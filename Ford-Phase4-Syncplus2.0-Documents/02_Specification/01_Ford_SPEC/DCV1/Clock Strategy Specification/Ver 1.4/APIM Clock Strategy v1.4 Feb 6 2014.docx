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bookmarkStart w:id="0" w:name="_GoBack"/>
      <w:bookmarkEnd w:id="0"/>
    </w:p>
    <w:p w:rsidR="00415EAA" w:rsidRPr="00106C9E" w:rsidRDefault="00415EAA" w:rsidP="00415EAA"/>
    <w:p w:rsidR="00415EAA" w:rsidRDefault="00D26ECB">
      <w:pPr>
        <w:spacing w:after="280" w:afterAutospacing="1"/>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33.5pt">
            <v:imagedata r:id="rId9" o:title=""/>
          </v:shape>
        </w:pict>
      </w:r>
    </w:p>
    <w:p w:rsidR="00415EAA" w:rsidRDefault="00415EAA">
      <w:pPr>
        <w:spacing w:after="280" w:afterAutospacing="1"/>
        <w:jc w:val="center"/>
      </w:pPr>
      <w:r>
        <w:rPr>
          <w:rFonts w:eastAsia="Arial" w:cs="Arial"/>
          <w:b/>
          <w:bCs/>
          <w:color w:val="000080"/>
          <w:sz w:val="44"/>
        </w:rPr>
        <w:t>Research &amp; Vehicle Technology</w:t>
      </w:r>
    </w:p>
    <w:p w:rsidR="00415EAA" w:rsidRDefault="00415EAA">
      <w:pPr>
        <w:spacing w:after="280" w:afterAutospacing="1"/>
        <w:jc w:val="center"/>
      </w:pPr>
      <w:r>
        <w:rPr>
          <w:rFonts w:eastAsia="Arial" w:cs="Arial"/>
          <w:b/>
          <w:bCs/>
          <w:color w:val="000080"/>
          <w:sz w:val="40"/>
        </w:rPr>
        <w:t>“Infotainment Systems Product Development”</w:t>
      </w:r>
    </w:p>
    <w:p w:rsidR="00415EAA" w:rsidRDefault="00415EAA">
      <w:pPr>
        <w:spacing w:after="280" w:afterAutospacing="1"/>
        <w:jc w:val="center"/>
      </w:pPr>
      <w:r>
        <w:t> </w:t>
      </w:r>
    </w:p>
    <w:p w:rsidR="00415EAA" w:rsidRDefault="00415EAA" w:rsidP="00415EAA">
      <w:pPr>
        <w:spacing w:after="280" w:afterAutospacing="1"/>
        <w:jc w:val="center"/>
      </w:pPr>
      <w:r>
        <w:t> </w:t>
      </w:r>
      <w:r>
        <w:rPr>
          <w:rFonts w:eastAsia="Arial" w:cs="Arial"/>
          <w:b/>
          <w:bCs/>
          <w:sz w:val="52"/>
        </w:rPr>
        <w:t>Feature – APIM Clock Strategy</w:t>
      </w:r>
    </w:p>
    <w:p w:rsidR="00415EAA" w:rsidRDefault="00415EAA" w:rsidP="00415EAA">
      <w:pPr>
        <w:spacing w:after="280" w:afterAutospacing="1"/>
        <w:jc w:val="center"/>
      </w:pPr>
      <w:r>
        <w:rPr>
          <w:rFonts w:eastAsia="Arial" w:cs="Arial"/>
          <w:b/>
          <w:bCs/>
          <w:sz w:val="52"/>
        </w:rPr>
        <w:t> APIM Infotainment Subsystem Part Specific Specification (SPSS)</w:t>
      </w:r>
    </w:p>
    <w:p w:rsidR="00415EAA" w:rsidRDefault="00415EAA">
      <w:pPr>
        <w:spacing w:after="280" w:afterAutospacing="1"/>
        <w:jc w:val="center"/>
      </w:pPr>
      <w:r>
        <w:t> </w:t>
      </w:r>
    </w:p>
    <w:p w:rsidR="00415EAA" w:rsidRDefault="00415EAA">
      <w:pPr>
        <w:spacing w:after="280" w:afterAutospacing="1"/>
        <w:jc w:val="center"/>
      </w:pPr>
      <w:r>
        <w:t> </w:t>
      </w:r>
    </w:p>
    <w:p w:rsidR="00415EAA" w:rsidRDefault="00415EAA" w:rsidP="00415EAA">
      <w:pPr>
        <w:spacing w:after="280" w:afterAutospacing="1"/>
        <w:jc w:val="center"/>
      </w:pPr>
      <w:r>
        <w:rPr>
          <w:rFonts w:eastAsia="Arial" w:cs="Arial"/>
          <w:sz w:val="28"/>
        </w:rPr>
        <w:t>Version 1.4</w:t>
      </w:r>
    </w:p>
    <w:p w:rsidR="00415EAA" w:rsidRDefault="00415EAA">
      <w:pPr>
        <w:spacing w:after="280" w:afterAutospacing="1"/>
        <w:jc w:val="center"/>
      </w:pPr>
      <w:r>
        <w:rPr>
          <w:rFonts w:eastAsia="Arial" w:cs="Arial"/>
          <w:b/>
          <w:bCs/>
          <w:sz w:val="28"/>
        </w:rPr>
        <w:t>UNCONTROLLED COPY IF PRINTED</w:t>
      </w:r>
    </w:p>
    <w:p w:rsidR="00415EAA" w:rsidRDefault="00415EAA">
      <w:pPr>
        <w:spacing w:after="280" w:afterAutospacing="1"/>
        <w:jc w:val="center"/>
      </w:pPr>
      <w:r>
        <w:t> </w:t>
      </w:r>
    </w:p>
    <w:p w:rsidR="00415EAA" w:rsidRDefault="00415EAA" w:rsidP="00415EAA">
      <w:pPr>
        <w:spacing w:after="280" w:afterAutospacing="1"/>
        <w:jc w:val="center"/>
      </w:pPr>
      <w:r>
        <w:rPr>
          <w:rFonts w:eastAsia="Arial" w:cs="Arial"/>
          <w:b/>
          <w:bCs/>
        </w:rPr>
        <w:t>Version Date:  February 6, 2015</w:t>
      </w:r>
    </w:p>
    <w:p w:rsidR="00415EAA" w:rsidRDefault="00415EAA">
      <w:pPr>
        <w:spacing w:after="280" w:afterAutospacing="1"/>
        <w:jc w:val="center"/>
      </w:pPr>
      <w:r>
        <w:t> </w:t>
      </w:r>
    </w:p>
    <w:p w:rsidR="00415EAA" w:rsidRDefault="00415EAA">
      <w:pPr>
        <w:spacing w:after="280" w:afterAutospacing="1"/>
        <w:jc w:val="center"/>
      </w:pPr>
      <w:r>
        <w:t> </w:t>
      </w:r>
    </w:p>
    <w:p w:rsidR="00415EAA" w:rsidRDefault="00415EAA">
      <w:pPr>
        <w:spacing w:after="280" w:afterAutospacing="1"/>
        <w:jc w:val="center"/>
      </w:pPr>
      <w:r>
        <w:rPr>
          <w:b/>
          <w:bCs/>
          <w:sz w:val="36"/>
          <w:bdr w:val="single" w:sz="18" w:space="0" w:color="auto"/>
        </w:rPr>
        <w:t>  FORD CONFIDENTIAL</w:t>
      </w:r>
      <w:r>
        <w:rPr>
          <w:b/>
          <w:bCs/>
          <w:color w:val="FFFFFF"/>
          <w:sz w:val="36"/>
          <w:bdr w:val="single" w:sz="18" w:space="0" w:color="auto"/>
        </w:rPr>
        <w:t>F</w:t>
      </w:r>
      <w:r>
        <w:rPr>
          <w:b/>
          <w:bCs/>
          <w:sz w:val="36"/>
          <w:bdr w:val="single" w:sz="18" w:space="0" w:color="auto"/>
        </w:rPr>
        <w:t xml:space="preserve"> </w:t>
      </w:r>
      <w:r>
        <w:rPr>
          <w:rFonts w:ascii="Times New Roman" w:hAnsi="Times New Roman"/>
          <w:b/>
          <w:bCs/>
          <w:sz w:val="36"/>
        </w:rPr>
        <w:br w:type="page"/>
      </w:r>
    </w:p>
    <w:p w:rsidR="00415EAA" w:rsidRDefault="00415EAA" w:rsidP="00415EAA">
      <w:pPr>
        <w:pStyle w:val="Heading1"/>
        <w:numPr>
          <w:ilvl w:val="0"/>
          <w:numId w:val="0"/>
        </w:numPr>
        <w:jc w:val="center"/>
      </w:pPr>
      <w:bookmarkStart w:id="1" w:name="_Toc410989590"/>
      <w:r>
        <w:rPr>
          <w:rFonts w:eastAsia="Arial" w:cs="Arial"/>
          <w:u w:val="single"/>
        </w:rPr>
        <w:lastRenderedPageBreak/>
        <w:t>Revision History</w:t>
      </w:r>
      <w:bookmarkEnd w:id="1"/>
    </w:p>
    <w:p w:rsidR="00415EAA" w:rsidRDefault="00415EAA">
      <w:pPr>
        <w:spacing w:after="280" w:afterAutospacing="1"/>
      </w:pPr>
    </w:p>
    <w:tbl>
      <w:tblPr>
        <w:tblW w:w="10364" w:type="dxa"/>
        <w:jc w:val="center"/>
        <w:tblLayout w:type="fixed"/>
        <w:tblCellMar>
          <w:left w:w="0" w:type="dxa"/>
          <w:right w:w="0" w:type="dxa"/>
        </w:tblCellMar>
        <w:tblLook w:val="04A0" w:firstRow="1" w:lastRow="0" w:firstColumn="1" w:lastColumn="0" w:noHBand="0" w:noVBand="1"/>
      </w:tblPr>
      <w:tblGrid>
        <w:gridCol w:w="1543"/>
        <w:gridCol w:w="1006"/>
        <w:gridCol w:w="2070"/>
        <w:gridCol w:w="5745"/>
      </w:tblGrid>
      <w:tr w:rsidR="00415EAA" w:rsidTr="00415EAA">
        <w:trPr>
          <w:trHeight w:val="360"/>
          <w:jc w:val="center"/>
        </w:trPr>
        <w:tc>
          <w:tcPr>
            <w:tcW w:w="154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415EAA" w:rsidRDefault="00415EAA">
            <w:pPr>
              <w:jc w:val="center"/>
            </w:pPr>
            <w:r>
              <w:rPr>
                <w:rFonts w:eastAsia="Arial" w:cs="Arial"/>
                <w:b/>
                <w:bCs/>
                <w:lang w:val="fr-FR" w:eastAsia="fr-FR"/>
              </w:rPr>
              <w:t>Date</w:t>
            </w:r>
          </w:p>
        </w:tc>
        <w:tc>
          <w:tcPr>
            <w:tcW w:w="100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415EAA" w:rsidRDefault="00415EAA">
            <w:pPr>
              <w:jc w:val="center"/>
            </w:pPr>
            <w:r>
              <w:rPr>
                <w:rFonts w:eastAsia="Arial" w:cs="Arial"/>
                <w:b/>
                <w:bCs/>
                <w:lang w:val="fr-FR" w:eastAsia="fr-FR"/>
              </w:rPr>
              <w:t>Version</w:t>
            </w:r>
          </w:p>
        </w:tc>
        <w:tc>
          <w:tcPr>
            <w:tcW w:w="7815" w:type="dxa"/>
            <w:gridSpan w:val="2"/>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415EAA" w:rsidRDefault="00415EAA" w:rsidP="00415EAA">
            <w:pPr>
              <w:spacing w:after="280" w:afterAutospacing="1"/>
              <w:jc w:val="center"/>
            </w:pPr>
            <w:r>
              <w:rPr>
                <w:rFonts w:eastAsia="Arial" w:cs="Arial"/>
                <w:b/>
                <w:bCs/>
                <w:lang w:val="fr-FR" w:eastAsia="fr-FR"/>
              </w:rPr>
              <w:t>Notes</w:t>
            </w:r>
          </w:p>
        </w:tc>
      </w:tr>
      <w:tr w:rsidR="00415EAA" w:rsidRPr="002403B3" w:rsidTr="00415EAA">
        <w:trPr>
          <w:trHeight w:val="245"/>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Pr="002403B3" w:rsidRDefault="00415EAA" w:rsidP="00415EAA">
            <w:pPr>
              <w:rPr>
                <w:b/>
              </w:rPr>
            </w:pPr>
            <w:r w:rsidRPr="002403B3">
              <w:rPr>
                <w:rFonts w:eastAsia="Arial" w:cs="Arial"/>
                <w:b/>
                <w:sz w:val="16"/>
                <w:lang w:val="fr-FR" w:eastAsia="fr-FR"/>
              </w:rPr>
              <w:t>May 30, 2013</w:t>
            </w:r>
          </w:p>
        </w:tc>
        <w:tc>
          <w:tcPr>
            <w:tcW w:w="1006"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sidRPr="002403B3">
              <w:rPr>
                <w:rFonts w:eastAsia="Arial" w:cs="Arial"/>
                <w:b/>
                <w:sz w:val="16"/>
                <w:lang w:val="fr-FR" w:eastAsia="fr-FR"/>
              </w:rPr>
              <w:t>1.0</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sidRPr="002403B3">
              <w:rPr>
                <w:rFonts w:eastAsia="Arial" w:cs="Arial"/>
                <w:b/>
                <w:sz w:val="16"/>
              </w:rPr>
              <w:t>Initial Release</w:t>
            </w:r>
          </w:p>
        </w:tc>
        <w:tc>
          <w:tcPr>
            <w:tcW w:w="5745"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pPr>
              <w:rPr>
                <w:b/>
              </w:rPr>
            </w:pPr>
            <w:r w:rsidRPr="002403B3">
              <w:rPr>
                <w:rFonts w:eastAsia="Arial" w:cs="Arial"/>
                <w:b/>
                <w:sz w:val="16"/>
              </w:rPr>
              <w:t> </w:t>
            </w:r>
          </w:p>
        </w:tc>
      </w:tr>
      <w:tr w:rsidR="00415EAA" w:rsidTr="00415EAA">
        <w:trPr>
          <w:trHeight w:val="245"/>
          <w:jc w:val="center"/>
        </w:trPr>
        <w:tc>
          <w:tcPr>
            <w:tcW w:w="1543" w:type="dxa"/>
            <w:tcBorders>
              <w:top w:val="single" w:sz="8" w:space="0" w:color="auto"/>
              <w:left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lang w:val="fr-FR" w:eastAsia="fr-FR"/>
              </w:rPr>
            </w:pPr>
          </w:p>
        </w:tc>
        <w:tc>
          <w:tcPr>
            <w:tcW w:w="1006" w:type="dxa"/>
            <w:tcBorders>
              <w:top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jc w:val="center"/>
              <w:rPr>
                <w:rFonts w:eastAsia="Arial" w:cs="Arial"/>
                <w:sz w:val="16"/>
                <w:lang w:val="fr-FR" w:eastAsia="fr-FR"/>
              </w:rPr>
            </w:pPr>
          </w:p>
        </w:tc>
        <w:tc>
          <w:tcPr>
            <w:tcW w:w="2070" w:type="dxa"/>
            <w:tcBorders>
              <w:top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rPr>
            </w:pPr>
          </w:p>
        </w:tc>
        <w:tc>
          <w:tcPr>
            <w:tcW w:w="5745" w:type="dxa"/>
            <w:tcBorders>
              <w:top w:val="single" w:sz="8" w:space="0" w:color="auto"/>
              <w:bottom w:val="single" w:sz="8" w:space="0" w:color="auto"/>
              <w:right w:val="single" w:sz="8" w:space="0" w:color="auto"/>
            </w:tcBorders>
            <w:shd w:val="thinDiagCross" w:color="auto" w:fill="D9D9D9" w:themeFill="background1" w:themeFillShade="D9"/>
            <w:tcMar>
              <w:top w:w="0" w:type="dxa"/>
              <w:left w:w="108" w:type="dxa"/>
              <w:bottom w:w="0" w:type="dxa"/>
              <w:right w:w="108" w:type="dxa"/>
            </w:tcMar>
          </w:tcPr>
          <w:p w:rsidR="00415EAA" w:rsidRDefault="00415EAA">
            <w:pPr>
              <w:rPr>
                <w:rFonts w:eastAsia="Arial" w:cs="Arial"/>
                <w:sz w:val="16"/>
              </w:rPr>
            </w:pPr>
          </w:p>
        </w:tc>
      </w:tr>
      <w:tr w:rsidR="00415EAA" w:rsidRPr="002403B3" w:rsidTr="00415EAA">
        <w:trPr>
          <w:trHeight w:val="245"/>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Pr="002403B3" w:rsidRDefault="00415EAA" w:rsidP="00415EAA">
            <w:pPr>
              <w:rPr>
                <w:b/>
              </w:rPr>
            </w:pPr>
            <w:r w:rsidRPr="002403B3">
              <w:rPr>
                <w:rFonts w:eastAsia="Arial" w:cs="Arial"/>
                <w:b/>
                <w:sz w:val="16"/>
                <w:lang w:eastAsia="fr-FR"/>
              </w:rPr>
              <w:t>October</w:t>
            </w:r>
            <w:r w:rsidRPr="002403B3">
              <w:rPr>
                <w:rFonts w:eastAsia="Arial" w:cs="Arial"/>
                <w:b/>
                <w:sz w:val="16"/>
                <w:lang w:val="fr-FR" w:eastAsia="fr-FR"/>
              </w:rPr>
              <w:t xml:space="preserve"> 22, 2013</w:t>
            </w:r>
          </w:p>
        </w:tc>
        <w:tc>
          <w:tcPr>
            <w:tcW w:w="1006"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Pr>
                <w:rFonts w:eastAsia="Arial" w:cs="Arial"/>
                <w:b/>
                <w:sz w:val="16"/>
                <w:lang w:val="fr-FR" w:eastAsia="fr-FR"/>
              </w:rPr>
              <w:t>1.1</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Pr>
                <w:rFonts w:eastAsia="Arial" w:cs="Arial"/>
                <w:b/>
                <w:sz w:val="16"/>
              </w:rPr>
              <w:t>Updated</w:t>
            </w:r>
            <w:r w:rsidRPr="002403B3">
              <w:rPr>
                <w:rFonts w:eastAsia="Arial" w:cs="Arial"/>
                <w:b/>
                <w:sz w:val="16"/>
              </w:rPr>
              <w:t xml:space="preserve"> Release</w:t>
            </w:r>
          </w:p>
        </w:tc>
        <w:tc>
          <w:tcPr>
            <w:tcW w:w="5745"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rPr>
                <w:b/>
              </w:rPr>
            </w:pPr>
            <w:r w:rsidRPr="002403B3">
              <w:rPr>
                <w:rFonts w:eastAsia="Arial" w:cs="Arial"/>
                <w:b/>
                <w:sz w:val="16"/>
              </w:rPr>
              <w:t> </w:t>
            </w:r>
          </w:p>
        </w:tc>
      </w:tr>
      <w:tr w:rsidR="00415EAA" w:rsidTr="00415EAA">
        <w:trPr>
          <w:trHeight w:val="237"/>
          <w:jc w:val="center"/>
        </w:trPr>
        <w:tc>
          <w:tcPr>
            <w:tcW w:w="1543" w:type="dxa"/>
            <w:tcBorders>
              <w:top w:val="single" w:sz="8" w:space="0" w:color="auto"/>
              <w:left w:val="single" w:sz="4" w:space="0" w:color="auto"/>
              <w:right w:val="single" w:sz="4" w:space="0" w:color="auto"/>
            </w:tcBorders>
            <w:tcMar>
              <w:top w:w="0" w:type="dxa"/>
              <w:left w:w="108" w:type="dxa"/>
              <w:bottom w:w="0" w:type="dxa"/>
              <w:right w:w="108" w:type="dxa"/>
            </w:tcMar>
          </w:tcPr>
          <w:p w:rsidR="00415EAA" w:rsidRPr="00D866BC" w:rsidRDefault="00415EAA" w:rsidP="00415EAA">
            <w:pPr>
              <w:rPr>
                <w:rFonts w:cs="Arial"/>
                <w:sz w:val="16"/>
                <w:szCs w:val="16"/>
              </w:rPr>
            </w:pPr>
          </w:p>
        </w:tc>
        <w:tc>
          <w:tcPr>
            <w:tcW w:w="307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Default="00415EAA" w:rsidP="00415EAA">
            <w:r>
              <w:rPr>
                <w:sz w:val="16"/>
              </w:rPr>
              <w:t>CLK-GFUN-294357-2-APIM Clock Strategy</w:t>
            </w:r>
          </w:p>
        </w:tc>
        <w:tc>
          <w:tcPr>
            <w:tcW w:w="57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Default="00415EAA" w:rsidP="00415EAA">
            <w:r>
              <w:rPr>
                <w:sz w:val="16"/>
              </w:rPr>
              <w:t>rpaquet2 - Added 3 new requirements 304333, 304334 and 304335. Removed requirements 294358, 294401 and 294407.</w:t>
            </w:r>
          </w:p>
        </w:tc>
      </w:tr>
      <w:tr w:rsidR="00415EAA" w:rsidTr="00415EAA">
        <w:trPr>
          <w:trHeight w:val="237"/>
          <w:jc w:val="center"/>
        </w:trPr>
        <w:tc>
          <w:tcPr>
            <w:tcW w:w="1543" w:type="dxa"/>
            <w:tcBorders>
              <w:left w:val="single" w:sz="4" w:space="0" w:color="auto"/>
              <w:right w:val="single" w:sz="4" w:space="0" w:color="auto"/>
            </w:tcBorders>
            <w:tcMar>
              <w:top w:w="0" w:type="dxa"/>
              <w:left w:w="108" w:type="dxa"/>
              <w:bottom w:w="0" w:type="dxa"/>
              <w:right w:w="108" w:type="dxa"/>
            </w:tcMar>
          </w:tcPr>
          <w:p w:rsidR="00415EAA" w:rsidRPr="00D866BC" w:rsidRDefault="00415EAA" w:rsidP="00415EAA">
            <w:pPr>
              <w:rPr>
                <w:rFonts w:cs="Arial"/>
                <w:sz w:val="16"/>
                <w:szCs w:val="16"/>
              </w:rPr>
            </w:pPr>
          </w:p>
        </w:tc>
        <w:tc>
          <w:tcPr>
            <w:tcW w:w="307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Default="00415EAA" w:rsidP="00415EAA">
            <w:r>
              <w:rPr>
                <w:sz w:val="16"/>
              </w:rPr>
              <w:t>CLK-GREQ-304333-1-Slave Clock 3</w:t>
            </w:r>
          </w:p>
        </w:tc>
        <w:tc>
          <w:tcPr>
            <w:tcW w:w="57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Default="00415EAA" w:rsidP="00415EAA">
            <w:r>
              <w:rPr>
                <w:sz w:val="16"/>
              </w:rPr>
              <w:t>rpaquet2 - New Requirement</w:t>
            </w:r>
          </w:p>
        </w:tc>
      </w:tr>
      <w:tr w:rsidR="00415EAA" w:rsidTr="00415EAA">
        <w:trPr>
          <w:trHeight w:val="237"/>
          <w:jc w:val="center"/>
        </w:trPr>
        <w:tc>
          <w:tcPr>
            <w:tcW w:w="1543" w:type="dxa"/>
            <w:tcBorders>
              <w:left w:val="single" w:sz="4" w:space="0" w:color="auto"/>
              <w:right w:val="single" w:sz="4" w:space="0" w:color="auto"/>
            </w:tcBorders>
            <w:tcMar>
              <w:top w:w="0" w:type="dxa"/>
              <w:left w:w="108" w:type="dxa"/>
              <w:bottom w:w="0" w:type="dxa"/>
              <w:right w:w="108" w:type="dxa"/>
            </w:tcMar>
          </w:tcPr>
          <w:p w:rsidR="00415EAA" w:rsidRPr="00D866BC" w:rsidRDefault="00415EAA" w:rsidP="00415EAA">
            <w:pPr>
              <w:rPr>
                <w:rFonts w:cs="Arial"/>
                <w:sz w:val="16"/>
                <w:szCs w:val="16"/>
              </w:rPr>
            </w:pPr>
          </w:p>
        </w:tc>
        <w:tc>
          <w:tcPr>
            <w:tcW w:w="307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Default="00415EAA" w:rsidP="00415EAA">
            <w:r>
              <w:rPr>
                <w:sz w:val="16"/>
              </w:rPr>
              <w:t>CLK-GREQ-304334-1-Daylight Savings Time 1</w:t>
            </w:r>
          </w:p>
        </w:tc>
        <w:tc>
          <w:tcPr>
            <w:tcW w:w="57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Default="00415EAA" w:rsidP="00415EAA">
            <w:r>
              <w:rPr>
                <w:sz w:val="16"/>
              </w:rPr>
              <w:t>rpaquet2 - New requirement</w:t>
            </w:r>
          </w:p>
        </w:tc>
      </w:tr>
      <w:tr w:rsidR="00415EAA" w:rsidTr="00415EAA">
        <w:trPr>
          <w:trHeight w:val="237"/>
          <w:jc w:val="center"/>
        </w:trPr>
        <w:tc>
          <w:tcPr>
            <w:tcW w:w="1543" w:type="dxa"/>
            <w:tcBorders>
              <w:left w:val="single" w:sz="4" w:space="0" w:color="auto"/>
              <w:bottom w:val="single" w:sz="8" w:space="0" w:color="auto"/>
              <w:right w:val="single" w:sz="4" w:space="0" w:color="auto"/>
            </w:tcBorders>
            <w:tcMar>
              <w:top w:w="0" w:type="dxa"/>
              <w:left w:w="108" w:type="dxa"/>
              <w:bottom w:w="0" w:type="dxa"/>
              <w:right w:w="108" w:type="dxa"/>
            </w:tcMar>
          </w:tcPr>
          <w:p w:rsidR="00415EAA" w:rsidRPr="00D866BC" w:rsidRDefault="00415EAA" w:rsidP="00415EAA">
            <w:pPr>
              <w:rPr>
                <w:rFonts w:cs="Arial"/>
                <w:sz w:val="16"/>
                <w:szCs w:val="16"/>
              </w:rPr>
            </w:pPr>
          </w:p>
        </w:tc>
        <w:tc>
          <w:tcPr>
            <w:tcW w:w="307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Default="00415EAA" w:rsidP="00415EAA">
            <w:r>
              <w:rPr>
                <w:sz w:val="16"/>
              </w:rPr>
              <w:t>CLK-GREQ-304335-1-Daylight Savings Time 2</w:t>
            </w:r>
          </w:p>
        </w:tc>
        <w:tc>
          <w:tcPr>
            <w:tcW w:w="57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Default="00415EAA" w:rsidP="00415EAA">
            <w:r>
              <w:rPr>
                <w:sz w:val="16"/>
              </w:rPr>
              <w:t>rpaquet2 - New requirement</w:t>
            </w:r>
          </w:p>
        </w:tc>
      </w:tr>
      <w:tr w:rsidR="00415EAA" w:rsidTr="00415EAA">
        <w:trPr>
          <w:trHeight w:val="245"/>
          <w:jc w:val="center"/>
        </w:trPr>
        <w:tc>
          <w:tcPr>
            <w:tcW w:w="1543" w:type="dxa"/>
            <w:tcBorders>
              <w:top w:val="single" w:sz="8" w:space="0" w:color="auto"/>
              <w:left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lang w:val="fr-FR" w:eastAsia="fr-FR"/>
              </w:rPr>
            </w:pPr>
          </w:p>
        </w:tc>
        <w:tc>
          <w:tcPr>
            <w:tcW w:w="1006" w:type="dxa"/>
            <w:tcBorders>
              <w:top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jc w:val="center"/>
              <w:rPr>
                <w:rFonts w:eastAsia="Arial" w:cs="Arial"/>
                <w:sz w:val="16"/>
                <w:lang w:val="fr-FR" w:eastAsia="fr-FR"/>
              </w:rPr>
            </w:pPr>
          </w:p>
        </w:tc>
        <w:tc>
          <w:tcPr>
            <w:tcW w:w="2070" w:type="dxa"/>
            <w:tcBorders>
              <w:top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rPr>
            </w:pPr>
          </w:p>
        </w:tc>
        <w:tc>
          <w:tcPr>
            <w:tcW w:w="5745" w:type="dxa"/>
            <w:tcBorders>
              <w:top w:val="single" w:sz="8" w:space="0" w:color="auto"/>
              <w:bottom w:val="single" w:sz="8" w:space="0" w:color="auto"/>
              <w:right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rPr>
            </w:pPr>
          </w:p>
        </w:tc>
      </w:tr>
      <w:tr w:rsidR="00415EAA" w:rsidRPr="002403B3" w:rsidTr="00415EAA">
        <w:trPr>
          <w:trHeight w:val="245"/>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Pr="002403B3" w:rsidRDefault="00415EAA" w:rsidP="00415EAA">
            <w:pPr>
              <w:rPr>
                <w:b/>
              </w:rPr>
            </w:pPr>
            <w:r>
              <w:rPr>
                <w:rFonts w:eastAsia="Arial" w:cs="Arial"/>
                <w:b/>
                <w:sz w:val="16"/>
                <w:lang w:eastAsia="fr-FR"/>
              </w:rPr>
              <w:t>March 19, 2014</w:t>
            </w:r>
          </w:p>
        </w:tc>
        <w:tc>
          <w:tcPr>
            <w:tcW w:w="1006"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Pr>
                <w:rFonts w:eastAsia="Arial" w:cs="Arial"/>
                <w:b/>
                <w:sz w:val="16"/>
                <w:lang w:val="fr-FR" w:eastAsia="fr-FR"/>
              </w:rPr>
              <w:t>1.2</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Pr>
                <w:rFonts w:eastAsia="Arial" w:cs="Arial"/>
                <w:b/>
                <w:sz w:val="16"/>
              </w:rPr>
              <w:t>Updated</w:t>
            </w:r>
            <w:r w:rsidRPr="002403B3">
              <w:rPr>
                <w:rFonts w:eastAsia="Arial" w:cs="Arial"/>
                <w:b/>
                <w:sz w:val="16"/>
              </w:rPr>
              <w:t xml:space="preserve"> Release</w:t>
            </w:r>
          </w:p>
        </w:tc>
        <w:tc>
          <w:tcPr>
            <w:tcW w:w="5745"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rPr>
                <w:b/>
              </w:rPr>
            </w:pPr>
            <w:r w:rsidRPr="002403B3">
              <w:rPr>
                <w:rFonts w:eastAsia="Arial" w:cs="Arial"/>
                <w:b/>
                <w:sz w:val="16"/>
              </w:rPr>
              <w:t> </w:t>
            </w:r>
          </w:p>
        </w:tc>
      </w:tr>
      <w:tr w:rsidR="00415EAA" w:rsidTr="00415EAA">
        <w:trPr>
          <w:trHeight w:val="237"/>
          <w:jc w:val="center"/>
        </w:trPr>
        <w:tc>
          <w:tcPr>
            <w:tcW w:w="1543" w:type="dxa"/>
            <w:tcBorders>
              <w:top w:val="single" w:sz="8" w:space="0" w:color="auto"/>
              <w:left w:val="single" w:sz="4" w:space="0" w:color="auto"/>
              <w:right w:val="single" w:sz="4" w:space="0" w:color="auto"/>
            </w:tcBorders>
            <w:tcMar>
              <w:top w:w="0" w:type="dxa"/>
              <w:left w:w="108" w:type="dxa"/>
              <w:bottom w:w="0" w:type="dxa"/>
              <w:right w:w="108" w:type="dxa"/>
            </w:tcMar>
          </w:tcPr>
          <w:p w:rsidR="00415EAA" w:rsidRPr="00D866BC" w:rsidRDefault="00415EAA" w:rsidP="00415EAA">
            <w:pPr>
              <w:outlineLvl w:val="5"/>
              <w:rPr>
                <w:rFonts w:cs="Arial"/>
                <w:sz w:val="16"/>
                <w:szCs w:val="16"/>
              </w:rPr>
            </w:pPr>
          </w:p>
        </w:tc>
        <w:tc>
          <w:tcPr>
            <w:tcW w:w="307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4C2B30" w:rsidRDefault="00415EAA" w:rsidP="00415EAA">
            <w:pPr>
              <w:rPr>
                <w:sz w:val="16"/>
              </w:rPr>
            </w:pPr>
            <w:r w:rsidRPr="004C2B30">
              <w:rPr>
                <w:sz w:val="16"/>
              </w:rPr>
              <w:t>CLK-FUR-REQ-017531/B-Automatic GPS Setting 2(TcSE ROIN-294411-1)</w:t>
            </w:r>
          </w:p>
        </w:tc>
        <w:tc>
          <w:tcPr>
            <w:tcW w:w="57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4C2B30" w:rsidRDefault="00415EAA" w:rsidP="00415EAA">
            <w:pPr>
              <w:rPr>
                <w:sz w:val="16"/>
              </w:rPr>
            </w:pPr>
            <w:r w:rsidRPr="004C2B30">
              <w:rPr>
                <w:sz w:val="16"/>
              </w:rPr>
              <w:t xml:space="preserve">&lt;Alabbas Al Dallal&gt; </w:t>
            </w:r>
            <w:r w:rsidRPr="004C2B30">
              <w:rPr>
                <w:sz w:val="16"/>
              </w:rPr>
              <w:br/>
            </w:r>
            <w:r w:rsidRPr="004C2B30">
              <w:rPr>
                <w:sz w:val="16"/>
              </w:rPr>
              <w:br/>
              <w:t>adding reference to requirement LOCATN-REQ-022451</w:t>
            </w:r>
          </w:p>
        </w:tc>
      </w:tr>
      <w:tr w:rsidR="00415EAA" w:rsidTr="00415EAA">
        <w:trPr>
          <w:trHeight w:val="237"/>
          <w:jc w:val="center"/>
        </w:trPr>
        <w:tc>
          <w:tcPr>
            <w:tcW w:w="1543" w:type="dxa"/>
            <w:tcBorders>
              <w:left w:val="single" w:sz="4" w:space="0" w:color="auto"/>
              <w:bottom w:val="single" w:sz="8" w:space="0" w:color="auto"/>
              <w:right w:val="single" w:sz="4" w:space="0" w:color="auto"/>
            </w:tcBorders>
            <w:tcMar>
              <w:top w:w="0" w:type="dxa"/>
              <w:left w:w="108" w:type="dxa"/>
              <w:bottom w:w="0" w:type="dxa"/>
              <w:right w:w="108" w:type="dxa"/>
            </w:tcMar>
          </w:tcPr>
          <w:p w:rsidR="00415EAA" w:rsidRPr="00D866BC" w:rsidRDefault="00415EAA" w:rsidP="00415EAA">
            <w:pPr>
              <w:outlineLvl w:val="5"/>
              <w:rPr>
                <w:rFonts w:cs="Arial"/>
                <w:sz w:val="16"/>
                <w:szCs w:val="16"/>
              </w:rPr>
            </w:pPr>
          </w:p>
        </w:tc>
        <w:tc>
          <w:tcPr>
            <w:tcW w:w="307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4C2B30" w:rsidRDefault="00415EAA" w:rsidP="00415EAA">
            <w:pPr>
              <w:rPr>
                <w:sz w:val="16"/>
              </w:rPr>
            </w:pPr>
            <w:r w:rsidRPr="004C2B30">
              <w:rPr>
                <w:sz w:val="16"/>
              </w:rPr>
              <w:t>CLK-FUR-REQ-017545/A-User Configurable Settings(TcSE ROIN-294425-2)</w:t>
            </w:r>
          </w:p>
        </w:tc>
        <w:tc>
          <w:tcPr>
            <w:tcW w:w="57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4C2B30" w:rsidRDefault="00415EAA" w:rsidP="00415EAA">
            <w:pPr>
              <w:rPr>
                <w:sz w:val="16"/>
              </w:rPr>
            </w:pPr>
            <w:r w:rsidRPr="004C2B30">
              <w:rPr>
                <w:sz w:val="16"/>
              </w:rPr>
              <w:t>rpaquet2 - Updated requirement</w:t>
            </w:r>
          </w:p>
        </w:tc>
      </w:tr>
      <w:tr w:rsidR="00415EAA" w:rsidTr="00415EAA">
        <w:trPr>
          <w:trHeight w:val="245"/>
          <w:jc w:val="center"/>
        </w:trPr>
        <w:tc>
          <w:tcPr>
            <w:tcW w:w="1543" w:type="dxa"/>
            <w:tcBorders>
              <w:top w:val="single" w:sz="8" w:space="0" w:color="auto"/>
              <w:left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lang w:val="fr-FR" w:eastAsia="fr-FR"/>
              </w:rPr>
            </w:pPr>
          </w:p>
        </w:tc>
        <w:tc>
          <w:tcPr>
            <w:tcW w:w="1006" w:type="dxa"/>
            <w:tcBorders>
              <w:top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jc w:val="center"/>
              <w:rPr>
                <w:rFonts w:eastAsia="Arial" w:cs="Arial"/>
                <w:sz w:val="16"/>
                <w:lang w:val="fr-FR" w:eastAsia="fr-FR"/>
              </w:rPr>
            </w:pPr>
          </w:p>
        </w:tc>
        <w:tc>
          <w:tcPr>
            <w:tcW w:w="2070" w:type="dxa"/>
            <w:tcBorders>
              <w:top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rPr>
            </w:pPr>
          </w:p>
        </w:tc>
        <w:tc>
          <w:tcPr>
            <w:tcW w:w="5745" w:type="dxa"/>
            <w:tcBorders>
              <w:top w:val="single" w:sz="8" w:space="0" w:color="auto"/>
              <w:bottom w:val="single" w:sz="8" w:space="0" w:color="auto"/>
              <w:right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rPr>
            </w:pPr>
          </w:p>
        </w:tc>
      </w:tr>
      <w:tr w:rsidR="00415EAA" w:rsidRPr="002403B3" w:rsidTr="00415EAA">
        <w:trPr>
          <w:trHeight w:val="245"/>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Pr="002403B3" w:rsidRDefault="00415EAA" w:rsidP="00415EAA">
            <w:pPr>
              <w:rPr>
                <w:b/>
              </w:rPr>
            </w:pPr>
            <w:r>
              <w:rPr>
                <w:rFonts w:eastAsia="Arial" w:cs="Arial"/>
                <w:b/>
                <w:sz w:val="16"/>
                <w:lang w:eastAsia="fr-FR"/>
              </w:rPr>
              <w:t>July</w:t>
            </w:r>
            <w:r>
              <w:rPr>
                <w:rFonts w:eastAsia="Arial" w:cs="Arial"/>
                <w:b/>
                <w:sz w:val="16"/>
                <w:lang w:val="fr-FR" w:eastAsia="fr-FR"/>
              </w:rPr>
              <w:t xml:space="preserve"> 18, 2014</w:t>
            </w:r>
          </w:p>
        </w:tc>
        <w:tc>
          <w:tcPr>
            <w:tcW w:w="1006"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Pr>
                <w:rFonts w:eastAsia="Arial" w:cs="Arial"/>
                <w:b/>
                <w:sz w:val="16"/>
                <w:lang w:val="fr-FR" w:eastAsia="fr-FR"/>
              </w:rPr>
              <w:t>1.3</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Pr>
                <w:rFonts w:eastAsia="Arial" w:cs="Arial"/>
                <w:b/>
                <w:sz w:val="16"/>
              </w:rPr>
              <w:t>Updated</w:t>
            </w:r>
            <w:r w:rsidRPr="002403B3">
              <w:rPr>
                <w:rFonts w:eastAsia="Arial" w:cs="Arial"/>
                <w:b/>
                <w:sz w:val="16"/>
              </w:rPr>
              <w:t xml:space="preserve"> Release</w:t>
            </w:r>
          </w:p>
        </w:tc>
        <w:tc>
          <w:tcPr>
            <w:tcW w:w="5745"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rPr>
                <w:b/>
              </w:rPr>
            </w:pPr>
            <w:r w:rsidRPr="002403B3">
              <w:rPr>
                <w:rFonts w:eastAsia="Arial" w:cs="Arial"/>
                <w:b/>
                <w:sz w:val="16"/>
              </w:rPr>
              <w:t> </w:t>
            </w:r>
          </w:p>
        </w:tc>
      </w:tr>
      <w:tr w:rsidR="00415EAA" w:rsidTr="00415EAA">
        <w:trPr>
          <w:trHeight w:val="237"/>
          <w:jc w:val="center"/>
        </w:trPr>
        <w:tc>
          <w:tcPr>
            <w:tcW w:w="1543" w:type="dxa"/>
            <w:tcBorders>
              <w:top w:val="single" w:sz="8" w:space="0" w:color="auto"/>
              <w:left w:val="single" w:sz="4" w:space="0" w:color="auto"/>
              <w:right w:val="single" w:sz="4" w:space="0" w:color="auto"/>
            </w:tcBorders>
            <w:tcMar>
              <w:top w:w="0" w:type="dxa"/>
              <w:left w:w="108" w:type="dxa"/>
              <w:bottom w:w="0" w:type="dxa"/>
              <w:right w:w="108" w:type="dxa"/>
            </w:tcMar>
          </w:tcPr>
          <w:p w:rsidR="00415EAA" w:rsidRPr="00D866BC" w:rsidRDefault="00415EAA" w:rsidP="001E5D13">
            <w:pPr>
              <w:rPr>
                <w:rFonts w:cs="Arial"/>
                <w:sz w:val="16"/>
                <w:szCs w:val="16"/>
              </w:rPr>
            </w:pPr>
          </w:p>
        </w:tc>
        <w:tc>
          <w:tcPr>
            <w:tcW w:w="307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D866BC" w:rsidRDefault="00415EAA" w:rsidP="001E5D13">
            <w:pPr>
              <w:rPr>
                <w:rFonts w:cs="Arial"/>
                <w:sz w:val="16"/>
                <w:szCs w:val="16"/>
              </w:rPr>
            </w:pPr>
            <w:r w:rsidRPr="00D866BC">
              <w:rPr>
                <w:rFonts w:cs="Arial"/>
                <w:sz w:val="16"/>
                <w:szCs w:val="16"/>
              </w:rPr>
              <w:t>STR-059810/B-Scenarios (TcSE ROIN-294367-1)</w:t>
            </w:r>
          </w:p>
        </w:tc>
        <w:tc>
          <w:tcPr>
            <w:tcW w:w="57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D866BC" w:rsidRDefault="00415EAA" w:rsidP="001E5D13">
            <w:pPr>
              <w:rPr>
                <w:rFonts w:cs="Calibri"/>
                <w:sz w:val="16"/>
                <w:szCs w:val="16"/>
              </w:rPr>
            </w:pPr>
            <w:r w:rsidRPr="00D866BC">
              <w:rPr>
                <w:rFonts w:cs="Calibri"/>
                <w:sz w:val="16"/>
                <w:szCs w:val="16"/>
              </w:rPr>
              <w:t>Added new requirement for GPS UTC Date/Time</w:t>
            </w:r>
          </w:p>
        </w:tc>
      </w:tr>
      <w:tr w:rsidR="00415EAA" w:rsidTr="00415EAA">
        <w:trPr>
          <w:trHeight w:val="237"/>
          <w:jc w:val="center"/>
        </w:trPr>
        <w:tc>
          <w:tcPr>
            <w:tcW w:w="1543" w:type="dxa"/>
            <w:tcBorders>
              <w:left w:val="single" w:sz="4" w:space="0" w:color="auto"/>
              <w:bottom w:val="single" w:sz="8" w:space="0" w:color="auto"/>
              <w:right w:val="single" w:sz="4" w:space="0" w:color="auto"/>
            </w:tcBorders>
            <w:tcMar>
              <w:top w:w="0" w:type="dxa"/>
              <w:left w:w="108" w:type="dxa"/>
              <w:bottom w:w="0" w:type="dxa"/>
              <w:right w:w="108" w:type="dxa"/>
            </w:tcMar>
          </w:tcPr>
          <w:p w:rsidR="00415EAA" w:rsidRPr="00D866BC" w:rsidRDefault="00415EAA" w:rsidP="001E5D13">
            <w:pPr>
              <w:rPr>
                <w:rFonts w:cs="Arial"/>
                <w:sz w:val="16"/>
                <w:szCs w:val="16"/>
              </w:rPr>
            </w:pPr>
          </w:p>
        </w:tc>
        <w:tc>
          <w:tcPr>
            <w:tcW w:w="307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D866BC" w:rsidRDefault="00415EAA" w:rsidP="001E5D13">
            <w:pPr>
              <w:rPr>
                <w:rFonts w:cs="Arial"/>
                <w:sz w:val="16"/>
                <w:szCs w:val="16"/>
              </w:rPr>
            </w:pPr>
            <w:r w:rsidRPr="00D866BC">
              <w:rPr>
                <w:rFonts w:cs="Arial"/>
                <w:sz w:val="16"/>
                <w:szCs w:val="16"/>
              </w:rPr>
              <w:t>CLK-FUR-REQ-092310/A-GPS UTC time</w:t>
            </w:r>
          </w:p>
        </w:tc>
        <w:tc>
          <w:tcPr>
            <w:tcW w:w="57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D866BC" w:rsidRDefault="00415EAA" w:rsidP="001E5D13">
            <w:pPr>
              <w:rPr>
                <w:rFonts w:cs="Calibri"/>
                <w:sz w:val="16"/>
                <w:szCs w:val="16"/>
              </w:rPr>
            </w:pPr>
            <w:r w:rsidRPr="00D866BC">
              <w:rPr>
                <w:rFonts w:cs="Calibri"/>
                <w:sz w:val="16"/>
                <w:szCs w:val="16"/>
              </w:rPr>
              <w:t>new requirement</w:t>
            </w:r>
          </w:p>
        </w:tc>
      </w:tr>
      <w:tr w:rsidR="00415EAA" w:rsidTr="00415EAA">
        <w:trPr>
          <w:trHeight w:val="245"/>
          <w:jc w:val="center"/>
        </w:trPr>
        <w:tc>
          <w:tcPr>
            <w:tcW w:w="1543" w:type="dxa"/>
            <w:tcBorders>
              <w:top w:val="single" w:sz="8" w:space="0" w:color="auto"/>
              <w:left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lang w:val="fr-FR" w:eastAsia="fr-FR"/>
              </w:rPr>
            </w:pPr>
          </w:p>
        </w:tc>
        <w:tc>
          <w:tcPr>
            <w:tcW w:w="1006" w:type="dxa"/>
            <w:tcBorders>
              <w:top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jc w:val="center"/>
              <w:rPr>
                <w:rFonts w:eastAsia="Arial" w:cs="Arial"/>
                <w:sz w:val="16"/>
                <w:lang w:val="fr-FR" w:eastAsia="fr-FR"/>
              </w:rPr>
            </w:pPr>
          </w:p>
        </w:tc>
        <w:tc>
          <w:tcPr>
            <w:tcW w:w="2070" w:type="dxa"/>
            <w:tcBorders>
              <w:top w:val="single" w:sz="8" w:space="0" w:color="auto"/>
              <w:bottom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rPr>
            </w:pPr>
          </w:p>
        </w:tc>
        <w:tc>
          <w:tcPr>
            <w:tcW w:w="5745" w:type="dxa"/>
            <w:tcBorders>
              <w:top w:val="single" w:sz="8" w:space="0" w:color="auto"/>
              <w:bottom w:val="single" w:sz="8" w:space="0" w:color="auto"/>
              <w:right w:val="single" w:sz="8" w:space="0" w:color="auto"/>
            </w:tcBorders>
            <w:shd w:val="thinDiagCross" w:color="auto" w:fill="D9D9D9" w:themeFill="background1" w:themeFillShade="D9"/>
            <w:tcMar>
              <w:top w:w="0" w:type="dxa"/>
              <w:left w:w="108" w:type="dxa"/>
              <w:bottom w:w="0" w:type="dxa"/>
              <w:right w:w="108" w:type="dxa"/>
            </w:tcMar>
          </w:tcPr>
          <w:p w:rsidR="00415EAA" w:rsidRDefault="00415EAA" w:rsidP="00415EAA">
            <w:pPr>
              <w:rPr>
                <w:rFonts w:eastAsia="Arial" w:cs="Arial"/>
                <w:sz w:val="16"/>
              </w:rPr>
            </w:pPr>
          </w:p>
        </w:tc>
      </w:tr>
      <w:tr w:rsidR="00415EAA" w:rsidRPr="002403B3" w:rsidTr="00415EAA">
        <w:trPr>
          <w:trHeight w:val="245"/>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Pr="002403B3" w:rsidRDefault="00415EAA" w:rsidP="00415EAA">
            <w:pPr>
              <w:rPr>
                <w:b/>
              </w:rPr>
            </w:pPr>
            <w:r>
              <w:rPr>
                <w:rFonts w:eastAsia="Arial" w:cs="Arial"/>
                <w:b/>
                <w:sz w:val="16"/>
                <w:lang w:eastAsia="fr-FR"/>
              </w:rPr>
              <w:t>February 6, 2015</w:t>
            </w:r>
          </w:p>
        </w:tc>
        <w:tc>
          <w:tcPr>
            <w:tcW w:w="1006"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Pr>
                <w:rFonts w:eastAsia="Arial" w:cs="Arial"/>
                <w:b/>
                <w:sz w:val="16"/>
                <w:lang w:val="fr-FR" w:eastAsia="fr-FR"/>
              </w:rPr>
              <w:t>1.4</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jc w:val="center"/>
              <w:rPr>
                <w:b/>
              </w:rPr>
            </w:pPr>
            <w:r>
              <w:rPr>
                <w:rFonts w:eastAsia="Arial" w:cs="Arial"/>
                <w:b/>
                <w:sz w:val="16"/>
              </w:rPr>
              <w:t>Updated</w:t>
            </w:r>
            <w:r w:rsidRPr="002403B3">
              <w:rPr>
                <w:rFonts w:eastAsia="Arial" w:cs="Arial"/>
                <w:b/>
                <w:sz w:val="16"/>
              </w:rPr>
              <w:t xml:space="preserve"> Release</w:t>
            </w:r>
          </w:p>
        </w:tc>
        <w:tc>
          <w:tcPr>
            <w:tcW w:w="5745" w:type="dxa"/>
            <w:tcBorders>
              <w:top w:val="nil"/>
              <w:left w:val="nil"/>
              <w:bottom w:val="single" w:sz="8" w:space="0" w:color="auto"/>
              <w:right w:val="single" w:sz="8" w:space="0" w:color="auto"/>
            </w:tcBorders>
            <w:tcMar>
              <w:top w:w="0" w:type="dxa"/>
              <w:left w:w="108" w:type="dxa"/>
              <w:bottom w:w="0" w:type="dxa"/>
              <w:right w:w="108" w:type="dxa"/>
            </w:tcMar>
          </w:tcPr>
          <w:p w:rsidR="00415EAA" w:rsidRPr="002403B3" w:rsidRDefault="00415EAA" w:rsidP="00415EAA">
            <w:pPr>
              <w:rPr>
                <w:b/>
              </w:rPr>
            </w:pPr>
            <w:r w:rsidRPr="002403B3">
              <w:rPr>
                <w:rFonts w:eastAsia="Arial" w:cs="Arial"/>
                <w:b/>
                <w:sz w:val="16"/>
              </w:rPr>
              <w:t> </w:t>
            </w:r>
          </w:p>
        </w:tc>
      </w:tr>
      <w:tr w:rsidR="00415EAA" w:rsidTr="00415EAA">
        <w:trPr>
          <w:trHeight w:val="237"/>
          <w:jc w:val="center"/>
        </w:trPr>
        <w:tc>
          <w:tcPr>
            <w:tcW w:w="15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D866BC" w:rsidRDefault="00415EAA" w:rsidP="001E5D13">
            <w:pPr>
              <w:rPr>
                <w:rFonts w:cs="Arial"/>
                <w:sz w:val="16"/>
                <w:szCs w:val="16"/>
              </w:rPr>
            </w:pPr>
          </w:p>
        </w:tc>
        <w:tc>
          <w:tcPr>
            <w:tcW w:w="307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401592" w:rsidRDefault="00415EAA" w:rsidP="001E5D13">
            <w:pPr>
              <w:rPr>
                <w:rFonts w:cs="Arial"/>
                <w:sz w:val="16"/>
                <w:szCs w:val="16"/>
              </w:rPr>
            </w:pPr>
            <w:r w:rsidRPr="00401592">
              <w:rPr>
                <w:rFonts w:cs="Arial"/>
                <w:sz w:val="16"/>
                <w:szCs w:val="16"/>
              </w:rPr>
              <w:t>CLK-FUR-REQ-017548/B-Default Time Zone Table (TcSE ROIN-294428-1)</w:t>
            </w:r>
          </w:p>
        </w:tc>
        <w:tc>
          <w:tcPr>
            <w:tcW w:w="57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5EAA" w:rsidRPr="00401592" w:rsidRDefault="00415EAA" w:rsidP="001E5D13">
            <w:pPr>
              <w:rPr>
                <w:rFonts w:cs="Calibri"/>
                <w:sz w:val="16"/>
                <w:szCs w:val="16"/>
              </w:rPr>
            </w:pPr>
            <w:r w:rsidRPr="00401592">
              <w:rPr>
                <w:rFonts w:cs="Calibri"/>
                <w:sz w:val="16"/>
                <w:szCs w:val="16"/>
              </w:rPr>
              <w:t>&lt;Alabbas &gt; update the time zone table with correct time zones for ROW</w:t>
            </w:r>
          </w:p>
        </w:tc>
      </w:tr>
    </w:tbl>
    <w:p w:rsidR="00415EAA" w:rsidRDefault="00415EAA">
      <w:pPr>
        <w:spacing w:after="280" w:afterAutospacing="1"/>
      </w:pPr>
      <w:r>
        <w:rPr>
          <w:rFonts w:eastAsia="Arial" w:cs="Arial"/>
        </w:rPr>
        <w:t> </w:t>
      </w:r>
    </w:p>
    <w:p w:rsidR="00415EAA" w:rsidRDefault="00415EAA">
      <w:pPr>
        <w:spacing w:after="280" w:afterAutospacing="1"/>
      </w:pPr>
      <w:r>
        <w:rPr>
          <w:rFonts w:eastAsia="Arial" w:cs="Arial"/>
        </w:rPr>
        <w:t> </w:t>
      </w:r>
      <w:r>
        <w:rPr>
          <w:rFonts w:ascii="Times New Roman" w:hAnsi="Times New Roman"/>
          <w:b/>
          <w:bCs/>
          <w:sz w:val="36"/>
        </w:rPr>
        <w:br w:type="page"/>
      </w:r>
    </w:p>
    <w:p w:rsidR="00415EAA" w:rsidRDefault="00415EAA">
      <w:pPr>
        <w:spacing w:after="280" w:afterAutospacing="1"/>
        <w:jc w:val="center"/>
      </w:pPr>
      <w:r>
        <w:rPr>
          <w:rFonts w:eastAsia="Arial" w:cs="Arial"/>
          <w:b/>
          <w:bCs/>
          <w:sz w:val="36"/>
        </w:rPr>
        <w:lastRenderedPageBreak/>
        <w:t>Table of Contents</w:t>
      </w:r>
    </w:p>
    <w:p w:rsidR="001E5D13" w:rsidRDefault="001E5D13">
      <w:pPr>
        <w:pStyle w:val="TOC1"/>
        <w:tabs>
          <w:tab w:val="right" w:leader="dot" w:pos="11107"/>
        </w:tabs>
        <w:rPr>
          <w:rFonts w:asciiTheme="minorHAnsi" w:eastAsiaTheme="minorEastAsia" w:hAnsiTheme="minorHAnsi" w:cstheme="minorBidi"/>
          <w:b w:val="0"/>
          <w:noProof/>
          <w:sz w:val="22"/>
          <w:szCs w:val="22"/>
        </w:rPr>
      </w:pPr>
      <w:r>
        <w:rPr>
          <w:sz w:val="36"/>
          <w:szCs w:val="36"/>
        </w:rPr>
        <w:fldChar w:fldCharType="begin"/>
      </w:r>
      <w:r>
        <w:rPr>
          <w:sz w:val="36"/>
          <w:szCs w:val="36"/>
        </w:rPr>
        <w:instrText xml:space="preserve"> TOC \o "1-4" \h \z \u </w:instrText>
      </w:r>
      <w:r>
        <w:rPr>
          <w:sz w:val="36"/>
          <w:szCs w:val="36"/>
        </w:rPr>
        <w:fldChar w:fldCharType="separate"/>
      </w:r>
      <w:hyperlink w:anchor="_Toc410989590" w:history="1">
        <w:r w:rsidRPr="008160CF">
          <w:rPr>
            <w:rStyle w:val="Hyperlink"/>
            <w:rFonts w:eastAsia="Arial" w:cs="Arial"/>
            <w:noProof/>
          </w:rPr>
          <w:t>Revision History</w:t>
        </w:r>
        <w:r>
          <w:rPr>
            <w:noProof/>
            <w:webHidden/>
          </w:rPr>
          <w:tab/>
        </w:r>
        <w:r>
          <w:rPr>
            <w:noProof/>
            <w:webHidden/>
          </w:rPr>
          <w:fldChar w:fldCharType="begin"/>
        </w:r>
        <w:r>
          <w:rPr>
            <w:noProof/>
            <w:webHidden/>
          </w:rPr>
          <w:instrText xml:space="preserve"> PAGEREF _Toc410989590 \h </w:instrText>
        </w:r>
        <w:r>
          <w:rPr>
            <w:noProof/>
            <w:webHidden/>
          </w:rPr>
        </w:r>
        <w:r>
          <w:rPr>
            <w:noProof/>
            <w:webHidden/>
          </w:rPr>
          <w:fldChar w:fldCharType="separate"/>
        </w:r>
        <w:r>
          <w:rPr>
            <w:noProof/>
            <w:webHidden/>
          </w:rPr>
          <w:t>2</w:t>
        </w:r>
        <w:r>
          <w:rPr>
            <w:noProof/>
            <w:webHidden/>
          </w:rPr>
          <w:fldChar w:fldCharType="end"/>
        </w:r>
      </w:hyperlink>
    </w:p>
    <w:p w:rsidR="001E5D13" w:rsidRDefault="001E5D13">
      <w:pPr>
        <w:pStyle w:val="TOC1"/>
        <w:tabs>
          <w:tab w:val="left" w:pos="403"/>
          <w:tab w:val="right" w:leader="dot" w:pos="11107"/>
        </w:tabs>
        <w:rPr>
          <w:rFonts w:asciiTheme="minorHAnsi" w:eastAsiaTheme="minorEastAsia" w:hAnsiTheme="minorHAnsi" w:cstheme="minorBidi"/>
          <w:b w:val="0"/>
          <w:noProof/>
          <w:sz w:val="22"/>
          <w:szCs w:val="22"/>
        </w:rPr>
      </w:pPr>
      <w:hyperlink w:anchor="_Toc410989591" w:history="1">
        <w:r w:rsidRPr="008160CF">
          <w:rPr>
            <w:rStyle w:val="Hyperlink"/>
            <w:noProof/>
          </w:rPr>
          <w:t>1</w:t>
        </w:r>
        <w:r>
          <w:rPr>
            <w:rFonts w:asciiTheme="minorHAnsi" w:eastAsiaTheme="minorEastAsia" w:hAnsiTheme="minorHAnsi" w:cstheme="minorBidi"/>
            <w:b w:val="0"/>
            <w:noProof/>
            <w:sz w:val="22"/>
            <w:szCs w:val="22"/>
          </w:rPr>
          <w:tab/>
        </w:r>
        <w:r w:rsidRPr="008160CF">
          <w:rPr>
            <w:rStyle w:val="Hyperlink"/>
            <w:noProof/>
          </w:rPr>
          <w:t>Functional Definition</w:t>
        </w:r>
        <w:r>
          <w:rPr>
            <w:noProof/>
            <w:webHidden/>
          </w:rPr>
          <w:tab/>
        </w:r>
        <w:r>
          <w:rPr>
            <w:noProof/>
            <w:webHidden/>
          </w:rPr>
          <w:fldChar w:fldCharType="begin"/>
        </w:r>
        <w:r>
          <w:rPr>
            <w:noProof/>
            <w:webHidden/>
          </w:rPr>
          <w:instrText xml:space="preserve"> PAGEREF _Toc410989591 \h </w:instrText>
        </w:r>
        <w:r>
          <w:rPr>
            <w:noProof/>
            <w:webHidden/>
          </w:rPr>
        </w:r>
        <w:r>
          <w:rPr>
            <w:noProof/>
            <w:webHidden/>
          </w:rPr>
          <w:fldChar w:fldCharType="separate"/>
        </w:r>
        <w:r>
          <w:rPr>
            <w:noProof/>
            <w:webHidden/>
          </w:rPr>
          <w:t>4</w:t>
        </w:r>
        <w:r>
          <w:rPr>
            <w:noProof/>
            <w:webHidden/>
          </w:rPr>
          <w:fldChar w:fldCharType="end"/>
        </w:r>
      </w:hyperlink>
    </w:p>
    <w:p w:rsidR="001E5D13" w:rsidRDefault="001E5D13">
      <w:pPr>
        <w:pStyle w:val="TOC2"/>
        <w:tabs>
          <w:tab w:val="left" w:pos="800"/>
          <w:tab w:val="right" w:leader="dot" w:pos="11107"/>
        </w:tabs>
        <w:rPr>
          <w:rFonts w:asciiTheme="minorHAnsi" w:eastAsiaTheme="minorEastAsia" w:hAnsiTheme="minorHAnsi" w:cstheme="minorBidi"/>
          <w:i w:val="0"/>
          <w:noProof/>
          <w:sz w:val="22"/>
          <w:szCs w:val="22"/>
        </w:rPr>
      </w:pPr>
      <w:hyperlink w:anchor="_Toc410989592" w:history="1">
        <w:r w:rsidRPr="008160CF">
          <w:rPr>
            <w:rStyle w:val="Hyperlink"/>
            <w:noProof/>
          </w:rPr>
          <w:t>1.1</w:t>
        </w:r>
        <w:r>
          <w:rPr>
            <w:rFonts w:asciiTheme="minorHAnsi" w:eastAsiaTheme="minorEastAsia" w:hAnsiTheme="minorHAnsi" w:cstheme="minorBidi"/>
            <w:i w:val="0"/>
            <w:noProof/>
            <w:sz w:val="22"/>
            <w:szCs w:val="22"/>
          </w:rPr>
          <w:tab/>
        </w:r>
        <w:r w:rsidRPr="008160CF">
          <w:rPr>
            <w:rStyle w:val="Hyperlink"/>
            <w:noProof/>
          </w:rPr>
          <w:t>CLK-FUN-REQ-017521/A-APIM Clock Strategy (TcSE ROIN-294357-2)</w:t>
        </w:r>
        <w:r>
          <w:rPr>
            <w:noProof/>
            <w:webHidden/>
          </w:rPr>
          <w:tab/>
        </w:r>
        <w:r>
          <w:rPr>
            <w:noProof/>
            <w:webHidden/>
          </w:rPr>
          <w:fldChar w:fldCharType="begin"/>
        </w:r>
        <w:r>
          <w:rPr>
            <w:noProof/>
            <w:webHidden/>
          </w:rPr>
          <w:instrText xml:space="preserve"> PAGEREF _Toc410989592 \h </w:instrText>
        </w:r>
        <w:r>
          <w:rPr>
            <w:noProof/>
            <w:webHidden/>
          </w:rPr>
        </w:r>
        <w:r>
          <w:rPr>
            <w:noProof/>
            <w:webHidden/>
          </w:rPr>
          <w:fldChar w:fldCharType="separate"/>
        </w:r>
        <w:r>
          <w:rPr>
            <w:noProof/>
            <w:webHidden/>
          </w:rPr>
          <w:t>4</w:t>
        </w:r>
        <w:r>
          <w:rPr>
            <w:noProof/>
            <w:webHidden/>
          </w:rPr>
          <w:fldChar w:fldCharType="end"/>
        </w:r>
      </w:hyperlink>
    </w:p>
    <w:p w:rsidR="001E5D13" w:rsidRDefault="001E5D13">
      <w:pPr>
        <w:pStyle w:val="TOC3"/>
        <w:tabs>
          <w:tab w:val="left" w:pos="1100"/>
          <w:tab w:val="right" w:leader="dot" w:pos="11107"/>
        </w:tabs>
        <w:rPr>
          <w:rFonts w:asciiTheme="minorHAnsi" w:eastAsiaTheme="minorEastAsia" w:hAnsiTheme="minorHAnsi" w:cstheme="minorBidi"/>
          <w:noProof/>
          <w:sz w:val="22"/>
          <w:szCs w:val="22"/>
        </w:rPr>
      </w:pPr>
      <w:hyperlink w:anchor="_Toc410989593" w:history="1">
        <w:r w:rsidRPr="008160CF">
          <w:rPr>
            <w:rStyle w:val="Hyperlink"/>
            <w:noProof/>
          </w:rPr>
          <w:t>1.1.1</w:t>
        </w:r>
        <w:r>
          <w:rPr>
            <w:rFonts w:asciiTheme="minorHAnsi" w:eastAsiaTheme="minorEastAsia" w:hAnsiTheme="minorHAnsi" w:cstheme="minorBidi"/>
            <w:noProof/>
            <w:sz w:val="22"/>
            <w:szCs w:val="22"/>
          </w:rPr>
          <w:tab/>
        </w:r>
        <w:r w:rsidRPr="008160CF">
          <w:rPr>
            <w:rStyle w:val="Hyperlink"/>
            <w:noProof/>
          </w:rPr>
          <w:t>Requirements</w:t>
        </w:r>
        <w:r>
          <w:rPr>
            <w:noProof/>
            <w:webHidden/>
          </w:rPr>
          <w:tab/>
        </w:r>
        <w:r>
          <w:rPr>
            <w:noProof/>
            <w:webHidden/>
          </w:rPr>
          <w:fldChar w:fldCharType="begin"/>
        </w:r>
        <w:r>
          <w:rPr>
            <w:noProof/>
            <w:webHidden/>
          </w:rPr>
          <w:instrText xml:space="preserve"> PAGEREF _Toc410989593 \h </w:instrText>
        </w:r>
        <w:r>
          <w:rPr>
            <w:noProof/>
            <w:webHidden/>
          </w:rPr>
        </w:r>
        <w:r>
          <w:rPr>
            <w:noProof/>
            <w:webHidden/>
          </w:rPr>
          <w:fldChar w:fldCharType="separate"/>
        </w:r>
        <w:r>
          <w:rPr>
            <w:noProof/>
            <w:webHidden/>
          </w:rPr>
          <w:t>4</w:t>
        </w:r>
        <w:r>
          <w:rPr>
            <w:noProof/>
            <w:webHidden/>
          </w:rPr>
          <w:fldChar w:fldCharType="end"/>
        </w:r>
      </w:hyperlink>
    </w:p>
    <w:p w:rsidR="001E5D13" w:rsidRDefault="001E5D13">
      <w:pPr>
        <w:pStyle w:val="TOC4"/>
        <w:rPr>
          <w:rFonts w:asciiTheme="minorHAnsi" w:eastAsiaTheme="minorEastAsia" w:hAnsiTheme="minorHAnsi" w:cstheme="minorBidi"/>
          <w:noProof/>
          <w:sz w:val="22"/>
          <w:szCs w:val="22"/>
        </w:rPr>
      </w:pPr>
      <w:hyperlink w:anchor="_Toc410989594" w:history="1">
        <w:r w:rsidRPr="008160CF">
          <w:rPr>
            <w:rStyle w:val="Hyperlink"/>
            <w:noProof/>
          </w:rPr>
          <w:t>1.1.1.1</w:t>
        </w:r>
        <w:r>
          <w:rPr>
            <w:rFonts w:asciiTheme="minorHAnsi" w:eastAsiaTheme="minorEastAsia" w:hAnsiTheme="minorHAnsi" w:cstheme="minorBidi"/>
            <w:noProof/>
            <w:sz w:val="22"/>
            <w:szCs w:val="22"/>
          </w:rPr>
          <w:tab/>
        </w:r>
        <w:r w:rsidRPr="008160CF">
          <w:rPr>
            <w:rStyle w:val="Hyperlink"/>
            <w:noProof/>
          </w:rPr>
          <w:t>Goals</w:t>
        </w:r>
        <w:r>
          <w:rPr>
            <w:noProof/>
            <w:webHidden/>
          </w:rPr>
          <w:tab/>
        </w:r>
        <w:r>
          <w:rPr>
            <w:noProof/>
            <w:webHidden/>
          </w:rPr>
          <w:fldChar w:fldCharType="begin"/>
        </w:r>
        <w:r>
          <w:rPr>
            <w:noProof/>
            <w:webHidden/>
          </w:rPr>
          <w:instrText xml:space="preserve"> PAGEREF _Toc410989594 \h </w:instrText>
        </w:r>
        <w:r>
          <w:rPr>
            <w:noProof/>
            <w:webHidden/>
          </w:rPr>
        </w:r>
        <w:r>
          <w:rPr>
            <w:noProof/>
            <w:webHidden/>
          </w:rPr>
          <w:fldChar w:fldCharType="separate"/>
        </w:r>
        <w:r>
          <w:rPr>
            <w:noProof/>
            <w:webHidden/>
          </w:rPr>
          <w:t>4</w:t>
        </w:r>
        <w:r>
          <w:rPr>
            <w:noProof/>
            <w:webHidden/>
          </w:rPr>
          <w:fldChar w:fldCharType="end"/>
        </w:r>
      </w:hyperlink>
    </w:p>
    <w:p w:rsidR="001E5D13" w:rsidRDefault="001E5D13">
      <w:pPr>
        <w:pStyle w:val="TOC4"/>
        <w:rPr>
          <w:rFonts w:asciiTheme="minorHAnsi" w:eastAsiaTheme="minorEastAsia" w:hAnsiTheme="minorHAnsi" w:cstheme="minorBidi"/>
          <w:noProof/>
          <w:sz w:val="22"/>
          <w:szCs w:val="22"/>
        </w:rPr>
      </w:pPr>
      <w:hyperlink w:anchor="_Toc410989595" w:history="1">
        <w:r w:rsidRPr="008160CF">
          <w:rPr>
            <w:rStyle w:val="Hyperlink"/>
            <w:noProof/>
          </w:rPr>
          <w:t>1.1.1.2</w:t>
        </w:r>
        <w:r>
          <w:rPr>
            <w:rFonts w:asciiTheme="minorHAnsi" w:eastAsiaTheme="minorEastAsia" w:hAnsiTheme="minorHAnsi" w:cstheme="minorBidi"/>
            <w:noProof/>
            <w:sz w:val="22"/>
            <w:szCs w:val="22"/>
          </w:rPr>
          <w:tab/>
        </w:r>
        <w:r w:rsidRPr="008160CF">
          <w:rPr>
            <w:rStyle w:val="Hyperlink"/>
            <w:noProof/>
          </w:rPr>
          <w:t>Scenarios</w:t>
        </w:r>
        <w:r>
          <w:rPr>
            <w:noProof/>
            <w:webHidden/>
          </w:rPr>
          <w:tab/>
        </w:r>
        <w:r>
          <w:rPr>
            <w:noProof/>
            <w:webHidden/>
          </w:rPr>
          <w:fldChar w:fldCharType="begin"/>
        </w:r>
        <w:r>
          <w:rPr>
            <w:noProof/>
            <w:webHidden/>
          </w:rPr>
          <w:instrText xml:space="preserve"> PAGEREF _Toc410989595 \h </w:instrText>
        </w:r>
        <w:r>
          <w:rPr>
            <w:noProof/>
            <w:webHidden/>
          </w:rPr>
        </w:r>
        <w:r>
          <w:rPr>
            <w:noProof/>
            <w:webHidden/>
          </w:rPr>
          <w:fldChar w:fldCharType="separate"/>
        </w:r>
        <w:r>
          <w:rPr>
            <w:noProof/>
            <w:webHidden/>
          </w:rPr>
          <w:t>4</w:t>
        </w:r>
        <w:r>
          <w:rPr>
            <w:noProof/>
            <w:webHidden/>
          </w:rPr>
          <w:fldChar w:fldCharType="end"/>
        </w:r>
      </w:hyperlink>
    </w:p>
    <w:p w:rsidR="001E5D13" w:rsidRDefault="001E5D13">
      <w:pPr>
        <w:pStyle w:val="TOC4"/>
        <w:rPr>
          <w:rFonts w:asciiTheme="minorHAnsi" w:eastAsiaTheme="minorEastAsia" w:hAnsiTheme="minorHAnsi" w:cstheme="minorBidi"/>
          <w:noProof/>
          <w:sz w:val="22"/>
          <w:szCs w:val="22"/>
        </w:rPr>
      </w:pPr>
      <w:hyperlink w:anchor="_Toc410989596" w:history="1">
        <w:r w:rsidRPr="008160CF">
          <w:rPr>
            <w:rStyle w:val="Hyperlink"/>
            <w:noProof/>
          </w:rPr>
          <w:t>1.1.1.3</w:t>
        </w:r>
        <w:r>
          <w:rPr>
            <w:rFonts w:asciiTheme="minorHAnsi" w:eastAsiaTheme="minorEastAsia" w:hAnsiTheme="minorHAnsi" w:cstheme="minorBidi"/>
            <w:noProof/>
            <w:sz w:val="22"/>
            <w:szCs w:val="22"/>
          </w:rPr>
          <w:tab/>
        </w:r>
        <w:r w:rsidRPr="008160CF">
          <w:rPr>
            <w:rStyle w:val="Hyperlink"/>
            <w:noProof/>
          </w:rPr>
          <w:t>Power State Requirements</w:t>
        </w:r>
        <w:r>
          <w:rPr>
            <w:noProof/>
            <w:webHidden/>
          </w:rPr>
          <w:tab/>
        </w:r>
        <w:r>
          <w:rPr>
            <w:noProof/>
            <w:webHidden/>
          </w:rPr>
          <w:fldChar w:fldCharType="begin"/>
        </w:r>
        <w:r>
          <w:rPr>
            <w:noProof/>
            <w:webHidden/>
          </w:rPr>
          <w:instrText xml:space="preserve"> PAGEREF _Toc410989596 \h </w:instrText>
        </w:r>
        <w:r>
          <w:rPr>
            <w:noProof/>
            <w:webHidden/>
          </w:rPr>
        </w:r>
        <w:r>
          <w:rPr>
            <w:noProof/>
            <w:webHidden/>
          </w:rPr>
          <w:fldChar w:fldCharType="separate"/>
        </w:r>
        <w:r>
          <w:rPr>
            <w:noProof/>
            <w:webHidden/>
          </w:rPr>
          <w:t>7</w:t>
        </w:r>
        <w:r>
          <w:rPr>
            <w:noProof/>
            <w:webHidden/>
          </w:rPr>
          <w:fldChar w:fldCharType="end"/>
        </w:r>
      </w:hyperlink>
    </w:p>
    <w:p w:rsidR="001E5D13" w:rsidRDefault="001E5D13">
      <w:pPr>
        <w:pStyle w:val="TOC4"/>
        <w:rPr>
          <w:rFonts w:asciiTheme="minorHAnsi" w:eastAsiaTheme="minorEastAsia" w:hAnsiTheme="minorHAnsi" w:cstheme="minorBidi"/>
          <w:noProof/>
          <w:sz w:val="22"/>
          <w:szCs w:val="22"/>
        </w:rPr>
      </w:pPr>
      <w:hyperlink w:anchor="_Toc410989597" w:history="1">
        <w:r w:rsidRPr="008160CF">
          <w:rPr>
            <w:rStyle w:val="Hyperlink"/>
            <w:noProof/>
          </w:rPr>
          <w:t>1.1.1.4</w:t>
        </w:r>
        <w:r>
          <w:rPr>
            <w:rFonts w:asciiTheme="minorHAnsi" w:eastAsiaTheme="minorEastAsia" w:hAnsiTheme="minorHAnsi" w:cstheme="minorBidi"/>
            <w:noProof/>
            <w:sz w:val="22"/>
            <w:szCs w:val="22"/>
          </w:rPr>
          <w:tab/>
        </w:r>
        <w:r w:rsidRPr="008160CF">
          <w:rPr>
            <w:rStyle w:val="Hyperlink"/>
            <w:noProof/>
          </w:rPr>
          <w:t>HMI Requirements</w:t>
        </w:r>
        <w:r>
          <w:rPr>
            <w:noProof/>
            <w:webHidden/>
          </w:rPr>
          <w:tab/>
        </w:r>
        <w:r>
          <w:rPr>
            <w:noProof/>
            <w:webHidden/>
          </w:rPr>
          <w:fldChar w:fldCharType="begin"/>
        </w:r>
        <w:r>
          <w:rPr>
            <w:noProof/>
            <w:webHidden/>
          </w:rPr>
          <w:instrText xml:space="preserve"> PAGEREF _Toc410989597 \h </w:instrText>
        </w:r>
        <w:r>
          <w:rPr>
            <w:noProof/>
            <w:webHidden/>
          </w:rPr>
        </w:r>
        <w:r>
          <w:rPr>
            <w:noProof/>
            <w:webHidden/>
          </w:rPr>
          <w:fldChar w:fldCharType="separate"/>
        </w:r>
        <w:r>
          <w:rPr>
            <w:noProof/>
            <w:webHidden/>
          </w:rPr>
          <w:t>8</w:t>
        </w:r>
        <w:r>
          <w:rPr>
            <w:noProof/>
            <w:webHidden/>
          </w:rPr>
          <w:fldChar w:fldCharType="end"/>
        </w:r>
      </w:hyperlink>
    </w:p>
    <w:p w:rsidR="001E5D13" w:rsidRDefault="001E5D13">
      <w:pPr>
        <w:pStyle w:val="TOC4"/>
        <w:rPr>
          <w:rFonts w:asciiTheme="minorHAnsi" w:eastAsiaTheme="minorEastAsia" w:hAnsiTheme="minorHAnsi" w:cstheme="minorBidi"/>
          <w:noProof/>
          <w:sz w:val="22"/>
          <w:szCs w:val="22"/>
        </w:rPr>
      </w:pPr>
      <w:hyperlink w:anchor="_Toc410989598" w:history="1">
        <w:r w:rsidRPr="008160CF">
          <w:rPr>
            <w:rStyle w:val="Hyperlink"/>
            <w:noProof/>
          </w:rPr>
          <w:t>1.1.1.5</w:t>
        </w:r>
        <w:r>
          <w:rPr>
            <w:rFonts w:asciiTheme="minorHAnsi" w:eastAsiaTheme="minorEastAsia" w:hAnsiTheme="minorHAnsi" w:cstheme="minorBidi"/>
            <w:noProof/>
            <w:sz w:val="22"/>
            <w:szCs w:val="22"/>
          </w:rPr>
          <w:tab/>
        </w:r>
        <w:r w:rsidRPr="008160CF">
          <w:rPr>
            <w:rStyle w:val="Hyperlink"/>
            <w:noProof/>
          </w:rPr>
          <w:t>References</w:t>
        </w:r>
        <w:r>
          <w:rPr>
            <w:noProof/>
            <w:webHidden/>
          </w:rPr>
          <w:tab/>
        </w:r>
        <w:r>
          <w:rPr>
            <w:noProof/>
            <w:webHidden/>
          </w:rPr>
          <w:fldChar w:fldCharType="begin"/>
        </w:r>
        <w:r>
          <w:rPr>
            <w:noProof/>
            <w:webHidden/>
          </w:rPr>
          <w:instrText xml:space="preserve"> PAGEREF _Toc410989598 \h </w:instrText>
        </w:r>
        <w:r>
          <w:rPr>
            <w:noProof/>
            <w:webHidden/>
          </w:rPr>
        </w:r>
        <w:r>
          <w:rPr>
            <w:noProof/>
            <w:webHidden/>
          </w:rPr>
          <w:fldChar w:fldCharType="separate"/>
        </w:r>
        <w:r>
          <w:rPr>
            <w:noProof/>
            <w:webHidden/>
          </w:rPr>
          <w:t>8</w:t>
        </w:r>
        <w:r>
          <w:rPr>
            <w:noProof/>
            <w:webHidden/>
          </w:rPr>
          <w:fldChar w:fldCharType="end"/>
        </w:r>
      </w:hyperlink>
    </w:p>
    <w:p w:rsidR="001E5D13" w:rsidRDefault="001E5D13">
      <w:pPr>
        <w:pStyle w:val="TOC1"/>
        <w:tabs>
          <w:tab w:val="left" w:pos="403"/>
          <w:tab w:val="right" w:leader="dot" w:pos="11107"/>
        </w:tabs>
        <w:rPr>
          <w:rFonts w:asciiTheme="minorHAnsi" w:eastAsiaTheme="minorEastAsia" w:hAnsiTheme="minorHAnsi" w:cstheme="minorBidi"/>
          <w:b w:val="0"/>
          <w:noProof/>
          <w:sz w:val="22"/>
          <w:szCs w:val="22"/>
        </w:rPr>
      </w:pPr>
      <w:hyperlink w:anchor="_Toc410989599" w:history="1">
        <w:r w:rsidRPr="008160CF">
          <w:rPr>
            <w:rStyle w:val="Hyperlink"/>
            <w:noProof/>
          </w:rPr>
          <w:t>2</w:t>
        </w:r>
        <w:r>
          <w:rPr>
            <w:rFonts w:asciiTheme="minorHAnsi" w:eastAsiaTheme="minorEastAsia" w:hAnsiTheme="minorHAnsi" w:cstheme="minorBidi"/>
            <w:b w:val="0"/>
            <w:noProof/>
            <w:sz w:val="22"/>
            <w:szCs w:val="22"/>
          </w:rPr>
          <w:tab/>
        </w:r>
        <w:r w:rsidRPr="008160CF">
          <w:rPr>
            <w:rStyle w:val="Hyperlink"/>
            <w:noProof/>
          </w:rPr>
          <w:t>Appendix A: Definitions and Acronyms</w:t>
        </w:r>
        <w:r>
          <w:rPr>
            <w:noProof/>
            <w:webHidden/>
          </w:rPr>
          <w:tab/>
        </w:r>
        <w:r>
          <w:rPr>
            <w:noProof/>
            <w:webHidden/>
          </w:rPr>
          <w:fldChar w:fldCharType="begin"/>
        </w:r>
        <w:r>
          <w:rPr>
            <w:noProof/>
            <w:webHidden/>
          </w:rPr>
          <w:instrText xml:space="preserve"> PAGEREF _Toc410989599 \h </w:instrText>
        </w:r>
        <w:r>
          <w:rPr>
            <w:noProof/>
            <w:webHidden/>
          </w:rPr>
        </w:r>
        <w:r>
          <w:rPr>
            <w:noProof/>
            <w:webHidden/>
          </w:rPr>
          <w:fldChar w:fldCharType="separate"/>
        </w:r>
        <w:r>
          <w:rPr>
            <w:noProof/>
            <w:webHidden/>
          </w:rPr>
          <w:t>15</w:t>
        </w:r>
        <w:r>
          <w:rPr>
            <w:noProof/>
            <w:webHidden/>
          </w:rPr>
          <w:fldChar w:fldCharType="end"/>
        </w:r>
      </w:hyperlink>
    </w:p>
    <w:p w:rsidR="001E5D13" w:rsidRDefault="001E5D13">
      <w:pPr>
        <w:pStyle w:val="TOC1"/>
        <w:tabs>
          <w:tab w:val="left" w:pos="403"/>
          <w:tab w:val="right" w:leader="dot" w:pos="11107"/>
        </w:tabs>
        <w:rPr>
          <w:rFonts w:asciiTheme="minorHAnsi" w:eastAsiaTheme="minorEastAsia" w:hAnsiTheme="minorHAnsi" w:cstheme="minorBidi"/>
          <w:b w:val="0"/>
          <w:noProof/>
          <w:sz w:val="22"/>
          <w:szCs w:val="22"/>
        </w:rPr>
      </w:pPr>
      <w:hyperlink w:anchor="_Toc410989600" w:history="1">
        <w:r w:rsidRPr="008160CF">
          <w:rPr>
            <w:rStyle w:val="Hyperlink"/>
            <w:noProof/>
          </w:rPr>
          <w:t>3</w:t>
        </w:r>
        <w:r>
          <w:rPr>
            <w:rFonts w:asciiTheme="minorHAnsi" w:eastAsiaTheme="minorEastAsia" w:hAnsiTheme="minorHAnsi" w:cstheme="minorBidi"/>
            <w:b w:val="0"/>
            <w:noProof/>
            <w:sz w:val="22"/>
            <w:szCs w:val="22"/>
          </w:rPr>
          <w:tab/>
        </w:r>
        <w:r w:rsidRPr="008160CF">
          <w:rPr>
            <w:rStyle w:val="Hyperlink"/>
            <w:noProof/>
          </w:rPr>
          <w:t>Appendix B: Reference Documents</w:t>
        </w:r>
        <w:r>
          <w:rPr>
            <w:noProof/>
            <w:webHidden/>
          </w:rPr>
          <w:tab/>
        </w:r>
        <w:r>
          <w:rPr>
            <w:noProof/>
            <w:webHidden/>
          </w:rPr>
          <w:fldChar w:fldCharType="begin"/>
        </w:r>
        <w:r>
          <w:rPr>
            <w:noProof/>
            <w:webHidden/>
          </w:rPr>
          <w:instrText xml:space="preserve"> PAGEREF _Toc410989600 \h </w:instrText>
        </w:r>
        <w:r>
          <w:rPr>
            <w:noProof/>
            <w:webHidden/>
          </w:rPr>
        </w:r>
        <w:r>
          <w:rPr>
            <w:noProof/>
            <w:webHidden/>
          </w:rPr>
          <w:fldChar w:fldCharType="separate"/>
        </w:r>
        <w:r>
          <w:rPr>
            <w:noProof/>
            <w:webHidden/>
          </w:rPr>
          <w:t>16</w:t>
        </w:r>
        <w:r>
          <w:rPr>
            <w:noProof/>
            <w:webHidden/>
          </w:rPr>
          <w:fldChar w:fldCharType="end"/>
        </w:r>
      </w:hyperlink>
    </w:p>
    <w:p w:rsidR="00415EAA" w:rsidRDefault="001E5D13" w:rsidP="00415EAA">
      <w:pPr>
        <w:rPr>
          <w:b/>
          <w:sz w:val="36"/>
          <w:szCs w:val="36"/>
        </w:rPr>
      </w:pPr>
      <w:r>
        <w:rPr>
          <w:sz w:val="36"/>
          <w:szCs w:val="36"/>
        </w:rPr>
        <w:fldChar w:fldCharType="end"/>
      </w:r>
    </w:p>
    <w:p w:rsidR="00415EAA" w:rsidRDefault="00415EAA">
      <w:pPr>
        <w:spacing w:after="280" w:afterAutospacing="1"/>
      </w:pPr>
      <w:r>
        <w:rPr>
          <w:b/>
          <w:bCs/>
          <w:sz w:val="36"/>
        </w:rPr>
        <w:t> </w:t>
      </w:r>
    </w:p>
    <w:p w:rsidR="00415EAA" w:rsidRDefault="00415EAA" w:rsidP="00D26ECB">
      <w:pPr>
        <w:pStyle w:val="Heading1"/>
      </w:pPr>
      <w:bookmarkStart w:id="2" w:name="_Toc410989591"/>
      <w:r>
        <w:lastRenderedPageBreak/>
        <w:t>Functional Definition</w:t>
      </w:r>
      <w:bookmarkEnd w:id="2"/>
    </w:p>
    <w:p w:rsidR="00415EAA" w:rsidRDefault="00415EAA" w:rsidP="00D26ECB">
      <w:pPr>
        <w:pStyle w:val="Heading2"/>
      </w:pPr>
      <w:bookmarkStart w:id="3" w:name="_Toc410989592"/>
      <w:r w:rsidRPr="00B9479B">
        <w:t>CLK-FUN-REQ-017521/A-APIM Clock Strategy (TcSE ROIN-294357-2)</w:t>
      </w:r>
      <w:bookmarkEnd w:id="3"/>
    </w:p>
    <w:p w:rsidR="00A81B5A" w:rsidRDefault="00415EAA">
      <w:pPr>
        <w:spacing w:after="200" w:line="276" w:lineRule="auto"/>
      </w:pPr>
      <w:r>
        <w:rPr>
          <w:rFonts w:eastAsia="Arial" w:cs="Arial"/>
        </w:rPr>
        <w:t xml:space="preserve">This document will describe the implementation of the global clock strategy on the SYNC platform. It is necessary to understand the "Global Clock Strategy </w:t>
      </w:r>
      <w:proofErr w:type="spellStart"/>
      <w:r>
        <w:rPr>
          <w:rFonts w:eastAsia="Arial" w:cs="Arial"/>
        </w:rPr>
        <w:t>Speciification</w:t>
      </w:r>
      <w:proofErr w:type="spellEnd"/>
      <w:r>
        <w:rPr>
          <w:rFonts w:eastAsia="Arial" w:cs="Arial"/>
        </w:rPr>
        <w:t>" before reading this spec.</w:t>
      </w:r>
    </w:p>
    <w:p w:rsidR="00A81B5A" w:rsidRDefault="00415EAA">
      <w:pPr>
        <w:spacing w:after="280" w:afterAutospacing="1"/>
      </w:pPr>
      <w:r>
        <w:t> </w:t>
      </w:r>
    </w:p>
    <w:p w:rsidR="00415EAA" w:rsidRDefault="00415EAA" w:rsidP="00D26ECB">
      <w:pPr>
        <w:pStyle w:val="Heading3"/>
      </w:pPr>
      <w:bookmarkStart w:id="4" w:name="_Toc410989593"/>
      <w:r>
        <w:t>Requirements</w:t>
      </w:r>
      <w:bookmarkEnd w:id="4"/>
    </w:p>
    <w:p w:rsidR="00415EAA" w:rsidRDefault="00415EAA" w:rsidP="00D26ECB">
      <w:pPr>
        <w:pStyle w:val="Heading4"/>
      </w:pPr>
      <w:bookmarkStart w:id="5" w:name="_Toc410989594"/>
      <w:r>
        <w:t>Goals</w:t>
      </w:r>
      <w:bookmarkEnd w:id="5"/>
    </w:p>
    <w:p w:rsidR="00A81B5A" w:rsidRDefault="00415EAA">
      <w:pPr>
        <w:spacing w:after="280" w:afterAutospacing="1"/>
      </w:pPr>
      <w:proofErr w:type="spellStart"/>
      <w:r>
        <w:rPr>
          <w:rFonts w:eastAsia="Arial" w:cs="Arial"/>
        </w:rPr>
        <w:t>Abilitiy</w:t>
      </w:r>
      <w:proofErr w:type="spellEnd"/>
      <w:r>
        <w:rPr>
          <w:rFonts w:eastAsia="Arial" w:cs="Arial"/>
        </w:rPr>
        <w:t xml:space="preserve"> to act as the clock master in the vehicle</w:t>
      </w:r>
    </w:p>
    <w:p w:rsidR="00A81B5A" w:rsidRDefault="00415EAA">
      <w:pPr>
        <w:spacing w:after="280" w:afterAutospacing="1"/>
      </w:pPr>
      <w:proofErr w:type="spellStart"/>
      <w:r>
        <w:rPr>
          <w:rFonts w:eastAsia="Arial" w:cs="Arial"/>
        </w:rPr>
        <w:t>Abilitiy</w:t>
      </w:r>
      <w:proofErr w:type="spellEnd"/>
      <w:r>
        <w:rPr>
          <w:rFonts w:eastAsia="Arial" w:cs="Arial"/>
        </w:rPr>
        <w:t xml:space="preserve"> to act as the clock slave in the vehicle</w:t>
      </w:r>
    </w:p>
    <w:p w:rsidR="00A81B5A" w:rsidRDefault="00415EAA">
      <w:pPr>
        <w:spacing w:after="280" w:afterAutospacing="1"/>
      </w:pPr>
      <w:r>
        <w:t> </w:t>
      </w:r>
    </w:p>
    <w:p w:rsidR="00415EAA" w:rsidRDefault="00415EAA" w:rsidP="00D26ECB">
      <w:pPr>
        <w:pStyle w:val="Heading4"/>
      </w:pPr>
      <w:bookmarkStart w:id="6" w:name="_Toc410989595"/>
      <w:r>
        <w:t>Scenarios</w:t>
      </w:r>
      <w:bookmarkEnd w:id="6"/>
    </w:p>
    <w:p w:rsidR="00D26ECB" w:rsidRPr="00D26ECB" w:rsidRDefault="00D26ECB" w:rsidP="00D26ECB">
      <w:pPr>
        <w:pStyle w:val="Heading5"/>
        <w:rPr>
          <w:b w:val="0"/>
          <w:u w:val="single"/>
        </w:rPr>
      </w:pPr>
      <w:r w:rsidRPr="00D26ECB">
        <w:rPr>
          <w:b w:val="0"/>
          <w:u w:val="single"/>
        </w:rPr>
        <w:t>CLK-FUR-REQ-017522/A-Master Clock (TcSE ROIN-294360-1)</w:t>
      </w:r>
    </w:p>
    <w:p w:rsidR="00A81B5A" w:rsidRDefault="00415EAA">
      <w:pPr>
        <w:spacing w:after="280" w:afterAutospacing="1"/>
      </w:pPr>
      <w:r>
        <w:rPr>
          <w:rFonts w:eastAsia="Arial" w:cs="Arial"/>
          <w:color w:val="000000"/>
        </w:rPr>
        <w:t xml:space="preserve">When configured to act as the clock master then the Plugin will periodically send out </w:t>
      </w:r>
      <w:proofErr w:type="gramStart"/>
      <w:r>
        <w:rPr>
          <w:rFonts w:eastAsia="Arial" w:cs="Arial"/>
          <w:color w:val="000000"/>
        </w:rPr>
        <w:t>a</w:t>
      </w:r>
      <w:proofErr w:type="gramEnd"/>
      <w:r>
        <w:rPr>
          <w:rFonts w:eastAsia="Arial" w:cs="Arial"/>
          <w:color w:val="000000"/>
        </w:rPr>
        <w:t xml:space="preserve"> </w:t>
      </w:r>
      <w:proofErr w:type="spellStart"/>
      <w:r>
        <w:rPr>
          <w:rFonts w:eastAsia="Arial" w:cs="Arial"/>
          <w:color w:val="000000"/>
        </w:rPr>
        <w:t>MFD_DateTime</w:t>
      </w:r>
      <w:proofErr w:type="spellEnd"/>
      <w:r>
        <w:rPr>
          <w:rFonts w:eastAsia="Arial" w:cs="Arial"/>
          <w:color w:val="000000"/>
        </w:rPr>
        <w:t xml:space="preserve"> message across CAN to update the slave clocks. The frequency of the message will be configurable. </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CLK-FUR-REQ-017523/A-Master Clock 2 (TcSE ROIN-294397-1)</w:t>
      </w:r>
    </w:p>
    <w:p w:rsidR="00A81B5A" w:rsidRDefault="00415EAA">
      <w:pPr>
        <w:spacing w:after="280" w:afterAutospacing="1"/>
      </w:pPr>
      <w:r>
        <w:rPr>
          <w:rFonts w:eastAsia="Arial" w:cs="Arial"/>
          <w:color w:val="000000"/>
        </w:rPr>
        <w:t xml:space="preserve">When configured to act as the clock master then the Plugin will: If the frequency is set to a special value then the </w:t>
      </w:r>
      <w:proofErr w:type="spellStart"/>
      <w:r>
        <w:rPr>
          <w:rFonts w:eastAsia="Arial" w:cs="Arial"/>
          <w:color w:val="000000"/>
        </w:rPr>
        <w:t>MFD_DateTime</w:t>
      </w:r>
      <w:proofErr w:type="spellEnd"/>
      <w:r>
        <w:rPr>
          <w:rFonts w:eastAsia="Arial" w:cs="Arial"/>
          <w:color w:val="000000"/>
        </w:rPr>
        <w:t xml:space="preserve"> message will not be sent out (for CGEA 1.2). </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CLK-FUR-REQ-017524/A-Master Clock 3 (TcSE ROIN-294398-1)</w:t>
      </w:r>
    </w:p>
    <w:p w:rsidR="00A81B5A" w:rsidRDefault="00415EAA">
      <w:pPr>
        <w:spacing w:after="280" w:afterAutospacing="1"/>
      </w:pPr>
      <w:r>
        <w:rPr>
          <w:rFonts w:eastAsia="Arial" w:cs="Arial"/>
          <w:color w:val="000000"/>
        </w:rPr>
        <w:t xml:space="preserve">When configured to act as the clock master then the Plugin will receive and process the </w:t>
      </w:r>
      <w:proofErr w:type="spellStart"/>
      <w:r>
        <w:rPr>
          <w:rFonts w:eastAsia="Arial" w:cs="Arial"/>
          <w:color w:val="000000"/>
        </w:rPr>
        <w:t>TimeAdjustReq</w:t>
      </w:r>
      <w:proofErr w:type="spellEnd"/>
      <w:r>
        <w:rPr>
          <w:rFonts w:eastAsia="Arial" w:cs="Arial"/>
          <w:color w:val="000000"/>
        </w:rPr>
        <w:t xml:space="preserve"> message. This message will allow slave clocks to set the master clock. After receiving the </w:t>
      </w:r>
      <w:proofErr w:type="spellStart"/>
      <w:r>
        <w:rPr>
          <w:rFonts w:eastAsia="Arial" w:cs="Arial"/>
          <w:color w:val="000000"/>
        </w:rPr>
        <w:t>TimeAdjustReq</w:t>
      </w:r>
      <w:proofErr w:type="spellEnd"/>
      <w:r>
        <w:rPr>
          <w:rFonts w:eastAsia="Arial" w:cs="Arial"/>
          <w:color w:val="000000"/>
        </w:rPr>
        <w:t xml:space="preserve"> message the service will immediately start broadcasting the new time. See the API section for the message format.  </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CLK-FUR-REQ-017525/A-Slave Clock (TcSE ROIN-294399-1)</w:t>
      </w:r>
    </w:p>
    <w:p w:rsidR="00A81B5A" w:rsidRDefault="00415EAA">
      <w:pPr>
        <w:spacing w:after="280" w:afterAutospacing="1"/>
      </w:pPr>
      <w:r>
        <w:rPr>
          <w:rFonts w:eastAsia="Arial" w:cs="Arial"/>
          <w:color w:val="000000"/>
        </w:rPr>
        <w:t xml:space="preserve">Receive and process the </w:t>
      </w:r>
      <w:proofErr w:type="spellStart"/>
      <w:r>
        <w:rPr>
          <w:rFonts w:eastAsia="Arial" w:cs="Arial"/>
          <w:color w:val="000000"/>
        </w:rPr>
        <w:t>XXX_DateTime</w:t>
      </w:r>
      <w:proofErr w:type="spellEnd"/>
      <w:r>
        <w:rPr>
          <w:rFonts w:eastAsia="Arial" w:cs="Arial"/>
          <w:color w:val="000000"/>
        </w:rPr>
        <w:t xml:space="preserve"> message. This will update the SYNCII system time.</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CLK-FUR-REQ-017526/A-Slave Clock 2 (TcSE ROIN-294400-1)</w:t>
      </w:r>
    </w:p>
    <w:p w:rsidR="00A81B5A" w:rsidRDefault="00415EAA">
      <w:pPr>
        <w:spacing w:after="280" w:afterAutospacing="1"/>
      </w:pPr>
      <w:r>
        <w:rPr>
          <w:rFonts w:eastAsia="Arial" w:cs="Arial"/>
          <w:color w:val="000000"/>
        </w:rPr>
        <w:t xml:space="preserve">Transmit the </w:t>
      </w:r>
      <w:proofErr w:type="spellStart"/>
      <w:r>
        <w:rPr>
          <w:rFonts w:eastAsia="Arial" w:cs="Arial"/>
          <w:color w:val="000000"/>
        </w:rPr>
        <w:t>TimeAdjustReq</w:t>
      </w:r>
      <w:proofErr w:type="spellEnd"/>
      <w:r>
        <w:rPr>
          <w:rFonts w:eastAsia="Arial" w:cs="Arial"/>
          <w:color w:val="000000"/>
        </w:rPr>
        <w:t xml:space="preserve"> message when indicated to do so by the HMI plugin code. Note that this message will actually be sent out twice – once to indicate that the master clock should be updated with a new time, and again to indicate that the slave has received and agrees with the new time from the master.</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CLK-FUR-REQ-017527/A-Slave Clock 3 (TcSE ROIN-304333-1)</w:t>
      </w:r>
    </w:p>
    <w:p w:rsidR="00A81B5A" w:rsidRDefault="00415EAA">
      <w:pPr>
        <w:spacing w:after="280" w:afterAutospacing="1"/>
      </w:pPr>
      <w:r>
        <w:rPr>
          <w:rFonts w:eastAsia="Arial" w:cs="Arial"/>
          <w:color w:val="000000"/>
        </w:rPr>
        <w:t>The module shall be responsible for comparing master time to GPS time once per key cycle and correct the master time in the event of drift.</w:t>
      </w:r>
    </w:p>
    <w:p w:rsidR="00A81B5A" w:rsidRDefault="00415EAA">
      <w:pPr>
        <w:spacing w:after="280" w:afterAutospacing="1"/>
      </w:pPr>
      <w:r>
        <w:rPr>
          <w:rFonts w:eastAsia="Arial" w:cs="Arial"/>
        </w:rPr>
        <w:lastRenderedPageBreak/>
        <w:t> </w:t>
      </w:r>
    </w:p>
    <w:p w:rsidR="00D26ECB" w:rsidRPr="00D26ECB" w:rsidRDefault="00D26ECB" w:rsidP="00D26ECB">
      <w:pPr>
        <w:pStyle w:val="Heading5"/>
        <w:rPr>
          <w:b w:val="0"/>
          <w:u w:val="single"/>
        </w:rPr>
      </w:pPr>
      <w:r w:rsidRPr="00D26ECB">
        <w:rPr>
          <w:b w:val="0"/>
          <w:u w:val="single"/>
        </w:rPr>
        <w:t>CLK-FUR-REQ-017528/A-Displaying Date (TcSE ROIN-294402-1)</w:t>
      </w:r>
    </w:p>
    <w:p w:rsidR="00A81B5A" w:rsidRDefault="00415EAA">
      <w:pPr>
        <w:spacing w:after="280" w:afterAutospacing="1"/>
      </w:pPr>
      <w:r>
        <w:rPr>
          <w:rFonts w:eastAsia="Arial" w:cs="Arial"/>
          <w:color w:val="000000"/>
        </w:rPr>
        <w:t xml:space="preserve">The date must be adjusted based on the current time of the clock master (i.e. on the transition from 11:59pm to 12:00am will move to the next calendar date). Note: This also applies on the transition to the previous day (i.e. the transition for 12:00am to 11:59pm). </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CLK-FUR-REQ-017529/A-Setting Time (SYNC is not Master) (TcSE ROIN-294408-1)</w:t>
      </w:r>
    </w:p>
    <w:p w:rsidR="00A81B5A" w:rsidRDefault="00415EAA">
      <w:pPr>
        <w:spacing w:after="280" w:afterAutospacing="1"/>
      </w:pPr>
      <w:proofErr w:type="gramStart"/>
      <w:r>
        <w:rPr>
          <w:rFonts w:eastAsia="Arial" w:cs="Arial"/>
          <w:color w:val="000000"/>
        </w:rPr>
        <w:t>When the user changes the time via the HMI then the plugin will send a message to the with the time change request.</w:t>
      </w:r>
      <w:proofErr w:type="gramEnd"/>
      <w:r>
        <w:rPr>
          <w:rFonts w:eastAsia="Arial" w:cs="Arial"/>
          <w:color w:val="000000"/>
        </w:rPr>
        <w:t xml:space="preserve"> The HMI at this point will only display the time set by the user, w/o consulting the system clock. </w:t>
      </w:r>
      <w:r>
        <w:rPr>
          <w:rFonts w:eastAsia="Arial" w:cs="Arial"/>
        </w:rPr>
        <w:t xml:space="preserve">The plugin will send a </w:t>
      </w:r>
      <w:proofErr w:type="spellStart"/>
      <w:r>
        <w:rPr>
          <w:rFonts w:eastAsia="Arial" w:cs="Arial"/>
        </w:rPr>
        <w:t>TimeAdjustReq</w:t>
      </w:r>
      <w:proofErr w:type="spellEnd"/>
      <w:r>
        <w:rPr>
          <w:rFonts w:eastAsia="Arial" w:cs="Arial"/>
        </w:rPr>
        <w:t xml:space="preserve"> message via the CAN bus with a flag set indicating the required time/date </w:t>
      </w:r>
      <w:proofErr w:type="gramStart"/>
      <w:r>
        <w:rPr>
          <w:rFonts w:eastAsia="Arial" w:cs="Arial"/>
        </w:rPr>
        <w:t>update</w:t>
      </w:r>
      <w:proofErr w:type="gramEnd"/>
      <w:r>
        <w:rPr>
          <w:rFonts w:eastAsia="Arial" w:cs="Arial"/>
        </w:rPr>
        <w:t>.</w:t>
      </w:r>
      <w:r>
        <w:rPr>
          <w:rFonts w:eastAsia="Arial" w:cs="Arial"/>
          <w:color w:val="000000"/>
        </w:rPr>
        <w:t xml:space="preserve"> </w:t>
      </w:r>
      <w:r>
        <w:rPr>
          <w:rFonts w:eastAsia="Arial" w:cs="Arial"/>
        </w:rPr>
        <w:t xml:space="preserve">When the plugin receives an </w:t>
      </w:r>
      <w:proofErr w:type="spellStart"/>
      <w:r>
        <w:rPr>
          <w:rFonts w:eastAsia="Arial" w:cs="Arial"/>
        </w:rPr>
        <w:t>XXX_DateTime</w:t>
      </w:r>
      <w:proofErr w:type="spellEnd"/>
      <w:r>
        <w:rPr>
          <w:rFonts w:eastAsia="Arial" w:cs="Arial"/>
        </w:rPr>
        <w:t xml:space="preserve"> message that agrees with the user time (within 5 seconds) then the HMI will</w:t>
      </w:r>
      <w:r>
        <w:rPr>
          <w:rFonts w:eastAsia="Arial" w:cs="Arial"/>
          <w:color w:val="000000"/>
        </w:rPr>
        <w:t xml:space="preserve"> </w:t>
      </w:r>
      <w:r>
        <w:rPr>
          <w:rFonts w:eastAsia="Arial" w:cs="Arial"/>
        </w:rPr>
        <w:t xml:space="preserve">resume displaying the normal system time. The plugin will send a new </w:t>
      </w:r>
      <w:proofErr w:type="spellStart"/>
      <w:r>
        <w:rPr>
          <w:rFonts w:eastAsia="Arial" w:cs="Arial"/>
        </w:rPr>
        <w:t>TimeAdjustReq</w:t>
      </w:r>
      <w:proofErr w:type="spellEnd"/>
      <w:r>
        <w:rPr>
          <w:rFonts w:eastAsia="Arial" w:cs="Arial"/>
        </w:rPr>
        <w:t xml:space="preserve"> message with the date/time flags</w:t>
      </w:r>
      <w:r>
        <w:rPr>
          <w:rFonts w:eastAsia="Arial" w:cs="Arial"/>
          <w:color w:val="000000"/>
        </w:rPr>
        <w:t xml:space="preserve"> </w:t>
      </w:r>
      <w:r>
        <w:rPr>
          <w:rFonts w:eastAsia="Arial" w:cs="Arial"/>
        </w:rPr>
        <w:t>reset to 0.</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CLK-FUR-REQ-017530/A-Automatic GPS Setting (TcSE ROIN-294410-1)</w:t>
      </w:r>
    </w:p>
    <w:p w:rsidR="00A81B5A" w:rsidRDefault="00415EAA">
      <w:pPr>
        <w:spacing w:after="280" w:afterAutospacing="1"/>
      </w:pPr>
      <w:r>
        <w:rPr>
          <w:rFonts w:eastAsia="Arial" w:cs="Arial"/>
        </w:rPr>
        <w:t>If a GPS module is present on the vehicle then it should send out a signal over the CAN bus that includes the current time as received from acquired satellites (in UTC). The user will be able to choose to have the vehicle time synchronized with the GPS module’s UTC time (via HMI).</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CLK-FUR-REQ-017531/B-Automatic GPS Setting 2 (TcSE ROIN-294411-1)</w:t>
      </w:r>
    </w:p>
    <w:p w:rsidR="00415EAA" w:rsidRDefault="00415EAA">
      <w:pPr>
        <w:spacing w:after="280" w:afterAutospacing="1"/>
      </w:pPr>
      <w:r>
        <w:rPr>
          <w:rFonts w:eastAsia="Arial" w:cs="Arial"/>
        </w:rPr>
        <w:t>If Sync detects that the GPS module is sending time values that are invalid Sync shall immediately disregard GPS time data and continue keeping time from the last known, good UTC value sent. Sync shall not reference GPS time again for time keeping purposes until it receives a valid UTC time value.</w:t>
      </w:r>
    </w:p>
    <w:p w:rsidR="00415EAA" w:rsidRDefault="00415EAA">
      <w:pPr>
        <w:spacing w:after="280" w:afterAutospacing="1"/>
      </w:pPr>
      <w:r>
        <w:rPr>
          <w:rFonts w:eastAsia="Arial" w:cs="Arial"/>
        </w:rPr>
        <w:t> </w:t>
      </w:r>
    </w:p>
    <w:p w:rsidR="00415EAA" w:rsidRDefault="00415EAA">
      <w:pPr>
        <w:spacing w:after="280" w:afterAutospacing="1"/>
        <w:ind w:left="720"/>
      </w:pPr>
      <w:r>
        <w:rPr>
          <w:rFonts w:eastAsia="Arial" w:cs="Arial"/>
        </w:rPr>
        <w:t>Sync shall immediately disregard GPS time data and continue keeping time from the last known, good UTC value sent if any of the below parameters move into the invalid range:</w:t>
      </w:r>
    </w:p>
    <w:p w:rsidR="00415EAA" w:rsidRDefault="00415EAA">
      <w:pPr>
        <w:spacing w:after="280" w:afterAutospacing="1"/>
        <w:ind w:left="720"/>
      </w:pPr>
      <w:r>
        <w:rPr>
          <w:rFonts w:eastAsia="Arial" w:cs="Arial"/>
        </w:rPr>
        <w:t> </w:t>
      </w:r>
    </w:p>
    <w:tbl>
      <w:tblPr>
        <w:tblW w:w="0" w:type="auto"/>
        <w:jc w:val="center"/>
        <w:tblInd w:w="129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5"/>
        <w:gridCol w:w="6852"/>
      </w:tblGrid>
      <w:tr w:rsidR="00415EAA" w:rsidTr="00415EAA">
        <w:trPr>
          <w:jc w:val="center"/>
        </w:trPr>
        <w:tc>
          <w:tcPr>
            <w:tcW w:w="16920" w:type="dxa"/>
            <w:gridSpan w:val="2"/>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415EAA" w:rsidRDefault="00415EAA">
            <w:r>
              <w:rPr>
                <w:rFonts w:eastAsia="Arial" w:cs="Arial"/>
                <w:b/>
                <w:bCs/>
              </w:rPr>
              <w:t>Signals in MSCAN message 0x466 – _GPS_Data_Nav_2</w:t>
            </w:r>
          </w:p>
        </w:tc>
      </w:tr>
      <w:tr w:rsidR="00415EAA" w:rsidTr="00415EAA">
        <w:trPr>
          <w:jc w:val="center"/>
        </w:trPr>
        <w:tc>
          <w:tcPr>
            <w:tcW w:w="431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r>
              <w:rPr>
                <w:rFonts w:eastAsia="Arial" w:cs="Arial"/>
                <w:b/>
                <w:bCs/>
              </w:rPr>
              <w:t>Signal Name</w:t>
            </w:r>
          </w:p>
        </w:tc>
        <w:tc>
          <w:tcPr>
            <w:tcW w:w="4147"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r>
              <w:rPr>
                <w:rFonts w:eastAsia="Arial" w:cs="Arial"/>
                <w:b/>
                <w:bCs/>
              </w:rPr>
              <w:t>Invalid when greater than or equal to</w:t>
            </w:r>
          </w:p>
        </w:tc>
      </w:tr>
      <w:tr w:rsidR="00415EAA" w:rsidTr="00415EAA">
        <w:trPr>
          <w:jc w:val="center"/>
        </w:trPr>
        <w:tc>
          <w:tcPr>
            <w:tcW w:w="431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roofErr w:type="spellStart"/>
            <w:r>
              <w:rPr>
                <w:rFonts w:eastAsia="Arial" w:cs="Arial"/>
              </w:rPr>
              <w:t>GPS_UTC_hours</w:t>
            </w:r>
            <w:proofErr w:type="spellEnd"/>
          </w:p>
        </w:tc>
        <w:tc>
          <w:tcPr>
            <w:tcW w:w="4147"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r>
              <w:rPr>
                <w:rFonts w:eastAsia="Arial" w:cs="Arial"/>
              </w:rPr>
              <w:t>0x18</w:t>
            </w:r>
          </w:p>
        </w:tc>
      </w:tr>
      <w:tr w:rsidR="00415EAA" w:rsidTr="00415EAA">
        <w:trPr>
          <w:jc w:val="center"/>
        </w:trPr>
        <w:tc>
          <w:tcPr>
            <w:tcW w:w="431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roofErr w:type="spellStart"/>
            <w:r>
              <w:rPr>
                <w:rFonts w:eastAsia="Arial" w:cs="Arial"/>
              </w:rPr>
              <w:t>GPS_UTC_minutes</w:t>
            </w:r>
            <w:proofErr w:type="spellEnd"/>
          </w:p>
        </w:tc>
        <w:tc>
          <w:tcPr>
            <w:tcW w:w="4147"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r>
              <w:rPr>
                <w:rFonts w:eastAsia="Arial" w:cs="Arial"/>
              </w:rPr>
              <w:t>0x3C</w:t>
            </w:r>
          </w:p>
        </w:tc>
      </w:tr>
      <w:tr w:rsidR="00415EAA" w:rsidTr="00415EAA">
        <w:trPr>
          <w:jc w:val="center"/>
        </w:trPr>
        <w:tc>
          <w:tcPr>
            <w:tcW w:w="431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roofErr w:type="spellStart"/>
            <w:r>
              <w:rPr>
                <w:rFonts w:eastAsia="Arial" w:cs="Arial"/>
              </w:rPr>
              <w:t>GPS_UTC_seconds</w:t>
            </w:r>
            <w:proofErr w:type="spellEnd"/>
          </w:p>
        </w:tc>
        <w:tc>
          <w:tcPr>
            <w:tcW w:w="4147"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r>
              <w:rPr>
                <w:rFonts w:eastAsia="Arial" w:cs="Arial"/>
              </w:rPr>
              <w:t>0x3C</w:t>
            </w:r>
          </w:p>
        </w:tc>
      </w:tr>
    </w:tbl>
    <w:p w:rsidR="00415EAA" w:rsidRDefault="00415EAA">
      <w:pPr>
        <w:spacing w:after="280" w:afterAutospacing="1"/>
      </w:pPr>
      <w:r>
        <w:rPr>
          <w:rFonts w:eastAsia="Arial" w:cs="Arial"/>
        </w:rPr>
        <w:t> </w:t>
      </w:r>
    </w:p>
    <w:p w:rsidR="00415EAA" w:rsidRDefault="00415EAA">
      <w:pPr>
        <w:spacing w:after="280" w:afterAutospacing="1"/>
        <w:ind w:left="720"/>
      </w:pPr>
      <w:r>
        <w:rPr>
          <w:rFonts w:eastAsia="Arial" w:cs="Arial"/>
        </w:rPr>
        <w:t>These rules shall apply to configurations where navigation is either “ON” or “OFF” and Sync is either the clock master or slave but is ONLY in effect when the GPS module is sending time values that are invalid.</w:t>
      </w:r>
    </w:p>
    <w:p w:rsidR="00415EAA" w:rsidRDefault="00415EAA">
      <w:pPr>
        <w:spacing w:after="280" w:afterAutospacing="1"/>
      </w:pPr>
      <w:r>
        <w:rPr>
          <w:rFonts w:eastAsia="Arial" w:cs="Arial"/>
        </w:rPr>
        <w:t> </w:t>
      </w:r>
    </w:p>
    <w:p w:rsidR="00415EAA" w:rsidRDefault="00415EAA">
      <w:pPr>
        <w:spacing w:after="280" w:afterAutospacing="1"/>
        <w:ind w:left="720"/>
      </w:pPr>
      <w:r>
        <w:rPr>
          <w:rFonts w:eastAsia="Arial" w:cs="Arial"/>
        </w:rPr>
        <w:t xml:space="preserve">During this scenario Sync shall rely on the internal clock to keep   time during suspend/resume cycles and system reboots of any kind and shall not reference GPS time again until all values are within valid range.  </w:t>
      </w:r>
    </w:p>
    <w:p w:rsidR="00415EAA" w:rsidRDefault="00415EAA">
      <w:pPr>
        <w:spacing w:after="280" w:afterAutospacing="1"/>
        <w:ind w:left="720"/>
      </w:pPr>
      <w:r>
        <w:rPr>
          <w:rFonts w:eastAsia="Arial" w:cs="Arial"/>
        </w:rPr>
        <w:t> </w:t>
      </w:r>
    </w:p>
    <w:p w:rsidR="00415EAA" w:rsidRDefault="00415EAA" w:rsidP="00415EAA">
      <w:pPr>
        <w:spacing w:after="100" w:afterAutospacing="1"/>
      </w:pPr>
      <w:r>
        <w:rPr>
          <w:rFonts w:eastAsia="Arial" w:cs="Arial"/>
        </w:rPr>
        <w:lastRenderedPageBreak/>
        <w:t xml:space="preserve"> During Shunting, Sync shall follow LOCATN-REQ-022451-Shunting which can be found in the location SPSS. </w:t>
      </w:r>
      <w:r>
        <w:t> </w:t>
      </w:r>
    </w:p>
    <w:p w:rsidR="00415EAA" w:rsidRDefault="00415EAA">
      <w:pPr>
        <w:spacing w:after="280" w:afterAutospacing="1"/>
      </w:pPr>
      <w:r>
        <w:rPr>
          <w:rFonts w:eastAsia="Arial" w:cs="Arial"/>
        </w:rPr>
        <w:t> </w:t>
      </w:r>
    </w:p>
    <w:p w:rsidR="00415EA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CLK-FUR-REQ-017532/A-Daylight Savings Time 1 (TcSE ROIN-304334-1)</w:t>
      </w:r>
    </w:p>
    <w:p w:rsidR="00A81B5A" w:rsidRDefault="00415EAA">
      <w:pPr>
        <w:spacing w:after="280" w:afterAutospacing="1"/>
      </w:pPr>
      <w:r>
        <w:rPr>
          <w:rFonts w:eastAsia="Arial" w:cs="Arial"/>
        </w:rPr>
        <w:t>The module shall be responsible for maintaining daylight savings time (DST) based on GPS position and date.</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CLK-FUR-REQ-017533/A-Daylight Savings Time 2 (TcSE ROIN-304335-1)</w:t>
      </w:r>
    </w:p>
    <w:p w:rsidR="00A81B5A" w:rsidRDefault="00415EAA">
      <w:pPr>
        <w:spacing w:after="280" w:afterAutospacing="1"/>
      </w:pPr>
      <w:r>
        <w:rPr>
          <w:rFonts w:eastAsia="Arial" w:cs="Arial"/>
        </w:rPr>
        <w:t>The module shall be responsible for providing over the air (OTA) updates to DST calculations as DST standards are adjusted.</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CLK-FUR-REQ-017534/A-GPS Time Synchronization (TcSE ROIN-294412-1)</w:t>
      </w:r>
    </w:p>
    <w:p w:rsidR="00A81B5A" w:rsidRDefault="00415EAA">
      <w:pPr>
        <w:spacing w:after="280" w:afterAutospacing="1"/>
      </w:pPr>
      <w:r>
        <w:rPr>
          <w:rFonts w:eastAsia="Arial" w:cs="Arial"/>
        </w:rPr>
        <w:t xml:space="preserve">The GPS Time Synchronization pushbutton shall function as a momentary button press that will allow the user to reset any previously added user bias to the clock back to 00:00.  When pressed the parameter in </w:t>
      </w:r>
      <w:proofErr w:type="spellStart"/>
      <w:r>
        <w:rPr>
          <w:rFonts w:eastAsia="Arial" w:cs="Arial"/>
        </w:rPr>
        <w:t>SYNCClockSVC</w:t>
      </w:r>
      <w:proofErr w:type="spellEnd"/>
      <w:r>
        <w:rPr>
          <w:rFonts w:eastAsia="Arial" w:cs="Arial"/>
        </w:rPr>
        <w:t xml:space="preserve"> called </w:t>
      </w:r>
      <w:proofErr w:type="spellStart"/>
      <w:r>
        <w:rPr>
          <w:rFonts w:eastAsia="Arial" w:cs="Arial"/>
        </w:rPr>
        <w:t>UserBias</w:t>
      </w:r>
      <w:proofErr w:type="spellEnd"/>
      <w:r>
        <w:rPr>
          <w:rFonts w:eastAsia="Arial" w:cs="Arial"/>
        </w:rPr>
        <w:t xml:space="preserve"> shall reset itself to 0 min (00:00).  Thus, as an example if a user in the Eastern Standard time zone pushed the GPS Time Synchronization pushbutton the following line in a retail log shall look like below:</w:t>
      </w:r>
    </w:p>
    <w:p w:rsidR="00A81B5A" w:rsidRDefault="00415EAA">
      <w:pPr>
        <w:spacing w:after="280" w:afterAutospacing="1"/>
      </w:pPr>
      <w:r>
        <w:rPr>
          <w:rFonts w:eastAsia="Arial" w:cs="Arial"/>
        </w:rPr>
        <w:t> </w:t>
      </w:r>
    </w:p>
    <w:p w:rsidR="00A81B5A" w:rsidRDefault="00415EAA">
      <w:pPr>
        <w:spacing w:after="280" w:afterAutospacing="1"/>
      </w:pPr>
      <w:proofErr w:type="spellStart"/>
      <w:r>
        <w:rPr>
          <w:rFonts w:eastAsia="Arial" w:cs="Arial"/>
        </w:rPr>
        <w:t>SyncClockSvc</w:t>
      </w:r>
      <w:proofErr w:type="gramStart"/>
      <w:r>
        <w:rPr>
          <w:rFonts w:eastAsia="Arial" w:cs="Arial"/>
        </w:rPr>
        <w:t>!RecoverTimeAfterReboot</w:t>
      </w:r>
      <w:proofErr w:type="spellEnd"/>
      <w:proofErr w:type="gramEnd"/>
      <w:r>
        <w:rPr>
          <w:rFonts w:eastAsia="Arial" w:cs="Arial"/>
        </w:rPr>
        <w:t>:  Bias = 300 (300 TZ + 0 DST + 0 User)</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CLK-FUR-REQ-017535/A-Default Time Zone (TcSE ROIN-294413-1)</w:t>
      </w:r>
    </w:p>
    <w:p w:rsidR="00A81B5A" w:rsidRDefault="00415EAA">
      <w:pPr>
        <w:spacing w:after="280" w:afterAutospacing="1"/>
      </w:pPr>
      <w:r>
        <w:rPr>
          <w:rFonts w:eastAsia="Arial" w:cs="Arial"/>
        </w:rPr>
        <w:t xml:space="preserve">The module shall implement a default time zone setting that will be configurable based on region.  The region can be determined from the country code configuration in DE01, bytes 1 and 2.  The default time zone is already implemented in current production </w:t>
      </w:r>
      <w:proofErr w:type="spellStart"/>
      <w:r>
        <w:rPr>
          <w:rFonts w:eastAsia="Arial" w:cs="Arial"/>
        </w:rPr>
        <w:t>MYEarly</w:t>
      </w:r>
      <w:proofErr w:type="spellEnd"/>
      <w:r>
        <w:rPr>
          <w:rFonts w:eastAsia="Arial" w:cs="Arial"/>
        </w:rPr>
        <w:t xml:space="preserve"> 2011 software but is hard coded to </w:t>
      </w:r>
      <w:proofErr w:type="gramStart"/>
      <w:r>
        <w:rPr>
          <w:rFonts w:eastAsia="Arial" w:cs="Arial"/>
        </w:rPr>
        <w:t>EST(</w:t>
      </w:r>
      <w:proofErr w:type="gramEnd"/>
      <w:r>
        <w:rPr>
          <w:rFonts w:eastAsia="Arial" w:cs="Arial"/>
        </w:rPr>
        <w:t>UTC – 05:00).  The configurable default time zones will be added to reduce customer confusion in global regions such as Europe, Asia Pacific, South America and the GCC.  Table 3 in the references section should be used to associate default time zones with the correct country code.</w:t>
      </w:r>
    </w:p>
    <w:p w:rsidR="00A81B5A" w:rsidRDefault="00415EAA">
      <w:pPr>
        <w:spacing w:after="280" w:afterAutospacing="1"/>
      </w:pPr>
      <w:r>
        <w:t> </w:t>
      </w:r>
    </w:p>
    <w:p w:rsidR="00D26ECB" w:rsidRPr="00D26ECB" w:rsidRDefault="00D26ECB" w:rsidP="00D26ECB">
      <w:pPr>
        <w:pStyle w:val="Heading5"/>
        <w:rPr>
          <w:b w:val="0"/>
          <w:u w:val="single"/>
        </w:rPr>
      </w:pPr>
      <w:r w:rsidRPr="00D26ECB">
        <w:rPr>
          <w:b w:val="0"/>
          <w:u w:val="single"/>
        </w:rPr>
        <w:t>CLK-FUR-REQ-017536/A-Default Time Zone 2 (TcSE ROIN-294414-1)</w:t>
      </w:r>
    </w:p>
    <w:p w:rsidR="00A81B5A" w:rsidRDefault="00415EAA">
      <w:pPr>
        <w:spacing w:after="280" w:afterAutospacing="1"/>
      </w:pPr>
      <w:r>
        <w:rPr>
          <w:rFonts w:eastAsia="Arial" w:cs="Arial"/>
        </w:rPr>
        <w:t xml:space="preserve">The default time zone will be applied to the displayed clock time regardless of whether the navigation application is installed or not. </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CLK-FUR-REQ-017537/A-Default Time Zone 3 (TcSE ROIN-294416-1)</w:t>
      </w:r>
    </w:p>
    <w:p w:rsidR="00A81B5A" w:rsidRDefault="00415EAA">
      <w:pPr>
        <w:spacing w:after="280" w:afterAutospacing="1"/>
      </w:pPr>
      <w:r>
        <w:rPr>
          <w:rFonts w:eastAsia="Arial" w:cs="Arial"/>
        </w:rPr>
        <w:t xml:space="preserve">The default time zone can be replaced by a time zone sent from the navigation application when the Auto Time Zone Update option is turned ON.  </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CLK-FUR-REQ-017538/A-Default Time Zone 4 (TcSE ROIN-294418-1)</w:t>
      </w:r>
    </w:p>
    <w:p w:rsidR="00A81B5A" w:rsidRDefault="00415EAA">
      <w:pPr>
        <w:spacing w:after="280" w:afterAutospacing="1"/>
      </w:pPr>
      <w:proofErr w:type="gramStart"/>
      <w:r>
        <w:rPr>
          <w:rFonts w:eastAsia="Arial" w:cs="Arial"/>
        </w:rPr>
        <w:t xml:space="preserve">If the country code of the module is set to 00 00 or if the country code </w:t>
      </w:r>
      <w:proofErr w:type="spellStart"/>
      <w:r>
        <w:rPr>
          <w:rFonts w:eastAsia="Arial" w:cs="Arial"/>
        </w:rPr>
        <w:t>configurtions</w:t>
      </w:r>
      <w:proofErr w:type="spellEnd"/>
      <w:r>
        <w:rPr>
          <w:rFonts w:eastAsia="Arial" w:cs="Arial"/>
        </w:rPr>
        <w:t xml:space="preserve"> do not match any of the codes shown in Table 3.</w:t>
      </w:r>
      <w:proofErr w:type="gramEnd"/>
      <w:r>
        <w:rPr>
          <w:rFonts w:eastAsia="Arial" w:cs="Arial"/>
        </w:rPr>
        <w:t xml:space="preserve"> </w:t>
      </w:r>
      <w:proofErr w:type="gramStart"/>
      <w:r>
        <w:rPr>
          <w:rFonts w:eastAsia="Arial" w:cs="Arial"/>
        </w:rPr>
        <w:t>then</w:t>
      </w:r>
      <w:proofErr w:type="gramEnd"/>
      <w:r>
        <w:rPr>
          <w:rFonts w:eastAsia="Arial" w:cs="Arial"/>
        </w:rPr>
        <w:t xml:space="preserve"> the time zone default shall be set to UTC+0 or 0.   </w:t>
      </w:r>
    </w:p>
    <w:p w:rsidR="00A81B5A" w:rsidRDefault="00415EAA">
      <w:pPr>
        <w:spacing w:after="280" w:afterAutospacing="1"/>
      </w:pPr>
      <w:r>
        <w:rPr>
          <w:rFonts w:eastAsia="Arial" w:cs="Arial"/>
        </w:rPr>
        <w:lastRenderedPageBreak/>
        <w:t> </w:t>
      </w:r>
    </w:p>
    <w:p w:rsidR="00D26ECB" w:rsidRPr="00D26ECB" w:rsidRDefault="00D26ECB" w:rsidP="00D26ECB">
      <w:pPr>
        <w:pStyle w:val="Heading5"/>
        <w:rPr>
          <w:b w:val="0"/>
          <w:u w:val="single"/>
        </w:rPr>
      </w:pPr>
      <w:r w:rsidRPr="00D26ECB">
        <w:rPr>
          <w:b w:val="0"/>
          <w:u w:val="single"/>
        </w:rPr>
        <w:t>CLK-FUR-REQ-017539/A-Default Time Zone 5 (TcSE ROIN-294419-1)</w:t>
      </w:r>
    </w:p>
    <w:p w:rsidR="00A81B5A" w:rsidRDefault="00415EAA">
      <w:pPr>
        <w:spacing w:after="280" w:afterAutospacing="1"/>
      </w:pPr>
      <w:r>
        <w:rPr>
          <w:rFonts w:eastAsia="Arial" w:cs="Arial"/>
        </w:rPr>
        <w:t xml:space="preserve">The time zone value will always update to the new value set into the </w:t>
      </w:r>
      <w:proofErr w:type="spellStart"/>
      <w:r>
        <w:rPr>
          <w:rFonts w:eastAsia="Arial" w:cs="Arial"/>
        </w:rPr>
        <w:t>configurartion</w:t>
      </w:r>
      <w:proofErr w:type="spellEnd"/>
      <w:r>
        <w:rPr>
          <w:rFonts w:eastAsia="Arial" w:cs="Arial"/>
        </w:rPr>
        <w:t xml:space="preserve"> after every reboot. </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CLK-FUR-REQ-017540/A-Clock Slave (TcSE ROIN-294420-1)</w:t>
      </w:r>
    </w:p>
    <w:p w:rsidR="00A81B5A" w:rsidRDefault="00415EAA">
      <w:pPr>
        <w:spacing w:after="280" w:afterAutospacing="1"/>
      </w:pPr>
      <w:r>
        <w:rPr>
          <w:rFonts w:eastAsia="Arial" w:cs="Arial"/>
        </w:rPr>
        <w:t xml:space="preserve">When SYNC is configured as the clock slave it must not send out a request to adjust time automatically if the GPS data contained in 0x467 </w:t>
      </w:r>
      <w:proofErr w:type="spellStart"/>
      <w:r>
        <w:rPr>
          <w:rFonts w:eastAsia="Arial" w:cs="Arial"/>
        </w:rPr>
        <w:t>GPS_Nav_Data</w:t>
      </w:r>
      <w:proofErr w:type="spellEnd"/>
      <w:r>
        <w:rPr>
          <w:rFonts w:eastAsia="Arial" w:cs="Arial"/>
        </w:rPr>
        <w:t xml:space="preserve"> equals the following for greater than 5s: </w:t>
      </w:r>
    </w:p>
    <w:p w:rsidR="00A81B5A" w:rsidRDefault="00415EAA">
      <w:pPr>
        <w:spacing w:after="280" w:afterAutospacing="1"/>
        <w:jc w:val="center"/>
      </w:pPr>
      <w:r>
        <w:rPr>
          <w:rFonts w:eastAsia="Arial" w:cs="Arial"/>
        </w:rPr>
        <w:t>|</w:t>
      </w:r>
      <w:proofErr w:type="gramStart"/>
      <w:r>
        <w:rPr>
          <w:rFonts w:eastAsia="Arial" w:cs="Arial"/>
        </w:rPr>
        <w:t xml:space="preserve">  </w:t>
      </w:r>
      <w:proofErr w:type="spellStart"/>
      <w:r>
        <w:rPr>
          <w:rFonts w:eastAsia="Arial" w:cs="Arial"/>
        </w:rPr>
        <w:t>GPS</w:t>
      </w:r>
      <w:proofErr w:type="gramEnd"/>
      <w:r>
        <w:rPr>
          <w:rFonts w:eastAsia="Arial" w:cs="Arial"/>
        </w:rPr>
        <w:t>_dimension</w:t>
      </w:r>
      <w:proofErr w:type="spellEnd"/>
      <w:r>
        <w:rPr>
          <w:rFonts w:eastAsia="Arial" w:cs="Arial"/>
        </w:rPr>
        <w:t xml:space="preserve">         </w:t>
      </w:r>
      <w:r>
        <w:rPr>
          <w:rFonts w:eastAsia="Arial" w:cs="Arial"/>
          <w:b/>
          <w:bCs/>
        </w:rPr>
        <w:t>&lt;</w:t>
      </w:r>
      <w:r>
        <w:rPr>
          <w:rFonts w:eastAsia="Arial" w:cs="Arial"/>
        </w:rPr>
        <w:t xml:space="preserve"> 1</w:t>
      </w:r>
    </w:p>
    <w:p w:rsidR="00A81B5A" w:rsidRDefault="00415EAA">
      <w:pPr>
        <w:spacing w:after="280" w:afterAutospacing="1"/>
        <w:jc w:val="center"/>
      </w:pPr>
      <w:r>
        <w:rPr>
          <w:rFonts w:eastAsia="Arial" w:cs="Arial"/>
          <w:b/>
          <w:bCs/>
        </w:rPr>
        <w:t>OR</w:t>
      </w:r>
    </w:p>
    <w:p w:rsidR="00A81B5A" w:rsidRDefault="00415EAA">
      <w:pPr>
        <w:spacing w:after="280" w:afterAutospacing="1"/>
        <w:jc w:val="center"/>
      </w:pPr>
      <w:r>
        <w:rPr>
          <w:rFonts w:eastAsia="Arial" w:cs="Arial"/>
        </w:rPr>
        <w:t>        |</w:t>
      </w:r>
      <w:proofErr w:type="gramStart"/>
      <w:r>
        <w:rPr>
          <w:rFonts w:eastAsia="Arial" w:cs="Arial"/>
        </w:rPr>
        <w:t xml:space="preserve">  </w:t>
      </w:r>
      <w:proofErr w:type="spellStart"/>
      <w:r>
        <w:rPr>
          <w:rFonts w:eastAsia="Arial" w:cs="Arial"/>
        </w:rPr>
        <w:t>GPS</w:t>
      </w:r>
      <w:proofErr w:type="gramEnd"/>
      <w:r>
        <w:rPr>
          <w:rFonts w:eastAsia="Arial" w:cs="Arial"/>
        </w:rPr>
        <w:t>_Sat_num_in_view</w:t>
      </w:r>
      <w:proofErr w:type="spellEnd"/>
      <w:r>
        <w:rPr>
          <w:rFonts w:eastAsia="Arial" w:cs="Arial"/>
        </w:rPr>
        <w:t xml:space="preserve">   </w:t>
      </w:r>
      <w:r>
        <w:rPr>
          <w:rFonts w:eastAsia="Arial" w:cs="Arial"/>
          <w:b/>
          <w:bCs/>
        </w:rPr>
        <w:t xml:space="preserve">&lt; </w:t>
      </w:r>
      <w:r>
        <w:rPr>
          <w:rFonts w:eastAsia="Arial" w:cs="Arial"/>
        </w:rPr>
        <w:t> 4</w:t>
      </w:r>
    </w:p>
    <w:p w:rsidR="00A81B5A" w:rsidRDefault="00415EAA">
      <w:pPr>
        <w:spacing w:after="280" w:afterAutospacing="1"/>
      </w:pPr>
      <w:r>
        <w:rPr>
          <w:rFonts w:eastAsia="Arial" w:cs="Arial"/>
        </w:rPr>
        <w:t xml:space="preserve">During these states the SYNC module must continue keeping time using the clock master time and rely on the clock master time when making time adjust requests.  </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CLK-FUR-REQ-017541/A-Clock Master (TcSE ROIN-294421-1)</w:t>
      </w:r>
    </w:p>
    <w:p w:rsidR="00A81B5A" w:rsidRDefault="00415EAA">
      <w:pPr>
        <w:spacing w:after="280" w:afterAutospacing="1"/>
      </w:pPr>
      <w:r>
        <w:rPr>
          <w:rFonts w:eastAsia="Arial" w:cs="Arial"/>
        </w:rPr>
        <w:t xml:space="preserve">When Sync is configured as the clock master and the GPS data contained in 0x467 </w:t>
      </w:r>
      <w:proofErr w:type="spellStart"/>
      <w:r>
        <w:rPr>
          <w:rFonts w:eastAsia="Arial" w:cs="Arial"/>
        </w:rPr>
        <w:t>GPS_Nav_Data</w:t>
      </w:r>
      <w:proofErr w:type="spellEnd"/>
      <w:r>
        <w:rPr>
          <w:rFonts w:eastAsia="Arial" w:cs="Arial"/>
        </w:rPr>
        <w:t xml:space="preserve"> equals the following for greater than 5s: </w:t>
      </w:r>
    </w:p>
    <w:p w:rsidR="00A81B5A" w:rsidRDefault="00415EAA">
      <w:pPr>
        <w:spacing w:after="280" w:afterAutospacing="1"/>
        <w:jc w:val="center"/>
      </w:pPr>
      <w:r>
        <w:rPr>
          <w:rFonts w:eastAsia="Arial" w:cs="Arial"/>
        </w:rPr>
        <w:t>|</w:t>
      </w:r>
      <w:proofErr w:type="gramStart"/>
      <w:r>
        <w:rPr>
          <w:rFonts w:eastAsia="Arial" w:cs="Arial"/>
        </w:rPr>
        <w:t xml:space="preserve">  </w:t>
      </w:r>
      <w:proofErr w:type="spellStart"/>
      <w:r>
        <w:rPr>
          <w:rFonts w:eastAsia="Arial" w:cs="Arial"/>
        </w:rPr>
        <w:t>GPS</w:t>
      </w:r>
      <w:proofErr w:type="gramEnd"/>
      <w:r>
        <w:rPr>
          <w:rFonts w:eastAsia="Arial" w:cs="Arial"/>
        </w:rPr>
        <w:t>_dimension</w:t>
      </w:r>
      <w:proofErr w:type="spellEnd"/>
      <w:r>
        <w:rPr>
          <w:rFonts w:eastAsia="Arial" w:cs="Arial"/>
        </w:rPr>
        <w:t xml:space="preserve">         </w:t>
      </w:r>
      <w:r>
        <w:rPr>
          <w:rFonts w:eastAsia="Arial" w:cs="Arial"/>
          <w:b/>
          <w:bCs/>
        </w:rPr>
        <w:t>&lt;</w:t>
      </w:r>
      <w:r>
        <w:rPr>
          <w:rFonts w:eastAsia="Arial" w:cs="Arial"/>
        </w:rPr>
        <w:t xml:space="preserve"> 1</w:t>
      </w:r>
    </w:p>
    <w:p w:rsidR="00A81B5A" w:rsidRDefault="00415EAA">
      <w:pPr>
        <w:spacing w:after="280" w:afterAutospacing="1"/>
        <w:jc w:val="center"/>
      </w:pPr>
      <w:r>
        <w:rPr>
          <w:rFonts w:eastAsia="Arial" w:cs="Arial"/>
          <w:b/>
          <w:bCs/>
        </w:rPr>
        <w:t>OR</w:t>
      </w:r>
    </w:p>
    <w:p w:rsidR="00A81B5A" w:rsidRDefault="00415EAA">
      <w:pPr>
        <w:spacing w:after="280" w:afterAutospacing="1"/>
        <w:jc w:val="center"/>
      </w:pPr>
      <w:r>
        <w:rPr>
          <w:rFonts w:eastAsia="Arial" w:cs="Arial"/>
        </w:rPr>
        <w:t>        |</w:t>
      </w:r>
      <w:proofErr w:type="gramStart"/>
      <w:r>
        <w:rPr>
          <w:rFonts w:eastAsia="Arial" w:cs="Arial"/>
        </w:rPr>
        <w:t xml:space="preserve">  </w:t>
      </w:r>
      <w:proofErr w:type="spellStart"/>
      <w:r>
        <w:rPr>
          <w:rFonts w:eastAsia="Arial" w:cs="Arial"/>
        </w:rPr>
        <w:t>GPS</w:t>
      </w:r>
      <w:proofErr w:type="gramEnd"/>
      <w:r>
        <w:rPr>
          <w:rFonts w:eastAsia="Arial" w:cs="Arial"/>
        </w:rPr>
        <w:t>_Sat_num_in_view</w:t>
      </w:r>
      <w:proofErr w:type="spellEnd"/>
      <w:r>
        <w:rPr>
          <w:rFonts w:eastAsia="Arial" w:cs="Arial"/>
        </w:rPr>
        <w:t xml:space="preserve">   </w:t>
      </w:r>
      <w:r>
        <w:rPr>
          <w:rFonts w:eastAsia="Arial" w:cs="Arial"/>
          <w:b/>
          <w:bCs/>
        </w:rPr>
        <w:t xml:space="preserve">&lt; </w:t>
      </w:r>
      <w:r>
        <w:rPr>
          <w:rFonts w:eastAsia="Arial" w:cs="Arial"/>
        </w:rPr>
        <w:t> 4</w:t>
      </w:r>
    </w:p>
    <w:p w:rsidR="00A81B5A" w:rsidRDefault="00415EAA">
      <w:pPr>
        <w:spacing w:after="280" w:afterAutospacing="1"/>
      </w:pPr>
      <w:r>
        <w:rPr>
          <w:rFonts w:eastAsia="Arial" w:cs="Arial"/>
        </w:rPr>
        <w:t xml:space="preserve">SYNC must immediately disregard GPS time data and continue keeping time from the last known, good UTC value sent.  During these states the SYNC module must continue keeping time using its own internal clock for time keeping purposes.  </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CLK-FUR-REQ-092310/A-GPS UTC time</w:t>
      </w:r>
    </w:p>
    <w:p w:rsidR="00415EAA" w:rsidRPr="00514562" w:rsidRDefault="00415EAA" w:rsidP="00415EAA">
      <w:pPr>
        <w:rPr>
          <w:rFonts w:asciiTheme="minorBidi" w:hAnsiTheme="minorBidi" w:cstheme="minorBidi"/>
          <w:color w:val="000000"/>
        </w:rPr>
      </w:pPr>
      <w:r w:rsidRPr="00514562">
        <w:rPr>
          <w:rFonts w:asciiTheme="minorBidi" w:hAnsiTheme="minorBidi" w:cstheme="minorBidi"/>
          <w:color w:val="000000"/>
        </w:rPr>
        <w:t xml:space="preserve">The module shall be responsible for sending the GPS </w:t>
      </w:r>
      <w:proofErr w:type="spellStart"/>
      <w:r w:rsidRPr="00514562">
        <w:rPr>
          <w:rFonts w:asciiTheme="minorBidi" w:hAnsiTheme="minorBidi" w:cstheme="minorBidi"/>
          <w:color w:val="000000"/>
        </w:rPr>
        <w:t>UTC_time</w:t>
      </w:r>
      <w:proofErr w:type="spellEnd"/>
      <w:r w:rsidRPr="00514562">
        <w:rPr>
          <w:rFonts w:asciiTheme="minorBidi" w:hAnsiTheme="minorBidi" w:cstheme="minorBidi"/>
          <w:color w:val="000000"/>
        </w:rPr>
        <w:t xml:space="preserve"> and </w:t>
      </w:r>
      <w:proofErr w:type="spellStart"/>
      <w:r w:rsidRPr="00514562">
        <w:rPr>
          <w:rFonts w:asciiTheme="minorBidi" w:hAnsiTheme="minorBidi" w:cstheme="minorBidi"/>
          <w:color w:val="000000"/>
        </w:rPr>
        <w:t>UTC_Date</w:t>
      </w:r>
      <w:proofErr w:type="spellEnd"/>
      <w:r w:rsidRPr="00514562">
        <w:rPr>
          <w:rFonts w:asciiTheme="minorBidi" w:hAnsiTheme="minorBidi" w:cstheme="minorBidi"/>
          <w:color w:val="000000"/>
        </w:rPr>
        <w:t xml:space="preserve"> based on the GPS information received from the Satellites. Upon bus a wake this information shall be sent through the CAN Bus with accurate timing using the RTC data until valid GPS data is receive.  Once valid GPS data is received the signals shall be populated with the GPS data.  </w:t>
      </w:r>
    </w:p>
    <w:p w:rsidR="00415EAA" w:rsidRPr="00514562" w:rsidRDefault="00415EAA" w:rsidP="00415EAA">
      <w:pPr>
        <w:rPr>
          <w:rFonts w:asciiTheme="minorBidi" w:hAnsiTheme="minorBidi" w:cstheme="minorBidi"/>
          <w:color w:val="000000"/>
        </w:rPr>
      </w:pPr>
    </w:p>
    <w:p w:rsidR="00415EAA" w:rsidRPr="00514562" w:rsidRDefault="00415EAA" w:rsidP="00415EAA">
      <w:pPr>
        <w:rPr>
          <w:rFonts w:asciiTheme="minorBidi" w:hAnsiTheme="minorBidi" w:cstheme="minorBidi"/>
          <w:color w:val="000000"/>
        </w:rPr>
      </w:pPr>
      <w:r w:rsidRPr="00514562">
        <w:rPr>
          <w:rFonts w:asciiTheme="minorBidi" w:hAnsiTheme="minorBidi" w:cstheme="minorBidi"/>
          <w:color w:val="000000"/>
        </w:rPr>
        <w:t xml:space="preserve">In case the module loses the GPS signal completely the module shall populate </w:t>
      </w:r>
      <w:proofErr w:type="spellStart"/>
      <w:r w:rsidRPr="00514562">
        <w:rPr>
          <w:rFonts w:asciiTheme="minorBidi" w:hAnsiTheme="minorBidi" w:cstheme="minorBidi"/>
          <w:color w:val="000000"/>
        </w:rPr>
        <w:t>UTC_time</w:t>
      </w:r>
      <w:proofErr w:type="spellEnd"/>
      <w:r w:rsidRPr="00514562">
        <w:rPr>
          <w:rFonts w:asciiTheme="minorBidi" w:hAnsiTheme="minorBidi" w:cstheme="minorBidi"/>
          <w:color w:val="000000"/>
        </w:rPr>
        <w:t xml:space="preserve"> and </w:t>
      </w:r>
      <w:proofErr w:type="spellStart"/>
      <w:r w:rsidRPr="00514562">
        <w:rPr>
          <w:rFonts w:asciiTheme="minorBidi" w:hAnsiTheme="minorBidi" w:cstheme="minorBidi"/>
          <w:color w:val="000000"/>
        </w:rPr>
        <w:t>UTC_Date</w:t>
      </w:r>
      <w:proofErr w:type="spellEnd"/>
      <w:r w:rsidRPr="00514562">
        <w:rPr>
          <w:rFonts w:asciiTheme="minorBidi" w:hAnsiTheme="minorBidi" w:cstheme="minorBidi"/>
          <w:color w:val="000000"/>
        </w:rPr>
        <w:t xml:space="preserve"> with the modules RTC date and Time without applying the user or time zone bias.</w:t>
      </w:r>
    </w:p>
    <w:p w:rsidR="00415EAA" w:rsidRDefault="00415EAA" w:rsidP="00D26ECB">
      <w:pPr>
        <w:pStyle w:val="Heading4"/>
      </w:pPr>
      <w:bookmarkStart w:id="7" w:name="_Toc410989596"/>
      <w:r>
        <w:t>Power State Requirements</w:t>
      </w:r>
      <w:bookmarkEnd w:id="7"/>
    </w:p>
    <w:p w:rsidR="00D26ECB" w:rsidRPr="00D26ECB" w:rsidRDefault="00D26ECB" w:rsidP="00D26ECB">
      <w:pPr>
        <w:pStyle w:val="Heading5"/>
        <w:rPr>
          <w:b w:val="0"/>
          <w:u w:val="single"/>
        </w:rPr>
      </w:pPr>
      <w:r w:rsidRPr="00D26ECB">
        <w:rPr>
          <w:b w:val="0"/>
          <w:u w:val="single"/>
        </w:rPr>
        <w:t>CLK-FUR-REQ-017542/A-Power Requirement (TcSE ROIN-294422-1)</w:t>
      </w:r>
    </w:p>
    <w:p w:rsidR="00A81B5A" w:rsidRDefault="00415EAA">
      <w:pPr>
        <w:spacing w:after="280" w:afterAutospacing="1"/>
      </w:pPr>
      <w:r>
        <w:rPr>
          <w:rFonts w:eastAsia="Arial" w:cs="Arial"/>
          <w:color w:val="000000"/>
        </w:rPr>
        <w:t>The user interaction portion (display and setting of the time) is only available in interactive power modes.</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lastRenderedPageBreak/>
        <w:t>CLK-FUR-REQ-017543/A-Power Requirement 2 (TcSE ROIN-294423-1)</w:t>
      </w:r>
    </w:p>
    <w:p w:rsidR="00A81B5A" w:rsidRDefault="00415EAA">
      <w:pPr>
        <w:spacing w:after="280" w:afterAutospacing="1"/>
      </w:pPr>
      <w:r>
        <w:rPr>
          <w:rFonts w:eastAsia="Arial" w:cs="Arial"/>
          <w:color w:val="000000"/>
        </w:rPr>
        <w:t>If acting as master, SYNC clock operation will not depend on CAN-awake mode.</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CLK-FUR-REQ-017544/A-Power Requirement 3 (TcSE ROIN-294424-1)</w:t>
      </w:r>
    </w:p>
    <w:p w:rsidR="00A81B5A" w:rsidRDefault="00415EAA">
      <w:pPr>
        <w:spacing w:after="280" w:afterAutospacing="1"/>
      </w:pPr>
      <w:r>
        <w:rPr>
          <w:rFonts w:eastAsia="Arial" w:cs="Arial"/>
          <w:color w:val="000000"/>
        </w:rPr>
        <w:t xml:space="preserve">If acting as only a slave, when the CAN bus is asleep then SYNC will use its internal clock for display. </w:t>
      </w:r>
    </w:p>
    <w:p w:rsidR="00A81B5A" w:rsidRDefault="00415EAA">
      <w:pPr>
        <w:spacing w:after="280" w:afterAutospacing="1"/>
      </w:pPr>
      <w:r>
        <w:rPr>
          <w:rFonts w:eastAsia="Arial" w:cs="Arial"/>
        </w:rPr>
        <w:t> </w:t>
      </w:r>
    </w:p>
    <w:p w:rsidR="00415EAA" w:rsidRDefault="00415EAA" w:rsidP="00D26ECB">
      <w:pPr>
        <w:pStyle w:val="Heading4"/>
      </w:pPr>
      <w:bookmarkStart w:id="8" w:name="_Toc410989597"/>
      <w:r>
        <w:t>HMI Requirements</w:t>
      </w:r>
      <w:bookmarkEnd w:id="8"/>
    </w:p>
    <w:p w:rsidR="00D26ECB" w:rsidRPr="00D26ECB" w:rsidRDefault="00D26ECB" w:rsidP="00D26ECB">
      <w:pPr>
        <w:pStyle w:val="Heading5"/>
        <w:rPr>
          <w:b w:val="0"/>
          <w:u w:val="single"/>
        </w:rPr>
      </w:pPr>
      <w:r w:rsidRPr="00D26ECB">
        <w:rPr>
          <w:b w:val="0"/>
          <w:u w:val="single"/>
        </w:rPr>
        <w:t>CLK-FUR-REQ-017545/A-User Configurable Settings (TcSE ROIN-294425-2)</w:t>
      </w:r>
    </w:p>
    <w:p w:rsidR="00A81B5A" w:rsidRDefault="00415EAA">
      <w:pPr>
        <w:spacing w:after="280" w:afterAutospacing="1"/>
      </w:pPr>
      <w:r>
        <w:rPr>
          <w:rFonts w:eastAsia="Arial" w:cs="Arial"/>
          <w:color w:val="000000"/>
        </w:rPr>
        <w:t xml:space="preserve">These settings </w:t>
      </w:r>
      <w:del w:id="9" w:author="mailto:rpaquet2" w:date="2013-11-05T15:36:00Z">
        <w:r>
          <w:rPr>
            <w:rFonts w:eastAsia="Arial" w:cs="Arial"/>
            <w:color w:val="000000"/>
          </w:rPr>
          <w:delText xml:space="preserve">will be remembered per user and </w:delText>
        </w:r>
      </w:del>
      <w:r>
        <w:rPr>
          <w:rFonts w:eastAsia="Arial" w:cs="Arial"/>
          <w:color w:val="000000"/>
        </w:rPr>
        <w:t>will be stored and accessed via Data manager:</w:t>
      </w:r>
    </w:p>
    <w:p w:rsidR="00A81B5A" w:rsidRDefault="00415EAA">
      <w:pPr>
        <w:spacing w:after="280" w:afterAutospacing="1"/>
      </w:pPr>
      <w:r>
        <w:rPr>
          <w:rFonts w:eastAsia="Arial" w:cs="Arial"/>
          <w:color w:val="000000"/>
        </w:rPr>
        <w:t>            12/24 hour display mode</w:t>
      </w:r>
    </w:p>
    <w:p w:rsidR="00A81B5A" w:rsidRDefault="00415EAA">
      <w:pPr>
        <w:spacing w:after="280" w:afterAutospacing="1"/>
      </w:pPr>
      <w:r>
        <w:rPr>
          <w:rFonts w:eastAsia="Arial" w:cs="Arial"/>
          <w:color w:val="000000"/>
        </w:rPr>
        <w:t>            Automatic GPS clock setting</w:t>
      </w:r>
    </w:p>
    <w:p w:rsidR="00A81B5A" w:rsidRDefault="00415EAA">
      <w:pPr>
        <w:spacing w:after="280" w:afterAutospacing="1"/>
      </w:pPr>
      <w:r>
        <w:rPr>
          <w:rFonts w:eastAsia="Arial" w:cs="Arial"/>
          <w:color w:val="000000"/>
        </w:rPr>
        <w:t xml:space="preserve">            Clock display </w:t>
      </w:r>
      <w:proofErr w:type="gramStart"/>
      <w:r>
        <w:rPr>
          <w:rFonts w:eastAsia="Arial" w:cs="Arial"/>
          <w:color w:val="000000"/>
        </w:rPr>
        <w:t>state(</w:t>
      </w:r>
      <w:proofErr w:type="gramEnd"/>
      <w:r>
        <w:rPr>
          <w:rFonts w:eastAsia="Arial" w:cs="Arial"/>
          <w:color w:val="000000"/>
        </w:rPr>
        <w:t>time, date)</w:t>
      </w:r>
    </w:p>
    <w:p w:rsidR="00A81B5A" w:rsidRDefault="00415EAA">
      <w:pPr>
        <w:spacing w:after="280" w:afterAutospacing="1"/>
      </w:pPr>
      <w:r>
        <w:rPr>
          <w:rFonts w:eastAsia="Arial" w:cs="Arial"/>
          <w:color w:val="000000"/>
        </w:rPr>
        <w:t xml:space="preserve">            Auto Time Zone </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CLK-FUR-REQ-017546/A-EOL Configurable Settings (TcSE ROIN-294426-1)</w:t>
      </w:r>
    </w:p>
    <w:p w:rsidR="00A81B5A" w:rsidRDefault="00415EAA">
      <w:pPr>
        <w:spacing w:after="280" w:afterAutospacing="1"/>
      </w:pPr>
      <w:r>
        <w:rPr>
          <w:rFonts w:eastAsia="Arial" w:cs="Arial"/>
          <w:color w:val="000000"/>
        </w:rPr>
        <w:t>These settings are configured at EOL through Inbound diagnostics:</w:t>
      </w:r>
    </w:p>
    <w:p w:rsidR="00A81B5A" w:rsidRDefault="00415EAA">
      <w:pPr>
        <w:spacing w:after="280" w:afterAutospacing="1"/>
      </w:pPr>
      <w:r>
        <w:rPr>
          <w:rFonts w:eastAsia="Arial" w:cs="Arial"/>
          <w:color w:val="000000"/>
        </w:rPr>
        <w:t>            Master clock mode</w:t>
      </w:r>
    </w:p>
    <w:p w:rsidR="00A81B5A" w:rsidRDefault="00415EAA">
      <w:pPr>
        <w:spacing w:after="280" w:afterAutospacing="1"/>
      </w:pPr>
      <w:r>
        <w:rPr>
          <w:rFonts w:eastAsia="Arial" w:cs="Arial"/>
          <w:color w:val="000000"/>
        </w:rPr>
        <w:t xml:space="preserve">            Delay between </w:t>
      </w:r>
      <w:proofErr w:type="spellStart"/>
      <w:r>
        <w:rPr>
          <w:rFonts w:eastAsia="Arial" w:cs="Arial"/>
          <w:color w:val="000000"/>
        </w:rPr>
        <w:t>MFD_DateTime</w:t>
      </w:r>
      <w:proofErr w:type="spellEnd"/>
      <w:r>
        <w:rPr>
          <w:rFonts w:eastAsia="Arial" w:cs="Arial"/>
          <w:color w:val="000000"/>
        </w:rPr>
        <w:t xml:space="preserve"> messages</w:t>
      </w:r>
    </w:p>
    <w:p w:rsidR="00A81B5A" w:rsidRDefault="00415EAA">
      <w:pPr>
        <w:spacing w:after="280" w:afterAutospacing="1"/>
      </w:pPr>
      <w:r>
        <w:rPr>
          <w:rFonts w:eastAsia="Arial" w:cs="Arial"/>
          <w:color w:val="000000"/>
        </w:rPr>
        <w:t xml:space="preserve">            Date format string (reference A73d) </w:t>
      </w:r>
    </w:p>
    <w:p w:rsidR="00A81B5A" w:rsidRDefault="00415EAA">
      <w:pPr>
        <w:spacing w:after="280" w:afterAutospacing="1"/>
      </w:pPr>
      <w:r>
        <w:rPr>
          <w:rFonts w:eastAsia="Arial" w:cs="Arial"/>
        </w:rPr>
        <w:t> </w:t>
      </w:r>
    </w:p>
    <w:p w:rsidR="00D26ECB" w:rsidRPr="00D26ECB" w:rsidRDefault="00D26ECB" w:rsidP="00D26ECB">
      <w:pPr>
        <w:pStyle w:val="Heading5"/>
        <w:rPr>
          <w:b w:val="0"/>
          <w:u w:val="single"/>
        </w:rPr>
      </w:pPr>
      <w:r w:rsidRPr="00D26ECB">
        <w:rPr>
          <w:b w:val="0"/>
          <w:u w:val="single"/>
        </w:rPr>
        <w:t>CLK-FUR-REQ-017547/B-Provisioning Requirement (TcSE ROIN-294427-1)</w:t>
      </w:r>
    </w:p>
    <w:p w:rsidR="00415EAA" w:rsidRDefault="00415EAA" w:rsidP="00415EAA">
      <w:pPr>
        <w:spacing w:after="280" w:afterAutospacing="1"/>
      </w:pPr>
      <w:r>
        <w:rPr>
          <w:rFonts w:eastAsia="Arial" w:cs="Arial"/>
        </w:rPr>
        <w:t xml:space="preserve">The initial state of the clock when power is applied will be 12:00:00 01/01/2014. </w:t>
      </w:r>
    </w:p>
    <w:p w:rsidR="00415EAA" w:rsidRDefault="00415EAA">
      <w:pPr>
        <w:spacing w:after="280" w:afterAutospacing="1"/>
      </w:pPr>
      <w:r>
        <w:rPr>
          <w:rFonts w:eastAsia="Arial" w:cs="Arial"/>
        </w:rPr>
        <w:t> </w:t>
      </w:r>
    </w:p>
    <w:p w:rsidR="00415EAA" w:rsidRDefault="00415EAA" w:rsidP="00D26ECB">
      <w:pPr>
        <w:pStyle w:val="Heading4"/>
      </w:pPr>
      <w:bookmarkStart w:id="10" w:name="_Toc410989598"/>
      <w:r>
        <w:t>References</w:t>
      </w:r>
      <w:bookmarkEnd w:id="10"/>
    </w:p>
    <w:p w:rsidR="00D26ECB" w:rsidRPr="00D26ECB" w:rsidRDefault="00D26ECB" w:rsidP="00D26ECB">
      <w:pPr>
        <w:pStyle w:val="Heading5"/>
        <w:rPr>
          <w:b w:val="0"/>
          <w:u w:val="single"/>
        </w:rPr>
      </w:pPr>
      <w:r w:rsidRPr="00D26ECB">
        <w:rPr>
          <w:b w:val="0"/>
          <w:u w:val="single"/>
        </w:rPr>
        <w:t>CLK-FUR-REQ-017548/B-Default Time Zone Table (TcSE ROIN-294428-1)</w:t>
      </w:r>
    </w:p>
    <w:p w:rsidR="00415EAA" w:rsidRDefault="00415EAA">
      <w:pPr>
        <w:spacing w:after="280" w:afterAutospacing="1"/>
      </w:pPr>
      <w:r>
        <w:t> </w:t>
      </w:r>
    </w:p>
    <w:tbl>
      <w:tblPr>
        <w:tblW w:w="8640" w:type="dxa"/>
        <w:jc w:val="center"/>
        <w:tblInd w:w="201" w:type="dxa"/>
        <w:tblCellMar>
          <w:left w:w="0" w:type="dxa"/>
          <w:right w:w="0" w:type="dxa"/>
        </w:tblCellMar>
        <w:tblLook w:val="04A0" w:firstRow="1" w:lastRow="0" w:firstColumn="1" w:lastColumn="0" w:noHBand="0" w:noVBand="1"/>
      </w:tblPr>
      <w:tblGrid>
        <w:gridCol w:w="2663"/>
        <w:gridCol w:w="1038"/>
        <w:gridCol w:w="1635"/>
        <w:gridCol w:w="1295"/>
        <w:gridCol w:w="2009"/>
      </w:tblGrid>
      <w:tr w:rsidR="00415EAA" w:rsidTr="00D26ECB">
        <w:trPr>
          <w:trHeight w:val="1230"/>
          <w:jc w:val="center"/>
        </w:trPr>
        <w:tc>
          <w:tcPr>
            <w:tcW w:w="266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rsidR="00415EAA" w:rsidRDefault="00415EAA">
            <w:pPr>
              <w:spacing w:line="276" w:lineRule="auto"/>
            </w:pPr>
            <w:r>
              <w:rPr>
                <w:rFonts w:eastAsia="Arial" w:cs="Arial"/>
              </w:rPr>
              <w:t>Destination Country</w:t>
            </w:r>
          </w:p>
        </w:tc>
        <w:tc>
          <w:tcPr>
            <w:tcW w:w="103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tcPr>
          <w:p w:rsidR="00415EAA" w:rsidRDefault="00415EAA">
            <w:pPr>
              <w:spacing w:line="276" w:lineRule="auto"/>
            </w:pPr>
            <w:r>
              <w:rPr>
                <w:rFonts w:eastAsia="Arial" w:cs="Arial"/>
              </w:rPr>
              <w:t>WERS country code</w:t>
            </w:r>
          </w:p>
        </w:tc>
        <w:tc>
          <w:tcPr>
            <w:tcW w:w="163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tcPr>
          <w:p w:rsidR="00415EAA" w:rsidRDefault="00415EAA">
            <w:pPr>
              <w:spacing w:line="276" w:lineRule="auto"/>
            </w:pPr>
            <w:r>
              <w:rPr>
                <w:rFonts w:eastAsia="Arial" w:cs="Arial"/>
              </w:rPr>
              <w:t>2 letter Destination Code</w:t>
            </w:r>
          </w:p>
        </w:tc>
        <w:tc>
          <w:tcPr>
            <w:tcW w:w="129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tcPr>
          <w:p w:rsidR="00415EAA" w:rsidRDefault="00415EAA">
            <w:pPr>
              <w:spacing w:line="276" w:lineRule="auto"/>
            </w:pPr>
            <w:r>
              <w:rPr>
                <w:rFonts w:eastAsia="Arial" w:cs="Arial"/>
              </w:rPr>
              <w:t>Byte1,Byte2 to be downloaded in ECU</w:t>
            </w:r>
          </w:p>
        </w:tc>
        <w:tc>
          <w:tcPr>
            <w:tcW w:w="200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tcPr>
          <w:p w:rsidR="00415EAA" w:rsidRDefault="00415EAA">
            <w:pPr>
              <w:spacing w:line="276" w:lineRule="auto"/>
            </w:pPr>
            <w:r>
              <w:rPr>
                <w:rFonts w:eastAsia="Arial" w:cs="Arial"/>
              </w:rPr>
              <w:t>Default Time Zone</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ARUBA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WSSAB</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AA</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1" w:author="Al dallal, Alabbas (A.M.)" w:date="2015-01-29T15:56:00Z">
              <w:r w:rsidDel="0069553C">
                <w:rPr>
                  <w:rFonts w:eastAsia="Arial" w:cs="Arial"/>
                </w:rPr>
                <w:delText>03:00</w:delText>
              </w:r>
            </w:del>
            <w:ins w:id="12" w:author="Al dallal, Alabbas (A.M.)" w:date="2015-01-29T15:56: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lastRenderedPageBreak/>
              <w:t>ANTIGUA &amp; BARBUDA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WSIAA</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AC</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3" w:author="Al dallal, Alabbas (A.M.)" w:date="2015-01-29T15:56:00Z">
              <w:r w:rsidDel="0069553C">
                <w:rPr>
                  <w:rFonts w:eastAsia="Arial" w:cs="Arial"/>
                </w:rPr>
                <w:delText>03:00</w:delText>
              </w:r>
            </w:del>
            <w:ins w:id="14" w:author="Al dallal, Alabbas (A.M.)" w:date="2015-01-29T15:57: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ARGENTINA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WASAB</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AR</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- 03:00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ANGUILLA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WSIAY</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AT</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5" w:author="Al dallal, Alabbas (A.M.)" w:date="2015-01-29T15:58:00Z">
              <w:r w:rsidDel="0069553C">
                <w:rPr>
                  <w:rFonts w:eastAsia="Arial" w:cs="Arial"/>
                </w:rPr>
                <w:delText>03:00</w:delText>
              </w:r>
            </w:del>
            <w:ins w:id="16" w:author="Al dallal, Alabbas (A.M.)" w:date="2015-01-29T15:58: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xml:space="preserve">AY ANTARCTICA </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AY</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0x4159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17" w:author="Al dallal, Alabbas (A.M.)" w:date="2015-01-29T16:00:00Z">
              <w:r w:rsidDel="0069553C">
                <w:rPr>
                  <w:rFonts w:eastAsia="Arial" w:cs="Arial"/>
                </w:rPr>
                <w:delText xml:space="preserve">- </w:delText>
              </w:r>
            </w:del>
            <w:del w:id="18" w:author="Al dallal, Alabbas (A.M.)" w:date="2015-01-29T15:59:00Z">
              <w:r w:rsidDel="0069553C">
                <w:rPr>
                  <w:rFonts w:eastAsia="Arial" w:cs="Arial"/>
                </w:rPr>
                <w:delText>03:00</w:delText>
              </w:r>
            </w:del>
            <w:ins w:id="19" w:author="Al dallal, Alabbas (A.M.)" w:date="2015-01-29T15:59:00Z">
              <w:r>
                <w:rPr>
                  <w:rFonts w:eastAsia="Arial" w:cs="Arial"/>
                </w:rPr>
                <w:t xml:space="preserve"> </w:t>
              </w:r>
            </w:ins>
            <w:ins w:id="20" w:author="Al dallal, Alabbas (A.M.)" w:date="2015-01-29T16:00:00Z">
              <w:r>
                <w:rPr>
                  <w:rFonts w:eastAsia="Arial" w:cs="Arial"/>
                </w:rPr>
                <w:t>+01:00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BARBADOS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WSIAC</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BB</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1" w:author="Al dallal, Alabbas (A.M.)" w:date="2015-01-29T16:01:00Z">
              <w:r w:rsidDel="0069553C">
                <w:rPr>
                  <w:rFonts w:eastAsia="Arial" w:cs="Arial"/>
                </w:rPr>
                <w:delText>03:00</w:delText>
              </w:r>
            </w:del>
            <w:ins w:id="22" w:author="Al dallal, Alabbas (A.M.)" w:date="2015-01-29T16:02:00Z">
              <w:r>
                <w:rPr>
                  <w:rFonts w:eastAsia="Arial" w:cs="Arial"/>
                </w:rPr>
                <w:t xml:space="preserve"> </w:t>
              </w:r>
            </w:ins>
            <w:ins w:id="23" w:author="Al dallal, Alabbas (A.M.)" w:date="2015-01-29T16:01:00Z">
              <w:r>
                <w:rPr>
                  <w:rFonts w:eastAsia="Arial" w:cs="Arial"/>
                </w:rPr>
                <w:t>04</w:t>
              </w:r>
            </w:ins>
            <w:ins w:id="24" w:author="Al dallal, Alabbas (A.M.)" w:date="2015-01-29T16:02:00Z">
              <w:r>
                <w:rPr>
                  <w:rFonts w:eastAsia="Arial" w:cs="Arial"/>
                </w:rPr>
                <w:t>:00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BAHAMAS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WSIAB</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BF</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5" w:author="Al dallal, Alabbas (A.M.)" w:date="2015-01-29T16:02:00Z">
              <w:r w:rsidDel="0069553C">
                <w:rPr>
                  <w:rFonts w:eastAsia="Arial" w:cs="Arial"/>
                </w:rPr>
                <w:delText>03:00</w:delText>
              </w:r>
            </w:del>
            <w:ins w:id="26" w:author="Al dallal, Alabbas (A.M.)" w:date="2015-01-29T16:02: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BELIZE</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WSCAB</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BH</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7" w:author="Al dallal, Alabbas (A.M.)" w:date="2015-01-29T16:08:00Z">
              <w:r w:rsidDel="00F34D1A">
                <w:rPr>
                  <w:rFonts w:eastAsia="Arial" w:cs="Arial"/>
                </w:rPr>
                <w:delText>03:00</w:delText>
              </w:r>
            </w:del>
            <w:ins w:id="28" w:author="Al dallal, Alabbas (A.M.)" w:date="2015-01-29T16:08: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BOLIVIA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WSSAC</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BL</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0x424C</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9" w:author="Al dallal, Alabbas (A.M.)" w:date="2015-01-29T16:10:00Z">
              <w:r w:rsidDel="00F34D1A">
                <w:rPr>
                  <w:rFonts w:eastAsia="Arial" w:cs="Arial"/>
                </w:rPr>
                <w:delText>03:00</w:delText>
              </w:r>
            </w:del>
            <w:ins w:id="30" w:author="Al dallal, Alabbas (A.M.)" w:date="2015-01-29T16:10: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SOLOMON ISLANDS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WSPAV</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BP</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31" w:author="Al dallal, Alabbas (A.M.)" w:date="2015-01-29T16:11:00Z">
              <w:r w:rsidDel="00F34D1A">
                <w:rPr>
                  <w:rFonts w:eastAsia="Arial" w:cs="Arial"/>
                </w:rPr>
                <w:delText xml:space="preserve">- </w:delText>
              </w:r>
            </w:del>
            <w:del w:id="32" w:author="Al dallal, Alabbas (A.M.)" w:date="2015-01-29T16:10:00Z">
              <w:r w:rsidDel="00F34D1A">
                <w:rPr>
                  <w:rFonts w:eastAsia="Arial" w:cs="Arial"/>
                </w:rPr>
                <w:delText>03:00</w:delText>
              </w:r>
            </w:del>
            <w:ins w:id="33" w:author="Al dallal, Alabbas (A.M.)" w:date="2015-01-29T16:11: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xml:space="preserve">BQ NAVASSA ISLAND </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BQ</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4" w:author="Al dallal, Alabbas (A.M.)" w:date="2015-01-29T16:11:00Z">
              <w:r w:rsidDel="00F34D1A">
                <w:rPr>
                  <w:rFonts w:eastAsia="Arial" w:cs="Arial"/>
                </w:rPr>
                <w:delText>03:00</w:delText>
              </w:r>
            </w:del>
            <w:ins w:id="35" w:author="Al dallal, Alabbas (A.M.)" w:date="2015-01-29T16:11:00Z">
              <w:r>
                <w:rPr>
                  <w:rFonts w:eastAsia="Arial" w:cs="Arial"/>
                </w:rPr>
                <w:t xml:space="preserve"> </w:t>
              </w:r>
            </w:ins>
            <w:ins w:id="36" w:author="Al dallal, Alabbas (A.M.)" w:date="2015-01-29T16:12:00Z">
              <w:r>
                <w:rPr>
                  <w:rFonts w:eastAsia="Arial" w:cs="Arial"/>
                </w:rPr>
                <w:t>0</w:t>
              </w:r>
            </w:ins>
            <w:ins w:id="37" w:author="Al dallal, Alabbas (A.M.)" w:date="2015-01-29T16:11:00Z">
              <w:r>
                <w:rPr>
                  <w:rFonts w:eastAsia="Arial" w:cs="Arial"/>
                </w:rPr>
                <w:t>5</w:t>
              </w:r>
            </w:ins>
            <w:ins w:id="38" w:author="Al dallal, Alabbas (A.M.)" w:date="2015-01-29T16:12:00Z">
              <w:r>
                <w:rPr>
                  <w:rFonts w:eastAsia="Arial" w:cs="Arial"/>
                </w:rPr>
                <w:t>:00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BRAZIL</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WASAC</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BR</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- 03:00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xml:space="preserve">BV BOUVET ISLAND </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BV</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0x4256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39" w:author="Al dallal, Alabbas (A.M.)" w:date="2015-01-29T16:15:00Z">
              <w:r w:rsidDel="00F34D1A">
                <w:rPr>
                  <w:rFonts w:eastAsia="Arial" w:cs="Arial"/>
                </w:rPr>
                <w:delText>- 03:00</w:delText>
              </w:r>
            </w:del>
            <w:ins w:id="40" w:author="Al dallal, Alabbas (A.M.)" w:date="2015-01-29T16:15: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CHILE</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WSSAE</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CI</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41" w:author="Al dallal, Alabbas (A.M.)" w:date="2015-01-29T16:17:00Z">
              <w:r w:rsidDel="00CE72A2">
                <w:rPr>
                  <w:rFonts w:eastAsia="Arial" w:cs="Arial"/>
                </w:rPr>
                <w:delText>03:00</w:delText>
              </w:r>
            </w:del>
            <w:ins w:id="42" w:author="Al dallal, Alabbas (A.M.)" w:date="2015-01-29T16:17: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CAYMAN</w:t>
            </w:r>
            <w:r>
              <w:t xml:space="preserve"> ISLAND</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WSIAT</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CJ</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43" w:author="Al dallal, Alabbas (A.M.)" w:date="2015-01-29T16:16:00Z">
              <w:r w:rsidDel="00CE72A2">
                <w:rPr>
                  <w:rFonts w:eastAsia="Arial" w:cs="Arial"/>
                </w:rPr>
                <w:delText>03:00</w:delText>
              </w:r>
            </w:del>
            <w:ins w:id="44" w:author="Al dallal, Alabbas (A.M.)" w:date="2015-01-29T16:16: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xml:space="preserve">CK COCOS ISLANDS </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CK</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45" w:author="Al dallal, Alabbas (A.M.)" w:date="2015-01-29T16:18:00Z">
              <w:r w:rsidDel="00CE72A2">
                <w:rPr>
                  <w:rFonts w:eastAsia="Arial" w:cs="Arial"/>
                </w:rPr>
                <w:delText>03:00</w:delText>
              </w:r>
            </w:del>
            <w:ins w:id="46" w:author="Al dallal, Alabbas (A.M.)" w:date="2015-01-29T16:18:00Z">
              <w:r>
                <w:rPr>
                  <w:rFonts w:eastAsia="Arial" w:cs="Arial"/>
                </w:rPr>
                <w:t xml:space="preserve"> 06:30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COLOMBIA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WSSAF</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CO</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47" w:author="Al dallal, Alabbas (A.M.)" w:date="2015-01-29T16:19:00Z">
              <w:r w:rsidDel="00CE72A2">
                <w:rPr>
                  <w:rFonts w:eastAsia="Arial" w:cs="Arial"/>
                </w:rPr>
                <w:delText>03:00</w:delText>
              </w:r>
            </w:del>
            <w:ins w:id="48" w:author="Al dallal, Alabbas (A.M.)" w:date="2015-01-29T16:19: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NORTHERN MARIANA ISLANDS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WATAC</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CQ</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49" w:author="Al dallal, Alabbas (A.M.)" w:date="2015-01-29T16:20:00Z">
              <w:r w:rsidDel="00CE72A2">
                <w:rPr>
                  <w:rFonts w:eastAsia="Arial" w:cs="Arial"/>
                </w:rPr>
                <w:delText>- 03:00</w:delText>
              </w:r>
            </w:del>
            <w:ins w:id="50" w:author="Al dallal, Alabbas (A.M.)" w:date="2015-01-29T16:20: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xml:space="preserve">CR CORAL SEA ISLAND </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CR</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51" w:author="Al dallal, Alabbas (A.M.)" w:date="2015-01-29T16:21:00Z">
              <w:r w:rsidDel="00CE72A2">
                <w:rPr>
                  <w:rFonts w:eastAsia="Arial" w:cs="Arial"/>
                </w:rPr>
                <w:delText>- 03:00</w:delText>
              </w:r>
            </w:del>
            <w:ins w:id="52" w:author="Al dallal, Alabbas (A.M.)" w:date="2015-01-29T16:21:00Z">
              <w:r>
                <w:rPr>
                  <w:rFonts w:eastAsia="Arial" w:cs="Arial"/>
                </w:rPr>
                <w:t xml:space="preserve"> +10:00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COSTA RICA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WSCAC</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CS</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53" w:author="Al dallal, Alabbas (A.M.)" w:date="2015-01-29T16:23:00Z">
              <w:r w:rsidDel="002F3766">
                <w:rPr>
                  <w:rFonts w:eastAsia="Arial" w:cs="Arial"/>
                </w:rPr>
                <w:delText>03:00</w:delText>
              </w:r>
            </w:del>
            <w:ins w:id="54" w:author="Al dallal, Alabbas (A.M.)" w:date="2015-01-29T16:23: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CUBA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WSICA</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CU</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55" w:author="Al dallal, Alabbas (A.M.)" w:date="2015-01-29T16:24:00Z">
              <w:r w:rsidDel="002F3766">
                <w:rPr>
                  <w:rFonts w:eastAsia="Arial" w:cs="Arial"/>
                </w:rPr>
                <w:delText>03:00</w:delText>
              </w:r>
            </w:del>
            <w:ins w:id="56" w:author="Al dallal, Alabbas (A.M.)" w:date="2015-01-29T16:24: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COOK</w:t>
            </w:r>
            <w:r>
              <w:t xml:space="preserve"> ISLANDS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WSPCB</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CW</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0x4357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57" w:author="Al dallal, Alabbas (A.M.)" w:date="2015-01-29T16:24:00Z">
              <w:r w:rsidDel="002F3766">
                <w:rPr>
                  <w:rFonts w:eastAsia="Arial" w:cs="Arial"/>
                </w:rPr>
                <w:delText>03:00</w:delText>
              </w:r>
            </w:del>
            <w:ins w:id="58" w:author="Al dallal, Alabbas (A.M.)" w:date="2015-01-29T16:24:00Z">
              <w:r>
                <w:rPr>
                  <w:rFonts w:eastAsia="Arial" w:cs="Arial"/>
                </w:rPr>
                <w:t xml:space="preserve">  10:00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DOMINICA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WSIAE</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DO</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0x444F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59" w:author="Al dallal, Alabbas (A.M.)" w:date="2015-01-29T16:25:00Z">
              <w:r w:rsidDel="002F3766">
                <w:rPr>
                  <w:rFonts w:eastAsia="Arial" w:cs="Arial"/>
                </w:rPr>
                <w:delText>03:00</w:delText>
              </w:r>
            </w:del>
            <w:ins w:id="60" w:author="Al dallal, Alabbas (A.M.)" w:date="2015-01-29T16:25: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DOMINICAN REPUBLIC</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WSIAF</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DR</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0x4452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61" w:author="Al dallal, Alabbas (A.M.)" w:date="2015-01-29T16:26:00Z">
              <w:r w:rsidDel="002F3766">
                <w:rPr>
                  <w:rFonts w:eastAsia="Arial" w:cs="Arial"/>
                </w:rPr>
                <w:delText>03:00</w:delText>
              </w:r>
            </w:del>
            <w:ins w:id="62" w:author="Al dallal, Alabbas (A.M.)" w:date="2015-01-29T16:26: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ECUADOR</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WSSAH</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EC</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63" w:author="Al dallal, Alabbas (A.M.)" w:date="2015-01-29T16:26:00Z">
              <w:r w:rsidDel="002F3766">
                <w:rPr>
                  <w:rFonts w:eastAsia="Arial" w:cs="Arial"/>
                </w:rPr>
                <w:delText>03:00</w:delText>
              </w:r>
            </w:del>
            <w:ins w:id="64" w:author="Al dallal, Alabbas (A.M.)" w:date="2015-01-29T16:26: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EL SALVADOR</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WSCAD</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ES</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65" w:author="Al dallal, Alabbas (A.M.)" w:date="2015-01-29T16:27:00Z">
              <w:r w:rsidDel="00DC4746">
                <w:rPr>
                  <w:rFonts w:eastAsia="Arial" w:cs="Arial"/>
                </w:rPr>
                <w:delText>03:00</w:delText>
              </w:r>
            </w:del>
            <w:ins w:id="66" w:author="Al dallal, Alabbas (A.M.)" w:date="2015-01-29T16:27: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FRENCH GUIANA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WSSAJ</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FG</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0x4647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- 03:00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FALKLAND ISLANDS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WSSAI</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FK</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0x464B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- 03:00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GRENADA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WSIAG</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GJ</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67" w:author="Al dallal, Alabbas (A.M.)" w:date="2015-01-29T16:29:00Z">
              <w:r w:rsidDel="00DC4746">
                <w:rPr>
                  <w:rFonts w:eastAsia="Arial" w:cs="Arial"/>
                </w:rPr>
                <w:delText>03:00</w:delText>
              </w:r>
            </w:del>
            <w:ins w:id="68" w:author="Al dallal, Alabbas (A.M.)" w:date="2015-01-29T16:29: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GUADELOUPE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69" w:author="Al dallal, Alabbas (A.M.)" w:date="2015-01-29T16:29:00Z">
              <w:r w:rsidDel="00DC4746">
                <w:rPr>
                  <w:rFonts w:eastAsia="Arial" w:cs="Arial"/>
                </w:rPr>
                <w:delText>03:00</w:delText>
              </w:r>
            </w:del>
            <w:ins w:id="70" w:author="Al dallal, Alabbas (A.M.)" w:date="2015-01-29T16:29:00Z">
              <w:r>
                <w:rPr>
                  <w:rFonts w:eastAsia="Arial" w:cs="Arial"/>
                </w:rPr>
                <w:t xml:space="preserve"> </w:t>
              </w:r>
            </w:ins>
            <w:ins w:id="71" w:author="Al dallal, Alabbas (A.M.)" w:date="2015-01-29T16:30:00Z">
              <w:r>
                <w:rPr>
                  <w:rFonts w:eastAsia="Arial" w:cs="Arial"/>
                </w:rPr>
                <w:t xml:space="preserve"> </w:t>
              </w:r>
            </w:ins>
            <w:ins w:id="72" w:author="Al dallal, Alabbas (A.M.)" w:date="2015-01-29T16:29:00Z">
              <w:r>
                <w:rPr>
                  <w:rFonts w:eastAsia="Arial" w:cs="Arial"/>
                </w:rPr>
                <w:t>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GUATEMALA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WSCAE</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GT</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73" w:author="Al dallal, Alabbas (A.M.)" w:date="2015-01-29T16:30:00Z">
              <w:r w:rsidDel="00DC4746">
                <w:rPr>
                  <w:rFonts w:eastAsia="Arial" w:cs="Arial"/>
                </w:rPr>
                <w:delText>03:00</w:delText>
              </w:r>
            </w:del>
            <w:ins w:id="74" w:author="Al dallal, Alabbas (A.M.)" w:date="2015-01-29T16:30: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GUYANA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WSSAK</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GY</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0x4759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75" w:author="Al dallal, Alabbas (A.M.)" w:date="2015-01-29T16:31:00Z">
              <w:r w:rsidDel="00DC4746">
                <w:rPr>
                  <w:rFonts w:eastAsia="Arial" w:cs="Arial"/>
                </w:rPr>
                <w:delText>03:</w:delText>
              </w:r>
            </w:del>
            <w:del w:id="76" w:author="Al dallal, Alabbas (A.M.)" w:date="2015-01-29T16:30:00Z">
              <w:r w:rsidDel="00DC4746">
                <w:rPr>
                  <w:rFonts w:eastAsia="Arial" w:cs="Arial"/>
                </w:rPr>
                <w:delText>00</w:delText>
              </w:r>
            </w:del>
            <w:ins w:id="77" w:author="Al dallal, Alabbas (A.M.)" w:date="2015-01-29T16:31: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HAITI</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WSIAI</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HA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0x4841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78" w:author="Al dallal, Alabbas (A.M.)" w:date="2015-01-29T16:31:00Z">
              <w:r w:rsidDel="00DC4746">
                <w:rPr>
                  <w:rFonts w:eastAsia="Arial" w:cs="Arial"/>
                </w:rPr>
                <w:delText>03:00</w:delText>
              </w:r>
            </w:del>
            <w:ins w:id="79" w:author="Al dallal, Alabbas (A.M.)" w:date="2015-01-29T16:31: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HONDURAS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WSCAF</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HO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0x484F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80" w:author="Al dallal, Alabbas (A.M.)" w:date="2015-01-29T16:31:00Z">
              <w:r w:rsidDel="00DC4746">
                <w:rPr>
                  <w:rFonts w:eastAsia="Arial" w:cs="Arial"/>
                </w:rPr>
                <w:delText>03:00</w:delText>
              </w:r>
            </w:del>
            <w:ins w:id="81" w:author="Al dallal, Alabbas (A.M.)" w:date="2015-01-29T16:31: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JAMAICA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WSIAJ</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JM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0x4A4D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82" w:author="Al dallal, Alabbas (A.M.)" w:date="2015-01-29T16:36:00Z">
              <w:r w:rsidDel="00DC4746">
                <w:rPr>
                  <w:rFonts w:eastAsia="Arial" w:cs="Arial"/>
                </w:rPr>
                <w:delText>03:00</w:delText>
              </w:r>
            </w:del>
            <w:ins w:id="83" w:author="Al dallal, Alabbas (A.M.)" w:date="2015-01-29T16:36: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KIRIBATI</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WSPCR</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KR</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0x4B52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84" w:author="Al dallal, Alabbas (A.M.)" w:date="2015-01-29T16:58:00Z">
              <w:r w:rsidDel="00284A44">
                <w:rPr>
                  <w:rFonts w:eastAsia="Arial" w:cs="Arial"/>
                </w:rPr>
                <w:delText xml:space="preserve">- </w:delText>
              </w:r>
            </w:del>
            <w:del w:id="85" w:author="Al dallal, Alabbas (A.M.)" w:date="2015-01-29T16:39:00Z">
              <w:r w:rsidDel="003724F2">
                <w:rPr>
                  <w:rFonts w:eastAsia="Arial" w:cs="Arial"/>
                </w:rPr>
                <w:delText>03:00</w:delText>
              </w:r>
            </w:del>
            <w:ins w:id="86" w:author="Al dallal, Alabbas (A.M.)" w:date="2015-01-29T16:39:00Z">
              <w:r>
                <w:rPr>
                  <w:rFonts w:eastAsia="Arial" w:cs="Arial"/>
                </w:rPr>
                <w:t xml:space="preserve"> +12:00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KT CHRISTMAS ISLAND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KT</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0x4B54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rsidP="00415EAA">
            <w:pPr>
              <w:spacing w:line="276" w:lineRule="auto"/>
            </w:pPr>
            <w:r>
              <w:rPr>
                <w:rFonts w:eastAsia="Arial" w:cs="Arial"/>
              </w:rPr>
              <w:t xml:space="preserve">UTC </w:t>
            </w:r>
            <w:del w:id="87" w:author="Al dallal, Alabbas (A.M.)" w:date="2015-01-29T16:58:00Z">
              <w:r w:rsidDel="00284A44">
                <w:rPr>
                  <w:rFonts w:eastAsia="Arial" w:cs="Arial"/>
                </w:rPr>
                <w:delText>- 03:00</w:delText>
              </w:r>
            </w:del>
            <w:ins w:id="88" w:author="Al dallal, Alabbas (A.M.)" w:date="2015-01-29T17:02:00Z">
              <w:r>
                <w:rPr>
                  <w:rFonts w:eastAsia="Arial" w:cs="Arial"/>
                </w:rPr>
                <w:t xml:space="preserve"> +07:00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MARTINIQUE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WSIAK</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MB</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89" w:author="Al dallal, Alabbas (A.M.)" w:date="2015-01-29T17:03:00Z">
              <w:r w:rsidDel="00284A44">
                <w:rPr>
                  <w:rFonts w:eastAsia="Arial" w:cs="Arial"/>
                </w:rPr>
                <w:delText>03:00</w:delText>
              </w:r>
            </w:del>
            <w:ins w:id="90" w:author="Al dallal, Alabbas (A.M.)" w:date="2015-01-29T17:03: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MONSERRAT</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WSIAU</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MH</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91" w:author="Al dallal, Alabbas (A.M.)" w:date="2015-01-29T17:04:00Z">
              <w:r w:rsidDel="005B02E8">
                <w:rPr>
                  <w:rFonts w:eastAsia="Arial" w:cs="Arial"/>
                </w:rPr>
                <w:delText>03:00</w:delText>
              </w:r>
            </w:del>
            <w:ins w:id="92" w:author="Al dallal, Alabbas (A.M.)" w:date="2015-01-29T17:04: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SURINAM</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WSSAN</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NS</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- 03:00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NETHERLANDS ANTILLES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WSIA1</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NT</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93" w:author="Al dallal, Alabbas (A.M.)" w:date="2015-01-29T17:05:00Z">
              <w:r w:rsidDel="005B02E8">
                <w:rPr>
                  <w:rFonts w:eastAsia="Arial" w:cs="Arial"/>
                </w:rPr>
                <w:delText>03:00</w:delText>
              </w:r>
            </w:del>
            <w:ins w:id="94" w:author="Al dallal, Alabbas (A.M.)" w:date="2015-01-29T17:05: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NICARAGUA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WSCAG</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NU</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95" w:author="Al dallal, Alabbas (A.M.)" w:date="2015-01-29T17:05:00Z">
              <w:r w:rsidDel="005B02E8">
                <w:rPr>
                  <w:rFonts w:eastAsia="Arial" w:cs="Arial"/>
                </w:rPr>
                <w:delText>03:00</w:delText>
              </w:r>
            </w:del>
            <w:ins w:id="96" w:author="Al dallal, Alabbas (A.M.)" w:date="2015-01-29T17:05: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PARAGUAY</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WSSAL</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rsidP="00415EAA">
            <w:pPr>
              <w:spacing w:line="276" w:lineRule="auto"/>
            </w:pPr>
            <w:r>
              <w:rPr>
                <w:rFonts w:eastAsia="Arial" w:cs="Arial"/>
              </w:rPr>
              <w:t xml:space="preserve">UTC - </w:t>
            </w:r>
            <w:del w:id="97" w:author="Al dallal, Alabbas (A.M.)" w:date="2015-01-29T17:06:00Z">
              <w:r w:rsidDel="005B02E8">
                <w:rPr>
                  <w:rFonts w:eastAsia="Arial" w:cs="Arial"/>
                </w:rPr>
                <w:delText>03:00</w:delText>
              </w:r>
            </w:del>
            <w:ins w:id="98" w:author="Al dallal, Alabbas (A.M.)" w:date="2015-01-29T17:06: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PERU</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WSSAM</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99" w:author="Al dallal, Alabbas (A.M.)" w:date="2015-01-29T17:07:00Z">
              <w:r w:rsidDel="002E72C6">
                <w:rPr>
                  <w:rFonts w:eastAsia="Arial" w:cs="Arial"/>
                </w:rPr>
                <w:delText>03:00</w:delText>
              </w:r>
            </w:del>
            <w:ins w:id="100" w:author="Al dallal, Alabbas (A.M.)" w:date="2015-01-29T17:07: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PANAMA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WSCAH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01" w:author="Al dallal, Alabbas (A.M.)" w:date="2015-01-29T17:07:00Z">
              <w:r w:rsidDel="002E72C6">
                <w:rPr>
                  <w:rFonts w:eastAsia="Arial" w:cs="Arial"/>
                </w:rPr>
                <w:delText>03:00</w:delText>
              </w:r>
            </w:del>
            <w:ins w:id="102" w:author="Al dallal, Alabbas (A.M.)" w:date="2015-01-29T17:07: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ST. KITTS &amp; NEVIS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WSIAL</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SC</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03" w:author="Al dallal, Alabbas (A.M.)" w:date="2015-01-29T17:08:00Z">
              <w:r w:rsidDel="002E72C6">
                <w:rPr>
                  <w:rFonts w:eastAsia="Arial" w:cs="Arial"/>
                </w:rPr>
                <w:delText>03:00</w:delText>
              </w:r>
            </w:del>
            <w:ins w:id="104" w:author="Al dallal, Alabbas (A.M.)" w:date="2015-01-29T17:08: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lastRenderedPageBreak/>
              <w:t>ST. LUCIA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WSIAM</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ST</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05" w:author="Al dallal, Alabbas (A.M.)" w:date="2015-01-29T17:08:00Z">
              <w:r w:rsidDel="002E72C6">
                <w:rPr>
                  <w:rFonts w:eastAsia="Arial" w:cs="Arial"/>
                </w:rPr>
                <w:delText>03:00</w:delText>
              </w:r>
            </w:del>
            <w:ins w:id="106" w:author="Al dallal, Alabbas (A.M.)" w:date="2015-01-29T17:08: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TRINIDAD &amp; TOBAGO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WSIAR</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TD</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0x5444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07" w:author="Al dallal, Alabbas (A.M.)" w:date="2015-01-29T17:09:00Z">
              <w:r w:rsidDel="002E72C6">
                <w:rPr>
                  <w:rFonts w:eastAsia="Arial" w:cs="Arial"/>
                </w:rPr>
                <w:delText>03:00</w:delText>
              </w:r>
            </w:del>
            <w:ins w:id="108" w:author="Al dallal, Alabbas (A.M.)" w:date="2015-01-29T17:09: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URUGUAY</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WSSAP</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UY</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0x5559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- 03:00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ST. VINCENT &amp; THE GRENADINES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WSIAN</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VC</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0x5643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09" w:author="Al dallal, Alabbas (A.M.)" w:date="2015-01-29T17:10:00Z">
              <w:r w:rsidDel="002E72C6">
                <w:rPr>
                  <w:rFonts w:eastAsia="Arial" w:cs="Arial"/>
                </w:rPr>
                <w:delText>03:00</w:delText>
              </w:r>
            </w:del>
            <w:ins w:id="110" w:author="Al dallal, Alabbas (A.M.)" w:date="2015-01-29T17:10: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VENEZUELA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WASAD</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VE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0x5645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11" w:author="Al dallal, Alabbas (A.M.)" w:date="2015-01-29T17:10:00Z">
              <w:r w:rsidDel="002E72C6">
                <w:rPr>
                  <w:rFonts w:eastAsia="Arial" w:cs="Arial"/>
                </w:rPr>
                <w:delText>03:00</w:delText>
              </w:r>
            </w:del>
            <w:ins w:id="112" w:author="Al dallal, Alabbas (A.M.)" w:date="2015-01-29T17:10:00Z">
              <w:r>
                <w:rPr>
                  <w:rFonts w:eastAsia="Arial" w:cs="Arial"/>
                </w:rPr>
                <w:t xml:space="preserve"> 04:30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BRITISH VIRGIN ISLANDS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WSIAS</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VI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0x5649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13" w:author="Al dallal, Alabbas (A.M.)" w:date="2015-01-29T17:11:00Z">
              <w:r w:rsidDel="002E72C6">
                <w:rPr>
                  <w:rFonts w:eastAsia="Arial" w:cs="Arial"/>
                </w:rPr>
                <w:delText>03:00</w:delText>
              </w:r>
            </w:del>
            <w:ins w:id="114" w:author="Al dallal, Alabbas (A.M.)" w:date="2015-01-29T17:11: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United States of America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US</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0x5553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- 05:00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Military (treat as US)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2BLANK</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0x3220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- 05:00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Military (treat as US)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3BLANK</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0x3320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- 05:00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Military (treat as US)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7 BLANK</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0x3720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- 05:00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GSA (typically treat as US)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BLANKBLANK</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0x2020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- 05:00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AMERICAN SAMOA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WATAF</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AQ</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15" w:author="Al dallal, Alabbas (A.M.)" w:date="2015-01-29T17:13:00Z">
              <w:r w:rsidDel="002E72C6">
                <w:rPr>
                  <w:rFonts w:eastAsia="Arial" w:cs="Arial"/>
                </w:rPr>
                <w:delText>05:00</w:delText>
              </w:r>
            </w:del>
            <w:ins w:id="116" w:author="Al dallal, Alabbas (A.M.)" w:date="2015-01-29T17:13: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BERMUDA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WSIAD</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BD</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17" w:author="Al dallal, Alabbas (A.M.)" w:date="2015-01-29T17:14:00Z">
              <w:r w:rsidDel="002E72C6">
                <w:rPr>
                  <w:rFonts w:eastAsia="Arial" w:cs="Arial"/>
                </w:rPr>
                <w:delText>05:00</w:delText>
              </w:r>
            </w:del>
            <w:ins w:id="118" w:author="Al dallal, Alabbas (A.M.)" w:date="2015-01-29T17:14: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CANADA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WANAC</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CA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0x4341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- 05:00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xml:space="preserve">DQ JARVIS ISLAND </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DQ</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0x4451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19" w:author="Al dallal, Alabbas (A.M.)" w:date="2015-01-29T17:15:00Z">
              <w:r w:rsidDel="002E72C6">
                <w:rPr>
                  <w:rFonts w:eastAsia="Arial" w:cs="Arial"/>
                </w:rPr>
                <w:delText>05:00</w:delText>
              </w:r>
            </w:del>
            <w:ins w:id="120" w:author="Al dallal, Alabbas (A.M.)" w:date="2015-01-29T17:16: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MICRONESIA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WAPAG</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FM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0x464D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21" w:author="Al dallal, Alabbas (A.M.)" w:date="2015-01-29T17:16:00Z">
              <w:r w:rsidDel="0015742D">
                <w:rPr>
                  <w:rFonts w:eastAsia="Arial" w:cs="Arial"/>
                </w:rPr>
                <w:delText>05:00</w:delText>
              </w:r>
            </w:del>
            <w:ins w:id="122" w:author="Al dallal, Alabbas (A.M.)" w:date="2015-01-29T17:17:00Z">
              <w:r>
                <w:rPr>
                  <w:rFonts w:eastAsia="Arial" w:cs="Arial"/>
                </w:rPr>
                <w:t xml:space="preserve"> </w:t>
              </w:r>
            </w:ins>
            <w:ins w:id="123" w:author="Al dallal, Alabbas (A.M.)" w:date="2015-01-29T17:16:00Z">
              <w:r>
                <w:rPr>
                  <w:rFonts w:eastAsia="Arial" w:cs="Arial"/>
                </w:rPr>
                <w:t>+</w:t>
              </w:r>
            </w:ins>
            <w:ins w:id="124" w:author="Al dallal, Alabbas (A.M.)" w:date="2015-01-29T17:17:00Z">
              <w:r>
                <w:rPr>
                  <w:rFonts w:eastAsia="Arial" w:cs="Arial"/>
                </w:rPr>
                <w:t>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FQ BAKER ISLAND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FQ</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0x4651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rsidP="00415EAA">
            <w:pPr>
              <w:spacing w:line="276" w:lineRule="auto"/>
            </w:pPr>
            <w:r>
              <w:rPr>
                <w:rFonts w:eastAsia="Arial" w:cs="Arial"/>
              </w:rPr>
              <w:t xml:space="preserve">UTC - </w:t>
            </w:r>
            <w:del w:id="125" w:author="Al dallal, Alabbas (A.M.)" w:date="2015-01-29T17:18:00Z">
              <w:r w:rsidDel="0015742D">
                <w:rPr>
                  <w:rFonts w:eastAsia="Arial" w:cs="Arial"/>
                </w:rPr>
                <w:delText>05:00</w:delText>
              </w:r>
            </w:del>
            <w:ins w:id="126" w:author="Al dallal, Alabbas (A.M.)" w:date="2015-01-29T17:18:00Z">
              <w:r>
                <w:rPr>
                  <w:rFonts w:eastAsia="Arial" w:cs="Arial"/>
                </w:rPr>
                <w:t xml:space="preserve"> </w:t>
              </w:r>
            </w:ins>
            <w:ins w:id="127" w:author="Al dallal, Alabbas (A.M.)" w:date="2015-01-29T17:19:00Z">
              <w:r>
                <w:rPr>
                  <w:rFonts w:eastAsia="Arial" w:cs="Arial"/>
                </w:rPr>
                <w:t xml:space="preserve"> </w:t>
              </w:r>
            </w:ins>
            <w:ins w:id="128" w:author="Al dallal, Alabbas (A.M.)" w:date="2015-01-29T17:18:00Z">
              <w:r>
                <w:rPr>
                  <w:rFonts w:eastAsia="Arial" w:cs="Arial"/>
                </w:rPr>
                <w:t>12:00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GUAM-U.S. TERR. (USE WATAB)</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WANAF</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GQ</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rsidP="00415EAA">
            <w:pPr>
              <w:spacing w:line="276" w:lineRule="auto"/>
            </w:pPr>
            <w:r>
              <w:rPr>
                <w:rFonts w:eastAsia="Arial" w:cs="Arial"/>
              </w:rPr>
              <w:t xml:space="preserve">UTC </w:t>
            </w:r>
            <w:del w:id="129" w:author="Al dallal, Alabbas (A.M.)" w:date="2015-01-29T17:20:00Z">
              <w:r w:rsidDel="0015742D">
                <w:rPr>
                  <w:rFonts w:eastAsia="Arial" w:cs="Arial"/>
                </w:rPr>
                <w:delText xml:space="preserve">- </w:delText>
              </w:r>
            </w:del>
            <w:del w:id="130" w:author="Al dallal, Alabbas (A.M.)" w:date="2015-01-29T17:19:00Z">
              <w:r w:rsidDel="0015742D">
                <w:rPr>
                  <w:rFonts w:eastAsia="Arial" w:cs="Arial"/>
                </w:rPr>
                <w:delText>05:00</w:delText>
              </w:r>
            </w:del>
            <w:ins w:id="131" w:author="Al dallal, Alabbas (A.M.)" w:date="2015-01-29T17:19:00Z">
              <w:r>
                <w:rPr>
                  <w:rFonts w:eastAsia="Arial" w:cs="Arial"/>
                </w:rPr>
                <w:t xml:space="preserve"> </w:t>
              </w:r>
            </w:ins>
            <w:ins w:id="132" w:author="Al dallal, Alabbas (A.M.)" w:date="2015-01-29T17:20:00Z">
              <w:r>
                <w:rPr>
                  <w:rFonts w:eastAsia="Arial" w:cs="Arial"/>
                </w:rPr>
                <w:t>+</w:t>
              </w:r>
            </w:ins>
            <w:ins w:id="133" w:author="Al dallal, Alabbas (A.M.)" w:date="2015-01-29T17:19:00Z">
              <w:r>
                <w:rPr>
                  <w:rFonts w:eastAsia="Arial" w:cs="Arial"/>
                </w:rPr>
                <w:t>1</w:t>
              </w:r>
            </w:ins>
            <w:ins w:id="134" w:author="Al dallal, Alabbas (A.M.)" w:date="2015-01-29T17:20:00Z">
              <w:r>
                <w:rPr>
                  <w:rFonts w:eastAsia="Arial" w:cs="Arial"/>
                </w:rPr>
                <w:t>1</w:t>
              </w:r>
            </w:ins>
            <w:ins w:id="135" w:author="Al dallal, Alabbas (A.M.)" w:date="2015-01-29T17:19:00Z">
              <w:r>
                <w:rPr>
                  <w:rFonts w:eastAsia="Arial" w:cs="Arial"/>
                </w:rPr>
                <w:t>:00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JQ JOHNSON ATOLL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JQ</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0x4A51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36" w:author="Al dallal, Alabbas (A.M.)" w:date="2015-01-29T17:19:00Z">
              <w:r w:rsidDel="0015742D">
                <w:rPr>
                  <w:rFonts w:eastAsia="Arial" w:cs="Arial"/>
                </w:rPr>
                <w:delText>05:00</w:delText>
              </w:r>
            </w:del>
            <w:ins w:id="137" w:author="Al dallal, Alabbas (A.M.)" w:date="2015-01-29T17:19:00Z">
              <w:r>
                <w:rPr>
                  <w:rFonts w:eastAsia="Arial" w:cs="Arial"/>
                </w:rPr>
                <w:t xml:space="preserve"> </w:t>
              </w:r>
            </w:ins>
            <w:ins w:id="138" w:author="Al dallal, Alabbas (A.M.)" w:date="2015-01-29T17:20:00Z">
              <w:r>
                <w:rPr>
                  <w:rFonts w:eastAsia="Arial" w:cs="Arial"/>
                </w:rPr>
                <w:t xml:space="preserve"> </w:t>
              </w:r>
            </w:ins>
            <w:ins w:id="139" w:author="Al dallal, Alabbas (A.M.)" w:date="2015-01-29T17:19:00Z">
              <w:r>
                <w:rPr>
                  <w:rFonts w:eastAsia="Arial" w:cs="Arial"/>
                </w:rPr>
                <w:t>10:00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KQ KINGMAN REEF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KQ</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0x4B51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40" w:author="Al dallal, Alabbas (A.M.)" w:date="2015-01-29T17:20:00Z">
              <w:r w:rsidDel="0001250E">
                <w:rPr>
                  <w:rFonts w:eastAsia="Arial" w:cs="Arial"/>
                </w:rPr>
                <w:delText>05:00</w:delText>
              </w:r>
            </w:del>
            <w:ins w:id="141" w:author="Al dallal, Alabbas (A.M.)" w:date="2015-01-29T17:20: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LQ PALMYRA ATOLL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LQ</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42" w:author="Al dallal, Alabbas (A.M.)" w:date="2015-01-29T17:21:00Z">
              <w:r w:rsidDel="0001250E">
                <w:rPr>
                  <w:rFonts w:eastAsia="Arial" w:cs="Arial"/>
                </w:rPr>
                <w:delText>05:00</w:delText>
              </w:r>
            </w:del>
            <w:ins w:id="143" w:author="Al dallal, Alabbas (A.M.)" w:date="2015-01-29T17:21: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MQ MIDWAY ISLAND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MQ</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44" w:author="Al dallal, Alabbas (A.M.)" w:date="2015-01-29T17:21:00Z">
              <w:r w:rsidDel="003C74FD">
                <w:rPr>
                  <w:rFonts w:eastAsia="Arial" w:cs="Arial"/>
                </w:rPr>
                <w:delText>05:00</w:delText>
              </w:r>
            </w:del>
            <w:ins w:id="145" w:author="Al dallal, Alabbas (A.M.)" w:date="2015-01-29T17:21: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PALAU</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WAPAH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PS</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146" w:author="Al dallal, Alabbas (A.M.)" w:date="2015-01-29T17:22:00Z">
              <w:r w:rsidDel="003C74FD">
                <w:rPr>
                  <w:rFonts w:eastAsia="Arial" w:cs="Arial"/>
                </w:rPr>
                <w:delText>- 05:00</w:delText>
              </w:r>
            </w:del>
            <w:ins w:id="147" w:author="Al dallal, Alabbas (A.M.)" w:date="2015-01-29T17:22:00Z">
              <w:r>
                <w:rPr>
                  <w:rFonts w:eastAsia="Arial" w:cs="Arial"/>
                </w:rPr>
                <w:t xml:space="preserve"> +10:00  </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PUERTO RICO (USE WATAE)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WANAJ</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RQ</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0x5251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48" w:author="Al dallal, Alabbas (A.M.)" w:date="2015-01-29T17:23:00Z">
              <w:r w:rsidDel="00126986">
                <w:rPr>
                  <w:rFonts w:eastAsia="Arial" w:cs="Arial"/>
                </w:rPr>
                <w:delText>05:00</w:delText>
              </w:r>
            </w:del>
            <w:ins w:id="149" w:author="Al dallal, Alabbas (A.M.)" w:date="2015-01-29T17:23: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SX S GEO/S SWADWIC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SX</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0x5358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50" w:author="Al dallal, Alabbas (A.M.)" w:date="2015-01-29T17:23:00Z">
              <w:r w:rsidDel="00126986">
                <w:rPr>
                  <w:rFonts w:eastAsia="Arial" w:cs="Arial"/>
                </w:rPr>
                <w:delText>05:00</w:delText>
              </w:r>
            </w:del>
            <w:ins w:id="151" w:author="Al dallal, Alabbas (A.M.)" w:date="2015-01-29T17:23: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UM US MINOR OUTLYING ISLANDS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UM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0x554D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152" w:author="Al dallal, Alabbas (A.M.)" w:date="2015-01-29T17:24:00Z">
              <w:r w:rsidDel="003509C4">
                <w:rPr>
                  <w:rFonts w:eastAsia="Arial" w:cs="Arial"/>
                </w:rPr>
                <w:delText>- 05:00</w:delText>
              </w:r>
            </w:del>
            <w:ins w:id="153" w:author="Al dallal, Alabbas (A.M.)" w:date="2015-01-29T17:24:00Z">
              <w:r>
                <w:rPr>
                  <w:rFonts w:eastAsia="Arial" w:cs="Arial"/>
                </w:rPr>
                <w:t xml:space="preserve"> +12:00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US VIRGIN ISLANDS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WATAD</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VQ</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0x5651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54" w:author="Al dallal, Alabbas (A.M.)" w:date="2015-01-29T17:24:00Z">
              <w:r w:rsidDel="003509C4">
                <w:rPr>
                  <w:rFonts w:eastAsia="Arial" w:cs="Arial"/>
                </w:rPr>
                <w:delText>05:00</w:delText>
              </w:r>
            </w:del>
            <w:ins w:id="155" w:author="Al dallal, Alabbas (A.M.)" w:date="2015-01-29T17:24: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WQ WAKE ISLAND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WQ</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0x5751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56" w:author="Al dallal, Alabbas (A.M.)" w:date="2015-01-29T17:25:00Z">
              <w:r w:rsidDel="004E5593">
                <w:rPr>
                  <w:rFonts w:eastAsia="Arial" w:cs="Arial"/>
                </w:rPr>
                <w:delText>05:00</w:delText>
              </w:r>
            </w:del>
            <w:ins w:id="157" w:author="Al dallal, Alabbas (A.M.)" w:date="2015-01-29T17:25:00Z">
              <w:r>
                <w:rPr>
                  <w:rFonts w:eastAsia="Arial" w:cs="Arial"/>
                </w:rPr>
                <w:t xml:space="preserve"> +12:00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ALBANIA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WSEAY</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AL</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0x414C</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158" w:author="Al dallal, Alabbas (A.M.)" w:date="2015-01-29T17:26:00Z">
              <w:r w:rsidDel="004E5593">
                <w:rPr>
                  <w:rFonts w:eastAsia="Arial" w:cs="Arial"/>
                </w:rPr>
                <w:delText>- 05:00</w:delText>
              </w:r>
            </w:del>
            <w:ins w:id="159" w:author="Al dallal, Alabbas (A.M.)" w:date="2015-01-29T17:26:00Z">
              <w:r>
                <w:rPr>
                  <w:rFonts w:eastAsia="Arial" w:cs="Arial"/>
                </w:rPr>
                <w:t xml:space="preserve"> +01:00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TAHITI</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WSIAP</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FP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0x4650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60" w:author="Al dallal, Alabbas (A.M.)" w:date="2015-01-29T17:27:00Z">
              <w:r w:rsidDel="004E5593">
                <w:rPr>
                  <w:rFonts w:eastAsia="Arial" w:cs="Arial"/>
                </w:rPr>
                <w:delText>05:00</w:delText>
              </w:r>
            </w:del>
            <w:ins w:id="161" w:author="Al dallal, Alabbas (A.M.)" w:date="2015-01-29T17:27:00Z">
              <w:r>
                <w:rPr>
                  <w:rFonts w:eastAsia="Arial" w:cs="Arial"/>
                </w:rPr>
                <w:t xml:space="preserve"> 10:00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MEXICO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WANAD</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MX</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62" w:author="Al dallal, Alabbas (A.M.)" w:date="2015-01-29T17:28:00Z">
              <w:r w:rsidDel="004E5593">
                <w:rPr>
                  <w:rFonts w:eastAsia="Arial" w:cs="Arial"/>
                </w:rPr>
                <w:delText>05:00</w:delText>
              </w:r>
            </w:del>
            <w:ins w:id="163" w:author="Al dallal, Alabbas (A.M.)" w:date="2015-01-29T17:28: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PC PITCAIRN ISLAND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PC</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64" w:author="Al dallal, Alabbas (A.M.)" w:date="2015-01-29T17:28:00Z">
              <w:r w:rsidDel="004E5593">
                <w:rPr>
                  <w:rFonts w:eastAsia="Arial" w:cs="Arial"/>
                </w:rPr>
                <w:delText>05:00</w:delText>
              </w:r>
            </w:del>
            <w:ins w:id="165" w:author="Al dallal, Alabbas (A.M.)" w:date="2015-01-29T17:28:00Z">
              <w:r>
                <w:rPr>
                  <w:rFonts w:eastAsia="Arial" w:cs="Arial"/>
                </w:rPr>
                <w:t xml:space="preserve">  08:00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PAPUA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WSPAQ</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166" w:author="Al dallal, Alabbas (A.M.)" w:date="2015-01-30T08:26:00Z">
              <w:r w:rsidDel="00C356E5">
                <w:rPr>
                  <w:rFonts w:eastAsia="Arial" w:cs="Arial"/>
                </w:rPr>
                <w:delText>- 05:00</w:delText>
              </w:r>
            </w:del>
            <w:ins w:id="167" w:author="Al dallal, Alabbas (A.M.)" w:date="2015-01-30T08:26:00Z">
              <w:r>
                <w:rPr>
                  <w:rFonts w:eastAsia="Arial" w:cs="Arial"/>
                </w:rPr>
                <w:t xml:space="preserve"> +10:00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TURKS &amp; CAICOS ISLANDS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WSICB</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TK</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- 05:00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ANDORRA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WSEAB</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AN</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AUSTRIA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WAEAX</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AU</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BELGIUM</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WAEBX</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BE</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BOSNIA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WSEAX</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BK</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BULGARIA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WSEAP</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BU</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68" w:author="Al dallal, Alabbas (A.M.)" w:date="2015-01-30T08:30:00Z">
              <w:r w:rsidDel="00C356E5">
                <w:rPr>
                  <w:rFonts w:eastAsia="Arial" w:cs="Arial"/>
                </w:rPr>
                <w:delText>01:00</w:delText>
              </w:r>
            </w:del>
            <w:ins w:id="169" w:author="Al dallal, Alabbas (A.M.)" w:date="2015-01-30T08:30: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CYPRUS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WSPAE</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CY</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0x4359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170" w:author="Al dallal, Alabbas (A.M.)" w:date="2015-01-30T08:30:00Z">
              <w:r w:rsidDel="00C356E5">
                <w:rPr>
                  <w:rFonts w:eastAsia="Arial" w:cs="Arial"/>
                </w:rPr>
                <w:delText xml:space="preserve"> 01:00</w:delText>
              </w:r>
            </w:del>
            <w:ins w:id="171" w:author="Al dallal, Alabbas (A.M.)" w:date="2015-01-30T08:31: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DENMARK</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WAEDK</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DA</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0x4441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IRELAND</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WAEIR</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EI</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72" w:author="Al dallal, Alabbas (A.M.)" w:date="2015-01-30T08:32:00Z">
              <w:r w:rsidDel="000749DF">
                <w:rPr>
                  <w:rFonts w:eastAsia="Arial" w:cs="Arial"/>
                </w:rPr>
                <w:delText>01:00</w:delText>
              </w:r>
            </w:del>
            <w:ins w:id="173" w:author="Al dallal, Alabbas (A.M.)" w:date="2015-01-30T08:32: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CZECH REPUBLIC</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WSEAT</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EZ</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0x455A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lastRenderedPageBreak/>
              <w:t>FINLAND</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WAESF</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FI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0x4649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74" w:author="Al dallal, Alabbas (A.M.)" w:date="2015-01-30T08:33:00Z">
              <w:r w:rsidDel="000749DF">
                <w:rPr>
                  <w:rFonts w:eastAsia="Arial" w:cs="Arial"/>
                </w:rPr>
                <w:delText>01:00</w:delText>
              </w:r>
            </w:del>
            <w:ins w:id="175" w:author="Al dallal, Alabbas (A.M.)" w:date="2015-01-30T08:33: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FAEROE ISLANDS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WSEAE</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FO</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0x464F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76" w:author="Al dallal, Alabbas (A.M.)" w:date="2015-01-30T08:33:00Z">
              <w:r w:rsidDel="000749DF">
                <w:rPr>
                  <w:rFonts w:eastAsia="Arial" w:cs="Arial"/>
                </w:rPr>
                <w:delText>01:00</w:delText>
              </w:r>
            </w:del>
            <w:ins w:id="177" w:author="Al dallal, Alabbas (A.M.)" w:date="2015-01-30T08:33: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FRANCE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WAEFX</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FR</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0x4652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FRENCH SOUTH. ANTARCTIC LANDS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WSABH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FS</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0x4653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78" w:author="Al dallal, Alabbas (A.M.)" w:date="2015-01-30T08:34:00Z">
              <w:r w:rsidDel="000749DF">
                <w:rPr>
                  <w:rFonts w:eastAsia="Arial" w:cs="Arial"/>
                </w:rPr>
                <w:delText>01:00</w:delText>
              </w:r>
            </w:del>
            <w:ins w:id="179" w:author="Al dallal, Alabbas (A.M.)" w:date="2015-01-30T08:34: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GIBRALTAR</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WSEAF</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GK GUERNSEY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GK</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80" w:author="Al dallal, Alabbas (A.M.)" w:date="2015-01-30T08:35:00Z">
              <w:r w:rsidDel="000749DF">
                <w:rPr>
                  <w:rFonts w:eastAsia="Arial" w:cs="Arial"/>
                </w:rPr>
                <w:delText>01:00</w:delText>
              </w:r>
            </w:del>
            <w:ins w:id="181" w:author="Al dallal, Alabbas (A.M.)" w:date="2015-01-30T08:35: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GREENLAND</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WAENG</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GL</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0x474C</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182" w:author="Al dallal, Alabbas (A.M.)" w:date="2015-01-30T08:36:00Z">
              <w:r w:rsidDel="000749DF">
                <w:rPr>
                  <w:rFonts w:eastAsia="Arial" w:cs="Arial"/>
                </w:rPr>
                <w:delText>+ 01:00</w:delText>
              </w:r>
            </w:del>
            <w:ins w:id="183" w:author="Al dallal, Alabbas (A.M.)" w:date="2015-01-30T08:36: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GERMANY</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WAEDX</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GO GLORISOS ISLAND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84" w:author="Al dallal, Alabbas (A.M.)" w:date="2015-01-30T08:37:00Z">
              <w:r w:rsidDel="000749DF">
                <w:rPr>
                  <w:rFonts w:eastAsia="Arial" w:cs="Arial"/>
                </w:rPr>
                <w:delText>01:00</w:delText>
              </w:r>
            </w:del>
            <w:ins w:id="185" w:author="Al dallal, Alabbas (A.M.)" w:date="2015-01-30T08:37: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GREECE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WSEAG</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GR</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86" w:author="Al dallal, Alabbas (A.M.)" w:date="2015-01-30T08:38:00Z">
              <w:r w:rsidDel="000749DF">
                <w:rPr>
                  <w:rFonts w:eastAsia="Arial" w:cs="Arial"/>
                </w:rPr>
                <w:delText>01:00</w:delText>
              </w:r>
            </w:del>
            <w:ins w:id="187" w:author="Al dallal, Alabbas (A.M.)" w:date="2015-01-30T08:38: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CROATIA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WSEAS</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HR</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0x4852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HUNGARY</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HU</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0x4855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ICELAND</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WSEAI</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IC</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88" w:author="Al dallal, Alabbas (A.M.)" w:date="2015-01-30T08:39:00Z">
              <w:r w:rsidDel="000749DF">
                <w:rPr>
                  <w:rFonts w:eastAsia="Arial" w:cs="Arial"/>
                </w:rPr>
                <w:delText>01:00</w:delText>
              </w:r>
            </w:del>
            <w:ins w:id="189" w:author="Al dallal, Alabbas (A.M.)" w:date="2015-01-30T08:39: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IM MAN, ISLE OF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90" w:author="Al dallal, Alabbas (A.M.)" w:date="2015-01-30T08:50:00Z">
              <w:r w:rsidDel="001A4A4D">
                <w:rPr>
                  <w:rFonts w:eastAsia="Arial" w:cs="Arial"/>
                </w:rPr>
                <w:delText>01:00</w:delText>
              </w:r>
            </w:del>
            <w:ins w:id="191" w:author="Al dallal, Alabbas (A.M.)" w:date="2015-01-30T08:50: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IP CLIPPERTON ISLAND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192" w:author="Al dallal, Alabbas (A.M.)" w:date="2015-01-30T08:50:00Z">
              <w:r w:rsidDel="001A4A4D">
                <w:rPr>
                  <w:rFonts w:eastAsia="Arial" w:cs="Arial"/>
                </w:rPr>
                <w:delText>+ 01:00</w:delText>
              </w:r>
            </w:del>
            <w:ins w:id="193" w:author="Al dallal, Alabbas (A.M.)" w:date="2015-01-30T08:50:00Z">
              <w:r>
                <w:rPr>
                  <w:rFonts w:eastAsia="Arial" w:cs="Arial"/>
                </w:rPr>
                <w:t xml:space="preserve"> -</w:t>
              </w:r>
            </w:ins>
            <w:ins w:id="194" w:author="Al dallal, Alabbas (A.M.)" w:date="2015-01-30T08:51:00Z">
              <w:r>
                <w:rPr>
                  <w:rFonts w:eastAsia="Arial" w:cs="Arial"/>
                </w:rPr>
                <w:t>0</w:t>
              </w:r>
            </w:ins>
            <w:ins w:id="195" w:author="Al dallal, Alabbas (A.M.)" w:date="2015-01-30T08:50:00Z">
              <w:r>
                <w:rPr>
                  <w:rFonts w:eastAsia="Arial" w:cs="Arial"/>
                </w:rPr>
                <w:t>8</w:t>
              </w:r>
            </w:ins>
            <w:ins w:id="196" w:author="Al dallal, Alabbas (A.M.)" w:date="2015-01-30T08:51:00Z">
              <w:r>
                <w:rPr>
                  <w:rFonts w:eastAsia="Arial" w:cs="Arial"/>
                </w:rPr>
                <w:t>:00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ISRAEL</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WSPAK</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IS</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97" w:author="Al dallal, Alabbas (A.M.)" w:date="2015-01-30T08:51:00Z">
              <w:r w:rsidDel="001A4A4D">
                <w:rPr>
                  <w:rFonts w:eastAsia="Arial" w:cs="Arial"/>
                </w:rPr>
                <w:delText>01:00</w:delText>
              </w:r>
            </w:del>
            <w:ins w:id="198" w:author="Al dallal, Alabbas (A.M.)" w:date="2015-01-30T08:51: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ITALY</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WAEIX</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IT</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JE JERSEY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JE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0x4A45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199" w:author="Al dallal, Alabbas (A.M.)" w:date="2015-01-30T08:53:00Z">
              <w:r w:rsidDel="001A4A4D">
                <w:rPr>
                  <w:rFonts w:eastAsia="Arial" w:cs="Arial"/>
                </w:rPr>
                <w:delText>01:00</w:delText>
              </w:r>
            </w:del>
            <w:ins w:id="200" w:author="Al dallal, Alabbas (A.M.)" w:date="2015-01-30T08:53: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JN JAN MAYEN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JN</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0x4A4E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SLOVAKIA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WSEAU</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LS LEICHTENSTEIN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LS</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LESOTHO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WSABF</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LT</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01" w:author="Al dallal, Alabbas (A.M.)" w:date="2015-01-30T08:55:00Z">
              <w:r w:rsidDel="001A4A4D">
                <w:rPr>
                  <w:rFonts w:eastAsia="Arial" w:cs="Arial"/>
                </w:rPr>
                <w:delText>01:00</w:delText>
              </w:r>
            </w:del>
            <w:ins w:id="202" w:author="Al dallal, Alabbas (A.M.)" w:date="2015-01-30T08:55: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LUXEMBOURG</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WSEAJ</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LU</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MACEDONIA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WSEAW</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MK</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MONACO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WAEIZ</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MN</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MALTA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WSEAK</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MT</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MONTENEGRO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WSEMA</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MW</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NETHERLANDS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WAENL</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NL</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0x4E4C</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NORWAY</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WAENX</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POLAND</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WSEAL</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PL</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0x504C</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PORTUGAL</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WAEPX</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03" w:author="Al dallal, Alabbas (A.M.)" w:date="2015-01-30T09:00:00Z">
              <w:r w:rsidDel="001A4A4D">
                <w:rPr>
                  <w:rFonts w:eastAsia="Arial" w:cs="Arial"/>
                </w:rPr>
                <w:delText>01:00</w:delText>
              </w:r>
            </w:del>
            <w:ins w:id="204" w:author="Al dallal, Alabbas (A.M.)" w:date="2015-01-30T09:00: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ROMANIA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WSEAM</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RO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0x524F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05" w:author="Al dallal, Alabbas (A.M.)" w:date="2015-01-30T09:01:00Z">
              <w:r w:rsidDel="007C60B5">
                <w:rPr>
                  <w:rFonts w:eastAsia="Arial" w:cs="Arial"/>
                </w:rPr>
                <w:delText>01:00</w:delText>
              </w:r>
            </w:del>
            <w:ins w:id="206" w:author="Al dallal, Alabbas (A.M.)" w:date="2015-01-30T09:01: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SOUTH AFRICA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WSAAT</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SF</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07" w:author="Al dallal, Alabbas (A.M.)" w:date="2015-01-30T09:01:00Z">
              <w:r w:rsidDel="007C60B5">
                <w:rPr>
                  <w:rFonts w:eastAsia="Arial" w:cs="Arial"/>
                </w:rPr>
                <w:delText>01:00</w:delText>
              </w:r>
            </w:del>
            <w:ins w:id="208" w:author="Al dallal, Alabbas (A.M.)" w:date="2015-01-30T09:01: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SLOVENIA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WSEAR</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SAN MARINO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WAEI2</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SPAIN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WAEEX</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SERBIA-MONTENEGRO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WSEAZ</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SR</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SV SVALBARD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SV</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0x5356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SWEDEN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WAESX</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SW</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0x5357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SYRIA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WSAA9</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SY</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0x5359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09" w:author="Al dallal, Alabbas (A.M.)" w:date="2015-01-30T09:03:00Z">
              <w:r w:rsidDel="007C60B5">
                <w:rPr>
                  <w:rFonts w:eastAsia="Arial" w:cs="Arial"/>
                </w:rPr>
                <w:delText>01:00</w:delText>
              </w:r>
            </w:del>
            <w:ins w:id="210" w:author="Al dallal, Alabbas (A.M.)" w:date="2015-01-30T09:03: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SWITZERLAND</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WAECH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SZ</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0x535A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UK</w:t>
            </w:r>
            <w:r>
              <w:t xml:space="preserve"> UNITED KINGDOM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UK</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0x554B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211" w:author="Al dallal, Alabbas (A.M.)" w:date="2015-01-30T09:04:00Z">
              <w:r w:rsidDel="007C60B5">
                <w:rPr>
                  <w:rFonts w:eastAsia="Arial" w:cs="Arial"/>
                </w:rPr>
                <w:delText xml:space="preserve"> 01:00</w:delText>
              </w:r>
            </w:del>
            <w:ins w:id="212" w:author="Al dallal, Alabbas (A.M.)" w:date="2015-01-30T09:04: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VATICAN CITY</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WAEIY</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VT</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0x5654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SWAZILAND</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WSABG</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WS</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0x5753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13" w:author="Al dallal, Alabbas (A.M.)" w:date="2015-01-30T09:05:00Z">
              <w:r w:rsidDel="007C60B5">
                <w:rPr>
                  <w:rFonts w:eastAsia="Arial" w:cs="Arial"/>
                </w:rPr>
                <w:delText>01:00</w:delText>
              </w:r>
            </w:del>
            <w:ins w:id="214" w:author="Al dallal, Alabbas (A.M.)" w:date="2015-01-30T09:05: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BOTSWANNA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WSABC</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BC</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15" w:author="Al dallal, Alabbas (A.M.)" w:date="2015-01-30T09:06:00Z">
              <w:r w:rsidDel="007C60B5">
                <w:rPr>
                  <w:rFonts w:eastAsia="Arial" w:cs="Arial"/>
                </w:rPr>
                <w:delText>01:00</w:delText>
              </w:r>
            </w:del>
            <w:ins w:id="216" w:author="Al dallal, Alabbas (A.M.)" w:date="2015-01-30T09:07: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BENIN</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WSACJ</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BN</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lastRenderedPageBreak/>
              <w:t>BELARUS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WSPA6</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BO</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17" w:author="Al dallal, Alabbas (A.M.)" w:date="2015-01-30T09:08:00Z">
              <w:r w:rsidDel="007C60B5">
                <w:rPr>
                  <w:rFonts w:eastAsia="Arial" w:cs="Arial"/>
                </w:rPr>
                <w:delText>01:00</w:delText>
              </w:r>
            </w:del>
            <w:ins w:id="218" w:author="Al dallal, Alabbas (A.M.)" w:date="2015-01-30T09:08: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xml:space="preserve">BS BASSAS DA INDIA </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BS</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19" w:author="Al dallal, Alabbas (A.M.)" w:date="2015-01-30T09:08:00Z">
              <w:r w:rsidDel="007C60B5">
                <w:rPr>
                  <w:rFonts w:eastAsia="Arial" w:cs="Arial"/>
                </w:rPr>
                <w:delText>01:00</w:delText>
              </w:r>
            </w:del>
            <w:ins w:id="220" w:author="Al dallal, Alabbas (A.M.)" w:date="2015-01-30T09:08: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BURUNDI</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WSADA</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BY</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0x4259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21" w:author="Al dallal, Alabbas (A.M.)" w:date="2015-01-30T09:09:00Z">
              <w:r w:rsidDel="007C60B5">
                <w:rPr>
                  <w:rFonts w:eastAsia="Arial" w:cs="Arial"/>
                </w:rPr>
                <w:delText>01:00</w:delText>
              </w:r>
            </w:del>
            <w:ins w:id="222" w:author="Al dallal, Alabbas (A.M.)" w:date="2015-01-30T09:09: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CHAD</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WSADM</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CD</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CONGO</w:t>
            </w:r>
            <w:r>
              <w:t>, REPUBLIC OF</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WSADH</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CF</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CONGO</w:t>
            </w:r>
            <w:r>
              <w:t>, DEMOCRATIC REPUBLIC OF</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WSAAZ</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CG</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COMOROS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WSABD</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CN</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23" w:author="Al dallal, Alabbas (A.M.)" w:date="2015-01-30T09:10:00Z">
              <w:r w:rsidDel="007C60B5">
                <w:rPr>
                  <w:rFonts w:eastAsia="Arial" w:cs="Arial"/>
                </w:rPr>
                <w:delText>01:00</w:delText>
              </w:r>
            </w:del>
            <w:ins w:id="224" w:author="Al dallal, Alabbas (A.M.)" w:date="2015-01-30T09:10: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CENTRAL</w:t>
            </w:r>
            <w:r>
              <w:t xml:space="preserve"> AFRICA REPUBLIC</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WSADL</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CT</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CAPE VERDE</w:t>
            </w:r>
            <w:r>
              <w:t xml:space="preserve"> ISLANDS</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WSAAD</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CV</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0x4356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225" w:author="Al dallal, Alabbas (A.M.)" w:date="2015-01-30T09:11:00Z">
              <w:r w:rsidDel="007C60B5">
                <w:rPr>
                  <w:rFonts w:eastAsia="Arial" w:cs="Arial"/>
                </w:rPr>
                <w:delText>+ 01:00</w:delText>
              </w:r>
            </w:del>
            <w:ins w:id="226" w:author="Al dallal, Alabbas (A.M.)" w:date="2015-01-30T09:11:00Z">
              <w:r>
                <w:rPr>
                  <w:rFonts w:eastAsia="Arial" w:cs="Arial"/>
                </w:rPr>
                <w:t xml:space="preserve"> -01:00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DJIBOUTI</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WSADC</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DJ</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0x444A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rsidP="00415EAA">
            <w:pPr>
              <w:spacing w:line="276" w:lineRule="auto"/>
            </w:pPr>
            <w:r>
              <w:rPr>
                <w:rFonts w:eastAsia="Arial" w:cs="Arial"/>
              </w:rPr>
              <w:t xml:space="preserve">UTC + </w:t>
            </w:r>
            <w:del w:id="227" w:author="Al dallal, Alabbas (A.M.)" w:date="2015-01-30T09:12:00Z">
              <w:r w:rsidDel="007C60B5">
                <w:rPr>
                  <w:rFonts w:eastAsia="Arial" w:cs="Arial"/>
                </w:rPr>
                <w:delText>01:00</w:delText>
              </w:r>
            </w:del>
            <w:ins w:id="228" w:author="Al dallal, Alabbas (A.M.)" w:date="2015-01-30T09:13:00Z">
              <w:r>
                <w:rPr>
                  <w:rFonts w:eastAsia="Arial" w:cs="Arial"/>
                </w:rPr>
                <w:t xml:space="preserve">  </w:t>
              </w:r>
            </w:ins>
            <w:ins w:id="229" w:author="Al dallal, Alabbas (A.M.)" w:date="2015-01-30T09:12:00Z">
              <w:r>
                <w:rPr>
                  <w:rFonts w:eastAsia="Arial" w:cs="Arial"/>
                </w:rPr>
                <w:t>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EQUATORIAL GUINEA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WSADN</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EK</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ESTONIA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WSPBA</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EN</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30" w:author="Al dallal, Alabbas (A.M.)" w:date="2015-01-30T09:14:00Z">
              <w:r w:rsidDel="00D67439">
                <w:rPr>
                  <w:rFonts w:eastAsia="Arial" w:cs="Arial"/>
                </w:rPr>
                <w:delText>01:00</w:delText>
              </w:r>
            </w:del>
            <w:ins w:id="231" w:author="Al dallal, Alabbas (A.M.)" w:date="2015-01-30T09:14: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ERITREA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WSADP</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ER</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32" w:author="Al dallal, Alabbas (A.M.)" w:date="2015-01-30T09:21:00Z">
              <w:r w:rsidDel="00D67439">
                <w:rPr>
                  <w:rFonts w:eastAsia="Arial" w:cs="Arial"/>
                </w:rPr>
                <w:delText>01:00</w:delText>
              </w:r>
            </w:del>
            <w:ins w:id="233" w:author="Al dallal, Alabbas (A.M.)" w:date="2015-01-30T09:21: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ETHIOPIA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WSAAF</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ET</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34" w:author="Al dallal, Alabbas (A.M.)" w:date="2015-01-30T09:21:00Z">
              <w:r w:rsidDel="00D67439">
                <w:rPr>
                  <w:rFonts w:eastAsia="Arial" w:cs="Arial"/>
                </w:rPr>
                <w:delText>01:00</w:delText>
              </w:r>
            </w:del>
            <w:ins w:id="235" w:author="Al dallal, Alabbas (A.M.)" w:date="2015-01-30T09:21: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GHANA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WSACA</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GH</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36" w:author="Al dallal, Alabbas (A.M.)" w:date="2015-01-30T09:22:00Z">
              <w:r w:rsidDel="00D67439">
                <w:rPr>
                  <w:rFonts w:eastAsia="Arial" w:cs="Arial"/>
                </w:rPr>
                <w:delText>01:00</w:delText>
              </w:r>
            </w:del>
            <w:ins w:id="237" w:author="Al dallal, Alabbas (A.M.)" w:date="2015-01-30T09:22: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IVORY COAST</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IV</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0x4956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38" w:author="Al dallal, Alabbas (A.M.)" w:date="2015-01-30T09:22:00Z">
              <w:r w:rsidDel="00D67439">
                <w:rPr>
                  <w:rFonts w:eastAsia="Arial" w:cs="Arial"/>
                </w:rPr>
                <w:delText>01:00</w:delText>
              </w:r>
            </w:del>
            <w:ins w:id="239" w:author="Al dallal, Alabbas (A.M.)" w:date="2015-01-30T09:23: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KENYA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WSAAI</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KE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0x4B45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40" w:author="Al dallal, Alabbas (A.M.)" w:date="2015-01-30T09:32:00Z">
              <w:r w:rsidDel="00851FFB">
                <w:rPr>
                  <w:rFonts w:eastAsia="Arial" w:cs="Arial"/>
                </w:rPr>
                <w:delText>01:00</w:delText>
              </w:r>
            </w:del>
            <w:ins w:id="241" w:author="Al dallal, Alabbas (A.M.)" w:date="2015-01-30T09:32: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LATVIA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WSPBB</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LG</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42" w:author="Al dallal, Alabbas (A.M.)" w:date="2015-01-30T09:32:00Z">
              <w:r w:rsidDel="00851FFB">
                <w:rPr>
                  <w:rFonts w:eastAsia="Arial" w:cs="Arial"/>
                </w:rPr>
                <w:delText>01:00</w:delText>
              </w:r>
            </w:del>
            <w:ins w:id="243" w:author="Al dallal, Alabbas (A.M.)" w:date="2015-01-30T09:32: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LITHUANIA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WSPBC</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LH</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0x4C48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44" w:author="Al dallal, Alabbas (A.M.)" w:date="2015-01-30T09:33:00Z">
              <w:r w:rsidDel="00851FFB">
                <w:rPr>
                  <w:rFonts w:eastAsia="Arial" w:cs="Arial"/>
                </w:rPr>
                <w:delText>01:00</w:delText>
              </w:r>
            </w:del>
            <w:ins w:id="245" w:author="Al dallal, Alabbas (A.M.)" w:date="2015-01-30T09:33: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LIBERIA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WSACB</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46" w:author="Al dallal, Alabbas (A.M.)" w:date="2015-01-30T09:34:00Z">
              <w:r w:rsidDel="00851FFB">
                <w:rPr>
                  <w:rFonts w:eastAsia="Arial" w:cs="Arial"/>
                </w:rPr>
                <w:delText>01:00</w:delText>
              </w:r>
            </w:del>
            <w:ins w:id="247" w:author="Al dallal, Alabbas (A.M.)" w:date="2015-01-30T09:34: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LIBYA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WSACF</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LY</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0x4C59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MADAGASCAR</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WSACC</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248" w:author="Al dallal, Alabbas (A.M.)" w:date="2015-01-30T09:36:00Z">
              <w:r w:rsidDel="00851FFB">
                <w:rPr>
                  <w:rFonts w:eastAsia="Arial" w:cs="Arial"/>
                </w:rPr>
                <w:delText xml:space="preserve"> 01:00</w:delText>
              </w:r>
            </w:del>
            <w:ins w:id="249" w:author="Al dallal, Alabbas (A.M.)" w:date="2015-01-30T09:36: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MD MALDOVA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MD</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50" w:author="Al dallal, Alabbas (A.M.)" w:date="2015-01-30T09:36:00Z">
              <w:r w:rsidDel="00851FFB">
                <w:rPr>
                  <w:rFonts w:eastAsia="Arial" w:cs="Arial"/>
                </w:rPr>
                <w:delText>01:00</w:delText>
              </w:r>
            </w:del>
            <w:ins w:id="251" w:author="Al dallal, Alabbas (A.M.)" w:date="2015-01-30T09:36: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MAYOTTE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WSABE</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MF</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52" w:author="Al dallal, Alabbas (A.M.)" w:date="2015-01-30T09:40:00Z">
              <w:r w:rsidDel="00851FFB">
                <w:rPr>
                  <w:rFonts w:eastAsia="Arial" w:cs="Arial"/>
                </w:rPr>
                <w:delText>01:00</w:delText>
              </w:r>
            </w:del>
            <w:ins w:id="253" w:author="Al dallal, Alabbas (A.M.)" w:date="2015-01-30T09:40: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MONGOLIA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WSPA8</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MG</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54" w:author="Al dallal, Alabbas (A.M.)" w:date="2015-01-30T09:40:00Z">
              <w:r w:rsidDel="00851FFB">
                <w:rPr>
                  <w:rFonts w:eastAsia="Arial" w:cs="Arial"/>
                </w:rPr>
                <w:delText>01:00</w:delText>
              </w:r>
            </w:del>
            <w:ins w:id="255" w:author="Al dallal, Alabbas (A.M.)" w:date="2015-01-30T09:50:00Z">
              <w:r>
                <w:rPr>
                  <w:rFonts w:eastAsia="Arial" w:cs="Arial"/>
                </w:rPr>
                <w:t xml:space="preserve"> 08</w:t>
              </w:r>
            </w:ins>
            <w:ins w:id="256" w:author="Al dallal, Alabbas (A.M.)" w:date="2015-01-30T09:51:00Z">
              <w:r>
                <w:rPr>
                  <w:rFonts w:eastAsia="Arial" w:cs="Arial"/>
                </w:rPr>
                <w:t>:</w:t>
              </w:r>
            </w:ins>
            <w:ins w:id="257" w:author="Al dallal, Alabbas (A.M.)" w:date="2015-01-30T09:50:00Z">
              <w:r>
                <w:rPr>
                  <w:rFonts w:eastAsia="Arial" w:cs="Arial"/>
                </w:rPr>
                <w:t>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MALAWI</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WSAAK</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58" w:author="Al dallal, Alabbas (A.M.)" w:date="2015-01-30T09:51:00Z">
              <w:r w:rsidDel="00991828">
                <w:rPr>
                  <w:rFonts w:eastAsia="Arial" w:cs="Arial"/>
                </w:rPr>
                <w:delText>01:00</w:delText>
              </w:r>
            </w:del>
            <w:ins w:id="259" w:author="Al dallal, Alabbas (A.M.)" w:date="2015-01-30T09:51: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MALI</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WSADR</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ML</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0x4D4C</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60" w:author="Al dallal, Alabbas (A.M.)" w:date="2015-01-30T09:52:00Z">
              <w:r w:rsidDel="00991828">
                <w:rPr>
                  <w:rFonts w:eastAsia="Arial" w:cs="Arial"/>
                </w:rPr>
                <w:delText>01:00</w:delText>
              </w:r>
            </w:del>
            <w:ins w:id="261" w:author="Al dallal, Alabbas (A.M.)" w:date="2015-01-30T09:52: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MOROCCO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WSABA</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62" w:author="Al dallal, Alabbas (A.M.)" w:date="2015-01-30T09:52:00Z">
              <w:r w:rsidDel="00991828">
                <w:rPr>
                  <w:rFonts w:eastAsia="Arial" w:cs="Arial"/>
                </w:rPr>
                <w:delText>01:00</w:delText>
              </w:r>
            </w:del>
            <w:ins w:id="263" w:author="Al dallal, Alabbas (A.M.)" w:date="2015-01-30T09:52: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MAURITIUS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WSAAL</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64" w:author="Al dallal, Alabbas (A.M.)" w:date="2015-01-30T09:53:00Z">
              <w:r w:rsidDel="00991828">
                <w:rPr>
                  <w:rFonts w:eastAsia="Arial" w:cs="Arial"/>
                </w:rPr>
                <w:delText>01:00</w:delText>
              </w:r>
            </w:del>
            <w:ins w:id="265" w:author="Al dallal, Alabbas (A.M.)" w:date="2015-01-30T09:53: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MAURITANIA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WSADS</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MR</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66" w:author="Al dallal, Alabbas (A.M.)" w:date="2015-01-30T09:59:00Z">
              <w:r w:rsidDel="0044406D">
                <w:rPr>
                  <w:rFonts w:eastAsia="Arial" w:cs="Arial"/>
                </w:rPr>
                <w:delText>01:00</w:delText>
              </w:r>
            </w:del>
            <w:ins w:id="267" w:author="Al dallal, Alabbas (A.M.)" w:date="2015-01-30T09:59: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MALDIVE</w:t>
            </w:r>
            <w:r>
              <w:t xml:space="preserve"> ISLANDS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WSPBS</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MV</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68" w:author="Al dallal, Alabbas (A.M.)" w:date="2015-01-30T10:00:00Z">
              <w:r w:rsidDel="0044406D">
                <w:rPr>
                  <w:rFonts w:eastAsia="Arial" w:cs="Arial"/>
                </w:rPr>
                <w:delText>01:00</w:delText>
              </w:r>
            </w:del>
            <w:ins w:id="269" w:author="Al dallal, Alabbas (A.M.)" w:date="2015-01-30T10:00: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MOZAMBIQUE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WSAAN</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MZ</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70" w:author="Al dallal, Alabbas (A.M.)" w:date="2015-01-30T10:00:00Z">
              <w:r w:rsidDel="0044406D">
                <w:rPr>
                  <w:rFonts w:eastAsia="Arial" w:cs="Arial"/>
                </w:rPr>
                <w:delText>01:00</w:delText>
              </w:r>
            </w:del>
            <w:ins w:id="271" w:author="Al dallal, Alabbas (A.M.)" w:date="2015-01-30T10:00: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NIGER</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WSADU</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NG</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NIGERIA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WSAAP</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GUINEA-BISSAU</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WSADQ</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PU</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72" w:author="Al dallal, Alabbas (A.M.)" w:date="2015-01-30T10:02:00Z">
              <w:r w:rsidDel="00DC79BF">
                <w:rPr>
                  <w:rFonts w:eastAsia="Arial" w:cs="Arial"/>
                </w:rPr>
                <w:delText>01:00</w:delText>
              </w:r>
            </w:del>
            <w:ins w:id="273" w:author="Al dallal, Alabbas (A.M.)" w:date="2015-01-30T10:02: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RUSSIA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WSPA2</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RS</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0x5253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74" w:author="Al dallal, Alabbas (A.M.)" w:date="2015-01-30T10:02:00Z">
              <w:r w:rsidDel="00996BA7">
                <w:rPr>
                  <w:rFonts w:eastAsia="Arial" w:cs="Arial"/>
                </w:rPr>
                <w:delText>01:00</w:delText>
              </w:r>
            </w:del>
            <w:ins w:id="275" w:author="Al dallal, Alabbas (A.M.)" w:date="2015-01-30T10:02: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RWANDA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WSADE</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RW</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0x5257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76" w:author="Al dallal, Alabbas (A.M.)" w:date="2015-01-30T10:03:00Z">
              <w:r w:rsidDel="00DB3F41">
                <w:rPr>
                  <w:rFonts w:eastAsia="Arial" w:cs="Arial"/>
                </w:rPr>
                <w:delText>01:00</w:delText>
              </w:r>
            </w:del>
            <w:ins w:id="277" w:author="Al dallal, Alabbas (A.M.)" w:date="2015-01-30T10:03: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SENEGAL</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WSAAS</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SG</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78" w:author="Al dallal, Alabbas (A.M.)" w:date="2015-01-30T10:04:00Z">
              <w:r w:rsidDel="00DB3F41">
                <w:rPr>
                  <w:rFonts w:eastAsia="Arial" w:cs="Arial"/>
                </w:rPr>
                <w:delText>01:00</w:delText>
              </w:r>
            </w:del>
            <w:ins w:id="279" w:author="Al dallal, Alabbas (A.M.)" w:date="2015-01-30T10:04: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ST. HELENA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WSACK</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SH</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80" w:author="Al dallal, Alabbas (A.M.)" w:date="2015-01-30T10:07:00Z">
              <w:r w:rsidDel="00DB3F41">
                <w:rPr>
                  <w:rFonts w:eastAsia="Arial" w:cs="Arial"/>
                </w:rPr>
                <w:delText>01:00</w:delText>
              </w:r>
            </w:del>
            <w:ins w:id="281" w:author="Al dallal, Alabbas (A.M.)" w:date="2015-01-30T10:07: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SIERRA LEONE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WSADG</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SL</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0x534C</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82" w:author="Al dallal, Alabbas (A.M.)" w:date="2015-01-30T10:08:00Z">
              <w:r w:rsidDel="00A11E8A">
                <w:rPr>
                  <w:rFonts w:eastAsia="Arial" w:cs="Arial"/>
                </w:rPr>
                <w:delText>01:00</w:delText>
              </w:r>
            </w:del>
            <w:ins w:id="283" w:author="Al dallal, Alabbas (A.M.)" w:date="2015-01-30T10:08: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SOMALIA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WSACD</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84" w:author="Al dallal, Alabbas (A.M.)" w:date="2015-01-30T10:08:00Z">
              <w:r w:rsidDel="00A11E8A">
                <w:rPr>
                  <w:rFonts w:eastAsia="Arial" w:cs="Arial"/>
                </w:rPr>
                <w:delText>01:00</w:delText>
              </w:r>
            </w:del>
            <w:ins w:id="285" w:author="Al dallal, Alabbas (A.M.)" w:date="2015-01-30T10:08: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TE TROMELIN ISLAND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86" w:author="Al dallal, Alabbas (A.M.)" w:date="2015-01-30T10:09:00Z">
              <w:r w:rsidDel="00A11E8A">
                <w:rPr>
                  <w:rFonts w:eastAsia="Arial" w:cs="Arial"/>
                </w:rPr>
                <w:delText>01:00</w:delText>
              </w:r>
            </w:del>
            <w:ins w:id="287" w:author="Al dallal, Alabbas (A.M.)" w:date="2015-01-30T10:09:00Z">
              <w:r>
                <w:rPr>
                  <w:rFonts w:eastAsia="Arial" w:cs="Arial"/>
                </w:rPr>
                <w:t xml:space="preserve"> 04:00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TOGO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WSADK</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88" w:author="Al dallal, Alabbas (A.M.)" w:date="2015-01-30T10:11:00Z">
              <w:r w:rsidDel="00246B93">
                <w:rPr>
                  <w:rFonts w:eastAsia="Arial" w:cs="Arial"/>
                </w:rPr>
                <w:delText>01:00</w:delText>
              </w:r>
            </w:del>
            <w:ins w:id="289" w:author="Al dallal, Alabbas (A.M.)" w:date="2015-01-30T10:11: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SAO TOME &amp; PRINCIPE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WSADF</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90" w:author="Al dallal, Alabbas (A.M.)" w:date="2015-01-30T10:11:00Z">
              <w:r w:rsidDel="00246B93">
                <w:rPr>
                  <w:rFonts w:eastAsia="Arial" w:cs="Arial"/>
                </w:rPr>
                <w:delText>01:00</w:delText>
              </w:r>
            </w:del>
            <w:ins w:id="291" w:author="Al dallal, Alabbas (A.M.)" w:date="2015-01-30T10:11: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TUNISIA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WSAAW</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TS</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lastRenderedPageBreak/>
              <w:t>TANZANIA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WSAAV</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TZ</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0x545A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92" w:author="Al dallal, Alabbas (A.M.)" w:date="2015-01-30T10:12:00Z">
              <w:r w:rsidDel="00246B93">
                <w:rPr>
                  <w:rFonts w:eastAsia="Arial" w:cs="Arial"/>
                </w:rPr>
                <w:delText>01:00</w:delText>
              </w:r>
            </w:del>
            <w:ins w:id="293" w:author="Al dallal, Alabbas (A.M.)" w:date="2015-01-30T10:13: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UGANDA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WSAAX</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UG</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0x5547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94" w:author="Al dallal, Alabbas (A.M.)" w:date="2015-01-30T10:13:00Z">
              <w:r w:rsidDel="00246B93">
                <w:rPr>
                  <w:rFonts w:eastAsia="Arial" w:cs="Arial"/>
                </w:rPr>
                <w:delText>01:00</w:delText>
              </w:r>
            </w:del>
            <w:ins w:id="295" w:author="Al dallal, Alabbas (A.M.)" w:date="2015-01-30T10:13: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UKRAINE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WSPBE</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UP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0x5550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96" w:author="Al dallal, Alabbas (A.M.)" w:date="2015-01-30T10:15:00Z">
              <w:r w:rsidDel="00246B93">
                <w:rPr>
                  <w:rFonts w:eastAsia="Arial" w:cs="Arial"/>
                </w:rPr>
                <w:delText>01:00</w:delText>
              </w:r>
            </w:del>
            <w:ins w:id="297" w:author="Al dallal, Alabbas (A.M.)" w:date="2015-01-30T10:15: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BURKINA FASO</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WSADB</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UV</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0x5556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298" w:author="Al dallal, Alabbas (A.M.)" w:date="2015-01-30T10:14:00Z">
              <w:r w:rsidDel="00246B93">
                <w:rPr>
                  <w:rFonts w:eastAsia="Arial" w:cs="Arial"/>
                </w:rPr>
                <w:delText>01:00</w:delText>
              </w:r>
            </w:del>
            <w:ins w:id="299" w:author="Al dallal, Alabbas (A.M.)" w:date="2015-01-30T10:14: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UZBEKISTAN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WSPBJ</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UZ</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0x555A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00" w:author="Al dallal, Alabbas (A.M.)" w:date="2015-01-30T10:15:00Z">
              <w:r w:rsidDel="007614E8">
                <w:rPr>
                  <w:rFonts w:eastAsia="Arial" w:cs="Arial"/>
                </w:rPr>
                <w:delText>01:00</w:delText>
              </w:r>
            </w:del>
            <w:ins w:id="301" w:author="Al dallal, Alabbas (A.M.)" w:date="2015-01-30T10:16: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NAMIBIA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WSADT</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WA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0x5741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+ 01:00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WESTERN SAHARA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WSADX</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WI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0x5749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rsidP="00415EAA">
            <w:pPr>
              <w:spacing w:line="276" w:lineRule="auto"/>
            </w:pPr>
            <w:r>
              <w:rPr>
                <w:rFonts w:eastAsia="Arial" w:cs="Arial"/>
              </w:rPr>
              <w:t xml:space="preserve">UTC + </w:t>
            </w:r>
            <w:del w:id="302" w:author="Al dallal, Alabbas (A.M.)" w:date="2015-01-30T10:18:00Z">
              <w:r w:rsidDel="007614E8">
                <w:rPr>
                  <w:rFonts w:eastAsia="Arial" w:cs="Arial"/>
                </w:rPr>
                <w:delText>01:00</w:delText>
              </w:r>
            </w:del>
            <w:ins w:id="303" w:author="Al dallal, Alabbas (A.M.)" w:date="2015-01-30T10:18:00Z">
              <w:r>
                <w:rPr>
                  <w:rFonts w:eastAsia="Arial" w:cs="Arial"/>
                </w:rPr>
                <w:t xml:space="preserve"> </w:t>
              </w:r>
            </w:ins>
            <w:ins w:id="304" w:author="Al dallal, Alabbas (A.M.)" w:date="2015-01-30T10:19:00Z">
              <w:r>
                <w:rPr>
                  <w:rFonts w:eastAsia="Arial" w:cs="Arial"/>
                </w:rPr>
                <w:t>0</w:t>
              </w:r>
            </w:ins>
            <w:ins w:id="305" w:author="Al dallal, Alabbas (A.M.)" w:date="2015-01-30T10:18:00Z">
              <w:r>
                <w:rPr>
                  <w:rFonts w:eastAsia="Arial" w:cs="Arial"/>
                </w:rPr>
                <w:t>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ZAMBIA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WSAA1</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ZA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0x5A41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06" w:author="Al dallal, Alabbas (A.M.)" w:date="2015-01-30T10:23:00Z">
              <w:r w:rsidDel="004035B7">
                <w:rPr>
                  <w:rFonts w:eastAsia="Arial" w:cs="Arial"/>
                </w:rPr>
                <w:delText>01:00</w:delText>
              </w:r>
            </w:del>
            <w:ins w:id="307" w:author="Al dallal, Alabbas (A.M.)" w:date="2015-01-30T10:23: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ZIMBABWE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WSAA2</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ZI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0x5A49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08" w:author="Al dallal, Alabbas (A.M.)" w:date="2015-01-30T10:23:00Z">
              <w:r w:rsidDel="004035B7">
                <w:rPr>
                  <w:rFonts w:eastAsia="Arial" w:cs="Arial"/>
                </w:rPr>
                <w:delText>01:00</w:delText>
              </w:r>
            </w:del>
            <w:ins w:id="309" w:author="Al dallal, Alabbas (A.M.)" w:date="2015-01-30T10:23: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TURKEY</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WSPA1</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TU</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+ 02:00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BAHRAIN</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WSAAA</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BA</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10" w:author="Al dallal, Alabbas (A.M.)" w:date="2015-01-30T10:24:00Z">
              <w:r w:rsidDel="004035B7">
                <w:rPr>
                  <w:rFonts w:eastAsia="Arial" w:cs="Arial"/>
                </w:rPr>
                <w:delText>04:00</w:delText>
              </w:r>
            </w:del>
            <w:ins w:id="311" w:author="Al dallal, Alabbas (A.M.)" w:date="2015-01-30T10:24: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EGYPT</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WSAAE</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EG</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12" w:author="Al dallal, Alabbas (A.M.)" w:date="2015-01-30T10:25:00Z">
              <w:r w:rsidDel="004035B7">
                <w:rPr>
                  <w:rFonts w:eastAsia="Arial" w:cs="Arial"/>
                </w:rPr>
                <w:delText xml:space="preserve"> 04:00</w:delText>
              </w:r>
            </w:del>
            <w:ins w:id="313" w:author="Al dallal, Alabbas (A.M.)" w:date="2015-01-30T10:25: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IRAN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WSADJ</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IR</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14" w:author="Al dallal, Alabbas (A.M.)" w:date="2015-01-30T10:25:00Z">
              <w:r w:rsidDel="004035B7">
                <w:rPr>
                  <w:rFonts w:eastAsia="Arial" w:cs="Arial"/>
                </w:rPr>
                <w:delText>04:00</w:delText>
              </w:r>
            </w:del>
            <w:ins w:id="315" w:author="Al dallal, Alabbas (A.M.)" w:date="2015-01-30T10:25:00Z">
              <w:r>
                <w:rPr>
                  <w:rFonts w:eastAsia="Arial" w:cs="Arial"/>
                </w:rPr>
                <w:t xml:space="preserve"> 03:30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IZ IRAQ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IZ</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0x495A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16" w:author="Al dallal, Alabbas (A.M.)" w:date="2015-01-30T10:25:00Z">
              <w:r w:rsidDel="004035B7">
                <w:rPr>
                  <w:rFonts w:eastAsia="Arial" w:cs="Arial"/>
                </w:rPr>
                <w:delText>04:00</w:delText>
              </w:r>
            </w:del>
            <w:ins w:id="317" w:author="Al dallal, Alabbas (A.M.)" w:date="2015-01-30T10:25: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JORDAN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WSAA3</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JO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0x4A4F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18" w:author="Al dallal, Alabbas (A.M.)" w:date="2015-01-30T10:25:00Z">
              <w:r w:rsidDel="004035B7">
                <w:rPr>
                  <w:rFonts w:eastAsia="Arial" w:cs="Arial"/>
                </w:rPr>
                <w:delText>04:00</w:delText>
              </w:r>
            </w:del>
            <w:ins w:id="319" w:author="Al dallal, Alabbas (A.M.)" w:date="2015-01-30T10:26: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KUWAIT</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WSAAJ</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KU</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0x4B55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20" w:author="Al dallal, Alabbas (A.M.)" w:date="2015-01-30T10:26:00Z">
              <w:r w:rsidDel="004035B7">
                <w:rPr>
                  <w:rFonts w:eastAsia="Arial" w:cs="Arial"/>
                </w:rPr>
                <w:delText>04:00</w:delText>
              </w:r>
            </w:del>
            <w:ins w:id="321" w:author="Al dallal, Alabbas (A.M.)" w:date="2015-01-30T10:26: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LEBANON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WSAA8</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22" w:author="Al dallal, Alabbas (A.M.)" w:date="2015-01-30T10:26:00Z">
              <w:r w:rsidDel="004035B7">
                <w:rPr>
                  <w:rFonts w:eastAsia="Arial" w:cs="Arial"/>
                </w:rPr>
                <w:delText>04:00</w:delText>
              </w:r>
            </w:del>
            <w:ins w:id="323" w:author="Al dallal, Alabbas (A.M.)" w:date="2015-01-30T10:26: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OMAN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WSAA5</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MU</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+ 04:00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QATAR</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WSAAQ</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QA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0x5141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24" w:author="Al dallal, Alabbas (A.M.)" w:date="2015-01-30T10:27:00Z">
              <w:r w:rsidDel="004035B7">
                <w:rPr>
                  <w:rFonts w:eastAsia="Arial" w:cs="Arial"/>
                </w:rPr>
                <w:delText>04:00</w:delText>
              </w:r>
            </w:del>
            <w:ins w:id="325" w:author="Al dallal, Alabbas (A.M.)" w:date="2015-01-30T10:27: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SAUDI ARABIA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WSAA4</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26" w:author="Al dallal, Alabbas (A.M.)" w:date="2015-01-30T10:27:00Z">
              <w:r w:rsidDel="004035B7">
                <w:rPr>
                  <w:rFonts w:eastAsia="Arial" w:cs="Arial"/>
                </w:rPr>
                <w:delText>04:00</w:delText>
              </w:r>
            </w:del>
            <w:ins w:id="327" w:author="Al dallal, Alabbas (A.M.)" w:date="2015-01-30T10:27: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UNITED ARAB EMIRATES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WSAAY</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TC</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+ 04:00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WEST BANK</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WSAD1</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WE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0x5745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28" w:author="Al dallal, Alabbas (A.M.)" w:date="2015-01-30T10:28:00Z">
              <w:r w:rsidDel="004035B7">
                <w:rPr>
                  <w:rFonts w:eastAsia="Arial" w:cs="Arial"/>
                </w:rPr>
                <w:delText>04:00</w:delText>
              </w:r>
            </w:del>
            <w:ins w:id="329" w:author="Al dallal, Alabbas (A.M.)" w:date="2015-01-30T10:28:00Z">
              <w:r>
                <w:rPr>
                  <w:rFonts w:eastAsia="Arial" w:cs="Arial"/>
                </w:rPr>
                <w:t xml:space="preserve"> 02:00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YEMEN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WSAA6</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YM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0x594D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30" w:author="Al dallal, Alabbas (A.M.)" w:date="2015-01-30T10:29:00Z">
              <w:r w:rsidDel="004035B7">
                <w:rPr>
                  <w:rFonts w:eastAsia="Arial" w:cs="Arial"/>
                </w:rPr>
                <w:delText>04:00</w:delText>
              </w:r>
            </w:del>
            <w:ins w:id="331" w:author="Al dallal, Alabbas (A.M.)" w:date="2015-01-30T10:30:00Z">
              <w:r>
                <w:rPr>
                  <w:rFonts w:eastAsia="Arial" w:cs="Arial"/>
                </w:rPr>
                <w:t xml:space="preserve"> </w:t>
              </w:r>
            </w:ins>
            <w:ins w:id="332" w:author="Al dallal, Alabbas (A.M.)" w:date="2015-01-30T10:29:00Z">
              <w:r>
                <w:rPr>
                  <w:rFonts w:eastAsia="Arial" w:cs="Arial"/>
                </w:rPr>
                <w:t>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AFGHANISTAN</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WSPBG</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AF</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0x4146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33" w:author="Al dallal, Alabbas (A.M.)" w:date="2015-01-30T10:31:00Z">
              <w:r w:rsidDel="004035B7">
                <w:rPr>
                  <w:rFonts w:eastAsia="Arial" w:cs="Arial"/>
                </w:rPr>
                <w:delText>04:00</w:delText>
              </w:r>
            </w:del>
            <w:ins w:id="334" w:author="Al dallal, Alabbas (A.M.)" w:date="2015-01-30T10:31:00Z">
              <w:r>
                <w:rPr>
                  <w:rFonts w:eastAsia="Arial" w:cs="Arial"/>
                </w:rPr>
                <w:t xml:space="preserve"> 04:30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ALGERIA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WSABB</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AG</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35" w:author="Al dallal, Alabbas (A.M.)" w:date="2015-01-30T10:31:00Z">
              <w:r w:rsidDel="004035B7">
                <w:rPr>
                  <w:rFonts w:eastAsia="Arial" w:cs="Arial"/>
                </w:rPr>
                <w:delText>04:00</w:delText>
              </w:r>
            </w:del>
            <w:ins w:id="336" w:author="Al dallal, Alabbas (A.M.)" w:date="2015-01-30T10:31:00Z">
              <w:r>
                <w:rPr>
                  <w:rFonts w:eastAsia="Arial" w:cs="Arial"/>
                </w:rPr>
                <w:t xml:space="preserve"> 01:00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AZERBAIJAN</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WSPBK</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AJ</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0x414A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+ 04:00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ARMENIA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WSPA7</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AM</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+ 04:00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ANGOLA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WSAA7</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AO</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37" w:author="Al dallal, Alabbas (A.M.)" w:date="2015-01-30T10:39:00Z">
              <w:r w:rsidDel="00083B28">
                <w:rPr>
                  <w:rFonts w:eastAsia="Arial" w:cs="Arial"/>
                </w:rPr>
                <w:delText>04:00</w:delText>
              </w:r>
            </w:del>
            <w:ins w:id="338" w:author="Al dallal, Alabbas (A.M.)" w:date="2015-01-30T10:39:00Z">
              <w:r>
                <w:rPr>
                  <w:rFonts w:eastAsia="Arial" w:cs="Arial"/>
                </w:rPr>
                <w:t xml:space="preserve"> 01:00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BANGLADESH</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WSPAB</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BG</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39" w:author="Al dallal, Alabbas (A.M.)" w:date="2015-01-30T10:42:00Z">
              <w:r w:rsidDel="00083B28">
                <w:rPr>
                  <w:rFonts w:eastAsia="Arial" w:cs="Arial"/>
                </w:rPr>
                <w:delText>04:00</w:delText>
              </w:r>
            </w:del>
            <w:ins w:id="340" w:author="Al dallal, Alabbas (A.M.)" w:date="2015-01-30T10:42: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BHUTAN</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WSPBQ</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BT</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41" w:author="Al dallal, Alabbas (A.M.)" w:date="2015-01-30T13:20:00Z">
              <w:r w:rsidDel="000C7453">
                <w:rPr>
                  <w:rFonts w:eastAsia="Arial" w:cs="Arial"/>
                </w:rPr>
                <w:delText xml:space="preserve"> 04:00</w:delText>
              </w:r>
            </w:del>
            <w:ins w:id="342" w:author="Al dallal, Alabbas (A.M.)" w:date="2015-01-30T13:20: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SRI LANKA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WSPAX</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CE</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43" w:author="Al dallal, Alabbas (A.M.)" w:date="2015-01-30T13:20:00Z">
              <w:r w:rsidDel="000C7453">
                <w:rPr>
                  <w:rFonts w:eastAsia="Arial" w:cs="Arial"/>
                </w:rPr>
                <w:delText xml:space="preserve"> 04:00</w:delText>
              </w:r>
            </w:del>
            <w:ins w:id="344" w:author="Al dallal, Alabbas (A.M.)" w:date="2015-01-30T13:20:00Z">
              <w:r>
                <w:rPr>
                  <w:rFonts w:eastAsia="Arial" w:cs="Arial"/>
                </w:rPr>
                <w:t xml:space="preserve"> 05:30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xml:space="preserve">EU EUROPA ISLAND </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EU</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0x4555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45" w:author="Al dallal, Alabbas (A.M.)" w:date="2015-01-30T13:21:00Z">
              <w:r w:rsidDel="000C7453">
                <w:rPr>
                  <w:rFonts w:eastAsia="Arial" w:cs="Arial"/>
                </w:rPr>
                <w:delText xml:space="preserve"> 04:00</w:delText>
              </w:r>
            </w:del>
            <w:ins w:id="346" w:author="Al dallal, Alabbas (A.M.)" w:date="2015-01-30T13:21: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GAMBIA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WSADD</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47" w:author="Al dallal, Alabbas (A.M.)" w:date="2015-01-30T13:21:00Z">
              <w:r w:rsidDel="000C7453">
                <w:rPr>
                  <w:rFonts w:eastAsia="Arial" w:cs="Arial"/>
                </w:rPr>
                <w:delText xml:space="preserve"> 04:00</w:delText>
              </w:r>
            </w:del>
            <w:ins w:id="348" w:author="Al dallal, Alabbas (A.M.)" w:date="2015-01-30T13:21:00Z">
              <w:r>
                <w:rPr>
                  <w:rFonts w:eastAsia="Arial" w:cs="Arial"/>
                </w:rPr>
                <w:t xml:space="preserve"> </w:t>
              </w:r>
            </w:ins>
            <w:ins w:id="349" w:author="Al dallal, Alabbas (A.M.)" w:date="2015-01-30T13:22:00Z">
              <w:r>
                <w:rPr>
                  <w:rFonts w:eastAsia="Arial" w:cs="Arial"/>
                </w:rPr>
                <w:t>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GABON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WSACE</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GB</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50" w:author="Al dallal, Alabbas (A.M.)" w:date="2015-01-30T13:22:00Z">
              <w:r w:rsidDel="000C7453">
                <w:rPr>
                  <w:rFonts w:eastAsia="Arial" w:cs="Arial"/>
                </w:rPr>
                <w:delText xml:space="preserve"> 04:00</w:delText>
              </w:r>
            </w:del>
            <w:ins w:id="351" w:author="Al dallal, Alabbas (A.M.)" w:date="2015-01-30T13:22:00Z">
              <w:r>
                <w:rPr>
                  <w:rFonts w:eastAsia="Arial" w:cs="Arial"/>
                </w:rPr>
                <w:t xml:space="preserve"> 01:00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GEORGIA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WSPBF</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GG</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+ 04:00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GUINEA</w:t>
            </w:r>
            <w:r>
              <w:t xml:space="preserve"> REPUBLIC</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WSAAG</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GV</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0x4756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52" w:author="Al dallal, Alabbas (A.M.)" w:date="2015-01-30T13:25:00Z">
              <w:r w:rsidDel="000C7453">
                <w:rPr>
                  <w:rFonts w:eastAsia="Arial" w:cs="Arial"/>
                </w:rPr>
                <w:delText>04:00</w:delText>
              </w:r>
            </w:del>
            <w:ins w:id="353" w:author="Al dallal, Alabbas (A.M.)" w:date="2015-01-30T13:26:00Z">
              <w:r>
                <w:rPr>
                  <w:rFonts w:eastAsia="Arial" w:cs="Arial"/>
                </w:rPr>
                <w:t xml:space="preserve"> 00:00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INDIA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WSPAI</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IN</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rsidP="00415EAA">
            <w:pPr>
              <w:spacing w:line="276" w:lineRule="auto"/>
            </w:pPr>
            <w:r>
              <w:rPr>
                <w:rFonts w:eastAsia="Arial" w:cs="Arial"/>
              </w:rPr>
              <w:t>UTC +</w:t>
            </w:r>
            <w:del w:id="354" w:author="Al dallal, Alabbas (A.M.)" w:date="2015-01-30T13:26:00Z">
              <w:r w:rsidDel="000C7453">
                <w:rPr>
                  <w:rFonts w:eastAsia="Arial" w:cs="Arial"/>
                </w:rPr>
                <w:delText xml:space="preserve"> </w:delText>
              </w:r>
            </w:del>
            <w:del w:id="355" w:author="Al dallal, Alabbas (A.M.)" w:date="2015-01-29T15:46:00Z">
              <w:r w:rsidDel="00AD4EA0">
                <w:rPr>
                  <w:rFonts w:eastAsia="Arial" w:cs="Arial"/>
                </w:rPr>
                <w:delText>04:00</w:delText>
              </w:r>
            </w:del>
            <w:ins w:id="356" w:author="Al dallal, Alabbas (A.M.)" w:date="2015-01-29T15:46:00Z">
              <w:r>
                <w:rPr>
                  <w:rFonts w:eastAsia="Arial" w:cs="Arial"/>
                </w:rPr>
                <w:t xml:space="preserve"> 05:30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BRITISH INDIAN OCEAN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WAPAF</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IO</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0x494F</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57" w:author="Al dallal, Alabbas (A.M.)" w:date="2015-01-30T13:26:00Z">
              <w:r w:rsidDel="000C7453">
                <w:rPr>
                  <w:rFonts w:eastAsia="Arial" w:cs="Arial"/>
                </w:rPr>
                <w:delText xml:space="preserve"> 04:00</w:delText>
              </w:r>
            </w:del>
            <w:ins w:id="358" w:author="Al dallal, Alabbas (A.M.)" w:date="2015-01-30T13:26:00Z">
              <w:r>
                <w:rPr>
                  <w:rFonts w:eastAsia="Arial" w:cs="Arial"/>
                </w:rPr>
                <w:t xml:space="preserve"> 0</w:t>
              </w:r>
            </w:ins>
            <w:ins w:id="359" w:author="Al dallal, Alabbas (A.M.)" w:date="2015-01-30T13:27:00Z">
              <w:r>
                <w:rPr>
                  <w:rFonts w:eastAsia="Arial" w:cs="Arial"/>
                </w:rPr>
                <w:t>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KYRGYZSTAN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WSPBP</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KG</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0x4B47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60" w:author="Al dallal, Alabbas (A.M.)" w:date="2015-01-30T13:28:00Z">
              <w:r w:rsidDel="000C7453">
                <w:rPr>
                  <w:rFonts w:eastAsia="Arial" w:cs="Arial"/>
                </w:rPr>
                <w:delText xml:space="preserve"> 04:00</w:delText>
              </w:r>
            </w:del>
            <w:ins w:id="361" w:author="Al dallal, Alabbas (A.M.)" w:date="2015-01-30T13:28:00Z">
              <w:r>
                <w:rPr>
                  <w:rFonts w:eastAsia="Arial" w:cs="Arial"/>
                </w:rPr>
                <w:t xml:space="preserve"> 06:00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KAZAKHSTAN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KZ</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0x4B5A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62" w:author="Al dallal, Alabbas (A.M.)" w:date="2015-01-30T13:42:00Z">
              <w:r w:rsidDel="00BE61BD">
                <w:rPr>
                  <w:rFonts w:eastAsia="Arial" w:cs="Arial"/>
                </w:rPr>
                <w:delText xml:space="preserve"> 04:00</w:delText>
              </w:r>
            </w:del>
            <w:ins w:id="363" w:author="Al dallal, Alabbas (A.M.)" w:date="2015-01-30T13:42: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NEPAL</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WSPBR</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64" w:author="Al dallal, Alabbas (A.M.)" w:date="2015-01-30T15:35:00Z">
              <w:r w:rsidDel="00726D99">
                <w:rPr>
                  <w:rFonts w:eastAsia="Arial" w:cs="Arial"/>
                </w:rPr>
                <w:delText xml:space="preserve"> 04:00</w:delText>
              </w:r>
            </w:del>
            <w:ins w:id="365" w:author="Al dallal, Alabbas (A.M.)" w:date="2015-01-30T13:43:00Z">
              <w:r>
                <w:rPr>
                  <w:rFonts w:eastAsia="Arial" w:cs="Arial"/>
                </w:rPr>
                <w:t xml:space="preserve"> 05:45</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PAKISTAN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WSPAP</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PK</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66" w:author="Al dallal, Alabbas (A.M.)" w:date="2015-01-30T13:43:00Z">
              <w:r w:rsidDel="00BE61BD">
                <w:rPr>
                  <w:rFonts w:eastAsia="Arial" w:cs="Arial"/>
                </w:rPr>
                <w:delText xml:space="preserve"> 04:00</w:delText>
              </w:r>
            </w:del>
            <w:ins w:id="367" w:author="Al dallal, Alabbas (A.M.)" w:date="2015-01-30T13:43: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REUNION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WSAAR</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RE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0x5245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+ 04:00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SEYCHELLES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WSPAT</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+ 04:00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SUDAN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WSAAU</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SU</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0x5355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68" w:author="Al dallal, Alabbas (A.M.)" w:date="2015-01-30T13:44:00Z">
              <w:r w:rsidDel="00BE61BD">
                <w:rPr>
                  <w:rFonts w:eastAsia="Arial" w:cs="Arial"/>
                </w:rPr>
                <w:delText xml:space="preserve"> 04:00</w:delText>
              </w:r>
            </w:del>
            <w:ins w:id="369" w:author="Al dallal, Alabbas (A.M.)" w:date="2015-01-30T13:44:00Z">
              <w:r>
                <w:rPr>
                  <w:rFonts w:eastAsia="Arial" w:cs="Arial"/>
                </w:rPr>
                <w:t xml:space="preserve"> 03:00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TAJIKISTAN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WSPBM</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TI</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0x5449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70" w:author="Al dallal, Alabbas (A.M.)" w:date="2015-01-30T14:14:00Z">
              <w:r w:rsidDel="00531280">
                <w:rPr>
                  <w:rFonts w:eastAsia="Arial" w:cs="Arial"/>
                </w:rPr>
                <w:delText xml:space="preserve"> 04:00</w:delText>
              </w:r>
            </w:del>
            <w:ins w:id="371" w:author="Al dallal, Alabbas (A.M.)" w:date="2015-01-30T14:14: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TURKMENISTAN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WSPBL</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TX</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0x5458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72" w:author="Al dallal, Alabbas (A.M.)" w:date="2015-01-30T14:15:00Z">
              <w:r w:rsidDel="00531280">
                <w:rPr>
                  <w:rFonts w:eastAsia="Arial" w:cs="Arial"/>
                </w:rPr>
                <w:delText>04:00</w:delText>
              </w:r>
            </w:del>
            <w:ins w:id="373" w:author="Al dallal, Alabbas (A.M.)" w:date="2015-01-30T14:15:00Z">
              <w:r>
                <w:rPr>
                  <w:rFonts w:eastAsia="Arial" w:cs="Arial"/>
                </w:rPr>
                <w:t xml:space="preserve"> 05:00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lastRenderedPageBreak/>
              <w:t>MYANMAR</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WSPA9</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BM</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 </w:t>
            </w:r>
            <w:del w:id="374" w:author="Al dallal, Alabbas (A.M.)" w:date="2015-01-30T14:15:00Z">
              <w:r w:rsidDel="00531280">
                <w:rPr>
                  <w:rFonts w:eastAsia="Arial" w:cs="Arial"/>
                </w:rPr>
                <w:delText>08:00</w:delText>
              </w:r>
            </w:del>
            <w:ins w:id="375" w:author="Al dallal, Alabbas (A.M.)" w:date="2015-01-30T14:15:00Z">
              <w:r>
                <w:rPr>
                  <w:rFonts w:eastAsia="Arial" w:cs="Arial"/>
                </w:rPr>
                <w:t xml:space="preserve"> 06:30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BRUNEI</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WSPAC</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BX</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0x4258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+ 08:00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CAMBODIA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WSPCA</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CB</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76" w:author="Al dallal, Alabbas (A.M.)" w:date="2015-01-30T14:16:00Z">
              <w:r w:rsidDel="00531280">
                <w:rPr>
                  <w:rFonts w:eastAsia="Arial" w:cs="Arial"/>
                </w:rPr>
                <w:delText xml:space="preserve"> 08:00</w:delText>
              </w:r>
            </w:del>
            <w:ins w:id="377" w:author="Al dallal, Alabbas (A.M.)" w:date="2015-01-30T14:16:00Z">
              <w:r>
                <w:rPr>
                  <w:rFonts w:eastAsia="Arial" w:cs="Arial"/>
                </w:rPr>
                <w:t xml:space="preserve"> 07:00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HONG KONG</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HK</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0x484B</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+ 08:00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INDONESIA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WSPAJ</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ID</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0x4944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78" w:author="Al dallal, Alabbas (A.M.)" w:date="2015-01-30T14:17:00Z">
              <w:r w:rsidDel="00531280">
                <w:rPr>
                  <w:rFonts w:eastAsia="Arial" w:cs="Arial"/>
                </w:rPr>
                <w:delText xml:space="preserve"> 08:00</w:delText>
              </w:r>
            </w:del>
            <w:ins w:id="379" w:author="Al dallal, Alabbas (A.M.)" w:date="2015-01-30T14:17:00Z">
              <w:r>
                <w:rPr>
                  <w:rFonts w:eastAsia="Arial" w:cs="Arial"/>
                </w:rPr>
                <w:t xml:space="preserve"> 09:00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LAOS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WSPCC</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LA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0x4C41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80" w:author="Al dallal, Alabbas (A.M.)" w:date="2015-01-30T14:18:00Z">
              <w:r w:rsidDel="00531280">
                <w:rPr>
                  <w:rFonts w:eastAsia="Arial" w:cs="Arial"/>
                </w:rPr>
                <w:delText xml:space="preserve"> 08:00</w:delText>
              </w:r>
            </w:del>
            <w:ins w:id="381" w:author="Al dallal, Alabbas (A.M.)" w:date="2015-01-30T14:18:00Z">
              <w:r>
                <w:rPr>
                  <w:rFonts w:eastAsia="Arial" w:cs="Arial"/>
                </w:rPr>
                <w:t xml:space="preserve"> 07:00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MACAU</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WSPBT</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MC</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+ 08:00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ALL MALAYSIA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WSP03</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MY</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0x4D59</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+ 08:00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PHILIPPINES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WSPAR</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RP</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0x5250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+ 08:00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SINGAPORE</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WSPAU</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SN</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0x534E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+ 08:00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THAILAND</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WSPAY</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TH</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0x5448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82" w:author="Al dallal, Alabbas (A.M.)" w:date="2015-01-30T14:21:00Z">
              <w:r w:rsidDel="00531280">
                <w:rPr>
                  <w:rFonts w:eastAsia="Arial" w:cs="Arial"/>
                </w:rPr>
                <w:delText xml:space="preserve"> 08</w:delText>
              </w:r>
            </w:del>
            <w:del w:id="383" w:author="Al dallal, Alabbas (A.M.)" w:date="2015-01-30T14:20:00Z">
              <w:r w:rsidDel="00531280">
                <w:rPr>
                  <w:rFonts w:eastAsia="Arial" w:cs="Arial"/>
                </w:rPr>
                <w:delText>:00</w:delText>
              </w:r>
            </w:del>
            <w:ins w:id="384" w:author="Al dallal, Alabbas (A.M.)" w:date="2015-01-30T14:21:00Z">
              <w:r>
                <w:rPr>
                  <w:rFonts w:eastAsia="Arial" w:cs="Arial"/>
                </w:rPr>
                <w:t xml:space="preserve"> 07:00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TAIWAN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WAPAD</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TW</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0x5457</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+ 08:00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VIETNAM</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WSPA5</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VM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0x564D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85" w:author="Al dallal, Alabbas (A.M.)" w:date="2015-01-30T14:22:00Z">
              <w:r w:rsidDel="00531280">
                <w:rPr>
                  <w:rFonts w:eastAsia="Arial" w:cs="Arial"/>
                </w:rPr>
                <w:delText xml:space="preserve"> 08:00</w:delText>
              </w:r>
            </w:del>
            <w:ins w:id="386" w:author="Al dallal, Alabbas (A.M.)" w:date="2015-01-30T14:22:00Z">
              <w:r>
                <w:rPr>
                  <w:rFonts w:eastAsia="Arial" w:cs="Arial"/>
                </w:rPr>
                <w:t xml:space="preserve"> 07:00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CHINA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WSPAD</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CH</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0x4348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+ 08:00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PF PARCEL ISLAND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PF</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0x5046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+ 08:00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JAPAN</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WSPAL</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JA</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0x4A41</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+ 09:00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SOUTH KOREA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WSPAW</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KS</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0x4B53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+ 09:00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EAST TIMOR</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WSADY</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PT</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0x5054</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+ 09:00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NORTH KOREA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WSPCH</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KN</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0x4B4E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+ 09:00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AUSTRALIA</w:t>
            </w:r>
          </w:p>
        </w:tc>
        <w:tc>
          <w:tcPr>
            <w:tcW w:w="10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WAPAB</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15EAA" w:rsidRDefault="00415EAA">
            <w:pPr>
              <w:spacing w:line="276" w:lineRule="auto"/>
            </w:pPr>
            <w:r>
              <w:rPr>
                <w:rFonts w:eastAsia="Arial" w:cs="Arial"/>
              </w:rPr>
              <w:t>AS</w:t>
            </w:r>
          </w:p>
        </w:tc>
        <w:tc>
          <w:tcPr>
            <w:tcW w:w="1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15EAA" w:rsidRDefault="00415EAA">
            <w:pPr>
              <w:spacing w:line="276" w:lineRule="auto"/>
            </w:pPr>
            <w:r>
              <w:rPr>
                <w:rFonts w:eastAsia="Arial" w:cs="Arial"/>
              </w:rPr>
              <w:t>0x4153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+ 10:00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FIJI</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WSPAG</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FJ</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0x464A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+ 12:00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NEW CALEDONIA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WSPAN</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NC</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0x4E43</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87" w:author="Al dallal, Alabbas (A.M.)" w:date="2015-01-30T14:27:00Z">
              <w:r w:rsidDel="00B35A54">
                <w:rPr>
                  <w:rFonts w:eastAsia="Arial" w:cs="Arial"/>
                </w:rPr>
                <w:delText xml:space="preserve"> 12:00</w:delText>
              </w:r>
            </w:del>
            <w:ins w:id="388" w:author="Al dallal, Alabbas (A.M.)" w:date="2015-01-30T14:27: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xml:space="preserve">NE NIUE </w:t>
            </w:r>
          </w:p>
        </w:tc>
        <w:tc>
          <w:tcPr>
            <w:tcW w:w="1038"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 </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NE</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0x4E45</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 xml:space="preserve">UTC </w:t>
            </w:r>
            <w:del w:id="389" w:author="Al dallal, Alabbas (A.M.)" w:date="2015-01-30T14:29:00Z">
              <w:r w:rsidDel="00B35A54">
                <w:rPr>
                  <w:rFonts w:eastAsia="Arial" w:cs="Arial"/>
                </w:rPr>
                <w:delText>+ 12:00</w:delText>
              </w:r>
            </w:del>
            <w:ins w:id="390" w:author="Al dallal, Alabbas (A.M.)" w:date="2015-01-30T14:29: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NORFOLK</w:t>
            </w:r>
            <w:r>
              <w:t xml:space="preserve"> ISLANDS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WSPCE</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NF</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0x4E46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91" w:author="Al dallal, Alabbas (A.M.)" w:date="2015-01-30T14:30:00Z">
              <w:r w:rsidDel="00B35A54">
                <w:rPr>
                  <w:rFonts w:eastAsia="Arial" w:cs="Arial"/>
                </w:rPr>
                <w:delText xml:space="preserve"> 12:00</w:delText>
              </w:r>
            </w:del>
            <w:ins w:id="392" w:author="Al dallal, Alabbas (A.M.)" w:date="2015-01-30T14:30:00Z">
              <w:r>
                <w:rPr>
                  <w:rFonts w:eastAsia="Arial" w:cs="Arial"/>
                </w:rPr>
                <w:t xml:space="preserve"> 11:30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VANUATU</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WAPAE</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NH</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0x4E48</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93" w:author="Al dallal, Alabbas (A.M.)" w:date="2015-01-30T14:31:00Z">
              <w:r w:rsidDel="00B35A54">
                <w:rPr>
                  <w:rFonts w:eastAsia="Arial" w:cs="Arial"/>
                </w:rPr>
                <w:delText xml:space="preserve"> 12:00</w:delText>
              </w:r>
            </w:del>
            <w:ins w:id="394" w:author="Al dallal, Alabbas (A.M.)" w:date="2015-01-30T14:31:00Z">
              <w:r>
                <w:rPr>
                  <w:rFonts w:eastAsia="Arial" w:cs="Arial"/>
                </w:rPr>
                <w:t xml:space="preserve"> 11:00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NAURU</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WSPAM</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NR</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+ 12:00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NEW ZEALAND</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WAPAC</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NZ</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0x4E5A</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+ 12:00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MARSHALL ISLANDS</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WSPCD</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RM</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0x524D</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+ 12:00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TOKELAU</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WAPAL</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TL</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0x544C</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95" w:author="Al dallal, Alabbas (A.M.)" w:date="2015-01-30T14:34:00Z">
              <w:r w:rsidDel="00B35A54">
                <w:rPr>
                  <w:rFonts w:eastAsia="Arial" w:cs="Arial"/>
                </w:rPr>
                <w:delText xml:space="preserve"> 12:00</w:delText>
              </w:r>
            </w:del>
            <w:ins w:id="396" w:author="Al dallal, Alabbas (A.M.)" w:date="2015-01-30T14:34:00Z">
              <w:r>
                <w:rPr>
                  <w:rFonts w:eastAsia="Arial" w:cs="Arial"/>
                </w:rPr>
                <w:t xml:space="preserve"> 13:00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TONGA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WSPAZ</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TN</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0x544E</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w:t>
            </w:r>
            <w:del w:id="397" w:author="Al dallal, Alabbas (A.M.)" w:date="2015-01-30T14:35:00Z">
              <w:r w:rsidDel="00B35A54">
                <w:rPr>
                  <w:rFonts w:eastAsia="Arial" w:cs="Arial"/>
                </w:rPr>
                <w:delText xml:space="preserve"> 12:00</w:delText>
              </w:r>
            </w:del>
            <w:ins w:id="398" w:author="Al dallal, Alabbas (A.M.)" w:date="2015-01-30T14:35:00Z">
              <w:r>
                <w:rPr>
                  <w:rFonts w:eastAsia="Arial" w:cs="Arial"/>
                </w:rPr>
                <w:t xml:space="preserve"> 13:00</w:t>
              </w:r>
            </w:ins>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TUVALU</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WAPAJ</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TV</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0x5456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UTC + 12:00</w:t>
            </w:r>
          </w:p>
        </w:tc>
      </w:tr>
      <w:tr w:rsidR="00415EAA" w:rsidTr="00D26ECB">
        <w:trPr>
          <w:trHeight w:val="255"/>
          <w:jc w:val="center"/>
        </w:trPr>
        <w:tc>
          <w:tcPr>
            <w:tcW w:w="26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WALLIS &amp; FUTUNA</w:t>
            </w:r>
          </w:p>
        </w:tc>
        <w:tc>
          <w:tcPr>
            <w:tcW w:w="1038"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WAPAK</w:t>
            </w:r>
          </w:p>
        </w:tc>
        <w:tc>
          <w:tcPr>
            <w:tcW w:w="1635" w:type="dxa"/>
            <w:tcBorders>
              <w:top w:val="nil"/>
              <w:left w:val="nil"/>
              <w:bottom w:val="single" w:sz="8" w:space="0" w:color="auto"/>
              <w:right w:val="single" w:sz="8" w:space="0" w:color="auto"/>
            </w:tcBorders>
            <w:tcMar>
              <w:top w:w="0" w:type="dxa"/>
              <w:left w:w="108" w:type="dxa"/>
              <w:bottom w:w="0" w:type="dxa"/>
              <w:right w:w="108" w:type="dxa"/>
            </w:tcMar>
          </w:tcPr>
          <w:p w:rsidR="00415EAA" w:rsidRDefault="00415EAA">
            <w:pPr>
              <w:spacing w:line="276" w:lineRule="auto"/>
            </w:pPr>
            <w:r>
              <w:rPr>
                <w:rFonts w:eastAsia="Arial" w:cs="Arial"/>
              </w:rPr>
              <w:t>WF</w:t>
            </w:r>
          </w:p>
        </w:tc>
        <w:tc>
          <w:tcPr>
            <w:tcW w:w="1295"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spacing w:line="276" w:lineRule="auto"/>
            </w:pPr>
            <w:r>
              <w:rPr>
                <w:rFonts w:eastAsia="Arial" w:cs="Arial"/>
              </w:rPr>
              <w:t>0x5746</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bottom"/>
          </w:tcPr>
          <w:p w:rsidR="00415EAA" w:rsidRDefault="00415EAA">
            <w:pPr>
              <w:keepNext/>
              <w:spacing w:line="276" w:lineRule="auto"/>
            </w:pPr>
            <w:r>
              <w:rPr>
                <w:rFonts w:eastAsia="Arial" w:cs="Arial"/>
              </w:rPr>
              <w:t>UTC + 12:00</w:t>
            </w:r>
          </w:p>
        </w:tc>
      </w:tr>
    </w:tbl>
    <w:p w:rsidR="00415EAA" w:rsidRDefault="00415EAA">
      <w:pPr>
        <w:spacing w:after="280" w:afterAutospacing="1"/>
      </w:pPr>
      <w:r>
        <w:t> </w:t>
      </w:r>
    </w:p>
    <w:p w:rsidR="00415EAA" w:rsidRDefault="00415EAA">
      <w:pPr>
        <w:spacing w:after="280" w:afterAutospacing="1"/>
      </w:pPr>
      <w:r>
        <w:rPr>
          <w:rFonts w:eastAsia="Arial" w:cs="Arial"/>
        </w:rPr>
        <w:t> </w:t>
      </w:r>
    </w:p>
    <w:p w:rsidR="00415EAA" w:rsidRDefault="00415EAA" w:rsidP="00D26ECB">
      <w:pPr>
        <w:pStyle w:val="Heading1"/>
      </w:pPr>
      <w:bookmarkStart w:id="399" w:name="_Toc410989599"/>
      <w:r>
        <w:lastRenderedPageBreak/>
        <w:t>Appendix A: Definitions and Acronyms</w:t>
      </w:r>
      <w:bookmarkEnd w:id="399"/>
    </w:p>
    <w:p w:rsidR="00415EAA" w:rsidRPr="00AE06BC" w:rsidRDefault="00415EAA" w:rsidP="00415EAA"/>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8"/>
        <w:gridCol w:w="6480"/>
      </w:tblGrid>
      <w:tr w:rsidR="00A81B5A" w:rsidTr="00D26ECB">
        <w:trPr>
          <w:jc w:val="center"/>
        </w:trPr>
        <w:tc>
          <w:tcPr>
            <w:tcW w:w="2388" w:type="dxa"/>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A81B5A" w:rsidRDefault="00415EAA">
            <w:pPr>
              <w:spacing w:line="276" w:lineRule="auto"/>
            </w:pPr>
            <w:r>
              <w:rPr>
                <w:rFonts w:eastAsia="Arial" w:cs="Arial"/>
              </w:rPr>
              <w:t>Acronym name</w:t>
            </w:r>
          </w:p>
        </w:tc>
        <w:tc>
          <w:tcPr>
            <w:tcW w:w="6480" w:type="dxa"/>
            <w:tcBorders>
              <w:top w:val="single" w:sz="8" w:space="0" w:color="auto"/>
              <w:left w:val="nil"/>
              <w:bottom w:val="single" w:sz="8" w:space="0" w:color="auto"/>
              <w:right w:val="single" w:sz="8" w:space="0" w:color="auto"/>
            </w:tcBorders>
            <w:shd w:val="clear" w:color="auto" w:fill="FFFF99"/>
            <w:tcMar>
              <w:top w:w="0" w:type="dxa"/>
              <w:left w:w="108" w:type="dxa"/>
              <w:bottom w:w="0" w:type="dxa"/>
              <w:right w:w="108" w:type="dxa"/>
            </w:tcMar>
          </w:tcPr>
          <w:p w:rsidR="00A81B5A" w:rsidRDefault="00415EAA">
            <w:pPr>
              <w:spacing w:line="276" w:lineRule="auto"/>
            </w:pPr>
            <w:r>
              <w:rPr>
                <w:rFonts w:eastAsia="Arial" w:cs="Arial"/>
              </w:rPr>
              <w:t>Acronym Description</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HEC</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Hybrid Electronic Cluster (Instrument Cluster)</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ACU</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Audio Control Unit</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PJB</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Power Junction Box</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IMS-CAN</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Infotainment Medium Speed – Controller Area Network (-Bus)</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BMS-CAN</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Body Medium Speed – Controller Area Network (-Bus)</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CEM</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Central Electric Module (</w:t>
            </w:r>
            <w:proofErr w:type="spellStart"/>
            <w:r>
              <w:rPr>
                <w:rFonts w:eastAsia="Arial" w:cs="Arial"/>
              </w:rPr>
              <w:t>EuCD</w:t>
            </w:r>
            <w:proofErr w:type="spellEnd"/>
            <w:r>
              <w:rPr>
                <w:rFonts w:eastAsia="Arial" w:cs="Arial"/>
              </w:rPr>
              <w:t>-name for PJB)</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DIM</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Driver Information Module</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FRC</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Free Running Clock</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MFD</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Multifunction Display</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IPC</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Instrument Panel Cluster</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Info CAN</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Infotainment System HS-Controller Area Network (-Bus)</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PT-CAN</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Powertrain HS-Controller Area Network (-Bus)</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BCM</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Body Control Module</w:t>
            </w:r>
          </w:p>
        </w:tc>
      </w:tr>
      <w:tr w:rsidR="00A81B5A" w:rsidTr="00D26ECB">
        <w:trPr>
          <w:jc w:val="center"/>
        </w:trPr>
        <w:tc>
          <w:tcPr>
            <w:tcW w:w="23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GPSM</w:t>
            </w:r>
          </w:p>
        </w:tc>
        <w:tc>
          <w:tcPr>
            <w:tcW w:w="6480"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pPr>
              <w:spacing w:line="276" w:lineRule="auto"/>
            </w:pPr>
            <w:r>
              <w:rPr>
                <w:rFonts w:eastAsia="Arial" w:cs="Arial"/>
              </w:rPr>
              <w:t>Global Positioning Satellite Module</w:t>
            </w:r>
          </w:p>
        </w:tc>
      </w:tr>
    </w:tbl>
    <w:p w:rsidR="00A81B5A" w:rsidRDefault="00415EAA">
      <w:pPr>
        <w:spacing w:after="280" w:afterAutospacing="1"/>
      </w:pPr>
      <w:r>
        <w:t> </w:t>
      </w:r>
    </w:p>
    <w:p w:rsidR="00415EAA" w:rsidRDefault="00415EAA" w:rsidP="00D26ECB">
      <w:pPr>
        <w:pStyle w:val="Heading1"/>
      </w:pPr>
      <w:bookmarkStart w:id="400" w:name="_Toc410989600"/>
      <w:r>
        <w:lastRenderedPageBreak/>
        <w:t>Appendix B: Reference Documents</w:t>
      </w:r>
      <w:bookmarkEnd w:id="400"/>
    </w:p>
    <w:p w:rsidR="00415EAA" w:rsidRPr="00AE06BC" w:rsidRDefault="00415EAA" w:rsidP="00415EAA"/>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0"/>
        <w:gridCol w:w="7466"/>
      </w:tblGrid>
      <w:tr w:rsidR="00A81B5A" w:rsidTr="00D26ECB">
        <w:trPr>
          <w:trHeight w:val="302"/>
          <w:jc w:val="center"/>
        </w:trPr>
        <w:tc>
          <w:tcPr>
            <w:tcW w:w="1390" w:type="dxa"/>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A81B5A" w:rsidRDefault="00415EAA">
            <w:r>
              <w:rPr>
                <w:rFonts w:eastAsia="Arial" w:cs="Arial"/>
              </w:rPr>
              <w:t>Reference #</w:t>
            </w:r>
          </w:p>
        </w:tc>
        <w:tc>
          <w:tcPr>
            <w:tcW w:w="7466" w:type="dxa"/>
            <w:tcBorders>
              <w:top w:val="single" w:sz="8" w:space="0" w:color="auto"/>
              <w:left w:val="nil"/>
              <w:bottom w:val="single" w:sz="8" w:space="0" w:color="auto"/>
              <w:right w:val="single" w:sz="8" w:space="0" w:color="auto"/>
            </w:tcBorders>
            <w:shd w:val="clear" w:color="auto" w:fill="FFFF99"/>
            <w:tcMar>
              <w:top w:w="0" w:type="dxa"/>
              <w:left w:w="108" w:type="dxa"/>
              <w:bottom w:w="0" w:type="dxa"/>
              <w:right w:w="108" w:type="dxa"/>
            </w:tcMar>
          </w:tcPr>
          <w:p w:rsidR="00A81B5A" w:rsidRDefault="00415EAA">
            <w:r>
              <w:rPr>
                <w:rFonts w:eastAsia="Arial" w:cs="Arial"/>
              </w:rPr>
              <w:t>Document Title</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1</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xml:space="preserve">Global Clock Strategy Specification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2</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color w:val="000000"/>
              </w:rPr>
              <w:t>SHMI Clock Setting (HMI specification)</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3</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4</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A81B5A"/>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5</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6</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7</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8</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9</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10</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11</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r w:rsidR="00A81B5A" w:rsidTr="00D26ECB">
        <w:trPr>
          <w:trHeight w:val="274"/>
          <w:jc w:val="center"/>
        </w:trPr>
        <w:tc>
          <w:tcPr>
            <w:tcW w:w="13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c>
          <w:tcPr>
            <w:tcW w:w="7466" w:type="dxa"/>
            <w:tcBorders>
              <w:top w:val="nil"/>
              <w:left w:val="nil"/>
              <w:bottom w:val="single" w:sz="8" w:space="0" w:color="auto"/>
              <w:right w:val="single" w:sz="8" w:space="0" w:color="auto"/>
            </w:tcBorders>
            <w:tcMar>
              <w:top w:w="0" w:type="dxa"/>
              <w:left w:w="108" w:type="dxa"/>
              <w:bottom w:w="0" w:type="dxa"/>
              <w:right w:w="108" w:type="dxa"/>
            </w:tcMar>
          </w:tcPr>
          <w:p w:rsidR="00A81B5A" w:rsidRDefault="00415EAA">
            <w:r>
              <w:rPr>
                <w:rFonts w:eastAsia="Arial" w:cs="Arial"/>
              </w:rPr>
              <w:t> </w:t>
            </w:r>
          </w:p>
        </w:tc>
      </w:tr>
    </w:tbl>
    <w:p w:rsidR="00A81B5A" w:rsidRDefault="00415EAA">
      <w:pPr>
        <w:spacing w:after="280" w:afterAutospacing="1"/>
      </w:pPr>
      <w:r>
        <w:rPr>
          <w:rFonts w:eastAsia="Arial" w:cs="Arial"/>
        </w:rPr>
        <w:t> </w:t>
      </w:r>
    </w:p>
    <w:p w:rsidR="00415EAA" w:rsidRPr="00AE06BC" w:rsidRDefault="00415EAA" w:rsidP="00415EAA"/>
    <w:sectPr w:rsidR="00415EAA" w:rsidRPr="00AE06BC" w:rsidSect="00D26ECB">
      <w:headerReference w:type="default" r:id="rId10"/>
      <w:footerReference w:type="default" r:id="rId1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879" w:rsidRDefault="00BE0879" w:rsidP="0085312A">
      <w:r>
        <w:separator/>
      </w:r>
    </w:p>
  </w:endnote>
  <w:endnote w:type="continuationSeparator" w:id="0">
    <w:p w:rsidR="00BE0879" w:rsidRDefault="00BE0879"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415EAA"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415EAA" w:rsidRPr="00583AF9" w:rsidRDefault="00415EAA"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1E5D13">
            <w:rPr>
              <w:b/>
              <w:smallCaps/>
              <w:noProof/>
              <w:sz w:val="16"/>
            </w:rPr>
            <w:t>APIM Clock Strategy v1.4 Feb 6 2014.docx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415EAA" w:rsidRPr="00583AF9" w:rsidRDefault="00415EAA"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415EAA" w:rsidRPr="00583AF9" w:rsidRDefault="00415EAA"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415EAA" w:rsidRPr="000D1DC3" w:rsidRDefault="00415EAA"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1E5D13">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1E5D13">
            <w:rPr>
              <w:noProof/>
              <w:szCs w:val="20"/>
            </w:rPr>
            <w:t>16</w:t>
          </w:r>
          <w:r w:rsidRPr="00583AF9">
            <w:rPr>
              <w:szCs w:val="20"/>
            </w:rPr>
            <w:fldChar w:fldCharType="end"/>
          </w:r>
        </w:p>
      </w:tc>
    </w:tr>
  </w:tbl>
  <w:p w:rsidR="00415EAA" w:rsidRPr="00583AF9" w:rsidRDefault="00415EAA"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879" w:rsidRDefault="00BE0879" w:rsidP="0085312A">
      <w:r>
        <w:separator/>
      </w:r>
    </w:p>
  </w:footnote>
  <w:footnote w:type="continuationSeparator" w:id="0">
    <w:p w:rsidR="00BE0879" w:rsidRDefault="00BE0879"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415EAA"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415EAA" w:rsidRDefault="00415EAA" w:rsidP="00415EAA">
          <w:pPr>
            <w:pStyle w:val="Date"/>
            <w:jc w:val="center"/>
            <w:rPr>
              <w:rFonts w:ascii="Arial" w:hAnsi="Arial" w:cs="Arial"/>
            </w:rPr>
          </w:pPr>
          <w:r>
            <w:rPr>
              <w:rFonts w:ascii="Arial" w:hAnsi="Arial" w:cs="Arial"/>
              <w:noProof/>
            </w:rPr>
            <w:drawing>
              <wp:inline distT="0" distB="0" distL="0" distR="0" wp14:anchorId="73653EBB" wp14:editId="0E248C70">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415EAA" w:rsidRDefault="00415EAA" w:rsidP="00415EAA">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415EAA" w:rsidRDefault="00415EAA" w:rsidP="00415EAA">
          <w:pPr>
            <w:autoSpaceDN w:val="0"/>
            <w:jc w:val="right"/>
            <w:rPr>
              <w:rFonts w:cs="Arial"/>
              <w:b/>
              <w:sz w:val="16"/>
              <w:szCs w:val="16"/>
            </w:rPr>
          </w:pPr>
          <w:r>
            <w:rPr>
              <w:rFonts w:cs="Arial"/>
              <w:b/>
              <w:sz w:val="16"/>
              <w:szCs w:val="16"/>
            </w:rPr>
            <w:t>Subsystem Part Specific Specification</w:t>
          </w:r>
        </w:p>
        <w:p w:rsidR="00415EAA" w:rsidRDefault="00415EAA" w:rsidP="00415EAA">
          <w:pPr>
            <w:autoSpaceDN w:val="0"/>
            <w:jc w:val="right"/>
            <w:rPr>
              <w:rFonts w:cs="Arial"/>
              <w:szCs w:val="20"/>
            </w:rPr>
          </w:pPr>
          <w:r>
            <w:rPr>
              <w:rFonts w:cs="Arial"/>
              <w:b/>
              <w:sz w:val="16"/>
              <w:szCs w:val="16"/>
            </w:rPr>
            <w:t>Engineering Specification</w:t>
          </w:r>
        </w:p>
      </w:tc>
    </w:tr>
  </w:tbl>
  <w:p w:rsidR="00415EAA" w:rsidRPr="000D1DC3" w:rsidRDefault="00415EAA"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nsid w:val="FFFB60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nsid w:val="FFFB60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3"/>
  </w:num>
  <w:num w:numId="32">
    <w:abstractNumId w:val="2"/>
  </w:num>
  <w:num w:numId="33">
    <w:abstractNumId w:val="1"/>
  </w:num>
  <w:num w:numId="34">
    <w:abstractNumId w:val="0"/>
  </w:num>
  <w:num w:numId="35">
    <w:abstractNumId w:val="6"/>
  </w:num>
  <w:num w:numId="36">
    <w:abstractNumId w:val="7"/>
  </w:num>
  <w:num w:numId="37">
    <w:abstractNumId w:val="8"/>
  </w:num>
  <w:num w:numId="38">
    <w:abstractNumId w:val="9"/>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12850"/>
    <w:rsid w:val="00051423"/>
    <w:rsid w:val="000D1DC3"/>
    <w:rsid w:val="00151537"/>
    <w:rsid w:val="00193F35"/>
    <w:rsid w:val="001C09E8"/>
    <w:rsid w:val="001E5D13"/>
    <w:rsid w:val="001F31C1"/>
    <w:rsid w:val="002566C9"/>
    <w:rsid w:val="002A6CE2"/>
    <w:rsid w:val="002B075A"/>
    <w:rsid w:val="003608D2"/>
    <w:rsid w:val="003874CD"/>
    <w:rsid w:val="003C0C76"/>
    <w:rsid w:val="0040647E"/>
    <w:rsid w:val="00415EAA"/>
    <w:rsid w:val="00424137"/>
    <w:rsid w:val="00463E8B"/>
    <w:rsid w:val="00471CC7"/>
    <w:rsid w:val="00491BBB"/>
    <w:rsid w:val="004C4667"/>
    <w:rsid w:val="00502E45"/>
    <w:rsid w:val="005241ED"/>
    <w:rsid w:val="00530C8E"/>
    <w:rsid w:val="0057297D"/>
    <w:rsid w:val="00574CEC"/>
    <w:rsid w:val="00583AF9"/>
    <w:rsid w:val="00586F13"/>
    <w:rsid w:val="005C5317"/>
    <w:rsid w:val="005F3200"/>
    <w:rsid w:val="00625C03"/>
    <w:rsid w:val="0065745C"/>
    <w:rsid w:val="0071307B"/>
    <w:rsid w:val="007C2C46"/>
    <w:rsid w:val="008460A7"/>
    <w:rsid w:val="0085312A"/>
    <w:rsid w:val="008A77F0"/>
    <w:rsid w:val="008B0F55"/>
    <w:rsid w:val="008C5B86"/>
    <w:rsid w:val="008D1E1E"/>
    <w:rsid w:val="00902826"/>
    <w:rsid w:val="00935347"/>
    <w:rsid w:val="009503AA"/>
    <w:rsid w:val="009731C0"/>
    <w:rsid w:val="009765B1"/>
    <w:rsid w:val="009C78FC"/>
    <w:rsid w:val="009D4120"/>
    <w:rsid w:val="009E757D"/>
    <w:rsid w:val="00A814BF"/>
    <w:rsid w:val="00A81B5A"/>
    <w:rsid w:val="00AA7830"/>
    <w:rsid w:val="00AB4863"/>
    <w:rsid w:val="00AD4E38"/>
    <w:rsid w:val="00AD76E8"/>
    <w:rsid w:val="00AE366A"/>
    <w:rsid w:val="00B1437A"/>
    <w:rsid w:val="00B64AE1"/>
    <w:rsid w:val="00B85813"/>
    <w:rsid w:val="00BE0879"/>
    <w:rsid w:val="00C00C83"/>
    <w:rsid w:val="00C02A8F"/>
    <w:rsid w:val="00C05293"/>
    <w:rsid w:val="00C05CF4"/>
    <w:rsid w:val="00C179E9"/>
    <w:rsid w:val="00C571B5"/>
    <w:rsid w:val="00C66C6C"/>
    <w:rsid w:val="00C8142F"/>
    <w:rsid w:val="00C9018E"/>
    <w:rsid w:val="00CB710B"/>
    <w:rsid w:val="00CB7873"/>
    <w:rsid w:val="00CC519C"/>
    <w:rsid w:val="00CE7A30"/>
    <w:rsid w:val="00D248E1"/>
    <w:rsid w:val="00D26ECB"/>
    <w:rsid w:val="00D27874"/>
    <w:rsid w:val="00D8727D"/>
    <w:rsid w:val="00DD1F70"/>
    <w:rsid w:val="00E4479E"/>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29"/>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29"/>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29"/>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29"/>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29"/>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29"/>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29"/>
      </w:numPr>
      <w:spacing w:before="240" w:after="60"/>
      <w:outlineLvl w:val="6"/>
    </w:pPr>
  </w:style>
  <w:style w:type="paragraph" w:styleId="Heading8">
    <w:name w:val="heading 8"/>
    <w:basedOn w:val="Normal"/>
    <w:next w:val="Normal"/>
    <w:link w:val="Heading8Char"/>
    <w:qFormat/>
    <w:rsid w:val="00C66C6C"/>
    <w:pPr>
      <w:keepNext/>
      <w:numPr>
        <w:ilvl w:val="7"/>
        <w:numId w:val="29"/>
      </w:numPr>
      <w:spacing w:before="240" w:after="60"/>
      <w:outlineLvl w:val="7"/>
    </w:pPr>
    <w:rPr>
      <w:i/>
      <w:iCs/>
    </w:rPr>
  </w:style>
  <w:style w:type="paragraph" w:styleId="Heading9">
    <w:name w:val="heading 9"/>
    <w:basedOn w:val="Normal"/>
    <w:next w:val="Normal"/>
    <w:link w:val="Heading9Char"/>
    <w:qFormat/>
    <w:rsid w:val="00C66C6C"/>
    <w:pPr>
      <w:keepNext/>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30"/>
      </w:numPr>
    </w:pPr>
  </w:style>
  <w:style w:type="paragraph" w:styleId="ListBullet2">
    <w:name w:val="List Bullet 2"/>
    <w:basedOn w:val="Normal"/>
    <w:rsid w:val="002A6CE2"/>
    <w:pPr>
      <w:numPr>
        <w:numId w:val="31"/>
      </w:numPr>
    </w:pPr>
  </w:style>
  <w:style w:type="paragraph" w:styleId="ListBullet3">
    <w:name w:val="List Bullet 3"/>
    <w:basedOn w:val="Normal"/>
    <w:rsid w:val="002A6CE2"/>
    <w:pPr>
      <w:numPr>
        <w:numId w:val="32"/>
      </w:numPr>
    </w:pPr>
  </w:style>
  <w:style w:type="paragraph" w:styleId="ListBullet4">
    <w:name w:val="List Bullet 4"/>
    <w:basedOn w:val="Normal"/>
    <w:rsid w:val="002A6CE2"/>
    <w:pPr>
      <w:numPr>
        <w:numId w:val="33"/>
      </w:numPr>
    </w:pPr>
  </w:style>
  <w:style w:type="paragraph" w:styleId="ListBullet5">
    <w:name w:val="List Bullet 5"/>
    <w:basedOn w:val="Normal"/>
    <w:rsid w:val="002A6CE2"/>
    <w:pPr>
      <w:numPr>
        <w:numId w:val="34"/>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1E5D13"/>
    <w:pPr>
      <w:spacing w:before="240"/>
    </w:pPr>
    <w:rPr>
      <w:b/>
    </w:rPr>
  </w:style>
  <w:style w:type="paragraph" w:styleId="TOC2">
    <w:name w:val="toc 2"/>
    <w:basedOn w:val="Normal"/>
    <w:next w:val="Normal"/>
    <w:autoRedefine/>
    <w:uiPriority w:val="39"/>
    <w:rsid w:val="001E5D13"/>
    <w:pPr>
      <w:spacing w:before="120"/>
      <w:ind w:left="202"/>
    </w:pPr>
    <w:rPr>
      <w:i/>
    </w:rPr>
  </w:style>
  <w:style w:type="paragraph" w:styleId="TOC3">
    <w:name w:val="toc 3"/>
    <w:basedOn w:val="Normal"/>
    <w:next w:val="Normal"/>
    <w:autoRedefine/>
    <w:uiPriority w:val="39"/>
    <w:rsid w:val="001E5D13"/>
    <w:pPr>
      <w:spacing w:before="60"/>
      <w:ind w:left="403"/>
    </w:pPr>
  </w:style>
  <w:style w:type="paragraph" w:customStyle="1" w:styleId="BoldText">
    <w:name w:val="BoldText"/>
    <w:basedOn w:val="Normal"/>
    <w:next w:val="Normal"/>
    <w:rsid w:val="00C66C6C"/>
    <w:pPr>
      <w:keepNext/>
    </w:pPr>
    <w:rPr>
      <w:b/>
    </w:rPr>
  </w:style>
  <w:style w:type="paragraph" w:styleId="TOC4">
    <w:name w:val="toc 4"/>
    <w:basedOn w:val="Normal"/>
    <w:next w:val="Normal"/>
    <w:autoRedefine/>
    <w:uiPriority w:val="39"/>
    <w:unhideWhenUsed/>
    <w:rsid w:val="001E5D13"/>
    <w:pPr>
      <w:tabs>
        <w:tab w:val="left" w:pos="1540"/>
        <w:tab w:val="right" w:leader="dot" w:pos="11107"/>
      </w:tabs>
      <w:spacing w:after="100"/>
      <w:ind w:left="600"/>
    </w:pPr>
  </w:style>
  <w:style w:type="paragraph" w:styleId="TOC5">
    <w:name w:val="toc 5"/>
    <w:basedOn w:val="Normal"/>
    <w:next w:val="Normal"/>
    <w:autoRedefine/>
    <w:uiPriority w:val="39"/>
    <w:unhideWhenUsed/>
    <w:rsid w:val="00415EAA"/>
    <w:pPr>
      <w:spacing w:after="100"/>
      <w:ind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29"/>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29"/>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29"/>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29"/>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29"/>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29"/>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29"/>
      </w:numPr>
      <w:spacing w:before="240" w:after="60"/>
      <w:outlineLvl w:val="6"/>
    </w:pPr>
  </w:style>
  <w:style w:type="paragraph" w:styleId="Heading8">
    <w:name w:val="heading 8"/>
    <w:basedOn w:val="Normal"/>
    <w:next w:val="Normal"/>
    <w:link w:val="Heading8Char"/>
    <w:qFormat/>
    <w:rsid w:val="00C66C6C"/>
    <w:pPr>
      <w:keepNext/>
      <w:numPr>
        <w:ilvl w:val="7"/>
        <w:numId w:val="29"/>
      </w:numPr>
      <w:spacing w:before="240" w:after="60"/>
      <w:outlineLvl w:val="7"/>
    </w:pPr>
    <w:rPr>
      <w:i/>
      <w:iCs/>
    </w:rPr>
  </w:style>
  <w:style w:type="paragraph" w:styleId="Heading9">
    <w:name w:val="heading 9"/>
    <w:basedOn w:val="Normal"/>
    <w:next w:val="Normal"/>
    <w:link w:val="Heading9Char"/>
    <w:qFormat/>
    <w:rsid w:val="00C66C6C"/>
    <w:pPr>
      <w:keepNext/>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30"/>
      </w:numPr>
    </w:pPr>
  </w:style>
  <w:style w:type="paragraph" w:styleId="ListBullet2">
    <w:name w:val="List Bullet 2"/>
    <w:basedOn w:val="Normal"/>
    <w:rsid w:val="002A6CE2"/>
    <w:pPr>
      <w:numPr>
        <w:numId w:val="31"/>
      </w:numPr>
    </w:pPr>
  </w:style>
  <w:style w:type="paragraph" w:styleId="ListBullet3">
    <w:name w:val="List Bullet 3"/>
    <w:basedOn w:val="Normal"/>
    <w:rsid w:val="002A6CE2"/>
    <w:pPr>
      <w:numPr>
        <w:numId w:val="32"/>
      </w:numPr>
    </w:pPr>
  </w:style>
  <w:style w:type="paragraph" w:styleId="ListBullet4">
    <w:name w:val="List Bullet 4"/>
    <w:basedOn w:val="Normal"/>
    <w:rsid w:val="002A6CE2"/>
    <w:pPr>
      <w:numPr>
        <w:numId w:val="33"/>
      </w:numPr>
    </w:pPr>
  </w:style>
  <w:style w:type="paragraph" w:styleId="ListBullet5">
    <w:name w:val="List Bullet 5"/>
    <w:basedOn w:val="Normal"/>
    <w:rsid w:val="002A6CE2"/>
    <w:pPr>
      <w:numPr>
        <w:numId w:val="34"/>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1E5D13"/>
    <w:pPr>
      <w:spacing w:before="240"/>
    </w:pPr>
    <w:rPr>
      <w:b/>
    </w:rPr>
  </w:style>
  <w:style w:type="paragraph" w:styleId="TOC2">
    <w:name w:val="toc 2"/>
    <w:basedOn w:val="Normal"/>
    <w:next w:val="Normal"/>
    <w:autoRedefine/>
    <w:uiPriority w:val="39"/>
    <w:rsid w:val="001E5D13"/>
    <w:pPr>
      <w:spacing w:before="120"/>
      <w:ind w:left="202"/>
    </w:pPr>
    <w:rPr>
      <w:i/>
    </w:rPr>
  </w:style>
  <w:style w:type="paragraph" w:styleId="TOC3">
    <w:name w:val="toc 3"/>
    <w:basedOn w:val="Normal"/>
    <w:next w:val="Normal"/>
    <w:autoRedefine/>
    <w:uiPriority w:val="39"/>
    <w:rsid w:val="001E5D13"/>
    <w:pPr>
      <w:spacing w:before="60"/>
      <w:ind w:left="403"/>
    </w:pPr>
  </w:style>
  <w:style w:type="paragraph" w:customStyle="1" w:styleId="BoldText">
    <w:name w:val="BoldText"/>
    <w:basedOn w:val="Normal"/>
    <w:next w:val="Normal"/>
    <w:rsid w:val="00C66C6C"/>
    <w:pPr>
      <w:keepNext/>
    </w:pPr>
    <w:rPr>
      <w:b/>
    </w:rPr>
  </w:style>
  <w:style w:type="paragraph" w:styleId="TOC4">
    <w:name w:val="toc 4"/>
    <w:basedOn w:val="Normal"/>
    <w:next w:val="Normal"/>
    <w:autoRedefine/>
    <w:uiPriority w:val="39"/>
    <w:unhideWhenUsed/>
    <w:rsid w:val="001E5D13"/>
    <w:pPr>
      <w:tabs>
        <w:tab w:val="left" w:pos="1540"/>
        <w:tab w:val="right" w:leader="dot" w:pos="11107"/>
      </w:tabs>
      <w:spacing w:after="100"/>
      <w:ind w:left="600"/>
    </w:pPr>
  </w:style>
  <w:style w:type="paragraph" w:styleId="TOC5">
    <w:name w:val="toc 5"/>
    <w:basedOn w:val="Normal"/>
    <w:next w:val="Normal"/>
    <w:autoRedefine/>
    <w:uiPriority w:val="39"/>
    <w:unhideWhenUsed/>
    <w:rsid w:val="00415EAA"/>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FD11D45-7291-4F13-A3E6-AA304EBBDC0A}"/>
</file>

<file path=customXml/itemProps2.xml><?xml version="1.0" encoding="utf-8"?>
<ds:datastoreItem xmlns:ds="http://schemas.openxmlformats.org/officeDocument/2006/customXml" ds:itemID="{7F7E7607-758F-4D6C-8E1A-93570D683189}"/>
</file>

<file path=customXml/itemProps3.xml><?xml version="1.0" encoding="utf-8"?>
<ds:datastoreItem xmlns:ds="http://schemas.openxmlformats.org/officeDocument/2006/customXml" ds:itemID="{04307246-C784-45AF-B046-53011E3A594D}"/>
</file>

<file path=customXml/itemProps4.xml><?xml version="1.0" encoding="utf-8"?>
<ds:datastoreItem xmlns:ds="http://schemas.openxmlformats.org/officeDocument/2006/customXml" ds:itemID="{7975BB5B-3A54-4B46-B2A7-7F4AE8C3D1F7}"/>
</file>

<file path=docProps/app.xml><?xml version="1.0" encoding="utf-8"?>
<Properties xmlns="http://schemas.openxmlformats.org/officeDocument/2006/extended-properties" xmlns:vt="http://schemas.openxmlformats.org/officeDocument/2006/docPropsVTypes">
  <Template>Normal.dotm</Template>
  <TotalTime>9</TotalTime>
  <Pages>16</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WSTEPHE1</cp:lastModifiedBy>
  <cp:revision>3</cp:revision>
  <dcterms:created xsi:type="dcterms:W3CDTF">2015-02-06T17:31:00Z</dcterms:created>
  <dcterms:modified xsi:type="dcterms:W3CDTF">2015-02-06T17:39:00Z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993600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