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244C30" w:rsidRPr="00106C9E" w:rsidRDefault="00244C30" w:rsidP="00244C30"/>
    <w:p w:rsidR="00244C30" w:rsidRDefault="00244C30" w:rsidP="00244C30">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44C30" w:rsidRDefault="00244C30">
      <w:pPr>
        <w:jc w:val="center"/>
        <w:rPr>
          <w:rFonts w:cs="Arial"/>
          <w:b/>
          <w:color w:val="000080"/>
          <w:sz w:val="44"/>
          <w:szCs w:val="44"/>
        </w:rPr>
      </w:pPr>
      <w:r>
        <w:rPr>
          <w:rFonts w:cs="Arial"/>
          <w:b/>
          <w:color w:val="000080"/>
          <w:sz w:val="44"/>
          <w:szCs w:val="44"/>
        </w:rPr>
        <w:t>Research &amp; Vehicle Technology</w:t>
      </w:r>
    </w:p>
    <w:p w:rsidR="00244C30" w:rsidRDefault="00244C30">
      <w:pPr>
        <w:jc w:val="center"/>
        <w:rPr>
          <w:rFonts w:cs="Arial"/>
          <w:b/>
          <w:color w:val="000080"/>
          <w:sz w:val="40"/>
          <w:szCs w:val="40"/>
        </w:rPr>
      </w:pPr>
      <w:r>
        <w:rPr>
          <w:rFonts w:cs="Arial"/>
          <w:b/>
          <w:color w:val="000080"/>
          <w:sz w:val="40"/>
          <w:szCs w:val="40"/>
        </w:rPr>
        <w:t>“Infotainment Systems Product Development”</w:t>
      </w:r>
    </w:p>
    <w:p w:rsidR="00244C30" w:rsidRDefault="00244C30">
      <w:pPr>
        <w:jc w:val="center"/>
      </w:pPr>
    </w:p>
    <w:p w:rsidR="00244C30" w:rsidRDefault="00244C30">
      <w:pPr>
        <w:jc w:val="center"/>
      </w:pPr>
    </w:p>
    <w:p w:rsidR="00244C30" w:rsidRDefault="00244C30">
      <w:pPr>
        <w:jc w:val="center"/>
        <w:rPr>
          <w:rFonts w:cs="Arial"/>
          <w:b/>
          <w:sz w:val="52"/>
          <w:szCs w:val="52"/>
        </w:rPr>
      </w:pPr>
      <w:r>
        <w:rPr>
          <w:rFonts w:cs="Arial"/>
          <w:b/>
          <w:sz w:val="52"/>
          <w:szCs w:val="52"/>
        </w:rPr>
        <w:t>Feature – Vehicle Settings</w:t>
      </w:r>
    </w:p>
    <w:p w:rsidR="00244C30" w:rsidRDefault="00244C30">
      <w:pPr>
        <w:jc w:val="center"/>
        <w:rPr>
          <w:rFonts w:cs="Arial"/>
          <w:b/>
          <w:sz w:val="52"/>
          <w:szCs w:val="52"/>
        </w:rPr>
      </w:pPr>
    </w:p>
    <w:p w:rsidR="00244C30" w:rsidRDefault="00244C30">
      <w:pPr>
        <w:jc w:val="center"/>
        <w:rPr>
          <w:rFonts w:cs="Arial"/>
          <w:b/>
          <w:sz w:val="52"/>
          <w:szCs w:val="52"/>
        </w:rPr>
      </w:pPr>
      <w:r>
        <w:rPr>
          <w:rFonts w:cs="Arial"/>
          <w:b/>
          <w:sz w:val="52"/>
          <w:szCs w:val="52"/>
        </w:rPr>
        <w:t>APIM Infotainment Subsystem Part Specific Specification (SPSS)</w:t>
      </w:r>
    </w:p>
    <w:p w:rsidR="00244C30" w:rsidRDefault="00244C30">
      <w:pPr>
        <w:jc w:val="center"/>
      </w:pPr>
    </w:p>
    <w:p w:rsidR="00244C30" w:rsidRDefault="00244C30">
      <w:pPr>
        <w:jc w:val="center"/>
      </w:pPr>
    </w:p>
    <w:p w:rsidR="00244C30" w:rsidRDefault="00244C30">
      <w:pPr>
        <w:jc w:val="center"/>
      </w:pPr>
    </w:p>
    <w:p w:rsidR="00244C30" w:rsidRDefault="00244C30">
      <w:pPr>
        <w:jc w:val="center"/>
      </w:pPr>
    </w:p>
    <w:p w:rsidR="00244C30" w:rsidRDefault="00244C30">
      <w:pPr>
        <w:jc w:val="center"/>
        <w:rPr>
          <w:rFonts w:cs="Arial"/>
          <w:sz w:val="28"/>
          <w:szCs w:val="28"/>
        </w:rPr>
      </w:pPr>
      <w:r w:rsidRPr="005B57D1">
        <w:rPr>
          <w:rFonts w:cs="Arial"/>
          <w:sz w:val="28"/>
          <w:szCs w:val="28"/>
        </w:rPr>
        <w:t>Version 1.</w:t>
      </w:r>
      <w:r>
        <w:rPr>
          <w:rFonts w:cs="Arial"/>
          <w:sz w:val="28"/>
          <w:szCs w:val="28"/>
        </w:rPr>
        <w:t>23</w:t>
      </w:r>
    </w:p>
    <w:p w:rsidR="00244C30" w:rsidRDefault="00244C30">
      <w:pPr>
        <w:jc w:val="center"/>
        <w:rPr>
          <w:rFonts w:cs="Arial"/>
          <w:b/>
          <w:sz w:val="28"/>
          <w:szCs w:val="28"/>
        </w:rPr>
      </w:pPr>
      <w:r>
        <w:rPr>
          <w:rFonts w:cs="Arial"/>
          <w:b/>
          <w:sz w:val="28"/>
          <w:szCs w:val="28"/>
        </w:rPr>
        <w:t>UNCONTROLLED COPY IF PRINTED</w:t>
      </w:r>
    </w:p>
    <w:p w:rsidR="00244C30" w:rsidRDefault="00244C30">
      <w:pPr>
        <w:jc w:val="center"/>
      </w:pPr>
    </w:p>
    <w:p w:rsidR="00244C30" w:rsidRDefault="00244C30">
      <w:pPr>
        <w:jc w:val="center"/>
        <w:rPr>
          <w:rFonts w:cs="Arial"/>
          <w:b/>
          <w:szCs w:val="22"/>
        </w:rPr>
      </w:pPr>
      <w:r>
        <w:rPr>
          <w:rFonts w:cs="Arial"/>
          <w:b/>
          <w:szCs w:val="22"/>
        </w:rPr>
        <w:t>Version Date: March 19, 2020</w:t>
      </w:r>
    </w:p>
    <w:p w:rsidR="00244C30" w:rsidRDefault="00244C30">
      <w:pPr>
        <w:jc w:val="center"/>
      </w:pPr>
    </w:p>
    <w:p w:rsidR="00244C30" w:rsidRDefault="00244C30">
      <w:pPr>
        <w:jc w:val="center"/>
      </w:pPr>
    </w:p>
    <w:p w:rsidR="00244C30" w:rsidRDefault="00244C30">
      <w:pPr>
        <w:jc w:val="center"/>
      </w:pPr>
    </w:p>
    <w:p w:rsidR="00244C30" w:rsidRDefault="00244C30">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44C30" w:rsidRDefault="00244C30">
      <w:pPr>
        <w:jc w:val="center"/>
        <w:outlineLvl w:val="0"/>
        <w:rPr>
          <w:rFonts w:cs="Arial"/>
          <w:b/>
          <w:bCs/>
          <w:sz w:val="28"/>
          <w:szCs w:val="28"/>
          <w:u w:val="single"/>
        </w:rPr>
      </w:pPr>
      <w:r>
        <w:rPr>
          <w:b/>
          <w:sz w:val="36"/>
          <w:szCs w:val="36"/>
        </w:rPr>
        <w:br w:type="page"/>
      </w:r>
      <w:bookmarkStart w:id="0" w:name="_Toc35508841"/>
      <w:r>
        <w:rPr>
          <w:rFonts w:cs="Arial"/>
          <w:b/>
          <w:bCs/>
          <w:sz w:val="28"/>
          <w:szCs w:val="28"/>
          <w:u w:val="single"/>
        </w:rPr>
        <w:lastRenderedPageBreak/>
        <w:t>Revision History</w:t>
      </w:r>
      <w:bookmarkEnd w:id="0"/>
    </w:p>
    <w:p w:rsidR="00244C30" w:rsidRDefault="00244C30">
      <w:pPr>
        <w:rPr>
          <w:rFonts w:cs="Arial"/>
        </w:rPr>
      </w:pPr>
    </w:p>
    <w:p w:rsidR="00244C30" w:rsidRDefault="00244C30">
      <w:pPr>
        <w:rPr>
          <w:rFonts w:cs="Arial"/>
        </w:rPr>
      </w:pPr>
    </w:p>
    <w:tbl>
      <w:tblPr>
        <w:tblW w:w="109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55"/>
        <w:gridCol w:w="1047"/>
        <w:gridCol w:w="3490"/>
        <w:gridCol w:w="4627"/>
      </w:tblGrid>
      <w:tr w:rsidR="00244C30" w:rsidTr="00244C30">
        <w:trPr>
          <w:trHeight w:val="346"/>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44C30" w:rsidRDefault="00244C30" w:rsidP="00244C30">
            <w:pPr>
              <w:rPr>
                <w:rFonts w:cs="Arial"/>
                <w:b/>
                <w:bCs/>
                <w:lang w:val="fr-FR"/>
              </w:rPr>
            </w:pPr>
            <w:r>
              <w:rPr>
                <w:rFonts w:cs="Arial"/>
                <w:b/>
                <w:bCs/>
                <w:lang w:val="fr-FR"/>
              </w:rPr>
              <w:t>Date</w:t>
            </w:r>
          </w:p>
        </w:tc>
        <w:tc>
          <w:tcPr>
            <w:tcW w:w="1047"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44C30" w:rsidRDefault="00244C30" w:rsidP="00244C30">
            <w:pPr>
              <w:rPr>
                <w:rFonts w:cs="Arial"/>
                <w:b/>
                <w:bCs/>
                <w:lang w:val="fr-FR"/>
              </w:rPr>
            </w:pPr>
            <w:r>
              <w:rPr>
                <w:rFonts w:cs="Arial"/>
                <w:b/>
                <w:bCs/>
                <w:lang w:val="fr-FR"/>
              </w:rPr>
              <w:t>Version</w:t>
            </w:r>
          </w:p>
        </w:tc>
        <w:tc>
          <w:tcPr>
            <w:tcW w:w="811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44C30" w:rsidRDefault="00244C30" w:rsidP="00244C30">
            <w:pPr>
              <w:rPr>
                <w:rFonts w:cs="Arial"/>
                <w:b/>
                <w:bCs/>
                <w:lang w:val="fr-FR"/>
              </w:rPr>
            </w:pPr>
            <w:r>
              <w:rPr>
                <w:rFonts w:cs="Arial"/>
                <w:b/>
                <w:bCs/>
                <w:lang w:val="fr-FR"/>
              </w:rPr>
              <w:t>Notes</w:t>
            </w:r>
          </w:p>
        </w:tc>
      </w:tr>
      <w:tr w:rsidR="00244C30" w:rsidRPr="00C77FDB" w:rsidTr="00244C30">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244C30" w:rsidRPr="00C77FDB" w:rsidRDefault="00244C30" w:rsidP="00244C30">
            <w:pPr>
              <w:rPr>
                <w:rFonts w:cs="Arial"/>
                <w:b/>
                <w:sz w:val="16"/>
                <w:lang w:val="fr-FR"/>
              </w:rPr>
            </w:pPr>
            <w:r w:rsidRPr="00C77FDB">
              <w:rPr>
                <w:rFonts w:cs="Arial"/>
                <w:b/>
                <w:sz w:val="16"/>
                <w:lang w:val="fr-FR"/>
              </w:rPr>
              <w:t>May 30, 2013</w:t>
            </w:r>
          </w:p>
        </w:tc>
        <w:tc>
          <w:tcPr>
            <w:tcW w:w="1047" w:type="dxa"/>
            <w:tcBorders>
              <w:top w:val="single" w:sz="6" w:space="0" w:color="auto"/>
              <w:left w:val="single" w:sz="6" w:space="0" w:color="auto"/>
              <w:bottom w:val="single" w:sz="6" w:space="0" w:color="auto"/>
              <w:right w:val="single" w:sz="6" w:space="0" w:color="auto"/>
            </w:tcBorders>
            <w:hideMark/>
          </w:tcPr>
          <w:p w:rsidR="00244C30" w:rsidRPr="00C77FDB" w:rsidRDefault="00244C30" w:rsidP="00244C30">
            <w:pPr>
              <w:jc w:val="center"/>
              <w:rPr>
                <w:rFonts w:cs="Arial"/>
                <w:b/>
                <w:sz w:val="16"/>
                <w:lang w:val="fr-FR"/>
              </w:rPr>
            </w:pPr>
            <w:r w:rsidRPr="00C77FDB">
              <w:rPr>
                <w:rFonts w:cs="Arial"/>
                <w:b/>
                <w:sz w:val="16"/>
                <w:lang w:val="fr-FR"/>
              </w:rPr>
              <w:t>1.0</w:t>
            </w:r>
          </w:p>
        </w:tc>
        <w:tc>
          <w:tcPr>
            <w:tcW w:w="3490" w:type="dxa"/>
            <w:tcBorders>
              <w:top w:val="single" w:sz="6" w:space="0" w:color="auto"/>
              <w:left w:val="single" w:sz="6" w:space="0" w:color="auto"/>
              <w:bottom w:val="single" w:sz="6" w:space="0" w:color="auto"/>
              <w:right w:val="single" w:sz="6" w:space="0" w:color="auto"/>
            </w:tcBorders>
            <w:hideMark/>
          </w:tcPr>
          <w:p w:rsidR="00244C30" w:rsidRPr="00C77FDB" w:rsidRDefault="00244C30" w:rsidP="00244C30">
            <w:pPr>
              <w:jc w:val="center"/>
              <w:rPr>
                <w:rFonts w:cs="Arial"/>
                <w:b/>
                <w:sz w:val="16"/>
              </w:rPr>
            </w:pPr>
            <w:r w:rsidRPr="00C77FDB">
              <w:rPr>
                <w:rFonts w:cs="Arial"/>
                <w:b/>
                <w:sz w:val="16"/>
              </w:rPr>
              <w:t>Initial Release</w:t>
            </w:r>
          </w:p>
        </w:tc>
        <w:tc>
          <w:tcPr>
            <w:tcW w:w="4627" w:type="dxa"/>
            <w:tcBorders>
              <w:top w:val="single" w:sz="6" w:space="0" w:color="auto"/>
              <w:left w:val="single" w:sz="6" w:space="0" w:color="auto"/>
              <w:bottom w:val="single" w:sz="6" w:space="0" w:color="auto"/>
              <w:right w:val="single" w:sz="6" w:space="0" w:color="auto"/>
            </w:tcBorders>
          </w:tcPr>
          <w:p w:rsidR="00244C30" w:rsidRPr="00C77FDB" w:rsidRDefault="00244C30" w:rsidP="00244C30">
            <w:pPr>
              <w:rPr>
                <w:rFonts w:cs="Arial"/>
                <w:b/>
                <w:sz w:val="16"/>
              </w:rPr>
            </w:pPr>
          </w:p>
        </w:tc>
      </w:tr>
      <w:tr w:rsidR="00244C30"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244C30" w:rsidRDefault="00244C30" w:rsidP="00244C30">
            <w:pPr>
              <w:rPr>
                <w:rFonts w:cs="Arial"/>
                <w:sz w:val="16"/>
              </w:rPr>
            </w:pPr>
          </w:p>
        </w:tc>
        <w:tc>
          <w:tcPr>
            <w:tcW w:w="1047" w:type="dxa"/>
            <w:tcBorders>
              <w:top w:val="single" w:sz="6" w:space="0" w:color="auto"/>
              <w:left w:val="nil"/>
              <w:bottom w:val="single" w:sz="6" w:space="0" w:color="auto"/>
              <w:right w:val="nil"/>
            </w:tcBorders>
            <w:shd w:val="thinDiagCross" w:color="auto" w:fill="D9D9D9" w:themeFill="background1" w:themeFillShade="D9"/>
            <w:vAlign w:val="center"/>
          </w:tcPr>
          <w:p w:rsidR="00244C30" w:rsidRDefault="00244C30" w:rsidP="00244C30">
            <w:pPr>
              <w:rPr>
                <w:rFonts w:cs="Arial"/>
                <w:sz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tcPr>
          <w:p w:rsidR="00244C30" w:rsidRDefault="00244C30" w:rsidP="00244C30">
            <w:pPr>
              <w:rPr>
                <w:rFonts w:cs="Arial"/>
                <w:sz w:val="16"/>
                <w:lang w:val="fr-FR"/>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tcPr>
          <w:p w:rsidR="00244C30" w:rsidRDefault="00244C30" w:rsidP="00244C30">
            <w:pPr>
              <w:rPr>
                <w:rFonts w:cs="Arial"/>
                <w:sz w:val="16"/>
              </w:rPr>
            </w:pPr>
          </w:p>
        </w:tc>
      </w:tr>
      <w:tr w:rsidR="00244C30" w:rsidRPr="00C77FDB" w:rsidTr="00244C30">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244C30" w:rsidRPr="00C77FDB" w:rsidRDefault="00244C30" w:rsidP="00244C30">
            <w:pPr>
              <w:rPr>
                <w:rFonts w:cstheme="minorHAnsi"/>
                <w:b/>
                <w:sz w:val="16"/>
                <w:szCs w:val="16"/>
              </w:rPr>
            </w:pPr>
            <w:r w:rsidRPr="00C77FDB">
              <w:rPr>
                <w:rFonts w:cstheme="minorHAnsi"/>
                <w:b/>
                <w:sz w:val="16"/>
                <w:szCs w:val="16"/>
              </w:rPr>
              <w:t>October 24, 2013</w:t>
            </w:r>
          </w:p>
        </w:tc>
        <w:tc>
          <w:tcPr>
            <w:tcW w:w="1047" w:type="dxa"/>
            <w:tcBorders>
              <w:top w:val="single" w:sz="6" w:space="0" w:color="auto"/>
              <w:left w:val="single" w:sz="6" w:space="0" w:color="auto"/>
              <w:bottom w:val="single" w:sz="6" w:space="0" w:color="auto"/>
              <w:right w:val="single" w:sz="6" w:space="0" w:color="auto"/>
            </w:tcBorders>
          </w:tcPr>
          <w:p w:rsidR="00244C30" w:rsidRPr="00C77FDB" w:rsidRDefault="00244C30" w:rsidP="00244C30">
            <w:pPr>
              <w:jc w:val="center"/>
              <w:rPr>
                <w:rFonts w:cstheme="minorHAnsi"/>
                <w:b/>
                <w:sz w:val="16"/>
                <w:szCs w:val="16"/>
                <w:lang w:val="fr-FR"/>
              </w:rPr>
            </w:pPr>
            <w:r w:rsidRPr="00C77FDB">
              <w:rPr>
                <w:rFonts w:cstheme="minorHAnsi"/>
                <w:b/>
                <w:sz w:val="16"/>
                <w:szCs w:val="16"/>
                <w:lang w:val="fr-FR"/>
              </w:rPr>
              <w:t>1.1</w:t>
            </w:r>
          </w:p>
        </w:tc>
        <w:tc>
          <w:tcPr>
            <w:tcW w:w="8117" w:type="dxa"/>
            <w:gridSpan w:val="2"/>
            <w:tcBorders>
              <w:top w:val="single" w:sz="6" w:space="0" w:color="auto"/>
              <w:left w:val="single" w:sz="6" w:space="0" w:color="auto"/>
              <w:bottom w:val="single" w:sz="6" w:space="0" w:color="auto"/>
              <w:right w:val="single" w:sz="6" w:space="0" w:color="auto"/>
            </w:tcBorders>
          </w:tcPr>
          <w:p w:rsidR="00244C30" w:rsidRPr="00C77FDB" w:rsidRDefault="00244C30" w:rsidP="00244C30">
            <w:pPr>
              <w:rPr>
                <w:rFonts w:cstheme="minorHAnsi"/>
                <w:b/>
                <w:sz w:val="16"/>
                <w:szCs w:val="16"/>
              </w:rPr>
            </w:pPr>
          </w:p>
        </w:tc>
      </w:tr>
      <w:tr w:rsidR="00244C30" w:rsidTr="00244C30">
        <w:trPr>
          <w:jc w:val="center"/>
        </w:trPr>
        <w:tc>
          <w:tcPr>
            <w:tcW w:w="1755" w:type="dxa"/>
            <w:tcBorders>
              <w:top w:val="single" w:sz="6" w:space="0" w:color="auto"/>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VS-GREQ-304479-Network connection password failure (HMI)</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VS-GREQ-304480-Network connection using WPS-push button (HMI)</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VS-GREQ-304481-Network connection using WPS-PIN (HMI)</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VS-GREQ-304482-Wi-Fi direct feature control (functional)</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VS-GREQ-304483-Wi-Fi direct configuration parameters (functional)</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VS-GREQ-304484-Wi-Fi direct connection options (HMI)</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VS-GREQ-304485-Wi-Fi direct outgoing (HMI)</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VS-GREQ-304486-Wi-Fi direct incoming (HMI)</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VS-GREQ-304487-Wi-Fi network availability notification (functional)</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VS-GREQ-304488-Wi-Fi network availability notification (HMI)</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VS-GREQ-304489-Wi-Fi Network connectivity status (HMI)</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VS-GREQ-304490-WEP/WPA Security Keys/Passwords</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single" w:sz="6" w:space="0" w:color="auto"/>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VS-GREQ-304491-Security keys (HMI)</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244C30" w:rsidRPr="00C77FDB" w:rsidRDefault="00244C30" w:rsidP="00244C30">
            <w:pPr>
              <w:rPr>
                <w:rFonts w:cstheme="minorHAnsi"/>
                <w:b/>
                <w:sz w:val="16"/>
                <w:szCs w:val="16"/>
              </w:rPr>
            </w:pPr>
            <w:r w:rsidRPr="00C77FDB">
              <w:rPr>
                <w:rFonts w:cstheme="minorHAnsi"/>
                <w:b/>
                <w:sz w:val="16"/>
                <w:szCs w:val="16"/>
              </w:rPr>
              <w:t>March 14, 2014</w:t>
            </w:r>
          </w:p>
        </w:tc>
        <w:tc>
          <w:tcPr>
            <w:tcW w:w="1047" w:type="dxa"/>
            <w:tcBorders>
              <w:top w:val="single" w:sz="6" w:space="0" w:color="auto"/>
              <w:left w:val="single" w:sz="6" w:space="0" w:color="auto"/>
              <w:bottom w:val="single" w:sz="6" w:space="0" w:color="auto"/>
              <w:right w:val="single" w:sz="6" w:space="0" w:color="auto"/>
            </w:tcBorders>
          </w:tcPr>
          <w:p w:rsidR="00244C30" w:rsidRPr="00C77FDB" w:rsidRDefault="00244C30" w:rsidP="00244C30">
            <w:pPr>
              <w:rPr>
                <w:rFonts w:cstheme="minorHAnsi"/>
                <w:b/>
                <w:sz w:val="16"/>
                <w:szCs w:val="16"/>
                <w:lang w:val="fr-FR"/>
              </w:rPr>
            </w:pPr>
            <w:r w:rsidRPr="00C77FDB">
              <w:rPr>
                <w:rFonts w:cstheme="minorHAnsi"/>
                <w:b/>
                <w:sz w:val="16"/>
                <w:szCs w:val="16"/>
                <w:lang w:val="fr-FR"/>
              </w:rPr>
              <w:t>1.2</w:t>
            </w:r>
          </w:p>
        </w:tc>
        <w:tc>
          <w:tcPr>
            <w:tcW w:w="8117" w:type="dxa"/>
            <w:gridSpan w:val="2"/>
            <w:tcBorders>
              <w:top w:val="single" w:sz="6" w:space="0" w:color="auto"/>
              <w:left w:val="single" w:sz="6" w:space="0" w:color="auto"/>
              <w:bottom w:val="single" w:sz="6" w:space="0" w:color="auto"/>
              <w:right w:val="single" w:sz="6" w:space="0" w:color="auto"/>
            </w:tcBorders>
          </w:tcPr>
          <w:p w:rsidR="00244C30" w:rsidRPr="00C77FDB" w:rsidRDefault="00244C30" w:rsidP="00244C30">
            <w:pPr>
              <w:rPr>
                <w:rFonts w:cstheme="minorHAnsi"/>
                <w:b/>
                <w:sz w:val="16"/>
                <w:szCs w:val="16"/>
              </w:rPr>
            </w:pPr>
          </w:p>
        </w:tc>
      </w:tr>
      <w:tr w:rsidR="00244C30" w:rsidTr="00244C30">
        <w:trPr>
          <w:jc w:val="center"/>
        </w:trPr>
        <w:tc>
          <w:tcPr>
            <w:tcW w:w="1755" w:type="dxa"/>
            <w:tcBorders>
              <w:top w:val="single" w:sz="6" w:space="0" w:color="auto"/>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152E68">
              <w:rPr>
                <w:rFonts w:cs="Arial"/>
                <w:sz w:val="16"/>
              </w:rPr>
              <w:t>AS-GREQ-</w:t>
            </w:r>
            <w:r>
              <w:rPr>
                <w:rFonts w:cs="Arial"/>
                <w:sz w:val="16"/>
              </w:rPr>
              <w:t>050371-</w:t>
            </w:r>
            <w:r w:rsidRPr="00152E68">
              <w:rPr>
                <w:rFonts w:cs="Arial"/>
                <w:sz w:val="16"/>
              </w:rPr>
              <w:t xml:space="preserve"> Automatic Software Update</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VS-GREQ025326</w:t>
            </w:r>
            <w:r w:rsidRPr="00152E68">
              <w:rPr>
                <w:rFonts w:cs="Arial"/>
                <w:sz w:val="16"/>
              </w:rPr>
              <w:t>-Wi-Fi network availability notification (HMI)</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Revise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152E68">
              <w:rPr>
                <w:rFonts w:cs="Arial"/>
                <w:sz w:val="16"/>
              </w:rPr>
              <w:t>VS-GUC-291869</w:t>
            </w:r>
            <w:r>
              <w:rPr>
                <w:rFonts w:cs="Arial"/>
                <w:sz w:val="16"/>
              </w:rPr>
              <w:t xml:space="preserve"> - </w:t>
            </w:r>
            <w:r w:rsidRPr="00152E68">
              <w:rPr>
                <w:rFonts w:cs="Arial"/>
                <w:sz w:val="16"/>
              </w:rPr>
              <w:t>Configure Automatic Software Update</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Use Case</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70232F">
              <w:rPr>
                <w:rFonts w:cs="Arial"/>
                <w:sz w:val="16"/>
              </w:rPr>
              <w:t>VS-UC-REQ-025261/B-The user would like to search/rescan/refresh the list of Wi-Fi direct compatible device(TcSE ROIN-291844)</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 xml:space="preserve">bjohns69 - </w:t>
            </w:r>
            <w:r w:rsidRPr="0070232F">
              <w:rPr>
                <w:rFonts w:cs="Arial"/>
                <w:sz w:val="16"/>
              </w:rPr>
              <w:t>Revise Use Case</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70232F">
              <w:rPr>
                <w:rFonts w:cs="Arial"/>
                <w:sz w:val="16"/>
              </w:rPr>
              <w:t>VS-FUR-REQ-052061/A-Automatic Software Update, trigger 1</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70232F">
              <w:rPr>
                <w:rFonts w:cs="Arial"/>
                <w:sz w:val="16"/>
              </w:rPr>
              <w:t>VS-FUR-REQ-052062/A-Automatic Software Update, trigger 2</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70232F">
              <w:rPr>
                <w:rFonts w:cs="Arial"/>
                <w:sz w:val="16"/>
              </w:rPr>
              <w:t>VS-FUR-REQ-052063/A-Automatic Software Update, trigger 3</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70232F">
              <w:rPr>
                <w:rFonts w:cs="Arial"/>
                <w:sz w:val="16"/>
              </w:rPr>
              <w:t>VS-FUR-REQ-052064/A-Automatic Software Update, trigger 4</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70232F">
              <w:rPr>
                <w:rFonts w:cs="Arial"/>
                <w:sz w:val="16"/>
              </w:rPr>
              <w:t>VS-FUR-REQ-052065/A-Wi-Fi Signal Strength Presentation</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70232F">
              <w:rPr>
                <w:rFonts w:cs="Arial"/>
                <w:sz w:val="16"/>
              </w:rPr>
              <w:t>VS-FUR-REQ-025294/B-Wi-Fi chip power state requirements(TcSE ROIN-296184-1)</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70232F">
              <w:rPr>
                <w:rFonts w:cs="Arial"/>
                <w:sz w:val="16"/>
              </w:rPr>
              <w:t>VS-FUR-REQ-052066/A-Wi-Fi Keep last Wi-Fi mode after ignition</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New Requirement</w:t>
            </w:r>
          </w:p>
        </w:tc>
      </w:tr>
      <w:tr w:rsidR="00244C30" w:rsidTr="00244C30">
        <w:trPr>
          <w:jc w:val="center"/>
        </w:trPr>
        <w:tc>
          <w:tcPr>
            <w:tcW w:w="1755" w:type="dxa"/>
            <w:tcBorders>
              <w:top w:val="nil"/>
              <w:left w:val="single" w:sz="6" w:space="0" w:color="auto"/>
              <w:bottom w:val="single" w:sz="6" w:space="0" w:color="auto"/>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70232F">
              <w:rPr>
                <w:rFonts w:cs="Arial"/>
                <w:sz w:val="16"/>
              </w:rPr>
              <w:t>VS-FUR-REQ-025326/B-Wi-Fi network availability notification (HMI)(</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Revise Requirement</w:t>
            </w:r>
          </w:p>
        </w:tc>
      </w:tr>
      <w:tr w:rsidR="00244C30"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244C30" w:rsidRPr="00C77FDB" w:rsidRDefault="00244C30" w:rsidP="00244C30">
            <w:pPr>
              <w:rPr>
                <w:rFonts w:cstheme="minorHAnsi"/>
                <w:b/>
                <w:sz w:val="16"/>
                <w:szCs w:val="16"/>
              </w:rPr>
            </w:pPr>
            <w:r w:rsidRPr="00C77FDB">
              <w:rPr>
                <w:rFonts w:cstheme="minorHAnsi"/>
                <w:b/>
                <w:sz w:val="16"/>
                <w:szCs w:val="16"/>
              </w:rPr>
              <w:t>May 9, 2014</w:t>
            </w:r>
          </w:p>
        </w:tc>
        <w:tc>
          <w:tcPr>
            <w:tcW w:w="1047" w:type="dxa"/>
            <w:tcBorders>
              <w:top w:val="single" w:sz="6" w:space="0" w:color="auto"/>
              <w:left w:val="single" w:sz="6" w:space="0" w:color="auto"/>
              <w:bottom w:val="single" w:sz="6" w:space="0" w:color="auto"/>
              <w:right w:val="single" w:sz="6" w:space="0" w:color="auto"/>
            </w:tcBorders>
          </w:tcPr>
          <w:p w:rsidR="00244C30" w:rsidRPr="00C77FDB" w:rsidRDefault="00244C30" w:rsidP="00244C30">
            <w:pPr>
              <w:rPr>
                <w:rFonts w:cstheme="minorHAnsi"/>
                <w:b/>
                <w:sz w:val="16"/>
                <w:szCs w:val="16"/>
                <w:lang w:val="fr-FR"/>
              </w:rPr>
            </w:pPr>
            <w:r w:rsidRPr="00C77FDB">
              <w:rPr>
                <w:rFonts w:cstheme="minorHAnsi"/>
                <w:b/>
                <w:sz w:val="16"/>
                <w:szCs w:val="16"/>
                <w:lang w:val="fr-FR"/>
              </w:rPr>
              <w:t>1.3</w:t>
            </w:r>
          </w:p>
        </w:tc>
        <w:tc>
          <w:tcPr>
            <w:tcW w:w="8117" w:type="dxa"/>
            <w:gridSpan w:val="2"/>
            <w:tcBorders>
              <w:top w:val="single" w:sz="6" w:space="0" w:color="auto"/>
              <w:left w:val="single" w:sz="6" w:space="0" w:color="auto"/>
              <w:bottom w:val="single" w:sz="6" w:space="0" w:color="auto"/>
              <w:right w:val="single" w:sz="6" w:space="0" w:color="auto"/>
            </w:tcBorders>
          </w:tcPr>
          <w:p w:rsidR="00244C30" w:rsidRPr="00C77FDB" w:rsidRDefault="00244C30" w:rsidP="00244C30">
            <w:pPr>
              <w:rPr>
                <w:rFonts w:cstheme="minorHAnsi"/>
                <w:b/>
                <w:sz w:val="16"/>
                <w:szCs w:val="16"/>
              </w:rPr>
            </w:pPr>
          </w:p>
        </w:tc>
      </w:tr>
      <w:tr w:rsidR="00244C30" w:rsidTr="00244C30">
        <w:trPr>
          <w:jc w:val="center"/>
        </w:trPr>
        <w:tc>
          <w:tcPr>
            <w:tcW w:w="1755" w:type="dxa"/>
            <w:tcBorders>
              <w:top w:val="single" w:sz="6" w:space="0" w:color="auto"/>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586F1A">
              <w:rPr>
                <w:rFonts w:cs="Arial"/>
                <w:sz w:val="16"/>
              </w:rPr>
              <w:t>MD-REQ-023414/B-CntrStk_D_RqAssoc (TcSE ROIN-284870-1)</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 xml:space="preserve">bjohns69 – </w:t>
            </w:r>
            <w:r w:rsidRPr="00586F1A">
              <w:rPr>
                <w:rFonts w:cs="Arial"/>
                <w:sz w:val="16"/>
              </w:rPr>
              <w:t>Added new literal for Cancel Keypad Code.</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586F1A">
              <w:rPr>
                <w:rFonts w:cs="Arial"/>
                <w:sz w:val="16"/>
              </w:rPr>
              <w:t>VS-SD-REQ-086469/A-Cancel Keypad Code Edit</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 xml:space="preserve">bjohns69 – </w:t>
            </w:r>
            <w:r w:rsidRPr="00586F1A">
              <w:rPr>
                <w:rFonts w:cs="Arial"/>
                <w:sz w:val="16"/>
              </w:rPr>
              <w:t>Initial Release - Added new sequence diagram for Cancel Keypad Code</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586F1A">
              <w:rPr>
                <w:rFonts w:cs="Arial"/>
                <w:sz w:val="16"/>
              </w:rPr>
              <w:t>VS-UC-REQ-025253/B-User would like to see a list of Wi-Fi network(s) within range of their current location (TcSE ROIN-291836)</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 xml:space="preserve">bjohns69 – </w:t>
            </w:r>
            <w:r w:rsidRPr="00586F1A">
              <w:rPr>
                <w:rFonts w:cs="Arial"/>
                <w:sz w:val="16"/>
              </w:rPr>
              <w:t>Modified Use Case</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586F1A">
              <w:rPr>
                <w:rFonts w:cs="Arial"/>
                <w:sz w:val="16"/>
              </w:rPr>
              <w:t>VS-UC-REQ-025282/B-User ignores the Network availability notification (TcSE ROIN-291865)</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 xml:space="preserve">bjohns69 – </w:t>
            </w:r>
            <w:r w:rsidRPr="00586F1A">
              <w:rPr>
                <w:rFonts w:cs="Arial"/>
                <w:sz w:val="16"/>
              </w:rPr>
              <w:t>Revised scenario description and post-condition for trigger.</w:t>
            </w:r>
            <w:r>
              <w:rPr>
                <w:rFonts w:cs="Arial"/>
                <w:sz w:val="16"/>
              </w:rPr>
              <w:t xml:space="preserve"> Added “conditions</w:t>
            </w:r>
            <w:r w:rsidRPr="00861E39">
              <w:rPr>
                <w:rFonts w:cs="Arial"/>
                <w:sz w:val="16"/>
              </w:rPr>
              <w:t xml:space="preserve"> that triggered it change.</w:t>
            </w:r>
            <w:r>
              <w:rPr>
                <w:rFonts w:cs="Arial"/>
                <w:sz w:val="16"/>
              </w:rPr>
              <w: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586F1A">
              <w:rPr>
                <w:rFonts w:cs="Arial"/>
                <w:sz w:val="16"/>
              </w:rPr>
              <w:t>VS-FUR-REQ-025326/B-Wi-Fi network availability notification (HMI) (TcSE ROIN-304488)</w:t>
            </w:r>
          </w:p>
        </w:tc>
        <w:tc>
          <w:tcPr>
            <w:tcW w:w="4627" w:type="dxa"/>
            <w:tcBorders>
              <w:top w:val="single" w:sz="6" w:space="0" w:color="auto"/>
              <w:left w:val="single" w:sz="6" w:space="0" w:color="auto"/>
              <w:bottom w:val="single" w:sz="6" w:space="0" w:color="auto"/>
              <w:right w:val="single" w:sz="6" w:space="0" w:color="auto"/>
            </w:tcBorders>
          </w:tcPr>
          <w:p w:rsidR="00244C30" w:rsidRPr="00586F1A" w:rsidRDefault="00244C30" w:rsidP="00244C30">
            <w:pPr>
              <w:rPr>
                <w:rFonts w:cs="Arial"/>
                <w:sz w:val="16"/>
              </w:rPr>
            </w:pPr>
            <w:r>
              <w:rPr>
                <w:rFonts w:cs="Arial"/>
                <w:sz w:val="16"/>
              </w:rPr>
              <w:t xml:space="preserve">bjohns69 – </w:t>
            </w:r>
            <w:r w:rsidRPr="00586F1A">
              <w:rPr>
                <w:rFonts w:cs="Arial"/>
                <w:sz w:val="16"/>
              </w:rPr>
              <w:t>Revised to focus on trigger conditions are met and icon display on screen.  Two minute time out was changed.</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CF36CF">
              <w:rPr>
                <w:rFonts w:cs="Arial"/>
                <w:sz w:val="16"/>
              </w:rPr>
              <w:t>VS-UC-REQ-025264/B-User Wi-Fi network(s) availability notification based on analytics X (TcSE ROIN-291847)</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 xml:space="preserve">bjohns69 - </w:t>
            </w:r>
            <w:r w:rsidRPr="00CF36CF">
              <w:rPr>
                <w:rFonts w:cs="Arial"/>
                <w:sz w:val="16"/>
              </w:rPr>
              <w:t xml:space="preserve">Changed the scenario description and post conditions.  Revised psot condition, "The user may act on this </w:t>
            </w:r>
            <w:r w:rsidRPr="00CF36CF">
              <w:rPr>
                <w:rFonts w:cs="Arial"/>
                <w:sz w:val="16"/>
              </w:rPr>
              <w:lastRenderedPageBreak/>
              <w:t>notification by searching and selecting a network to connect to. "</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CF36CF">
              <w:rPr>
                <w:rFonts w:cs="Arial"/>
                <w:sz w:val="16"/>
              </w:rPr>
              <w:t>VS-UC-REQ-</w:t>
            </w:r>
            <w:r>
              <w:rPr>
                <w:rFonts w:cs="Arial"/>
                <w:sz w:val="16"/>
              </w:rPr>
              <w:t>025283/A</w:t>
            </w:r>
            <w:r w:rsidRPr="00CF36CF">
              <w:rPr>
                <w:rFonts w:cs="Arial"/>
                <w:sz w:val="16"/>
              </w:rPr>
              <w:t xml:space="preserve">-User </w:t>
            </w:r>
            <w:r>
              <w:rPr>
                <w:rFonts w:cs="Arial"/>
                <w:sz w:val="16"/>
              </w:rPr>
              <w:t xml:space="preserve">dismiss/ deletes the Network availability notification </w:t>
            </w:r>
            <w:r w:rsidRPr="00CF36CF">
              <w:rPr>
                <w:rFonts w:cs="Arial"/>
                <w:sz w:val="16"/>
              </w:rPr>
              <w:t>(TcSE ROIN-291</w:t>
            </w:r>
            <w:r>
              <w:rPr>
                <w:rFonts w:cs="Arial"/>
                <w:sz w:val="16"/>
              </w:rPr>
              <w:t>866</w:t>
            </w:r>
            <w:r w:rsidRPr="00CF36CF">
              <w:rPr>
                <w:rFonts w:cs="Arial"/>
                <w:sz w:val="16"/>
              </w:rPr>
              <w:t>)</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bjohns69 -  removed Use Case</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861E39">
              <w:rPr>
                <w:rFonts w:cs="Arial"/>
                <w:sz w:val="16"/>
              </w:rPr>
              <w:t>VS-FUR-REQ-086700/A-Wi-Fi network availability notification Default Setting (functional)</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 xml:space="preserve">bjohns69 - </w:t>
            </w:r>
            <w:r w:rsidRPr="00585E0B">
              <w:rPr>
                <w:rFonts w:cs="Arial"/>
                <w:sz w:val="16"/>
              </w:rPr>
              <w:t>Added a requirement to clarify the trigger for "network availability notification" feature</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sidRPr="00861E39">
              <w:rPr>
                <w:rFonts w:cs="Arial"/>
                <w:sz w:val="16"/>
              </w:rPr>
              <w:t>VS-FUR-REQ-086699/A-Wi-Fi Network Availability Notification trigger (Functional)</w:t>
            </w:r>
          </w:p>
        </w:tc>
        <w:tc>
          <w:tcPr>
            <w:tcW w:w="4627" w:type="dxa"/>
            <w:tcBorders>
              <w:top w:val="single" w:sz="6" w:space="0" w:color="auto"/>
              <w:left w:val="single" w:sz="6" w:space="0" w:color="auto"/>
              <w:bottom w:val="single" w:sz="6" w:space="0" w:color="auto"/>
              <w:right w:val="single" w:sz="6" w:space="0" w:color="auto"/>
            </w:tcBorders>
          </w:tcPr>
          <w:p w:rsidR="00244C30" w:rsidRDefault="00244C30" w:rsidP="00244C30">
            <w:pPr>
              <w:rPr>
                <w:rFonts w:cs="Arial"/>
                <w:sz w:val="16"/>
              </w:rPr>
            </w:pPr>
            <w:r>
              <w:rPr>
                <w:rFonts w:cs="Arial"/>
                <w:sz w:val="16"/>
              </w:rPr>
              <w:t xml:space="preserve">bjohns69 - </w:t>
            </w:r>
            <w:r w:rsidRPr="00585E0B">
              <w:rPr>
                <w:rFonts w:cs="Arial"/>
                <w:sz w:val="16"/>
              </w:rPr>
              <w:t>Added a requirement to clarify the default setting for the "network availability notification" feature</w:t>
            </w:r>
          </w:p>
        </w:tc>
      </w:tr>
      <w:tr w:rsidR="00244C30" w:rsidTr="00244C30">
        <w:trPr>
          <w:jc w:val="center"/>
        </w:trPr>
        <w:tc>
          <w:tcPr>
            <w:tcW w:w="1755" w:type="dxa"/>
            <w:tcBorders>
              <w:top w:val="nil"/>
              <w:left w:val="single" w:sz="6" w:space="0" w:color="auto"/>
              <w:bottom w:val="single" w:sz="6" w:space="0" w:color="auto"/>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2F0ECB" w:rsidRDefault="00244C30" w:rsidP="00244C30">
            <w:pPr>
              <w:rPr>
                <w:rFonts w:cs="Arial"/>
                <w:sz w:val="16"/>
                <w:szCs w:val="16"/>
              </w:rPr>
            </w:pPr>
            <w:r w:rsidRPr="002F0ECB">
              <w:rPr>
                <w:rFonts w:cs="Arial"/>
                <w:sz w:val="16"/>
                <w:szCs w:val="16"/>
              </w:rPr>
              <w:t>VS-FRD-REQ-025441/B-Vehicle Settings (CGEA) (TcSE ROIN-293313-1)</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2F0ECB" w:rsidRDefault="00244C30" w:rsidP="00244C30">
            <w:pPr>
              <w:rPr>
                <w:rFonts w:cs="Calibri"/>
                <w:sz w:val="16"/>
                <w:szCs w:val="16"/>
              </w:rPr>
            </w:pPr>
            <w:r>
              <w:rPr>
                <w:rFonts w:cs="Arial"/>
                <w:sz w:val="16"/>
              </w:rPr>
              <w:t xml:space="preserve">bjohns69 - </w:t>
            </w:r>
            <w:r w:rsidRPr="002F0ECB">
              <w:rPr>
                <w:rFonts w:cs="Calibri"/>
                <w:sz w:val="16"/>
                <w:szCs w:val="16"/>
              </w:rPr>
              <w:t>New release for changes to</w:t>
            </w:r>
          </w:p>
        </w:tc>
      </w:tr>
      <w:tr w:rsidR="00244C30"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244C30" w:rsidRPr="00C77FDB" w:rsidRDefault="00244C30" w:rsidP="00244C30">
            <w:pPr>
              <w:rPr>
                <w:rFonts w:cstheme="minorHAnsi"/>
                <w:b/>
                <w:sz w:val="16"/>
                <w:szCs w:val="16"/>
              </w:rPr>
            </w:pPr>
            <w:r w:rsidRPr="00C77FDB">
              <w:rPr>
                <w:rFonts w:cstheme="minorHAnsi"/>
                <w:b/>
                <w:sz w:val="16"/>
                <w:szCs w:val="16"/>
              </w:rPr>
              <w:t>August 18, 2014</w:t>
            </w:r>
          </w:p>
        </w:tc>
        <w:tc>
          <w:tcPr>
            <w:tcW w:w="1047" w:type="dxa"/>
            <w:tcBorders>
              <w:top w:val="single" w:sz="6" w:space="0" w:color="auto"/>
              <w:left w:val="single" w:sz="6" w:space="0" w:color="auto"/>
              <w:bottom w:val="single" w:sz="6" w:space="0" w:color="auto"/>
              <w:right w:val="single" w:sz="6" w:space="0" w:color="auto"/>
            </w:tcBorders>
          </w:tcPr>
          <w:p w:rsidR="00244C30" w:rsidRPr="00C77FDB" w:rsidRDefault="00244C30" w:rsidP="00244C30">
            <w:pPr>
              <w:rPr>
                <w:rFonts w:cstheme="minorHAnsi"/>
                <w:b/>
                <w:sz w:val="16"/>
                <w:szCs w:val="16"/>
                <w:lang w:val="fr-FR"/>
              </w:rPr>
            </w:pPr>
            <w:r w:rsidRPr="00C77FDB">
              <w:rPr>
                <w:rFonts w:cstheme="minorHAnsi"/>
                <w:b/>
                <w:sz w:val="16"/>
                <w:szCs w:val="16"/>
                <w:lang w:val="fr-FR"/>
              </w:rPr>
              <w:t>1.4</w:t>
            </w:r>
          </w:p>
        </w:tc>
        <w:tc>
          <w:tcPr>
            <w:tcW w:w="8117" w:type="dxa"/>
            <w:gridSpan w:val="2"/>
            <w:tcBorders>
              <w:top w:val="single" w:sz="6" w:space="0" w:color="auto"/>
              <w:left w:val="single" w:sz="6" w:space="0" w:color="auto"/>
              <w:bottom w:val="single" w:sz="6" w:space="0" w:color="auto"/>
              <w:right w:val="single" w:sz="6" w:space="0" w:color="auto"/>
            </w:tcBorders>
            <w:vAlign w:val="center"/>
          </w:tcPr>
          <w:p w:rsidR="00244C30" w:rsidRPr="00C77FDB" w:rsidRDefault="00244C30" w:rsidP="00244C30">
            <w:pPr>
              <w:rPr>
                <w:rFonts w:cstheme="minorHAnsi"/>
                <w:b/>
                <w:sz w:val="16"/>
                <w:szCs w:val="16"/>
              </w:rPr>
            </w:pPr>
          </w:p>
        </w:tc>
      </w:tr>
      <w:tr w:rsidR="00244C30" w:rsidTr="00244C30">
        <w:trPr>
          <w:jc w:val="center"/>
        </w:trPr>
        <w:tc>
          <w:tcPr>
            <w:tcW w:w="1755" w:type="dxa"/>
            <w:tcBorders>
              <w:top w:val="single" w:sz="6" w:space="0" w:color="auto"/>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VS-UC-REQ-025259/B-User would like to find more information about the Wi-Fi network currently connected (TcSE ROIN-291842)</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bjohns69 - Modified Use Case text</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VS-UC-REQ-025267/B-User would like to know his/her current Wi-Fi network connectivity status while away from the Wi-Fi settings HMI (TcSE ROIN-291850)</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bjohns69 - Revise Use Case</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VS-FUR-REQ-052061/A-Automatic Software Update, trigger 1</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bjohns69 - Added new Use Case</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VS-FUR-REQ-025325/B-Wi-Fi network availability notification (functional) (TcSE ROIN-304487)</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bjohns69 - Added to requirement. "The option is only available when the Wi-Fi feature is ON."</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VS-FUN-REQ-093981/A-Charge Port Cable Unlock</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bjohns69 - Added new function.</w:t>
            </w:r>
          </w:p>
          <w:p w:rsidR="00244C30" w:rsidRPr="00F07F43" w:rsidRDefault="00244C30" w:rsidP="00244C30">
            <w:pPr>
              <w:rPr>
                <w:rFonts w:cs="Arial"/>
                <w:sz w:val="16"/>
                <w:szCs w:val="16"/>
              </w:rPr>
            </w:pP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VS-UC-REQ-093980/A-Unlock Charge Port Cord</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bjohns69 - New use case to add unlock charge port cable connector.</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VS-ACT-REQ-093982/A-Unlock Charge Port Cord</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bjohns69 - Added new Activity Diagram.</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VS-SD-REQ-093983/A-Unlock Charge Port Cord</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bjohns69 - Added new sequence Diagram.</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VS-SD-REQ-023442/B-Set Keypad Code for current user (TcSE ROIN-129661-2)</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bjohns69 - Modified diagram to clarify signal literals.</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VS-SD-REQ-023443/B-Erase Keypad Code from current user (TcSE ROIN-129691-1)</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F07F43" w:rsidRDefault="00244C30" w:rsidP="00244C30">
            <w:pPr>
              <w:rPr>
                <w:rFonts w:cs="Arial"/>
                <w:sz w:val="16"/>
                <w:szCs w:val="16"/>
              </w:rPr>
            </w:pPr>
            <w:r w:rsidRPr="00F07F43">
              <w:rPr>
                <w:rFonts w:cs="Arial"/>
                <w:sz w:val="16"/>
                <w:szCs w:val="16"/>
              </w:rPr>
              <w:t>bjohns69 - Modified diagram to clarify signal literals.</w:t>
            </w:r>
          </w:p>
        </w:tc>
      </w:tr>
      <w:tr w:rsidR="00244C30"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244C30" w:rsidRPr="00C77FDB" w:rsidRDefault="00244C30" w:rsidP="00244C30">
            <w:pPr>
              <w:rPr>
                <w:rFonts w:cstheme="minorHAnsi"/>
                <w:b/>
                <w:sz w:val="16"/>
                <w:szCs w:val="16"/>
              </w:rPr>
            </w:pPr>
            <w:r w:rsidRPr="00C77FDB">
              <w:rPr>
                <w:rFonts w:cstheme="minorHAnsi"/>
                <w:b/>
                <w:sz w:val="16"/>
                <w:szCs w:val="16"/>
              </w:rPr>
              <w:t>November 12, 2014</w:t>
            </w:r>
          </w:p>
        </w:tc>
        <w:tc>
          <w:tcPr>
            <w:tcW w:w="1047" w:type="dxa"/>
            <w:tcBorders>
              <w:top w:val="single" w:sz="6" w:space="0" w:color="auto"/>
              <w:left w:val="single" w:sz="6" w:space="0" w:color="auto"/>
              <w:bottom w:val="single" w:sz="6" w:space="0" w:color="auto"/>
              <w:right w:val="single" w:sz="6" w:space="0" w:color="auto"/>
            </w:tcBorders>
          </w:tcPr>
          <w:p w:rsidR="00244C30" w:rsidRPr="00C77FDB" w:rsidRDefault="00244C30" w:rsidP="00244C30">
            <w:pPr>
              <w:rPr>
                <w:rFonts w:cstheme="minorHAnsi"/>
                <w:b/>
                <w:sz w:val="16"/>
                <w:szCs w:val="16"/>
                <w:lang w:val="fr-FR"/>
              </w:rPr>
            </w:pPr>
            <w:r w:rsidRPr="00C77FDB">
              <w:rPr>
                <w:rFonts w:cstheme="minorHAnsi"/>
                <w:b/>
                <w:sz w:val="16"/>
                <w:szCs w:val="16"/>
                <w:lang w:val="fr-FR"/>
              </w:rPr>
              <w:t>1.5</w:t>
            </w:r>
          </w:p>
        </w:tc>
        <w:tc>
          <w:tcPr>
            <w:tcW w:w="8117" w:type="dxa"/>
            <w:gridSpan w:val="2"/>
            <w:tcBorders>
              <w:top w:val="single" w:sz="6" w:space="0" w:color="auto"/>
              <w:left w:val="single" w:sz="6" w:space="0" w:color="auto"/>
              <w:bottom w:val="single" w:sz="6" w:space="0" w:color="auto"/>
              <w:right w:val="single" w:sz="6" w:space="0" w:color="auto"/>
            </w:tcBorders>
            <w:vAlign w:val="center"/>
          </w:tcPr>
          <w:p w:rsidR="00244C30" w:rsidRPr="00C77FDB" w:rsidRDefault="00244C30" w:rsidP="00244C30">
            <w:pPr>
              <w:rPr>
                <w:rFonts w:cstheme="minorHAnsi"/>
                <w:b/>
                <w:sz w:val="16"/>
                <w:szCs w:val="16"/>
              </w:rPr>
            </w:pPr>
            <w:r w:rsidRPr="00C77FDB">
              <w:rPr>
                <w:rFonts w:cstheme="minorHAnsi"/>
                <w:b/>
                <w:sz w:val="16"/>
                <w:szCs w:val="16"/>
              </w:rPr>
              <w:t>Updates for 12/24, added Valet Mode and Charge Port Cable Unlock</w:t>
            </w:r>
          </w:p>
        </w:tc>
      </w:tr>
      <w:tr w:rsidR="00244C30" w:rsidTr="00244C30">
        <w:trPr>
          <w:jc w:val="center"/>
        </w:trPr>
        <w:tc>
          <w:tcPr>
            <w:tcW w:w="1755" w:type="dxa"/>
            <w:tcBorders>
              <w:top w:val="single" w:sz="6" w:space="0" w:color="auto"/>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VS-FUN-REQ-096818/A-Set Valet Mode</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bjohns69 - New Function for Valet Mode</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VS-UC-REQ-096810/A-Set Valet Mode</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bjohns69 - New use case to activate valet mode.</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VS-ACT-REQ-096820/A-Set Valet Mode</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bjohns69 - Added new activity diagram for Valet Mode</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VS-SD-REQ-097279/A-Set Valet Mode</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bjohns69 - Sequence Diagram for Valet Mode</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VS-FUN-REQ-025228/B-Ambient Lighting- Set Intensity (TcSE ROIN-292320-1)</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BJOHNS69 - Added new requirement to explain HMI interface.</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VS-HMI-REQ-097951/A-Ambient Lighting Intensity</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BJOHNS69 - Added new requirement to explain HMI interface.</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VS-FUN-REQ-025239/B-Set 12/24 hour mode setting (TcSE ROIN-292339-1)</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rpaquet2 - Added new requirements to clarify how to implement 12/24 hour mode setting.</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VS-SR-REQ-099559/A-12/24 Hour Status Storage</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rpaquet2 - Added new requirement to cover what some modules are doing and provide direction to remaining modules on how to handle error.</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VS-SR-REQ-099560/A-12/24 Hour Default Setting</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rpaquet2 - Added new requirement to cover what some modules are doing and provide direction to remaining modules on how to handle error.</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VS-SR-REQ-099558/A-12/24 Hour Mode Error Handling</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rpaquet2 - Added new requirement to cover what some modules are doing and provide direction to remaining modules on how to handle error.</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VS-SD-REQ-023442/B-Set Keypad Code for current user (TcSE ROIN-129661-2)</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bjohns69 - Modified diagram to clarify correct signal literals.</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VS-SD-REQ-023443/B-Erase Keypad Code from current user (TcSE ROIN-129691-1)</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bjohns69 - Modified diagram to clarify correct signal literals.</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VS-FUN-REQ-093981/A-Charge Port Cable Unlock</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bjohns69 - Added new function.</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VS-UC-REQ-093980/A-Unlock Charge Port Cord</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bjohns69 - New use case to add unlock charge port cable connector.</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VS-ACT-REQ-093982/A-Unlock Charge Port Cord</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bjohns69 - Added new Activity Diagram.</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VS-SD-REQ-093983/A-Unlock Charge Port Cord</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bjohns69 - Added new sequence Diagram.</w:t>
            </w:r>
          </w:p>
        </w:tc>
      </w:tr>
      <w:tr w:rsidR="00244C30" w:rsidTr="00244C30">
        <w:trPr>
          <w:jc w:val="center"/>
        </w:trPr>
        <w:tc>
          <w:tcPr>
            <w:tcW w:w="1755" w:type="dxa"/>
            <w:tcBorders>
              <w:top w:val="nil"/>
              <w:left w:val="single" w:sz="6" w:space="0" w:color="auto"/>
              <w:bottom w:val="nil"/>
              <w:right w:val="single" w:sz="6"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VS-FUR-REQ-104343/A-Valet Mode Infotainment Operation</w:t>
            </w:r>
          </w:p>
        </w:tc>
        <w:tc>
          <w:tcPr>
            <w:tcW w:w="4627" w:type="dxa"/>
            <w:tcBorders>
              <w:top w:val="single" w:sz="6" w:space="0" w:color="auto"/>
              <w:left w:val="single" w:sz="6" w:space="0" w:color="auto"/>
              <w:bottom w:val="single" w:sz="6" w:space="0" w:color="auto"/>
              <w:right w:val="single" w:sz="6" w:space="0" w:color="auto"/>
            </w:tcBorders>
            <w:vAlign w:val="center"/>
          </w:tcPr>
          <w:p w:rsidR="00244C30" w:rsidRPr="000F30B8" w:rsidRDefault="00244C30" w:rsidP="00244C30">
            <w:pPr>
              <w:rPr>
                <w:rFonts w:cs="Arial"/>
                <w:sz w:val="16"/>
                <w:szCs w:val="16"/>
              </w:rPr>
            </w:pPr>
            <w:r w:rsidRPr="000F30B8">
              <w:rPr>
                <w:rFonts w:cs="Arial"/>
                <w:sz w:val="16"/>
                <w:szCs w:val="16"/>
              </w:rPr>
              <w:t>&lt;jmyslin2 / Karensa Ruffin&gt; New requirement for Valet Mode</w:t>
            </w:r>
          </w:p>
        </w:tc>
      </w:tr>
      <w:tr w:rsidR="00244C30"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sidRPr="00C77FDB">
              <w:rPr>
                <w:rFonts w:cstheme="minorHAnsi"/>
                <w:b/>
                <w:sz w:val="16"/>
                <w:szCs w:val="16"/>
              </w:rPr>
              <w:t>December 9, 2014</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lang w:val="fr-FR"/>
              </w:rPr>
            </w:pPr>
            <w:r w:rsidRPr="00C77FDB">
              <w:rPr>
                <w:rFonts w:cstheme="minorHAnsi"/>
                <w:b/>
                <w:sz w:val="16"/>
                <w:szCs w:val="16"/>
                <w:lang w:val="fr-FR"/>
              </w:rPr>
              <w:t>1.6</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Tr="00244C30">
        <w:trPr>
          <w:jc w:val="center"/>
        </w:trPr>
        <w:tc>
          <w:tcPr>
            <w:tcW w:w="1755" w:type="dxa"/>
            <w:tcBorders>
              <w:top w:val="single" w:sz="4" w:space="0" w:color="auto"/>
              <w:left w:val="single" w:sz="4" w:space="0" w:color="auto"/>
              <w:bottom w:val="single" w:sz="4" w:space="0" w:color="auto"/>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DE781F" w:rsidRDefault="00244C30" w:rsidP="00244C30">
            <w:pPr>
              <w:rPr>
                <w:rFonts w:cs="Arial"/>
                <w:sz w:val="16"/>
                <w:szCs w:val="16"/>
              </w:rPr>
            </w:pPr>
            <w:r w:rsidRPr="00DE781F">
              <w:rPr>
                <w:rFonts w:cs="Arial"/>
                <w:sz w:val="16"/>
                <w:szCs w:val="16"/>
              </w:rPr>
              <w:t>VS-FUR-REQ-115767/A-Manual Disconnection</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DE781F" w:rsidRDefault="00244C30" w:rsidP="00244C30">
            <w:pPr>
              <w:rPr>
                <w:rFonts w:cs="Arial"/>
                <w:sz w:val="16"/>
                <w:szCs w:val="16"/>
              </w:rPr>
            </w:pPr>
            <w:r w:rsidRPr="00DE781F">
              <w:rPr>
                <w:rFonts w:cs="Arial"/>
                <w:sz w:val="16"/>
                <w:szCs w:val="16"/>
              </w:rPr>
              <w:t>&lt;Hanan Ahmed&gt; New requirement for Manual Disconnecting</w:t>
            </w:r>
          </w:p>
        </w:tc>
      </w:tr>
      <w:tr w:rsidR="00244C30"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sidRPr="00C77FDB">
              <w:rPr>
                <w:rFonts w:cstheme="minorHAnsi"/>
                <w:b/>
                <w:sz w:val="16"/>
                <w:szCs w:val="16"/>
              </w:rPr>
              <w:lastRenderedPageBreak/>
              <w:t>December 16, 2014</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lang w:val="fr-FR"/>
              </w:rPr>
            </w:pPr>
            <w:r w:rsidRPr="00C77FDB">
              <w:rPr>
                <w:rFonts w:cstheme="minorHAnsi"/>
                <w:b/>
                <w:sz w:val="16"/>
                <w:szCs w:val="16"/>
                <w:lang w:val="fr-FR"/>
              </w:rPr>
              <w:t>1.7</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sidRPr="00C77FDB">
              <w:rPr>
                <w:rFonts w:cstheme="minorHAnsi"/>
                <w:b/>
                <w:sz w:val="16"/>
                <w:szCs w:val="16"/>
              </w:rPr>
              <w:t>January 16, 2015</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lang w:val="fr-FR"/>
              </w:rPr>
            </w:pPr>
            <w:r w:rsidRPr="00C77FDB">
              <w:rPr>
                <w:rFonts w:cstheme="minorHAnsi"/>
                <w:b/>
                <w:sz w:val="16"/>
                <w:szCs w:val="16"/>
                <w:lang w:val="fr-FR"/>
              </w:rPr>
              <w:t>1.8</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r w:rsidRPr="00C77FDB">
              <w:rPr>
                <w:rFonts w:cstheme="minorHAnsi"/>
                <w:b/>
                <w:sz w:val="16"/>
                <w:szCs w:val="16"/>
              </w:rPr>
              <w:t>Implementation of fixes for ambient lighting</w:t>
            </w:r>
          </w:p>
        </w:tc>
      </w:tr>
      <w:tr w:rsidR="00244C30" w:rsidTr="00244C30">
        <w:trPr>
          <w:jc w:val="center"/>
        </w:trPr>
        <w:tc>
          <w:tcPr>
            <w:tcW w:w="1755" w:type="dxa"/>
            <w:tcBorders>
              <w:top w:val="single" w:sz="4" w:space="0" w:color="auto"/>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DE781F" w:rsidRDefault="00244C30" w:rsidP="00244C30">
            <w:pPr>
              <w:rPr>
                <w:rFonts w:cs="Arial"/>
                <w:sz w:val="16"/>
                <w:szCs w:val="16"/>
              </w:rPr>
            </w:pPr>
            <w:r w:rsidRPr="00217443">
              <w:rPr>
                <w:rFonts w:cs="Arial"/>
                <w:sz w:val="16"/>
                <w:szCs w:val="16"/>
              </w:rPr>
              <w:t>VS-SR-REQ-117709/A-Turning ON and OFF Ambient Lighting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DE781F" w:rsidRDefault="00244C30" w:rsidP="00244C30">
            <w:pPr>
              <w:rPr>
                <w:rFonts w:cs="Arial"/>
                <w:sz w:val="16"/>
                <w:szCs w:val="16"/>
              </w:rPr>
            </w:pPr>
            <w:r w:rsidRPr="00217443">
              <w:rPr>
                <w:rFonts w:cs="Arial"/>
                <w:sz w:val="16"/>
                <w:szCs w:val="16"/>
              </w:rPr>
              <w:t>&lt;jmyslin2 / aaldalla&gt; Updated ambient lighting requirement for how to turning ON and OFF ambient lighting</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D780D" w:rsidRDefault="00244C30" w:rsidP="00244C30">
            <w:pPr>
              <w:rPr>
                <w:rFonts w:cs="Arial"/>
                <w:sz w:val="16"/>
                <w:szCs w:val="16"/>
              </w:rPr>
            </w:pPr>
            <w:r w:rsidRPr="00BD780D">
              <w:rPr>
                <w:rFonts w:cs="Arial"/>
                <w:sz w:val="16"/>
                <w:szCs w:val="16"/>
              </w:rPr>
              <w:t>MD-REQ-025388/B-LightAmbColor_No_Rq (TcSE ROIN-297407)</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D780D" w:rsidRDefault="00244C30" w:rsidP="00244C30">
            <w:pPr>
              <w:rPr>
                <w:rFonts w:cs="Arial"/>
                <w:sz w:val="16"/>
                <w:szCs w:val="16"/>
              </w:rPr>
            </w:pPr>
            <w:r w:rsidRPr="00BD780D">
              <w:rPr>
                <w:rFonts w:cs="Arial"/>
                <w:sz w:val="16"/>
                <w:szCs w:val="16"/>
              </w:rPr>
              <w:t>&lt;jmyslin2&gt; Updated so that 0x00 is Invalid / NoDataExits from OFF so this doesn't cause a reset to OFF at start-up with the init value 0x0</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D780D" w:rsidRDefault="00244C30" w:rsidP="00244C30">
            <w:pPr>
              <w:rPr>
                <w:rFonts w:cs="Arial"/>
                <w:sz w:val="16"/>
                <w:szCs w:val="16"/>
              </w:rPr>
            </w:pPr>
            <w:r w:rsidRPr="00BD780D">
              <w:rPr>
                <w:rFonts w:cs="Arial"/>
                <w:sz w:val="16"/>
                <w:szCs w:val="16"/>
              </w:rPr>
              <w:t>MD-REQ-025389/B-LightAmbIntsty_No_Rq (TcSE ROIN-297420)</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D780D" w:rsidRDefault="00244C30" w:rsidP="00244C30">
            <w:pPr>
              <w:rPr>
                <w:rFonts w:cs="Arial"/>
                <w:sz w:val="16"/>
                <w:szCs w:val="16"/>
              </w:rPr>
            </w:pPr>
            <w:r w:rsidRPr="00BD780D">
              <w:rPr>
                <w:rFonts w:cs="Arial"/>
                <w:sz w:val="16"/>
                <w:szCs w:val="16"/>
              </w:rPr>
              <w:t>&lt;jmyslin2&gt; Update requirement to match what is already in production where 0x0 0% intensity also means Ambient Lighting OFF</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D780D" w:rsidRDefault="00244C30" w:rsidP="00244C30">
            <w:pPr>
              <w:rPr>
                <w:rFonts w:cs="Arial"/>
                <w:sz w:val="16"/>
                <w:szCs w:val="16"/>
              </w:rPr>
            </w:pPr>
            <w:r w:rsidRPr="00BD780D">
              <w:rPr>
                <w:rFonts w:cs="Arial"/>
                <w:sz w:val="16"/>
                <w:szCs w:val="16"/>
              </w:rPr>
              <w:t>MD-REQ-025388/B-LightAmbColor_No_Rq (TcSE ROIN-297407)</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D780D" w:rsidRDefault="00244C30" w:rsidP="00244C30">
            <w:pPr>
              <w:rPr>
                <w:rFonts w:cs="Arial"/>
                <w:sz w:val="16"/>
                <w:szCs w:val="16"/>
              </w:rPr>
            </w:pPr>
            <w:r w:rsidRPr="00BD780D">
              <w:rPr>
                <w:rFonts w:cs="Arial"/>
                <w:sz w:val="16"/>
                <w:szCs w:val="16"/>
              </w:rPr>
              <w:t>&lt;jmyslin2&gt; Updated so that 0x00 is Invalid / NoDataExits from OFF so this doesn't cause a reset to OFF at start-up with the init value 0x0</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D780D" w:rsidRDefault="00244C30" w:rsidP="00244C30">
            <w:pPr>
              <w:rPr>
                <w:rFonts w:cs="Arial"/>
                <w:sz w:val="16"/>
                <w:szCs w:val="16"/>
              </w:rPr>
            </w:pPr>
            <w:r w:rsidRPr="00BD780D">
              <w:rPr>
                <w:rFonts w:cs="Arial"/>
                <w:sz w:val="16"/>
                <w:szCs w:val="16"/>
              </w:rPr>
              <w:t>MD-REQ-025389/B-LightAmbIntsty_No_Rq (TcSE ROIN-297420)</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D780D" w:rsidRDefault="00244C30" w:rsidP="00244C30">
            <w:pPr>
              <w:rPr>
                <w:rFonts w:cs="Arial"/>
                <w:sz w:val="16"/>
                <w:szCs w:val="16"/>
              </w:rPr>
            </w:pPr>
            <w:r w:rsidRPr="00BD780D">
              <w:rPr>
                <w:rFonts w:cs="Arial"/>
                <w:sz w:val="16"/>
                <w:szCs w:val="16"/>
              </w:rPr>
              <w:t>&lt;jmyslin2&gt; Update requirement to match what is already in production where 0x0 0% intensity also means Ambient Lighting OFF</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D780D" w:rsidRDefault="00244C30" w:rsidP="00244C30">
            <w:pPr>
              <w:rPr>
                <w:rFonts w:cs="Arial"/>
                <w:sz w:val="16"/>
                <w:szCs w:val="16"/>
              </w:rPr>
            </w:pPr>
            <w:r w:rsidRPr="00BD780D">
              <w:rPr>
                <w:rFonts w:cs="Arial"/>
                <w:sz w:val="16"/>
                <w:szCs w:val="16"/>
              </w:rPr>
              <w:t>VS-SR-REQ-117709/C-Turning ON and OFF Ambient Lighting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D780D" w:rsidRDefault="00244C30" w:rsidP="00244C30">
            <w:pPr>
              <w:rPr>
                <w:rFonts w:cs="Arial"/>
                <w:sz w:val="16"/>
                <w:szCs w:val="16"/>
              </w:rPr>
            </w:pPr>
            <w:r w:rsidRPr="00BD780D">
              <w:rPr>
                <w:rFonts w:cs="Arial"/>
                <w:sz w:val="16"/>
                <w:szCs w:val="16"/>
              </w:rPr>
              <w:t>&lt;jmyslin2&gt; Updated strategy for Turning ON and OFF Ambient Lighting</w:t>
            </w:r>
          </w:p>
        </w:tc>
      </w:tr>
      <w:tr w:rsidR="00244C30" w:rsidTr="00244C30">
        <w:trPr>
          <w:jc w:val="center"/>
        </w:trPr>
        <w:tc>
          <w:tcPr>
            <w:tcW w:w="1755" w:type="dxa"/>
            <w:tcBorders>
              <w:top w:val="nil"/>
              <w:left w:val="single" w:sz="4" w:space="0" w:color="auto"/>
              <w:bottom w:val="single" w:sz="6" w:space="0" w:color="auto"/>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D780D" w:rsidRDefault="00244C30" w:rsidP="00244C30">
            <w:pPr>
              <w:rPr>
                <w:rFonts w:cs="Arial"/>
                <w:sz w:val="16"/>
                <w:szCs w:val="16"/>
              </w:rPr>
            </w:pPr>
            <w:r w:rsidRPr="00BD780D">
              <w:rPr>
                <w:rFonts w:cs="Arial"/>
                <w:sz w:val="16"/>
                <w:szCs w:val="16"/>
              </w:rPr>
              <w:t>VS-FUR-REQ-104343/B-Valet Mode Infotainment Operation</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D780D" w:rsidRDefault="00244C30" w:rsidP="00244C30">
            <w:pPr>
              <w:rPr>
                <w:rFonts w:cs="Arial"/>
                <w:sz w:val="16"/>
                <w:szCs w:val="16"/>
              </w:rPr>
            </w:pPr>
            <w:r w:rsidRPr="00BD780D">
              <w:rPr>
                <w:rFonts w:cs="Arial"/>
                <w:sz w:val="16"/>
                <w:szCs w:val="16"/>
              </w:rPr>
              <w:t>&lt;KRuffin / Jmyslin2&gt; added additional clarifications to the valet mode requirement regarding maintaining its valet mode state</w:t>
            </w:r>
          </w:p>
        </w:tc>
      </w:tr>
      <w:tr w:rsidR="00244C30"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sidRPr="00C77FDB">
              <w:rPr>
                <w:rFonts w:cstheme="minorHAnsi"/>
                <w:b/>
                <w:sz w:val="16"/>
                <w:szCs w:val="16"/>
              </w:rPr>
              <w:t>January 30, 2015</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lang w:val="fr-FR"/>
              </w:rPr>
            </w:pPr>
            <w:r w:rsidRPr="00C77FDB">
              <w:rPr>
                <w:rFonts w:cstheme="minorHAnsi"/>
                <w:b/>
                <w:sz w:val="16"/>
                <w:szCs w:val="16"/>
                <w:lang w:val="fr-FR"/>
              </w:rPr>
              <w:t>1.9</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Tr="00244C30">
        <w:trPr>
          <w:jc w:val="center"/>
        </w:trPr>
        <w:tc>
          <w:tcPr>
            <w:tcW w:w="1755" w:type="dxa"/>
            <w:tcBorders>
              <w:top w:val="single" w:sz="4" w:space="0" w:color="auto"/>
              <w:left w:val="single" w:sz="4" w:space="0" w:color="auto"/>
              <w:bottom w:val="single" w:sz="4" w:space="0" w:color="auto"/>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A36453" w:rsidRDefault="00244C30" w:rsidP="00244C30">
            <w:pPr>
              <w:rPr>
                <w:rFonts w:cs="Arial"/>
                <w:sz w:val="16"/>
                <w:szCs w:val="16"/>
              </w:rPr>
            </w:pPr>
            <w:r w:rsidRPr="00A36453">
              <w:rPr>
                <w:rFonts w:cs="Arial"/>
                <w:sz w:val="16"/>
                <w:szCs w:val="16"/>
              </w:rPr>
              <w:t>VS-FUR-REQ-052065/B-Wi-Fi Signal Strength Presentation</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A36453" w:rsidRDefault="00244C30" w:rsidP="00244C30">
            <w:pPr>
              <w:rPr>
                <w:rFonts w:cs="Arial"/>
                <w:sz w:val="16"/>
                <w:szCs w:val="16"/>
              </w:rPr>
            </w:pPr>
            <w:r w:rsidRPr="00A36453">
              <w:rPr>
                <w:rFonts w:cs="Arial"/>
                <w:sz w:val="16"/>
                <w:szCs w:val="16"/>
              </w:rPr>
              <w:t>&lt;Hanan Ahmed&gt; Updated Requirement</w:t>
            </w:r>
          </w:p>
        </w:tc>
      </w:tr>
      <w:tr w:rsidR="00244C30"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sidRPr="00C77FDB">
              <w:rPr>
                <w:rFonts w:cstheme="minorHAnsi"/>
                <w:b/>
                <w:sz w:val="16"/>
                <w:szCs w:val="16"/>
              </w:rPr>
              <w:t>March 17, 2015</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lang w:val="fr-FR"/>
              </w:rPr>
            </w:pPr>
            <w:r w:rsidRPr="00C77FDB">
              <w:rPr>
                <w:rFonts w:cstheme="minorHAnsi"/>
                <w:b/>
                <w:sz w:val="16"/>
                <w:szCs w:val="16"/>
                <w:lang w:val="fr-FR"/>
              </w:rPr>
              <w:t>1.10</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Tr="00244C30">
        <w:trPr>
          <w:jc w:val="center"/>
        </w:trPr>
        <w:tc>
          <w:tcPr>
            <w:tcW w:w="1755" w:type="dxa"/>
            <w:tcBorders>
              <w:top w:val="single" w:sz="4" w:space="0" w:color="auto"/>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2914AC" w:rsidRDefault="00244C30" w:rsidP="00244C30">
            <w:pPr>
              <w:rPr>
                <w:rFonts w:cs="Arial"/>
                <w:sz w:val="16"/>
                <w:szCs w:val="16"/>
              </w:rPr>
            </w:pPr>
            <w:r w:rsidRPr="002914AC">
              <w:rPr>
                <w:rFonts w:cs="Arial"/>
                <w:sz w:val="16"/>
                <w:szCs w:val="16"/>
              </w:rPr>
              <w:t>VS-UC-REQ-025207/B-Set Language (TcSE ROIN-290599)</w:t>
            </w:r>
          </w:p>
        </w:tc>
        <w:tc>
          <w:tcPr>
            <w:tcW w:w="4627" w:type="dxa"/>
            <w:tcBorders>
              <w:top w:val="single" w:sz="6" w:space="0" w:color="auto"/>
              <w:left w:val="single" w:sz="4" w:space="0" w:color="auto"/>
              <w:bottom w:val="single" w:sz="6" w:space="0" w:color="auto"/>
              <w:right w:val="single" w:sz="6" w:space="0" w:color="auto"/>
            </w:tcBorders>
          </w:tcPr>
          <w:p w:rsidR="00244C30" w:rsidRPr="002914AC" w:rsidRDefault="00244C30" w:rsidP="00244C30">
            <w:pPr>
              <w:rPr>
                <w:rFonts w:cs="Calibri"/>
                <w:sz w:val="16"/>
                <w:szCs w:val="16"/>
              </w:rPr>
            </w:pPr>
            <w:r w:rsidRPr="002914AC">
              <w:rPr>
                <w:rFonts w:cs="Calibri"/>
                <w:sz w:val="16"/>
                <w:szCs w:val="16"/>
              </w:rPr>
              <w:t>&lt;jmyslin2&gt; Clarified language use case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2914AC" w:rsidRDefault="00244C30" w:rsidP="00244C30">
            <w:pPr>
              <w:rPr>
                <w:rFonts w:cs="Arial"/>
                <w:sz w:val="16"/>
                <w:szCs w:val="16"/>
              </w:rPr>
            </w:pPr>
            <w:r w:rsidRPr="002914AC">
              <w:rPr>
                <w:rFonts w:cs="Arial"/>
                <w:sz w:val="16"/>
                <w:szCs w:val="16"/>
              </w:rPr>
              <w:t>VS-UC-REQ-025208/B-Selected Language not available on both Displays (TcSE ROIN-290600)</w:t>
            </w:r>
          </w:p>
        </w:tc>
        <w:tc>
          <w:tcPr>
            <w:tcW w:w="4627" w:type="dxa"/>
            <w:tcBorders>
              <w:top w:val="single" w:sz="6" w:space="0" w:color="auto"/>
              <w:left w:val="single" w:sz="4" w:space="0" w:color="auto"/>
              <w:bottom w:val="single" w:sz="6" w:space="0" w:color="auto"/>
              <w:right w:val="single" w:sz="6" w:space="0" w:color="auto"/>
            </w:tcBorders>
          </w:tcPr>
          <w:p w:rsidR="00244C30" w:rsidRPr="002914AC" w:rsidRDefault="00244C30" w:rsidP="00244C30">
            <w:pPr>
              <w:rPr>
                <w:rFonts w:cs="Calibri"/>
                <w:sz w:val="16"/>
                <w:szCs w:val="16"/>
              </w:rPr>
            </w:pPr>
            <w:r w:rsidRPr="002914AC">
              <w:rPr>
                <w:rFonts w:cs="Calibri"/>
                <w:sz w:val="16"/>
                <w:szCs w:val="16"/>
              </w:rPr>
              <w:t>&lt;jmyslin2&gt; Updated the Language Use Case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2914AC" w:rsidRDefault="00244C30" w:rsidP="00244C30">
            <w:pPr>
              <w:rPr>
                <w:rFonts w:cs="Arial"/>
                <w:sz w:val="16"/>
                <w:szCs w:val="16"/>
              </w:rPr>
            </w:pPr>
            <w:r w:rsidRPr="002914AC">
              <w:rPr>
                <w:rFonts w:cs="Arial"/>
                <w:sz w:val="16"/>
                <w:szCs w:val="16"/>
              </w:rPr>
              <w:t>VS-SR-REQ-025209/B-Language Truth Table (TcSE ROIN-141542-3)</w:t>
            </w:r>
          </w:p>
        </w:tc>
        <w:tc>
          <w:tcPr>
            <w:tcW w:w="4627" w:type="dxa"/>
            <w:tcBorders>
              <w:top w:val="single" w:sz="6" w:space="0" w:color="auto"/>
              <w:left w:val="single" w:sz="4" w:space="0" w:color="auto"/>
              <w:bottom w:val="single" w:sz="6" w:space="0" w:color="auto"/>
              <w:right w:val="single" w:sz="6" w:space="0" w:color="auto"/>
            </w:tcBorders>
          </w:tcPr>
          <w:p w:rsidR="00244C30" w:rsidRPr="002914AC" w:rsidRDefault="00244C30" w:rsidP="00244C30">
            <w:pPr>
              <w:rPr>
                <w:rFonts w:cs="Calibri"/>
                <w:sz w:val="16"/>
                <w:szCs w:val="16"/>
              </w:rPr>
            </w:pPr>
            <w:r w:rsidRPr="002914AC">
              <w:rPr>
                <w:rFonts w:cs="Calibri"/>
                <w:sz w:val="16"/>
                <w:szCs w:val="16"/>
              </w:rPr>
              <w:t>&lt;jmyslin2&gt; added clarifications to the requirement</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2914AC" w:rsidRDefault="00244C30" w:rsidP="00244C30">
            <w:pPr>
              <w:rPr>
                <w:rFonts w:cs="Arial"/>
                <w:sz w:val="16"/>
                <w:szCs w:val="16"/>
              </w:rPr>
            </w:pPr>
            <w:r w:rsidRPr="002914AC">
              <w:rPr>
                <w:rFonts w:cs="Arial"/>
                <w:sz w:val="16"/>
                <w:szCs w:val="16"/>
              </w:rPr>
              <w:t>VS-FUR-REQ-052065/B-Wi-Fi Signal Strength Presentation</w:t>
            </w:r>
          </w:p>
        </w:tc>
        <w:tc>
          <w:tcPr>
            <w:tcW w:w="4627" w:type="dxa"/>
            <w:tcBorders>
              <w:top w:val="single" w:sz="6" w:space="0" w:color="auto"/>
              <w:left w:val="single" w:sz="4" w:space="0" w:color="auto"/>
              <w:bottom w:val="single" w:sz="6" w:space="0" w:color="auto"/>
              <w:right w:val="single" w:sz="6" w:space="0" w:color="auto"/>
            </w:tcBorders>
          </w:tcPr>
          <w:p w:rsidR="00244C30" w:rsidRPr="002914AC" w:rsidRDefault="00244C30" w:rsidP="00244C30">
            <w:pPr>
              <w:rPr>
                <w:rFonts w:cs="Calibri"/>
                <w:sz w:val="16"/>
                <w:szCs w:val="16"/>
              </w:rPr>
            </w:pPr>
            <w:r w:rsidRPr="002914AC">
              <w:rPr>
                <w:rFonts w:cs="Calibri"/>
                <w:sz w:val="16"/>
                <w:szCs w:val="16"/>
              </w:rPr>
              <w:t>&lt;Hanan Ahmed&gt; Updated Requirement</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2914AC" w:rsidRDefault="00244C30" w:rsidP="00244C30">
            <w:pPr>
              <w:rPr>
                <w:rFonts w:cs="Arial"/>
                <w:sz w:val="16"/>
                <w:szCs w:val="16"/>
              </w:rPr>
            </w:pPr>
            <w:r w:rsidRPr="002914AC">
              <w:rPr>
                <w:rFonts w:cs="Arial"/>
                <w:sz w:val="16"/>
                <w:szCs w:val="16"/>
              </w:rPr>
              <w:t>VSv2-FUN-REQ-131582/A-Charge Cord Unlock</w:t>
            </w:r>
          </w:p>
        </w:tc>
        <w:tc>
          <w:tcPr>
            <w:tcW w:w="4627" w:type="dxa"/>
            <w:tcBorders>
              <w:top w:val="single" w:sz="6" w:space="0" w:color="auto"/>
              <w:left w:val="single" w:sz="4" w:space="0" w:color="auto"/>
              <w:bottom w:val="single" w:sz="6" w:space="0" w:color="auto"/>
              <w:right w:val="single" w:sz="6" w:space="0" w:color="auto"/>
            </w:tcBorders>
          </w:tcPr>
          <w:p w:rsidR="00244C30" w:rsidRPr="002914AC" w:rsidRDefault="00244C30" w:rsidP="00244C30">
            <w:pPr>
              <w:rPr>
                <w:rFonts w:cs="Calibri"/>
                <w:sz w:val="16"/>
                <w:szCs w:val="16"/>
              </w:rPr>
            </w:pPr>
            <w:r w:rsidRPr="002914AC">
              <w:rPr>
                <w:rFonts w:cs="Calibri"/>
                <w:sz w:val="16"/>
                <w:szCs w:val="16"/>
              </w:rPr>
              <w:t>&lt;Karensa Ruffin / Jason Myslinski&gt; Updated Charge Cord Unlock.  New Function</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2914AC" w:rsidRDefault="00244C30" w:rsidP="00244C30">
            <w:pPr>
              <w:rPr>
                <w:rFonts w:cs="Arial"/>
                <w:sz w:val="16"/>
                <w:szCs w:val="16"/>
              </w:rPr>
            </w:pPr>
            <w:r w:rsidRPr="002914AC">
              <w:rPr>
                <w:rFonts w:cs="Arial"/>
                <w:sz w:val="16"/>
                <w:szCs w:val="16"/>
              </w:rPr>
              <w:t>VS-UC-REQ-130593/A-Unlock Charge Cord from Centerstack</w:t>
            </w:r>
          </w:p>
        </w:tc>
        <w:tc>
          <w:tcPr>
            <w:tcW w:w="4627" w:type="dxa"/>
            <w:tcBorders>
              <w:top w:val="single" w:sz="6" w:space="0" w:color="auto"/>
              <w:left w:val="single" w:sz="4" w:space="0" w:color="auto"/>
              <w:bottom w:val="single" w:sz="6" w:space="0" w:color="auto"/>
              <w:right w:val="single" w:sz="6" w:space="0" w:color="auto"/>
            </w:tcBorders>
          </w:tcPr>
          <w:p w:rsidR="00244C30" w:rsidRPr="002914AC" w:rsidRDefault="00244C30" w:rsidP="00244C30">
            <w:pPr>
              <w:rPr>
                <w:rFonts w:cs="Calibri"/>
                <w:sz w:val="16"/>
                <w:szCs w:val="16"/>
              </w:rPr>
            </w:pPr>
            <w:r w:rsidRPr="002914AC">
              <w:rPr>
                <w:rFonts w:cs="Calibri"/>
                <w:sz w:val="16"/>
                <w:szCs w:val="16"/>
              </w:rPr>
              <w:t>&lt;K. Ruffin / Ryan Skaff / J. Myslinski&gt; New Charge Cord Unlock Use Case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2914AC" w:rsidRDefault="00244C30" w:rsidP="00244C30">
            <w:pPr>
              <w:rPr>
                <w:rFonts w:cs="Arial"/>
                <w:sz w:val="16"/>
                <w:szCs w:val="16"/>
              </w:rPr>
            </w:pPr>
            <w:r w:rsidRPr="002914AC">
              <w:rPr>
                <w:rFonts w:cs="Arial"/>
                <w:sz w:val="16"/>
                <w:szCs w:val="16"/>
              </w:rPr>
              <w:t>VS-UC-REQ-130595/A-User tries to access Centerstack Charge Car Unlock HMI when Not in Run</w:t>
            </w:r>
          </w:p>
        </w:tc>
        <w:tc>
          <w:tcPr>
            <w:tcW w:w="4627" w:type="dxa"/>
            <w:tcBorders>
              <w:top w:val="single" w:sz="6" w:space="0" w:color="auto"/>
              <w:left w:val="single" w:sz="4" w:space="0" w:color="auto"/>
              <w:bottom w:val="single" w:sz="6" w:space="0" w:color="auto"/>
              <w:right w:val="single" w:sz="6" w:space="0" w:color="auto"/>
            </w:tcBorders>
          </w:tcPr>
          <w:p w:rsidR="00244C30" w:rsidRPr="002914AC" w:rsidRDefault="00244C30" w:rsidP="00244C30">
            <w:pPr>
              <w:rPr>
                <w:rFonts w:cs="Calibri"/>
                <w:sz w:val="16"/>
                <w:szCs w:val="16"/>
              </w:rPr>
            </w:pPr>
            <w:r w:rsidRPr="002914AC">
              <w:rPr>
                <w:rFonts w:cs="Calibri"/>
                <w:sz w:val="16"/>
                <w:szCs w:val="16"/>
              </w:rPr>
              <w:t>&lt;K. Ruffin / Ryan Skaff / J. Myslinski&gt; New Charge Cord Unlock Use Case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2914AC" w:rsidRDefault="00244C30" w:rsidP="00244C30">
            <w:pPr>
              <w:rPr>
                <w:rFonts w:cs="Arial"/>
                <w:sz w:val="16"/>
                <w:szCs w:val="16"/>
              </w:rPr>
            </w:pPr>
            <w:r w:rsidRPr="002914AC">
              <w:rPr>
                <w:rFonts w:cs="Arial"/>
                <w:sz w:val="16"/>
                <w:szCs w:val="16"/>
              </w:rPr>
              <w:t>VS-UC-REQ-130596/A-Charge Cord Centerstack HMI when Ignition changes out of Run to OFF or Accessory</w:t>
            </w:r>
          </w:p>
        </w:tc>
        <w:tc>
          <w:tcPr>
            <w:tcW w:w="4627" w:type="dxa"/>
            <w:tcBorders>
              <w:top w:val="single" w:sz="6" w:space="0" w:color="auto"/>
              <w:left w:val="single" w:sz="4" w:space="0" w:color="auto"/>
              <w:bottom w:val="single" w:sz="6" w:space="0" w:color="auto"/>
              <w:right w:val="single" w:sz="6" w:space="0" w:color="auto"/>
            </w:tcBorders>
          </w:tcPr>
          <w:p w:rsidR="00244C30" w:rsidRPr="002914AC" w:rsidRDefault="00244C30" w:rsidP="00244C30">
            <w:pPr>
              <w:rPr>
                <w:rFonts w:cs="Calibri"/>
                <w:sz w:val="16"/>
                <w:szCs w:val="16"/>
              </w:rPr>
            </w:pPr>
            <w:r w:rsidRPr="002914AC">
              <w:rPr>
                <w:rFonts w:cs="Calibri"/>
                <w:sz w:val="16"/>
                <w:szCs w:val="16"/>
              </w:rPr>
              <w:t>&lt;K. Ruffin / Ryan Skaff / J. Myslinski&gt; New Charge Cord Unlock Use Case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2914AC" w:rsidRDefault="00244C30" w:rsidP="00244C30">
            <w:pPr>
              <w:rPr>
                <w:rFonts w:cs="Arial"/>
                <w:sz w:val="16"/>
                <w:szCs w:val="16"/>
              </w:rPr>
            </w:pPr>
            <w:r w:rsidRPr="002914AC">
              <w:rPr>
                <w:rFonts w:cs="Arial"/>
                <w:sz w:val="16"/>
                <w:szCs w:val="16"/>
              </w:rPr>
              <w:t>VS-UC-REQ-130598/A-User tries to Unlock from the Centerstack but Charge Cord is Not Unlocked</w:t>
            </w:r>
          </w:p>
        </w:tc>
        <w:tc>
          <w:tcPr>
            <w:tcW w:w="4627" w:type="dxa"/>
            <w:tcBorders>
              <w:top w:val="single" w:sz="6" w:space="0" w:color="auto"/>
              <w:left w:val="single" w:sz="4" w:space="0" w:color="auto"/>
              <w:bottom w:val="single" w:sz="6" w:space="0" w:color="auto"/>
              <w:right w:val="single" w:sz="6" w:space="0" w:color="auto"/>
            </w:tcBorders>
          </w:tcPr>
          <w:p w:rsidR="00244C30" w:rsidRPr="002914AC" w:rsidRDefault="00244C30" w:rsidP="00244C30">
            <w:pPr>
              <w:rPr>
                <w:rFonts w:cs="Calibri"/>
                <w:sz w:val="16"/>
                <w:szCs w:val="16"/>
              </w:rPr>
            </w:pPr>
            <w:r w:rsidRPr="002914AC">
              <w:rPr>
                <w:rFonts w:cs="Calibri"/>
                <w:sz w:val="16"/>
                <w:szCs w:val="16"/>
              </w:rPr>
              <w:t>&lt;K. Ruffin / Ryan Skaff / J. Myslinski&gt; New Charge Cord Unlock Use Case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2914AC" w:rsidRDefault="00244C30" w:rsidP="00244C30">
            <w:pPr>
              <w:rPr>
                <w:rFonts w:cs="Arial"/>
                <w:sz w:val="16"/>
                <w:szCs w:val="16"/>
              </w:rPr>
            </w:pPr>
            <w:r w:rsidRPr="002914AC">
              <w:rPr>
                <w:rFonts w:cs="Arial"/>
                <w:sz w:val="16"/>
                <w:szCs w:val="16"/>
              </w:rPr>
              <w:t>VS-UC-REQ-130653/A-Charging Completes</w:t>
            </w:r>
          </w:p>
        </w:tc>
        <w:tc>
          <w:tcPr>
            <w:tcW w:w="4627" w:type="dxa"/>
            <w:tcBorders>
              <w:top w:val="single" w:sz="6" w:space="0" w:color="auto"/>
              <w:left w:val="single" w:sz="4" w:space="0" w:color="auto"/>
              <w:bottom w:val="single" w:sz="6" w:space="0" w:color="auto"/>
              <w:right w:val="single" w:sz="6" w:space="0" w:color="auto"/>
            </w:tcBorders>
          </w:tcPr>
          <w:p w:rsidR="00244C30" w:rsidRPr="002914AC" w:rsidRDefault="00244C30" w:rsidP="00244C30">
            <w:pPr>
              <w:rPr>
                <w:rFonts w:cs="Calibri"/>
                <w:sz w:val="16"/>
                <w:szCs w:val="16"/>
              </w:rPr>
            </w:pPr>
            <w:r w:rsidRPr="002914AC">
              <w:rPr>
                <w:rFonts w:cs="Calibri"/>
                <w:sz w:val="16"/>
                <w:szCs w:val="16"/>
              </w:rPr>
              <w:t>&lt;K. Ruffin / Ryan Skaff / J. Myslinski&gt; New Charge Cord Unlock Use Case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2914AC" w:rsidRDefault="00244C30" w:rsidP="00244C30">
            <w:pPr>
              <w:rPr>
                <w:rFonts w:cs="Arial"/>
                <w:sz w:val="16"/>
                <w:szCs w:val="16"/>
              </w:rPr>
            </w:pPr>
            <w:r w:rsidRPr="002914AC">
              <w:rPr>
                <w:rFonts w:cs="Arial"/>
                <w:sz w:val="16"/>
                <w:szCs w:val="16"/>
              </w:rPr>
              <w:t>VS-UC-REQ-130654/A-Charge Cord is Not Connected</w:t>
            </w:r>
          </w:p>
        </w:tc>
        <w:tc>
          <w:tcPr>
            <w:tcW w:w="4627" w:type="dxa"/>
            <w:tcBorders>
              <w:top w:val="single" w:sz="6" w:space="0" w:color="auto"/>
              <w:left w:val="single" w:sz="4" w:space="0" w:color="auto"/>
              <w:bottom w:val="single" w:sz="6" w:space="0" w:color="auto"/>
              <w:right w:val="single" w:sz="6" w:space="0" w:color="auto"/>
            </w:tcBorders>
          </w:tcPr>
          <w:p w:rsidR="00244C30" w:rsidRPr="002914AC" w:rsidRDefault="00244C30" w:rsidP="00244C30">
            <w:pPr>
              <w:rPr>
                <w:rFonts w:cs="Calibri"/>
                <w:sz w:val="16"/>
                <w:szCs w:val="16"/>
              </w:rPr>
            </w:pPr>
            <w:r w:rsidRPr="002914AC">
              <w:rPr>
                <w:rFonts w:cs="Calibri"/>
                <w:sz w:val="16"/>
                <w:szCs w:val="16"/>
              </w:rPr>
              <w:t>&lt;K. Ruffin / Ryan Skaff / J. Myslinski&gt; New Charge Cord Unlock Use Case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2914AC" w:rsidRDefault="00244C30" w:rsidP="00244C30">
            <w:pPr>
              <w:rPr>
                <w:rFonts w:cs="Arial"/>
                <w:sz w:val="16"/>
                <w:szCs w:val="16"/>
              </w:rPr>
            </w:pPr>
            <w:r w:rsidRPr="002914AC">
              <w:rPr>
                <w:rFonts w:cs="Arial"/>
                <w:sz w:val="16"/>
                <w:szCs w:val="16"/>
              </w:rPr>
              <w:t>VS-UC-REQ-130656/A-User selects Unlock from Hard Button</w:t>
            </w:r>
          </w:p>
        </w:tc>
        <w:tc>
          <w:tcPr>
            <w:tcW w:w="4627" w:type="dxa"/>
            <w:tcBorders>
              <w:top w:val="single" w:sz="6" w:space="0" w:color="auto"/>
              <w:left w:val="single" w:sz="4" w:space="0" w:color="auto"/>
              <w:bottom w:val="single" w:sz="6" w:space="0" w:color="auto"/>
              <w:right w:val="single" w:sz="6" w:space="0" w:color="auto"/>
            </w:tcBorders>
          </w:tcPr>
          <w:p w:rsidR="00244C30" w:rsidRPr="002914AC" w:rsidRDefault="00244C30" w:rsidP="00244C30">
            <w:pPr>
              <w:rPr>
                <w:rFonts w:cs="Calibri"/>
                <w:sz w:val="16"/>
                <w:szCs w:val="16"/>
              </w:rPr>
            </w:pPr>
            <w:r w:rsidRPr="002914AC">
              <w:rPr>
                <w:rFonts w:cs="Calibri"/>
                <w:sz w:val="16"/>
                <w:szCs w:val="16"/>
              </w:rPr>
              <w:t>&lt;K. Ruffin / Ryan Skaff / J. Myslinski&gt; New Charge Cord Unlock Use Case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VS-SR-REQ-135143/A-Language following a B+ reset to Language Servers</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&lt;jmyslin2&gt; added requirement on B+ reset to modules</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VS-FUR-REQ-136296/A-Master Reset Language</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&lt;jmyslin2&gt; New requirement for Master Reset and Language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VS-UC-REQ-025254/C-User would like to find out more information about a Wi-Fi network (TcSE ROIN-291837)+</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removed WEP and added Fair for signal strength description.</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VS-UC-REQ-025257/B-User would like to connect to a Wi-Fi Network using Wi-Fi Protected Setup (WPS) using the router’s WPS Push-Button-Method (TcSE ROIN-291840)</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Editorial changes; wps should be wi-fi protected setup</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VS-UC-REQ-025259/C-User would like to find more information about the Wi-Fi network currently connected (TcSE ROIN-291842)+</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deleted WEP and added "Fair" option for signal strength description</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VS-UC-REQ-025260/B-User would like to see a list of Wi-Fi direct devices within range of their current location (TcSE ROIN-291843)+</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deleted use case "to list wifi direct devices"</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VS-UC-REQ-025261/C-The user would like to search/rescan/refresh the list of Wi-Fi direct compatible device (TcSE ROIN-291844)</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deleted refresh for wifi direct devices</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VS-UC-REQ-025262/B-The user would like to connect to a Wi-Fi direct compatible device (outgoing) (TcSE ROIN-291845)</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deleted wifi direct related use case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VS-UC-REQ-025263/B-The user would like to accept/decline to connect to a Wi-Fi direct compatible device (incoming) (TcSE ROIN-291846)</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deleted wifi direct use case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VS-UC-REQ-025274/B-WPS association time expires (TcSE ROIN-291857)</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editorial; changed wifi protected security to wifi protected setup</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VS-UC-REQ-025275/B-System’s WPS Random PIN message expires (TcSE ROIN-291858)</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editorial; changed wifi protected security to wifi protected setup</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VS-UC-REQ-025277/B-No Wi-Fi Direct capable devices available (TcSE ROIN-291860)</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deleted wifi direct related use case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VS-UC-REQ-025278/B-No New Wi-Fi Direct capable devices available after refresh (TcSE ROIN-291861)</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deleted wifi direct related use case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VS-FUR-REQ-025291/B-GPS location accuracy (TcSE ROIN-296181-1)</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removed the requirement</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VS-FUR-REQ-025300/B-Wi-Fi client configuration parameters (TcSE ROIN-296190-1)+</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deleted WEP</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VS-FUR-REQ-025303/B-Wireless network(s) information APIs (TcSE ROIN-296193-1)</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deleted GPS coordinates from the requirement</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VS-FUR-REQ-025306/B-Wireless network Functionality (TcSE ROIN-296196-1)</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deleted WEP and power configuration. made the requirements specific to plant provisioning</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VS-FUR-REQ-025312/B-Security Keys/Password support (TcSE ROIN-296202-1)+</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removed WEP</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VS-FUR-REQ-025314/B-Wi-Fi alliance security profiles &amp; WPS certification (TcSE ROIN-296204-1)+</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deleted WEP</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VS-FUR-REQ-025314/C-Wi-Fi alliance security profiles &amp; WPS certification (TcSE ROIN-296204-1)</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WEP security support is limited to client mode, AP mode does not support WEP security</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VS-FUR-REQ-025321/B-Wi-Fi direct configuration parameters (functional) (TcSE ROIN-304483)</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deleted wifi direct requirement</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VS-FUR-REQ-025322/B-Wi-Fi direct connection options (HMI) (TcSE ROIN-304484)</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deleted wifi direct interface requirement</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VS-FUR-REQ-134635/A-AAAA</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Ahmed&gt;new requirement</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VS-FUR-REQ-025327/B-Wi-Fi Network connectivity status (HMI) (TcSE ROIN-304489)</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deleted requirement part on icon for different wifi modes</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VS-FUR-REQ-025328/B-WEP/WPA Security Keys/Passwords (TcSE ROIN-304490)+</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deleted WEP security</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Pr="000D427D" w:rsidRDefault="00244C30" w:rsidP="00244C30">
            <w:pPr>
              <w:rPr>
                <w:rFonts w:cs="Arial"/>
                <w:sz w:val="16"/>
                <w:szCs w:val="16"/>
              </w:rPr>
            </w:pPr>
            <w:r w:rsidRPr="000D427D">
              <w:rPr>
                <w:rFonts w:cs="Arial"/>
                <w:sz w:val="16"/>
                <w:szCs w:val="16"/>
              </w:rPr>
              <w:t>VS-FUR-REQ-025329/B-Security keys (HMI) (TcSE ROIN-304491)</w:t>
            </w:r>
          </w:p>
        </w:tc>
        <w:tc>
          <w:tcPr>
            <w:tcW w:w="4627" w:type="dxa"/>
            <w:tcBorders>
              <w:top w:val="single" w:sz="6" w:space="0" w:color="auto"/>
              <w:left w:val="single" w:sz="4" w:space="0" w:color="auto"/>
              <w:bottom w:val="single" w:sz="6" w:space="0" w:color="auto"/>
              <w:right w:val="single" w:sz="6" w:space="0" w:color="auto"/>
            </w:tcBorders>
          </w:tcPr>
          <w:p w:rsidR="00244C30" w:rsidRPr="000D427D" w:rsidRDefault="00244C30" w:rsidP="00244C30">
            <w:pPr>
              <w:rPr>
                <w:rFonts w:cs="Calibri"/>
                <w:sz w:val="16"/>
                <w:szCs w:val="16"/>
              </w:rPr>
            </w:pPr>
            <w:r w:rsidRPr="000D427D">
              <w:rPr>
                <w:rFonts w:cs="Calibri"/>
                <w:sz w:val="16"/>
                <w:szCs w:val="16"/>
              </w:rPr>
              <w:t>&lt;Hanan Ahmed&gt; deleted HMI requirements for AP mode</w:t>
            </w:r>
          </w:p>
        </w:tc>
      </w:tr>
      <w:tr w:rsidR="00244C30"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sidRPr="00C77FDB">
              <w:rPr>
                <w:rFonts w:cstheme="minorHAnsi"/>
                <w:b/>
                <w:sz w:val="16"/>
                <w:szCs w:val="16"/>
              </w:rPr>
              <w:t>December 9, 2015</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lang w:val="fr-FR"/>
              </w:rPr>
            </w:pPr>
            <w:r w:rsidRPr="00C77FDB">
              <w:rPr>
                <w:rFonts w:cstheme="minorHAnsi"/>
                <w:b/>
                <w:sz w:val="16"/>
                <w:szCs w:val="16"/>
                <w:lang w:val="fr-FR"/>
              </w:rPr>
              <w:t>1.11</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Tr="00244C30">
        <w:trPr>
          <w:jc w:val="center"/>
        </w:trPr>
        <w:tc>
          <w:tcPr>
            <w:tcW w:w="1755" w:type="dxa"/>
            <w:tcBorders>
              <w:top w:val="single" w:sz="4" w:space="0" w:color="auto"/>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rFonts w:cs="Calibri"/>
                <w:sz w:val="16"/>
                <w:szCs w:val="16"/>
              </w:rPr>
            </w:pPr>
            <w:r>
              <w:rPr>
                <w:rFonts w:cs="Calibri"/>
                <w:sz w:val="16"/>
                <w:szCs w:val="16"/>
              </w:rPr>
              <w:t>VS-SR-REQ-193890/A-Enhanced Memory - Language for Active Personality Profile</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rFonts w:cs="Calibri"/>
                <w:sz w:val="16"/>
                <w:szCs w:val="16"/>
              </w:rPr>
            </w:pPr>
            <w:r>
              <w:rPr>
                <w:rFonts w:cs="Calibri"/>
                <w:sz w:val="16"/>
                <w:szCs w:val="16"/>
              </w:rPr>
              <w:t>&lt;jmyslin2&gt; New requirement to support Enhanced Memory for Languages</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rFonts w:cs="Calibri"/>
                <w:sz w:val="16"/>
                <w:szCs w:val="16"/>
              </w:rPr>
            </w:pPr>
            <w:r>
              <w:rPr>
                <w:rFonts w:cs="Calibri"/>
                <w:sz w:val="16"/>
                <w:szCs w:val="16"/>
              </w:rPr>
              <w:t>ENMEM-REQ-105569/B-Driver Profiles Deleted During Master Reset+</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rFonts w:cs="Calibri"/>
                <w:sz w:val="16"/>
                <w:szCs w:val="16"/>
              </w:rPr>
            </w:pPr>
            <w:r>
              <w:rPr>
                <w:rFonts w:cs="Calibri"/>
                <w:sz w:val="16"/>
                <w:szCs w:val="16"/>
              </w:rPr>
              <w:t>&lt;jmyslin2&gt; Master Reset requirement for when there is enhanced memory.</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rFonts w:cs="Calibri"/>
                <w:sz w:val="16"/>
                <w:szCs w:val="16"/>
              </w:rPr>
            </w:pPr>
            <w:r>
              <w:rPr>
                <w:rFonts w:cs="Calibri"/>
                <w:sz w:val="16"/>
                <w:szCs w:val="16"/>
              </w:rPr>
              <w:t>ENMEM-REQ-105569/C-Driver Profiles Deleted During Master Reset</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rFonts w:cs="Calibri"/>
                <w:sz w:val="16"/>
                <w:szCs w:val="16"/>
              </w:rPr>
            </w:pPr>
            <w:r>
              <w:rPr>
                <w:rFonts w:cs="Calibri"/>
                <w:sz w:val="16"/>
                <w:szCs w:val="16"/>
              </w:rPr>
              <w:t>cwu3: Rephrased to clarify confusion. Deleted repeated statements of other requirement to make this requirement unique.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rFonts w:cs="Calibri"/>
                <w:sz w:val="16"/>
                <w:szCs w:val="16"/>
              </w:rPr>
            </w:pPr>
            <w:r>
              <w:rPr>
                <w:rFonts w:cs="Calibri"/>
                <w:sz w:val="16"/>
                <w:szCs w:val="16"/>
              </w:rPr>
              <w:t>VSv2-FUN-REQ-192195/A-Ambient Lighting - Variant 2</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rFonts w:cs="Calibri"/>
                <w:sz w:val="16"/>
                <w:szCs w:val="16"/>
              </w:rPr>
            </w:pPr>
            <w:r>
              <w:rPr>
                <w:rFonts w:cs="Calibri"/>
                <w:sz w:val="16"/>
                <w:szCs w:val="16"/>
              </w:rPr>
              <w:t xml:space="preserve">&lt;jmyslin2&gt; Updated Ambient Lighting Variant 2 which would be used whenever Enhanced Memory is supported it would be configured ON.  </w:t>
            </w:r>
            <w:r>
              <w:rPr>
                <w:rFonts w:cs="Calibri"/>
                <w:sz w:val="16"/>
                <w:szCs w:val="16"/>
              </w:rPr>
              <w:br/>
            </w:r>
            <w:r>
              <w:rPr>
                <w:rFonts w:cs="Calibri"/>
                <w:sz w:val="16"/>
                <w:szCs w:val="16"/>
              </w:rPr>
              <w:br/>
              <w:t>It could be used when enhanced memory is not on a vehicle too if supplier is configured for it (only if BCM on vehicle supports too).</w:t>
            </w:r>
          </w:p>
        </w:tc>
      </w:tr>
      <w:tr w:rsidR="00244C30"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sidRPr="00C77FDB">
              <w:rPr>
                <w:rFonts w:cstheme="minorHAnsi"/>
                <w:b/>
                <w:sz w:val="16"/>
                <w:szCs w:val="16"/>
              </w:rPr>
              <w:t>April 12, 2016</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lang w:val="fr-FR"/>
              </w:rPr>
            </w:pPr>
            <w:r w:rsidRPr="00C77FDB">
              <w:rPr>
                <w:rFonts w:cstheme="minorHAnsi"/>
                <w:b/>
                <w:sz w:val="16"/>
                <w:szCs w:val="16"/>
                <w:lang w:val="fr-FR"/>
              </w:rPr>
              <w:t>1.12</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Tr="00244C30">
        <w:trPr>
          <w:jc w:val="center"/>
        </w:trPr>
        <w:tc>
          <w:tcPr>
            <w:tcW w:w="1755" w:type="dxa"/>
            <w:tcBorders>
              <w:top w:val="single" w:sz="4" w:space="0" w:color="auto"/>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MD-REQ-025377/B-Disp_LangSel.Rq (TcSE ROIN-297357)+</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&lt;jmyslin2&gt; Updated to add Thai and Indian English</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MD-REQ-025450/B-Disp_LangSel.St (TcSE ROIN-297360)+</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&lt;jmyslin2&gt; updated to add Indian English and Thai</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MD-REQ-025450/B-Disp_LangSel.St (TcSE ROIN-297360)+</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&lt;jmyslin2&gt; updated to add Indian English and Thai</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MD-REQ-025377/B-Disp_LangSel.Rq (TcSE ROIN-297357)+</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&lt;jmyslin2&gt; Updated to add Thai and Indian English</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VS-UC-REQ-025349/B-Master Reset (TcSE ROIN-296294)</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&lt;jmyslin2&gt; No impact to SYNC Gen 3 but updating use case since AHU will now use SDARS_FactoryReset_Rq signal to also setting the audio settings to the default settings</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VS-SR-REQ-015044/C-Master Reset request to the infotainment components (TcSE ROIN-174375-1)+</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 xml:space="preserve">&lt;jmyslin2&gt; There is no change to SYNC Gen 3 so update for clarification only since SYNC Gen 3 sends FactoryReset_Rq = RestoreFactoryDefaults whenever a master reset is </w:t>
            </w:r>
            <w:r>
              <w:rPr>
                <w:sz w:val="16"/>
                <w:szCs w:val="16"/>
              </w:rPr>
              <w:lastRenderedPageBreak/>
              <w:t>initiated.  The AHU will now also reset the Audio Settings (ex Bass, Treble, Balance etc.) when FactoryReset_Rq = RestoreFactoryDefaults in addition to resetting SDARS.</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VS-SR-REQ-213252/B-Master Reset request to the TCU (Telematic Control Unit)</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&lt;jmyslin2 / aaldalla&gt; Updated for master reset and sending the factory reset signal to the TCU</w:t>
            </w:r>
          </w:p>
        </w:tc>
      </w:tr>
      <w:tr w:rsidR="00244C30"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sidRPr="00C77FDB">
              <w:rPr>
                <w:rFonts w:cstheme="minorHAnsi"/>
                <w:b/>
                <w:sz w:val="16"/>
                <w:szCs w:val="16"/>
              </w:rPr>
              <w:t>May 6, 2016</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jc w:val="center"/>
              <w:rPr>
                <w:rFonts w:cstheme="minorHAnsi"/>
                <w:b/>
                <w:sz w:val="16"/>
                <w:szCs w:val="16"/>
                <w:lang w:val="fr-FR"/>
              </w:rPr>
            </w:pPr>
            <w:r w:rsidRPr="00C77FDB">
              <w:rPr>
                <w:rFonts w:cstheme="minorHAnsi"/>
                <w:b/>
                <w:sz w:val="16"/>
                <w:szCs w:val="16"/>
                <w:lang w:val="fr-FR"/>
              </w:rPr>
              <w:t>1.13</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Tr="00244C30">
        <w:trPr>
          <w:jc w:val="center"/>
        </w:trPr>
        <w:tc>
          <w:tcPr>
            <w:tcW w:w="1755" w:type="dxa"/>
            <w:tcBorders>
              <w:top w:val="single" w:sz="4" w:space="0" w:color="auto"/>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MD-REQ-025377/D-Disp_LangSel.Rq (TcSE ROIN-297357)+</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&lt;JM&gt; Updated so support new strategy for language request signals since the old CAN signals maxed out on size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MD-REQ-025377/J-Disp_LangSel.Rq (TcSE ROIN-297357)</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&lt;jmyslin2&gt; &lt;jmyslin2&gt; language strategy updates with two signals</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MD-REQ-025450/D-Disp_LangSel.St (TcSE ROIN-297360)+</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&lt;JM&gt; Updated the Language Status signal strategy</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MD-REQ-025450/K-Disp_LangSel.St (TcSE ROIN-297360)</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&lt;jmyslin2&gt; language strategy updates with two signals</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MD-REQ-025450/D-Disp_LangSel.St (TcSE ROIN-297360)+</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&lt;JM&gt; Updated the Language Status signal strategy</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MD-REQ-025450/K-Disp_LangSel.St (TcSE ROIN-297360)</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&lt;jmyslin2&gt; language strategy updates with two signals</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MD-REQ-025377/D-Disp_LangSel.Rq (TcSE ROIN-297357)+</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&lt;JM&gt; Updated so support new strategy for language request signals since the old CAN signals maxed out on size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MD-REQ-025377/J-Disp_LangSel.Rq (TcSE ROIN-297357)</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&lt;jmyslin2&gt; &lt;jmyslin2&gt; language strategy updates with two signals</w:t>
            </w:r>
          </w:p>
        </w:tc>
      </w:tr>
      <w:tr w:rsidR="00244C30"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Pr>
                <w:rFonts w:cstheme="minorHAnsi"/>
                <w:b/>
                <w:sz w:val="16"/>
                <w:szCs w:val="16"/>
              </w:rPr>
              <w:t>October 5, 2016</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jc w:val="center"/>
              <w:rPr>
                <w:rFonts w:cstheme="minorHAnsi"/>
                <w:b/>
                <w:sz w:val="16"/>
                <w:szCs w:val="16"/>
                <w:lang w:val="fr-FR"/>
              </w:rPr>
            </w:pPr>
            <w:r>
              <w:rPr>
                <w:rFonts w:cstheme="minorHAnsi"/>
                <w:b/>
                <w:sz w:val="16"/>
                <w:szCs w:val="16"/>
                <w:lang w:val="fr-FR"/>
              </w:rPr>
              <w:t>1.14</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Tr="00244C30">
        <w:trPr>
          <w:jc w:val="center"/>
        </w:trPr>
        <w:tc>
          <w:tcPr>
            <w:tcW w:w="1755" w:type="dxa"/>
            <w:tcBorders>
              <w:top w:val="single" w:sz="4" w:space="0" w:color="auto"/>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VS-FUN-REQ-025246/D-Charge Port Light Ring (TcSE ROIN-292385-1)</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&lt;Karensa Harkins / jmyslin2&gt; Updated Charge Port Light Ring with Variant 2 CAN signal so SYNC can send the right signal depending on what Variant it is configured for</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VS-SR-REQ-238151/A-ChargePortLightRing_St signal</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&lt;Karensa Harkins / jmyslin2&gt; New requirement for Charge Port Light Ring since the Client will now have two different CAN signals it can send depending on the vehicle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ENMEM-REQ-105569/D-Driver Profiles Deleted During Master Reset</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MBORREL4: Updated to include PaaK</w:t>
            </w:r>
          </w:p>
        </w:tc>
      </w:tr>
      <w:tr w:rsidR="00244C30" w:rsidTr="00244C30">
        <w:trPr>
          <w:jc w:val="center"/>
        </w:trPr>
        <w:tc>
          <w:tcPr>
            <w:tcW w:w="1755" w:type="dxa"/>
            <w:tcBorders>
              <w:top w:val="nil"/>
              <w:left w:val="single" w:sz="4" w:space="0" w:color="auto"/>
              <w:bottom w:val="single" w:sz="6" w:space="0" w:color="auto"/>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tcPr>
          <w:p w:rsidR="00244C30" w:rsidRDefault="00244C30" w:rsidP="00244C30">
            <w:pPr>
              <w:rPr>
                <w:sz w:val="16"/>
                <w:szCs w:val="16"/>
              </w:rPr>
            </w:pPr>
            <w:r>
              <w:rPr>
                <w:sz w:val="16"/>
                <w:szCs w:val="16"/>
              </w:rPr>
              <w:t>VS-FUR-REQ-104343/C-Valet Mode Infotainment Operation+</w:t>
            </w:r>
          </w:p>
        </w:tc>
        <w:tc>
          <w:tcPr>
            <w:tcW w:w="4627" w:type="dxa"/>
            <w:tcBorders>
              <w:top w:val="single" w:sz="6" w:space="0" w:color="auto"/>
              <w:left w:val="single" w:sz="4" w:space="0" w:color="auto"/>
              <w:bottom w:val="single" w:sz="6" w:space="0" w:color="auto"/>
              <w:right w:val="single" w:sz="6" w:space="0" w:color="auto"/>
            </w:tcBorders>
          </w:tcPr>
          <w:p w:rsidR="00244C30" w:rsidRDefault="00244C30" w:rsidP="00244C30">
            <w:pPr>
              <w:rPr>
                <w:sz w:val="16"/>
                <w:szCs w:val="16"/>
              </w:rPr>
            </w:pPr>
            <w:r>
              <w:rPr>
                <w:sz w:val="16"/>
                <w:szCs w:val="16"/>
              </w:rPr>
              <w:t>&lt;Jmyslin2&gt; Updated for Valet Mode for receivers of the Valet Mode CAN signal</w:t>
            </w:r>
          </w:p>
        </w:tc>
      </w:tr>
      <w:tr w:rsidR="00244C30" w:rsidRPr="002C70C7"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Pr>
                <w:rFonts w:cstheme="minorHAnsi"/>
                <w:b/>
                <w:sz w:val="16"/>
                <w:szCs w:val="16"/>
              </w:rPr>
              <w:t>February 2, 2017</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jc w:val="center"/>
              <w:rPr>
                <w:rFonts w:cstheme="minorHAnsi"/>
                <w:b/>
                <w:sz w:val="16"/>
                <w:szCs w:val="16"/>
                <w:lang w:val="fr-FR"/>
              </w:rPr>
            </w:pPr>
            <w:r>
              <w:rPr>
                <w:rFonts w:cstheme="minorHAnsi"/>
                <w:b/>
                <w:sz w:val="16"/>
                <w:szCs w:val="16"/>
                <w:lang w:val="fr-FR"/>
              </w:rPr>
              <w:t>1.15</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Tr="00244C30">
        <w:trPr>
          <w:jc w:val="center"/>
        </w:trPr>
        <w:tc>
          <w:tcPr>
            <w:tcW w:w="1755" w:type="dxa"/>
            <w:tcBorders>
              <w:top w:val="single" w:sz="4" w:space="0" w:color="auto"/>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58506F" w:rsidRDefault="00244C30" w:rsidP="00244C30">
            <w:pPr>
              <w:rPr>
                <w:rFonts w:cs="Arial"/>
                <w:sz w:val="16"/>
                <w:szCs w:val="16"/>
              </w:rPr>
            </w:pPr>
            <w:r w:rsidRPr="0058506F">
              <w:rPr>
                <w:rFonts w:cs="Arial"/>
                <w:sz w:val="16"/>
                <w:szCs w:val="16"/>
              </w:rPr>
              <w:t>VS-SR-REQ-025225/E-Ambient Lighting - Color Change Request Latency (TcSE ROIN-141572-1)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58506F" w:rsidRDefault="00244C30" w:rsidP="00244C30">
            <w:pPr>
              <w:rPr>
                <w:sz w:val="16"/>
                <w:szCs w:val="16"/>
              </w:rPr>
            </w:pPr>
            <w:r w:rsidRPr="0058506F">
              <w:rPr>
                <w:sz w:val="16"/>
                <w:szCs w:val="16"/>
              </w:rPr>
              <w:t>&lt;jmyslin2&gt; Clarification to Ambient Lighting requirement</w:t>
            </w:r>
          </w:p>
        </w:tc>
      </w:tr>
      <w:tr w:rsidR="00244C30" w:rsidTr="00244C30">
        <w:trPr>
          <w:jc w:val="center"/>
        </w:trPr>
        <w:tc>
          <w:tcPr>
            <w:tcW w:w="1755" w:type="dxa"/>
            <w:tcBorders>
              <w:top w:val="nil"/>
              <w:left w:val="single" w:sz="4" w:space="0" w:color="auto"/>
              <w:bottom w:val="single" w:sz="4" w:space="0" w:color="auto"/>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58506F" w:rsidRDefault="00244C30" w:rsidP="00244C30">
            <w:pPr>
              <w:rPr>
                <w:rFonts w:cs="Arial"/>
                <w:sz w:val="16"/>
                <w:szCs w:val="16"/>
              </w:rPr>
            </w:pPr>
            <w:r w:rsidRPr="0058506F">
              <w:rPr>
                <w:rFonts w:cs="Arial"/>
                <w:sz w:val="16"/>
                <w:szCs w:val="16"/>
              </w:rPr>
              <w:t>VS-SR-REQ-025230/D-Ambient Lighting - Intensity Change Request Latency (TcSE ROIN-141573-1)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58506F" w:rsidRDefault="00244C30" w:rsidP="00244C30">
            <w:pPr>
              <w:rPr>
                <w:sz w:val="16"/>
                <w:szCs w:val="16"/>
              </w:rPr>
            </w:pPr>
            <w:r w:rsidRPr="0058506F">
              <w:rPr>
                <w:sz w:val="16"/>
                <w:szCs w:val="16"/>
              </w:rPr>
              <w:t>&lt;jmyslin2&gt; Clarification to Ambient Lighting requirement</w:t>
            </w:r>
          </w:p>
        </w:tc>
      </w:tr>
      <w:tr w:rsidR="00244C30" w:rsidRPr="002C70C7"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Pr>
                <w:rFonts w:cstheme="minorHAnsi"/>
                <w:b/>
                <w:sz w:val="16"/>
                <w:szCs w:val="16"/>
              </w:rPr>
              <w:t>November 16, 2018</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.16</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Tr="00244C30">
        <w:trPr>
          <w:jc w:val="center"/>
        </w:trPr>
        <w:tc>
          <w:tcPr>
            <w:tcW w:w="1755" w:type="dxa"/>
            <w:tcBorders>
              <w:top w:val="single" w:sz="4" w:space="0" w:color="auto"/>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VS-FRD-REQ-025441/D-Vehicle Settings (CGEA) (TcSE ROIN-293313-1)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General Requirement which would be needed for APIM 4.2 if the Cluster is integrated in the APIM</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MD-REQ-243934/B-Disp_Miles_Kilometers.St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Clarification only</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MD-REQ-025516/C-DISP_Miles_Kilometers_Rq (TcSE ROIN-273811)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sberg15: editorial changes only.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MD-REQ-276458/A-Vehicle_Speed.St+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created MD</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MD-REQ-276458/B-Vehicle_Speed.St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MD clarification</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MD-REQ-276459/A-Vehicle_Speed_QF</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created MD</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MD-REQ-213361/C-FactoryReset_Rq</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Clarification only, no change to modules</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MD-REQ-222036/B-FactoryReset.St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Updated MD with clarification only - no change that would cause a module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MD-REQ-025377/M-Disp_LangSel.Rq (TcSE ROIN-297357)+</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Clarified requirement for error condition on what to do with receiving two language requests when should not be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MD-REQ-025377/N-Disp_LangSel.Rq (TcSE ROIN-297357)</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clarification on sending the same language twice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MD-REQ-025452/B-LanguageUpdate.Rsp (TcSE ROIN-297376)</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grammar update only.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MD-REQ-025379/B-Bezel_Beeps.Rq (TcSE ROIN-297362)</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clarificatin to signal MD.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MD-REQ-025385/B-Bezel_Beeps.St (TcSE ROIN-297423)</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Clarification only to signal MD.  No content change to MD</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MD-REQ-025386/B-Bezel_Beeps_Supported.St (TcSE ROIN-297429)</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clarification to signal MD.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MD-REQ-025381/B-TimeAdjust.Rq (TcSE ROIN-297370)</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updated grammer.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MD-REQ-025462/B-VehTimeFormat.St (TcSE ROIN-297375)</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Grammar update only.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MD-REQ-097285/C-ValetMode_St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grammer update.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MD-REQ-025380/B-Disp_Temperature.Rq (TcSE ROIN-297369)</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Gammar updates.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MD-REQ-025453/B-Disp_Temperature.St (TcSE ROIN-297374)</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Grammar updates only.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MD-REQ-025388/C-LightAmbColor_No_Rq (TcSE ROIN-297407)</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Grammar change only.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MD-REQ-025389/C-LightAmbIntsty_No_Rq (TcSE ROIN-297420)</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Grammar updates.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MD-REQ-025456/D-LightAmbColor_No_Actl (TcSE ROIN-297421)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Grammar updates.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MD-REQ-025457/D-LightAmbIntsty_No_Actl (TcSE ROIN-297422)</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grammar updates.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MD-REQ-192193/C-LightAmbColor_No_Actl - Variant 2</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Grammar updates.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MD-REQ-192194/C-LightAmbIntsty_No_Actl - Variant 2</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Grammar updates.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MD-REQ-192189/B-LightAmbColor_No_Rq - Variant 2</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Grammar updates.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MD-REQ-192190/B-LightAmbIntsty_No_Rq - Variant 2</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Grammar updates only.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MD-REQ-023414/C-CntrStk_D_RqAssoc (TcSE ROIN-284870-1)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clarifications.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MD-REQ-023415/B-CntrStkKeycodeActl (TcSE ROIN-284871-1)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Updated with code BCM uses to decode the signal</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MD-REQ-023425/B-AssocConfirm_D_Actl (TcSE ROIN-284863-1)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update text.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MD-REQ-093985/B-ChargePortUnlock_Rq</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grammar updates.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MD-REQ-132658/B-ChrgCrdLck_D_Stat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Change signal type to MD.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VS-IIR-REQ-276699/A-Logical Signal mapping to CMDB - Vehicle Settings / Settings in Centerstack+</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Power Management logical signal mapping table r</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VS-IIR-REQ-276699/B-Logical Signal mapping to CMDB - Vehicle Settings / Settings in Centerstack+</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 </w:t>
            </w:r>
            <w:r>
              <w:rPr>
                <w:rFonts w:cs="Calibri"/>
                <w:sz w:val="16"/>
                <w:szCs w:val="16"/>
              </w:rPr>
              <w:t>&lt;jmyslin2&gt; Work in Progress</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VS-IIR-REQ-276699/C-Logical to Physical CAN signal mapping - Vehicle Settings / Settings in Centerstack+</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 </w:t>
            </w:r>
            <w:r>
              <w:rPr>
                <w:rFonts w:cs="Calibri"/>
                <w:sz w:val="16"/>
                <w:szCs w:val="16"/>
              </w:rPr>
              <w:t>&lt;jmyslin2&gt; Work in Progress</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VS-IIR-REQ-276699/D-Logical to Physical CAN signal mapping - Vehicle Settings / Settings in Centerstack+</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VDM FBMP signals</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VS-IIR-REQ-276699/E-Logical to Physical CAN signal mapping - Vehicle Settings</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VDM and CCM Feature.St signals</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VS-CLD-REQ-025448/D-Keypad Server / External Personalization Function (TcSE ROIN-293526-1)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updated name,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VS-CLD-REQ-025447/D-Keypad Client / Personalization Client (TcSE ROIN-293524-1)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Updated name,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VS-CLD-REQ-025442/B-Vehicle Settings Client (TcSE ROIN-141546-2)</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Removed deleted requirement 025432.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VS-CLD-REQ-025443/B-Vehicle Settings Server (TcSE ROIN-141547-2)</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Moved 025434 to Distance function</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STR-076407/C-Functional Definition (TcSE ROIN-293395)</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No content change.  Grouped Ambient Lighting to make more clear</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VS-FUN-REQ-025206/C-Set Language (TcSE ROIN-292323-1)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signal MD's to function</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VS-SR-REQ-193890/B-Enhanced Memory - Language for Active Personality Profile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clarification for B+ resets</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VS-FUN-REQ-025213/C-Set Distance Units (TcSE ROIN-292327-1)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Distance interface MD's -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VS-FUN-REQ-025218/C-Set Temperature Units (TcSE ROIN-292331-1)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MD's in interface Requirement for Temperature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VSv2-FUN-REQ-025223/C-Ambient Lighting- Set Color (TcSE ROIN-292314-1)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MD's,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VSv2-FUN-REQ-025228/C-Ambient Lighting- Set Intensity (TcSE ROIN-292320-1)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MD's,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VS-FUN-REQ-025233/C-Touch Panel Beeps Settings (TcSE ROIN-292335-1)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MD's,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VS-FUN-REQ-025239/C-Set 12/24 hour mode setting (TcSE ROIN-292339-1)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MD,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VS-FUN-REQ-025246/E-Charge Port Light Ring (TcSE ROIN-292385-1)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&lt;jmyslin2&gt;moved MD,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VSv2-FUN-REQ-131582/B-Charge Cord Unlock</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 </w:t>
            </w:r>
            <w:r>
              <w:rPr>
                <w:rFonts w:cs="Calibri"/>
                <w:sz w:val="16"/>
                <w:szCs w:val="16"/>
              </w:rPr>
              <w:t>&lt;jmyslin2&gt; Charge Cord Unlock</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VS-SD-REQ-132666/B-Unlock Charge Port from Infotainment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updated sequence diagram to use the correct name for the request signal.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VS-FUN-REQ-023435/C-Edit Keypad Code (TcSE ROIN-284424-1)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MD,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VSv2-FUN-REQ-331323/A-Edit Keypad Code - Variant 2</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&lt;jmyslin2&gt;Updated KeyPad interface.   Needed for 7 button press keypads and supports 5 digit keypad</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MD-REQ-331324/A-CntrStk2_D_RqAssoc</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clarifications.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MD-REQ-330676/A-KeyPadCodeDgtX_D_Stat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New requirement, supports 7 button press keypad</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VS-UC-REQ-331327/A-Set Keypad Code for Current User</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New use case for Keypad variant 2</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VS-UC-REQ-331328/A-Erase Keypad Code from Current User</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New use case for Keypad variant 2</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VS-UC-REQ-331329/A-Invalid Keypad Code Entry</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New use case for Keypad variant 2</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VS-UC-REQ-331330/A-Invalid Duplicate Keypad Code Entry</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New use case for Keypad variant 2</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VS-UC-REQ-331331/A-Cancel Keypad Set Process</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New use case for Keypad variant 2</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VS-SR-REQ-331337/A-Keypad Client supporting both Variant 1 and Variant 2 request signals at the same time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new keypad requirement</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VS-SR-REQ-331338/A-Number of digits in Keycode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New requirement for Keypad Variant 2</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VS-SD-REQ-331333/A-Set Keypad Code for current user</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New sequence diagram for Keypad variant 2</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VS-SD-REQ-331334/A-Erase Keypad Code from current user</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New sequence diagram for Keypad variant 2</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VS-SD-REQ-331335/A-Cancel Keypad Code Edit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New sequence diagram for Keypad variant 2</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VS-FUN-REQ-025341/D-Master Reset to Factory Defaults - APIM (TcSE ROIN-296290-1)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MD's, no content change</w:t>
            </w:r>
          </w:p>
        </w:tc>
      </w:tr>
      <w:tr w:rsidR="00244C3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VS-FUN-REQ-096818/D-Set Valet Mode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MD's, no content change</w:t>
            </w:r>
          </w:p>
        </w:tc>
      </w:tr>
      <w:tr w:rsidR="00244C30" w:rsidTr="00244C30">
        <w:trPr>
          <w:jc w:val="center"/>
        </w:trPr>
        <w:tc>
          <w:tcPr>
            <w:tcW w:w="1755" w:type="dxa"/>
            <w:tcBorders>
              <w:top w:val="nil"/>
              <w:left w:val="single" w:sz="4" w:space="0" w:color="auto"/>
              <w:bottom w:val="single" w:sz="4" w:space="0" w:color="auto"/>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2770" w:rsidRDefault="00244C30" w:rsidP="00244C30">
            <w:pPr>
              <w:rPr>
                <w:rFonts w:cs="Arial"/>
                <w:sz w:val="16"/>
                <w:szCs w:val="16"/>
              </w:rPr>
            </w:pPr>
            <w:r w:rsidRPr="007D2770">
              <w:rPr>
                <w:rFonts w:cs="Arial"/>
                <w:sz w:val="16"/>
                <w:szCs w:val="16"/>
              </w:rPr>
              <w:t>STR-076408/B-Appendix: Reference Documents (TcSE ROIN-293422)</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2770" w:rsidRDefault="00244C30" w:rsidP="00244C30">
            <w:pPr>
              <w:rPr>
                <w:rFonts w:cs="Calibri"/>
                <w:sz w:val="16"/>
                <w:szCs w:val="16"/>
              </w:rPr>
            </w:pPr>
            <w:r w:rsidRPr="007D2770">
              <w:rPr>
                <w:rFonts w:cs="Calibri"/>
                <w:sz w:val="16"/>
                <w:szCs w:val="16"/>
              </w:rPr>
              <w:t>&lt;jmyslin2&gt; added reference specs.  No content change</w:t>
            </w:r>
          </w:p>
        </w:tc>
      </w:tr>
      <w:tr w:rsidR="00244C30" w:rsidRPr="002C70C7"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Pr>
                <w:rFonts w:cstheme="minorHAnsi"/>
                <w:b/>
                <w:sz w:val="16"/>
                <w:szCs w:val="16"/>
              </w:rPr>
              <w:t>February 1, 2019</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.17</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RPr="007D2770" w:rsidTr="00244C30">
        <w:trPr>
          <w:jc w:val="center"/>
        </w:trPr>
        <w:tc>
          <w:tcPr>
            <w:tcW w:w="1755" w:type="dxa"/>
            <w:tcBorders>
              <w:top w:val="single" w:sz="4" w:space="0" w:color="auto"/>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STR-180687/E-Interface Requirements</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added MD's for new functions</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MD-REQ-338982/A-LongTermReset_B2_Rq</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MD for Long Term Reset setting</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MD-REQ-341180/A-BattTracLoThres_D_Stat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MD for Low Battery Alert status signal</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MD-REQ-341183/A-BattTracLoThres_D_Rq</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MD for Low Battery Alert request signal</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MD-REQ-341190/A-SpeedoMajorUnit_D_Confg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MD for Low Battery Alert status signal</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MD-REQ-339666/A-PrplSnd_D_Rq</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MD for Propulsion Sound request setting</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MD-REQ-339747/A-PrplSnd_D_Stat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MD for Propulsion Sound status signal</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MD-REQ-339730/A-LghtAmbDrvMde_D_Rq</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MD for Ambient Lighting Auto/Manual Drive Mode request</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MD-REQ-340538/A-LghtAmbDrvMde_B_Stat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MD for Ambient Lighting Auto/Manual Drive Mode status</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VS-IIR-REQ-276699/F-Logical to Physical CAN signal mapping - Vehicle Settings</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added new signals</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VS-FUN-REQ-334503/A-Drive History Reset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Function for Drive History setting</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VS-CLD-REQ-339750/A-Drive History Client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Class Description for Drive History Client</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VS-CLD-REQ-342947/A-Drive History Server</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class description for Drive History Server</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VS-SR-REQ-334504/A-Drive History Reset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requirement for Drive History</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VS-CLD-REQ-341184/A-Low Battery Alert Client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class description for Low Battery Alert Client</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VS-CLD-REQ-341185/A-Low Battery Alert Server</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class description for low battery alert server</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VS-REQ-341338/A-Low Battery Alert Server functional requirement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Low Battery Alert Server requirement</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VS-REQ-341290/A-Low Battery Alert Client functional requirement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Low Battery Alert Client functional requirement</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VS-HMI-REQ-342159/A-HMI display options for Low Battery Alert - Low Battery Alert Client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HMI requirement for display options</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VS-SR-REQ-341887/A-Selecting a Low Battery Alert Setting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requirement for setting Low Battery Alert via the HMI</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VS-SR-REQ-341178/A-Mapping Table - Speedometer Major Units</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Added requirement for Cluster speedometer major units</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VS-SD-REQ-341844/A-Low Battery Alert Setting Selection</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sequence diagram for selecting a Low Battery Alert setting</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VS-FUN-REQ-339665/A-Propulsion Sound</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Function for propulsion sound setting</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VS-CLD-REQ-339751/A-Propulsion Sound Client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class description for propulsion sound client</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VS-CLD-REQ-339752/A-Propulsion Mode Server</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class description for the propulsion mode server</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VS-UC-REQ-340217/A-User Enables Propulsion Sound Setting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use case for enabling propulsion sound</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VS-UC-REQ-340218/A-User Disables Propulsion Sound Setting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use case for disabling propulsion sound</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VS-SR-REQ-339667/A-Propulsion Sound Client requesting change to propulsion sound</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requirement for Propulsion Sound</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VS-TMR-REQ-339748/A-T_PrplSnd_Rsp</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added timing for propulsion sound setting request and response</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VS-SD-REQ-340180/A-Propulsion Sound set to Enabled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Propulsion Sound Enabled sequence diagram</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VS-SD-REQ-340184/A-Propulsion Sound set to Disabled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jmyslin2: New Propulsion Sound Disabled sequence diagram</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VS-FUN-REQ-339729/A-Drive Mode Auto/Manual Ambient Lighting setting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Function for Drive Mode Auto/Manual Ambient Lighting setting</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VS-CLD-REQ-340540/A-Ambient Lighting Drive Mode Client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class description for Ambient Lighting Drive Mode Client</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VS-CLD-REQ-340542/A-Ambient Lighting Drive Mode Server</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Ambient Lighting Drive Mode Server class description</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VS-UC-REQ-340546/A-User Enables Auto Ambient Lighting via HMI Setting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use case for the user enabling Auto Ambient Lighting via the HMI setting</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VS-UC-REQ-340547/A-User Disables Auto Ambient Lighting via HMI Setting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use case for user disabling Auto Ambient Lighting via the HMI setting</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VS-UC-REQ-340548/A-User changes color while in Auto Ambient Lighting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use case for the user changing color while in Auto Ambient Lighting</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VS-UC-REQ-340551/A-User changes color while in Manual Ambient Lighting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&lt;jmyslins2&gt; New use case for when the user changes color while in manual ambient lighting</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VS-UC-REQ-340569/A-Drive Mode change while in Auto Ambient Lighting mode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New use case for Drive Mode change while in Auto Ambient Lighting mode</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VS-SR-REQ-341024/A-Ambient Lighting Strategy required to be used when supporting Automatic/Manual Ambient Lighting Drive Mode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requirement for supporting Ambient Lighting strategy variant 2 when supporting the Auto/Manual Ambient Lighting setting</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VS-REQ-341020/A-Ambient Lighting Drive Mode Server functional requirement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requirement for Ambient Lighting Drive Mode Servers supporting Auto/Manual mode</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VS-REQ-341017/A-Ambient Lighting Drive Mode Client functional requirement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requirement for Ambient Lighting Drive Mode Client</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VS-SR-REQ-341018/A-Enabling/Disabling Ambient Lighting Auto/Manual setting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requirement for Enable / Disabling Ambient Lightings Auto/Manual setting</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VS-TMR-REQ-340545/A-T_LghtAmbDrvMde_Rsp</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added timing for ambient lighting drive mode setting request and response</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VS-SD-REQ-341028/A-Ambient Lighting Drive Mode set to Automatic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sequence diagram for Ambient Lighting Drive Mode set to Manual via the HMI</w:t>
            </w:r>
          </w:p>
        </w:tc>
      </w:tr>
      <w:tr w:rsidR="00244C30" w:rsidRPr="007D2770"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VS-SD-REQ-341027/A-Ambient Lighting Drive Mode set to Manual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sequence diagram for setting Ambient Lighting Drive Mode to Manual</w:t>
            </w:r>
          </w:p>
        </w:tc>
      </w:tr>
      <w:tr w:rsidR="00244C30" w:rsidRPr="007D2770" w:rsidTr="00244C30">
        <w:trPr>
          <w:jc w:val="center"/>
        </w:trPr>
        <w:tc>
          <w:tcPr>
            <w:tcW w:w="1755" w:type="dxa"/>
            <w:tcBorders>
              <w:top w:val="nil"/>
              <w:left w:val="single" w:sz="4" w:space="0" w:color="auto"/>
              <w:bottom w:val="single" w:sz="4" w:space="0" w:color="auto"/>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B2655" w:rsidRDefault="00244C30" w:rsidP="00244C30">
            <w:pPr>
              <w:rPr>
                <w:rFonts w:cs="Arial"/>
                <w:sz w:val="16"/>
                <w:szCs w:val="16"/>
              </w:rPr>
            </w:pPr>
            <w:r w:rsidRPr="007B2655">
              <w:rPr>
                <w:rFonts w:cs="Arial"/>
                <w:sz w:val="16"/>
                <w:szCs w:val="16"/>
              </w:rPr>
              <w:t>VS-SD-REQ-341050/A-User changes ambient lighting color while in auto mode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B2655" w:rsidRDefault="00244C30" w:rsidP="00244C30">
            <w:pPr>
              <w:rPr>
                <w:rFonts w:cs="Calibri"/>
                <w:sz w:val="16"/>
                <w:szCs w:val="16"/>
              </w:rPr>
            </w:pPr>
            <w:r w:rsidRPr="007B2655">
              <w:rPr>
                <w:rFonts w:cs="Calibri"/>
                <w:sz w:val="16"/>
                <w:szCs w:val="16"/>
              </w:rPr>
              <w:t>&lt;jmyslin2&gt; New sequence diagram for user changing color in auto mode</w:t>
            </w:r>
          </w:p>
        </w:tc>
      </w:tr>
      <w:tr w:rsidR="00244C30" w:rsidRPr="002C70C7"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Pr>
                <w:rFonts w:cstheme="minorHAnsi"/>
                <w:b/>
                <w:sz w:val="16"/>
                <w:szCs w:val="16"/>
              </w:rPr>
              <w:t>May 20, 2019</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.18</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RPr="007B2655" w:rsidTr="00244C30">
        <w:trPr>
          <w:jc w:val="center"/>
        </w:trPr>
        <w:tc>
          <w:tcPr>
            <w:tcW w:w="1755" w:type="dxa"/>
            <w:tcBorders>
              <w:top w:val="single" w:sz="4" w:space="0" w:color="auto"/>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VS-IIR-REQ-276699/G-Logical to Physical CAN signal mapping - Vehicle Settings</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added LongTermReset_B_RqMnu</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MD-REQ-025450/M-Disp_LangSel.St (TcSE ROIN-297360)</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asimukhi: revised to update the Logical-Physical Mapping Attachement I</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MD-REQ-338982/B-LongTermReset_B_RqMnu</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updated name.  No content change</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MD-REQ-341180/B-BattTracLoThres_D_Stat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Clarification only.  KPH to Km/h</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MD-REQ-341183/B-BattTracLoThres_D_Rq</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Clarification only.  KPH to Km/h</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MD-REQ-347056/A-EcoIdl_D_Rq</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New  MD for Eco-Idle signal request</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MD-REQ-347057/A-EcoIdl_D_Stat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New  MD for Eco-Idle status signal</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VS-CLD-REQ-347054/A-Eco-Idle Client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New Class Description for Eco-Idle Client</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VS-CLD-REQ-347055/A-Eco-Idle Server</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New Class description for Eco-Idle Server</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ENMEM-REQ-105569/E-Driver Profiles Deleted During Master Reset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MBORREL4: Updated for DSM Decouple</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VS-SR-REQ-334504/B-Drive History Reset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updated signal name only.  No content change</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VS-SR-REQ-341178/B-Mapping Table - Speedometer Major Units</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Clarification only.  Changed KPH to Km/h</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VS-FUN-REQ-347046/A-Eco-Idle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New function for Eco-Idle</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VS-UC-REQ-347814/A-User Enables Eco-Idle Setting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new Eco-Idle use case</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VS-UC-REQ-347815/A-User Disables Eco-Idle Setting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New Eco-Idle use case</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VS-SR-REQ-347812/A-Eco-Idle Setting change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new requirement for Eco-Idle setting</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VS-TMR-REQ-347813/A-T_EcoIdle_Rsp</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New Eco-Idle timing requirement</w:t>
            </w:r>
          </w:p>
        </w:tc>
      </w:tr>
      <w:tr w:rsidR="00244C30" w:rsidRPr="007B2655"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VS-SD-REQ-347816/A-Eco-Idle set to Enabled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New Eco-Idle sequence diagram</w:t>
            </w:r>
          </w:p>
        </w:tc>
      </w:tr>
      <w:tr w:rsidR="00244C30" w:rsidRPr="007B2655" w:rsidTr="00244C30">
        <w:trPr>
          <w:jc w:val="center"/>
        </w:trPr>
        <w:tc>
          <w:tcPr>
            <w:tcW w:w="1755" w:type="dxa"/>
            <w:tcBorders>
              <w:top w:val="nil"/>
              <w:left w:val="single" w:sz="4" w:space="0" w:color="auto"/>
              <w:bottom w:val="single" w:sz="4" w:space="0" w:color="auto"/>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4D32C3" w:rsidRDefault="00244C30" w:rsidP="00244C30">
            <w:pPr>
              <w:rPr>
                <w:rFonts w:cs="Arial"/>
                <w:sz w:val="16"/>
                <w:szCs w:val="16"/>
              </w:rPr>
            </w:pPr>
            <w:r w:rsidRPr="004D32C3">
              <w:rPr>
                <w:rFonts w:cs="Arial"/>
                <w:sz w:val="16"/>
                <w:szCs w:val="16"/>
              </w:rPr>
              <w:t>VS-SD-REQ-347817/A-Eco-Idle set to Disabled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4D32C3" w:rsidRDefault="00244C30" w:rsidP="00244C30">
            <w:pPr>
              <w:rPr>
                <w:rFonts w:cs="Calibri"/>
                <w:sz w:val="16"/>
                <w:szCs w:val="16"/>
              </w:rPr>
            </w:pPr>
            <w:r w:rsidRPr="004D32C3">
              <w:rPr>
                <w:rFonts w:cs="Calibri"/>
                <w:sz w:val="16"/>
                <w:szCs w:val="16"/>
              </w:rPr>
              <w:t>&lt;jmyslin2&gt; New Eco-Idle sequence diagram</w:t>
            </w:r>
          </w:p>
        </w:tc>
      </w:tr>
      <w:tr w:rsidR="00244C30" w:rsidRPr="002C70C7"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Pr>
                <w:rFonts w:cstheme="minorHAnsi"/>
                <w:b/>
                <w:sz w:val="16"/>
                <w:szCs w:val="16"/>
              </w:rPr>
              <w:t>October 30, 2019</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.19</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RPr="004D32C3" w:rsidTr="00244C30">
        <w:trPr>
          <w:jc w:val="center"/>
        </w:trPr>
        <w:tc>
          <w:tcPr>
            <w:tcW w:w="1755" w:type="dxa"/>
            <w:tcBorders>
              <w:top w:val="single" w:sz="4" w:space="0" w:color="auto"/>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VS-IIR-REQ-276699/H-Logical to Physical CAN signal mapping - Vehicle Settings</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added Eco-Idle signal mapping</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MD-REQ-365621/A-EngExhMdeHrEnbl_D_Rq</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quiet time MD</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MD-REQ-365620/A-EngExhMdeHrEnbl_D_Stat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quiet time MD</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MD-REQ-365623/A-EngExhMdeHrStrt_D_Rq</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quiet time MD</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MD-REQ-365626/A-EngExhMdeHrStrt_D_Stat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Quiet Time MD</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MD-REQ-365627/A-EngExhMdeHrEnd_D_Rq</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Quiet Time End MD request signal</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MD-REQ-365628/A-EngExhMdeHrEnd_D_Stat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Quiet Time End MD status signal</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VS-CLD-REQ-339752/B-Propulsion Sound Server</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corrected typo in title name.  Changed name from Propulsion Mode Server to Propulsion Sound Server.  No content change, clarification only.</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VS-CLD-REQ-362990/A-Quiet Time Client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class description for Quiet Time Client</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VS-CLD-REQ-362991/A-Quiet Time Server</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Class Description for the Quiet Time Server</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STR-076407/F-Functional Definition (TcSE ROIN-293395)</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added new Quiet Time for exhaust mode function</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VS-FUN-REQ-362897/A-Quiet Time for Exhaust Mode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Quiet Time function</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VS-UC-REQ-365616/A-User Enabled Quiet Time Setting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Quiet Time use case</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VS-UC-REQ-365617/A-User Disabled Quiet Time Setting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use case for disabling quiet time</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VS-UC-REQ-365618/A-User changes Quiet Time start and end times</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use case Quiet Time start and end times</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VS-SR-REQ-365809/A-Quiet Time Enable/Disable Setting change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Quiet Time setting requirement</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VS-SR-REQ-365811/A-Quiet Time Start and End time Setting change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Quiet Time start and end time setting change requirement</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VS-TMR-REQ-365810/A-T_QuietTime_Rsp</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Quiet Time timing requirement</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VS-SR-REQ-365642/A-HMI Speed Limited</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Quiet Time speed limited requirement</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VS-SD-REQ-365814/A-Quiet Time set to Enabled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sequence diagram for setting Quiet Time to Enabled</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VS-SD-REQ-365815/A-Quiet Time set to Disabled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sequence diagram for setting Quiet Time to Disabled</w:t>
            </w:r>
          </w:p>
        </w:tc>
      </w:tr>
      <w:tr w:rsidR="00244C30" w:rsidRPr="004D32C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VS-SD-REQ-365816/A-Quiet Start Time set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sequence diagram to set the Quiet Time Start Time via the HMI</w:t>
            </w:r>
          </w:p>
        </w:tc>
      </w:tr>
      <w:tr w:rsidR="00244C30" w:rsidRPr="004D32C3" w:rsidTr="00244C30">
        <w:trPr>
          <w:jc w:val="center"/>
        </w:trPr>
        <w:tc>
          <w:tcPr>
            <w:tcW w:w="1755" w:type="dxa"/>
            <w:tcBorders>
              <w:top w:val="nil"/>
              <w:left w:val="single" w:sz="4" w:space="0" w:color="auto"/>
              <w:bottom w:val="single" w:sz="4" w:space="0" w:color="auto"/>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D0723" w:rsidRDefault="00244C30" w:rsidP="00244C30">
            <w:pPr>
              <w:rPr>
                <w:rFonts w:cs="Arial"/>
                <w:sz w:val="16"/>
                <w:szCs w:val="16"/>
              </w:rPr>
            </w:pPr>
            <w:r w:rsidRPr="007D0723">
              <w:rPr>
                <w:rFonts w:cs="Arial"/>
                <w:sz w:val="16"/>
                <w:szCs w:val="16"/>
              </w:rPr>
              <w:t>VS-SD-REQ-365820/A-Quiet End Time set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D0723" w:rsidRDefault="00244C30" w:rsidP="00244C30">
            <w:pPr>
              <w:rPr>
                <w:rFonts w:cs="Calibri"/>
                <w:sz w:val="16"/>
                <w:szCs w:val="16"/>
              </w:rPr>
            </w:pPr>
            <w:r w:rsidRPr="007D0723">
              <w:rPr>
                <w:rFonts w:cs="Calibri"/>
                <w:sz w:val="16"/>
                <w:szCs w:val="16"/>
              </w:rPr>
              <w:t>&lt;jmyslin2&gt; New sequence diagram to set the End Time via the HMI</w:t>
            </w:r>
          </w:p>
        </w:tc>
      </w:tr>
      <w:tr w:rsidR="00244C30" w:rsidRPr="002C70C7"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Pr>
                <w:rFonts w:cstheme="minorHAnsi"/>
                <w:b/>
                <w:sz w:val="16"/>
                <w:szCs w:val="16"/>
              </w:rPr>
              <w:t>January 10, 2020</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.20</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RPr="007D0723" w:rsidTr="00244C30">
        <w:trPr>
          <w:jc w:val="center"/>
        </w:trPr>
        <w:tc>
          <w:tcPr>
            <w:tcW w:w="1755" w:type="dxa"/>
            <w:tcBorders>
              <w:top w:val="single" w:sz="4" w:space="0" w:color="auto"/>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77BDF" w:rsidRDefault="00244C30" w:rsidP="00244C30">
            <w:pPr>
              <w:rPr>
                <w:rFonts w:cs="Arial"/>
                <w:sz w:val="16"/>
                <w:szCs w:val="16"/>
              </w:rPr>
            </w:pPr>
            <w:r w:rsidRPr="00377BDF">
              <w:rPr>
                <w:rFonts w:cs="Arial"/>
                <w:sz w:val="16"/>
                <w:szCs w:val="16"/>
              </w:rPr>
              <w:t>MD-REQ-339747/B-PrplSnd_D_Stat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77BDF" w:rsidRDefault="00244C30" w:rsidP="00244C30">
            <w:pPr>
              <w:rPr>
                <w:rFonts w:cs="Calibri"/>
                <w:sz w:val="16"/>
                <w:szCs w:val="16"/>
              </w:rPr>
            </w:pPr>
            <w:r w:rsidRPr="00377BDF">
              <w:rPr>
                <w:rFonts w:cs="Calibri"/>
                <w:sz w:val="16"/>
                <w:szCs w:val="16"/>
              </w:rPr>
              <w:t>jmyslin2:  updated MD to include Faulty state</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77BDF" w:rsidRDefault="00244C30" w:rsidP="00244C30">
            <w:pPr>
              <w:rPr>
                <w:rFonts w:cs="Arial"/>
                <w:sz w:val="16"/>
                <w:szCs w:val="16"/>
              </w:rPr>
            </w:pPr>
            <w:r w:rsidRPr="00377BDF">
              <w:rPr>
                <w:rFonts w:cs="Arial"/>
                <w:sz w:val="16"/>
                <w:szCs w:val="16"/>
              </w:rPr>
              <w:t>VS-FUN-REQ-025341/E-Master Reset to Factory Defaults - APIM (TcSE ROIN-296290-1)</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77BDF" w:rsidRDefault="00244C30" w:rsidP="00244C30">
            <w:pPr>
              <w:rPr>
                <w:rFonts w:cs="Calibri"/>
                <w:sz w:val="16"/>
                <w:szCs w:val="16"/>
              </w:rPr>
            </w:pPr>
            <w:r w:rsidRPr="00377BDF">
              <w:rPr>
                <w:rFonts w:cs="Calibri"/>
                <w:sz w:val="16"/>
                <w:szCs w:val="16"/>
              </w:rPr>
              <w:t>&lt;jmyslin2&gt; added a requirement for Master Reset when a MyKey is used</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77BDF" w:rsidRDefault="00244C30" w:rsidP="00244C30">
            <w:pPr>
              <w:rPr>
                <w:rFonts w:cs="Arial"/>
                <w:sz w:val="16"/>
                <w:szCs w:val="16"/>
              </w:rPr>
            </w:pPr>
            <w:r w:rsidRPr="00377BDF">
              <w:rPr>
                <w:rFonts w:cs="Arial"/>
                <w:sz w:val="16"/>
                <w:szCs w:val="16"/>
              </w:rPr>
              <w:t>VS-SR-REQ-362537/A-Master Reset Setting when MyKey is active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77BDF" w:rsidRDefault="00244C30" w:rsidP="00244C30">
            <w:pPr>
              <w:rPr>
                <w:rFonts w:cs="Calibri"/>
                <w:sz w:val="16"/>
                <w:szCs w:val="16"/>
              </w:rPr>
            </w:pPr>
            <w:r w:rsidRPr="00377BDF">
              <w:rPr>
                <w:rFonts w:cs="Calibri"/>
                <w:sz w:val="16"/>
                <w:szCs w:val="16"/>
              </w:rPr>
              <w:t>&lt;jmyslin2&gt; New master reset requirement when MyKey is active</w:t>
            </w:r>
          </w:p>
        </w:tc>
      </w:tr>
      <w:tr w:rsidR="00244C30" w:rsidRPr="007D0723" w:rsidTr="00244C30">
        <w:trPr>
          <w:jc w:val="center"/>
        </w:trPr>
        <w:tc>
          <w:tcPr>
            <w:tcW w:w="1755" w:type="dxa"/>
            <w:tcBorders>
              <w:top w:val="nil"/>
              <w:left w:val="single" w:sz="4" w:space="0" w:color="auto"/>
              <w:bottom w:val="single" w:sz="4" w:space="0" w:color="auto"/>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77BDF" w:rsidRDefault="00244C30" w:rsidP="00244C30">
            <w:pPr>
              <w:rPr>
                <w:rFonts w:cs="Arial"/>
                <w:sz w:val="16"/>
                <w:szCs w:val="16"/>
              </w:rPr>
            </w:pPr>
            <w:r w:rsidRPr="00377BDF">
              <w:rPr>
                <w:rFonts w:cs="Arial"/>
                <w:sz w:val="16"/>
                <w:szCs w:val="16"/>
              </w:rPr>
              <w:t>VS-SR-REQ-372580/A-Propulsion Sound Faulty state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77BDF" w:rsidRDefault="00244C30" w:rsidP="00244C30">
            <w:pPr>
              <w:rPr>
                <w:rFonts w:cs="Calibri"/>
                <w:sz w:val="16"/>
                <w:szCs w:val="16"/>
              </w:rPr>
            </w:pPr>
            <w:r w:rsidRPr="00377BDF">
              <w:rPr>
                <w:rFonts w:cs="Calibri"/>
                <w:sz w:val="16"/>
                <w:szCs w:val="16"/>
              </w:rPr>
              <w:t>jmyslin2 - New requirement for Faulty state</w:t>
            </w:r>
          </w:p>
        </w:tc>
      </w:tr>
      <w:tr w:rsidR="00244C30" w:rsidRPr="002C70C7"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Pr>
                <w:rFonts w:cstheme="minorHAnsi"/>
                <w:b/>
                <w:sz w:val="16"/>
                <w:szCs w:val="16"/>
              </w:rPr>
              <w:t>February 14, 2020</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.21</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RPr="007D0723" w:rsidTr="00244C30">
        <w:trPr>
          <w:jc w:val="center"/>
        </w:trPr>
        <w:tc>
          <w:tcPr>
            <w:tcW w:w="1755" w:type="dxa"/>
            <w:tcBorders>
              <w:top w:val="single" w:sz="4" w:space="0" w:color="auto"/>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VS-IIR-REQ-276699/I-Logical to Physical CAN signal mapping - Vehicle Settings</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added Trail Turn Assist signals</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MD-REQ-132658/C-ChrgCrdLck_D_Stat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added clarification to the requirement</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MD-REQ-375908/A-TurnAsstSwtch_D_Stat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New MD for the Trail Turn Assist feature</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MD-REQ-375918/A-OrtaSwtchLamp_B_Rq</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New MD for the Trail Turn Assist feature</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VS-CLD-REQ-375893/A-Trail Turn Assist Client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added new Trail Turn Assist class description</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VS-CLD-REQ-375896/A-Trail Turn Assist Server</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New Trail Turn Server class description</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STR-076407/G-Functional Definition (TcSE ROIN-293395)</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added Trail Turn Assist function</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VS-FUN-REQ-375892/A-Trail Turn Assist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New Trail Turn Assist function</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STR-718722/A-Overview</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provide an overview of the Trail Turn Assist feature</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STR-718724/A-Physical Mapping of Classes</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mapping of physical classes</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VS-UC-REQ-375924/A-User Enables Trail Turn Assist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new Trail Turn Assist Use Case</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VS-UC-REQ-375925/A-User Disables Trail Turn Assist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new Use Case for Trail Turn Assist</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VS-SR-REQ-375934/A-Trail Turn Assist Setting Soft Button Pressed / Not Pressed Handling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new Trailer Turn Assist requirement</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VS-SR-REQ-375946/A-Trail Turn Assist Settings Change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new Trail Turn Assist requrement</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VS-TMR-REQ-375949/A-T_TrailTurnAssist_Rsp</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new Trail Turn Assist timing requirement</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VS-SR-REQ-375947/A-Conditions for setting TurnAsstSwtch_D_Stat signal to Faulty</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New Trail Turn Assist requirement</w:t>
            </w:r>
          </w:p>
        </w:tc>
      </w:tr>
      <w:tr w:rsidR="00244C30" w:rsidRPr="007D0723"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VS-SD-REQ-375951/A-Trail Turn Assist set to Enabled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new sequence diagram for the Trail Turn Assist feature</w:t>
            </w:r>
          </w:p>
        </w:tc>
      </w:tr>
      <w:tr w:rsidR="00244C30" w:rsidRPr="007D0723" w:rsidTr="00244C30">
        <w:trPr>
          <w:jc w:val="center"/>
        </w:trPr>
        <w:tc>
          <w:tcPr>
            <w:tcW w:w="1755" w:type="dxa"/>
            <w:tcBorders>
              <w:top w:val="nil"/>
              <w:left w:val="single" w:sz="4" w:space="0" w:color="auto"/>
              <w:bottom w:val="single" w:sz="4" w:space="0" w:color="auto"/>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757988" w:rsidRDefault="00244C30" w:rsidP="00244C30">
            <w:pPr>
              <w:rPr>
                <w:rFonts w:cs="Arial"/>
                <w:sz w:val="16"/>
                <w:szCs w:val="16"/>
              </w:rPr>
            </w:pPr>
            <w:r w:rsidRPr="00757988">
              <w:rPr>
                <w:rFonts w:cs="Arial"/>
                <w:sz w:val="16"/>
                <w:szCs w:val="16"/>
              </w:rPr>
              <w:t>VS-SD-REQ-375952/A-Trail Turn Assist set to Disabled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757988" w:rsidRDefault="00244C30" w:rsidP="00244C30">
            <w:pPr>
              <w:rPr>
                <w:rFonts w:cs="Calibri"/>
                <w:sz w:val="16"/>
                <w:szCs w:val="16"/>
              </w:rPr>
            </w:pPr>
            <w:r w:rsidRPr="00757988">
              <w:rPr>
                <w:rFonts w:cs="Calibri"/>
                <w:sz w:val="16"/>
                <w:szCs w:val="16"/>
              </w:rPr>
              <w:t>jmyslin2: new Trail Turn Assist sequence diagram</w:t>
            </w:r>
          </w:p>
        </w:tc>
      </w:tr>
      <w:tr w:rsidR="00244C30" w:rsidRPr="002C70C7"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Pr>
                <w:rFonts w:cstheme="minorHAnsi"/>
                <w:b/>
                <w:sz w:val="16"/>
                <w:szCs w:val="16"/>
              </w:rPr>
              <w:t>February 25, 2020</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.22</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RPr="00757988" w:rsidTr="00244C30">
        <w:trPr>
          <w:jc w:val="center"/>
        </w:trPr>
        <w:tc>
          <w:tcPr>
            <w:tcW w:w="1755" w:type="dxa"/>
            <w:tcBorders>
              <w:top w:val="single" w:sz="4" w:space="0" w:color="auto"/>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34A6D" w:rsidRDefault="00244C30" w:rsidP="00244C30">
            <w:pPr>
              <w:rPr>
                <w:rFonts w:cs="Arial"/>
                <w:sz w:val="16"/>
                <w:szCs w:val="16"/>
              </w:rPr>
            </w:pPr>
            <w:r w:rsidRPr="00334A6D">
              <w:rPr>
                <w:rFonts w:cs="Arial"/>
                <w:sz w:val="16"/>
                <w:szCs w:val="16"/>
              </w:rPr>
              <w:t>VS-IIR-REQ-276699/J-Logical to Physical CAN signal mapping - Vehicle Settings</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34A6D" w:rsidRDefault="00244C30" w:rsidP="00244C30">
            <w:pPr>
              <w:rPr>
                <w:rFonts w:cs="Calibri"/>
                <w:sz w:val="16"/>
                <w:szCs w:val="16"/>
              </w:rPr>
            </w:pPr>
            <w:r w:rsidRPr="00334A6D">
              <w:rPr>
                <w:rFonts w:cs="Calibri"/>
                <w:sz w:val="16"/>
                <w:szCs w:val="16"/>
              </w:rPr>
              <w:t>jmyslin2:  added clear exit assist signals</w:t>
            </w:r>
          </w:p>
        </w:tc>
      </w:tr>
      <w:tr w:rsidR="00244C30" w:rsidRPr="00757988"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34A6D" w:rsidRDefault="00244C30" w:rsidP="00244C30">
            <w:pPr>
              <w:rPr>
                <w:rFonts w:cs="Arial"/>
                <w:sz w:val="16"/>
                <w:szCs w:val="16"/>
              </w:rPr>
            </w:pPr>
            <w:r w:rsidRPr="00334A6D">
              <w:rPr>
                <w:rFonts w:cs="Arial"/>
                <w:sz w:val="16"/>
                <w:szCs w:val="16"/>
              </w:rPr>
              <w:t>MD-REQ-354255/A-ClrExitAsstEnbl_D_RqMnu</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34A6D" w:rsidRDefault="00244C30" w:rsidP="00244C30">
            <w:pPr>
              <w:rPr>
                <w:rFonts w:cs="Calibri"/>
                <w:sz w:val="16"/>
                <w:szCs w:val="16"/>
              </w:rPr>
            </w:pPr>
            <w:r w:rsidRPr="00334A6D">
              <w:rPr>
                <w:rFonts w:cs="Calibri"/>
                <w:sz w:val="16"/>
                <w:szCs w:val="16"/>
              </w:rPr>
              <w:t>&lt;jmyslin2&gt; New MD for Clear Exit Assist</w:t>
            </w:r>
          </w:p>
        </w:tc>
      </w:tr>
      <w:tr w:rsidR="00244C30" w:rsidRPr="00757988"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34A6D" w:rsidRDefault="00244C30" w:rsidP="00244C30">
            <w:pPr>
              <w:rPr>
                <w:rFonts w:cs="Arial"/>
                <w:sz w:val="16"/>
                <w:szCs w:val="16"/>
              </w:rPr>
            </w:pPr>
            <w:r w:rsidRPr="00334A6D">
              <w:rPr>
                <w:rFonts w:cs="Arial"/>
                <w:sz w:val="16"/>
                <w:szCs w:val="16"/>
              </w:rPr>
              <w:t>MD-REQ-354256/A-ClrExitAsst_D_Stat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34A6D" w:rsidRDefault="00244C30" w:rsidP="00244C30">
            <w:pPr>
              <w:rPr>
                <w:rFonts w:cs="Calibri"/>
                <w:sz w:val="16"/>
                <w:szCs w:val="16"/>
              </w:rPr>
            </w:pPr>
            <w:r w:rsidRPr="00334A6D">
              <w:rPr>
                <w:rFonts w:cs="Calibri"/>
                <w:sz w:val="16"/>
                <w:szCs w:val="16"/>
              </w:rPr>
              <w:t>&lt;jmyslin2&gt; New MD for Clear Exit Assist</w:t>
            </w:r>
          </w:p>
        </w:tc>
      </w:tr>
      <w:tr w:rsidR="00244C30" w:rsidRPr="00757988"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34A6D" w:rsidRDefault="00244C30" w:rsidP="00244C30">
            <w:pPr>
              <w:rPr>
                <w:rFonts w:cs="Arial"/>
                <w:sz w:val="16"/>
                <w:szCs w:val="16"/>
              </w:rPr>
            </w:pPr>
            <w:r w:rsidRPr="00334A6D">
              <w:rPr>
                <w:rFonts w:cs="Arial"/>
                <w:sz w:val="16"/>
                <w:szCs w:val="16"/>
              </w:rPr>
              <w:t>MD-REQ-359587/A-ClrExitAsstMsgTxt2_D_Rq</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34A6D" w:rsidRDefault="00244C30" w:rsidP="00244C30">
            <w:pPr>
              <w:rPr>
                <w:rFonts w:cs="Calibri"/>
                <w:sz w:val="16"/>
                <w:szCs w:val="16"/>
              </w:rPr>
            </w:pPr>
            <w:r w:rsidRPr="00334A6D">
              <w:rPr>
                <w:rFonts w:cs="Calibri"/>
                <w:sz w:val="16"/>
                <w:szCs w:val="16"/>
              </w:rPr>
              <w:t>jmyslin2:  New MD for Clear Exit Assist</w:t>
            </w:r>
          </w:p>
        </w:tc>
      </w:tr>
      <w:tr w:rsidR="00244C30" w:rsidRPr="00757988"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34A6D" w:rsidRDefault="00244C30" w:rsidP="00244C30">
            <w:pPr>
              <w:rPr>
                <w:rFonts w:cs="Arial"/>
                <w:sz w:val="16"/>
                <w:szCs w:val="16"/>
              </w:rPr>
            </w:pPr>
            <w:r w:rsidRPr="00334A6D">
              <w:rPr>
                <w:rFonts w:cs="Arial"/>
                <w:sz w:val="16"/>
                <w:szCs w:val="16"/>
              </w:rPr>
              <w:t>MD-REQ-359588/A-ClrExitAsstActv_B_Rq</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34A6D" w:rsidRDefault="00244C30" w:rsidP="00244C30">
            <w:pPr>
              <w:rPr>
                <w:rFonts w:cs="Calibri"/>
                <w:sz w:val="16"/>
                <w:szCs w:val="16"/>
              </w:rPr>
            </w:pPr>
            <w:r w:rsidRPr="00334A6D">
              <w:rPr>
                <w:rFonts w:cs="Calibri"/>
                <w:sz w:val="16"/>
                <w:szCs w:val="16"/>
              </w:rPr>
              <w:t>jmyslin2:  New MD for Clear Exit Assist</w:t>
            </w:r>
          </w:p>
        </w:tc>
      </w:tr>
      <w:tr w:rsidR="00244C30" w:rsidRPr="00757988"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34A6D" w:rsidRDefault="00244C30" w:rsidP="00244C30">
            <w:pPr>
              <w:rPr>
                <w:rFonts w:cs="Arial"/>
                <w:sz w:val="16"/>
                <w:szCs w:val="16"/>
              </w:rPr>
            </w:pPr>
            <w:r w:rsidRPr="00334A6D">
              <w:rPr>
                <w:rFonts w:cs="Arial"/>
                <w:sz w:val="16"/>
                <w:szCs w:val="16"/>
              </w:rPr>
              <w:t>VS-CLD-REQ-359585/A-Clear Exit Assist Warning Client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34A6D" w:rsidRDefault="00244C30" w:rsidP="00244C30">
            <w:pPr>
              <w:rPr>
                <w:rFonts w:cs="Calibri"/>
                <w:sz w:val="16"/>
                <w:szCs w:val="16"/>
              </w:rPr>
            </w:pPr>
            <w:r w:rsidRPr="00334A6D">
              <w:rPr>
                <w:rFonts w:cs="Calibri"/>
                <w:sz w:val="16"/>
                <w:szCs w:val="16"/>
              </w:rPr>
              <w:t>&lt;jmyslin2&gt; New class description for Clear Exit Assist</w:t>
            </w:r>
          </w:p>
        </w:tc>
      </w:tr>
      <w:tr w:rsidR="00244C30" w:rsidRPr="00757988"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34A6D" w:rsidRDefault="00244C30" w:rsidP="00244C30">
            <w:pPr>
              <w:rPr>
                <w:rFonts w:cs="Arial"/>
                <w:sz w:val="16"/>
                <w:szCs w:val="16"/>
              </w:rPr>
            </w:pPr>
            <w:r w:rsidRPr="00334A6D">
              <w:rPr>
                <w:rFonts w:cs="Arial"/>
                <w:sz w:val="16"/>
                <w:szCs w:val="16"/>
              </w:rPr>
              <w:t>VS-CLD-REQ-359586/A-Clear Exit Assist Warning Server</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34A6D" w:rsidRDefault="00244C30" w:rsidP="00244C30">
            <w:pPr>
              <w:rPr>
                <w:rFonts w:cs="Calibri"/>
                <w:sz w:val="16"/>
                <w:szCs w:val="16"/>
              </w:rPr>
            </w:pPr>
            <w:r w:rsidRPr="00334A6D">
              <w:rPr>
                <w:rFonts w:cs="Calibri"/>
                <w:sz w:val="16"/>
                <w:szCs w:val="16"/>
              </w:rPr>
              <w:t>&lt;jmyslin2&gt; New Class Description for Clear Exit Assist</w:t>
            </w:r>
          </w:p>
        </w:tc>
      </w:tr>
      <w:tr w:rsidR="00244C30" w:rsidRPr="00757988"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34A6D" w:rsidRDefault="00244C30" w:rsidP="00244C30">
            <w:pPr>
              <w:rPr>
                <w:rFonts w:cs="Arial"/>
                <w:sz w:val="16"/>
                <w:szCs w:val="16"/>
              </w:rPr>
            </w:pPr>
            <w:r w:rsidRPr="00334A6D">
              <w:rPr>
                <w:rFonts w:cs="Arial"/>
                <w:sz w:val="16"/>
                <w:szCs w:val="16"/>
              </w:rPr>
              <w:t>STR-076407/H-Functional Definition (TcSE ROIN-293395)</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34A6D" w:rsidRDefault="00244C30" w:rsidP="00244C30">
            <w:pPr>
              <w:rPr>
                <w:rFonts w:cs="Calibri"/>
                <w:sz w:val="16"/>
                <w:szCs w:val="16"/>
              </w:rPr>
            </w:pPr>
            <w:r w:rsidRPr="00334A6D">
              <w:rPr>
                <w:rFonts w:cs="Calibri"/>
                <w:sz w:val="16"/>
                <w:szCs w:val="16"/>
              </w:rPr>
              <w:t>jmyslin2: added clear exit assist functions</w:t>
            </w:r>
          </w:p>
        </w:tc>
      </w:tr>
      <w:tr w:rsidR="00244C30" w:rsidRPr="00757988"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34A6D" w:rsidRDefault="00244C30" w:rsidP="00244C30">
            <w:pPr>
              <w:rPr>
                <w:rFonts w:cs="Arial"/>
                <w:sz w:val="16"/>
                <w:szCs w:val="16"/>
              </w:rPr>
            </w:pPr>
            <w:r w:rsidRPr="00334A6D">
              <w:rPr>
                <w:rFonts w:cs="Arial"/>
                <w:sz w:val="16"/>
                <w:szCs w:val="16"/>
              </w:rPr>
              <w:t>STR-731065/A-Clear Exit Assist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34A6D" w:rsidRDefault="00244C30" w:rsidP="00244C30">
            <w:pPr>
              <w:rPr>
                <w:rFonts w:cs="Calibri"/>
                <w:sz w:val="16"/>
                <w:szCs w:val="16"/>
              </w:rPr>
            </w:pPr>
            <w:r w:rsidRPr="00334A6D">
              <w:rPr>
                <w:rFonts w:cs="Calibri"/>
                <w:sz w:val="16"/>
                <w:szCs w:val="16"/>
              </w:rPr>
              <w:t>jmyslin2: added Clear Exit Assist functions</w:t>
            </w:r>
          </w:p>
        </w:tc>
      </w:tr>
      <w:tr w:rsidR="00244C30" w:rsidRPr="00757988"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34A6D" w:rsidRDefault="00244C30" w:rsidP="00244C30">
            <w:pPr>
              <w:rPr>
                <w:rFonts w:cs="Arial"/>
                <w:sz w:val="16"/>
                <w:szCs w:val="16"/>
              </w:rPr>
            </w:pPr>
            <w:r w:rsidRPr="00334A6D">
              <w:rPr>
                <w:rFonts w:cs="Arial"/>
                <w:sz w:val="16"/>
                <w:szCs w:val="16"/>
              </w:rPr>
              <w:t>VS-FUN-REQ-354248/A-Clear Exit Assist Setting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34A6D" w:rsidRDefault="00244C30" w:rsidP="00244C30">
            <w:pPr>
              <w:rPr>
                <w:rFonts w:cs="Calibri"/>
                <w:sz w:val="16"/>
                <w:szCs w:val="16"/>
              </w:rPr>
            </w:pPr>
            <w:r w:rsidRPr="00334A6D">
              <w:rPr>
                <w:rFonts w:cs="Calibri"/>
                <w:sz w:val="16"/>
                <w:szCs w:val="16"/>
              </w:rPr>
              <w:t>&lt;jmyslin2&gt; New function for clear exit assist</w:t>
            </w:r>
          </w:p>
        </w:tc>
      </w:tr>
      <w:tr w:rsidR="00244C30" w:rsidRPr="00757988"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34A6D" w:rsidRDefault="00244C30" w:rsidP="00244C30">
            <w:pPr>
              <w:rPr>
                <w:rFonts w:cs="Arial"/>
                <w:sz w:val="16"/>
                <w:szCs w:val="16"/>
              </w:rPr>
            </w:pPr>
            <w:r w:rsidRPr="00334A6D">
              <w:rPr>
                <w:rFonts w:cs="Arial"/>
                <w:sz w:val="16"/>
                <w:szCs w:val="16"/>
              </w:rPr>
              <w:t>VS-SR-REQ-354328/A-Clear Exit Assist Setting change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34A6D" w:rsidRDefault="00244C30" w:rsidP="00244C30">
            <w:pPr>
              <w:rPr>
                <w:rFonts w:cs="Calibri"/>
                <w:sz w:val="16"/>
                <w:szCs w:val="16"/>
              </w:rPr>
            </w:pPr>
            <w:r w:rsidRPr="00334A6D">
              <w:rPr>
                <w:rFonts w:cs="Calibri"/>
                <w:sz w:val="16"/>
                <w:szCs w:val="16"/>
              </w:rPr>
              <w:t>&lt;jmyslin2&gt; New requirement for Clear Exit Assist</w:t>
            </w:r>
          </w:p>
        </w:tc>
      </w:tr>
      <w:tr w:rsidR="00244C30" w:rsidRPr="00757988"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34A6D" w:rsidRDefault="00244C30" w:rsidP="00244C30">
            <w:pPr>
              <w:rPr>
                <w:rFonts w:cs="Arial"/>
                <w:sz w:val="16"/>
                <w:szCs w:val="16"/>
              </w:rPr>
            </w:pPr>
            <w:r w:rsidRPr="00334A6D">
              <w:rPr>
                <w:rFonts w:cs="Arial"/>
                <w:sz w:val="16"/>
                <w:szCs w:val="16"/>
              </w:rPr>
              <w:t>VS-FUN-REQ-359558/A-Clear Exit Assist Warning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34A6D" w:rsidRDefault="00244C30" w:rsidP="00244C30">
            <w:pPr>
              <w:rPr>
                <w:rFonts w:cs="Calibri"/>
                <w:sz w:val="16"/>
                <w:szCs w:val="16"/>
              </w:rPr>
            </w:pPr>
            <w:r w:rsidRPr="00334A6D">
              <w:rPr>
                <w:rFonts w:cs="Calibri"/>
                <w:sz w:val="16"/>
                <w:szCs w:val="16"/>
              </w:rPr>
              <w:t>&lt;jmyslin2&gt; New Clear Exit Assist Warning function created</w:t>
            </w:r>
          </w:p>
        </w:tc>
      </w:tr>
      <w:tr w:rsidR="00244C30" w:rsidRPr="00757988"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34A6D" w:rsidRDefault="00244C30" w:rsidP="00244C30">
            <w:pPr>
              <w:rPr>
                <w:rFonts w:cs="Arial"/>
                <w:sz w:val="16"/>
                <w:szCs w:val="16"/>
              </w:rPr>
            </w:pPr>
            <w:r w:rsidRPr="00334A6D">
              <w:rPr>
                <w:rFonts w:cs="Arial"/>
                <w:sz w:val="16"/>
                <w:szCs w:val="16"/>
              </w:rPr>
              <w:t>PWRMAN-CLD-REQ-359656/A-Infotainment System Master</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34A6D" w:rsidRDefault="00244C30" w:rsidP="00244C30">
            <w:pPr>
              <w:rPr>
                <w:rFonts w:cs="Calibri"/>
                <w:sz w:val="16"/>
                <w:szCs w:val="16"/>
              </w:rPr>
            </w:pPr>
            <w:r w:rsidRPr="00334A6D">
              <w:rPr>
                <w:rFonts w:cs="Calibri"/>
                <w:sz w:val="16"/>
                <w:szCs w:val="16"/>
              </w:rPr>
              <w:t>&lt;jmyslin2&gt; New Class Description</w:t>
            </w:r>
          </w:p>
        </w:tc>
      </w:tr>
      <w:tr w:rsidR="00244C30" w:rsidRPr="00757988"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34A6D" w:rsidRDefault="00244C30" w:rsidP="00244C30">
            <w:pPr>
              <w:rPr>
                <w:rFonts w:cs="Arial"/>
                <w:sz w:val="16"/>
                <w:szCs w:val="16"/>
              </w:rPr>
            </w:pPr>
            <w:r w:rsidRPr="00334A6D">
              <w:rPr>
                <w:rFonts w:cs="Arial"/>
                <w:sz w:val="16"/>
                <w:szCs w:val="16"/>
              </w:rPr>
              <w:t>VS-SR-REQ-359973/A-Clear Exit Assist warning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34A6D" w:rsidRDefault="00244C30" w:rsidP="00244C30">
            <w:pPr>
              <w:rPr>
                <w:rFonts w:cs="Calibri"/>
                <w:sz w:val="16"/>
                <w:szCs w:val="16"/>
              </w:rPr>
            </w:pPr>
            <w:r w:rsidRPr="00334A6D">
              <w:rPr>
                <w:rFonts w:cs="Calibri"/>
                <w:sz w:val="16"/>
                <w:szCs w:val="16"/>
              </w:rPr>
              <w:t>&lt;jmyslin2&gt; New Clear Exit Assist requirement</w:t>
            </w:r>
          </w:p>
        </w:tc>
      </w:tr>
      <w:tr w:rsidR="00244C30" w:rsidRPr="00757988"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34A6D" w:rsidRDefault="00244C30" w:rsidP="00244C30">
            <w:pPr>
              <w:rPr>
                <w:rFonts w:cs="Arial"/>
                <w:sz w:val="16"/>
                <w:szCs w:val="16"/>
              </w:rPr>
            </w:pPr>
            <w:r w:rsidRPr="00334A6D">
              <w:rPr>
                <w:rFonts w:cs="Arial"/>
                <w:sz w:val="16"/>
                <w:szCs w:val="16"/>
              </w:rPr>
              <w:t>PWRMAN-SR-REQ-359648/A-Clear Exit Assist Power Moding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34A6D" w:rsidRDefault="00244C30" w:rsidP="00244C30">
            <w:pPr>
              <w:rPr>
                <w:rFonts w:cs="Calibri"/>
                <w:sz w:val="16"/>
                <w:szCs w:val="16"/>
              </w:rPr>
            </w:pPr>
            <w:r w:rsidRPr="00334A6D">
              <w:rPr>
                <w:rFonts w:cs="Calibri"/>
                <w:sz w:val="16"/>
                <w:szCs w:val="16"/>
              </w:rPr>
              <w:t>&lt;jmyslin2&gt; New clear exit assist power mode requirement</w:t>
            </w:r>
          </w:p>
        </w:tc>
      </w:tr>
      <w:tr w:rsidR="00244C30" w:rsidRPr="00757988" w:rsidTr="00244C30">
        <w:trPr>
          <w:jc w:val="center"/>
        </w:trPr>
        <w:tc>
          <w:tcPr>
            <w:tcW w:w="1755" w:type="dxa"/>
            <w:tcBorders>
              <w:top w:val="nil"/>
              <w:left w:val="single" w:sz="4" w:space="0" w:color="auto"/>
              <w:bottom w:val="single" w:sz="4" w:space="0" w:color="auto"/>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334A6D" w:rsidRDefault="00244C30" w:rsidP="00244C30">
            <w:pPr>
              <w:rPr>
                <w:rFonts w:cs="Arial"/>
                <w:sz w:val="16"/>
                <w:szCs w:val="16"/>
              </w:rPr>
            </w:pPr>
            <w:r w:rsidRPr="00334A6D">
              <w:rPr>
                <w:rFonts w:cs="Arial"/>
                <w:sz w:val="16"/>
                <w:szCs w:val="16"/>
              </w:rPr>
              <w:t>PWRMAN-SR-REQ-359676/A-MMInactive Sleep_Standby Clear Exit Assist Power Mode Diagram</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334A6D" w:rsidRDefault="00244C30" w:rsidP="00244C30">
            <w:pPr>
              <w:rPr>
                <w:rFonts w:cs="Calibri"/>
                <w:sz w:val="16"/>
                <w:szCs w:val="16"/>
              </w:rPr>
            </w:pPr>
            <w:r w:rsidRPr="00334A6D">
              <w:rPr>
                <w:rFonts w:cs="Calibri"/>
                <w:sz w:val="16"/>
                <w:szCs w:val="16"/>
              </w:rPr>
              <w:t>&lt;jmyslin2&gt; New Clear Exit Assist power mode requirement</w:t>
            </w:r>
          </w:p>
        </w:tc>
      </w:tr>
      <w:tr w:rsidR="00244C30" w:rsidRPr="002C70C7" w:rsidTr="00244C3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244C30" w:rsidRPr="002C70C7" w:rsidRDefault="00244C30" w:rsidP="00244C30">
            <w:pPr>
              <w:rPr>
                <w:rFonts w:asciiTheme="minorHAnsi" w:hAnsiTheme="minorHAnsi" w:cstheme="minorHAnsi"/>
                <w:sz w:val="16"/>
                <w:szCs w:val="16"/>
                <w:lang w:val="fr-FR"/>
              </w:rPr>
            </w:pPr>
          </w:p>
        </w:tc>
        <w:tc>
          <w:tcPr>
            <w:tcW w:w="3490" w:type="dxa"/>
            <w:tcBorders>
              <w:top w:val="single" w:sz="6" w:space="0" w:color="auto"/>
              <w:left w:val="nil"/>
              <w:bottom w:val="single" w:sz="6" w:space="0" w:color="auto"/>
              <w:right w:val="nil"/>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c>
          <w:tcPr>
            <w:tcW w:w="462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44C30" w:rsidRPr="002C70C7" w:rsidRDefault="00244C30" w:rsidP="00244C30">
            <w:pPr>
              <w:rPr>
                <w:rFonts w:asciiTheme="minorHAnsi" w:hAnsiTheme="minorHAnsi" w:cstheme="minorHAnsi"/>
                <w:sz w:val="16"/>
                <w:szCs w:val="16"/>
              </w:rPr>
            </w:pPr>
          </w:p>
        </w:tc>
      </w:tr>
      <w:tr w:rsidR="00244C30" w:rsidRPr="00C77FDB" w:rsidTr="00244C3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rPr>
                <w:rFonts w:cstheme="minorHAnsi"/>
                <w:b/>
                <w:sz w:val="16"/>
                <w:szCs w:val="16"/>
              </w:rPr>
            </w:pPr>
            <w:r>
              <w:rPr>
                <w:rFonts w:cstheme="minorHAnsi"/>
                <w:b/>
                <w:sz w:val="16"/>
                <w:szCs w:val="16"/>
              </w:rPr>
              <w:t>March 19, 2020</w:t>
            </w:r>
          </w:p>
        </w:tc>
        <w:tc>
          <w:tcPr>
            <w:tcW w:w="1047" w:type="dxa"/>
            <w:tcBorders>
              <w:top w:val="single" w:sz="6" w:space="0" w:color="auto"/>
              <w:left w:val="single" w:sz="6" w:space="0" w:color="auto"/>
              <w:bottom w:val="single" w:sz="4" w:space="0" w:color="auto"/>
              <w:right w:val="single" w:sz="6" w:space="0" w:color="auto"/>
            </w:tcBorders>
          </w:tcPr>
          <w:p w:rsidR="00244C30" w:rsidRPr="00C77FDB" w:rsidRDefault="00244C30" w:rsidP="00244C30">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.23</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244C30" w:rsidRPr="00C77FDB" w:rsidRDefault="00244C30" w:rsidP="00244C30">
            <w:pPr>
              <w:rPr>
                <w:rFonts w:cstheme="minorHAnsi"/>
                <w:b/>
                <w:sz w:val="16"/>
                <w:szCs w:val="16"/>
              </w:rPr>
            </w:pPr>
          </w:p>
        </w:tc>
      </w:tr>
      <w:tr w:rsidR="00244C30" w:rsidRPr="00334A6D" w:rsidTr="00244C30">
        <w:trPr>
          <w:jc w:val="center"/>
        </w:trPr>
        <w:tc>
          <w:tcPr>
            <w:tcW w:w="1755" w:type="dxa"/>
            <w:tcBorders>
              <w:top w:val="single" w:sz="4" w:space="0" w:color="auto"/>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VS-CLD-REQ-354250/A-Clear Exit Assist Settings Client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&lt;jmyslin2&gt; New class description</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VS-CLD-REQ-354251/A-Clear Exit Assist Settings Server</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&lt;jmyslin2&gt; New class description</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VS-UC-REQ-354326/A-User Enables Clear Exit Assist Setting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&lt;jmyslin2&gt; New use case Clear Exist Assist setting</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VS-UC-REQ-354327/A-User Disables Clear Exit Assist Setting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&lt;jmyslin2&gt; New Clear Exit Assist use case</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VS-TMR-REQ-354329/A-T_ClrExitAsst_Rsp</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&lt;Jmyslin2&gt; New clear exit assist timing requirement</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VS-SR-REQ-354254/A-MyKey settings</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&lt;jmyslin2&gt; New MyKey requirement for Clear Exit Assist</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VS-SD-REQ-354580/A-Clear Exit Assist set to Enabled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&lt;jmyslin2&gt; New Sequence Diagram for Clear Exit Assist</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VS-SD-REQ-354581/A-Clear Exit Assist set to Disabled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&lt;jmyslin2&gt; New Sequence Diagram for Clear Exit Assist</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VS-UC-REQ-362233/A-Activate Clear Exit Assist HMI Warning while the ignition is in Run/Acc</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&lt;jmyslin2&gt; New Clear Exit Assist warning use case</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VS-UC-REQ-362289/A-Second Clear Exit Assist HMI Warning while the ignition is in Run/Acc</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&lt;jmyslin2&gt; New Clear Exit Assist Warning use case</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VS-UC-REQ-362287/A-Activate Clear Exit Assist HMI Warning when in Delayed Accessory</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&lt;jmyslin2&gt; New Clear Exit Assist Warning use case</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VS-UC-REQ-362259/A-Activate Clear Exit Assist HMI Warning when exiting the vehicle causing DA to end and CEA timer has not expired</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&lt;jmyslin2&gt; New Clear Exit Assist warning use case</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VS-UC-REQ-362293/A-No Clear Exit Assist HMI Warning when exiting the vehicle and CEA timer expired</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&lt;jmyslin2&gt; New Clear Exit Assist Warning use case</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VS-UC-REQ-362296/A-Activate Clear Exit Assist HMI Warning when entering and exiting the vehicle when the CEA timer has not expired</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&lt;jmyslin2&gt; New Clear Exit Assist Warning use case</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VS-UC-REQ-362295/A-No Clear Exit Assist HMI Warning when entering and exiting vehicle with CEA timer expired</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&lt;jmyslin2&gt; New Clear Exit Assist Warning use case</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VS-SD-REQ-361333/A-Clear Exist Assist HMI Warning Event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&lt;jmyslin2&gt; added Clear Exit Assist HMI warning sequence diagram</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MD-REQ-383981/A-TjaLaneBiasEnbl_D_RqMnu</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jmyslin2:  New MD for the Lane Biasing</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MD-REQ-383982/A-TjaLaneBiasEnbl_D_Stat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jmyslin2:  New MD for the Lane Biasing</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VS-CLD-REQ-383974/A-Lane Biasing Settings Client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jmyslin2: new Lane Biasing class description</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VS-CLD-REQ-383975/A-Lane Biasing Settings Server</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jmyslin2: new Lane Biasing class description</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STR-076407/I-Functional Definition (TcSE ROIN-293395)</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jmyslin2:  added Lane Biasing setting</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VS-FUN-REQ-383899/A-Lane Biasing Setting (Highway Assist)</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jmyslin2:  new Lane Biasing function</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STR-742173/A-Physical Mapping of Classes</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jmyslin2: mapping of physical classes</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VS-UC-REQ-383983/A-User Enables Lane Biasing Setting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jmyslin2: new Lane Biasing use case</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VS-UC-REQ-383987/A-User Disables Lane Biasing Setting</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jmyslin2: New use case for Lane Biasing</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VS-SR-REQ-384253/A-Lane Biasing Setting change</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jmyslin2: new Lane Biasing requirement</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VS-TMR-REQ-384254/A-T_LaneBias_Rsp</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Jmyslin2:  New Lane Biasing timing requirement</w:t>
            </w:r>
          </w:p>
        </w:tc>
      </w:tr>
      <w:tr w:rsidR="00244C30" w:rsidRPr="00334A6D" w:rsidTr="00244C30">
        <w:trPr>
          <w:jc w:val="center"/>
        </w:trPr>
        <w:tc>
          <w:tcPr>
            <w:tcW w:w="1755" w:type="dxa"/>
            <w:tcBorders>
              <w:top w:val="nil"/>
              <w:left w:val="single" w:sz="4" w:space="0" w:color="auto"/>
              <w:bottom w:val="nil"/>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VS-REQ-384257/A-Lane Biasing set to Enabled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jmyslin2: New Lane Biasing Sequence Diagram</w:t>
            </w:r>
          </w:p>
        </w:tc>
      </w:tr>
      <w:tr w:rsidR="00244C30" w:rsidRPr="00334A6D" w:rsidTr="00244C30">
        <w:trPr>
          <w:jc w:val="center"/>
        </w:trPr>
        <w:tc>
          <w:tcPr>
            <w:tcW w:w="1755" w:type="dxa"/>
            <w:tcBorders>
              <w:top w:val="nil"/>
              <w:left w:val="single" w:sz="4" w:space="0" w:color="auto"/>
              <w:bottom w:val="single" w:sz="4" w:space="0" w:color="auto"/>
              <w:right w:val="single" w:sz="4" w:space="0" w:color="auto"/>
            </w:tcBorders>
          </w:tcPr>
          <w:p w:rsidR="00244C30" w:rsidRPr="002C70C7" w:rsidRDefault="00244C30" w:rsidP="00244C30">
            <w:pPr>
              <w:rPr>
                <w:rFonts w:asciiTheme="minorHAnsi" w:hAnsiTheme="minorHAnsi" w:cstheme="minorHAnsi"/>
                <w:sz w:val="16"/>
                <w:szCs w:val="16"/>
                <w:lang w:val="fr-FR"/>
              </w:rPr>
            </w:pPr>
          </w:p>
        </w:tc>
        <w:tc>
          <w:tcPr>
            <w:tcW w:w="4537" w:type="dxa"/>
            <w:gridSpan w:val="2"/>
            <w:tcBorders>
              <w:top w:val="single" w:sz="4" w:space="0" w:color="auto"/>
              <w:left w:val="single" w:sz="4" w:space="0" w:color="auto"/>
              <w:bottom w:val="single" w:sz="4" w:space="0" w:color="auto"/>
              <w:right w:val="single" w:sz="4" w:space="0" w:color="auto"/>
            </w:tcBorders>
            <w:vAlign w:val="center"/>
          </w:tcPr>
          <w:p w:rsidR="00244C30" w:rsidRPr="00BA349C" w:rsidRDefault="00244C30" w:rsidP="00244C30">
            <w:pPr>
              <w:rPr>
                <w:rFonts w:cs="Arial"/>
                <w:sz w:val="16"/>
                <w:szCs w:val="16"/>
              </w:rPr>
            </w:pPr>
            <w:r w:rsidRPr="00BA349C">
              <w:rPr>
                <w:rFonts w:cs="Arial"/>
                <w:sz w:val="16"/>
                <w:szCs w:val="16"/>
              </w:rPr>
              <w:t>VS-REQ-384276/A-Lane Biasing set to Disabled via the HMI</w:t>
            </w:r>
          </w:p>
        </w:tc>
        <w:tc>
          <w:tcPr>
            <w:tcW w:w="4627" w:type="dxa"/>
            <w:tcBorders>
              <w:top w:val="single" w:sz="6" w:space="0" w:color="auto"/>
              <w:left w:val="single" w:sz="4" w:space="0" w:color="auto"/>
              <w:bottom w:val="single" w:sz="6" w:space="0" w:color="auto"/>
              <w:right w:val="single" w:sz="6" w:space="0" w:color="auto"/>
            </w:tcBorders>
            <w:vAlign w:val="center"/>
          </w:tcPr>
          <w:p w:rsidR="00244C30" w:rsidRPr="00BA349C" w:rsidRDefault="00244C30" w:rsidP="00244C30">
            <w:pPr>
              <w:rPr>
                <w:rFonts w:cs="Calibri"/>
                <w:sz w:val="16"/>
                <w:szCs w:val="16"/>
              </w:rPr>
            </w:pPr>
            <w:r w:rsidRPr="00BA349C">
              <w:rPr>
                <w:rFonts w:cs="Calibri"/>
                <w:sz w:val="16"/>
                <w:szCs w:val="16"/>
              </w:rPr>
              <w:t>jmyslin2: new lane biasing sequence diagram</w:t>
            </w:r>
          </w:p>
        </w:tc>
      </w:tr>
    </w:tbl>
    <w:p w:rsidR="00244C30" w:rsidRDefault="00244C30">
      <w:pPr>
        <w:rPr>
          <w:rFonts w:cs="Arial"/>
        </w:rPr>
      </w:pPr>
    </w:p>
    <w:p w:rsidR="00244C30" w:rsidRDefault="00244C30">
      <w:pPr>
        <w:rPr>
          <w:rFonts w:cs="Arial"/>
        </w:rPr>
      </w:pPr>
    </w:p>
    <w:p w:rsidR="00244C30" w:rsidRDefault="00244C30">
      <w:pPr>
        <w:jc w:val="center"/>
        <w:rPr>
          <w:rFonts w:cs="Arial"/>
          <w:b/>
          <w:sz w:val="36"/>
          <w:szCs w:val="36"/>
        </w:rPr>
      </w:pPr>
      <w:r>
        <w:rPr>
          <w:b/>
          <w:sz w:val="36"/>
          <w:szCs w:val="36"/>
        </w:rPr>
        <w:br w:type="page"/>
      </w:r>
      <w:r>
        <w:rPr>
          <w:rFonts w:cs="Arial"/>
          <w:b/>
          <w:sz w:val="36"/>
          <w:szCs w:val="36"/>
        </w:rPr>
        <w:lastRenderedPageBreak/>
        <w:t>Table of Contents</w:t>
      </w:r>
    </w:p>
    <w:p w:rsidR="00244C30" w:rsidRDefault="00244C30">
      <w:pPr>
        <w:jc w:val="center"/>
        <w:rPr>
          <w:rFonts w:cs="Arial"/>
          <w:b/>
          <w:sz w:val="36"/>
          <w:szCs w:val="36"/>
        </w:rPr>
      </w:pPr>
    </w:p>
    <w:p w:rsidR="00244C30" w:rsidRDefault="00244C30">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35508841" w:history="1">
        <w:r w:rsidRPr="005A0941">
          <w:rPr>
            <w:rStyle w:val="Hyperlink"/>
            <w:rFonts w:cs="Arial"/>
            <w:bCs/>
            <w:noProof/>
          </w:rPr>
          <w:t>Revision History</w:t>
        </w:r>
        <w:r>
          <w:rPr>
            <w:noProof/>
            <w:webHidden/>
          </w:rPr>
          <w:tab/>
        </w:r>
        <w:r>
          <w:rPr>
            <w:noProof/>
            <w:webHidden/>
          </w:rPr>
          <w:fldChar w:fldCharType="begin"/>
        </w:r>
        <w:r>
          <w:rPr>
            <w:noProof/>
            <w:webHidden/>
          </w:rPr>
          <w:instrText xml:space="preserve"> PAGEREF _Toc35508841 \h </w:instrText>
        </w:r>
        <w:r>
          <w:rPr>
            <w:noProof/>
            <w:webHidden/>
          </w:rPr>
        </w:r>
        <w:r>
          <w:rPr>
            <w:noProof/>
            <w:webHidden/>
          </w:rPr>
          <w:fldChar w:fldCharType="separate"/>
        </w:r>
        <w:r>
          <w:rPr>
            <w:noProof/>
            <w:webHidden/>
          </w:rPr>
          <w:t>2</w:t>
        </w:r>
        <w:r>
          <w:rPr>
            <w:noProof/>
            <w:webHidden/>
          </w:rPr>
          <w:fldChar w:fldCharType="end"/>
        </w:r>
      </w:hyperlink>
    </w:p>
    <w:p w:rsidR="00244C30" w:rsidRDefault="00244C3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5508842" w:history="1">
        <w:r w:rsidRPr="005A0941">
          <w:rPr>
            <w:rStyle w:val="Hyperlink"/>
            <w:noProof/>
          </w:rPr>
          <w:t>1</w:t>
        </w:r>
        <w:r>
          <w:rPr>
            <w:rFonts w:asciiTheme="minorHAnsi" w:eastAsiaTheme="minorEastAsia" w:hAnsiTheme="minorHAnsi" w:cstheme="minorBidi"/>
            <w:b w:val="0"/>
            <w:smallCaps w:val="0"/>
            <w:noProof/>
            <w:sz w:val="22"/>
            <w:szCs w:val="22"/>
          </w:rPr>
          <w:tab/>
        </w:r>
        <w:r w:rsidRPr="005A0941">
          <w:rPr>
            <w:rStyle w:val="Hyperlink"/>
            <w:noProof/>
          </w:rPr>
          <w:t>Architectural Design</w:t>
        </w:r>
        <w:r>
          <w:rPr>
            <w:noProof/>
            <w:webHidden/>
          </w:rPr>
          <w:tab/>
        </w:r>
        <w:r>
          <w:rPr>
            <w:noProof/>
            <w:webHidden/>
          </w:rPr>
          <w:fldChar w:fldCharType="begin"/>
        </w:r>
        <w:r>
          <w:rPr>
            <w:noProof/>
            <w:webHidden/>
          </w:rPr>
          <w:instrText xml:space="preserve"> PAGEREF _Toc35508842 \h </w:instrText>
        </w:r>
        <w:r>
          <w:rPr>
            <w:noProof/>
            <w:webHidden/>
          </w:rPr>
        </w:r>
        <w:r>
          <w:rPr>
            <w:noProof/>
            <w:webHidden/>
          </w:rPr>
          <w:fldChar w:fldCharType="separate"/>
        </w:r>
        <w:r>
          <w:rPr>
            <w:noProof/>
            <w:webHidden/>
          </w:rPr>
          <w:t>17</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843" w:history="1">
        <w:r w:rsidRPr="005A0941">
          <w:rPr>
            <w:rStyle w:val="Hyperlink"/>
            <w:noProof/>
          </w:rPr>
          <w:t>1.1</w:t>
        </w:r>
        <w:r>
          <w:rPr>
            <w:rFonts w:asciiTheme="minorHAnsi" w:eastAsiaTheme="minorEastAsia" w:hAnsiTheme="minorHAnsi" w:cstheme="minorBidi"/>
            <w:i w:val="0"/>
            <w:noProof/>
            <w:sz w:val="22"/>
            <w:szCs w:val="22"/>
          </w:rPr>
          <w:tab/>
        </w:r>
        <w:r w:rsidRPr="005A0941">
          <w:rPr>
            <w:rStyle w:val="Hyperlink"/>
            <w:noProof/>
          </w:rPr>
          <w:t>Interface Requirements</w:t>
        </w:r>
        <w:r>
          <w:rPr>
            <w:noProof/>
            <w:webHidden/>
          </w:rPr>
          <w:tab/>
        </w:r>
        <w:r>
          <w:rPr>
            <w:noProof/>
            <w:webHidden/>
          </w:rPr>
          <w:fldChar w:fldCharType="begin"/>
        </w:r>
        <w:r>
          <w:rPr>
            <w:noProof/>
            <w:webHidden/>
          </w:rPr>
          <w:instrText xml:space="preserve"> PAGEREF _Toc35508843 \h </w:instrText>
        </w:r>
        <w:r>
          <w:rPr>
            <w:noProof/>
            <w:webHidden/>
          </w:rPr>
        </w:r>
        <w:r>
          <w:rPr>
            <w:noProof/>
            <w:webHidden/>
          </w:rPr>
          <w:fldChar w:fldCharType="separate"/>
        </w:r>
        <w:r>
          <w:rPr>
            <w:noProof/>
            <w:webHidden/>
          </w:rPr>
          <w:t>17</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844" w:history="1">
        <w:r w:rsidRPr="005A0941">
          <w:rPr>
            <w:rStyle w:val="Hyperlink"/>
            <w:noProof/>
          </w:rPr>
          <w:t>1.1.1</w:t>
        </w:r>
        <w:r>
          <w:rPr>
            <w:rFonts w:asciiTheme="minorHAnsi" w:eastAsiaTheme="minorEastAsia" w:hAnsiTheme="minorHAnsi" w:cstheme="minorBidi"/>
            <w:noProof/>
            <w:sz w:val="22"/>
            <w:szCs w:val="22"/>
          </w:rPr>
          <w:tab/>
        </w:r>
        <w:r w:rsidRPr="005A0941">
          <w:rPr>
            <w:rStyle w:val="Hyperlink"/>
            <w:noProof/>
          </w:rPr>
          <w:t>VS-IIR-REQ-276699/J-Logical to Physical CAN signal mapping - Vehicle Settings</w:t>
        </w:r>
        <w:r>
          <w:rPr>
            <w:noProof/>
            <w:webHidden/>
          </w:rPr>
          <w:tab/>
        </w:r>
        <w:r>
          <w:rPr>
            <w:noProof/>
            <w:webHidden/>
          </w:rPr>
          <w:fldChar w:fldCharType="begin"/>
        </w:r>
        <w:r>
          <w:rPr>
            <w:noProof/>
            <w:webHidden/>
          </w:rPr>
          <w:instrText xml:space="preserve"> PAGEREF _Toc35508844 \h </w:instrText>
        </w:r>
        <w:r>
          <w:rPr>
            <w:noProof/>
            <w:webHidden/>
          </w:rPr>
        </w:r>
        <w:r>
          <w:rPr>
            <w:noProof/>
            <w:webHidden/>
          </w:rPr>
          <w:fldChar w:fldCharType="separate"/>
        </w:r>
        <w:r>
          <w:rPr>
            <w:noProof/>
            <w:webHidden/>
          </w:rPr>
          <w:t>17</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845" w:history="1">
        <w:r w:rsidRPr="005A0941">
          <w:rPr>
            <w:rStyle w:val="Hyperlink"/>
            <w:noProof/>
          </w:rPr>
          <w:t>1.1.2</w:t>
        </w:r>
        <w:r>
          <w:rPr>
            <w:rFonts w:asciiTheme="minorHAnsi" w:eastAsiaTheme="minorEastAsia" w:hAnsiTheme="minorHAnsi" w:cstheme="minorBidi"/>
            <w:noProof/>
            <w:sz w:val="22"/>
            <w:szCs w:val="22"/>
          </w:rPr>
          <w:tab/>
        </w:r>
        <w:r w:rsidRPr="005A0941">
          <w:rPr>
            <w:rStyle w:val="Hyperlink"/>
            <w:noProof/>
          </w:rPr>
          <w:t>MD-REQ-243934/B-Disp_Miles_Kilometers.St</w:t>
        </w:r>
        <w:r>
          <w:rPr>
            <w:noProof/>
            <w:webHidden/>
          </w:rPr>
          <w:tab/>
        </w:r>
        <w:r>
          <w:rPr>
            <w:noProof/>
            <w:webHidden/>
          </w:rPr>
          <w:fldChar w:fldCharType="begin"/>
        </w:r>
        <w:r>
          <w:rPr>
            <w:noProof/>
            <w:webHidden/>
          </w:rPr>
          <w:instrText xml:space="preserve"> PAGEREF _Toc35508845 \h </w:instrText>
        </w:r>
        <w:r>
          <w:rPr>
            <w:noProof/>
            <w:webHidden/>
          </w:rPr>
        </w:r>
        <w:r>
          <w:rPr>
            <w:noProof/>
            <w:webHidden/>
          </w:rPr>
          <w:fldChar w:fldCharType="separate"/>
        </w:r>
        <w:r>
          <w:rPr>
            <w:noProof/>
            <w:webHidden/>
          </w:rPr>
          <w:t>19</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846" w:history="1">
        <w:r w:rsidRPr="005A0941">
          <w:rPr>
            <w:rStyle w:val="Hyperlink"/>
            <w:noProof/>
          </w:rPr>
          <w:t>1.1.3</w:t>
        </w:r>
        <w:r>
          <w:rPr>
            <w:rFonts w:asciiTheme="minorHAnsi" w:eastAsiaTheme="minorEastAsia" w:hAnsiTheme="minorHAnsi" w:cstheme="minorBidi"/>
            <w:noProof/>
            <w:sz w:val="22"/>
            <w:szCs w:val="22"/>
          </w:rPr>
          <w:tab/>
        </w:r>
        <w:r w:rsidRPr="005A0941">
          <w:rPr>
            <w:rStyle w:val="Hyperlink"/>
            <w:noProof/>
          </w:rPr>
          <w:t>MD-REQ-025516/C-DISP_Miles_Kilometers_Rq (TcSE ROIN-273811)</w:t>
        </w:r>
        <w:r>
          <w:rPr>
            <w:noProof/>
            <w:webHidden/>
          </w:rPr>
          <w:tab/>
        </w:r>
        <w:r>
          <w:rPr>
            <w:noProof/>
            <w:webHidden/>
          </w:rPr>
          <w:fldChar w:fldCharType="begin"/>
        </w:r>
        <w:r>
          <w:rPr>
            <w:noProof/>
            <w:webHidden/>
          </w:rPr>
          <w:instrText xml:space="preserve"> PAGEREF _Toc35508846 \h </w:instrText>
        </w:r>
        <w:r>
          <w:rPr>
            <w:noProof/>
            <w:webHidden/>
          </w:rPr>
        </w:r>
        <w:r>
          <w:rPr>
            <w:noProof/>
            <w:webHidden/>
          </w:rPr>
          <w:fldChar w:fldCharType="separate"/>
        </w:r>
        <w:r>
          <w:rPr>
            <w:noProof/>
            <w:webHidden/>
          </w:rPr>
          <w:t>19</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847" w:history="1">
        <w:r w:rsidRPr="005A0941">
          <w:rPr>
            <w:rStyle w:val="Hyperlink"/>
            <w:noProof/>
          </w:rPr>
          <w:t>1.1.4</w:t>
        </w:r>
        <w:r>
          <w:rPr>
            <w:rFonts w:asciiTheme="minorHAnsi" w:eastAsiaTheme="minorEastAsia" w:hAnsiTheme="minorHAnsi" w:cstheme="minorBidi"/>
            <w:noProof/>
            <w:sz w:val="22"/>
            <w:szCs w:val="22"/>
          </w:rPr>
          <w:tab/>
        </w:r>
        <w:r w:rsidRPr="005A0941">
          <w:rPr>
            <w:rStyle w:val="Hyperlink"/>
            <w:noProof/>
          </w:rPr>
          <w:t>MD-REQ-276458/B-Vehicle_Speed.St</w:t>
        </w:r>
        <w:r>
          <w:rPr>
            <w:noProof/>
            <w:webHidden/>
          </w:rPr>
          <w:tab/>
        </w:r>
        <w:r>
          <w:rPr>
            <w:noProof/>
            <w:webHidden/>
          </w:rPr>
          <w:fldChar w:fldCharType="begin"/>
        </w:r>
        <w:r>
          <w:rPr>
            <w:noProof/>
            <w:webHidden/>
          </w:rPr>
          <w:instrText xml:space="preserve"> PAGEREF _Toc35508847 \h </w:instrText>
        </w:r>
        <w:r>
          <w:rPr>
            <w:noProof/>
            <w:webHidden/>
          </w:rPr>
        </w:r>
        <w:r>
          <w:rPr>
            <w:noProof/>
            <w:webHidden/>
          </w:rPr>
          <w:fldChar w:fldCharType="separate"/>
        </w:r>
        <w:r>
          <w:rPr>
            <w:noProof/>
            <w:webHidden/>
          </w:rPr>
          <w:t>19</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848" w:history="1">
        <w:r w:rsidRPr="005A0941">
          <w:rPr>
            <w:rStyle w:val="Hyperlink"/>
            <w:noProof/>
          </w:rPr>
          <w:t>1.1.5</w:t>
        </w:r>
        <w:r>
          <w:rPr>
            <w:rFonts w:asciiTheme="minorHAnsi" w:eastAsiaTheme="minorEastAsia" w:hAnsiTheme="minorHAnsi" w:cstheme="minorBidi"/>
            <w:noProof/>
            <w:sz w:val="22"/>
            <w:szCs w:val="22"/>
          </w:rPr>
          <w:tab/>
        </w:r>
        <w:r w:rsidRPr="005A0941">
          <w:rPr>
            <w:rStyle w:val="Hyperlink"/>
            <w:noProof/>
          </w:rPr>
          <w:t>MD-REQ-276459/A-Vehicle_Speed_QF</w:t>
        </w:r>
        <w:r>
          <w:rPr>
            <w:noProof/>
            <w:webHidden/>
          </w:rPr>
          <w:tab/>
        </w:r>
        <w:r>
          <w:rPr>
            <w:noProof/>
            <w:webHidden/>
          </w:rPr>
          <w:fldChar w:fldCharType="begin"/>
        </w:r>
        <w:r>
          <w:rPr>
            <w:noProof/>
            <w:webHidden/>
          </w:rPr>
          <w:instrText xml:space="preserve"> PAGEREF _Toc35508848 \h </w:instrText>
        </w:r>
        <w:r>
          <w:rPr>
            <w:noProof/>
            <w:webHidden/>
          </w:rPr>
        </w:r>
        <w:r>
          <w:rPr>
            <w:noProof/>
            <w:webHidden/>
          </w:rPr>
          <w:fldChar w:fldCharType="separate"/>
        </w:r>
        <w:r>
          <w:rPr>
            <w:noProof/>
            <w:webHidden/>
          </w:rPr>
          <w:t>19</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849" w:history="1">
        <w:r w:rsidRPr="005A0941">
          <w:rPr>
            <w:rStyle w:val="Hyperlink"/>
            <w:noProof/>
          </w:rPr>
          <w:t>1.1.6</w:t>
        </w:r>
        <w:r>
          <w:rPr>
            <w:rFonts w:asciiTheme="minorHAnsi" w:eastAsiaTheme="minorEastAsia" w:hAnsiTheme="minorHAnsi" w:cstheme="minorBidi"/>
            <w:noProof/>
            <w:sz w:val="22"/>
            <w:szCs w:val="22"/>
          </w:rPr>
          <w:tab/>
        </w:r>
        <w:r w:rsidRPr="005A0941">
          <w:rPr>
            <w:rStyle w:val="Hyperlink"/>
            <w:noProof/>
          </w:rPr>
          <w:t>MD-REQ-213361/C-FactoryReset_Rq</w:t>
        </w:r>
        <w:r>
          <w:rPr>
            <w:noProof/>
            <w:webHidden/>
          </w:rPr>
          <w:tab/>
        </w:r>
        <w:r>
          <w:rPr>
            <w:noProof/>
            <w:webHidden/>
          </w:rPr>
          <w:fldChar w:fldCharType="begin"/>
        </w:r>
        <w:r>
          <w:rPr>
            <w:noProof/>
            <w:webHidden/>
          </w:rPr>
          <w:instrText xml:space="preserve"> PAGEREF _Toc35508849 \h </w:instrText>
        </w:r>
        <w:r>
          <w:rPr>
            <w:noProof/>
            <w:webHidden/>
          </w:rPr>
        </w:r>
        <w:r>
          <w:rPr>
            <w:noProof/>
            <w:webHidden/>
          </w:rPr>
          <w:fldChar w:fldCharType="separate"/>
        </w:r>
        <w:r>
          <w:rPr>
            <w:noProof/>
            <w:webHidden/>
          </w:rPr>
          <w:t>20</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850" w:history="1">
        <w:r w:rsidRPr="005A0941">
          <w:rPr>
            <w:rStyle w:val="Hyperlink"/>
            <w:noProof/>
          </w:rPr>
          <w:t>1.1.7</w:t>
        </w:r>
        <w:r>
          <w:rPr>
            <w:rFonts w:asciiTheme="minorHAnsi" w:eastAsiaTheme="minorEastAsia" w:hAnsiTheme="minorHAnsi" w:cstheme="minorBidi"/>
            <w:noProof/>
            <w:sz w:val="22"/>
            <w:szCs w:val="22"/>
          </w:rPr>
          <w:tab/>
        </w:r>
        <w:r w:rsidRPr="005A0941">
          <w:rPr>
            <w:rStyle w:val="Hyperlink"/>
            <w:noProof/>
          </w:rPr>
          <w:t>MD-REQ-222036/B-FactoryReset.St</w:t>
        </w:r>
        <w:r>
          <w:rPr>
            <w:noProof/>
            <w:webHidden/>
          </w:rPr>
          <w:tab/>
        </w:r>
        <w:r>
          <w:rPr>
            <w:noProof/>
            <w:webHidden/>
          </w:rPr>
          <w:fldChar w:fldCharType="begin"/>
        </w:r>
        <w:r>
          <w:rPr>
            <w:noProof/>
            <w:webHidden/>
          </w:rPr>
          <w:instrText xml:space="preserve"> PAGEREF _Toc35508850 \h </w:instrText>
        </w:r>
        <w:r>
          <w:rPr>
            <w:noProof/>
            <w:webHidden/>
          </w:rPr>
        </w:r>
        <w:r>
          <w:rPr>
            <w:noProof/>
            <w:webHidden/>
          </w:rPr>
          <w:fldChar w:fldCharType="separate"/>
        </w:r>
        <w:r>
          <w:rPr>
            <w:noProof/>
            <w:webHidden/>
          </w:rPr>
          <w:t>20</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851" w:history="1">
        <w:r w:rsidRPr="005A0941">
          <w:rPr>
            <w:rStyle w:val="Hyperlink"/>
            <w:noProof/>
          </w:rPr>
          <w:t>1.1.8</w:t>
        </w:r>
        <w:r>
          <w:rPr>
            <w:rFonts w:asciiTheme="minorHAnsi" w:eastAsiaTheme="minorEastAsia" w:hAnsiTheme="minorHAnsi" w:cstheme="minorBidi"/>
            <w:noProof/>
            <w:sz w:val="22"/>
            <w:szCs w:val="22"/>
          </w:rPr>
          <w:tab/>
        </w:r>
        <w:r w:rsidRPr="005A0941">
          <w:rPr>
            <w:rStyle w:val="Hyperlink"/>
            <w:noProof/>
          </w:rPr>
          <w:t>MD-REQ-025377/N-Disp_LangSel.Rq (TcSE ROIN-297357)</w:t>
        </w:r>
        <w:r>
          <w:rPr>
            <w:noProof/>
            <w:webHidden/>
          </w:rPr>
          <w:tab/>
        </w:r>
        <w:r>
          <w:rPr>
            <w:noProof/>
            <w:webHidden/>
          </w:rPr>
          <w:fldChar w:fldCharType="begin"/>
        </w:r>
        <w:r>
          <w:rPr>
            <w:noProof/>
            <w:webHidden/>
          </w:rPr>
          <w:instrText xml:space="preserve"> PAGEREF _Toc35508851 \h </w:instrText>
        </w:r>
        <w:r>
          <w:rPr>
            <w:noProof/>
            <w:webHidden/>
          </w:rPr>
        </w:r>
        <w:r>
          <w:rPr>
            <w:noProof/>
            <w:webHidden/>
          </w:rPr>
          <w:fldChar w:fldCharType="separate"/>
        </w:r>
        <w:r>
          <w:rPr>
            <w:noProof/>
            <w:webHidden/>
          </w:rPr>
          <w:t>20</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852" w:history="1">
        <w:r w:rsidRPr="005A0941">
          <w:rPr>
            <w:rStyle w:val="Hyperlink"/>
            <w:noProof/>
          </w:rPr>
          <w:t>1.1.9</w:t>
        </w:r>
        <w:r>
          <w:rPr>
            <w:rFonts w:asciiTheme="minorHAnsi" w:eastAsiaTheme="minorEastAsia" w:hAnsiTheme="minorHAnsi" w:cstheme="minorBidi"/>
            <w:noProof/>
            <w:sz w:val="22"/>
            <w:szCs w:val="22"/>
          </w:rPr>
          <w:tab/>
        </w:r>
        <w:r w:rsidRPr="005A0941">
          <w:rPr>
            <w:rStyle w:val="Hyperlink"/>
            <w:noProof/>
          </w:rPr>
          <w:t>MD-REQ-025450/M-Disp_LangSel.St (TcSE ROIN-297360)</w:t>
        </w:r>
        <w:r>
          <w:rPr>
            <w:noProof/>
            <w:webHidden/>
          </w:rPr>
          <w:tab/>
        </w:r>
        <w:r>
          <w:rPr>
            <w:noProof/>
            <w:webHidden/>
          </w:rPr>
          <w:fldChar w:fldCharType="begin"/>
        </w:r>
        <w:r>
          <w:rPr>
            <w:noProof/>
            <w:webHidden/>
          </w:rPr>
          <w:instrText xml:space="preserve"> PAGEREF _Toc35508852 \h </w:instrText>
        </w:r>
        <w:r>
          <w:rPr>
            <w:noProof/>
            <w:webHidden/>
          </w:rPr>
        </w:r>
        <w:r>
          <w:rPr>
            <w:noProof/>
            <w:webHidden/>
          </w:rPr>
          <w:fldChar w:fldCharType="separate"/>
        </w:r>
        <w:r>
          <w:rPr>
            <w:noProof/>
            <w:webHidden/>
          </w:rPr>
          <w:t>22</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53" w:history="1">
        <w:r w:rsidRPr="005A0941">
          <w:rPr>
            <w:rStyle w:val="Hyperlink"/>
            <w:noProof/>
          </w:rPr>
          <w:t>1.1.10</w:t>
        </w:r>
        <w:r>
          <w:rPr>
            <w:rFonts w:asciiTheme="minorHAnsi" w:eastAsiaTheme="minorEastAsia" w:hAnsiTheme="minorHAnsi" w:cstheme="minorBidi"/>
            <w:noProof/>
            <w:sz w:val="22"/>
            <w:szCs w:val="22"/>
          </w:rPr>
          <w:tab/>
        </w:r>
        <w:r w:rsidRPr="005A0941">
          <w:rPr>
            <w:rStyle w:val="Hyperlink"/>
            <w:noProof/>
          </w:rPr>
          <w:t>MD-REQ-025452/B-LanguageUpdate.Rsp (TcSE ROIN-297376)</w:t>
        </w:r>
        <w:r>
          <w:rPr>
            <w:noProof/>
            <w:webHidden/>
          </w:rPr>
          <w:tab/>
        </w:r>
        <w:r>
          <w:rPr>
            <w:noProof/>
            <w:webHidden/>
          </w:rPr>
          <w:fldChar w:fldCharType="begin"/>
        </w:r>
        <w:r>
          <w:rPr>
            <w:noProof/>
            <w:webHidden/>
          </w:rPr>
          <w:instrText xml:space="preserve"> PAGEREF _Toc35508853 \h </w:instrText>
        </w:r>
        <w:r>
          <w:rPr>
            <w:noProof/>
            <w:webHidden/>
          </w:rPr>
        </w:r>
        <w:r>
          <w:rPr>
            <w:noProof/>
            <w:webHidden/>
          </w:rPr>
          <w:fldChar w:fldCharType="separate"/>
        </w:r>
        <w:r>
          <w:rPr>
            <w:noProof/>
            <w:webHidden/>
          </w:rPr>
          <w:t>23</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54" w:history="1">
        <w:r w:rsidRPr="005A0941">
          <w:rPr>
            <w:rStyle w:val="Hyperlink"/>
            <w:noProof/>
          </w:rPr>
          <w:t>1.1.11</w:t>
        </w:r>
        <w:r>
          <w:rPr>
            <w:rFonts w:asciiTheme="minorHAnsi" w:eastAsiaTheme="minorEastAsia" w:hAnsiTheme="minorHAnsi" w:cstheme="minorBidi"/>
            <w:noProof/>
            <w:sz w:val="22"/>
            <w:szCs w:val="22"/>
          </w:rPr>
          <w:tab/>
        </w:r>
        <w:r w:rsidRPr="005A0941">
          <w:rPr>
            <w:rStyle w:val="Hyperlink"/>
            <w:noProof/>
          </w:rPr>
          <w:t>MD-REQ-025379/B-Bezel_Beeps.Rq (TcSE ROIN-297362)</w:t>
        </w:r>
        <w:r>
          <w:rPr>
            <w:noProof/>
            <w:webHidden/>
          </w:rPr>
          <w:tab/>
        </w:r>
        <w:r>
          <w:rPr>
            <w:noProof/>
            <w:webHidden/>
          </w:rPr>
          <w:fldChar w:fldCharType="begin"/>
        </w:r>
        <w:r>
          <w:rPr>
            <w:noProof/>
            <w:webHidden/>
          </w:rPr>
          <w:instrText xml:space="preserve"> PAGEREF _Toc35508854 \h </w:instrText>
        </w:r>
        <w:r>
          <w:rPr>
            <w:noProof/>
            <w:webHidden/>
          </w:rPr>
        </w:r>
        <w:r>
          <w:rPr>
            <w:noProof/>
            <w:webHidden/>
          </w:rPr>
          <w:fldChar w:fldCharType="separate"/>
        </w:r>
        <w:r>
          <w:rPr>
            <w:noProof/>
            <w:webHidden/>
          </w:rPr>
          <w:t>23</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55" w:history="1">
        <w:r w:rsidRPr="005A0941">
          <w:rPr>
            <w:rStyle w:val="Hyperlink"/>
            <w:noProof/>
          </w:rPr>
          <w:t>1.1.12</w:t>
        </w:r>
        <w:r>
          <w:rPr>
            <w:rFonts w:asciiTheme="minorHAnsi" w:eastAsiaTheme="minorEastAsia" w:hAnsiTheme="minorHAnsi" w:cstheme="minorBidi"/>
            <w:noProof/>
            <w:sz w:val="22"/>
            <w:szCs w:val="22"/>
          </w:rPr>
          <w:tab/>
        </w:r>
        <w:r w:rsidRPr="005A0941">
          <w:rPr>
            <w:rStyle w:val="Hyperlink"/>
            <w:noProof/>
          </w:rPr>
          <w:t>MD-REQ-025385/B-Bezel_Beeps.St (TcSE ROIN-297423)</w:t>
        </w:r>
        <w:r>
          <w:rPr>
            <w:noProof/>
            <w:webHidden/>
          </w:rPr>
          <w:tab/>
        </w:r>
        <w:r>
          <w:rPr>
            <w:noProof/>
            <w:webHidden/>
          </w:rPr>
          <w:fldChar w:fldCharType="begin"/>
        </w:r>
        <w:r>
          <w:rPr>
            <w:noProof/>
            <w:webHidden/>
          </w:rPr>
          <w:instrText xml:space="preserve"> PAGEREF _Toc35508855 \h </w:instrText>
        </w:r>
        <w:r>
          <w:rPr>
            <w:noProof/>
            <w:webHidden/>
          </w:rPr>
        </w:r>
        <w:r>
          <w:rPr>
            <w:noProof/>
            <w:webHidden/>
          </w:rPr>
          <w:fldChar w:fldCharType="separate"/>
        </w:r>
        <w:r>
          <w:rPr>
            <w:noProof/>
            <w:webHidden/>
          </w:rPr>
          <w:t>24</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56" w:history="1">
        <w:r w:rsidRPr="005A0941">
          <w:rPr>
            <w:rStyle w:val="Hyperlink"/>
            <w:noProof/>
          </w:rPr>
          <w:t>1.1.13</w:t>
        </w:r>
        <w:r>
          <w:rPr>
            <w:rFonts w:asciiTheme="minorHAnsi" w:eastAsiaTheme="minorEastAsia" w:hAnsiTheme="minorHAnsi" w:cstheme="minorBidi"/>
            <w:noProof/>
            <w:sz w:val="22"/>
            <w:szCs w:val="22"/>
          </w:rPr>
          <w:tab/>
        </w:r>
        <w:r w:rsidRPr="005A0941">
          <w:rPr>
            <w:rStyle w:val="Hyperlink"/>
            <w:noProof/>
          </w:rPr>
          <w:t>MD-REQ-025386/B-Bezel_Beeps_Supported.St (TcSE ROIN-297429)</w:t>
        </w:r>
        <w:r>
          <w:rPr>
            <w:noProof/>
            <w:webHidden/>
          </w:rPr>
          <w:tab/>
        </w:r>
        <w:r>
          <w:rPr>
            <w:noProof/>
            <w:webHidden/>
          </w:rPr>
          <w:fldChar w:fldCharType="begin"/>
        </w:r>
        <w:r>
          <w:rPr>
            <w:noProof/>
            <w:webHidden/>
          </w:rPr>
          <w:instrText xml:space="preserve"> PAGEREF _Toc35508856 \h </w:instrText>
        </w:r>
        <w:r>
          <w:rPr>
            <w:noProof/>
            <w:webHidden/>
          </w:rPr>
        </w:r>
        <w:r>
          <w:rPr>
            <w:noProof/>
            <w:webHidden/>
          </w:rPr>
          <w:fldChar w:fldCharType="separate"/>
        </w:r>
        <w:r>
          <w:rPr>
            <w:noProof/>
            <w:webHidden/>
          </w:rPr>
          <w:t>24</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57" w:history="1">
        <w:r w:rsidRPr="005A0941">
          <w:rPr>
            <w:rStyle w:val="Hyperlink"/>
            <w:noProof/>
          </w:rPr>
          <w:t>1.1.14</w:t>
        </w:r>
        <w:r>
          <w:rPr>
            <w:rFonts w:asciiTheme="minorHAnsi" w:eastAsiaTheme="minorEastAsia" w:hAnsiTheme="minorHAnsi" w:cstheme="minorBidi"/>
            <w:noProof/>
            <w:sz w:val="22"/>
            <w:szCs w:val="22"/>
          </w:rPr>
          <w:tab/>
        </w:r>
        <w:r w:rsidRPr="005A0941">
          <w:rPr>
            <w:rStyle w:val="Hyperlink"/>
            <w:noProof/>
          </w:rPr>
          <w:t>MD-REQ-025381/B-TimeAdjust.Rq (TcSE ROIN-297370)</w:t>
        </w:r>
        <w:r>
          <w:rPr>
            <w:noProof/>
            <w:webHidden/>
          </w:rPr>
          <w:tab/>
        </w:r>
        <w:r>
          <w:rPr>
            <w:noProof/>
            <w:webHidden/>
          </w:rPr>
          <w:fldChar w:fldCharType="begin"/>
        </w:r>
        <w:r>
          <w:rPr>
            <w:noProof/>
            <w:webHidden/>
          </w:rPr>
          <w:instrText xml:space="preserve"> PAGEREF _Toc35508857 \h </w:instrText>
        </w:r>
        <w:r>
          <w:rPr>
            <w:noProof/>
            <w:webHidden/>
          </w:rPr>
        </w:r>
        <w:r>
          <w:rPr>
            <w:noProof/>
            <w:webHidden/>
          </w:rPr>
          <w:fldChar w:fldCharType="separate"/>
        </w:r>
        <w:r>
          <w:rPr>
            <w:noProof/>
            <w:webHidden/>
          </w:rPr>
          <w:t>24</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58" w:history="1">
        <w:r w:rsidRPr="005A0941">
          <w:rPr>
            <w:rStyle w:val="Hyperlink"/>
            <w:noProof/>
          </w:rPr>
          <w:t>1.1.15</w:t>
        </w:r>
        <w:r>
          <w:rPr>
            <w:rFonts w:asciiTheme="minorHAnsi" w:eastAsiaTheme="minorEastAsia" w:hAnsiTheme="minorHAnsi" w:cstheme="minorBidi"/>
            <w:noProof/>
            <w:sz w:val="22"/>
            <w:szCs w:val="22"/>
          </w:rPr>
          <w:tab/>
        </w:r>
        <w:r w:rsidRPr="005A0941">
          <w:rPr>
            <w:rStyle w:val="Hyperlink"/>
            <w:noProof/>
          </w:rPr>
          <w:t>MD-REQ-025462/B-VehTimeFormat.St (TcSE ROIN-297375)</w:t>
        </w:r>
        <w:r>
          <w:rPr>
            <w:noProof/>
            <w:webHidden/>
          </w:rPr>
          <w:tab/>
        </w:r>
        <w:r>
          <w:rPr>
            <w:noProof/>
            <w:webHidden/>
          </w:rPr>
          <w:fldChar w:fldCharType="begin"/>
        </w:r>
        <w:r>
          <w:rPr>
            <w:noProof/>
            <w:webHidden/>
          </w:rPr>
          <w:instrText xml:space="preserve"> PAGEREF _Toc35508858 \h </w:instrText>
        </w:r>
        <w:r>
          <w:rPr>
            <w:noProof/>
            <w:webHidden/>
          </w:rPr>
        </w:r>
        <w:r>
          <w:rPr>
            <w:noProof/>
            <w:webHidden/>
          </w:rPr>
          <w:fldChar w:fldCharType="separate"/>
        </w:r>
        <w:r>
          <w:rPr>
            <w:noProof/>
            <w:webHidden/>
          </w:rPr>
          <w:t>24</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59" w:history="1">
        <w:r w:rsidRPr="005A0941">
          <w:rPr>
            <w:rStyle w:val="Hyperlink"/>
            <w:noProof/>
          </w:rPr>
          <w:t>1.1.16</w:t>
        </w:r>
        <w:r>
          <w:rPr>
            <w:rFonts w:asciiTheme="minorHAnsi" w:eastAsiaTheme="minorEastAsia" w:hAnsiTheme="minorHAnsi" w:cstheme="minorBidi"/>
            <w:noProof/>
            <w:sz w:val="22"/>
            <w:szCs w:val="22"/>
          </w:rPr>
          <w:tab/>
        </w:r>
        <w:r w:rsidRPr="005A0941">
          <w:rPr>
            <w:rStyle w:val="Hyperlink"/>
            <w:noProof/>
          </w:rPr>
          <w:t>MD-REQ-097285/C-ValetMode_St</w:t>
        </w:r>
        <w:r>
          <w:rPr>
            <w:noProof/>
            <w:webHidden/>
          </w:rPr>
          <w:tab/>
        </w:r>
        <w:r>
          <w:rPr>
            <w:noProof/>
            <w:webHidden/>
          </w:rPr>
          <w:fldChar w:fldCharType="begin"/>
        </w:r>
        <w:r>
          <w:rPr>
            <w:noProof/>
            <w:webHidden/>
          </w:rPr>
          <w:instrText xml:space="preserve"> PAGEREF _Toc35508859 \h </w:instrText>
        </w:r>
        <w:r>
          <w:rPr>
            <w:noProof/>
            <w:webHidden/>
          </w:rPr>
        </w:r>
        <w:r>
          <w:rPr>
            <w:noProof/>
            <w:webHidden/>
          </w:rPr>
          <w:fldChar w:fldCharType="separate"/>
        </w:r>
        <w:r>
          <w:rPr>
            <w:noProof/>
            <w:webHidden/>
          </w:rPr>
          <w:t>25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60" w:history="1">
        <w:r w:rsidRPr="005A0941">
          <w:rPr>
            <w:rStyle w:val="Hyperlink"/>
            <w:noProof/>
          </w:rPr>
          <w:t>1.1.17</w:t>
        </w:r>
        <w:r>
          <w:rPr>
            <w:rFonts w:asciiTheme="minorHAnsi" w:eastAsiaTheme="minorEastAsia" w:hAnsiTheme="minorHAnsi" w:cstheme="minorBidi"/>
            <w:noProof/>
            <w:sz w:val="22"/>
            <w:szCs w:val="22"/>
          </w:rPr>
          <w:tab/>
        </w:r>
        <w:r w:rsidRPr="005A0941">
          <w:rPr>
            <w:rStyle w:val="Hyperlink"/>
            <w:noProof/>
          </w:rPr>
          <w:t>MD-REQ-025380/B-Disp_Temperature.Rq (TcSE ROIN-297369)</w:t>
        </w:r>
        <w:r>
          <w:rPr>
            <w:noProof/>
            <w:webHidden/>
          </w:rPr>
          <w:tab/>
        </w:r>
        <w:r>
          <w:rPr>
            <w:noProof/>
            <w:webHidden/>
          </w:rPr>
          <w:fldChar w:fldCharType="begin"/>
        </w:r>
        <w:r>
          <w:rPr>
            <w:noProof/>
            <w:webHidden/>
          </w:rPr>
          <w:instrText xml:space="preserve"> PAGEREF _Toc35508860 \h </w:instrText>
        </w:r>
        <w:r>
          <w:rPr>
            <w:noProof/>
            <w:webHidden/>
          </w:rPr>
        </w:r>
        <w:r>
          <w:rPr>
            <w:noProof/>
            <w:webHidden/>
          </w:rPr>
          <w:fldChar w:fldCharType="separate"/>
        </w:r>
        <w:r>
          <w:rPr>
            <w:noProof/>
            <w:webHidden/>
          </w:rPr>
          <w:t>25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61" w:history="1">
        <w:r w:rsidRPr="005A0941">
          <w:rPr>
            <w:rStyle w:val="Hyperlink"/>
            <w:noProof/>
          </w:rPr>
          <w:t>1.1.18</w:t>
        </w:r>
        <w:r>
          <w:rPr>
            <w:rFonts w:asciiTheme="minorHAnsi" w:eastAsiaTheme="minorEastAsia" w:hAnsiTheme="minorHAnsi" w:cstheme="minorBidi"/>
            <w:noProof/>
            <w:sz w:val="22"/>
            <w:szCs w:val="22"/>
          </w:rPr>
          <w:tab/>
        </w:r>
        <w:r w:rsidRPr="005A0941">
          <w:rPr>
            <w:rStyle w:val="Hyperlink"/>
            <w:noProof/>
          </w:rPr>
          <w:t>MD-REQ-025453/B-Disp_Temperature.St (TcSE ROIN-297374)</w:t>
        </w:r>
        <w:r>
          <w:rPr>
            <w:noProof/>
            <w:webHidden/>
          </w:rPr>
          <w:tab/>
        </w:r>
        <w:r>
          <w:rPr>
            <w:noProof/>
            <w:webHidden/>
          </w:rPr>
          <w:fldChar w:fldCharType="begin"/>
        </w:r>
        <w:r>
          <w:rPr>
            <w:noProof/>
            <w:webHidden/>
          </w:rPr>
          <w:instrText xml:space="preserve"> PAGEREF _Toc35508861 \h </w:instrText>
        </w:r>
        <w:r>
          <w:rPr>
            <w:noProof/>
            <w:webHidden/>
          </w:rPr>
        </w:r>
        <w:r>
          <w:rPr>
            <w:noProof/>
            <w:webHidden/>
          </w:rPr>
          <w:fldChar w:fldCharType="separate"/>
        </w:r>
        <w:r>
          <w:rPr>
            <w:noProof/>
            <w:webHidden/>
          </w:rPr>
          <w:t>25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62" w:history="1">
        <w:r w:rsidRPr="005A0941">
          <w:rPr>
            <w:rStyle w:val="Hyperlink"/>
            <w:noProof/>
          </w:rPr>
          <w:t>1.1.19</w:t>
        </w:r>
        <w:r>
          <w:rPr>
            <w:rFonts w:asciiTheme="minorHAnsi" w:eastAsiaTheme="minorEastAsia" w:hAnsiTheme="minorHAnsi" w:cstheme="minorBidi"/>
            <w:noProof/>
            <w:sz w:val="22"/>
            <w:szCs w:val="22"/>
          </w:rPr>
          <w:tab/>
        </w:r>
        <w:r w:rsidRPr="005A0941">
          <w:rPr>
            <w:rStyle w:val="Hyperlink"/>
            <w:noProof/>
          </w:rPr>
          <w:t>MD-REQ-025388/C-LightAmbColor_No_Rq (TcSE ROIN-297407)</w:t>
        </w:r>
        <w:r>
          <w:rPr>
            <w:noProof/>
            <w:webHidden/>
          </w:rPr>
          <w:tab/>
        </w:r>
        <w:r>
          <w:rPr>
            <w:noProof/>
            <w:webHidden/>
          </w:rPr>
          <w:fldChar w:fldCharType="begin"/>
        </w:r>
        <w:r>
          <w:rPr>
            <w:noProof/>
            <w:webHidden/>
          </w:rPr>
          <w:instrText xml:space="preserve"> PAGEREF _Toc35508862 \h </w:instrText>
        </w:r>
        <w:r>
          <w:rPr>
            <w:noProof/>
            <w:webHidden/>
          </w:rPr>
        </w:r>
        <w:r>
          <w:rPr>
            <w:noProof/>
            <w:webHidden/>
          </w:rPr>
          <w:fldChar w:fldCharType="separate"/>
        </w:r>
        <w:r>
          <w:rPr>
            <w:noProof/>
            <w:webHidden/>
          </w:rPr>
          <w:t>25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63" w:history="1">
        <w:r w:rsidRPr="005A0941">
          <w:rPr>
            <w:rStyle w:val="Hyperlink"/>
            <w:noProof/>
          </w:rPr>
          <w:t>1.1.20</w:t>
        </w:r>
        <w:r>
          <w:rPr>
            <w:rFonts w:asciiTheme="minorHAnsi" w:eastAsiaTheme="minorEastAsia" w:hAnsiTheme="minorHAnsi" w:cstheme="minorBidi"/>
            <w:noProof/>
            <w:sz w:val="22"/>
            <w:szCs w:val="22"/>
          </w:rPr>
          <w:tab/>
        </w:r>
        <w:r w:rsidRPr="005A0941">
          <w:rPr>
            <w:rStyle w:val="Hyperlink"/>
            <w:noProof/>
          </w:rPr>
          <w:t>MD-REQ-025389/C-LightAmbIntsty_No_Rq (TcSE ROIN-297420)</w:t>
        </w:r>
        <w:r>
          <w:rPr>
            <w:noProof/>
            <w:webHidden/>
          </w:rPr>
          <w:tab/>
        </w:r>
        <w:r>
          <w:rPr>
            <w:noProof/>
            <w:webHidden/>
          </w:rPr>
          <w:fldChar w:fldCharType="begin"/>
        </w:r>
        <w:r>
          <w:rPr>
            <w:noProof/>
            <w:webHidden/>
          </w:rPr>
          <w:instrText xml:space="preserve"> PAGEREF _Toc35508863 \h </w:instrText>
        </w:r>
        <w:r>
          <w:rPr>
            <w:noProof/>
            <w:webHidden/>
          </w:rPr>
        </w:r>
        <w:r>
          <w:rPr>
            <w:noProof/>
            <w:webHidden/>
          </w:rPr>
          <w:fldChar w:fldCharType="separate"/>
        </w:r>
        <w:r>
          <w:rPr>
            <w:noProof/>
            <w:webHidden/>
          </w:rPr>
          <w:t>26</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64" w:history="1">
        <w:r w:rsidRPr="005A0941">
          <w:rPr>
            <w:rStyle w:val="Hyperlink"/>
            <w:noProof/>
          </w:rPr>
          <w:t>1.1.21</w:t>
        </w:r>
        <w:r>
          <w:rPr>
            <w:rFonts w:asciiTheme="minorHAnsi" w:eastAsiaTheme="minorEastAsia" w:hAnsiTheme="minorHAnsi" w:cstheme="minorBidi"/>
            <w:noProof/>
            <w:sz w:val="22"/>
            <w:szCs w:val="22"/>
          </w:rPr>
          <w:tab/>
        </w:r>
        <w:r w:rsidRPr="005A0941">
          <w:rPr>
            <w:rStyle w:val="Hyperlink"/>
            <w:noProof/>
          </w:rPr>
          <w:t>MD-REQ-025456/D-LightAmbColor_No_Actl (TcSE ROIN-297421)</w:t>
        </w:r>
        <w:r>
          <w:rPr>
            <w:noProof/>
            <w:webHidden/>
          </w:rPr>
          <w:tab/>
        </w:r>
        <w:r>
          <w:rPr>
            <w:noProof/>
            <w:webHidden/>
          </w:rPr>
          <w:fldChar w:fldCharType="begin"/>
        </w:r>
        <w:r>
          <w:rPr>
            <w:noProof/>
            <w:webHidden/>
          </w:rPr>
          <w:instrText xml:space="preserve"> PAGEREF _Toc35508864 \h </w:instrText>
        </w:r>
        <w:r>
          <w:rPr>
            <w:noProof/>
            <w:webHidden/>
          </w:rPr>
        </w:r>
        <w:r>
          <w:rPr>
            <w:noProof/>
            <w:webHidden/>
          </w:rPr>
          <w:fldChar w:fldCharType="separate"/>
        </w:r>
        <w:r>
          <w:rPr>
            <w:noProof/>
            <w:webHidden/>
          </w:rPr>
          <w:t>26</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65" w:history="1">
        <w:r w:rsidRPr="005A0941">
          <w:rPr>
            <w:rStyle w:val="Hyperlink"/>
            <w:noProof/>
          </w:rPr>
          <w:t>1.1.22</w:t>
        </w:r>
        <w:r>
          <w:rPr>
            <w:rFonts w:asciiTheme="minorHAnsi" w:eastAsiaTheme="minorEastAsia" w:hAnsiTheme="minorHAnsi" w:cstheme="minorBidi"/>
            <w:noProof/>
            <w:sz w:val="22"/>
            <w:szCs w:val="22"/>
          </w:rPr>
          <w:tab/>
        </w:r>
        <w:r w:rsidRPr="005A0941">
          <w:rPr>
            <w:rStyle w:val="Hyperlink"/>
            <w:noProof/>
          </w:rPr>
          <w:t>MD-REQ-025457/D-LightAmbIntsty_No_Actl (TcSE ROIN-297422)</w:t>
        </w:r>
        <w:r>
          <w:rPr>
            <w:noProof/>
            <w:webHidden/>
          </w:rPr>
          <w:tab/>
        </w:r>
        <w:r>
          <w:rPr>
            <w:noProof/>
            <w:webHidden/>
          </w:rPr>
          <w:fldChar w:fldCharType="begin"/>
        </w:r>
        <w:r>
          <w:rPr>
            <w:noProof/>
            <w:webHidden/>
          </w:rPr>
          <w:instrText xml:space="preserve"> PAGEREF _Toc35508865 \h </w:instrText>
        </w:r>
        <w:r>
          <w:rPr>
            <w:noProof/>
            <w:webHidden/>
          </w:rPr>
        </w:r>
        <w:r>
          <w:rPr>
            <w:noProof/>
            <w:webHidden/>
          </w:rPr>
          <w:fldChar w:fldCharType="separate"/>
        </w:r>
        <w:r>
          <w:rPr>
            <w:noProof/>
            <w:webHidden/>
          </w:rPr>
          <w:t>26</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66" w:history="1">
        <w:r w:rsidRPr="005A0941">
          <w:rPr>
            <w:rStyle w:val="Hyperlink"/>
            <w:noProof/>
          </w:rPr>
          <w:t>1.1.23</w:t>
        </w:r>
        <w:r>
          <w:rPr>
            <w:rFonts w:asciiTheme="minorHAnsi" w:eastAsiaTheme="minorEastAsia" w:hAnsiTheme="minorHAnsi" w:cstheme="minorBidi"/>
            <w:noProof/>
            <w:sz w:val="22"/>
            <w:szCs w:val="22"/>
          </w:rPr>
          <w:tab/>
        </w:r>
        <w:r w:rsidRPr="005A0941">
          <w:rPr>
            <w:rStyle w:val="Hyperlink"/>
            <w:noProof/>
          </w:rPr>
          <w:t>MD-REQ-192193/C-LightAmbColor_No_Actl - Variant 2</w:t>
        </w:r>
        <w:r>
          <w:rPr>
            <w:noProof/>
            <w:webHidden/>
          </w:rPr>
          <w:tab/>
        </w:r>
        <w:r>
          <w:rPr>
            <w:noProof/>
            <w:webHidden/>
          </w:rPr>
          <w:fldChar w:fldCharType="begin"/>
        </w:r>
        <w:r>
          <w:rPr>
            <w:noProof/>
            <w:webHidden/>
          </w:rPr>
          <w:instrText xml:space="preserve"> PAGEREF _Toc35508866 \h </w:instrText>
        </w:r>
        <w:r>
          <w:rPr>
            <w:noProof/>
            <w:webHidden/>
          </w:rPr>
        </w:r>
        <w:r>
          <w:rPr>
            <w:noProof/>
            <w:webHidden/>
          </w:rPr>
          <w:fldChar w:fldCharType="separate"/>
        </w:r>
        <w:r>
          <w:rPr>
            <w:noProof/>
            <w:webHidden/>
          </w:rPr>
          <w:t>27</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67" w:history="1">
        <w:r w:rsidRPr="005A0941">
          <w:rPr>
            <w:rStyle w:val="Hyperlink"/>
            <w:noProof/>
          </w:rPr>
          <w:t>1.1.24</w:t>
        </w:r>
        <w:r>
          <w:rPr>
            <w:rFonts w:asciiTheme="minorHAnsi" w:eastAsiaTheme="minorEastAsia" w:hAnsiTheme="minorHAnsi" w:cstheme="minorBidi"/>
            <w:noProof/>
            <w:sz w:val="22"/>
            <w:szCs w:val="22"/>
          </w:rPr>
          <w:tab/>
        </w:r>
        <w:r w:rsidRPr="005A0941">
          <w:rPr>
            <w:rStyle w:val="Hyperlink"/>
            <w:noProof/>
          </w:rPr>
          <w:t>MD-REQ-192194/C-LightAmbIntsty_No_Actl - Variant 2</w:t>
        </w:r>
        <w:r>
          <w:rPr>
            <w:noProof/>
            <w:webHidden/>
          </w:rPr>
          <w:tab/>
        </w:r>
        <w:r>
          <w:rPr>
            <w:noProof/>
            <w:webHidden/>
          </w:rPr>
          <w:fldChar w:fldCharType="begin"/>
        </w:r>
        <w:r>
          <w:rPr>
            <w:noProof/>
            <w:webHidden/>
          </w:rPr>
          <w:instrText xml:space="preserve"> PAGEREF _Toc35508867 \h </w:instrText>
        </w:r>
        <w:r>
          <w:rPr>
            <w:noProof/>
            <w:webHidden/>
          </w:rPr>
        </w:r>
        <w:r>
          <w:rPr>
            <w:noProof/>
            <w:webHidden/>
          </w:rPr>
          <w:fldChar w:fldCharType="separate"/>
        </w:r>
        <w:r>
          <w:rPr>
            <w:noProof/>
            <w:webHidden/>
          </w:rPr>
          <w:t>27</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68" w:history="1">
        <w:r w:rsidRPr="005A0941">
          <w:rPr>
            <w:rStyle w:val="Hyperlink"/>
            <w:noProof/>
          </w:rPr>
          <w:t>1.1.25</w:t>
        </w:r>
        <w:r>
          <w:rPr>
            <w:rFonts w:asciiTheme="minorHAnsi" w:eastAsiaTheme="minorEastAsia" w:hAnsiTheme="minorHAnsi" w:cstheme="minorBidi"/>
            <w:noProof/>
            <w:sz w:val="22"/>
            <w:szCs w:val="22"/>
          </w:rPr>
          <w:tab/>
        </w:r>
        <w:r w:rsidRPr="005A0941">
          <w:rPr>
            <w:rStyle w:val="Hyperlink"/>
            <w:noProof/>
          </w:rPr>
          <w:t>MD-REQ-192189/B-LightAmbColor_No_Rq - Variant 2</w:t>
        </w:r>
        <w:r>
          <w:rPr>
            <w:noProof/>
            <w:webHidden/>
          </w:rPr>
          <w:tab/>
        </w:r>
        <w:r>
          <w:rPr>
            <w:noProof/>
            <w:webHidden/>
          </w:rPr>
          <w:fldChar w:fldCharType="begin"/>
        </w:r>
        <w:r>
          <w:rPr>
            <w:noProof/>
            <w:webHidden/>
          </w:rPr>
          <w:instrText xml:space="preserve"> PAGEREF _Toc35508868 \h </w:instrText>
        </w:r>
        <w:r>
          <w:rPr>
            <w:noProof/>
            <w:webHidden/>
          </w:rPr>
        </w:r>
        <w:r>
          <w:rPr>
            <w:noProof/>
            <w:webHidden/>
          </w:rPr>
          <w:fldChar w:fldCharType="separate"/>
        </w:r>
        <w:r>
          <w:rPr>
            <w:noProof/>
            <w:webHidden/>
          </w:rPr>
          <w:t>27</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69" w:history="1">
        <w:r w:rsidRPr="005A0941">
          <w:rPr>
            <w:rStyle w:val="Hyperlink"/>
            <w:noProof/>
          </w:rPr>
          <w:t>1.1.26</w:t>
        </w:r>
        <w:r>
          <w:rPr>
            <w:rFonts w:asciiTheme="minorHAnsi" w:eastAsiaTheme="minorEastAsia" w:hAnsiTheme="minorHAnsi" w:cstheme="minorBidi"/>
            <w:noProof/>
            <w:sz w:val="22"/>
            <w:szCs w:val="22"/>
          </w:rPr>
          <w:tab/>
        </w:r>
        <w:r w:rsidRPr="005A0941">
          <w:rPr>
            <w:rStyle w:val="Hyperlink"/>
            <w:noProof/>
          </w:rPr>
          <w:t>MD-REQ-192190/B-LightAmbIntsty_No_Rq - Variant 2</w:t>
        </w:r>
        <w:r>
          <w:rPr>
            <w:noProof/>
            <w:webHidden/>
          </w:rPr>
          <w:tab/>
        </w:r>
        <w:r>
          <w:rPr>
            <w:noProof/>
            <w:webHidden/>
          </w:rPr>
          <w:fldChar w:fldCharType="begin"/>
        </w:r>
        <w:r>
          <w:rPr>
            <w:noProof/>
            <w:webHidden/>
          </w:rPr>
          <w:instrText xml:space="preserve"> PAGEREF _Toc35508869 \h </w:instrText>
        </w:r>
        <w:r>
          <w:rPr>
            <w:noProof/>
            <w:webHidden/>
          </w:rPr>
        </w:r>
        <w:r>
          <w:rPr>
            <w:noProof/>
            <w:webHidden/>
          </w:rPr>
          <w:fldChar w:fldCharType="separate"/>
        </w:r>
        <w:r>
          <w:rPr>
            <w:noProof/>
            <w:webHidden/>
          </w:rPr>
          <w:t>28</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70" w:history="1">
        <w:r w:rsidRPr="005A0941">
          <w:rPr>
            <w:rStyle w:val="Hyperlink"/>
            <w:noProof/>
          </w:rPr>
          <w:t>1.1.27</w:t>
        </w:r>
        <w:r>
          <w:rPr>
            <w:rFonts w:asciiTheme="minorHAnsi" w:eastAsiaTheme="minorEastAsia" w:hAnsiTheme="minorHAnsi" w:cstheme="minorBidi"/>
            <w:noProof/>
            <w:sz w:val="22"/>
            <w:szCs w:val="22"/>
          </w:rPr>
          <w:tab/>
        </w:r>
        <w:r w:rsidRPr="005A0941">
          <w:rPr>
            <w:rStyle w:val="Hyperlink"/>
            <w:noProof/>
          </w:rPr>
          <w:t>MD-REQ-025392/C-ChargePortLightRing_St (TcSE ROIN-270412)</w:t>
        </w:r>
        <w:r>
          <w:rPr>
            <w:noProof/>
            <w:webHidden/>
          </w:rPr>
          <w:tab/>
        </w:r>
        <w:r>
          <w:rPr>
            <w:noProof/>
            <w:webHidden/>
          </w:rPr>
          <w:fldChar w:fldCharType="begin"/>
        </w:r>
        <w:r>
          <w:rPr>
            <w:noProof/>
            <w:webHidden/>
          </w:rPr>
          <w:instrText xml:space="preserve"> PAGEREF _Toc35508870 \h </w:instrText>
        </w:r>
        <w:r>
          <w:rPr>
            <w:noProof/>
            <w:webHidden/>
          </w:rPr>
        </w:r>
        <w:r>
          <w:rPr>
            <w:noProof/>
            <w:webHidden/>
          </w:rPr>
          <w:fldChar w:fldCharType="separate"/>
        </w:r>
        <w:r>
          <w:rPr>
            <w:noProof/>
            <w:webHidden/>
          </w:rPr>
          <w:t>28</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71" w:history="1">
        <w:r w:rsidRPr="005A0941">
          <w:rPr>
            <w:rStyle w:val="Hyperlink"/>
            <w:noProof/>
          </w:rPr>
          <w:t>1.1.28</w:t>
        </w:r>
        <w:r>
          <w:rPr>
            <w:rFonts w:asciiTheme="minorHAnsi" w:eastAsiaTheme="minorEastAsia" w:hAnsiTheme="minorHAnsi" w:cstheme="minorBidi"/>
            <w:noProof/>
            <w:sz w:val="22"/>
            <w:szCs w:val="22"/>
          </w:rPr>
          <w:tab/>
        </w:r>
        <w:r w:rsidRPr="005A0941">
          <w:rPr>
            <w:rStyle w:val="Hyperlink"/>
            <w:noProof/>
          </w:rPr>
          <w:t>MD-REQ-023414/C-CntrStk_D_RqAssoc (TcSE ROIN-284870-1)</w:t>
        </w:r>
        <w:r>
          <w:rPr>
            <w:noProof/>
            <w:webHidden/>
          </w:rPr>
          <w:tab/>
        </w:r>
        <w:r>
          <w:rPr>
            <w:noProof/>
            <w:webHidden/>
          </w:rPr>
          <w:fldChar w:fldCharType="begin"/>
        </w:r>
        <w:r>
          <w:rPr>
            <w:noProof/>
            <w:webHidden/>
          </w:rPr>
          <w:instrText xml:space="preserve"> PAGEREF _Toc35508871 \h </w:instrText>
        </w:r>
        <w:r>
          <w:rPr>
            <w:noProof/>
            <w:webHidden/>
          </w:rPr>
        </w:r>
        <w:r>
          <w:rPr>
            <w:noProof/>
            <w:webHidden/>
          </w:rPr>
          <w:fldChar w:fldCharType="separate"/>
        </w:r>
        <w:r>
          <w:rPr>
            <w:noProof/>
            <w:webHidden/>
          </w:rPr>
          <w:t>28</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72" w:history="1">
        <w:r w:rsidRPr="005A0941">
          <w:rPr>
            <w:rStyle w:val="Hyperlink"/>
            <w:noProof/>
          </w:rPr>
          <w:t>1.1.29</w:t>
        </w:r>
        <w:r>
          <w:rPr>
            <w:rFonts w:asciiTheme="minorHAnsi" w:eastAsiaTheme="minorEastAsia" w:hAnsiTheme="minorHAnsi" w:cstheme="minorBidi"/>
            <w:noProof/>
            <w:sz w:val="22"/>
            <w:szCs w:val="22"/>
          </w:rPr>
          <w:tab/>
        </w:r>
        <w:r w:rsidRPr="005A0941">
          <w:rPr>
            <w:rStyle w:val="Hyperlink"/>
            <w:noProof/>
          </w:rPr>
          <w:t>MD-REQ-023415/B-CntrStkKeycodeActl (TcSE ROIN-284871-1)</w:t>
        </w:r>
        <w:r>
          <w:rPr>
            <w:noProof/>
            <w:webHidden/>
          </w:rPr>
          <w:tab/>
        </w:r>
        <w:r>
          <w:rPr>
            <w:noProof/>
            <w:webHidden/>
          </w:rPr>
          <w:fldChar w:fldCharType="begin"/>
        </w:r>
        <w:r>
          <w:rPr>
            <w:noProof/>
            <w:webHidden/>
          </w:rPr>
          <w:instrText xml:space="preserve"> PAGEREF _Toc35508872 \h </w:instrText>
        </w:r>
        <w:r>
          <w:rPr>
            <w:noProof/>
            <w:webHidden/>
          </w:rPr>
        </w:r>
        <w:r>
          <w:rPr>
            <w:noProof/>
            <w:webHidden/>
          </w:rPr>
          <w:fldChar w:fldCharType="separate"/>
        </w:r>
        <w:r>
          <w:rPr>
            <w:noProof/>
            <w:webHidden/>
          </w:rPr>
          <w:t>29</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73" w:history="1">
        <w:r w:rsidRPr="005A0941">
          <w:rPr>
            <w:rStyle w:val="Hyperlink"/>
            <w:noProof/>
          </w:rPr>
          <w:t>1.1.30</w:t>
        </w:r>
        <w:r>
          <w:rPr>
            <w:rFonts w:asciiTheme="minorHAnsi" w:eastAsiaTheme="minorEastAsia" w:hAnsiTheme="minorHAnsi" w:cstheme="minorBidi"/>
            <w:noProof/>
            <w:sz w:val="22"/>
            <w:szCs w:val="22"/>
          </w:rPr>
          <w:tab/>
        </w:r>
        <w:r w:rsidRPr="005A0941">
          <w:rPr>
            <w:rStyle w:val="Hyperlink"/>
            <w:noProof/>
          </w:rPr>
          <w:t>MD-REQ-023425/B-AssocConfirm_D_Actl (TcSE ROIN-284863-1)</w:t>
        </w:r>
        <w:r>
          <w:rPr>
            <w:noProof/>
            <w:webHidden/>
          </w:rPr>
          <w:tab/>
        </w:r>
        <w:r>
          <w:rPr>
            <w:noProof/>
            <w:webHidden/>
          </w:rPr>
          <w:fldChar w:fldCharType="begin"/>
        </w:r>
        <w:r>
          <w:rPr>
            <w:noProof/>
            <w:webHidden/>
          </w:rPr>
          <w:instrText xml:space="preserve"> PAGEREF _Toc35508873 \h </w:instrText>
        </w:r>
        <w:r>
          <w:rPr>
            <w:noProof/>
            <w:webHidden/>
          </w:rPr>
        </w:r>
        <w:r>
          <w:rPr>
            <w:noProof/>
            <w:webHidden/>
          </w:rPr>
          <w:fldChar w:fldCharType="separate"/>
        </w:r>
        <w:r>
          <w:rPr>
            <w:noProof/>
            <w:webHidden/>
          </w:rPr>
          <w:t>30</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74" w:history="1">
        <w:r w:rsidRPr="005A0941">
          <w:rPr>
            <w:rStyle w:val="Hyperlink"/>
            <w:noProof/>
          </w:rPr>
          <w:t>1.1.31</w:t>
        </w:r>
        <w:r>
          <w:rPr>
            <w:rFonts w:asciiTheme="minorHAnsi" w:eastAsiaTheme="minorEastAsia" w:hAnsiTheme="minorHAnsi" w:cstheme="minorBidi"/>
            <w:noProof/>
            <w:sz w:val="22"/>
            <w:szCs w:val="22"/>
          </w:rPr>
          <w:tab/>
        </w:r>
        <w:r w:rsidRPr="005A0941">
          <w:rPr>
            <w:rStyle w:val="Hyperlink"/>
            <w:noProof/>
          </w:rPr>
          <w:t>MD-REQ-093985/B-ChargePortUnlock_Rq</w:t>
        </w:r>
        <w:r>
          <w:rPr>
            <w:noProof/>
            <w:webHidden/>
          </w:rPr>
          <w:tab/>
        </w:r>
        <w:r>
          <w:rPr>
            <w:noProof/>
            <w:webHidden/>
          </w:rPr>
          <w:fldChar w:fldCharType="begin"/>
        </w:r>
        <w:r>
          <w:rPr>
            <w:noProof/>
            <w:webHidden/>
          </w:rPr>
          <w:instrText xml:space="preserve"> PAGEREF _Toc35508874 \h </w:instrText>
        </w:r>
        <w:r>
          <w:rPr>
            <w:noProof/>
            <w:webHidden/>
          </w:rPr>
        </w:r>
        <w:r>
          <w:rPr>
            <w:noProof/>
            <w:webHidden/>
          </w:rPr>
          <w:fldChar w:fldCharType="separate"/>
        </w:r>
        <w:r>
          <w:rPr>
            <w:noProof/>
            <w:webHidden/>
          </w:rPr>
          <w:t>31</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75" w:history="1">
        <w:r w:rsidRPr="005A0941">
          <w:rPr>
            <w:rStyle w:val="Hyperlink"/>
            <w:noProof/>
          </w:rPr>
          <w:t>1.1.32</w:t>
        </w:r>
        <w:r>
          <w:rPr>
            <w:rFonts w:asciiTheme="minorHAnsi" w:eastAsiaTheme="minorEastAsia" w:hAnsiTheme="minorHAnsi" w:cstheme="minorBidi"/>
            <w:noProof/>
            <w:sz w:val="22"/>
            <w:szCs w:val="22"/>
          </w:rPr>
          <w:tab/>
        </w:r>
        <w:r w:rsidRPr="005A0941">
          <w:rPr>
            <w:rStyle w:val="Hyperlink"/>
            <w:noProof/>
          </w:rPr>
          <w:t>MD-REQ-132658/C-ChrgCrdLck_D_Stat</w:t>
        </w:r>
        <w:r>
          <w:rPr>
            <w:noProof/>
            <w:webHidden/>
          </w:rPr>
          <w:tab/>
        </w:r>
        <w:r>
          <w:rPr>
            <w:noProof/>
            <w:webHidden/>
          </w:rPr>
          <w:fldChar w:fldCharType="begin"/>
        </w:r>
        <w:r>
          <w:rPr>
            <w:noProof/>
            <w:webHidden/>
          </w:rPr>
          <w:instrText xml:space="preserve"> PAGEREF _Toc35508875 \h </w:instrText>
        </w:r>
        <w:r>
          <w:rPr>
            <w:noProof/>
            <w:webHidden/>
          </w:rPr>
        </w:r>
        <w:r>
          <w:rPr>
            <w:noProof/>
            <w:webHidden/>
          </w:rPr>
          <w:fldChar w:fldCharType="separate"/>
        </w:r>
        <w:r>
          <w:rPr>
            <w:noProof/>
            <w:webHidden/>
          </w:rPr>
          <w:t>31</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76" w:history="1">
        <w:r w:rsidRPr="005A0941">
          <w:rPr>
            <w:rStyle w:val="Hyperlink"/>
            <w:noProof/>
          </w:rPr>
          <w:t>1.1.33</w:t>
        </w:r>
        <w:r>
          <w:rPr>
            <w:rFonts w:asciiTheme="minorHAnsi" w:eastAsiaTheme="minorEastAsia" w:hAnsiTheme="minorHAnsi" w:cstheme="minorBidi"/>
            <w:noProof/>
            <w:sz w:val="22"/>
            <w:szCs w:val="22"/>
          </w:rPr>
          <w:tab/>
        </w:r>
        <w:r w:rsidRPr="005A0941">
          <w:rPr>
            <w:rStyle w:val="Hyperlink"/>
            <w:noProof/>
          </w:rPr>
          <w:t>MD-REQ-338982/B-LongTermReset_B_RqMnu</w:t>
        </w:r>
        <w:r>
          <w:rPr>
            <w:noProof/>
            <w:webHidden/>
          </w:rPr>
          <w:tab/>
        </w:r>
        <w:r>
          <w:rPr>
            <w:noProof/>
            <w:webHidden/>
          </w:rPr>
          <w:fldChar w:fldCharType="begin"/>
        </w:r>
        <w:r>
          <w:rPr>
            <w:noProof/>
            <w:webHidden/>
          </w:rPr>
          <w:instrText xml:space="preserve"> PAGEREF _Toc35508876 \h </w:instrText>
        </w:r>
        <w:r>
          <w:rPr>
            <w:noProof/>
            <w:webHidden/>
          </w:rPr>
        </w:r>
        <w:r>
          <w:rPr>
            <w:noProof/>
            <w:webHidden/>
          </w:rPr>
          <w:fldChar w:fldCharType="separate"/>
        </w:r>
        <w:r>
          <w:rPr>
            <w:noProof/>
            <w:webHidden/>
          </w:rPr>
          <w:t>31</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77" w:history="1">
        <w:r w:rsidRPr="005A0941">
          <w:rPr>
            <w:rStyle w:val="Hyperlink"/>
            <w:noProof/>
          </w:rPr>
          <w:t>1.1.34</w:t>
        </w:r>
        <w:r>
          <w:rPr>
            <w:rFonts w:asciiTheme="minorHAnsi" w:eastAsiaTheme="minorEastAsia" w:hAnsiTheme="minorHAnsi" w:cstheme="minorBidi"/>
            <w:noProof/>
            <w:sz w:val="22"/>
            <w:szCs w:val="22"/>
          </w:rPr>
          <w:tab/>
        </w:r>
        <w:r w:rsidRPr="005A0941">
          <w:rPr>
            <w:rStyle w:val="Hyperlink"/>
            <w:noProof/>
          </w:rPr>
          <w:t>MD-REQ-341180/B-BattTracLoThres_D_Stat</w:t>
        </w:r>
        <w:r>
          <w:rPr>
            <w:noProof/>
            <w:webHidden/>
          </w:rPr>
          <w:tab/>
        </w:r>
        <w:r>
          <w:rPr>
            <w:noProof/>
            <w:webHidden/>
          </w:rPr>
          <w:fldChar w:fldCharType="begin"/>
        </w:r>
        <w:r>
          <w:rPr>
            <w:noProof/>
            <w:webHidden/>
          </w:rPr>
          <w:instrText xml:space="preserve"> PAGEREF _Toc35508877 \h </w:instrText>
        </w:r>
        <w:r>
          <w:rPr>
            <w:noProof/>
            <w:webHidden/>
          </w:rPr>
        </w:r>
        <w:r>
          <w:rPr>
            <w:noProof/>
            <w:webHidden/>
          </w:rPr>
          <w:fldChar w:fldCharType="separate"/>
        </w:r>
        <w:r>
          <w:rPr>
            <w:noProof/>
            <w:webHidden/>
          </w:rPr>
          <w:t>31</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78" w:history="1">
        <w:r w:rsidRPr="005A0941">
          <w:rPr>
            <w:rStyle w:val="Hyperlink"/>
            <w:noProof/>
          </w:rPr>
          <w:t>1.1.35</w:t>
        </w:r>
        <w:r>
          <w:rPr>
            <w:rFonts w:asciiTheme="minorHAnsi" w:eastAsiaTheme="minorEastAsia" w:hAnsiTheme="minorHAnsi" w:cstheme="minorBidi"/>
            <w:noProof/>
            <w:sz w:val="22"/>
            <w:szCs w:val="22"/>
          </w:rPr>
          <w:tab/>
        </w:r>
        <w:r w:rsidRPr="005A0941">
          <w:rPr>
            <w:rStyle w:val="Hyperlink"/>
            <w:noProof/>
          </w:rPr>
          <w:t>MD-REQ-341183/B-BattTracLoThres_D_Rq</w:t>
        </w:r>
        <w:r>
          <w:rPr>
            <w:noProof/>
            <w:webHidden/>
          </w:rPr>
          <w:tab/>
        </w:r>
        <w:r>
          <w:rPr>
            <w:noProof/>
            <w:webHidden/>
          </w:rPr>
          <w:fldChar w:fldCharType="begin"/>
        </w:r>
        <w:r>
          <w:rPr>
            <w:noProof/>
            <w:webHidden/>
          </w:rPr>
          <w:instrText xml:space="preserve"> PAGEREF _Toc35508878 \h </w:instrText>
        </w:r>
        <w:r>
          <w:rPr>
            <w:noProof/>
            <w:webHidden/>
          </w:rPr>
        </w:r>
        <w:r>
          <w:rPr>
            <w:noProof/>
            <w:webHidden/>
          </w:rPr>
          <w:fldChar w:fldCharType="separate"/>
        </w:r>
        <w:r>
          <w:rPr>
            <w:noProof/>
            <w:webHidden/>
          </w:rPr>
          <w:t>32</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79" w:history="1">
        <w:r w:rsidRPr="005A0941">
          <w:rPr>
            <w:rStyle w:val="Hyperlink"/>
            <w:noProof/>
          </w:rPr>
          <w:t>1.1.36</w:t>
        </w:r>
        <w:r>
          <w:rPr>
            <w:rFonts w:asciiTheme="minorHAnsi" w:eastAsiaTheme="minorEastAsia" w:hAnsiTheme="minorHAnsi" w:cstheme="minorBidi"/>
            <w:noProof/>
            <w:sz w:val="22"/>
            <w:szCs w:val="22"/>
          </w:rPr>
          <w:tab/>
        </w:r>
        <w:r w:rsidRPr="005A0941">
          <w:rPr>
            <w:rStyle w:val="Hyperlink"/>
            <w:noProof/>
          </w:rPr>
          <w:t>MD-REQ-341190/A-SpeedoMajorUnit_D_Confg</w:t>
        </w:r>
        <w:r>
          <w:rPr>
            <w:noProof/>
            <w:webHidden/>
          </w:rPr>
          <w:tab/>
        </w:r>
        <w:r>
          <w:rPr>
            <w:noProof/>
            <w:webHidden/>
          </w:rPr>
          <w:fldChar w:fldCharType="begin"/>
        </w:r>
        <w:r>
          <w:rPr>
            <w:noProof/>
            <w:webHidden/>
          </w:rPr>
          <w:instrText xml:space="preserve"> PAGEREF _Toc35508879 \h </w:instrText>
        </w:r>
        <w:r>
          <w:rPr>
            <w:noProof/>
            <w:webHidden/>
          </w:rPr>
        </w:r>
        <w:r>
          <w:rPr>
            <w:noProof/>
            <w:webHidden/>
          </w:rPr>
          <w:fldChar w:fldCharType="separate"/>
        </w:r>
        <w:r>
          <w:rPr>
            <w:noProof/>
            <w:webHidden/>
          </w:rPr>
          <w:t>32</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80" w:history="1">
        <w:r w:rsidRPr="005A0941">
          <w:rPr>
            <w:rStyle w:val="Hyperlink"/>
            <w:noProof/>
          </w:rPr>
          <w:t>1.1.37</w:t>
        </w:r>
        <w:r>
          <w:rPr>
            <w:rFonts w:asciiTheme="minorHAnsi" w:eastAsiaTheme="minorEastAsia" w:hAnsiTheme="minorHAnsi" w:cstheme="minorBidi"/>
            <w:noProof/>
            <w:sz w:val="22"/>
            <w:szCs w:val="22"/>
          </w:rPr>
          <w:tab/>
        </w:r>
        <w:r w:rsidRPr="005A0941">
          <w:rPr>
            <w:rStyle w:val="Hyperlink"/>
            <w:noProof/>
          </w:rPr>
          <w:t>MD-REQ-339666/A-PrplSnd_D_Rq</w:t>
        </w:r>
        <w:r>
          <w:rPr>
            <w:noProof/>
            <w:webHidden/>
          </w:rPr>
          <w:tab/>
        </w:r>
        <w:r>
          <w:rPr>
            <w:noProof/>
            <w:webHidden/>
          </w:rPr>
          <w:fldChar w:fldCharType="begin"/>
        </w:r>
        <w:r>
          <w:rPr>
            <w:noProof/>
            <w:webHidden/>
          </w:rPr>
          <w:instrText xml:space="preserve"> PAGEREF _Toc35508880 \h </w:instrText>
        </w:r>
        <w:r>
          <w:rPr>
            <w:noProof/>
            <w:webHidden/>
          </w:rPr>
        </w:r>
        <w:r>
          <w:rPr>
            <w:noProof/>
            <w:webHidden/>
          </w:rPr>
          <w:fldChar w:fldCharType="separate"/>
        </w:r>
        <w:r>
          <w:rPr>
            <w:noProof/>
            <w:webHidden/>
          </w:rPr>
          <w:t>32</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81" w:history="1">
        <w:r w:rsidRPr="005A0941">
          <w:rPr>
            <w:rStyle w:val="Hyperlink"/>
            <w:noProof/>
          </w:rPr>
          <w:t>1.1.38</w:t>
        </w:r>
        <w:r>
          <w:rPr>
            <w:rFonts w:asciiTheme="minorHAnsi" w:eastAsiaTheme="minorEastAsia" w:hAnsiTheme="minorHAnsi" w:cstheme="minorBidi"/>
            <w:noProof/>
            <w:sz w:val="22"/>
            <w:szCs w:val="22"/>
          </w:rPr>
          <w:tab/>
        </w:r>
        <w:r w:rsidRPr="005A0941">
          <w:rPr>
            <w:rStyle w:val="Hyperlink"/>
            <w:noProof/>
          </w:rPr>
          <w:t>MD-REQ-339747/B-PrplSnd_D_Stat</w:t>
        </w:r>
        <w:r>
          <w:rPr>
            <w:noProof/>
            <w:webHidden/>
          </w:rPr>
          <w:tab/>
        </w:r>
        <w:r>
          <w:rPr>
            <w:noProof/>
            <w:webHidden/>
          </w:rPr>
          <w:fldChar w:fldCharType="begin"/>
        </w:r>
        <w:r>
          <w:rPr>
            <w:noProof/>
            <w:webHidden/>
          </w:rPr>
          <w:instrText xml:space="preserve"> PAGEREF _Toc35508881 \h </w:instrText>
        </w:r>
        <w:r>
          <w:rPr>
            <w:noProof/>
            <w:webHidden/>
          </w:rPr>
        </w:r>
        <w:r>
          <w:rPr>
            <w:noProof/>
            <w:webHidden/>
          </w:rPr>
          <w:fldChar w:fldCharType="separate"/>
        </w:r>
        <w:r>
          <w:rPr>
            <w:noProof/>
            <w:webHidden/>
          </w:rPr>
          <w:t>33</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82" w:history="1">
        <w:r w:rsidRPr="005A0941">
          <w:rPr>
            <w:rStyle w:val="Hyperlink"/>
            <w:noProof/>
          </w:rPr>
          <w:t>1.1.39</w:t>
        </w:r>
        <w:r>
          <w:rPr>
            <w:rFonts w:asciiTheme="minorHAnsi" w:eastAsiaTheme="minorEastAsia" w:hAnsiTheme="minorHAnsi" w:cstheme="minorBidi"/>
            <w:noProof/>
            <w:sz w:val="22"/>
            <w:szCs w:val="22"/>
          </w:rPr>
          <w:tab/>
        </w:r>
        <w:r w:rsidRPr="005A0941">
          <w:rPr>
            <w:rStyle w:val="Hyperlink"/>
            <w:noProof/>
          </w:rPr>
          <w:t>MD-REQ-339730/A-LghtAmbDrvMde_D_Rq</w:t>
        </w:r>
        <w:r>
          <w:rPr>
            <w:noProof/>
            <w:webHidden/>
          </w:rPr>
          <w:tab/>
        </w:r>
        <w:r>
          <w:rPr>
            <w:noProof/>
            <w:webHidden/>
          </w:rPr>
          <w:fldChar w:fldCharType="begin"/>
        </w:r>
        <w:r>
          <w:rPr>
            <w:noProof/>
            <w:webHidden/>
          </w:rPr>
          <w:instrText xml:space="preserve"> PAGEREF _Toc35508882 \h </w:instrText>
        </w:r>
        <w:r>
          <w:rPr>
            <w:noProof/>
            <w:webHidden/>
          </w:rPr>
        </w:r>
        <w:r>
          <w:rPr>
            <w:noProof/>
            <w:webHidden/>
          </w:rPr>
          <w:fldChar w:fldCharType="separate"/>
        </w:r>
        <w:r>
          <w:rPr>
            <w:noProof/>
            <w:webHidden/>
          </w:rPr>
          <w:t>33</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83" w:history="1">
        <w:r w:rsidRPr="005A0941">
          <w:rPr>
            <w:rStyle w:val="Hyperlink"/>
            <w:noProof/>
          </w:rPr>
          <w:t>1.1.40</w:t>
        </w:r>
        <w:r>
          <w:rPr>
            <w:rFonts w:asciiTheme="minorHAnsi" w:eastAsiaTheme="minorEastAsia" w:hAnsiTheme="minorHAnsi" w:cstheme="minorBidi"/>
            <w:noProof/>
            <w:sz w:val="22"/>
            <w:szCs w:val="22"/>
          </w:rPr>
          <w:tab/>
        </w:r>
        <w:r w:rsidRPr="005A0941">
          <w:rPr>
            <w:rStyle w:val="Hyperlink"/>
            <w:noProof/>
          </w:rPr>
          <w:t>MD-REQ-340538/A-LghtAmbDrvMde_B_Stat</w:t>
        </w:r>
        <w:r>
          <w:rPr>
            <w:noProof/>
            <w:webHidden/>
          </w:rPr>
          <w:tab/>
        </w:r>
        <w:r>
          <w:rPr>
            <w:noProof/>
            <w:webHidden/>
          </w:rPr>
          <w:fldChar w:fldCharType="begin"/>
        </w:r>
        <w:r>
          <w:rPr>
            <w:noProof/>
            <w:webHidden/>
          </w:rPr>
          <w:instrText xml:space="preserve"> PAGEREF _Toc35508883 \h </w:instrText>
        </w:r>
        <w:r>
          <w:rPr>
            <w:noProof/>
            <w:webHidden/>
          </w:rPr>
        </w:r>
        <w:r>
          <w:rPr>
            <w:noProof/>
            <w:webHidden/>
          </w:rPr>
          <w:fldChar w:fldCharType="separate"/>
        </w:r>
        <w:r>
          <w:rPr>
            <w:noProof/>
            <w:webHidden/>
          </w:rPr>
          <w:t>33</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84" w:history="1">
        <w:r w:rsidRPr="005A0941">
          <w:rPr>
            <w:rStyle w:val="Hyperlink"/>
            <w:noProof/>
          </w:rPr>
          <w:t>1.1.41</w:t>
        </w:r>
        <w:r>
          <w:rPr>
            <w:rFonts w:asciiTheme="minorHAnsi" w:eastAsiaTheme="minorEastAsia" w:hAnsiTheme="minorHAnsi" w:cstheme="minorBidi"/>
            <w:noProof/>
            <w:sz w:val="22"/>
            <w:szCs w:val="22"/>
          </w:rPr>
          <w:tab/>
        </w:r>
        <w:r w:rsidRPr="005A0941">
          <w:rPr>
            <w:rStyle w:val="Hyperlink"/>
            <w:noProof/>
          </w:rPr>
          <w:t>MD-REQ-347056/A-EcoIdl_D_Rq</w:t>
        </w:r>
        <w:r>
          <w:rPr>
            <w:noProof/>
            <w:webHidden/>
          </w:rPr>
          <w:tab/>
        </w:r>
        <w:r>
          <w:rPr>
            <w:noProof/>
            <w:webHidden/>
          </w:rPr>
          <w:fldChar w:fldCharType="begin"/>
        </w:r>
        <w:r>
          <w:rPr>
            <w:noProof/>
            <w:webHidden/>
          </w:rPr>
          <w:instrText xml:space="preserve"> PAGEREF _Toc35508884 \h </w:instrText>
        </w:r>
        <w:r>
          <w:rPr>
            <w:noProof/>
            <w:webHidden/>
          </w:rPr>
        </w:r>
        <w:r>
          <w:rPr>
            <w:noProof/>
            <w:webHidden/>
          </w:rPr>
          <w:fldChar w:fldCharType="separate"/>
        </w:r>
        <w:r>
          <w:rPr>
            <w:noProof/>
            <w:webHidden/>
          </w:rPr>
          <w:t>33</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85" w:history="1">
        <w:r w:rsidRPr="005A0941">
          <w:rPr>
            <w:rStyle w:val="Hyperlink"/>
            <w:noProof/>
          </w:rPr>
          <w:t>1.1.42</w:t>
        </w:r>
        <w:r>
          <w:rPr>
            <w:rFonts w:asciiTheme="minorHAnsi" w:eastAsiaTheme="minorEastAsia" w:hAnsiTheme="minorHAnsi" w:cstheme="minorBidi"/>
            <w:noProof/>
            <w:sz w:val="22"/>
            <w:szCs w:val="22"/>
          </w:rPr>
          <w:tab/>
        </w:r>
        <w:r w:rsidRPr="005A0941">
          <w:rPr>
            <w:rStyle w:val="Hyperlink"/>
            <w:noProof/>
          </w:rPr>
          <w:t>MD-REQ-347057/A-EcoIdl_D_Stat</w:t>
        </w:r>
        <w:r>
          <w:rPr>
            <w:noProof/>
            <w:webHidden/>
          </w:rPr>
          <w:tab/>
        </w:r>
        <w:r>
          <w:rPr>
            <w:noProof/>
            <w:webHidden/>
          </w:rPr>
          <w:fldChar w:fldCharType="begin"/>
        </w:r>
        <w:r>
          <w:rPr>
            <w:noProof/>
            <w:webHidden/>
          </w:rPr>
          <w:instrText xml:space="preserve"> PAGEREF _Toc35508885 \h </w:instrText>
        </w:r>
        <w:r>
          <w:rPr>
            <w:noProof/>
            <w:webHidden/>
          </w:rPr>
        </w:r>
        <w:r>
          <w:rPr>
            <w:noProof/>
            <w:webHidden/>
          </w:rPr>
          <w:fldChar w:fldCharType="separate"/>
        </w:r>
        <w:r>
          <w:rPr>
            <w:noProof/>
            <w:webHidden/>
          </w:rPr>
          <w:t>34</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86" w:history="1">
        <w:r w:rsidRPr="005A0941">
          <w:rPr>
            <w:rStyle w:val="Hyperlink"/>
            <w:noProof/>
          </w:rPr>
          <w:t>1.1.43</w:t>
        </w:r>
        <w:r>
          <w:rPr>
            <w:rFonts w:asciiTheme="minorHAnsi" w:eastAsiaTheme="minorEastAsia" w:hAnsiTheme="minorHAnsi" w:cstheme="minorBidi"/>
            <w:noProof/>
            <w:sz w:val="22"/>
            <w:szCs w:val="22"/>
          </w:rPr>
          <w:tab/>
        </w:r>
        <w:r w:rsidRPr="005A0941">
          <w:rPr>
            <w:rStyle w:val="Hyperlink"/>
            <w:noProof/>
          </w:rPr>
          <w:t>MD-REQ-365621/A-EngExhMdeHrEnbl_D_Rq</w:t>
        </w:r>
        <w:r>
          <w:rPr>
            <w:noProof/>
            <w:webHidden/>
          </w:rPr>
          <w:tab/>
        </w:r>
        <w:r>
          <w:rPr>
            <w:noProof/>
            <w:webHidden/>
          </w:rPr>
          <w:fldChar w:fldCharType="begin"/>
        </w:r>
        <w:r>
          <w:rPr>
            <w:noProof/>
            <w:webHidden/>
          </w:rPr>
          <w:instrText xml:space="preserve"> PAGEREF _Toc35508886 \h </w:instrText>
        </w:r>
        <w:r>
          <w:rPr>
            <w:noProof/>
            <w:webHidden/>
          </w:rPr>
        </w:r>
        <w:r>
          <w:rPr>
            <w:noProof/>
            <w:webHidden/>
          </w:rPr>
          <w:fldChar w:fldCharType="separate"/>
        </w:r>
        <w:r>
          <w:rPr>
            <w:noProof/>
            <w:webHidden/>
          </w:rPr>
          <w:t>34</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87" w:history="1">
        <w:r w:rsidRPr="005A0941">
          <w:rPr>
            <w:rStyle w:val="Hyperlink"/>
            <w:noProof/>
          </w:rPr>
          <w:t>1.1.44</w:t>
        </w:r>
        <w:r>
          <w:rPr>
            <w:rFonts w:asciiTheme="minorHAnsi" w:eastAsiaTheme="minorEastAsia" w:hAnsiTheme="minorHAnsi" w:cstheme="minorBidi"/>
            <w:noProof/>
            <w:sz w:val="22"/>
            <w:szCs w:val="22"/>
          </w:rPr>
          <w:tab/>
        </w:r>
        <w:r w:rsidRPr="005A0941">
          <w:rPr>
            <w:rStyle w:val="Hyperlink"/>
            <w:noProof/>
          </w:rPr>
          <w:t>MD-REQ-365620/A-EngExhMdeHrEnbl_D_Stat</w:t>
        </w:r>
        <w:r>
          <w:rPr>
            <w:noProof/>
            <w:webHidden/>
          </w:rPr>
          <w:tab/>
        </w:r>
        <w:r>
          <w:rPr>
            <w:noProof/>
            <w:webHidden/>
          </w:rPr>
          <w:fldChar w:fldCharType="begin"/>
        </w:r>
        <w:r>
          <w:rPr>
            <w:noProof/>
            <w:webHidden/>
          </w:rPr>
          <w:instrText xml:space="preserve"> PAGEREF _Toc35508887 \h </w:instrText>
        </w:r>
        <w:r>
          <w:rPr>
            <w:noProof/>
            <w:webHidden/>
          </w:rPr>
        </w:r>
        <w:r>
          <w:rPr>
            <w:noProof/>
            <w:webHidden/>
          </w:rPr>
          <w:fldChar w:fldCharType="separate"/>
        </w:r>
        <w:r>
          <w:rPr>
            <w:noProof/>
            <w:webHidden/>
          </w:rPr>
          <w:t>34</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88" w:history="1">
        <w:r w:rsidRPr="005A0941">
          <w:rPr>
            <w:rStyle w:val="Hyperlink"/>
            <w:noProof/>
          </w:rPr>
          <w:t>1.1.45</w:t>
        </w:r>
        <w:r>
          <w:rPr>
            <w:rFonts w:asciiTheme="minorHAnsi" w:eastAsiaTheme="minorEastAsia" w:hAnsiTheme="minorHAnsi" w:cstheme="minorBidi"/>
            <w:noProof/>
            <w:sz w:val="22"/>
            <w:szCs w:val="22"/>
          </w:rPr>
          <w:tab/>
        </w:r>
        <w:r w:rsidRPr="005A0941">
          <w:rPr>
            <w:rStyle w:val="Hyperlink"/>
            <w:noProof/>
          </w:rPr>
          <w:t>MD-REQ-365623/A-EngExhMdeHrStrt_D_Rq</w:t>
        </w:r>
        <w:r>
          <w:rPr>
            <w:noProof/>
            <w:webHidden/>
          </w:rPr>
          <w:tab/>
        </w:r>
        <w:r>
          <w:rPr>
            <w:noProof/>
            <w:webHidden/>
          </w:rPr>
          <w:fldChar w:fldCharType="begin"/>
        </w:r>
        <w:r>
          <w:rPr>
            <w:noProof/>
            <w:webHidden/>
          </w:rPr>
          <w:instrText xml:space="preserve"> PAGEREF _Toc35508888 \h </w:instrText>
        </w:r>
        <w:r>
          <w:rPr>
            <w:noProof/>
            <w:webHidden/>
          </w:rPr>
        </w:r>
        <w:r>
          <w:rPr>
            <w:noProof/>
            <w:webHidden/>
          </w:rPr>
          <w:fldChar w:fldCharType="separate"/>
        </w:r>
        <w:r>
          <w:rPr>
            <w:noProof/>
            <w:webHidden/>
          </w:rPr>
          <w:t>34</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89" w:history="1">
        <w:r w:rsidRPr="005A0941">
          <w:rPr>
            <w:rStyle w:val="Hyperlink"/>
            <w:noProof/>
          </w:rPr>
          <w:t>1.1.46</w:t>
        </w:r>
        <w:r>
          <w:rPr>
            <w:rFonts w:asciiTheme="minorHAnsi" w:eastAsiaTheme="minorEastAsia" w:hAnsiTheme="minorHAnsi" w:cstheme="minorBidi"/>
            <w:noProof/>
            <w:sz w:val="22"/>
            <w:szCs w:val="22"/>
          </w:rPr>
          <w:tab/>
        </w:r>
        <w:r w:rsidRPr="005A0941">
          <w:rPr>
            <w:rStyle w:val="Hyperlink"/>
            <w:noProof/>
          </w:rPr>
          <w:t>MD-REQ-365626/A-EngExhMdeHrStrt_D_Stat</w:t>
        </w:r>
        <w:r>
          <w:rPr>
            <w:noProof/>
            <w:webHidden/>
          </w:rPr>
          <w:tab/>
        </w:r>
        <w:r>
          <w:rPr>
            <w:noProof/>
            <w:webHidden/>
          </w:rPr>
          <w:fldChar w:fldCharType="begin"/>
        </w:r>
        <w:r>
          <w:rPr>
            <w:noProof/>
            <w:webHidden/>
          </w:rPr>
          <w:instrText xml:space="preserve"> PAGEREF _Toc35508889 \h </w:instrText>
        </w:r>
        <w:r>
          <w:rPr>
            <w:noProof/>
            <w:webHidden/>
          </w:rPr>
        </w:r>
        <w:r>
          <w:rPr>
            <w:noProof/>
            <w:webHidden/>
          </w:rPr>
          <w:fldChar w:fldCharType="separate"/>
        </w:r>
        <w:r>
          <w:rPr>
            <w:noProof/>
            <w:webHidden/>
          </w:rPr>
          <w:t>35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90" w:history="1">
        <w:r w:rsidRPr="005A0941">
          <w:rPr>
            <w:rStyle w:val="Hyperlink"/>
            <w:noProof/>
          </w:rPr>
          <w:t>1.1.47</w:t>
        </w:r>
        <w:r>
          <w:rPr>
            <w:rFonts w:asciiTheme="minorHAnsi" w:eastAsiaTheme="minorEastAsia" w:hAnsiTheme="minorHAnsi" w:cstheme="minorBidi"/>
            <w:noProof/>
            <w:sz w:val="22"/>
            <w:szCs w:val="22"/>
          </w:rPr>
          <w:tab/>
        </w:r>
        <w:r w:rsidRPr="005A0941">
          <w:rPr>
            <w:rStyle w:val="Hyperlink"/>
            <w:noProof/>
          </w:rPr>
          <w:t>MD-REQ-365627/A-EngExhMdeHrEnd_D_Rq</w:t>
        </w:r>
        <w:r>
          <w:rPr>
            <w:noProof/>
            <w:webHidden/>
          </w:rPr>
          <w:tab/>
        </w:r>
        <w:r>
          <w:rPr>
            <w:noProof/>
            <w:webHidden/>
          </w:rPr>
          <w:fldChar w:fldCharType="begin"/>
        </w:r>
        <w:r>
          <w:rPr>
            <w:noProof/>
            <w:webHidden/>
          </w:rPr>
          <w:instrText xml:space="preserve"> PAGEREF _Toc35508890 \h </w:instrText>
        </w:r>
        <w:r>
          <w:rPr>
            <w:noProof/>
            <w:webHidden/>
          </w:rPr>
        </w:r>
        <w:r>
          <w:rPr>
            <w:noProof/>
            <w:webHidden/>
          </w:rPr>
          <w:fldChar w:fldCharType="separate"/>
        </w:r>
        <w:r>
          <w:rPr>
            <w:noProof/>
            <w:webHidden/>
          </w:rPr>
          <w:t>35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91" w:history="1">
        <w:r w:rsidRPr="005A0941">
          <w:rPr>
            <w:rStyle w:val="Hyperlink"/>
            <w:noProof/>
          </w:rPr>
          <w:t>1.1.48</w:t>
        </w:r>
        <w:r>
          <w:rPr>
            <w:rFonts w:asciiTheme="minorHAnsi" w:eastAsiaTheme="minorEastAsia" w:hAnsiTheme="minorHAnsi" w:cstheme="minorBidi"/>
            <w:noProof/>
            <w:sz w:val="22"/>
            <w:szCs w:val="22"/>
          </w:rPr>
          <w:tab/>
        </w:r>
        <w:r w:rsidRPr="005A0941">
          <w:rPr>
            <w:rStyle w:val="Hyperlink"/>
            <w:noProof/>
          </w:rPr>
          <w:t>MD-REQ-365628/A-EngExhMdeHrEnd_D_Stat</w:t>
        </w:r>
        <w:r>
          <w:rPr>
            <w:noProof/>
            <w:webHidden/>
          </w:rPr>
          <w:tab/>
        </w:r>
        <w:r>
          <w:rPr>
            <w:noProof/>
            <w:webHidden/>
          </w:rPr>
          <w:fldChar w:fldCharType="begin"/>
        </w:r>
        <w:r>
          <w:rPr>
            <w:noProof/>
            <w:webHidden/>
          </w:rPr>
          <w:instrText xml:space="preserve"> PAGEREF _Toc35508891 \h </w:instrText>
        </w:r>
        <w:r>
          <w:rPr>
            <w:noProof/>
            <w:webHidden/>
          </w:rPr>
        </w:r>
        <w:r>
          <w:rPr>
            <w:noProof/>
            <w:webHidden/>
          </w:rPr>
          <w:fldChar w:fldCharType="separate"/>
        </w:r>
        <w:r>
          <w:rPr>
            <w:noProof/>
            <w:webHidden/>
          </w:rPr>
          <w:t>36</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92" w:history="1">
        <w:r w:rsidRPr="005A0941">
          <w:rPr>
            <w:rStyle w:val="Hyperlink"/>
            <w:noProof/>
          </w:rPr>
          <w:t>1.1.49</w:t>
        </w:r>
        <w:r>
          <w:rPr>
            <w:rFonts w:asciiTheme="minorHAnsi" w:eastAsiaTheme="minorEastAsia" w:hAnsiTheme="minorHAnsi" w:cstheme="minorBidi"/>
            <w:noProof/>
            <w:sz w:val="22"/>
            <w:szCs w:val="22"/>
          </w:rPr>
          <w:tab/>
        </w:r>
        <w:r w:rsidRPr="005A0941">
          <w:rPr>
            <w:rStyle w:val="Hyperlink"/>
            <w:noProof/>
          </w:rPr>
          <w:t>MD-REQ-375908/A-TurnAsstSwtch_D_Stat</w:t>
        </w:r>
        <w:r>
          <w:rPr>
            <w:noProof/>
            <w:webHidden/>
          </w:rPr>
          <w:tab/>
        </w:r>
        <w:r>
          <w:rPr>
            <w:noProof/>
            <w:webHidden/>
          </w:rPr>
          <w:fldChar w:fldCharType="begin"/>
        </w:r>
        <w:r>
          <w:rPr>
            <w:noProof/>
            <w:webHidden/>
          </w:rPr>
          <w:instrText xml:space="preserve"> PAGEREF _Toc35508892 \h </w:instrText>
        </w:r>
        <w:r>
          <w:rPr>
            <w:noProof/>
            <w:webHidden/>
          </w:rPr>
        </w:r>
        <w:r>
          <w:rPr>
            <w:noProof/>
            <w:webHidden/>
          </w:rPr>
          <w:fldChar w:fldCharType="separate"/>
        </w:r>
        <w:r>
          <w:rPr>
            <w:noProof/>
            <w:webHidden/>
          </w:rPr>
          <w:t>36</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93" w:history="1">
        <w:r w:rsidRPr="005A0941">
          <w:rPr>
            <w:rStyle w:val="Hyperlink"/>
            <w:noProof/>
          </w:rPr>
          <w:t>1.1.50</w:t>
        </w:r>
        <w:r>
          <w:rPr>
            <w:rFonts w:asciiTheme="minorHAnsi" w:eastAsiaTheme="minorEastAsia" w:hAnsiTheme="minorHAnsi" w:cstheme="minorBidi"/>
            <w:noProof/>
            <w:sz w:val="22"/>
            <w:szCs w:val="22"/>
          </w:rPr>
          <w:tab/>
        </w:r>
        <w:r w:rsidRPr="005A0941">
          <w:rPr>
            <w:rStyle w:val="Hyperlink"/>
            <w:noProof/>
          </w:rPr>
          <w:t>MD-REQ-375918/A-OrtaSwtchLamp_B_Rq</w:t>
        </w:r>
        <w:r>
          <w:rPr>
            <w:noProof/>
            <w:webHidden/>
          </w:rPr>
          <w:tab/>
        </w:r>
        <w:r>
          <w:rPr>
            <w:noProof/>
            <w:webHidden/>
          </w:rPr>
          <w:fldChar w:fldCharType="begin"/>
        </w:r>
        <w:r>
          <w:rPr>
            <w:noProof/>
            <w:webHidden/>
          </w:rPr>
          <w:instrText xml:space="preserve"> PAGEREF _Toc35508893 \h </w:instrText>
        </w:r>
        <w:r>
          <w:rPr>
            <w:noProof/>
            <w:webHidden/>
          </w:rPr>
        </w:r>
        <w:r>
          <w:rPr>
            <w:noProof/>
            <w:webHidden/>
          </w:rPr>
          <w:fldChar w:fldCharType="separate"/>
        </w:r>
        <w:r>
          <w:rPr>
            <w:noProof/>
            <w:webHidden/>
          </w:rPr>
          <w:t>36</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94" w:history="1">
        <w:r w:rsidRPr="005A0941">
          <w:rPr>
            <w:rStyle w:val="Hyperlink"/>
            <w:noProof/>
          </w:rPr>
          <w:t>1.1.51</w:t>
        </w:r>
        <w:r>
          <w:rPr>
            <w:rFonts w:asciiTheme="minorHAnsi" w:eastAsiaTheme="minorEastAsia" w:hAnsiTheme="minorHAnsi" w:cstheme="minorBidi"/>
            <w:noProof/>
            <w:sz w:val="22"/>
            <w:szCs w:val="22"/>
          </w:rPr>
          <w:tab/>
        </w:r>
        <w:r w:rsidRPr="005A0941">
          <w:rPr>
            <w:rStyle w:val="Hyperlink"/>
            <w:noProof/>
          </w:rPr>
          <w:t>MD-REQ-354255/A-ClrExitAsstEnbl_D_RqMnu</w:t>
        </w:r>
        <w:r>
          <w:rPr>
            <w:noProof/>
            <w:webHidden/>
          </w:rPr>
          <w:tab/>
        </w:r>
        <w:r>
          <w:rPr>
            <w:noProof/>
            <w:webHidden/>
          </w:rPr>
          <w:fldChar w:fldCharType="begin"/>
        </w:r>
        <w:r>
          <w:rPr>
            <w:noProof/>
            <w:webHidden/>
          </w:rPr>
          <w:instrText xml:space="preserve"> PAGEREF _Toc35508894 \h </w:instrText>
        </w:r>
        <w:r>
          <w:rPr>
            <w:noProof/>
            <w:webHidden/>
          </w:rPr>
        </w:r>
        <w:r>
          <w:rPr>
            <w:noProof/>
            <w:webHidden/>
          </w:rPr>
          <w:fldChar w:fldCharType="separate"/>
        </w:r>
        <w:r>
          <w:rPr>
            <w:noProof/>
            <w:webHidden/>
          </w:rPr>
          <w:t>37</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95" w:history="1">
        <w:r w:rsidRPr="005A0941">
          <w:rPr>
            <w:rStyle w:val="Hyperlink"/>
            <w:noProof/>
          </w:rPr>
          <w:t>1.1.52</w:t>
        </w:r>
        <w:r>
          <w:rPr>
            <w:rFonts w:asciiTheme="minorHAnsi" w:eastAsiaTheme="minorEastAsia" w:hAnsiTheme="minorHAnsi" w:cstheme="minorBidi"/>
            <w:noProof/>
            <w:sz w:val="22"/>
            <w:szCs w:val="22"/>
          </w:rPr>
          <w:tab/>
        </w:r>
        <w:r w:rsidRPr="005A0941">
          <w:rPr>
            <w:rStyle w:val="Hyperlink"/>
            <w:noProof/>
          </w:rPr>
          <w:t>MD-REQ-354256/A-ClrExitAsst_D_Stat</w:t>
        </w:r>
        <w:r>
          <w:rPr>
            <w:noProof/>
            <w:webHidden/>
          </w:rPr>
          <w:tab/>
        </w:r>
        <w:r>
          <w:rPr>
            <w:noProof/>
            <w:webHidden/>
          </w:rPr>
          <w:fldChar w:fldCharType="begin"/>
        </w:r>
        <w:r>
          <w:rPr>
            <w:noProof/>
            <w:webHidden/>
          </w:rPr>
          <w:instrText xml:space="preserve"> PAGEREF _Toc35508895 \h </w:instrText>
        </w:r>
        <w:r>
          <w:rPr>
            <w:noProof/>
            <w:webHidden/>
          </w:rPr>
        </w:r>
        <w:r>
          <w:rPr>
            <w:noProof/>
            <w:webHidden/>
          </w:rPr>
          <w:fldChar w:fldCharType="separate"/>
        </w:r>
        <w:r>
          <w:rPr>
            <w:noProof/>
            <w:webHidden/>
          </w:rPr>
          <w:t>37</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96" w:history="1">
        <w:r w:rsidRPr="005A0941">
          <w:rPr>
            <w:rStyle w:val="Hyperlink"/>
            <w:noProof/>
          </w:rPr>
          <w:t>1.1.53</w:t>
        </w:r>
        <w:r>
          <w:rPr>
            <w:rFonts w:asciiTheme="minorHAnsi" w:eastAsiaTheme="minorEastAsia" w:hAnsiTheme="minorHAnsi" w:cstheme="minorBidi"/>
            <w:noProof/>
            <w:sz w:val="22"/>
            <w:szCs w:val="22"/>
          </w:rPr>
          <w:tab/>
        </w:r>
        <w:r w:rsidRPr="005A0941">
          <w:rPr>
            <w:rStyle w:val="Hyperlink"/>
            <w:noProof/>
          </w:rPr>
          <w:t>MD-REQ-359587/A-ClrExitAsstMsgTxt2_D_Rq</w:t>
        </w:r>
        <w:r>
          <w:rPr>
            <w:noProof/>
            <w:webHidden/>
          </w:rPr>
          <w:tab/>
        </w:r>
        <w:r>
          <w:rPr>
            <w:noProof/>
            <w:webHidden/>
          </w:rPr>
          <w:fldChar w:fldCharType="begin"/>
        </w:r>
        <w:r>
          <w:rPr>
            <w:noProof/>
            <w:webHidden/>
          </w:rPr>
          <w:instrText xml:space="preserve"> PAGEREF _Toc35508896 \h </w:instrText>
        </w:r>
        <w:r>
          <w:rPr>
            <w:noProof/>
            <w:webHidden/>
          </w:rPr>
        </w:r>
        <w:r>
          <w:rPr>
            <w:noProof/>
            <w:webHidden/>
          </w:rPr>
          <w:fldChar w:fldCharType="separate"/>
        </w:r>
        <w:r>
          <w:rPr>
            <w:noProof/>
            <w:webHidden/>
          </w:rPr>
          <w:t>37</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97" w:history="1">
        <w:r w:rsidRPr="005A0941">
          <w:rPr>
            <w:rStyle w:val="Hyperlink"/>
            <w:noProof/>
          </w:rPr>
          <w:t>1.1.54</w:t>
        </w:r>
        <w:r>
          <w:rPr>
            <w:rFonts w:asciiTheme="minorHAnsi" w:eastAsiaTheme="minorEastAsia" w:hAnsiTheme="minorHAnsi" w:cstheme="minorBidi"/>
            <w:noProof/>
            <w:sz w:val="22"/>
            <w:szCs w:val="22"/>
          </w:rPr>
          <w:tab/>
        </w:r>
        <w:r w:rsidRPr="005A0941">
          <w:rPr>
            <w:rStyle w:val="Hyperlink"/>
            <w:noProof/>
          </w:rPr>
          <w:t>MD-REQ-359588/A-ClrExitAsstActv_B_Rq</w:t>
        </w:r>
        <w:r>
          <w:rPr>
            <w:noProof/>
            <w:webHidden/>
          </w:rPr>
          <w:tab/>
        </w:r>
        <w:r>
          <w:rPr>
            <w:noProof/>
            <w:webHidden/>
          </w:rPr>
          <w:fldChar w:fldCharType="begin"/>
        </w:r>
        <w:r>
          <w:rPr>
            <w:noProof/>
            <w:webHidden/>
          </w:rPr>
          <w:instrText xml:space="preserve"> PAGEREF _Toc35508897 \h </w:instrText>
        </w:r>
        <w:r>
          <w:rPr>
            <w:noProof/>
            <w:webHidden/>
          </w:rPr>
        </w:r>
        <w:r>
          <w:rPr>
            <w:noProof/>
            <w:webHidden/>
          </w:rPr>
          <w:fldChar w:fldCharType="separate"/>
        </w:r>
        <w:r>
          <w:rPr>
            <w:noProof/>
            <w:webHidden/>
          </w:rPr>
          <w:t>38</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98" w:history="1">
        <w:r w:rsidRPr="005A0941">
          <w:rPr>
            <w:rStyle w:val="Hyperlink"/>
            <w:noProof/>
          </w:rPr>
          <w:t>1.1.55</w:t>
        </w:r>
        <w:r>
          <w:rPr>
            <w:rFonts w:asciiTheme="minorHAnsi" w:eastAsiaTheme="minorEastAsia" w:hAnsiTheme="minorHAnsi" w:cstheme="minorBidi"/>
            <w:noProof/>
            <w:sz w:val="22"/>
            <w:szCs w:val="22"/>
          </w:rPr>
          <w:tab/>
        </w:r>
        <w:r w:rsidRPr="005A0941">
          <w:rPr>
            <w:rStyle w:val="Hyperlink"/>
            <w:noProof/>
          </w:rPr>
          <w:t>MD-REQ-383981/A-TjaLaneBiasEnbl_D_RqMnu</w:t>
        </w:r>
        <w:r>
          <w:rPr>
            <w:noProof/>
            <w:webHidden/>
          </w:rPr>
          <w:tab/>
        </w:r>
        <w:r>
          <w:rPr>
            <w:noProof/>
            <w:webHidden/>
          </w:rPr>
          <w:fldChar w:fldCharType="begin"/>
        </w:r>
        <w:r>
          <w:rPr>
            <w:noProof/>
            <w:webHidden/>
          </w:rPr>
          <w:instrText xml:space="preserve"> PAGEREF _Toc35508898 \h </w:instrText>
        </w:r>
        <w:r>
          <w:rPr>
            <w:noProof/>
            <w:webHidden/>
          </w:rPr>
        </w:r>
        <w:r>
          <w:rPr>
            <w:noProof/>
            <w:webHidden/>
          </w:rPr>
          <w:fldChar w:fldCharType="separate"/>
        </w:r>
        <w:r>
          <w:rPr>
            <w:noProof/>
            <w:webHidden/>
          </w:rPr>
          <w:t>38</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899" w:history="1">
        <w:r w:rsidRPr="005A0941">
          <w:rPr>
            <w:rStyle w:val="Hyperlink"/>
            <w:noProof/>
          </w:rPr>
          <w:t>1.1.56</w:t>
        </w:r>
        <w:r>
          <w:rPr>
            <w:rFonts w:asciiTheme="minorHAnsi" w:eastAsiaTheme="minorEastAsia" w:hAnsiTheme="minorHAnsi" w:cstheme="minorBidi"/>
            <w:noProof/>
            <w:sz w:val="22"/>
            <w:szCs w:val="22"/>
          </w:rPr>
          <w:tab/>
        </w:r>
        <w:r w:rsidRPr="005A0941">
          <w:rPr>
            <w:rStyle w:val="Hyperlink"/>
            <w:noProof/>
          </w:rPr>
          <w:t>MD-REQ-383982/A-TjaLaneBiasEnbl_D_Stat</w:t>
        </w:r>
        <w:r>
          <w:rPr>
            <w:noProof/>
            <w:webHidden/>
          </w:rPr>
          <w:tab/>
        </w:r>
        <w:r>
          <w:rPr>
            <w:noProof/>
            <w:webHidden/>
          </w:rPr>
          <w:fldChar w:fldCharType="begin"/>
        </w:r>
        <w:r>
          <w:rPr>
            <w:noProof/>
            <w:webHidden/>
          </w:rPr>
          <w:instrText xml:space="preserve"> PAGEREF _Toc35508899 \h </w:instrText>
        </w:r>
        <w:r>
          <w:rPr>
            <w:noProof/>
            <w:webHidden/>
          </w:rPr>
        </w:r>
        <w:r>
          <w:rPr>
            <w:noProof/>
            <w:webHidden/>
          </w:rPr>
          <w:fldChar w:fldCharType="separate"/>
        </w:r>
        <w:r>
          <w:rPr>
            <w:noProof/>
            <w:webHidden/>
          </w:rPr>
          <w:t>38</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00" w:history="1">
        <w:r w:rsidRPr="005A0941">
          <w:rPr>
            <w:rStyle w:val="Hyperlink"/>
            <w:noProof/>
          </w:rPr>
          <w:t>1.2</w:t>
        </w:r>
        <w:r>
          <w:rPr>
            <w:rFonts w:asciiTheme="minorHAnsi" w:eastAsiaTheme="minorEastAsia" w:hAnsiTheme="minorHAnsi" w:cstheme="minorBidi"/>
            <w:i w:val="0"/>
            <w:noProof/>
            <w:sz w:val="22"/>
            <w:szCs w:val="22"/>
          </w:rPr>
          <w:tab/>
        </w:r>
        <w:r w:rsidRPr="005A0941">
          <w:rPr>
            <w:rStyle w:val="Hyperlink"/>
            <w:noProof/>
          </w:rPr>
          <w:t>VS-CLD-REQ-133255/A-Vehicle Language Setting Client</w:t>
        </w:r>
        <w:r>
          <w:rPr>
            <w:noProof/>
            <w:webHidden/>
          </w:rPr>
          <w:tab/>
        </w:r>
        <w:r>
          <w:rPr>
            <w:noProof/>
            <w:webHidden/>
          </w:rPr>
          <w:fldChar w:fldCharType="begin"/>
        </w:r>
        <w:r>
          <w:rPr>
            <w:noProof/>
            <w:webHidden/>
          </w:rPr>
          <w:instrText xml:space="preserve"> PAGEREF _Toc35508900 \h </w:instrText>
        </w:r>
        <w:r>
          <w:rPr>
            <w:noProof/>
            <w:webHidden/>
          </w:rPr>
        </w:r>
        <w:r>
          <w:rPr>
            <w:noProof/>
            <w:webHidden/>
          </w:rPr>
          <w:fldChar w:fldCharType="separate"/>
        </w:r>
        <w:r>
          <w:rPr>
            <w:noProof/>
            <w:webHidden/>
          </w:rPr>
          <w:t>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01" w:history="1">
        <w:r w:rsidRPr="005A0941">
          <w:rPr>
            <w:rStyle w:val="Hyperlink"/>
            <w:noProof/>
          </w:rPr>
          <w:t>1.3</w:t>
        </w:r>
        <w:r>
          <w:rPr>
            <w:rFonts w:asciiTheme="minorHAnsi" w:eastAsiaTheme="minorEastAsia" w:hAnsiTheme="minorHAnsi" w:cstheme="minorBidi"/>
            <w:i w:val="0"/>
            <w:noProof/>
            <w:sz w:val="22"/>
            <w:szCs w:val="22"/>
          </w:rPr>
          <w:tab/>
        </w:r>
        <w:r w:rsidRPr="005A0941">
          <w:rPr>
            <w:rStyle w:val="Hyperlink"/>
            <w:noProof/>
          </w:rPr>
          <w:t>VS-CLD-REQ-025444/A-Vehicle Language Settings Server (TcSE ROIN-150813-1)</w:t>
        </w:r>
        <w:r>
          <w:rPr>
            <w:noProof/>
            <w:webHidden/>
          </w:rPr>
          <w:tab/>
        </w:r>
        <w:r>
          <w:rPr>
            <w:noProof/>
            <w:webHidden/>
          </w:rPr>
          <w:fldChar w:fldCharType="begin"/>
        </w:r>
        <w:r>
          <w:rPr>
            <w:noProof/>
            <w:webHidden/>
          </w:rPr>
          <w:instrText xml:space="preserve"> PAGEREF _Toc35508901 \h </w:instrText>
        </w:r>
        <w:r>
          <w:rPr>
            <w:noProof/>
            <w:webHidden/>
          </w:rPr>
        </w:r>
        <w:r>
          <w:rPr>
            <w:noProof/>
            <w:webHidden/>
          </w:rPr>
          <w:fldChar w:fldCharType="separate"/>
        </w:r>
        <w:r>
          <w:rPr>
            <w:noProof/>
            <w:webHidden/>
          </w:rPr>
          <w:t>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02" w:history="1">
        <w:r w:rsidRPr="005A0941">
          <w:rPr>
            <w:rStyle w:val="Hyperlink"/>
            <w:noProof/>
          </w:rPr>
          <w:t>1.4</w:t>
        </w:r>
        <w:r>
          <w:rPr>
            <w:rFonts w:asciiTheme="minorHAnsi" w:eastAsiaTheme="minorEastAsia" w:hAnsiTheme="minorHAnsi" w:cstheme="minorBidi"/>
            <w:i w:val="0"/>
            <w:noProof/>
            <w:sz w:val="22"/>
            <w:szCs w:val="22"/>
          </w:rPr>
          <w:tab/>
        </w:r>
        <w:r w:rsidRPr="005A0941">
          <w:rPr>
            <w:rStyle w:val="Hyperlink"/>
            <w:noProof/>
          </w:rPr>
          <w:t>VS-CLD-REQ-025445/B-Ambient Lighting / Vehicle Settings Client (TcSE ROIN-159910-1)</w:t>
        </w:r>
        <w:r>
          <w:rPr>
            <w:noProof/>
            <w:webHidden/>
          </w:rPr>
          <w:tab/>
        </w:r>
        <w:r>
          <w:rPr>
            <w:noProof/>
            <w:webHidden/>
          </w:rPr>
          <w:fldChar w:fldCharType="begin"/>
        </w:r>
        <w:r>
          <w:rPr>
            <w:noProof/>
            <w:webHidden/>
          </w:rPr>
          <w:instrText xml:space="preserve"> PAGEREF _Toc35508902 \h </w:instrText>
        </w:r>
        <w:r>
          <w:rPr>
            <w:noProof/>
            <w:webHidden/>
          </w:rPr>
        </w:r>
        <w:r>
          <w:rPr>
            <w:noProof/>
            <w:webHidden/>
          </w:rPr>
          <w:fldChar w:fldCharType="separate"/>
        </w:r>
        <w:r>
          <w:rPr>
            <w:noProof/>
            <w:webHidden/>
          </w:rPr>
          <w:t>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03" w:history="1">
        <w:r w:rsidRPr="005A0941">
          <w:rPr>
            <w:rStyle w:val="Hyperlink"/>
            <w:noProof/>
          </w:rPr>
          <w:t>1.5</w:t>
        </w:r>
        <w:r>
          <w:rPr>
            <w:rFonts w:asciiTheme="minorHAnsi" w:eastAsiaTheme="minorEastAsia" w:hAnsiTheme="minorHAnsi" w:cstheme="minorBidi"/>
            <w:i w:val="0"/>
            <w:noProof/>
            <w:sz w:val="22"/>
            <w:szCs w:val="22"/>
          </w:rPr>
          <w:tab/>
        </w:r>
        <w:r w:rsidRPr="005A0941">
          <w:rPr>
            <w:rStyle w:val="Hyperlink"/>
            <w:noProof/>
          </w:rPr>
          <w:t>VS-CLD-REQ-133269/B-Ambient Lighting / Vehicle Setting Server</w:t>
        </w:r>
        <w:r>
          <w:rPr>
            <w:noProof/>
            <w:webHidden/>
          </w:rPr>
          <w:tab/>
        </w:r>
        <w:r>
          <w:rPr>
            <w:noProof/>
            <w:webHidden/>
          </w:rPr>
          <w:fldChar w:fldCharType="begin"/>
        </w:r>
        <w:r>
          <w:rPr>
            <w:noProof/>
            <w:webHidden/>
          </w:rPr>
          <w:instrText xml:space="preserve"> PAGEREF _Toc35508903 \h </w:instrText>
        </w:r>
        <w:r>
          <w:rPr>
            <w:noProof/>
            <w:webHidden/>
          </w:rPr>
        </w:r>
        <w:r>
          <w:rPr>
            <w:noProof/>
            <w:webHidden/>
          </w:rPr>
          <w:fldChar w:fldCharType="separate"/>
        </w:r>
        <w:r>
          <w:rPr>
            <w:noProof/>
            <w:webHidden/>
          </w:rPr>
          <w:t>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04" w:history="1">
        <w:r w:rsidRPr="005A0941">
          <w:rPr>
            <w:rStyle w:val="Hyperlink"/>
            <w:noProof/>
          </w:rPr>
          <w:t>1.6</w:t>
        </w:r>
        <w:r>
          <w:rPr>
            <w:rFonts w:asciiTheme="minorHAnsi" w:eastAsiaTheme="minorEastAsia" w:hAnsiTheme="minorHAnsi" w:cstheme="minorBidi"/>
            <w:i w:val="0"/>
            <w:noProof/>
            <w:sz w:val="22"/>
            <w:szCs w:val="22"/>
          </w:rPr>
          <w:tab/>
        </w:r>
        <w:r w:rsidRPr="005A0941">
          <w:rPr>
            <w:rStyle w:val="Hyperlink"/>
            <w:noProof/>
          </w:rPr>
          <w:t>VS-CLD-REQ-025446/A-Charge Port Light Ring Client (TcSE ROIN-270413)</w:t>
        </w:r>
        <w:r>
          <w:rPr>
            <w:noProof/>
            <w:webHidden/>
          </w:rPr>
          <w:tab/>
        </w:r>
        <w:r>
          <w:rPr>
            <w:noProof/>
            <w:webHidden/>
          </w:rPr>
          <w:fldChar w:fldCharType="begin"/>
        </w:r>
        <w:r>
          <w:rPr>
            <w:noProof/>
            <w:webHidden/>
          </w:rPr>
          <w:instrText xml:space="preserve"> PAGEREF _Toc35508904 \h </w:instrText>
        </w:r>
        <w:r>
          <w:rPr>
            <w:noProof/>
            <w:webHidden/>
          </w:rPr>
        </w:r>
        <w:r>
          <w:rPr>
            <w:noProof/>
            <w:webHidden/>
          </w:rPr>
          <w:fldChar w:fldCharType="separate"/>
        </w:r>
        <w:r>
          <w:rPr>
            <w:noProof/>
            <w:webHidden/>
          </w:rPr>
          <w:t>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05" w:history="1">
        <w:r w:rsidRPr="005A0941">
          <w:rPr>
            <w:rStyle w:val="Hyperlink"/>
            <w:noProof/>
          </w:rPr>
          <w:t>1.7</w:t>
        </w:r>
        <w:r>
          <w:rPr>
            <w:rFonts w:asciiTheme="minorHAnsi" w:eastAsiaTheme="minorEastAsia" w:hAnsiTheme="minorHAnsi" w:cstheme="minorBidi"/>
            <w:i w:val="0"/>
            <w:noProof/>
            <w:sz w:val="22"/>
            <w:szCs w:val="22"/>
          </w:rPr>
          <w:tab/>
        </w:r>
        <w:r w:rsidRPr="005A0941">
          <w:rPr>
            <w:rStyle w:val="Hyperlink"/>
            <w:noProof/>
          </w:rPr>
          <w:t>VS-CLD-REQ-093987/A-Charge Port Unlock Client</w:t>
        </w:r>
        <w:r>
          <w:rPr>
            <w:noProof/>
            <w:webHidden/>
          </w:rPr>
          <w:tab/>
        </w:r>
        <w:r>
          <w:rPr>
            <w:noProof/>
            <w:webHidden/>
          </w:rPr>
          <w:fldChar w:fldCharType="begin"/>
        </w:r>
        <w:r>
          <w:rPr>
            <w:noProof/>
            <w:webHidden/>
          </w:rPr>
          <w:instrText xml:space="preserve"> PAGEREF _Toc35508905 \h </w:instrText>
        </w:r>
        <w:r>
          <w:rPr>
            <w:noProof/>
            <w:webHidden/>
          </w:rPr>
        </w:r>
        <w:r>
          <w:rPr>
            <w:noProof/>
            <w:webHidden/>
          </w:rPr>
          <w:fldChar w:fldCharType="separate"/>
        </w:r>
        <w:r>
          <w:rPr>
            <w:noProof/>
            <w:webHidden/>
          </w:rPr>
          <w:t>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06" w:history="1">
        <w:r w:rsidRPr="005A0941">
          <w:rPr>
            <w:rStyle w:val="Hyperlink"/>
            <w:noProof/>
          </w:rPr>
          <w:t>1.8</w:t>
        </w:r>
        <w:r>
          <w:rPr>
            <w:rFonts w:asciiTheme="minorHAnsi" w:eastAsiaTheme="minorEastAsia" w:hAnsiTheme="minorHAnsi" w:cstheme="minorBidi"/>
            <w:i w:val="0"/>
            <w:noProof/>
            <w:sz w:val="22"/>
            <w:szCs w:val="22"/>
          </w:rPr>
          <w:tab/>
        </w:r>
        <w:r w:rsidRPr="005A0941">
          <w:rPr>
            <w:rStyle w:val="Hyperlink"/>
            <w:noProof/>
          </w:rPr>
          <w:t>VS-CLD-REQ-133260/A-Charge Port Unlock Server</w:t>
        </w:r>
        <w:r>
          <w:rPr>
            <w:noProof/>
            <w:webHidden/>
          </w:rPr>
          <w:tab/>
        </w:r>
        <w:r>
          <w:rPr>
            <w:noProof/>
            <w:webHidden/>
          </w:rPr>
          <w:fldChar w:fldCharType="begin"/>
        </w:r>
        <w:r>
          <w:rPr>
            <w:noProof/>
            <w:webHidden/>
          </w:rPr>
          <w:instrText xml:space="preserve"> PAGEREF _Toc35508906 \h </w:instrText>
        </w:r>
        <w:r>
          <w:rPr>
            <w:noProof/>
            <w:webHidden/>
          </w:rPr>
        </w:r>
        <w:r>
          <w:rPr>
            <w:noProof/>
            <w:webHidden/>
          </w:rPr>
          <w:fldChar w:fldCharType="separate"/>
        </w:r>
        <w:r>
          <w:rPr>
            <w:noProof/>
            <w:webHidden/>
          </w:rPr>
          <w:t>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07" w:history="1">
        <w:r w:rsidRPr="005A0941">
          <w:rPr>
            <w:rStyle w:val="Hyperlink"/>
            <w:noProof/>
          </w:rPr>
          <w:t>1.9</w:t>
        </w:r>
        <w:r>
          <w:rPr>
            <w:rFonts w:asciiTheme="minorHAnsi" w:eastAsiaTheme="minorEastAsia" w:hAnsiTheme="minorHAnsi" w:cstheme="minorBidi"/>
            <w:i w:val="0"/>
            <w:noProof/>
            <w:sz w:val="22"/>
            <w:szCs w:val="22"/>
          </w:rPr>
          <w:tab/>
        </w:r>
        <w:r w:rsidRPr="005A0941">
          <w:rPr>
            <w:rStyle w:val="Hyperlink"/>
            <w:noProof/>
          </w:rPr>
          <w:t>VS-CLD-REQ-133257/A-Vehicle Settings Temperature Units Client</w:t>
        </w:r>
        <w:r>
          <w:rPr>
            <w:noProof/>
            <w:webHidden/>
          </w:rPr>
          <w:tab/>
        </w:r>
        <w:r>
          <w:rPr>
            <w:noProof/>
            <w:webHidden/>
          </w:rPr>
          <w:fldChar w:fldCharType="begin"/>
        </w:r>
        <w:r>
          <w:rPr>
            <w:noProof/>
            <w:webHidden/>
          </w:rPr>
          <w:instrText xml:space="preserve"> PAGEREF _Toc35508907 \h </w:instrText>
        </w:r>
        <w:r>
          <w:rPr>
            <w:noProof/>
            <w:webHidden/>
          </w:rPr>
        </w:r>
        <w:r>
          <w:rPr>
            <w:noProof/>
            <w:webHidden/>
          </w:rPr>
          <w:fldChar w:fldCharType="separate"/>
        </w:r>
        <w:r>
          <w:rPr>
            <w:noProof/>
            <w:webHidden/>
          </w:rPr>
          <w:t>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08" w:history="1">
        <w:r w:rsidRPr="005A0941">
          <w:rPr>
            <w:rStyle w:val="Hyperlink"/>
            <w:noProof/>
          </w:rPr>
          <w:t>1.10</w:t>
        </w:r>
        <w:r>
          <w:rPr>
            <w:rFonts w:asciiTheme="minorHAnsi" w:eastAsiaTheme="minorEastAsia" w:hAnsiTheme="minorHAnsi" w:cstheme="minorBidi"/>
            <w:i w:val="0"/>
            <w:noProof/>
            <w:sz w:val="22"/>
            <w:szCs w:val="22"/>
          </w:rPr>
          <w:tab/>
        </w:r>
        <w:r w:rsidRPr="005A0941">
          <w:rPr>
            <w:rStyle w:val="Hyperlink"/>
            <w:noProof/>
          </w:rPr>
          <w:t>VS-CLD-REQ-133258/A-Vehicle Settings Temperature Units Server</w:t>
        </w:r>
        <w:r>
          <w:rPr>
            <w:noProof/>
            <w:webHidden/>
          </w:rPr>
          <w:tab/>
        </w:r>
        <w:r>
          <w:rPr>
            <w:noProof/>
            <w:webHidden/>
          </w:rPr>
          <w:fldChar w:fldCharType="begin"/>
        </w:r>
        <w:r>
          <w:rPr>
            <w:noProof/>
            <w:webHidden/>
          </w:rPr>
          <w:instrText xml:space="preserve"> PAGEREF _Toc35508908 \h </w:instrText>
        </w:r>
        <w:r>
          <w:rPr>
            <w:noProof/>
            <w:webHidden/>
          </w:rPr>
        </w:r>
        <w:r>
          <w:rPr>
            <w:noProof/>
            <w:webHidden/>
          </w:rPr>
          <w:fldChar w:fldCharType="separate"/>
        </w:r>
        <w:r>
          <w:rPr>
            <w:noProof/>
            <w:webHidden/>
          </w:rPr>
          <w:t>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09" w:history="1">
        <w:r w:rsidRPr="005A0941">
          <w:rPr>
            <w:rStyle w:val="Hyperlink"/>
            <w:noProof/>
          </w:rPr>
          <w:t>1.11</w:t>
        </w:r>
        <w:r>
          <w:rPr>
            <w:rFonts w:asciiTheme="minorHAnsi" w:eastAsiaTheme="minorEastAsia" w:hAnsiTheme="minorHAnsi" w:cstheme="minorBidi"/>
            <w:i w:val="0"/>
            <w:noProof/>
            <w:sz w:val="22"/>
            <w:szCs w:val="22"/>
          </w:rPr>
          <w:tab/>
        </w:r>
        <w:r w:rsidRPr="005A0941">
          <w:rPr>
            <w:rStyle w:val="Hyperlink"/>
            <w:noProof/>
          </w:rPr>
          <w:t>VS-CLD-REQ-133261/A-Vehicle Settings 12/24 Hour Mode Client</w:t>
        </w:r>
        <w:r>
          <w:rPr>
            <w:noProof/>
            <w:webHidden/>
          </w:rPr>
          <w:tab/>
        </w:r>
        <w:r>
          <w:rPr>
            <w:noProof/>
            <w:webHidden/>
          </w:rPr>
          <w:fldChar w:fldCharType="begin"/>
        </w:r>
        <w:r>
          <w:rPr>
            <w:noProof/>
            <w:webHidden/>
          </w:rPr>
          <w:instrText xml:space="preserve"> PAGEREF _Toc35508909 \h </w:instrText>
        </w:r>
        <w:r>
          <w:rPr>
            <w:noProof/>
            <w:webHidden/>
          </w:rPr>
        </w:r>
        <w:r>
          <w:rPr>
            <w:noProof/>
            <w:webHidden/>
          </w:rPr>
          <w:fldChar w:fldCharType="separate"/>
        </w:r>
        <w:r>
          <w:rPr>
            <w:noProof/>
            <w:webHidden/>
          </w:rPr>
          <w:t>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10" w:history="1">
        <w:r w:rsidRPr="005A0941">
          <w:rPr>
            <w:rStyle w:val="Hyperlink"/>
            <w:noProof/>
          </w:rPr>
          <w:t>1.12</w:t>
        </w:r>
        <w:r>
          <w:rPr>
            <w:rFonts w:asciiTheme="minorHAnsi" w:eastAsiaTheme="minorEastAsia" w:hAnsiTheme="minorHAnsi" w:cstheme="minorBidi"/>
            <w:i w:val="0"/>
            <w:noProof/>
            <w:sz w:val="22"/>
            <w:szCs w:val="22"/>
          </w:rPr>
          <w:tab/>
        </w:r>
        <w:r w:rsidRPr="005A0941">
          <w:rPr>
            <w:rStyle w:val="Hyperlink"/>
            <w:noProof/>
          </w:rPr>
          <w:t>VS-CLD-REQ-133259/A-Vehicle Settings 12/24 Hour Mode Server</w:t>
        </w:r>
        <w:r>
          <w:rPr>
            <w:noProof/>
            <w:webHidden/>
          </w:rPr>
          <w:tab/>
        </w:r>
        <w:r>
          <w:rPr>
            <w:noProof/>
            <w:webHidden/>
          </w:rPr>
          <w:fldChar w:fldCharType="begin"/>
        </w:r>
        <w:r>
          <w:rPr>
            <w:noProof/>
            <w:webHidden/>
          </w:rPr>
          <w:instrText xml:space="preserve"> PAGEREF _Toc35508910 \h </w:instrText>
        </w:r>
        <w:r>
          <w:rPr>
            <w:noProof/>
            <w:webHidden/>
          </w:rPr>
        </w:r>
        <w:r>
          <w:rPr>
            <w:noProof/>
            <w:webHidden/>
          </w:rPr>
          <w:fldChar w:fldCharType="separate"/>
        </w:r>
        <w:r>
          <w:rPr>
            <w:noProof/>
            <w:webHidden/>
          </w:rPr>
          <w:t>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11" w:history="1">
        <w:r w:rsidRPr="005A0941">
          <w:rPr>
            <w:rStyle w:val="Hyperlink"/>
            <w:noProof/>
          </w:rPr>
          <w:t>1.13</w:t>
        </w:r>
        <w:r>
          <w:rPr>
            <w:rFonts w:asciiTheme="minorHAnsi" w:eastAsiaTheme="minorEastAsia" w:hAnsiTheme="minorHAnsi" w:cstheme="minorBidi"/>
            <w:i w:val="0"/>
            <w:noProof/>
            <w:sz w:val="22"/>
            <w:szCs w:val="22"/>
          </w:rPr>
          <w:tab/>
        </w:r>
        <w:r w:rsidRPr="005A0941">
          <w:rPr>
            <w:rStyle w:val="Hyperlink"/>
            <w:noProof/>
          </w:rPr>
          <w:t>VS-CLD-REQ-133262/A-Vehicle Settings Distance Units Client</w:t>
        </w:r>
        <w:r>
          <w:rPr>
            <w:noProof/>
            <w:webHidden/>
          </w:rPr>
          <w:tab/>
        </w:r>
        <w:r>
          <w:rPr>
            <w:noProof/>
            <w:webHidden/>
          </w:rPr>
          <w:fldChar w:fldCharType="begin"/>
        </w:r>
        <w:r>
          <w:rPr>
            <w:noProof/>
            <w:webHidden/>
          </w:rPr>
          <w:instrText xml:space="preserve"> PAGEREF _Toc35508911 \h </w:instrText>
        </w:r>
        <w:r>
          <w:rPr>
            <w:noProof/>
            <w:webHidden/>
          </w:rPr>
        </w:r>
        <w:r>
          <w:rPr>
            <w:noProof/>
            <w:webHidden/>
          </w:rPr>
          <w:fldChar w:fldCharType="separate"/>
        </w:r>
        <w:r>
          <w:rPr>
            <w:noProof/>
            <w:webHidden/>
          </w:rPr>
          <w:t>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12" w:history="1">
        <w:r w:rsidRPr="005A0941">
          <w:rPr>
            <w:rStyle w:val="Hyperlink"/>
            <w:noProof/>
          </w:rPr>
          <w:t>1.14</w:t>
        </w:r>
        <w:r>
          <w:rPr>
            <w:rFonts w:asciiTheme="minorHAnsi" w:eastAsiaTheme="minorEastAsia" w:hAnsiTheme="minorHAnsi" w:cstheme="minorBidi"/>
            <w:i w:val="0"/>
            <w:noProof/>
            <w:sz w:val="22"/>
            <w:szCs w:val="22"/>
          </w:rPr>
          <w:tab/>
        </w:r>
        <w:r w:rsidRPr="005A0941">
          <w:rPr>
            <w:rStyle w:val="Hyperlink"/>
            <w:noProof/>
          </w:rPr>
          <w:t>VS-CLD-REQ-133263/A-Vehicle Settings Distance Units Server</w:t>
        </w:r>
        <w:r>
          <w:rPr>
            <w:noProof/>
            <w:webHidden/>
          </w:rPr>
          <w:tab/>
        </w:r>
        <w:r>
          <w:rPr>
            <w:noProof/>
            <w:webHidden/>
          </w:rPr>
          <w:fldChar w:fldCharType="begin"/>
        </w:r>
        <w:r>
          <w:rPr>
            <w:noProof/>
            <w:webHidden/>
          </w:rPr>
          <w:instrText xml:space="preserve"> PAGEREF _Toc35508912 \h </w:instrText>
        </w:r>
        <w:r>
          <w:rPr>
            <w:noProof/>
            <w:webHidden/>
          </w:rPr>
        </w:r>
        <w:r>
          <w:rPr>
            <w:noProof/>
            <w:webHidden/>
          </w:rPr>
          <w:fldChar w:fldCharType="separate"/>
        </w:r>
        <w:r>
          <w:rPr>
            <w:noProof/>
            <w:webHidden/>
          </w:rPr>
          <w:t>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13" w:history="1">
        <w:r w:rsidRPr="005A0941">
          <w:rPr>
            <w:rStyle w:val="Hyperlink"/>
            <w:noProof/>
          </w:rPr>
          <w:t>1.15</w:t>
        </w:r>
        <w:r>
          <w:rPr>
            <w:rFonts w:asciiTheme="minorHAnsi" w:eastAsiaTheme="minorEastAsia" w:hAnsiTheme="minorHAnsi" w:cstheme="minorBidi"/>
            <w:i w:val="0"/>
            <w:noProof/>
            <w:sz w:val="22"/>
            <w:szCs w:val="22"/>
          </w:rPr>
          <w:tab/>
        </w:r>
        <w:r w:rsidRPr="005A0941">
          <w:rPr>
            <w:rStyle w:val="Hyperlink"/>
            <w:noProof/>
          </w:rPr>
          <w:t>VS-CLD-REQ-025448/D-Keypad Server / External Personalization Function (TcSE ROIN-293526-1)</w:t>
        </w:r>
        <w:r>
          <w:rPr>
            <w:noProof/>
            <w:webHidden/>
          </w:rPr>
          <w:tab/>
        </w:r>
        <w:r>
          <w:rPr>
            <w:noProof/>
            <w:webHidden/>
          </w:rPr>
          <w:fldChar w:fldCharType="begin"/>
        </w:r>
        <w:r>
          <w:rPr>
            <w:noProof/>
            <w:webHidden/>
          </w:rPr>
          <w:instrText xml:space="preserve"> PAGEREF _Toc35508913 \h </w:instrText>
        </w:r>
        <w:r>
          <w:rPr>
            <w:noProof/>
            <w:webHidden/>
          </w:rPr>
        </w:r>
        <w:r>
          <w:rPr>
            <w:noProof/>
            <w:webHidden/>
          </w:rPr>
          <w:fldChar w:fldCharType="separate"/>
        </w:r>
        <w:r>
          <w:rPr>
            <w:noProof/>
            <w:webHidden/>
          </w:rPr>
          <w:t>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14" w:history="1">
        <w:r w:rsidRPr="005A0941">
          <w:rPr>
            <w:rStyle w:val="Hyperlink"/>
            <w:noProof/>
          </w:rPr>
          <w:t>1.16</w:t>
        </w:r>
        <w:r>
          <w:rPr>
            <w:rFonts w:asciiTheme="minorHAnsi" w:eastAsiaTheme="minorEastAsia" w:hAnsiTheme="minorHAnsi" w:cstheme="minorBidi"/>
            <w:i w:val="0"/>
            <w:noProof/>
            <w:sz w:val="22"/>
            <w:szCs w:val="22"/>
          </w:rPr>
          <w:tab/>
        </w:r>
        <w:r w:rsidRPr="005A0941">
          <w:rPr>
            <w:rStyle w:val="Hyperlink"/>
            <w:noProof/>
          </w:rPr>
          <w:t>VS-CLD-REQ-025447/D-Keypad Client / Personalization Client (TcSE ROIN-293524-1)</w:t>
        </w:r>
        <w:r>
          <w:rPr>
            <w:noProof/>
            <w:webHidden/>
          </w:rPr>
          <w:tab/>
        </w:r>
        <w:r>
          <w:rPr>
            <w:noProof/>
            <w:webHidden/>
          </w:rPr>
          <w:fldChar w:fldCharType="begin"/>
        </w:r>
        <w:r>
          <w:rPr>
            <w:noProof/>
            <w:webHidden/>
          </w:rPr>
          <w:instrText xml:space="preserve"> PAGEREF _Toc35508914 \h </w:instrText>
        </w:r>
        <w:r>
          <w:rPr>
            <w:noProof/>
            <w:webHidden/>
          </w:rPr>
        </w:r>
        <w:r>
          <w:rPr>
            <w:noProof/>
            <w:webHidden/>
          </w:rPr>
          <w:fldChar w:fldCharType="separate"/>
        </w:r>
        <w:r>
          <w:rPr>
            <w:noProof/>
            <w:webHidden/>
          </w:rPr>
          <w:t>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15" w:history="1">
        <w:r w:rsidRPr="005A0941">
          <w:rPr>
            <w:rStyle w:val="Hyperlink"/>
            <w:noProof/>
          </w:rPr>
          <w:t>1.17</w:t>
        </w:r>
        <w:r>
          <w:rPr>
            <w:rFonts w:asciiTheme="minorHAnsi" w:eastAsiaTheme="minorEastAsia" w:hAnsiTheme="minorHAnsi" w:cstheme="minorBidi"/>
            <w:i w:val="0"/>
            <w:noProof/>
            <w:sz w:val="22"/>
            <w:szCs w:val="22"/>
          </w:rPr>
          <w:tab/>
        </w:r>
        <w:r w:rsidRPr="005A0941">
          <w:rPr>
            <w:rStyle w:val="Hyperlink"/>
            <w:noProof/>
          </w:rPr>
          <w:t>VS-CLD-REQ-025497/A-Vehicle Settings Beep Server (TcSE ROIN-141569-1)</w:t>
        </w:r>
        <w:r>
          <w:rPr>
            <w:noProof/>
            <w:webHidden/>
          </w:rPr>
          <w:tab/>
        </w:r>
        <w:r>
          <w:rPr>
            <w:noProof/>
            <w:webHidden/>
          </w:rPr>
          <w:fldChar w:fldCharType="begin"/>
        </w:r>
        <w:r>
          <w:rPr>
            <w:noProof/>
            <w:webHidden/>
          </w:rPr>
          <w:instrText xml:space="preserve"> PAGEREF _Toc35508915 \h </w:instrText>
        </w:r>
        <w:r>
          <w:rPr>
            <w:noProof/>
            <w:webHidden/>
          </w:rPr>
        </w:r>
        <w:r>
          <w:rPr>
            <w:noProof/>
            <w:webHidden/>
          </w:rPr>
          <w:fldChar w:fldCharType="separate"/>
        </w:r>
        <w:r>
          <w:rPr>
            <w:noProof/>
            <w:webHidden/>
          </w:rPr>
          <w:t>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16" w:history="1">
        <w:r w:rsidRPr="005A0941">
          <w:rPr>
            <w:rStyle w:val="Hyperlink"/>
            <w:noProof/>
          </w:rPr>
          <w:t>1.18</w:t>
        </w:r>
        <w:r>
          <w:rPr>
            <w:rFonts w:asciiTheme="minorHAnsi" w:eastAsiaTheme="minorEastAsia" w:hAnsiTheme="minorHAnsi" w:cstheme="minorBidi"/>
            <w:i w:val="0"/>
            <w:noProof/>
            <w:sz w:val="22"/>
            <w:szCs w:val="22"/>
          </w:rPr>
          <w:tab/>
        </w:r>
        <w:r w:rsidRPr="005A0941">
          <w:rPr>
            <w:rStyle w:val="Hyperlink"/>
            <w:noProof/>
          </w:rPr>
          <w:t>VS-CLD-REQ-133637/B-Vehicle Settings Beep Client</w:t>
        </w:r>
        <w:r>
          <w:rPr>
            <w:noProof/>
            <w:webHidden/>
          </w:rPr>
          <w:tab/>
        </w:r>
        <w:r>
          <w:rPr>
            <w:noProof/>
            <w:webHidden/>
          </w:rPr>
          <w:fldChar w:fldCharType="begin"/>
        </w:r>
        <w:r>
          <w:rPr>
            <w:noProof/>
            <w:webHidden/>
          </w:rPr>
          <w:instrText xml:space="preserve"> PAGEREF _Toc35508916 \h </w:instrText>
        </w:r>
        <w:r>
          <w:rPr>
            <w:noProof/>
            <w:webHidden/>
          </w:rPr>
        </w:r>
        <w:r>
          <w:rPr>
            <w:noProof/>
            <w:webHidden/>
          </w:rPr>
          <w:fldChar w:fldCharType="separate"/>
        </w:r>
        <w:r>
          <w:rPr>
            <w:noProof/>
            <w:webHidden/>
          </w:rPr>
          <w:t>40</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17" w:history="1">
        <w:r w:rsidRPr="005A0941">
          <w:rPr>
            <w:rStyle w:val="Hyperlink"/>
            <w:noProof/>
          </w:rPr>
          <w:t>1.19</w:t>
        </w:r>
        <w:r>
          <w:rPr>
            <w:rFonts w:asciiTheme="minorHAnsi" w:eastAsiaTheme="minorEastAsia" w:hAnsiTheme="minorHAnsi" w:cstheme="minorBidi"/>
            <w:i w:val="0"/>
            <w:noProof/>
            <w:sz w:val="22"/>
            <w:szCs w:val="22"/>
          </w:rPr>
          <w:tab/>
        </w:r>
        <w:r w:rsidRPr="005A0941">
          <w:rPr>
            <w:rStyle w:val="Hyperlink"/>
            <w:noProof/>
          </w:rPr>
          <w:t>VS-CLD-REQ-025442/B-Vehicle Settings Client (TcSE ROIN-141546-2)</w:t>
        </w:r>
        <w:r>
          <w:rPr>
            <w:noProof/>
            <w:webHidden/>
          </w:rPr>
          <w:tab/>
        </w:r>
        <w:r>
          <w:rPr>
            <w:noProof/>
            <w:webHidden/>
          </w:rPr>
          <w:fldChar w:fldCharType="begin"/>
        </w:r>
        <w:r>
          <w:rPr>
            <w:noProof/>
            <w:webHidden/>
          </w:rPr>
          <w:instrText xml:space="preserve"> PAGEREF _Toc35508917 \h </w:instrText>
        </w:r>
        <w:r>
          <w:rPr>
            <w:noProof/>
            <w:webHidden/>
          </w:rPr>
        </w:r>
        <w:r>
          <w:rPr>
            <w:noProof/>
            <w:webHidden/>
          </w:rPr>
          <w:fldChar w:fldCharType="separate"/>
        </w:r>
        <w:r>
          <w:rPr>
            <w:noProof/>
            <w:webHidden/>
          </w:rPr>
          <w:t>40</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18" w:history="1">
        <w:r w:rsidRPr="005A0941">
          <w:rPr>
            <w:rStyle w:val="Hyperlink"/>
            <w:noProof/>
          </w:rPr>
          <w:t>1.20</w:t>
        </w:r>
        <w:r>
          <w:rPr>
            <w:rFonts w:asciiTheme="minorHAnsi" w:eastAsiaTheme="minorEastAsia" w:hAnsiTheme="minorHAnsi" w:cstheme="minorBidi"/>
            <w:i w:val="0"/>
            <w:noProof/>
            <w:sz w:val="22"/>
            <w:szCs w:val="22"/>
          </w:rPr>
          <w:tab/>
        </w:r>
        <w:r w:rsidRPr="005A0941">
          <w:rPr>
            <w:rStyle w:val="Hyperlink"/>
            <w:noProof/>
          </w:rPr>
          <w:t>VS-CLD-REQ-025443/B-Vehicle Settings Server (TcSE ROIN-141547-2)</w:t>
        </w:r>
        <w:r>
          <w:rPr>
            <w:noProof/>
            <w:webHidden/>
          </w:rPr>
          <w:tab/>
        </w:r>
        <w:r>
          <w:rPr>
            <w:noProof/>
            <w:webHidden/>
          </w:rPr>
          <w:fldChar w:fldCharType="begin"/>
        </w:r>
        <w:r>
          <w:rPr>
            <w:noProof/>
            <w:webHidden/>
          </w:rPr>
          <w:instrText xml:space="preserve"> PAGEREF _Toc35508918 \h </w:instrText>
        </w:r>
        <w:r>
          <w:rPr>
            <w:noProof/>
            <w:webHidden/>
          </w:rPr>
        </w:r>
        <w:r>
          <w:rPr>
            <w:noProof/>
            <w:webHidden/>
          </w:rPr>
          <w:fldChar w:fldCharType="separate"/>
        </w:r>
        <w:r>
          <w:rPr>
            <w:noProof/>
            <w:webHidden/>
          </w:rPr>
          <w:t>40</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19" w:history="1">
        <w:r w:rsidRPr="005A0941">
          <w:rPr>
            <w:rStyle w:val="Hyperlink"/>
            <w:noProof/>
          </w:rPr>
          <w:t>1.21</w:t>
        </w:r>
        <w:r>
          <w:rPr>
            <w:rFonts w:asciiTheme="minorHAnsi" w:eastAsiaTheme="minorEastAsia" w:hAnsiTheme="minorHAnsi" w:cstheme="minorBidi"/>
            <w:i w:val="0"/>
            <w:noProof/>
            <w:sz w:val="22"/>
            <w:szCs w:val="22"/>
          </w:rPr>
          <w:tab/>
        </w:r>
        <w:r w:rsidRPr="005A0941">
          <w:rPr>
            <w:rStyle w:val="Hyperlink"/>
            <w:noProof/>
          </w:rPr>
          <w:t>VS-CLD-REQ-347054/A-Eco-Idle Client</w:t>
        </w:r>
        <w:r>
          <w:rPr>
            <w:noProof/>
            <w:webHidden/>
          </w:rPr>
          <w:tab/>
        </w:r>
        <w:r>
          <w:rPr>
            <w:noProof/>
            <w:webHidden/>
          </w:rPr>
          <w:fldChar w:fldCharType="begin"/>
        </w:r>
        <w:r>
          <w:rPr>
            <w:noProof/>
            <w:webHidden/>
          </w:rPr>
          <w:instrText xml:space="preserve"> PAGEREF _Toc35508919 \h </w:instrText>
        </w:r>
        <w:r>
          <w:rPr>
            <w:noProof/>
            <w:webHidden/>
          </w:rPr>
        </w:r>
        <w:r>
          <w:rPr>
            <w:noProof/>
            <w:webHidden/>
          </w:rPr>
          <w:fldChar w:fldCharType="separate"/>
        </w:r>
        <w:r>
          <w:rPr>
            <w:noProof/>
            <w:webHidden/>
          </w:rPr>
          <w:t>40</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20" w:history="1">
        <w:r w:rsidRPr="005A0941">
          <w:rPr>
            <w:rStyle w:val="Hyperlink"/>
            <w:noProof/>
          </w:rPr>
          <w:t>1.22</w:t>
        </w:r>
        <w:r>
          <w:rPr>
            <w:rFonts w:asciiTheme="minorHAnsi" w:eastAsiaTheme="minorEastAsia" w:hAnsiTheme="minorHAnsi" w:cstheme="minorBidi"/>
            <w:i w:val="0"/>
            <w:noProof/>
            <w:sz w:val="22"/>
            <w:szCs w:val="22"/>
          </w:rPr>
          <w:tab/>
        </w:r>
        <w:r w:rsidRPr="005A0941">
          <w:rPr>
            <w:rStyle w:val="Hyperlink"/>
            <w:noProof/>
          </w:rPr>
          <w:t>VS-CLD-REQ-347055/A-Eco-Idle Server</w:t>
        </w:r>
        <w:r>
          <w:rPr>
            <w:noProof/>
            <w:webHidden/>
          </w:rPr>
          <w:tab/>
        </w:r>
        <w:r>
          <w:rPr>
            <w:noProof/>
            <w:webHidden/>
          </w:rPr>
          <w:fldChar w:fldCharType="begin"/>
        </w:r>
        <w:r>
          <w:rPr>
            <w:noProof/>
            <w:webHidden/>
          </w:rPr>
          <w:instrText xml:space="preserve"> PAGEREF _Toc35508920 \h </w:instrText>
        </w:r>
        <w:r>
          <w:rPr>
            <w:noProof/>
            <w:webHidden/>
          </w:rPr>
        </w:r>
        <w:r>
          <w:rPr>
            <w:noProof/>
            <w:webHidden/>
          </w:rPr>
          <w:fldChar w:fldCharType="separate"/>
        </w:r>
        <w:r>
          <w:rPr>
            <w:noProof/>
            <w:webHidden/>
          </w:rPr>
          <w:t>40</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21" w:history="1">
        <w:r w:rsidRPr="005A0941">
          <w:rPr>
            <w:rStyle w:val="Hyperlink"/>
            <w:noProof/>
          </w:rPr>
          <w:t>1.23</w:t>
        </w:r>
        <w:r>
          <w:rPr>
            <w:rFonts w:asciiTheme="minorHAnsi" w:eastAsiaTheme="minorEastAsia" w:hAnsiTheme="minorHAnsi" w:cstheme="minorBidi"/>
            <w:i w:val="0"/>
            <w:noProof/>
            <w:sz w:val="22"/>
            <w:szCs w:val="22"/>
          </w:rPr>
          <w:tab/>
        </w:r>
        <w:r w:rsidRPr="005A0941">
          <w:rPr>
            <w:rStyle w:val="Hyperlink"/>
            <w:noProof/>
          </w:rPr>
          <w:t>VS-CLD-REQ-340540/A-Ambient Lighting Drive Mode Client</w:t>
        </w:r>
        <w:r>
          <w:rPr>
            <w:noProof/>
            <w:webHidden/>
          </w:rPr>
          <w:tab/>
        </w:r>
        <w:r>
          <w:rPr>
            <w:noProof/>
            <w:webHidden/>
          </w:rPr>
          <w:fldChar w:fldCharType="begin"/>
        </w:r>
        <w:r>
          <w:rPr>
            <w:noProof/>
            <w:webHidden/>
          </w:rPr>
          <w:instrText xml:space="preserve"> PAGEREF _Toc35508921 \h </w:instrText>
        </w:r>
        <w:r>
          <w:rPr>
            <w:noProof/>
            <w:webHidden/>
          </w:rPr>
        </w:r>
        <w:r>
          <w:rPr>
            <w:noProof/>
            <w:webHidden/>
          </w:rPr>
          <w:fldChar w:fldCharType="separate"/>
        </w:r>
        <w:r>
          <w:rPr>
            <w:noProof/>
            <w:webHidden/>
          </w:rPr>
          <w:t>40</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22" w:history="1">
        <w:r w:rsidRPr="005A0941">
          <w:rPr>
            <w:rStyle w:val="Hyperlink"/>
            <w:noProof/>
          </w:rPr>
          <w:t>1.24</w:t>
        </w:r>
        <w:r>
          <w:rPr>
            <w:rFonts w:asciiTheme="minorHAnsi" w:eastAsiaTheme="minorEastAsia" w:hAnsiTheme="minorHAnsi" w:cstheme="minorBidi"/>
            <w:i w:val="0"/>
            <w:noProof/>
            <w:sz w:val="22"/>
            <w:szCs w:val="22"/>
          </w:rPr>
          <w:tab/>
        </w:r>
        <w:r w:rsidRPr="005A0941">
          <w:rPr>
            <w:rStyle w:val="Hyperlink"/>
            <w:noProof/>
          </w:rPr>
          <w:t>VS-CLD-REQ-340542/A-Ambient Lighting Drive Mode Server</w:t>
        </w:r>
        <w:r>
          <w:rPr>
            <w:noProof/>
            <w:webHidden/>
          </w:rPr>
          <w:tab/>
        </w:r>
        <w:r>
          <w:rPr>
            <w:noProof/>
            <w:webHidden/>
          </w:rPr>
          <w:fldChar w:fldCharType="begin"/>
        </w:r>
        <w:r>
          <w:rPr>
            <w:noProof/>
            <w:webHidden/>
          </w:rPr>
          <w:instrText xml:space="preserve"> PAGEREF _Toc35508922 \h </w:instrText>
        </w:r>
        <w:r>
          <w:rPr>
            <w:noProof/>
            <w:webHidden/>
          </w:rPr>
        </w:r>
        <w:r>
          <w:rPr>
            <w:noProof/>
            <w:webHidden/>
          </w:rPr>
          <w:fldChar w:fldCharType="separate"/>
        </w:r>
        <w:r>
          <w:rPr>
            <w:noProof/>
            <w:webHidden/>
          </w:rPr>
          <w:t>40</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23" w:history="1">
        <w:r w:rsidRPr="005A0941">
          <w:rPr>
            <w:rStyle w:val="Hyperlink"/>
            <w:noProof/>
          </w:rPr>
          <w:t>1.25</w:t>
        </w:r>
        <w:r>
          <w:rPr>
            <w:rFonts w:asciiTheme="minorHAnsi" w:eastAsiaTheme="minorEastAsia" w:hAnsiTheme="minorHAnsi" w:cstheme="minorBidi"/>
            <w:i w:val="0"/>
            <w:noProof/>
            <w:sz w:val="22"/>
            <w:szCs w:val="22"/>
          </w:rPr>
          <w:tab/>
        </w:r>
        <w:r w:rsidRPr="005A0941">
          <w:rPr>
            <w:rStyle w:val="Hyperlink"/>
            <w:noProof/>
          </w:rPr>
          <w:t>VS-CLD-REQ-339751/A-Propulsion Sound Client</w:t>
        </w:r>
        <w:r>
          <w:rPr>
            <w:noProof/>
            <w:webHidden/>
          </w:rPr>
          <w:tab/>
        </w:r>
        <w:r>
          <w:rPr>
            <w:noProof/>
            <w:webHidden/>
          </w:rPr>
          <w:fldChar w:fldCharType="begin"/>
        </w:r>
        <w:r>
          <w:rPr>
            <w:noProof/>
            <w:webHidden/>
          </w:rPr>
          <w:instrText xml:space="preserve"> PAGEREF _Toc35508923 \h </w:instrText>
        </w:r>
        <w:r>
          <w:rPr>
            <w:noProof/>
            <w:webHidden/>
          </w:rPr>
        </w:r>
        <w:r>
          <w:rPr>
            <w:noProof/>
            <w:webHidden/>
          </w:rPr>
          <w:fldChar w:fldCharType="separate"/>
        </w:r>
        <w:r>
          <w:rPr>
            <w:noProof/>
            <w:webHidden/>
          </w:rPr>
          <w:t>40</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24" w:history="1">
        <w:r w:rsidRPr="005A0941">
          <w:rPr>
            <w:rStyle w:val="Hyperlink"/>
            <w:noProof/>
          </w:rPr>
          <w:t>1.26</w:t>
        </w:r>
        <w:r>
          <w:rPr>
            <w:rFonts w:asciiTheme="minorHAnsi" w:eastAsiaTheme="minorEastAsia" w:hAnsiTheme="minorHAnsi" w:cstheme="minorBidi"/>
            <w:i w:val="0"/>
            <w:noProof/>
            <w:sz w:val="22"/>
            <w:szCs w:val="22"/>
          </w:rPr>
          <w:tab/>
        </w:r>
        <w:r w:rsidRPr="005A0941">
          <w:rPr>
            <w:rStyle w:val="Hyperlink"/>
            <w:noProof/>
          </w:rPr>
          <w:t>VS-CLD-REQ-339752/B-Propulsion Sound Server</w:t>
        </w:r>
        <w:r>
          <w:rPr>
            <w:noProof/>
            <w:webHidden/>
          </w:rPr>
          <w:tab/>
        </w:r>
        <w:r>
          <w:rPr>
            <w:noProof/>
            <w:webHidden/>
          </w:rPr>
          <w:fldChar w:fldCharType="begin"/>
        </w:r>
        <w:r>
          <w:rPr>
            <w:noProof/>
            <w:webHidden/>
          </w:rPr>
          <w:instrText xml:space="preserve"> PAGEREF _Toc35508924 \h </w:instrText>
        </w:r>
        <w:r>
          <w:rPr>
            <w:noProof/>
            <w:webHidden/>
          </w:rPr>
        </w:r>
        <w:r>
          <w:rPr>
            <w:noProof/>
            <w:webHidden/>
          </w:rPr>
          <w:fldChar w:fldCharType="separate"/>
        </w:r>
        <w:r>
          <w:rPr>
            <w:noProof/>
            <w:webHidden/>
          </w:rPr>
          <w:t>40</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25" w:history="1">
        <w:r w:rsidRPr="005A0941">
          <w:rPr>
            <w:rStyle w:val="Hyperlink"/>
            <w:noProof/>
          </w:rPr>
          <w:t>1.27</w:t>
        </w:r>
        <w:r>
          <w:rPr>
            <w:rFonts w:asciiTheme="minorHAnsi" w:eastAsiaTheme="minorEastAsia" w:hAnsiTheme="minorHAnsi" w:cstheme="minorBidi"/>
            <w:i w:val="0"/>
            <w:noProof/>
            <w:sz w:val="22"/>
            <w:szCs w:val="22"/>
          </w:rPr>
          <w:tab/>
        </w:r>
        <w:r w:rsidRPr="005A0941">
          <w:rPr>
            <w:rStyle w:val="Hyperlink"/>
            <w:noProof/>
          </w:rPr>
          <w:t>VS-CLD-REQ-341184/A-Low Battery Alert Client</w:t>
        </w:r>
        <w:r>
          <w:rPr>
            <w:noProof/>
            <w:webHidden/>
          </w:rPr>
          <w:tab/>
        </w:r>
        <w:r>
          <w:rPr>
            <w:noProof/>
            <w:webHidden/>
          </w:rPr>
          <w:fldChar w:fldCharType="begin"/>
        </w:r>
        <w:r>
          <w:rPr>
            <w:noProof/>
            <w:webHidden/>
          </w:rPr>
          <w:instrText xml:space="preserve"> PAGEREF _Toc35508925 \h </w:instrText>
        </w:r>
        <w:r>
          <w:rPr>
            <w:noProof/>
            <w:webHidden/>
          </w:rPr>
        </w:r>
        <w:r>
          <w:rPr>
            <w:noProof/>
            <w:webHidden/>
          </w:rPr>
          <w:fldChar w:fldCharType="separate"/>
        </w:r>
        <w:r>
          <w:rPr>
            <w:noProof/>
            <w:webHidden/>
          </w:rPr>
          <w:t>40</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26" w:history="1">
        <w:r w:rsidRPr="005A0941">
          <w:rPr>
            <w:rStyle w:val="Hyperlink"/>
            <w:noProof/>
          </w:rPr>
          <w:t>1.28</w:t>
        </w:r>
        <w:r>
          <w:rPr>
            <w:rFonts w:asciiTheme="minorHAnsi" w:eastAsiaTheme="minorEastAsia" w:hAnsiTheme="minorHAnsi" w:cstheme="minorBidi"/>
            <w:i w:val="0"/>
            <w:noProof/>
            <w:sz w:val="22"/>
            <w:szCs w:val="22"/>
          </w:rPr>
          <w:tab/>
        </w:r>
        <w:r w:rsidRPr="005A0941">
          <w:rPr>
            <w:rStyle w:val="Hyperlink"/>
            <w:noProof/>
          </w:rPr>
          <w:t>VS-CLD-REQ-341185/A-Low Battery Alert Server</w:t>
        </w:r>
        <w:r>
          <w:rPr>
            <w:noProof/>
            <w:webHidden/>
          </w:rPr>
          <w:tab/>
        </w:r>
        <w:r>
          <w:rPr>
            <w:noProof/>
            <w:webHidden/>
          </w:rPr>
          <w:fldChar w:fldCharType="begin"/>
        </w:r>
        <w:r>
          <w:rPr>
            <w:noProof/>
            <w:webHidden/>
          </w:rPr>
          <w:instrText xml:space="preserve"> PAGEREF _Toc35508926 \h </w:instrText>
        </w:r>
        <w:r>
          <w:rPr>
            <w:noProof/>
            <w:webHidden/>
          </w:rPr>
        </w:r>
        <w:r>
          <w:rPr>
            <w:noProof/>
            <w:webHidden/>
          </w:rPr>
          <w:fldChar w:fldCharType="separate"/>
        </w:r>
        <w:r>
          <w:rPr>
            <w:noProof/>
            <w:webHidden/>
          </w:rPr>
          <w:t>40</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27" w:history="1">
        <w:r w:rsidRPr="005A0941">
          <w:rPr>
            <w:rStyle w:val="Hyperlink"/>
            <w:noProof/>
          </w:rPr>
          <w:t>1.29</w:t>
        </w:r>
        <w:r>
          <w:rPr>
            <w:rFonts w:asciiTheme="minorHAnsi" w:eastAsiaTheme="minorEastAsia" w:hAnsiTheme="minorHAnsi" w:cstheme="minorBidi"/>
            <w:i w:val="0"/>
            <w:noProof/>
            <w:sz w:val="22"/>
            <w:szCs w:val="22"/>
          </w:rPr>
          <w:tab/>
        </w:r>
        <w:r w:rsidRPr="005A0941">
          <w:rPr>
            <w:rStyle w:val="Hyperlink"/>
            <w:noProof/>
          </w:rPr>
          <w:t>VS-CLD-REQ-339750/A-Drive History Client</w:t>
        </w:r>
        <w:r>
          <w:rPr>
            <w:noProof/>
            <w:webHidden/>
          </w:rPr>
          <w:tab/>
        </w:r>
        <w:r>
          <w:rPr>
            <w:noProof/>
            <w:webHidden/>
          </w:rPr>
          <w:fldChar w:fldCharType="begin"/>
        </w:r>
        <w:r>
          <w:rPr>
            <w:noProof/>
            <w:webHidden/>
          </w:rPr>
          <w:instrText xml:space="preserve"> PAGEREF _Toc35508927 \h </w:instrText>
        </w:r>
        <w:r>
          <w:rPr>
            <w:noProof/>
            <w:webHidden/>
          </w:rPr>
        </w:r>
        <w:r>
          <w:rPr>
            <w:noProof/>
            <w:webHidden/>
          </w:rPr>
          <w:fldChar w:fldCharType="separate"/>
        </w:r>
        <w:r>
          <w:rPr>
            <w:noProof/>
            <w:webHidden/>
          </w:rPr>
          <w:t>40</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28" w:history="1">
        <w:r w:rsidRPr="005A0941">
          <w:rPr>
            <w:rStyle w:val="Hyperlink"/>
            <w:noProof/>
          </w:rPr>
          <w:t>1.30</w:t>
        </w:r>
        <w:r>
          <w:rPr>
            <w:rFonts w:asciiTheme="minorHAnsi" w:eastAsiaTheme="minorEastAsia" w:hAnsiTheme="minorHAnsi" w:cstheme="minorBidi"/>
            <w:i w:val="0"/>
            <w:noProof/>
            <w:sz w:val="22"/>
            <w:szCs w:val="22"/>
          </w:rPr>
          <w:tab/>
        </w:r>
        <w:r w:rsidRPr="005A0941">
          <w:rPr>
            <w:rStyle w:val="Hyperlink"/>
            <w:noProof/>
          </w:rPr>
          <w:t>VS-CLD-REQ-342947/A-Drive History Server</w:t>
        </w:r>
        <w:r>
          <w:rPr>
            <w:noProof/>
            <w:webHidden/>
          </w:rPr>
          <w:tab/>
        </w:r>
        <w:r>
          <w:rPr>
            <w:noProof/>
            <w:webHidden/>
          </w:rPr>
          <w:fldChar w:fldCharType="begin"/>
        </w:r>
        <w:r>
          <w:rPr>
            <w:noProof/>
            <w:webHidden/>
          </w:rPr>
          <w:instrText xml:space="preserve"> PAGEREF _Toc35508928 \h </w:instrText>
        </w:r>
        <w:r>
          <w:rPr>
            <w:noProof/>
            <w:webHidden/>
          </w:rPr>
        </w:r>
        <w:r>
          <w:rPr>
            <w:noProof/>
            <w:webHidden/>
          </w:rPr>
          <w:fldChar w:fldCharType="separate"/>
        </w:r>
        <w:r>
          <w:rPr>
            <w:noProof/>
            <w:webHidden/>
          </w:rPr>
          <w:t>41</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29" w:history="1">
        <w:r w:rsidRPr="005A0941">
          <w:rPr>
            <w:rStyle w:val="Hyperlink"/>
            <w:noProof/>
          </w:rPr>
          <w:t>1.31</w:t>
        </w:r>
        <w:r>
          <w:rPr>
            <w:rFonts w:asciiTheme="minorHAnsi" w:eastAsiaTheme="minorEastAsia" w:hAnsiTheme="minorHAnsi" w:cstheme="minorBidi"/>
            <w:i w:val="0"/>
            <w:noProof/>
            <w:sz w:val="22"/>
            <w:szCs w:val="22"/>
          </w:rPr>
          <w:tab/>
        </w:r>
        <w:r w:rsidRPr="005A0941">
          <w:rPr>
            <w:rStyle w:val="Hyperlink"/>
            <w:noProof/>
          </w:rPr>
          <w:t>VS-CLD-REQ-362990/A-Quiet Time Client</w:t>
        </w:r>
        <w:r>
          <w:rPr>
            <w:noProof/>
            <w:webHidden/>
          </w:rPr>
          <w:tab/>
        </w:r>
        <w:r>
          <w:rPr>
            <w:noProof/>
            <w:webHidden/>
          </w:rPr>
          <w:fldChar w:fldCharType="begin"/>
        </w:r>
        <w:r>
          <w:rPr>
            <w:noProof/>
            <w:webHidden/>
          </w:rPr>
          <w:instrText xml:space="preserve"> PAGEREF _Toc35508929 \h </w:instrText>
        </w:r>
        <w:r>
          <w:rPr>
            <w:noProof/>
            <w:webHidden/>
          </w:rPr>
        </w:r>
        <w:r>
          <w:rPr>
            <w:noProof/>
            <w:webHidden/>
          </w:rPr>
          <w:fldChar w:fldCharType="separate"/>
        </w:r>
        <w:r>
          <w:rPr>
            <w:noProof/>
            <w:webHidden/>
          </w:rPr>
          <w:t>41</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30" w:history="1">
        <w:r w:rsidRPr="005A0941">
          <w:rPr>
            <w:rStyle w:val="Hyperlink"/>
            <w:noProof/>
          </w:rPr>
          <w:t>1.32</w:t>
        </w:r>
        <w:r>
          <w:rPr>
            <w:rFonts w:asciiTheme="minorHAnsi" w:eastAsiaTheme="minorEastAsia" w:hAnsiTheme="minorHAnsi" w:cstheme="minorBidi"/>
            <w:i w:val="0"/>
            <w:noProof/>
            <w:sz w:val="22"/>
            <w:szCs w:val="22"/>
          </w:rPr>
          <w:tab/>
        </w:r>
        <w:r w:rsidRPr="005A0941">
          <w:rPr>
            <w:rStyle w:val="Hyperlink"/>
            <w:noProof/>
          </w:rPr>
          <w:t>VS-CLD-REQ-362991/A-Quiet Time Server</w:t>
        </w:r>
        <w:r>
          <w:rPr>
            <w:noProof/>
            <w:webHidden/>
          </w:rPr>
          <w:tab/>
        </w:r>
        <w:r>
          <w:rPr>
            <w:noProof/>
            <w:webHidden/>
          </w:rPr>
          <w:fldChar w:fldCharType="begin"/>
        </w:r>
        <w:r>
          <w:rPr>
            <w:noProof/>
            <w:webHidden/>
          </w:rPr>
          <w:instrText xml:space="preserve"> PAGEREF _Toc35508930 \h </w:instrText>
        </w:r>
        <w:r>
          <w:rPr>
            <w:noProof/>
            <w:webHidden/>
          </w:rPr>
        </w:r>
        <w:r>
          <w:rPr>
            <w:noProof/>
            <w:webHidden/>
          </w:rPr>
          <w:fldChar w:fldCharType="separate"/>
        </w:r>
        <w:r>
          <w:rPr>
            <w:noProof/>
            <w:webHidden/>
          </w:rPr>
          <w:t>41</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31" w:history="1">
        <w:r w:rsidRPr="005A0941">
          <w:rPr>
            <w:rStyle w:val="Hyperlink"/>
            <w:noProof/>
          </w:rPr>
          <w:t>1.33</w:t>
        </w:r>
        <w:r>
          <w:rPr>
            <w:rFonts w:asciiTheme="minorHAnsi" w:eastAsiaTheme="minorEastAsia" w:hAnsiTheme="minorHAnsi" w:cstheme="minorBidi"/>
            <w:i w:val="0"/>
            <w:noProof/>
            <w:sz w:val="22"/>
            <w:szCs w:val="22"/>
          </w:rPr>
          <w:tab/>
        </w:r>
        <w:r w:rsidRPr="005A0941">
          <w:rPr>
            <w:rStyle w:val="Hyperlink"/>
            <w:noProof/>
          </w:rPr>
          <w:t>VS-CLD-REQ-375893/A-Trail Turn Assist Client</w:t>
        </w:r>
        <w:r>
          <w:rPr>
            <w:noProof/>
            <w:webHidden/>
          </w:rPr>
          <w:tab/>
        </w:r>
        <w:r>
          <w:rPr>
            <w:noProof/>
            <w:webHidden/>
          </w:rPr>
          <w:fldChar w:fldCharType="begin"/>
        </w:r>
        <w:r>
          <w:rPr>
            <w:noProof/>
            <w:webHidden/>
          </w:rPr>
          <w:instrText xml:space="preserve"> PAGEREF _Toc35508931 \h </w:instrText>
        </w:r>
        <w:r>
          <w:rPr>
            <w:noProof/>
            <w:webHidden/>
          </w:rPr>
        </w:r>
        <w:r>
          <w:rPr>
            <w:noProof/>
            <w:webHidden/>
          </w:rPr>
          <w:fldChar w:fldCharType="separate"/>
        </w:r>
        <w:r>
          <w:rPr>
            <w:noProof/>
            <w:webHidden/>
          </w:rPr>
          <w:t>41</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32" w:history="1">
        <w:r w:rsidRPr="005A0941">
          <w:rPr>
            <w:rStyle w:val="Hyperlink"/>
            <w:noProof/>
          </w:rPr>
          <w:t>1.34</w:t>
        </w:r>
        <w:r>
          <w:rPr>
            <w:rFonts w:asciiTheme="minorHAnsi" w:eastAsiaTheme="minorEastAsia" w:hAnsiTheme="minorHAnsi" w:cstheme="minorBidi"/>
            <w:i w:val="0"/>
            <w:noProof/>
            <w:sz w:val="22"/>
            <w:szCs w:val="22"/>
          </w:rPr>
          <w:tab/>
        </w:r>
        <w:r w:rsidRPr="005A0941">
          <w:rPr>
            <w:rStyle w:val="Hyperlink"/>
            <w:noProof/>
          </w:rPr>
          <w:t>VS-CLD-REQ-375896/A-Trail Turn Assist Server</w:t>
        </w:r>
        <w:r>
          <w:rPr>
            <w:noProof/>
            <w:webHidden/>
          </w:rPr>
          <w:tab/>
        </w:r>
        <w:r>
          <w:rPr>
            <w:noProof/>
            <w:webHidden/>
          </w:rPr>
          <w:fldChar w:fldCharType="begin"/>
        </w:r>
        <w:r>
          <w:rPr>
            <w:noProof/>
            <w:webHidden/>
          </w:rPr>
          <w:instrText xml:space="preserve"> PAGEREF _Toc35508932 \h </w:instrText>
        </w:r>
        <w:r>
          <w:rPr>
            <w:noProof/>
            <w:webHidden/>
          </w:rPr>
        </w:r>
        <w:r>
          <w:rPr>
            <w:noProof/>
            <w:webHidden/>
          </w:rPr>
          <w:fldChar w:fldCharType="separate"/>
        </w:r>
        <w:r>
          <w:rPr>
            <w:noProof/>
            <w:webHidden/>
          </w:rPr>
          <w:t>41</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33" w:history="1">
        <w:r w:rsidRPr="005A0941">
          <w:rPr>
            <w:rStyle w:val="Hyperlink"/>
            <w:noProof/>
          </w:rPr>
          <w:t>1.35</w:t>
        </w:r>
        <w:r>
          <w:rPr>
            <w:rFonts w:asciiTheme="minorHAnsi" w:eastAsiaTheme="minorEastAsia" w:hAnsiTheme="minorHAnsi" w:cstheme="minorBidi"/>
            <w:i w:val="0"/>
            <w:noProof/>
            <w:sz w:val="22"/>
            <w:szCs w:val="22"/>
          </w:rPr>
          <w:tab/>
        </w:r>
        <w:r w:rsidRPr="005A0941">
          <w:rPr>
            <w:rStyle w:val="Hyperlink"/>
            <w:noProof/>
          </w:rPr>
          <w:t>VS-CLD-REQ-354250/A-Clear Exit Assist Settings Client</w:t>
        </w:r>
        <w:r>
          <w:rPr>
            <w:noProof/>
            <w:webHidden/>
          </w:rPr>
          <w:tab/>
        </w:r>
        <w:r>
          <w:rPr>
            <w:noProof/>
            <w:webHidden/>
          </w:rPr>
          <w:fldChar w:fldCharType="begin"/>
        </w:r>
        <w:r>
          <w:rPr>
            <w:noProof/>
            <w:webHidden/>
          </w:rPr>
          <w:instrText xml:space="preserve"> PAGEREF _Toc35508933 \h </w:instrText>
        </w:r>
        <w:r>
          <w:rPr>
            <w:noProof/>
            <w:webHidden/>
          </w:rPr>
        </w:r>
        <w:r>
          <w:rPr>
            <w:noProof/>
            <w:webHidden/>
          </w:rPr>
          <w:fldChar w:fldCharType="separate"/>
        </w:r>
        <w:r>
          <w:rPr>
            <w:noProof/>
            <w:webHidden/>
          </w:rPr>
          <w:t>41</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34" w:history="1">
        <w:r w:rsidRPr="005A0941">
          <w:rPr>
            <w:rStyle w:val="Hyperlink"/>
            <w:noProof/>
          </w:rPr>
          <w:t>1.36</w:t>
        </w:r>
        <w:r>
          <w:rPr>
            <w:rFonts w:asciiTheme="minorHAnsi" w:eastAsiaTheme="minorEastAsia" w:hAnsiTheme="minorHAnsi" w:cstheme="minorBidi"/>
            <w:i w:val="0"/>
            <w:noProof/>
            <w:sz w:val="22"/>
            <w:szCs w:val="22"/>
          </w:rPr>
          <w:tab/>
        </w:r>
        <w:r w:rsidRPr="005A0941">
          <w:rPr>
            <w:rStyle w:val="Hyperlink"/>
            <w:noProof/>
          </w:rPr>
          <w:t>VS-CLD-REQ-354251/A-Clear Exit Assist Settings Server</w:t>
        </w:r>
        <w:r>
          <w:rPr>
            <w:noProof/>
            <w:webHidden/>
          </w:rPr>
          <w:tab/>
        </w:r>
        <w:r>
          <w:rPr>
            <w:noProof/>
            <w:webHidden/>
          </w:rPr>
          <w:fldChar w:fldCharType="begin"/>
        </w:r>
        <w:r>
          <w:rPr>
            <w:noProof/>
            <w:webHidden/>
          </w:rPr>
          <w:instrText xml:space="preserve"> PAGEREF _Toc35508934 \h </w:instrText>
        </w:r>
        <w:r>
          <w:rPr>
            <w:noProof/>
            <w:webHidden/>
          </w:rPr>
        </w:r>
        <w:r>
          <w:rPr>
            <w:noProof/>
            <w:webHidden/>
          </w:rPr>
          <w:fldChar w:fldCharType="separate"/>
        </w:r>
        <w:r>
          <w:rPr>
            <w:noProof/>
            <w:webHidden/>
          </w:rPr>
          <w:t>41</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35" w:history="1">
        <w:r w:rsidRPr="005A0941">
          <w:rPr>
            <w:rStyle w:val="Hyperlink"/>
            <w:noProof/>
          </w:rPr>
          <w:t>1.37</w:t>
        </w:r>
        <w:r>
          <w:rPr>
            <w:rFonts w:asciiTheme="minorHAnsi" w:eastAsiaTheme="minorEastAsia" w:hAnsiTheme="minorHAnsi" w:cstheme="minorBidi"/>
            <w:i w:val="0"/>
            <w:noProof/>
            <w:sz w:val="22"/>
            <w:szCs w:val="22"/>
          </w:rPr>
          <w:tab/>
        </w:r>
        <w:r w:rsidRPr="005A0941">
          <w:rPr>
            <w:rStyle w:val="Hyperlink"/>
            <w:noProof/>
          </w:rPr>
          <w:t>VS-CLD-REQ-359585/A-Clear Exit Assist Warning Client</w:t>
        </w:r>
        <w:r>
          <w:rPr>
            <w:noProof/>
            <w:webHidden/>
          </w:rPr>
          <w:tab/>
        </w:r>
        <w:r>
          <w:rPr>
            <w:noProof/>
            <w:webHidden/>
          </w:rPr>
          <w:fldChar w:fldCharType="begin"/>
        </w:r>
        <w:r>
          <w:rPr>
            <w:noProof/>
            <w:webHidden/>
          </w:rPr>
          <w:instrText xml:space="preserve"> PAGEREF _Toc35508935 \h </w:instrText>
        </w:r>
        <w:r>
          <w:rPr>
            <w:noProof/>
            <w:webHidden/>
          </w:rPr>
        </w:r>
        <w:r>
          <w:rPr>
            <w:noProof/>
            <w:webHidden/>
          </w:rPr>
          <w:fldChar w:fldCharType="separate"/>
        </w:r>
        <w:r>
          <w:rPr>
            <w:noProof/>
            <w:webHidden/>
          </w:rPr>
          <w:t>41</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36" w:history="1">
        <w:r w:rsidRPr="005A0941">
          <w:rPr>
            <w:rStyle w:val="Hyperlink"/>
            <w:noProof/>
          </w:rPr>
          <w:t>1.38</w:t>
        </w:r>
        <w:r>
          <w:rPr>
            <w:rFonts w:asciiTheme="minorHAnsi" w:eastAsiaTheme="minorEastAsia" w:hAnsiTheme="minorHAnsi" w:cstheme="minorBidi"/>
            <w:i w:val="0"/>
            <w:noProof/>
            <w:sz w:val="22"/>
            <w:szCs w:val="22"/>
          </w:rPr>
          <w:tab/>
        </w:r>
        <w:r w:rsidRPr="005A0941">
          <w:rPr>
            <w:rStyle w:val="Hyperlink"/>
            <w:noProof/>
          </w:rPr>
          <w:t>VS-CLD-REQ-359586/A-Clear Exit Assist Warning Server</w:t>
        </w:r>
        <w:r>
          <w:rPr>
            <w:noProof/>
            <w:webHidden/>
          </w:rPr>
          <w:tab/>
        </w:r>
        <w:r>
          <w:rPr>
            <w:noProof/>
            <w:webHidden/>
          </w:rPr>
          <w:fldChar w:fldCharType="begin"/>
        </w:r>
        <w:r>
          <w:rPr>
            <w:noProof/>
            <w:webHidden/>
          </w:rPr>
          <w:instrText xml:space="preserve"> PAGEREF _Toc35508936 \h </w:instrText>
        </w:r>
        <w:r>
          <w:rPr>
            <w:noProof/>
            <w:webHidden/>
          </w:rPr>
        </w:r>
        <w:r>
          <w:rPr>
            <w:noProof/>
            <w:webHidden/>
          </w:rPr>
          <w:fldChar w:fldCharType="separate"/>
        </w:r>
        <w:r>
          <w:rPr>
            <w:noProof/>
            <w:webHidden/>
          </w:rPr>
          <w:t>41</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37" w:history="1">
        <w:r w:rsidRPr="005A0941">
          <w:rPr>
            <w:rStyle w:val="Hyperlink"/>
            <w:noProof/>
          </w:rPr>
          <w:t>1.39</w:t>
        </w:r>
        <w:r>
          <w:rPr>
            <w:rFonts w:asciiTheme="minorHAnsi" w:eastAsiaTheme="minorEastAsia" w:hAnsiTheme="minorHAnsi" w:cstheme="minorBidi"/>
            <w:i w:val="0"/>
            <w:noProof/>
            <w:sz w:val="22"/>
            <w:szCs w:val="22"/>
          </w:rPr>
          <w:tab/>
        </w:r>
        <w:r w:rsidRPr="005A0941">
          <w:rPr>
            <w:rStyle w:val="Hyperlink"/>
            <w:noProof/>
          </w:rPr>
          <w:t>VS-CLD-REQ-383974/A-Lane Biasing Settings Client</w:t>
        </w:r>
        <w:r>
          <w:rPr>
            <w:noProof/>
            <w:webHidden/>
          </w:rPr>
          <w:tab/>
        </w:r>
        <w:r>
          <w:rPr>
            <w:noProof/>
            <w:webHidden/>
          </w:rPr>
          <w:fldChar w:fldCharType="begin"/>
        </w:r>
        <w:r>
          <w:rPr>
            <w:noProof/>
            <w:webHidden/>
          </w:rPr>
          <w:instrText xml:space="preserve"> PAGEREF _Toc35508937 \h </w:instrText>
        </w:r>
        <w:r>
          <w:rPr>
            <w:noProof/>
            <w:webHidden/>
          </w:rPr>
        </w:r>
        <w:r>
          <w:rPr>
            <w:noProof/>
            <w:webHidden/>
          </w:rPr>
          <w:fldChar w:fldCharType="separate"/>
        </w:r>
        <w:r>
          <w:rPr>
            <w:noProof/>
            <w:webHidden/>
          </w:rPr>
          <w:t>41</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38" w:history="1">
        <w:r w:rsidRPr="005A0941">
          <w:rPr>
            <w:rStyle w:val="Hyperlink"/>
            <w:noProof/>
          </w:rPr>
          <w:t>1.40</w:t>
        </w:r>
        <w:r>
          <w:rPr>
            <w:rFonts w:asciiTheme="minorHAnsi" w:eastAsiaTheme="minorEastAsia" w:hAnsiTheme="minorHAnsi" w:cstheme="minorBidi"/>
            <w:i w:val="0"/>
            <w:noProof/>
            <w:sz w:val="22"/>
            <w:szCs w:val="22"/>
          </w:rPr>
          <w:tab/>
        </w:r>
        <w:r w:rsidRPr="005A0941">
          <w:rPr>
            <w:rStyle w:val="Hyperlink"/>
            <w:noProof/>
          </w:rPr>
          <w:t>VS-CLD-REQ-383975/A-Lane Biasing Settings Server</w:t>
        </w:r>
        <w:r>
          <w:rPr>
            <w:noProof/>
            <w:webHidden/>
          </w:rPr>
          <w:tab/>
        </w:r>
        <w:r>
          <w:rPr>
            <w:noProof/>
            <w:webHidden/>
          </w:rPr>
          <w:fldChar w:fldCharType="begin"/>
        </w:r>
        <w:r>
          <w:rPr>
            <w:noProof/>
            <w:webHidden/>
          </w:rPr>
          <w:instrText xml:space="preserve"> PAGEREF _Toc35508938 \h </w:instrText>
        </w:r>
        <w:r>
          <w:rPr>
            <w:noProof/>
            <w:webHidden/>
          </w:rPr>
        </w:r>
        <w:r>
          <w:rPr>
            <w:noProof/>
            <w:webHidden/>
          </w:rPr>
          <w:fldChar w:fldCharType="separate"/>
        </w:r>
        <w:r>
          <w:rPr>
            <w:noProof/>
            <w:webHidden/>
          </w:rPr>
          <w:t>42</w:t>
        </w:r>
        <w:r>
          <w:rPr>
            <w:noProof/>
            <w:webHidden/>
          </w:rPr>
          <w:fldChar w:fldCharType="end"/>
        </w:r>
      </w:hyperlink>
    </w:p>
    <w:p w:rsidR="00244C30" w:rsidRDefault="00244C3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5508939" w:history="1">
        <w:r w:rsidRPr="005A0941">
          <w:rPr>
            <w:rStyle w:val="Hyperlink"/>
            <w:noProof/>
          </w:rPr>
          <w:t>2</w:t>
        </w:r>
        <w:r>
          <w:rPr>
            <w:rFonts w:asciiTheme="minorHAnsi" w:eastAsiaTheme="minorEastAsia" w:hAnsiTheme="minorHAnsi" w:cstheme="minorBidi"/>
            <w:b w:val="0"/>
            <w:smallCaps w:val="0"/>
            <w:noProof/>
            <w:sz w:val="22"/>
            <w:szCs w:val="22"/>
          </w:rPr>
          <w:tab/>
        </w:r>
        <w:r w:rsidRPr="005A0941">
          <w:rPr>
            <w:rStyle w:val="Hyperlink"/>
            <w:noProof/>
          </w:rPr>
          <w:t>General Requirements</w:t>
        </w:r>
        <w:r>
          <w:rPr>
            <w:noProof/>
            <w:webHidden/>
          </w:rPr>
          <w:tab/>
        </w:r>
        <w:r>
          <w:rPr>
            <w:noProof/>
            <w:webHidden/>
          </w:rPr>
          <w:fldChar w:fldCharType="begin"/>
        </w:r>
        <w:r>
          <w:rPr>
            <w:noProof/>
            <w:webHidden/>
          </w:rPr>
          <w:instrText xml:space="preserve"> PAGEREF _Toc35508939 \h </w:instrText>
        </w:r>
        <w:r>
          <w:rPr>
            <w:noProof/>
            <w:webHidden/>
          </w:rPr>
        </w:r>
        <w:r>
          <w:rPr>
            <w:noProof/>
            <w:webHidden/>
          </w:rPr>
          <w:fldChar w:fldCharType="separate"/>
        </w:r>
        <w:r>
          <w:rPr>
            <w:noProof/>
            <w:webHidden/>
          </w:rPr>
          <w:t>43</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40" w:history="1">
        <w:r w:rsidRPr="005A0941">
          <w:rPr>
            <w:rStyle w:val="Hyperlink"/>
            <w:noProof/>
          </w:rPr>
          <w:t>2.1</w:t>
        </w:r>
        <w:r>
          <w:rPr>
            <w:rFonts w:asciiTheme="minorHAnsi" w:eastAsiaTheme="minorEastAsia" w:hAnsiTheme="minorHAnsi" w:cstheme="minorBidi"/>
            <w:i w:val="0"/>
            <w:noProof/>
            <w:sz w:val="22"/>
            <w:szCs w:val="22"/>
          </w:rPr>
          <w:tab/>
        </w:r>
        <w:r w:rsidRPr="005A0941">
          <w:rPr>
            <w:rStyle w:val="Hyperlink"/>
            <w:noProof/>
          </w:rPr>
          <w:t>VS-SR-REQ-134608/B-Cluster Vehicle Settings when Ignition is not in Run</w:t>
        </w:r>
        <w:r>
          <w:rPr>
            <w:noProof/>
            <w:webHidden/>
          </w:rPr>
          <w:tab/>
        </w:r>
        <w:r>
          <w:rPr>
            <w:noProof/>
            <w:webHidden/>
          </w:rPr>
          <w:fldChar w:fldCharType="begin"/>
        </w:r>
        <w:r>
          <w:rPr>
            <w:noProof/>
            <w:webHidden/>
          </w:rPr>
          <w:instrText xml:space="preserve"> PAGEREF _Toc35508940 \h </w:instrText>
        </w:r>
        <w:r>
          <w:rPr>
            <w:noProof/>
            <w:webHidden/>
          </w:rPr>
        </w:r>
        <w:r>
          <w:rPr>
            <w:noProof/>
            <w:webHidden/>
          </w:rPr>
          <w:fldChar w:fldCharType="separate"/>
        </w:r>
        <w:r>
          <w:rPr>
            <w:noProof/>
            <w:webHidden/>
          </w:rPr>
          <w:t>43</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41" w:history="1">
        <w:r w:rsidRPr="005A0941">
          <w:rPr>
            <w:rStyle w:val="Hyperlink"/>
            <w:noProof/>
          </w:rPr>
          <w:t>2.2</w:t>
        </w:r>
        <w:r>
          <w:rPr>
            <w:rFonts w:asciiTheme="minorHAnsi" w:eastAsiaTheme="minorEastAsia" w:hAnsiTheme="minorHAnsi" w:cstheme="minorBidi"/>
            <w:i w:val="0"/>
            <w:noProof/>
            <w:sz w:val="22"/>
            <w:szCs w:val="22"/>
          </w:rPr>
          <w:tab/>
        </w:r>
        <w:r w:rsidRPr="005A0941">
          <w:rPr>
            <w:rStyle w:val="Hyperlink"/>
            <w:noProof/>
          </w:rPr>
          <w:t>IFS-MMCAN-FUR-REQ-015114/D-Sending of Request and Response (TcSE ROIN-66252-1)</w:t>
        </w:r>
        <w:r>
          <w:rPr>
            <w:noProof/>
            <w:webHidden/>
          </w:rPr>
          <w:tab/>
        </w:r>
        <w:r>
          <w:rPr>
            <w:noProof/>
            <w:webHidden/>
          </w:rPr>
          <w:fldChar w:fldCharType="begin"/>
        </w:r>
        <w:r>
          <w:rPr>
            <w:noProof/>
            <w:webHidden/>
          </w:rPr>
          <w:instrText xml:space="preserve"> PAGEREF _Toc35508941 \h </w:instrText>
        </w:r>
        <w:r>
          <w:rPr>
            <w:noProof/>
            <w:webHidden/>
          </w:rPr>
        </w:r>
        <w:r>
          <w:rPr>
            <w:noProof/>
            <w:webHidden/>
          </w:rPr>
          <w:fldChar w:fldCharType="separate"/>
        </w:r>
        <w:r>
          <w:rPr>
            <w:noProof/>
            <w:webHidden/>
          </w:rPr>
          <w:t>43</w:t>
        </w:r>
        <w:r>
          <w:rPr>
            <w:noProof/>
            <w:webHidden/>
          </w:rPr>
          <w:fldChar w:fldCharType="end"/>
        </w:r>
      </w:hyperlink>
    </w:p>
    <w:p w:rsidR="00244C30" w:rsidRDefault="00244C3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5508942" w:history="1">
        <w:r w:rsidRPr="005A0941">
          <w:rPr>
            <w:rStyle w:val="Hyperlink"/>
            <w:noProof/>
          </w:rPr>
          <w:t>3</w:t>
        </w:r>
        <w:r>
          <w:rPr>
            <w:rFonts w:asciiTheme="minorHAnsi" w:eastAsiaTheme="minorEastAsia" w:hAnsiTheme="minorHAnsi" w:cstheme="minorBidi"/>
            <w:b w:val="0"/>
            <w:smallCaps w:val="0"/>
            <w:noProof/>
            <w:sz w:val="22"/>
            <w:szCs w:val="22"/>
          </w:rPr>
          <w:tab/>
        </w:r>
        <w:r w:rsidRPr="005A0941">
          <w:rPr>
            <w:rStyle w:val="Hyperlink"/>
            <w:noProof/>
          </w:rPr>
          <w:t>Functional Definition</w:t>
        </w:r>
        <w:r>
          <w:rPr>
            <w:noProof/>
            <w:webHidden/>
          </w:rPr>
          <w:tab/>
        </w:r>
        <w:r>
          <w:rPr>
            <w:noProof/>
            <w:webHidden/>
          </w:rPr>
          <w:fldChar w:fldCharType="begin"/>
        </w:r>
        <w:r>
          <w:rPr>
            <w:noProof/>
            <w:webHidden/>
          </w:rPr>
          <w:instrText xml:space="preserve"> PAGEREF _Toc35508942 \h </w:instrText>
        </w:r>
        <w:r>
          <w:rPr>
            <w:noProof/>
            <w:webHidden/>
          </w:rPr>
        </w:r>
        <w:r>
          <w:rPr>
            <w:noProof/>
            <w:webHidden/>
          </w:rPr>
          <w:fldChar w:fldCharType="separate"/>
        </w:r>
        <w:r>
          <w:rPr>
            <w:noProof/>
            <w:webHidden/>
          </w:rPr>
          <w:t>44</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43" w:history="1">
        <w:r w:rsidRPr="005A0941">
          <w:rPr>
            <w:rStyle w:val="Hyperlink"/>
            <w:noProof/>
          </w:rPr>
          <w:t>3.1</w:t>
        </w:r>
        <w:r>
          <w:rPr>
            <w:rFonts w:asciiTheme="minorHAnsi" w:eastAsiaTheme="minorEastAsia" w:hAnsiTheme="minorHAnsi" w:cstheme="minorBidi"/>
            <w:i w:val="0"/>
            <w:noProof/>
            <w:sz w:val="22"/>
            <w:szCs w:val="22"/>
          </w:rPr>
          <w:tab/>
        </w:r>
        <w:r w:rsidRPr="005A0941">
          <w:rPr>
            <w:rStyle w:val="Hyperlink"/>
            <w:noProof/>
          </w:rPr>
          <w:t>VS-FUN-REQ-025206/C-Set Language (TcSE ROIN-292323-1)</w:t>
        </w:r>
        <w:r>
          <w:rPr>
            <w:noProof/>
            <w:webHidden/>
          </w:rPr>
          <w:tab/>
        </w:r>
        <w:r>
          <w:rPr>
            <w:noProof/>
            <w:webHidden/>
          </w:rPr>
          <w:fldChar w:fldCharType="begin"/>
        </w:r>
        <w:r>
          <w:rPr>
            <w:noProof/>
            <w:webHidden/>
          </w:rPr>
          <w:instrText xml:space="preserve"> PAGEREF _Toc35508943 \h </w:instrText>
        </w:r>
        <w:r>
          <w:rPr>
            <w:noProof/>
            <w:webHidden/>
          </w:rPr>
        </w:r>
        <w:r>
          <w:rPr>
            <w:noProof/>
            <w:webHidden/>
          </w:rPr>
          <w:fldChar w:fldCharType="separate"/>
        </w:r>
        <w:r>
          <w:rPr>
            <w:noProof/>
            <w:webHidden/>
          </w:rPr>
          <w:t>44</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44" w:history="1">
        <w:r w:rsidRPr="005A0941">
          <w:rPr>
            <w:rStyle w:val="Hyperlink"/>
            <w:noProof/>
          </w:rPr>
          <w:t>3.1.1</w:t>
        </w:r>
        <w:r>
          <w:rPr>
            <w:rFonts w:asciiTheme="minorHAnsi" w:eastAsiaTheme="minorEastAsia" w:hAnsiTheme="minorHAnsi" w:cstheme="minorBidi"/>
            <w:noProof/>
            <w:sz w:val="22"/>
            <w:szCs w:val="22"/>
          </w:rPr>
          <w:tab/>
        </w:r>
        <w:r w:rsidRPr="005A0941">
          <w:rPr>
            <w:rStyle w:val="Hyperlink"/>
            <w:noProof/>
          </w:rPr>
          <w:t>Interface Requirement - Language</w:t>
        </w:r>
        <w:r>
          <w:rPr>
            <w:noProof/>
            <w:webHidden/>
          </w:rPr>
          <w:tab/>
        </w:r>
        <w:r>
          <w:rPr>
            <w:noProof/>
            <w:webHidden/>
          </w:rPr>
          <w:fldChar w:fldCharType="begin"/>
        </w:r>
        <w:r>
          <w:rPr>
            <w:noProof/>
            <w:webHidden/>
          </w:rPr>
          <w:instrText xml:space="preserve"> PAGEREF _Toc35508944 \h </w:instrText>
        </w:r>
        <w:r>
          <w:rPr>
            <w:noProof/>
            <w:webHidden/>
          </w:rPr>
        </w:r>
        <w:r>
          <w:rPr>
            <w:noProof/>
            <w:webHidden/>
          </w:rPr>
          <w:fldChar w:fldCharType="separate"/>
        </w:r>
        <w:r>
          <w:rPr>
            <w:noProof/>
            <w:webHidden/>
          </w:rPr>
          <w:t>44</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45" w:history="1">
        <w:r w:rsidRPr="005A0941">
          <w:rPr>
            <w:rStyle w:val="Hyperlink"/>
            <w:noProof/>
          </w:rPr>
          <w:t>3.1.2</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_Toc35508945 \h </w:instrText>
        </w:r>
        <w:r>
          <w:rPr>
            <w:noProof/>
            <w:webHidden/>
          </w:rPr>
        </w:r>
        <w:r>
          <w:rPr>
            <w:noProof/>
            <w:webHidden/>
          </w:rPr>
          <w:fldChar w:fldCharType="separate"/>
        </w:r>
        <w:r>
          <w:rPr>
            <w:noProof/>
            <w:webHidden/>
          </w:rPr>
          <w:t>47</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46" w:history="1">
        <w:r w:rsidRPr="005A0941">
          <w:rPr>
            <w:rStyle w:val="Hyperlink"/>
            <w:noProof/>
          </w:rPr>
          <w:t>3.1.3</w:t>
        </w:r>
        <w:r>
          <w:rPr>
            <w:rFonts w:asciiTheme="minorHAnsi" w:eastAsiaTheme="minorEastAsia" w:hAnsiTheme="minorHAnsi" w:cstheme="minorBidi"/>
            <w:noProof/>
            <w:sz w:val="22"/>
            <w:szCs w:val="22"/>
          </w:rPr>
          <w:tab/>
        </w:r>
        <w:r w:rsidRPr="005A0941">
          <w:rPr>
            <w:rStyle w:val="Hyperlink"/>
            <w:noProof/>
          </w:rPr>
          <w:t>Functional Requirements</w:t>
        </w:r>
        <w:r>
          <w:rPr>
            <w:noProof/>
            <w:webHidden/>
          </w:rPr>
          <w:tab/>
        </w:r>
        <w:r>
          <w:rPr>
            <w:noProof/>
            <w:webHidden/>
          </w:rPr>
          <w:fldChar w:fldCharType="begin"/>
        </w:r>
        <w:r>
          <w:rPr>
            <w:noProof/>
            <w:webHidden/>
          </w:rPr>
          <w:instrText xml:space="preserve"> PAGEREF _Toc35508946 \h </w:instrText>
        </w:r>
        <w:r>
          <w:rPr>
            <w:noProof/>
            <w:webHidden/>
          </w:rPr>
        </w:r>
        <w:r>
          <w:rPr>
            <w:noProof/>
            <w:webHidden/>
          </w:rPr>
          <w:fldChar w:fldCharType="separate"/>
        </w:r>
        <w:r>
          <w:rPr>
            <w:noProof/>
            <w:webHidden/>
          </w:rPr>
          <w:t>48</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47" w:history="1">
        <w:r w:rsidRPr="005A0941">
          <w:rPr>
            <w:rStyle w:val="Hyperlink"/>
            <w:noProof/>
          </w:rPr>
          <w:t>3.1.4</w:t>
        </w:r>
        <w:r>
          <w:rPr>
            <w:rFonts w:asciiTheme="minorHAnsi" w:eastAsiaTheme="minorEastAsia" w:hAnsiTheme="minorHAnsi" w:cstheme="minorBidi"/>
            <w:noProof/>
            <w:sz w:val="22"/>
            <w:szCs w:val="22"/>
          </w:rPr>
          <w:tab/>
        </w:r>
        <w:r w:rsidRPr="005A0941">
          <w:rPr>
            <w:rStyle w:val="Hyperlink"/>
            <w:noProof/>
          </w:rPr>
          <w:t>Sequence Diagrams</w:t>
        </w:r>
        <w:r>
          <w:rPr>
            <w:noProof/>
            <w:webHidden/>
          </w:rPr>
          <w:tab/>
        </w:r>
        <w:r>
          <w:rPr>
            <w:noProof/>
            <w:webHidden/>
          </w:rPr>
          <w:fldChar w:fldCharType="begin"/>
        </w:r>
        <w:r>
          <w:rPr>
            <w:noProof/>
            <w:webHidden/>
          </w:rPr>
          <w:instrText xml:space="preserve"> PAGEREF _Toc35508947 \h </w:instrText>
        </w:r>
        <w:r>
          <w:rPr>
            <w:noProof/>
            <w:webHidden/>
          </w:rPr>
        </w:r>
        <w:r>
          <w:rPr>
            <w:noProof/>
            <w:webHidden/>
          </w:rPr>
          <w:fldChar w:fldCharType="separate"/>
        </w:r>
        <w:r>
          <w:rPr>
            <w:noProof/>
            <w:webHidden/>
          </w:rPr>
          <w:t>50</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48" w:history="1">
        <w:r w:rsidRPr="005A0941">
          <w:rPr>
            <w:rStyle w:val="Hyperlink"/>
            <w:noProof/>
          </w:rPr>
          <w:t>3.2</w:t>
        </w:r>
        <w:r>
          <w:rPr>
            <w:rFonts w:asciiTheme="minorHAnsi" w:eastAsiaTheme="minorEastAsia" w:hAnsiTheme="minorHAnsi" w:cstheme="minorBidi"/>
            <w:i w:val="0"/>
            <w:noProof/>
            <w:sz w:val="22"/>
            <w:szCs w:val="22"/>
          </w:rPr>
          <w:tab/>
        </w:r>
        <w:r w:rsidRPr="005A0941">
          <w:rPr>
            <w:rStyle w:val="Hyperlink"/>
            <w:noProof/>
          </w:rPr>
          <w:t>VS-FUN-REQ-025213/C-Set Distance Units (TcSE ROIN-292327-1)</w:t>
        </w:r>
        <w:r>
          <w:rPr>
            <w:noProof/>
            <w:webHidden/>
          </w:rPr>
          <w:tab/>
        </w:r>
        <w:r>
          <w:rPr>
            <w:noProof/>
            <w:webHidden/>
          </w:rPr>
          <w:fldChar w:fldCharType="begin"/>
        </w:r>
        <w:r>
          <w:rPr>
            <w:noProof/>
            <w:webHidden/>
          </w:rPr>
          <w:instrText xml:space="preserve"> PAGEREF _Toc35508948 \h </w:instrText>
        </w:r>
        <w:r>
          <w:rPr>
            <w:noProof/>
            <w:webHidden/>
          </w:rPr>
        </w:r>
        <w:r>
          <w:rPr>
            <w:noProof/>
            <w:webHidden/>
          </w:rPr>
          <w:fldChar w:fldCharType="separate"/>
        </w:r>
        <w:r>
          <w:rPr>
            <w:noProof/>
            <w:webHidden/>
          </w:rPr>
          <w:t>52</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49" w:history="1">
        <w:r w:rsidRPr="005A0941">
          <w:rPr>
            <w:rStyle w:val="Hyperlink"/>
            <w:noProof/>
          </w:rPr>
          <w:t>3.2.1</w:t>
        </w:r>
        <w:r>
          <w:rPr>
            <w:rFonts w:asciiTheme="minorHAnsi" w:eastAsiaTheme="minorEastAsia" w:hAnsiTheme="minorHAnsi" w:cstheme="minorBidi"/>
            <w:noProof/>
            <w:sz w:val="22"/>
            <w:szCs w:val="22"/>
          </w:rPr>
          <w:tab/>
        </w:r>
        <w:r w:rsidRPr="005A0941">
          <w:rPr>
            <w:rStyle w:val="Hyperlink"/>
            <w:noProof/>
          </w:rPr>
          <w:t>Interface Requirements - Distance</w:t>
        </w:r>
        <w:r>
          <w:rPr>
            <w:noProof/>
            <w:webHidden/>
          </w:rPr>
          <w:tab/>
        </w:r>
        <w:r>
          <w:rPr>
            <w:noProof/>
            <w:webHidden/>
          </w:rPr>
          <w:fldChar w:fldCharType="begin"/>
        </w:r>
        <w:r>
          <w:rPr>
            <w:noProof/>
            <w:webHidden/>
          </w:rPr>
          <w:instrText xml:space="preserve"> PAGEREF _Toc35508949 \h </w:instrText>
        </w:r>
        <w:r>
          <w:rPr>
            <w:noProof/>
            <w:webHidden/>
          </w:rPr>
        </w:r>
        <w:r>
          <w:rPr>
            <w:noProof/>
            <w:webHidden/>
          </w:rPr>
          <w:fldChar w:fldCharType="separate"/>
        </w:r>
        <w:r>
          <w:rPr>
            <w:noProof/>
            <w:webHidden/>
          </w:rPr>
          <w:t>52</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50" w:history="1">
        <w:r w:rsidRPr="005A0941">
          <w:rPr>
            <w:rStyle w:val="Hyperlink"/>
            <w:noProof/>
          </w:rPr>
          <w:t>3.2.2</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_Toc35508950 \h </w:instrText>
        </w:r>
        <w:r>
          <w:rPr>
            <w:noProof/>
            <w:webHidden/>
          </w:rPr>
        </w:r>
        <w:r>
          <w:rPr>
            <w:noProof/>
            <w:webHidden/>
          </w:rPr>
          <w:fldChar w:fldCharType="separate"/>
        </w:r>
        <w:r>
          <w:rPr>
            <w:noProof/>
            <w:webHidden/>
          </w:rPr>
          <w:t>52</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51" w:history="1">
        <w:r w:rsidRPr="005A0941">
          <w:rPr>
            <w:rStyle w:val="Hyperlink"/>
            <w:noProof/>
          </w:rPr>
          <w:t>3.2.3</w:t>
        </w:r>
        <w:r>
          <w:rPr>
            <w:rFonts w:asciiTheme="minorHAnsi" w:eastAsiaTheme="minorEastAsia" w:hAnsiTheme="minorHAnsi" w:cstheme="minorBidi"/>
            <w:noProof/>
            <w:sz w:val="22"/>
            <w:szCs w:val="22"/>
          </w:rPr>
          <w:tab/>
        </w:r>
        <w:r w:rsidRPr="005A0941">
          <w:rPr>
            <w:rStyle w:val="Hyperlink"/>
            <w:noProof/>
          </w:rPr>
          <w:t>Functional Requirements</w:t>
        </w:r>
        <w:r>
          <w:rPr>
            <w:noProof/>
            <w:webHidden/>
          </w:rPr>
          <w:tab/>
        </w:r>
        <w:r>
          <w:rPr>
            <w:noProof/>
            <w:webHidden/>
          </w:rPr>
          <w:fldChar w:fldCharType="begin"/>
        </w:r>
        <w:r>
          <w:rPr>
            <w:noProof/>
            <w:webHidden/>
          </w:rPr>
          <w:instrText xml:space="preserve"> PAGEREF _Toc35508951 \h </w:instrText>
        </w:r>
        <w:r>
          <w:rPr>
            <w:noProof/>
            <w:webHidden/>
          </w:rPr>
        </w:r>
        <w:r>
          <w:rPr>
            <w:noProof/>
            <w:webHidden/>
          </w:rPr>
          <w:fldChar w:fldCharType="separate"/>
        </w:r>
        <w:r>
          <w:rPr>
            <w:noProof/>
            <w:webHidden/>
          </w:rPr>
          <w:t>53</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52" w:history="1">
        <w:r w:rsidRPr="005A0941">
          <w:rPr>
            <w:rStyle w:val="Hyperlink"/>
            <w:noProof/>
          </w:rPr>
          <w:t>3.2.4</w:t>
        </w:r>
        <w:r>
          <w:rPr>
            <w:rFonts w:asciiTheme="minorHAnsi" w:eastAsiaTheme="minorEastAsia" w:hAnsiTheme="minorHAnsi" w:cstheme="minorBidi"/>
            <w:noProof/>
            <w:sz w:val="22"/>
            <w:szCs w:val="22"/>
          </w:rPr>
          <w:tab/>
        </w:r>
        <w:r w:rsidRPr="005A0941">
          <w:rPr>
            <w:rStyle w:val="Hyperlink"/>
            <w:noProof/>
          </w:rPr>
          <w:t>Sequence Diagrams</w:t>
        </w:r>
        <w:r>
          <w:rPr>
            <w:noProof/>
            <w:webHidden/>
          </w:rPr>
          <w:tab/>
        </w:r>
        <w:r>
          <w:rPr>
            <w:noProof/>
            <w:webHidden/>
          </w:rPr>
          <w:fldChar w:fldCharType="begin"/>
        </w:r>
        <w:r>
          <w:rPr>
            <w:noProof/>
            <w:webHidden/>
          </w:rPr>
          <w:instrText xml:space="preserve"> PAGEREF _Toc35508952 \h </w:instrText>
        </w:r>
        <w:r>
          <w:rPr>
            <w:noProof/>
            <w:webHidden/>
          </w:rPr>
        </w:r>
        <w:r>
          <w:rPr>
            <w:noProof/>
            <w:webHidden/>
          </w:rPr>
          <w:fldChar w:fldCharType="separate"/>
        </w:r>
        <w:r>
          <w:rPr>
            <w:noProof/>
            <w:webHidden/>
          </w:rPr>
          <w:t>53</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53" w:history="1">
        <w:r w:rsidRPr="005A0941">
          <w:rPr>
            <w:rStyle w:val="Hyperlink"/>
            <w:noProof/>
          </w:rPr>
          <w:t>3.3</w:t>
        </w:r>
        <w:r>
          <w:rPr>
            <w:rFonts w:asciiTheme="minorHAnsi" w:eastAsiaTheme="minorEastAsia" w:hAnsiTheme="minorHAnsi" w:cstheme="minorBidi"/>
            <w:i w:val="0"/>
            <w:noProof/>
            <w:sz w:val="22"/>
            <w:szCs w:val="22"/>
          </w:rPr>
          <w:tab/>
        </w:r>
        <w:r w:rsidRPr="005A0941">
          <w:rPr>
            <w:rStyle w:val="Hyperlink"/>
            <w:noProof/>
          </w:rPr>
          <w:t>VS-FUN-REQ-025218/C-Set Temperature Units (TcSE ROIN-292331-1)</w:t>
        </w:r>
        <w:r>
          <w:rPr>
            <w:noProof/>
            <w:webHidden/>
          </w:rPr>
          <w:tab/>
        </w:r>
        <w:r>
          <w:rPr>
            <w:noProof/>
            <w:webHidden/>
          </w:rPr>
          <w:fldChar w:fldCharType="begin"/>
        </w:r>
        <w:r>
          <w:rPr>
            <w:noProof/>
            <w:webHidden/>
          </w:rPr>
          <w:instrText xml:space="preserve"> PAGEREF _Toc35508953 \h </w:instrText>
        </w:r>
        <w:r>
          <w:rPr>
            <w:noProof/>
            <w:webHidden/>
          </w:rPr>
        </w:r>
        <w:r>
          <w:rPr>
            <w:noProof/>
            <w:webHidden/>
          </w:rPr>
          <w:fldChar w:fldCharType="separate"/>
        </w:r>
        <w:r>
          <w:rPr>
            <w:noProof/>
            <w:webHidden/>
          </w:rPr>
          <w:t>55</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54" w:history="1">
        <w:r w:rsidRPr="005A0941">
          <w:rPr>
            <w:rStyle w:val="Hyperlink"/>
            <w:noProof/>
          </w:rPr>
          <w:t>3.3.1</w:t>
        </w:r>
        <w:r>
          <w:rPr>
            <w:rFonts w:asciiTheme="minorHAnsi" w:eastAsiaTheme="minorEastAsia" w:hAnsiTheme="minorHAnsi" w:cstheme="minorBidi"/>
            <w:noProof/>
            <w:sz w:val="22"/>
            <w:szCs w:val="22"/>
          </w:rPr>
          <w:tab/>
        </w:r>
        <w:r w:rsidRPr="005A0941">
          <w:rPr>
            <w:rStyle w:val="Hyperlink"/>
            <w:noProof/>
          </w:rPr>
          <w:t>Interface Requirement - Temperature</w:t>
        </w:r>
        <w:r>
          <w:rPr>
            <w:noProof/>
            <w:webHidden/>
          </w:rPr>
          <w:tab/>
        </w:r>
        <w:r>
          <w:rPr>
            <w:noProof/>
            <w:webHidden/>
          </w:rPr>
          <w:fldChar w:fldCharType="begin"/>
        </w:r>
        <w:r>
          <w:rPr>
            <w:noProof/>
            <w:webHidden/>
          </w:rPr>
          <w:instrText xml:space="preserve"> PAGEREF _Toc35508954 \h </w:instrText>
        </w:r>
        <w:r>
          <w:rPr>
            <w:noProof/>
            <w:webHidden/>
          </w:rPr>
        </w:r>
        <w:r>
          <w:rPr>
            <w:noProof/>
            <w:webHidden/>
          </w:rPr>
          <w:fldChar w:fldCharType="separate"/>
        </w:r>
        <w:r>
          <w:rPr>
            <w:noProof/>
            <w:webHidden/>
          </w:rPr>
          <w:t>55</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55" w:history="1">
        <w:r w:rsidRPr="005A0941">
          <w:rPr>
            <w:rStyle w:val="Hyperlink"/>
            <w:noProof/>
          </w:rPr>
          <w:t>3.3.2</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_Toc35508955 \h </w:instrText>
        </w:r>
        <w:r>
          <w:rPr>
            <w:noProof/>
            <w:webHidden/>
          </w:rPr>
        </w:r>
        <w:r>
          <w:rPr>
            <w:noProof/>
            <w:webHidden/>
          </w:rPr>
          <w:fldChar w:fldCharType="separate"/>
        </w:r>
        <w:r>
          <w:rPr>
            <w:noProof/>
            <w:webHidden/>
          </w:rPr>
          <w:t>55</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56" w:history="1">
        <w:r w:rsidRPr="005A0941">
          <w:rPr>
            <w:rStyle w:val="Hyperlink"/>
            <w:noProof/>
          </w:rPr>
          <w:t>3.3.3</w:t>
        </w:r>
        <w:r>
          <w:rPr>
            <w:rFonts w:asciiTheme="minorHAnsi" w:eastAsiaTheme="minorEastAsia" w:hAnsiTheme="minorHAnsi" w:cstheme="minorBidi"/>
            <w:noProof/>
            <w:sz w:val="22"/>
            <w:szCs w:val="22"/>
          </w:rPr>
          <w:tab/>
        </w:r>
        <w:r w:rsidRPr="005A0941">
          <w:rPr>
            <w:rStyle w:val="Hyperlink"/>
            <w:noProof/>
          </w:rPr>
          <w:t>Functional Requirements</w:t>
        </w:r>
        <w:r>
          <w:rPr>
            <w:noProof/>
            <w:webHidden/>
          </w:rPr>
          <w:tab/>
        </w:r>
        <w:r>
          <w:rPr>
            <w:noProof/>
            <w:webHidden/>
          </w:rPr>
          <w:fldChar w:fldCharType="begin"/>
        </w:r>
        <w:r>
          <w:rPr>
            <w:noProof/>
            <w:webHidden/>
          </w:rPr>
          <w:instrText xml:space="preserve"> PAGEREF _Toc35508956 \h </w:instrText>
        </w:r>
        <w:r>
          <w:rPr>
            <w:noProof/>
            <w:webHidden/>
          </w:rPr>
        </w:r>
        <w:r>
          <w:rPr>
            <w:noProof/>
            <w:webHidden/>
          </w:rPr>
          <w:fldChar w:fldCharType="separate"/>
        </w:r>
        <w:r>
          <w:rPr>
            <w:noProof/>
            <w:webHidden/>
          </w:rPr>
          <w:t>55</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57" w:history="1">
        <w:r w:rsidRPr="005A0941">
          <w:rPr>
            <w:rStyle w:val="Hyperlink"/>
            <w:noProof/>
          </w:rPr>
          <w:t>3.3.4</w:t>
        </w:r>
        <w:r>
          <w:rPr>
            <w:rFonts w:asciiTheme="minorHAnsi" w:eastAsiaTheme="minorEastAsia" w:hAnsiTheme="minorHAnsi" w:cstheme="minorBidi"/>
            <w:noProof/>
            <w:sz w:val="22"/>
            <w:szCs w:val="22"/>
          </w:rPr>
          <w:tab/>
        </w:r>
        <w:r w:rsidRPr="005A0941">
          <w:rPr>
            <w:rStyle w:val="Hyperlink"/>
            <w:noProof/>
          </w:rPr>
          <w:t>Sequence Diagrams</w:t>
        </w:r>
        <w:r>
          <w:rPr>
            <w:noProof/>
            <w:webHidden/>
          </w:rPr>
          <w:tab/>
        </w:r>
        <w:r>
          <w:rPr>
            <w:noProof/>
            <w:webHidden/>
          </w:rPr>
          <w:fldChar w:fldCharType="begin"/>
        </w:r>
        <w:r>
          <w:rPr>
            <w:noProof/>
            <w:webHidden/>
          </w:rPr>
          <w:instrText xml:space="preserve"> PAGEREF _Toc35508957 \h </w:instrText>
        </w:r>
        <w:r>
          <w:rPr>
            <w:noProof/>
            <w:webHidden/>
          </w:rPr>
        </w:r>
        <w:r>
          <w:rPr>
            <w:noProof/>
            <w:webHidden/>
          </w:rPr>
          <w:fldChar w:fldCharType="separate"/>
        </w:r>
        <w:r>
          <w:rPr>
            <w:noProof/>
            <w:webHidden/>
          </w:rPr>
          <w:t>56</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58" w:history="1">
        <w:r w:rsidRPr="005A0941">
          <w:rPr>
            <w:rStyle w:val="Hyperlink"/>
            <w:noProof/>
          </w:rPr>
          <w:t>3.4</w:t>
        </w:r>
        <w:r>
          <w:rPr>
            <w:rFonts w:asciiTheme="minorHAnsi" w:eastAsiaTheme="minorEastAsia" w:hAnsiTheme="minorHAnsi" w:cstheme="minorBidi"/>
            <w:i w:val="0"/>
            <w:noProof/>
            <w:sz w:val="22"/>
            <w:szCs w:val="22"/>
          </w:rPr>
          <w:tab/>
        </w:r>
        <w:r w:rsidRPr="005A0941">
          <w:rPr>
            <w:rStyle w:val="Hyperlink"/>
            <w:noProof/>
          </w:rPr>
          <w:t>Ambient Lighting - Variant 1</w:t>
        </w:r>
        <w:r>
          <w:rPr>
            <w:noProof/>
            <w:webHidden/>
          </w:rPr>
          <w:tab/>
        </w:r>
        <w:r>
          <w:rPr>
            <w:noProof/>
            <w:webHidden/>
          </w:rPr>
          <w:fldChar w:fldCharType="begin"/>
        </w:r>
        <w:r>
          <w:rPr>
            <w:noProof/>
            <w:webHidden/>
          </w:rPr>
          <w:instrText xml:space="preserve"> PAGEREF _Toc35508958 \h </w:instrText>
        </w:r>
        <w:r>
          <w:rPr>
            <w:noProof/>
            <w:webHidden/>
          </w:rPr>
        </w:r>
        <w:r>
          <w:rPr>
            <w:noProof/>
            <w:webHidden/>
          </w:rPr>
          <w:fldChar w:fldCharType="separate"/>
        </w:r>
        <w:r>
          <w:rPr>
            <w:noProof/>
            <w:webHidden/>
          </w:rPr>
          <w:t>57</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59" w:history="1">
        <w:r w:rsidRPr="005A0941">
          <w:rPr>
            <w:rStyle w:val="Hyperlink"/>
            <w:noProof/>
          </w:rPr>
          <w:t>3.4.1</w:t>
        </w:r>
        <w:r>
          <w:rPr>
            <w:rFonts w:asciiTheme="minorHAnsi" w:eastAsiaTheme="minorEastAsia" w:hAnsiTheme="minorHAnsi" w:cstheme="minorBidi"/>
            <w:noProof/>
            <w:sz w:val="22"/>
            <w:szCs w:val="22"/>
          </w:rPr>
          <w:tab/>
        </w:r>
        <w:r w:rsidRPr="005A0941">
          <w:rPr>
            <w:rStyle w:val="Hyperlink"/>
            <w:noProof/>
          </w:rPr>
          <w:t>VSv2-FUN-REQ-025223/C-Ambient Lighting- Set Color (TcSE ROIN-292314-1)</w:t>
        </w:r>
        <w:r>
          <w:rPr>
            <w:noProof/>
            <w:webHidden/>
          </w:rPr>
          <w:tab/>
        </w:r>
        <w:r>
          <w:rPr>
            <w:noProof/>
            <w:webHidden/>
          </w:rPr>
          <w:fldChar w:fldCharType="begin"/>
        </w:r>
        <w:r>
          <w:rPr>
            <w:noProof/>
            <w:webHidden/>
          </w:rPr>
          <w:instrText xml:space="preserve"> PAGEREF _Toc35508959 \h </w:instrText>
        </w:r>
        <w:r>
          <w:rPr>
            <w:noProof/>
            <w:webHidden/>
          </w:rPr>
        </w:r>
        <w:r>
          <w:rPr>
            <w:noProof/>
            <w:webHidden/>
          </w:rPr>
          <w:fldChar w:fldCharType="separate"/>
        </w:r>
        <w:r>
          <w:rPr>
            <w:noProof/>
            <w:webHidden/>
          </w:rPr>
          <w:t>57</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60" w:history="1">
        <w:r w:rsidRPr="005A0941">
          <w:rPr>
            <w:rStyle w:val="Hyperlink"/>
            <w:noProof/>
          </w:rPr>
          <w:t>3.4.2</w:t>
        </w:r>
        <w:r>
          <w:rPr>
            <w:rFonts w:asciiTheme="minorHAnsi" w:eastAsiaTheme="minorEastAsia" w:hAnsiTheme="minorHAnsi" w:cstheme="minorBidi"/>
            <w:noProof/>
            <w:sz w:val="22"/>
            <w:szCs w:val="22"/>
          </w:rPr>
          <w:tab/>
        </w:r>
        <w:r w:rsidRPr="005A0941">
          <w:rPr>
            <w:rStyle w:val="Hyperlink"/>
            <w:noProof/>
          </w:rPr>
          <w:t>VSv2-FUN-REQ-025228/C-Ambient Lighting- Set Intensity (TcSE ROIN-292320-1)</w:t>
        </w:r>
        <w:r>
          <w:rPr>
            <w:noProof/>
            <w:webHidden/>
          </w:rPr>
          <w:tab/>
        </w:r>
        <w:r>
          <w:rPr>
            <w:noProof/>
            <w:webHidden/>
          </w:rPr>
          <w:fldChar w:fldCharType="begin"/>
        </w:r>
        <w:r>
          <w:rPr>
            <w:noProof/>
            <w:webHidden/>
          </w:rPr>
          <w:instrText xml:space="preserve"> PAGEREF _Toc35508960 \h </w:instrText>
        </w:r>
        <w:r>
          <w:rPr>
            <w:noProof/>
            <w:webHidden/>
          </w:rPr>
        </w:r>
        <w:r>
          <w:rPr>
            <w:noProof/>
            <w:webHidden/>
          </w:rPr>
          <w:fldChar w:fldCharType="separate"/>
        </w:r>
        <w:r>
          <w:rPr>
            <w:noProof/>
            <w:webHidden/>
          </w:rPr>
          <w:t>61</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61" w:history="1">
        <w:r w:rsidRPr="005A0941">
          <w:rPr>
            <w:rStyle w:val="Hyperlink"/>
            <w:noProof/>
          </w:rPr>
          <w:t>3.5</w:t>
        </w:r>
        <w:r>
          <w:rPr>
            <w:rFonts w:asciiTheme="minorHAnsi" w:eastAsiaTheme="minorEastAsia" w:hAnsiTheme="minorHAnsi" w:cstheme="minorBidi"/>
            <w:i w:val="0"/>
            <w:noProof/>
            <w:sz w:val="22"/>
            <w:szCs w:val="22"/>
          </w:rPr>
          <w:tab/>
        </w:r>
        <w:r w:rsidRPr="005A0941">
          <w:rPr>
            <w:rStyle w:val="Hyperlink"/>
            <w:noProof/>
          </w:rPr>
          <w:t>VSv2-FUN-REQ-192195/A-Ambient Lighting - Variant 2</w:t>
        </w:r>
        <w:r>
          <w:rPr>
            <w:noProof/>
            <w:webHidden/>
          </w:rPr>
          <w:tab/>
        </w:r>
        <w:r>
          <w:rPr>
            <w:noProof/>
            <w:webHidden/>
          </w:rPr>
          <w:fldChar w:fldCharType="begin"/>
        </w:r>
        <w:r>
          <w:rPr>
            <w:noProof/>
            <w:webHidden/>
          </w:rPr>
          <w:instrText xml:space="preserve"> PAGEREF _Toc35508961 \h </w:instrText>
        </w:r>
        <w:r>
          <w:rPr>
            <w:noProof/>
            <w:webHidden/>
          </w:rPr>
        </w:r>
        <w:r>
          <w:rPr>
            <w:noProof/>
            <w:webHidden/>
          </w:rPr>
          <w:fldChar w:fldCharType="separate"/>
        </w:r>
        <w:r>
          <w:rPr>
            <w:noProof/>
            <w:webHidden/>
          </w:rPr>
          <w:t>64</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62" w:history="1">
        <w:r w:rsidRPr="005A0941">
          <w:rPr>
            <w:rStyle w:val="Hyperlink"/>
            <w:noProof/>
          </w:rPr>
          <w:t>3.5.1</w:t>
        </w:r>
        <w:r>
          <w:rPr>
            <w:rFonts w:asciiTheme="minorHAnsi" w:eastAsiaTheme="minorEastAsia" w:hAnsiTheme="minorHAnsi" w:cstheme="minorBidi"/>
            <w:noProof/>
            <w:sz w:val="22"/>
            <w:szCs w:val="22"/>
          </w:rPr>
          <w:tab/>
        </w:r>
        <w:r w:rsidRPr="005A0941">
          <w:rPr>
            <w:rStyle w:val="Hyperlink"/>
            <w:noProof/>
          </w:rPr>
          <w:t>VSv2-IIR-REQ-192188/A-Ambient Lighting Settings Client_Tx - Variant 2</w:t>
        </w:r>
        <w:r>
          <w:rPr>
            <w:noProof/>
            <w:webHidden/>
          </w:rPr>
          <w:tab/>
        </w:r>
        <w:r>
          <w:rPr>
            <w:noProof/>
            <w:webHidden/>
          </w:rPr>
          <w:fldChar w:fldCharType="begin"/>
        </w:r>
        <w:r>
          <w:rPr>
            <w:noProof/>
            <w:webHidden/>
          </w:rPr>
          <w:instrText xml:space="preserve"> PAGEREF _Toc35508962 \h </w:instrText>
        </w:r>
        <w:r>
          <w:rPr>
            <w:noProof/>
            <w:webHidden/>
          </w:rPr>
        </w:r>
        <w:r>
          <w:rPr>
            <w:noProof/>
            <w:webHidden/>
          </w:rPr>
          <w:fldChar w:fldCharType="separate"/>
        </w:r>
        <w:r>
          <w:rPr>
            <w:noProof/>
            <w:webHidden/>
          </w:rPr>
          <w:t>64</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63" w:history="1">
        <w:r w:rsidRPr="005A0941">
          <w:rPr>
            <w:rStyle w:val="Hyperlink"/>
            <w:noProof/>
          </w:rPr>
          <w:t>3.5.2</w:t>
        </w:r>
        <w:r>
          <w:rPr>
            <w:rFonts w:asciiTheme="minorHAnsi" w:eastAsiaTheme="minorEastAsia" w:hAnsiTheme="minorHAnsi" w:cstheme="minorBidi"/>
            <w:noProof/>
            <w:sz w:val="22"/>
            <w:szCs w:val="22"/>
          </w:rPr>
          <w:tab/>
        </w:r>
        <w:r w:rsidRPr="005A0941">
          <w:rPr>
            <w:rStyle w:val="Hyperlink"/>
            <w:noProof/>
          </w:rPr>
          <w:t>VSv2-IIR-REQ-192192/A-Ambient Lighting Settings Client_Rx - Variant 2</w:t>
        </w:r>
        <w:r>
          <w:rPr>
            <w:noProof/>
            <w:webHidden/>
          </w:rPr>
          <w:tab/>
        </w:r>
        <w:r>
          <w:rPr>
            <w:noProof/>
            <w:webHidden/>
          </w:rPr>
          <w:fldChar w:fldCharType="begin"/>
        </w:r>
        <w:r>
          <w:rPr>
            <w:noProof/>
            <w:webHidden/>
          </w:rPr>
          <w:instrText xml:space="preserve"> PAGEREF _Toc35508963 \h </w:instrText>
        </w:r>
        <w:r>
          <w:rPr>
            <w:noProof/>
            <w:webHidden/>
          </w:rPr>
        </w:r>
        <w:r>
          <w:rPr>
            <w:noProof/>
            <w:webHidden/>
          </w:rPr>
          <w:fldChar w:fldCharType="separate"/>
        </w:r>
        <w:r>
          <w:rPr>
            <w:noProof/>
            <w:webHidden/>
          </w:rPr>
          <w:t>66</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64" w:history="1">
        <w:r w:rsidRPr="005A0941">
          <w:rPr>
            <w:rStyle w:val="Hyperlink"/>
            <w:noProof/>
          </w:rPr>
          <w:t>3.5.3</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_Toc35508964 \h </w:instrText>
        </w:r>
        <w:r>
          <w:rPr>
            <w:noProof/>
            <w:webHidden/>
          </w:rPr>
        </w:r>
        <w:r>
          <w:rPr>
            <w:noProof/>
            <w:webHidden/>
          </w:rPr>
          <w:fldChar w:fldCharType="separate"/>
        </w:r>
        <w:r>
          <w:rPr>
            <w:noProof/>
            <w:webHidden/>
          </w:rPr>
          <w:t>67</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65" w:history="1">
        <w:r w:rsidRPr="005A0941">
          <w:rPr>
            <w:rStyle w:val="Hyperlink"/>
            <w:noProof/>
          </w:rPr>
          <w:t>3.5.4</w:t>
        </w:r>
        <w:r>
          <w:rPr>
            <w:rFonts w:asciiTheme="minorHAnsi" w:eastAsiaTheme="minorEastAsia" w:hAnsiTheme="minorHAnsi" w:cstheme="minorBidi"/>
            <w:noProof/>
            <w:sz w:val="22"/>
            <w:szCs w:val="22"/>
          </w:rPr>
          <w:tab/>
        </w:r>
        <w:r w:rsidRPr="005A0941">
          <w:rPr>
            <w:rStyle w:val="Hyperlink"/>
            <w:noProof/>
          </w:rPr>
          <w:t>Requirements</w:t>
        </w:r>
        <w:r>
          <w:rPr>
            <w:noProof/>
            <w:webHidden/>
          </w:rPr>
          <w:tab/>
        </w:r>
        <w:r>
          <w:rPr>
            <w:noProof/>
            <w:webHidden/>
          </w:rPr>
          <w:fldChar w:fldCharType="begin"/>
        </w:r>
        <w:r>
          <w:rPr>
            <w:noProof/>
            <w:webHidden/>
          </w:rPr>
          <w:instrText xml:space="preserve"> PAGEREF _Toc35508965 \h </w:instrText>
        </w:r>
        <w:r>
          <w:rPr>
            <w:noProof/>
            <w:webHidden/>
          </w:rPr>
        </w:r>
        <w:r>
          <w:rPr>
            <w:noProof/>
            <w:webHidden/>
          </w:rPr>
          <w:fldChar w:fldCharType="separate"/>
        </w:r>
        <w:r>
          <w:rPr>
            <w:noProof/>
            <w:webHidden/>
          </w:rPr>
          <w:t>70</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66" w:history="1">
        <w:r w:rsidRPr="005A0941">
          <w:rPr>
            <w:rStyle w:val="Hyperlink"/>
            <w:noProof/>
          </w:rPr>
          <w:t>3.5.5</w:t>
        </w:r>
        <w:r>
          <w:rPr>
            <w:rFonts w:asciiTheme="minorHAnsi" w:eastAsiaTheme="minorEastAsia" w:hAnsiTheme="minorHAnsi" w:cstheme="minorBidi"/>
            <w:noProof/>
            <w:sz w:val="22"/>
            <w:szCs w:val="22"/>
          </w:rPr>
          <w:tab/>
        </w:r>
        <w:r w:rsidRPr="005A0941">
          <w:rPr>
            <w:rStyle w:val="Hyperlink"/>
            <w:noProof/>
          </w:rPr>
          <w:t>Sequence Diagrams</w:t>
        </w:r>
        <w:r>
          <w:rPr>
            <w:noProof/>
            <w:webHidden/>
          </w:rPr>
          <w:tab/>
        </w:r>
        <w:r>
          <w:rPr>
            <w:noProof/>
            <w:webHidden/>
          </w:rPr>
          <w:fldChar w:fldCharType="begin"/>
        </w:r>
        <w:r>
          <w:rPr>
            <w:noProof/>
            <w:webHidden/>
          </w:rPr>
          <w:instrText xml:space="preserve"> PAGEREF _Toc35508966 \h </w:instrText>
        </w:r>
        <w:r>
          <w:rPr>
            <w:noProof/>
            <w:webHidden/>
          </w:rPr>
        </w:r>
        <w:r>
          <w:rPr>
            <w:noProof/>
            <w:webHidden/>
          </w:rPr>
          <w:fldChar w:fldCharType="separate"/>
        </w:r>
        <w:r>
          <w:rPr>
            <w:noProof/>
            <w:webHidden/>
          </w:rPr>
          <w:t>72</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67" w:history="1">
        <w:r w:rsidRPr="005A0941">
          <w:rPr>
            <w:rStyle w:val="Hyperlink"/>
            <w:noProof/>
          </w:rPr>
          <w:t>3.6</w:t>
        </w:r>
        <w:r>
          <w:rPr>
            <w:rFonts w:asciiTheme="minorHAnsi" w:eastAsiaTheme="minorEastAsia" w:hAnsiTheme="minorHAnsi" w:cstheme="minorBidi"/>
            <w:i w:val="0"/>
            <w:noProof/>
            <w:sz w:val="22"/>
            <w:szCs w:val="22"/>
          </w:rPr>
          <w:tab/>
        </w:r>
        <w:r w:rsidRPr="005A0941">
          <w:rPr>
            <w:rStyle w:val="Hyperlink"/>
            <w:noProof/>
          </w:rPr>
          <w:t>VS-FUN-REQ-025233/C-Touch Panel Beeps Settings (TcSE ROIN-292335-1)</w:t>
        </w:r>
        <w:r>
          <w:rPr>
            <w:noProof/>
            <w:webHidden/>
          </w:rPr>
          <w:tab/>
        </w:r>
        <w:r>
          <w:rPr>
            <w:noProof/>
            <w:webHidden/>
          </w:rPr>
          <w:fldChar w:fldCharType="begin"/>
        </w:r>
        <w:r>
          <w:rPr>
            <w:noProof/>
            <w:webHidden/>
          </w:rPr>
          <w:instrText xml:space="preserve"> PAGEREF _Toc35508967 \h </w:instrText>
        </w:r>
        <w:r>
          <w:rPr>
            <w:noProof/>
            <w:webHidden/>
          </w:rPr>
        </w:r>
        <w:r>
          <w:rPr>
            <w:noProof/>
            <w:webHidden/>
          </w:rPr>
          <w:fldChar w:fldCharType="separate"/>
        </w:r>
        <w:r>
          <w:rPr>
            <w:noProof/>
            <w:webHidden/>
          </w:rPr>
          <w:t>79</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68" w:history="1">
        <w:r w:rsidRPr="005A0941">
          <w:rPr>
            <w:rStyle w:val="Hyperlink"/>
            <w:noProof/>
          </w:rPr>
          <w:t>3.6.1</w:t>
        </w:r>
        <w:r>
          <w:rPr>
            <w:rFonts w:asciiTheme="minorHAnsi" w:eastAsiaTheme="minorEastAsia" w:hAnsiTheme="minorHAnsi" w:cstheme="minorBidi"/>
            <w:noProof/>
            <w:sz w:val="22"/>
            <w:szCs w:val="22"/>
          </w:rPr>
          <w:tab/>
        </w:r>
        <w:r w:rsidRPr="005A0941">
          <w:rPr>
            <w:rStyle w:val="Hyperlink"/>
            <w:noProof/>
          </w:rPr>
          <w:t>Interface Requirements - Beeps</w:t>
        </w:r>
        <w:r>
          <w:rPr>
            <w:noProof/>
            <w:webHidden/>
          </w:rPr>
          <w:tab/>
        </w:r>
        <w:r>
          <w:rPr>
            <w:noProof/>
            <w:webHidden/>
          </w:rPr>
          <w:fldChar w:fldCharType="begin"/>
        </w:r>
        <w:r>
          <w:rPr>
            <w:noProof/>
            <w:webHidden/>
          </w:rPr>
          <w:instrText xml:space="preserve"> PAGEREF _Toc35508968 \h </w:instrText>
        </w:r>
        <w:r>
          <w:rPr>
            <w:noProof/>
            <w:webHidden/>
          </w:rPr>
        </w:r>
        <w:r>
          <w:rPr>
            <w:noProof/>
            <w:webHidden/>
          </w:rPr>
          <w:fldChar w:fldCharType="separate"/>
        </w:r>
        <w:r>
          <w:rPr>
            <w:noProof/>
            <w:webHidden/>
          </w:rPr>
          <w:t>79</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69" w:history="1">
        <w:r w:rsidRPr="005A0941">
          <w:rPr>
            <w:rStyle w:val="Hyperlink"/>
            <w:noProof/>
          </w:rPr>
          <w:t>3.6.2</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_Toc35508969 \h </w:instrText>
        </w:r>
        <w:r>
          <w:rPr>
            <w:noProof/>
            <w:webHidden/>
          </w:rPr>
        </w:r>
        <w:r>
          <w:rPr>
            <w:noProof/>
            <w:webHidden/>
          </w:rPr>
          <w:fldChar w:fldCharType="separate"/>
        </w:r>
        <w:r>
          <w:rPr>
            <w:noProof/>
            <w:webHidden/>
          </w:rPr>
          <w:t>79</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70" w:history="1">
        <w:r w:rsidRPr="005A0941">
          <w:rPr>
            <w:rStyle w:val="Hyperlink"/>
            <w:noProof/>
          </w:rPr>
          <w:t>3.6.3</w:t>
        </w:r>
        <w:r>
          <w:rPr>
            <w:rFonts w:asciiTheme="minorHAnsi" w:eastAsiaTheme="minorEastAsia" w:hAnsiTheme="minorHAnsi" w:cstheme="minorBidi"/>
            <w:noProof/>
            <w:sz w:val="22"/>
            <w:szCs w:val="22"/>
          </w:rPr>
          <w:tab/>
        </w:r>
        <w:r w:rsidRPr="005A0941">
          <w:rPr>
            <w:rStyle w:val="Hyperlink"/>
            <w:noProof/>
          </w:rPr>
          <w:t>Functional Requirements</w:t>
        </w:r>
        <w:r>
          <w:rPr>
            <w:noProof/>
            <w:webHidden/>
          </w:rPr>
          <w:tab/>
        </w:r>
        <w:r>
          <w:rPr>
            <w:noProof/>
            <w:webHidden/>
          </w:rPr>
          <w:fldChar w:fldCharType="begin"/>
        </w:r>
        <w:r>
          <w:rPr>
            <w:noProof/>
            <w:webHidden/>
          </w:rPr>
          <w:instrText xml:space="preserve"> PAGEREF _Toc35508970 \h </w:instrText>
        </w:r>
        <w:r>
          <w:rPr>
            <w:noProof/>
            <w:webHidden/>
          </w:rPr>
        </w:r>
        <w:r>
          <w:rPr>
            <w:noProof/>
            <w:webHidden/>
          </w:rPr>
          <w:fldChar w:fldCharType="separate"/>
        </w:r>
        <w:r>
          <w:rPr>
            <w:noProof/>
            <w:webHidden/>
          </w:rPr>
          <w:t>80</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71" w:history="1">
        <w:r w:rsidRPr="005A0941">
          <w:rPr>
            <w:rStyle w:val="Hyperlink"/>
            <w:noProof/>
          </w:rPr>
          <w:t>3.6.4</w:t>
        </w:r>
        <w:r>
          <w:rPr>
            <w:rFonts w:asciiTheme="minorHAnsi" w:eastAsiaTheme="minorEastAsia" w:hAnsiTheme="minorHAnsi" w:cstheme="minorBidi"/>
            <w:noProof/>
            <w:sz w:val="22"/>
            <w:szCs w:val="22"/>
          </w:rPr>
          <w:tab/>
        </w:r>
        <w:r w:rsidRPr="005A0941">
          <w:rPr>
            <w:rStyle w:val="Hyperlink"/>
            <w:noProof/>
          </w:rPr>
          <w:t>Sequence Diagrams</w:t>
        </w:r>
        <w:r>
          <w:rPr>
            <w:noProof/>
            <w:webHidden/>
          </w:rPr>
          <w:tab/>
        </w:r>
        <w:r>
          <w:rPr>
            <w:noProof/>
            <w:webHidden/>
          </w:rPr>
          <w:fldChar w:fldCharType="begin"/>
        </w:r>
        <w:r>
          <w:rPr>
            <w:noProof/>
            <w:webHidden/>
          </w:rPr>
          <w:instrText xml:space="preserve"> PAGEREF _Toc35508971 \h </w:instrText>
        </w:r>
        <w:r>
          <w:rPr>
            <w:noProof/>
            <w:webHidden/>
          </w:rPr>
        </w:r>
        <w:r>
          <w:rPr>
            <w:noProof/>
            <w:webHidden/>
          </w:rPr>
          <w:fldChar w:fldCharType="separate"/>
        </w:r>
        <w:r>
          <w:rPr>
            <w:noProof/>
            <w:webHidden/>
          </w:rPr>
          <w:t>80</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72" w:history="1">
        <w:r w:rsidRPr="005A0941">
          <w:rPr>
            <w:rStyle w:val="Hyperlink"/>
            <w:noProof/>
          </w:rPr>
          <w:t>3.7</w:t>
        </w:r>
        <w:r>
          <w:rPr>
            <w:rFonts w:asciiTheme="minorHAnsi" w:eastAsiaTheme="minorEastAsia" w:hAnsiTheme="minorHAnsi" w:cstheme="minorBidi"/>
            <w:i w:val="0"/>
            <w:noProof/>
            <w:sz w:val="22"/>
            <w:szCs w:val="22"/>
          </w:rPr>
          <w:tab/>
        </w:r>
        <w:r w:rsidRPr="005A0941">
          <w:rPr>
            <w:rStyle w:val="Hyperlink"/>
            <w:noProof/>
          </w:rPr>
          <w:t>VS-FUN-REQ-025239/C-Set 12/24 hour mode setting (TcSE ROIN-292339-1)</w:t>
        </w:r>
        <w:r>
          <w:rPr>
            <w:noProof/>
            <w:webHidden/>
          </w:rPr>
          <w:tab/>
        </w:r>
        <w:r>
          <w:rPr>
            <w:noProof/>
            <w:webHidden/>
          </w:rPr>
          <w:fldChar w:fldCharType="begin"/>
        </w:r>
        <w:r>
          <w:rPr>
            <w:noProof/>
            <w:webHidden/>
          </w:rPr>
          <w:instrText xml:space="preserve"> PAGEREF _Toc35508972 \h </w:instrText>
        </w:r>
        <w:r>
          <w:rPr>
            <w:noProof/>
            <w:webHidden/>
          </w:rPr>
        </w:r>
        <w:r>
          <w:rPr>
            <w:noProof/>
            <w:webHidden/>
          </w:rPr>
          <w:fldChar w:fldCharType="separate"/>
        </w:r>
        <w:r>
          <w:rPr>
            <w:noProof/>
            <w:webHidden/>
          </w:rPr>
          <w:t>82</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73" w:history="1">
        <w:r w:rsidRPr="005A0941">
          <w:rPr>
            <w:rStyle w:val="Hyperlink"/>
            <w:noProof/>
          </w:rPr>
          <w:t>3.7.1</w:t>
        </w:r>
        <w:r>
          <w:rPr>
            <w:rFonts w:asciiTheme="minorHAnsi" w:eastAsiaTheme="minorEastAsia" w:hAnsiTheme="minorHAnsi" w:cstheme="minorBidi"/>
            <w:noProof/>
            <w:sz w:val="22"/>
            <w:szCs w:val="22"/>
          </w:rPr>
          <w:tab/>
        </w:r>
        <w:r w:rsidRPr="005A0941">
          <w:rPr>
            <w:rStyle w:val="Hyperlink"/>
            <w:noProof/>
          </w:rPr>
          <w:t>Interface Requirements - 12/24 hour mode</w:t>
        </w:r>
        <w:r>
          <w:rPr>
            <w:noProof/>
            <w:webHidden/>
          </w:rPr>
          <w:tab/>
        </w:r>
        <w:r>
          <w:rPr>
            <w:noProof/>
            <w:webHidden/>
          </w:rPr>
          <w:fldChar w:fldCharType="begin"/>
        </w:r>
        <w:r>
          <w:rPr>
            <w:noProof/>
            <w:webHidden/>
          </w:rPr>
          <w:instrText xml:space="preserve"> PAGEREF _Toc35508973 \h </w:instrText>
        </w:r>
        <w:r>
          <w:rPr>
            <w:noProof/>
            <w:webHidden/>
          </w:rPr>
        </w:r>
        <w:r>
          <w:rPr>
            <w:noProof/>
            <w:webHidden/>
          </w:rPr>
          <w:fldChar w:fldCharType="separate"/>
        </w:r>
        <w:r>
          <w:rPr>
            <w:noProof/>
            <w:webHidden/>
          </w:rPr>
          <w:t>82</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74" w:history="1">
        <w:r w:rsidRPr="005A0941">
          <w:rPr>
            <w:rStyle w:val="Hyperlink"/>
            <w:noProof/>
          </w:rPr>
          <w:t>3.7.2</w:t>
        </w:r>
        <w:r>
          <w:rPr>
            <w:rFonts w:asciiTheme="minorHAnsi" w:eastAsiaTheme="minorEastAsia" w:hAnsiTheme="minorHAnsi" w:cstheme="minorBidi"/>
            <w:noProof/>
            <w:sz w:val="22"/>
            <w:szCs w:val="22"/>
          </w:rPr>
          <w:tab/>
        </w:r>
        <w:r w:rsidRPr="005A0941">
          <w:rPr>
            <w:rStyle w:val="Hyperlink"/>
            <w:noProof/>
          </w:rPr>
          <w:t>Functional Requirements</w:t>
        </w:r>
        <w:r>
          <w:rPr>
            <w:noProof/>
            <w:webHidden/>
          </w:rPr>
          <w:tab/>
        </w:r>
        <w:r>
          <w:rPr>
            <w:noProof/>
            <w:webHidden/>
          </w:rPr>
          <w:fldChar w:fldCharType="begin"/>
        </w:r>
        <w:r>
          <w:rPr>
            <w:noProof/>
            <w:webHidden/>
          </w:rPr>
          <w:instrText xml:space="preserve"> PAGEREF _Toc35508974 \h </w:instrText>
        </w:r>
        <w:r>
          <w:rPr>
            <w:noProof/>
            <w:webHidden/>
          </w:rPr>
        </w:r>
        <w:r>
          <w:rPr>
            <w:noProof/>
            <w:webHidden/>
          </w:rPr>
          <w:fldChar w:fldCharType="separate"/>
        </w:r>
        <w:r>
          <w:rPr>
            <w:noProof/>
            <w:webHidden/>
          </w:rPr>
          <w:t>82</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75" w:history="1">
        <w:r w:rsidRPr="005A0941">
          <w:rPr>
            <w:rStyle w:val="Hyperlink"/>
            <w:noProof/>
          </w:rPr>
          <w:t>3.7.3</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_Toc35508975 \h </w:instrText>
        </w:r>
        <w:r>
          <w:rPr>
            <w:noProof/>
            <w:webHidden/>
          </w:rPr>
        </w:r>
        <w:r>
          <w:rPr>
            <w:noProof/>
            <w:webHidden/>
          </w:rPr>
          <w:fldChar w:fldCharType="separate"/>
        </w:r>
        <w:r>
          <w:rPr>
            <w:noProof/>
            <w:webHidden/>
          </w:rPr>
          <w:t>83</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76" w:history="1">
        <w:r w:rsidRPr="005A0941">
          <w:rPr>
            <w:rStyle w:val="Hyperlink"/>
            <w:noProof/>
          </w:rPr>
          <w:t>3.7.4</w:t>
        </w:r>
        <w:r>
          <w:rPr>
            <w:rFonts w:asciiTheme="minorHAnsi" w:eastAsiaTheme="minorEastAsia" w:hAnsiTheme="minorHAnsi" w:cstheme="minorBidi"/>
            <w:noProof/>
            <w:sz w:val="22"/>
            <w:szCs w:val="22"/>
          </w:rPr>
          <w:tab/>
        </w:r>
        <w:r w:rsidRPr="005A0941">
          <w:rPr>
            <w:rStyle w:val="Hyperlink"/>
            <w:noProof/>
          </w:rPr>
          <w:t>Sequence Diagrams</w:t>
        </w:r>
        <w:r>
          <w:rPr>
            <w:noProof/>
            <w:webHidden/>
          </w:rPr>
          <w:tab/>
        </w:r>
        <w:r>
          <w:rPr>
            <w:noProof/>
            <w:webHidden/>
          </w:rPr>
          <w:fldChar w:fldCharType="begin"/>
        </w:r>
        <w:r>
          <w:rPr>
            <w:noProof/>
            <w:webHidden/>
          </w:rPr>
          <w:instrText xml:space="preserve"> PAGEREF _Toc35508976 \h </w:instrText>
        </w:r>
        <w:r>
          <w:rPr>
            <w:noProof/>
            <w:webHidden/>
          </w:rPr>
        </w:r>
        <w:r>
          <w:rPr>
            <w:noProof/>
            <w:webHidden/>
          </w:rPr>
          <w:fldChar w:fldCharType="separate"/>
        </w:r>
        <w:r>
          <w:rPr>
            <w:noProof/>
            <w:webHidden/>
          </w:rPr>
          <w:t>83</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77" w:history="1">
        <w:r w:rsidRPr="005A0941">
          <w:rPr>
            <w:rStyle w:val="Hyperlink"/>
            <w:noProof/>
          </w:rPr>
          <w:t>3.8</w:t>
        </w:r>
        <w:r>
          <w:rPr>
            <w:rFonts w:asciiTheme="minorHAnsi" w:eastAsiaTheme="minorEastAsia" w:hAnsiTheme="minorHAnsi" w:cstheme="minorBidi"/>
            <w:i w:val="0"/>
            <w:noProof/>
            <w:sz w:val="22"/>
            <w:szCs w:val="22"/>
          </w:rPr>
          <w:tab/>
        </w:r>
        <w:r w:rsidRPr="005A0941">
          <w:rPr>
            <w:rStyle w:val="Hyperlink"/>
            <w:noProof/>
          </w:rPr>
          <w:t>VS-FUN-REQ-025246/E-Charge Port Light Ring (TcSE ROIN-292385-1)</w:t>
        </w:r>
        <w:r>
          <w:rPr>
            <w:noProof/>
            <w:webHidden/>
          </w:rPr>
          <w:tab/>
        </w:r>
        <w:r>
          <w:rPr>
            <w:noProof/>
            <w:webHidden/>
          </w:rPr>
          <w:fldChar w:fldCharType="begin"/>
        </w:r>
        <w:r>
          <w:rPr>
            <w:noProof/>
            <w:webHidden/>
          </w:rPr>
          <w:instrText xml:space="preserve"> PAGEREF _Toc35508977 \h </w:instrText>
        </w:r>
        <w:r>
          <w:rPr>
            <w:noProof/>
            <w:webHidden/>
          </w:rPr>
        </w:r>
        <w:r>
          <w:rPr>
            <w:noProof/>
            <w:webHidden/>
          </w:rPr>
          <w:fldChar w:fldCharType="separate"/>
        </w:r>
        <w:r>
          <w:rPr>
            <w:noProof/>
            <w:webHidden/>
          </w:rPr>
          <w:t>85</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78" w:history="1">
        <w:r w:rsidRPr="005A0941">
          <w:rPr>
            <w:rStyle w:val="Hyperlink"/>
            <w:noProof/>
          </w:rPr>
          <w:t>3.8.1</w:t>
        </w:r>
        <w:r>
          <w:rPr>
            <w:rFonts w:asciiTheme="minorHAnsi" w:eastAsiaTheme="minorEastAsia" w:hAnsiTheme="minorHAnsi" w:cstheme="minorBidi"/>
            <w:noProof/>
            <w:sz w:val="22"/>
            <w:szCs w:val="22"/>
          </w:rPr>
          <w:tab/>
        </w:r>
        <w:r w:rsidRPr="005A0941">
          <w:rPr>
            <w:rStyle w:val="Hyperlink"/>
            <w:noProof/>
          </w:rPr>
          <w:t>Interface Requirements - Charge Port Light Ring</w:t>
        </w:r>
        <w:r>
          <w:rPr>
            <w:noProof/>
            <w:webHidden/>
          </w:rPr>
          <w:tab/>
        </w:r>
        <w:r>
          <w:rPr>
            <w:noProof/>
            <w:webHidden/>
          </w:rPr>
          <w:fldChar w:fldCharType="begin"/>
        </w:r>
        <w:r>
          <w:rPr>
            <w:noProof/>
            <w:webHidden/>
          </w:rPr>
          <w:instrText xml:space="preserve"> PAGEREF _Toc35508978 \h </w:instrText>
        </w:r>
        <w:r>
          <w:rPr>
            <w:noProof/>
            <w:webHidden/>
          </w:rPr>
        </w:r>
        <w:r>
          <w:rPr>
            <w:noProof/>
            <w:webHidden/>
          </w:rPr>
          <w:fldChar w:fldCharType="separate"/>
        </w:r>
        <w:r>
          <w:rPr>
            <w:noProof/>
            <w:webHidden/>
          </w:rPr>
          <w:t>85</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79" w:history="1">
        <w:r w:rsidRPr="005A0941">
          <w:rPr>
            <w:rStyle w:val="Hyperlink"/>
            <w:noProof/>
          </w:rPr>
          <w:t>3.8.2</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_Toc35508979 \h </w:instrText>
        </w:r>
        <w:r>
          <w:rPr>
            <w:noProof/>
            <w:webHidden/>
          </w:rPr>
        </w:r>
        <w:r>
          <w:rPr>
            <w:noProof/>
            <w:webHidden/>
          </w:rPr>
          <w:fldChar w:fldCharType="separate"/>
        </w:r>
        <w:r>
          <w:rPr>
            <w:noProof/>
            <w:webHidden/>
          </w:rPr>
          <w:t>85</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80" w:history="1">
        <w:r w:rsidRPr="005A0941">
          <w:rPr>
            <w:rStyle w:val="Hyperlink"/>
            <w:noProof/>
          </w:rPr>
          <w:t>3.8.3</w:t>
        </w:r>
        <w:r>
          <w:rPr>
            <w:rFonts w:asciiTheme="minorHAnsi" w:eastAsiaTheme="minorEastAsia" w:hAnsiTheme="minorHAnsi" w:cstheme="minorBidi"/>
            <w:noProof/>
            <w:sz w:val="22"/>
            <w:szCs w:val="22"/>
          </w:rPr>
          <w:tab/>
        </w:r>
        <w:r w:rsidRPr="005A0941">
          <w:rPr>
            <w:rStyle w:val="Hyperlink"/>
            <w:noProof/>
          </w:rPr>
          <w:t>Requirements</w:t>
        </w:r>
        <w:r>
          <w:rPr>
            <w:noProof/>
            <w:webHidden/>
          </w:rPr>
          <w:tab/>
        </w:r>
        <w:r>
          <w:rPr>
            <w:noProof/>
            <w:webHidden/>
          </w:rPr>
          <w:fldChar w:fldCharType="begin"/>
        </w:r>
        <w:r>
          <w:rPr>
            <w:noProof/>
            <w:webHidden/>
          </w:rPr>
          <w:instrText xml:space="preserve"> PAGEREF _Toc35508980 \h </w:instrText>
        </w:r>
        <w:r>
          <w:rPr>
            <w:noProof/>
            <w:webHidden/>
          </w:rPr>
        </w:r>
        <w:r>
          <w:rPr>
            <w:noProof/>
            <w:webHidden/>
          </w:rPr>
          <w:fldChar w:fldCharType="separate"/>
        </w:r>
        <w:r>
          <w:rPr>
            <w:noProof/>
            <w:webHidden/>
          </w:rPr>
          <w:t>85</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81" w:history="1">
        <w:r w:rsidRPr="005A0941">
          <w:rPr>
            <w:rStyle w:val="Hyperlink"/>
            <w:noProof/>
          </w:rPr>
          <w:t>3.8.4</w:t>
        </w:r>
        <w:r>
          <w:rPr>
            <w:rFonts w:asciiTheme="minorHAnsi" w:eastAsiaTheme="minorEastAsia" w:hAnsiTheme="minorHAnsi" w:cstheme="minorBidi"/>
            <w:noProof/>
            <w:sz w:val="22"/>
            <w:szCs w:val="22"/>
          </w:rPr>
          <w:tab/>
        </w:r>
        <w:r w:rsidRPr="005A0941">
          <w:rPr>
            <w:rStyle w:val="Hyperlink"/>
            <w:noProof/>
          </w:rPr>
          <w:t>White Box View</w:t>
        </w:r>
        <w:r>
          <w:rPr>
            <w:noProof/>
            <w:webHidden/>
          </w:rPr>
          <w:tab/>
        </w:r>
        <w:r>
          <w:rPr>
            <w:noProof/>
            <w:webHidden/>
          </w:rPr>
          <w:fldChar w:fldCharType="begin"/>
        </w:r>
        <w:r>
          <w:rPr>
            <w:noProof/>
            <w:webHidden/>
          </w:rPr>
          <w:instrText xml:space="preserve"> PAGEREF _Toc35508981 \h </w:instrText>
        </w:r>
        <w:r>
          <w:rPr>
            <w:noProof/>
            <w:webHidden/>
          </w:rPr>
        </w:r>
        <w:r>
          <w:rPr>
            <w:noProof/>
            <w:webHidden/>
          </w:rPr>
          <w:fldChar w:fldCharType="separate"/>
        </w:r>
        <w:r>
          <w:rPr>
            <w:noProof/>
            <w:webHidden/>
          </w:rPr>
          <w:t>86</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82" w:history="1">
        <w:r w:rsidRPr="005A0941">
          <w:rPr>
            <w:rStyle w:val="Hyperlink"/>
            <w:noProof/>
          </w:rPr>
          <w:t>3.9</w:t>
        </w:r>
        <w:r>
          <w:rPr>
            <w:rFonts w:asciiTheme="minorHAnsi" w:eastAsiaTheme="minorEastAsia" w:hAnsiTheme="minorHAnsi" w:cstheme="minorBidi"/>
            <w:i w:val="0"/>
            <w:noProof/>
            <w:sz w:val="22"/>
            <w:szCs w:val="22"/>
          </w:rPr>
          <w:tab/>
        </w:r>
        <w:r w:rsidRPr="005A0941">
          <w:rPr>
            <w:rStyle w:val="Hyperlink"/>
            <w:noProof/>
          </w:rPr>
          <w:t>VSv2-FUN-REQ-131582/B-Charge Cord Unlock</w:t>
        </w:r>
        <w:r>
          <w:rPr>
            <w:noProof/>
            <w:webHidden/>
          </w:rPr>
          <w:tab/>
        </w:r>
        <w:r>
          <w:rPr>
            <w:noProof/>
            <w:webHidden/>
          </w:rPr>
          <w:fldChar w:fldCharType="begin"/>
        </w:r>
        <w:r>
          <w:rPr>
            <w:noProof/>
            <w:webHidden/>
          </w:rPr>
          <w:instrText xml:space="preserve"> PAGEREF _Toc35508982 \h </w:instrText>
        </w:r>
        <w:r>
          <w:rPr>
            <w:noProof/>
            <w:webHidden/>
          </w:rPr>
        </w:r>
        <w:r>
          <w:rPr>
            <w:noProof/>
            <w:webHidden/>
          </w:rPr>
          <w:fldChar w:fldCharType="separate"/>
        </w:r>
        <w:r>
          <w:rPr>
            <w:noProof/>
            <w:webHidden/>
          </w:rPr>
          <w:t>88</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83" w:history="1">
        <w:r w:rsidRPr="005A0941">
          <w:rPr>
            <w:rStyle w:val="Hyperlink"/>
            <w:noProof/>
          </w:rPr>
          <w:t>3.9.1</w:t>
        </w:r>
        <w:r>
          <w:rPr>
            <w:rFonts w:asciiTheme="minorHAnsi" w:eastAsiaTheme="minorEastAsia" w:hAnsiTheme="minorHAnsi" w:cstheme="minorBidi"/>
            <w:noProof/>
            <w:sz w:val="22"/>
            <w:szCs w:val="22"/>
          </w:rPr>
          <w:tab/>
        </w:r>
        <w:r w:rsidRPr="005A0941">
          <w:rPr>
            <w:rStyle w:val="Hyperlink"/>
            <w:noProof/>
          </w:rPr>
          <w:t>Interface Requirements - Charge Cord Unlock</w:t>
        </w:r>
        <w:r>
          <w:rPr>
            <w:noProof/>
            <w:webHidden/>
          </w:rPr>
          <w:tab/>
        </w:r>
        <w:r>
          <w:rPr>
            <w:noProof/>
            <w:webHidden/>
          </w:rPr>
          <w:fldChar w:fldCharType="begin"/>
        </w:r>
        <w:r>
          <w:rPr>
            <w:noProof/>
            <w:webHidden/>
          </w:rPr>
          <w:instrText xml:space="preserve"> PAGEREF _Toc35508983 \h </w:instrText>
        </w:r>
        <w:r>
          <w:rPr>
            <w:noProof/>
            <w:webHidden/>
          </w:rPr>
        </w:r>
        <w:r>
          <w:rPr>
            <w:noProof/>
            <w:webHidden/>
          </w:rPr>
          <w:fldChar w:fldCharType="separate"/>
        </w:r>
        <w:r>
          <w:rPr>
            <w:noProof/>
            <w:webHidden/>
          </w:rPr>
          <w:t>88</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84" w:history="1">
        <w:r w:rsidRPr="005A0941">
          <w:rPr>
            <w:rStyle w:val="Hyperlink"/>
            <w:noProof/>
          </w:rPr>
          <w:t>3.9.2</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_Toc35508984 \h </w:instrText>
        </w:r>
        <w:r>
          <w:rPr>
            <w:noProof/>
            <w:webHidden/>
          </w:rPr>
        </w:r>
        <w:r>
          <w:rPr>
            <w:noProof/>
            <w:webHidden/>
          </w:rPr>
          <w:fldChar w:fldCharType="separate"/>
        </w:r>
        <w:r>
          <w:rPr>
            <w:noProof/>
            <w:webHidden/>
          </w:rPr>
          <w:t>89</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85" w:history="1">
        <w:r w:rsidRPr="005A0941">
          <w:rPr>
            <w:rStyle w:val="Hyperlink"/>
            <w:noProof/>
          </w:rPr>
          <w:t>3.9.3</w:t>
        </w:r>
        <w:r>
          <w:rPr>
            <w:rFonts w:asciiTheme="minorHAnsi" w:eastAsiaTheme="minorEastAsia" w:hAnsiTheme="minorHAnsi" w:cstheme="minorBidi"/>
            <w:noProof/>
            <w:sz w:val="22"/>
            <w:szCs w:val="22"/>
          </w:rPr>
          <w:tab/>
        </w:r>
        <w:r w:rsidRPr="005A0941">
          <w:rPr>
            <w:rStyle w:val="Hyperlink"/>
            <w:noProof/>
          </w:rPr>
          <w:t>Requirements</w:t>
        </w:r>
        <w:r>
          <w:rPr>
            <w:noProof/>
            <w:webHidden/>
          </w:rPr>
          <w:tab/>
        </w:r>
        <w:r>
          <w:rPr>
            <w:noProof/>
            <w:webHidden/>
          </w:rPr>
          <w:fldChar w:fldCharType="begin"/>
        </w:r>
        <w:r>
          <w:rPr>
            <w:noProof/>
            <w:webHidden/>
          </w:rPr>
          <w:instrText xml:space="preserve"> PAGEREF _Toc35508985 \h </w:instrText>
        </w:r>
        <w:r>
          <w:rPr>
            <w:noProof/>
            <w:webHidden/>
          </w:rPr>
        </w:r>
        <w:r>
          <w:rPr>
            <w:noProof/>
            <w:webHidden/>
          </w:rPr>
          <w:fldChar w:fldCharType="separate"/>
        </w:r>
        <w:r>
          <w:rPr>
            <w:noProof/>
            <w:webHidden/>
          </w:rPr>
          <w:t>94</w:t>
        </w:r>
        <w:r>
          <w:rPr>
            <w:noProof/>
            <w:webHidden/>
          </w:rPr>
          <w:fldChar w:fldCharType="end"/>
        </w:r>
      </w:hyperlink>
    </w:p>
    <w:p w:rsidR="00244C30" w:rsidRDefault="00244C30">
      <w:pPr>
        <w:pStyle w:val="TOC3"/>
        <w:tabs>
          <w:tab w:val="left" w:pos="1100"/>
          <w:tab w:val="right" w:leader="dot" w:pos="11107"/>
        </w:tabs>
        <w:rPr>
          <w:rFonts w:asciiTheme="minorHAnsi" w:eastAsiaTheme="minorEastAsia" w:hAnsiTheme="minorHAnsi" w:cstheme="minorBidi"/>
          <w:noProof/>
          <w:sz w:val="22"/>
          <w:szCs w:val="22"/>
        </w:rPr>
      </w:pPr>
      <w:hyperlink w:anchor="_Toc35508986" w:history="1">
        <w:r w:rsidRPr="005A0941">
          <w:rPr>
            <w:rStyle w:val="Hyperlink"/>
            <w:noProof/>
          </w:rPr>
          <w:t>3.9.4</w:t>
        </w:r>
        <w:r>
          <w:rPr>
            <w:rFonts w:asciiTheme="minorHAnsi" w:eastAsiaTheme="minorEastAsia" w:hAnsiTheme="minorHAnsi" w:cstheme="minorBidi"/>
            <w:noProof/>
            <w:sz w:val="22"/>
            <w:szCs w:val="22"/>
          </w:rPr>
          <w:tab/>
        </w:r>
        <w:r w:rsidRPr="005A0941">
          <w:rPr>
            <w:rStyle w:val="Hyperlink"/>
            <w:noProof/>
          </w:rPr>
          <w:t>Sequence Diagrams</w:t>
        </w:r>
        <w:r>
          <w:rPr>
            <w:noProof/>
            <w:webHidden/>
          </w:rPr>
          <w:tab/>
        </w:r>
        <w:r>
          <w:rPr>
            <w:noProof/>
            <w:webHidden/>
          </w:rPr>
          <w:fldChar w:fldCharType="begin"/>
        </w:r>
        <w:r>
          <w:rPr>
            <w:noProof/>
            <w:webHidden/>
          </w:rPr>
          <w:instrText xml:space="preserve"> PAGEREF _Toc35508986 \h </w:instrText>
        </w:r>
        <w:r>
          <w:rPr>
            <w:noProof/>
            <w:webHidden/>
          </w:rPr>
        </w:r>
        <w:r>
          <w:rPr>
            <w:noProof/>
            <w:webHidden/>
          </w:rPr>
          <w:fldChar w:fldCharType="separate"/>
        </w:r>
        <w:r>
          <w:rPr>
            <w:noProof/>
            <w:webHidden/>
          </w:rPr>
          <w:t>95</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87" w:history="1">
        <w:r w:rsidRPr="005A0941">
          <w:rPr>
            <w:rStyle w:val="Hyperlink"/>
            <w:noProof/>
          </w:rPr>
          <w:t>3.10</w:t>
        </w:r>
        <w:r>
          <w:rPr>
            <w:rFonts w:asciiTheme="minorHAnsi" w:eastAsiaTheme="minorEastAsia" w:hAnsiTheme="minorHAnsi" w:cstheme="minorBidi"/>
            <w:i w:val="0"/>
            <w:noProof/>
            <w:sz w:val="22"/>
            <w:szCs w:val="22"/>
          </w:rPr>
          <w:tab/>
        </w:r>
        <w:r w:rsidRPr="005A0941">
          <w:rPr>
            <w:rStyle w:val="Hyperlink"/>
            <w:noProof/>
          </w:rPr>
          <w:t>VS-FUN-REQ-023435/C-Edit Keypad Code (TcSE ROIN-284424-1)</w:t>
        </w:r>
        <w:r>
          <w:rPr>
            <w:noProof/>
            <w:webHidden/>
          </w:rPr>
          <w:tab/>
        </w:r>
        <w:r>
          <w:rPr>
            <w:noProof/>
            <w:webHidden/>
          </w:rPr>
          <w:fldChar w:fldCharType="begin"/>
        </w:r>
        <w:r>
          <w:rPr>
            <w:noProof/>
            <w:webHidden/>
          </w:rPr>
          <w:instrText xml:space="preserve"> PAGEREF _Toc35508987 \h </w:instrText>
        </w:r>
        <w:r>
          <w:rPr>
            <w:noProof/>
            <w:webHidden/>
          </w:rPr>
        </w:r>
        <w:r>
          <w:rPr>
            <w:noProof/>
            <w:webHidden/>
          </w:rPr>
          <w:fldChar w:fldCharType="separate"/>
        </w:r>
        <w:r>
          <w:rPr>
            <w:noProof/>
            <w:webHidden/>
          </w:rPr>
          <w:t>97</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988" w:history="1">
        <w:r w:rsidRPr="005A0941">
          <w:rPr>
            <w:rStyle w:val="Hyperlink"/>
            <w:noProof/>
          </w:rPr>
          <w:t>3.10.1</w:t>
        </w:r>
        <w:r>
          <w:rPr>
            <w:rFonts w:asciiTheme="minorHAnsi" w:eastAsiaTheme="minorEastAsia" w:hAnsiTheme="minorHAnsi" w:cstheme="minorBidi"/>
            <w:noProof/>
            <w:sz w:val="22"/>
            <w:szCs w:val="22"/>
          </w:rPr>
          <w:tab/>
        </w:r>
        <w:r w:rsidRPr="005A0941">
          <w:rPr>
            <w:rStyle w:val="Hyperlink"/>
            <w:noProof/>
          </w:rPr>
          <w:t>Interface Requirements - Keypad</w:t>
        </w:r>
        <w:r>
          <w:rPr>
            <w:noProof/>
            <w:webHidden/>
          </w:rPr>
          <w:tab/>
        </w:r>
        <w:r>
          <w:rPr>
            <w:noProof/>
            <w:webHidden/>
          </w:rPr>
          <w:fldChar w:fldCharType="begin"/>
        </w:r>
        <w:r>
          <w:rPr>
            <w:noProof/>
            <w:webHidden/>
          </w:rPr>
          <w:instrText xml:space="preserve"> PAGEREF _Toc35508988 \h </w:instrText>
        </w:r>
        <w:r>
          <w:rPr>
            <w:noProof/>
            <w:webHidden/>
          </w:rPr>
        </w:r>
        <w:r>
          <w:rPr>
            <w:noProof/>
            <w:webHidden/>
          </w:rPr>
          <w:fldChar w:fldCharType="separate"/>
        </w:r>
        <w:r>
          <w:rPr>
            <w:noProof/>
            <w:webHidden/>
          </w:rPr>
          <w:t>97</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989" w:history="1">
        <w:r w:rsidRPr="005A0941">
          <w:rPr>
            <w:rStyle w:val="Hyperlink"/>
            <w:noProof/>
          </w:rPr>
          <w:t>3.10.2</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_Toc35508989 \h </w:instrText>
        </w:r>
        <w:r>
          <w:rPr>
            <w:noProof/>
            <w:webHidden/>
          </w:rPr>
        </w:r>
        <w:r>
          <w:rPr>
            <w:noProof/>
            <w:webHidden/>
          </w:rPr>
          <w:fldChar w:fldCharType="separate"/>
        </w:r>
        <w:r>
          <w:rPr>
            <w:noProof/>
            <w:webHidden/>
          </w:rPr>
          <w:t>99</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990" w:history="1">
        <w:r w:rsidRPr="005A0941">
          <w:rPr>
            <w:rStyle w:val="Hyperlink"/>
            <w:noProof/>
          </w:rPr>
          <w:t>3.10.3</w:t>
        </w:r>
        <w:r>
          <w:rPr>
            <w:rFonts w:asciiTheme="minorHAnsi" w:eastAsiaTheme="minorEastAsia" w:hAnsiTheme="minorHAnsi" w:cstheme="minorBidi"/>
            <w:noProof/>
            <w:sz w:val="22"/>
            <w:szCs w:val="22"/>
          </w:rPr>
          <w:tab/>
        </w:r>
        <w:r w:rsidRPr="005A0941">
          <w:rPr>
            <w:rStyle w:val="Hyperlink"/>
            <w:noProof/>
          </w:rPr>
          <w:t>White Box Views</w:t>
        </w:r>
        <w:r>
          <w:rPr>
            <w:noProof/>
            <w:webHidden/>
          </w:rPr>
          <w:tab/>
        </w:r>
        <w:r>
          <w:rPr>
            <w:noProof/>
            <w:webHidden/>
          </w:rPr>
          <w:fldChar w:fldCharType="begin"/>
        </w:r>
        <w:r>
          <w:rPr>
            <w:noProof/>
            <w:webHidden/>
          </w:rPr>
          <w:instrText xml:space="preserve"> PAGEREF _Toc35508990 \h </w:instrText>
        </w:r>
        <w:r>
          <w:rPr>
            <w:noProof/>
            <w:webHidden/>
          </w:rPr>
        </w:r>
        <w:r>
          <w:rPr>
            <w:noProof/>
            <w:webHidden/>
          </w:rPr>
          <w:fldChar w:fldCharType="separate"/>
        </w:r>
        <w:r>
          <w:rPr>
            <w:noProof/>
            <w:webHidden/>
          </w:rPr>
          <w:t>101</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91" w:history="1">
        <w:r w:rsidRPr="005A0941">
          <w:rPr>
            <w:rStyle w:val="Hyperlink"/>
            <w:noProof/>
          </w:rPr>
          <w:t>3.11</w:t>
        </w:r>
        <w:r>
          <w:rPr>
            <w:rFonts w:asciiTheme="minorHAnsi" w:eastAsiaTheme="minorEastAsia" w:hAnsiTheme="minorHAnsi" w:cstheme="minorBidi"/>
            <w:i w:val="0"/>
            <w:noProof/>
            <w:sz w:val="22"/>
            <w:szCs w:val="22"/>
          </w:rPr>
          <w:tab/>
        </w:r>
        <w:r w:rsidRPr="005A0941">
          <w:rPr>
            <w:rStyle w:val="Hyperlink"/>
            <w:noProof/>
          </w:rPr>
          <w:t>VSv2-FUN-REQ-331323/A-Edit Keypad Code - Variant 2</w:t>
        </w:r>
        <w:r>
          <w:rPr>
            <w:noProof/>
            <w:webHidden/>
          </w:rPr>
          <w:tab/>
        </w:r>
        <w:r>
          <w:rPr>
            <w:noProof/>
            <w:webHidden/>
          </w:rPr>
          <w:fldChar w:fldCharType="begin"/>
        </w:r>
        <w:r>
          <w:rPr>
            <w:noProof/>
            <w:webHidden/>
          </w:rPr>
          <w:instrText xml:space="preserve"> PAGEREF _Toc35508991 \h </w:instrText>
        </w:r>
        <w:r>
          <w:rPr>
            <w:noProof/>
            <w:webHidden/>
          </w:rPr>
        </w:r>
        <w:r>
          <w:rPr>
            <w:noProof/>
            <w:webHidden/>
          </w:rPr>
          <w:fldChar w:fldCharType="separate"/>
        </w:r>
        <w:r>
          <w:rPr>
            <w:noProof/>
            <w:webHidden/>
          </w:rPr>
          <w:t>105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992" w:history="1">
        <w:r w:rsidRPr="005A0941">
          <w:rPr>
            <w:rStyle w:val="Hyperlink"/>
            <w:noProof/>
          </w:rPr>
          <w:t>3.11.1</w:t>
        </w:r>
        <w:r>
          <w:rPr>
            <w:rFonts w:asciiTheme="minorHAnsi" w:eastAsiaTheme="minorEastAsia" w:hAnsiTheme="minorHAnsi" w:cstheme="minorBidi"/>
            <w:noProof/>
            <w:sz w:val="22"/>
            <w:szCs w:val="22"/>
          </w:rPr>
          <w:tab/>
        </w:r>
        <w:r w:rsidRPr="005A0941">
          <w:rPr>
            <w:rStyle w:val="Hyperlink"/>
            <w:noProof/>
          </w:rPr>
          <w:t>Interface Requirements - Keypad</w:t>
        </w:r>
        <w:r>
          <w:rPr>
            <w:noProof/>
            <w:webHidden/>
          </w:rPr>
          <w:tab/>
        </w:r>
        <w:r>
          <w:rPr>
            <w:noProof/>
            <w:webHidden/>
          </w:rPr>
          <w:fldChar w:fldCharType="begin"/>
        </w:r>
        <w:r>
          <w:rPr>
            <w:noProof/>
            <w:webHidden/>
          </w:rPr>
          <w:instrText xml:space="preserve"> PAGEREF _Toc35508992 \h </w:instrText>
        </w:r>
        <w:r>
          <w:rPr>
            <w:noProof/>
            <w:webHidden/>
          </w:rPr>
        </w:r>
        <w:r>
          <w:rPr>
            <w:noProof/>
            <w:webHidden/>
          </w:rPr>
          <w:fldChar w:fldCharType="separate"/>
        </w:r>
        <w:r>
          <w:rPr>
            <w:noProof/>
            <w:webHidden/>
          </w:rPr>
          <w:t>105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993" w:history="1">
        <w:r w:rsidRPr="005A0941">
          <w:rPr>
            <w:rStyle w:val="Hyperlink"/>
            <w:noProof/>
          </w:rPr>
          <w:t>3.11.2</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_Toc35508993 \h </w:instrText>
        </w:r>
        <w:r>
          <w:rPr>
            <w:noProof/>
            <w:webHidden/>
          </w:rPr>
        </w:r>
        <w:r>
          <w:rPr>
            <w:noProof/>
            <w:webHidden/>
          </w:rPr>
          <w:fldChar w:fldCharType="separate"/>
        </w:r>
        <w:r>
          <w:rPr>
            <w:noProof/>
            <w:webHidden/>
          </w:rPr>
          <w:t>106</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994" w:history="1">
        <w:r w:rsidRPr="005A0941">
          <w:rPr>
            <w:rStyle w:val="Hyperlink"/>
            <w:noProof/>
          </w:rPr>
          <w:t>3.11.3</w:t>
        </w:r>
        <w:r>
          <w:rPr>
            <w:rFonts w:asciiTheme="minorHAnsi" w:eastAsiaTheme="minorEastAsia" w:hAnsiTheme="minorHAnsi" w:cstheme="minorBidi"/>
            <w:noProof/>
            <w:sz w:val="22"/>
            <w:szCs w:val="22"/>
          </w:rPr>
          <w:tab/>
        </w:r>
        <w:r w:rsidRPr="005A0941">
          <w:rPr>
            <w:rStyle w:val="Hyperlink"/>
            <w:noProof/>
          </w:rPr>
          <w:t>Requirements</w:t>
        </w:r>
        <w:r>
          <w:rPr>
            <w:noProof/>
            <w:webHidden/>
          </w:rPr>
          <w:tab/>
        </w:r>
        <w:r>
          <w:rPr>
            <w:noProof/>
            <w:webHidden/>
          </w:rPr>
          <w:fldChar w:fldCharType="begin"/>
        </w:r>
        <w:r>
          <w:rPr>
            <w:noProof/>
            <w:webHidden/>
          </w:rPr>
          <w:instrText xml:space="preserve"> PAGEREF _Toc35508994 \h </w:instrText>
        </w:r>
        <w:r>
          <w:rPr>
            <w:noProof/>
            <w:webHidden/>
          </w:rPr>
        </w:r>
        <w:r>
          <w:rPr>
            <w:noProof/>
            <w:webHidden/>
          </w:rPr>
          <w:fldChar w:fldCharType="separate"/>
        </w:r>
        <w:r>
          <w:rPr>
            <w:noProof/>
            <w:webHidden/>
          </w:rPr>
          <w:t>108</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995" w:history="1">
        <w:r w:rsidRPr="005A0941">
          <w:rPr>
            <w:rStyle w:val="Hyperlink"/>
            <w:noProof/>
          </w:rPr>
          <w:t>3.11.4</w:t>
        </w:r>
        <w:r>
          <w:rPr>
            <w:rFonts w:asciiTheme="minorHAnsi" w:eastAsiaTheme="minorEastAsia" w:hAnsiTheme="minorHAnsi" w:cstheme="minorBidi"/>
            <w:noProof/>
            <w:sz w:val="22"/>
            <w:szCs w:val="22"/>
          </w:rPr>
          <w:tab/>
        </w:r>
        <w:r w:rsidRPr="005A0941">
          <w:rPr>
            <w:rStyle w:val="Hyperlink"/>
            <w:noProof/>
          </w:rPr>
          <w:t>Sequence Diagrams</w:t>
        </w:r>
        <w:r>
          <w:rPr>
            <w:noProof/>
            <w:webHidden/>
          </w:rPr>
          <w:tab/>
        </w:r>
        <w:r>
          <w:rPr>
            <w:noProof/>
            <w:webHidden/>
          </w:rPr>
          <w:fldChar w:fldCharType="begin"/>
        </w:r>
        <w:r>
          <w:rPr>
            <w:noProof/>
            <w:webHidden/>
          </w:rPr>
          <w:instrText xml:space="preserve"> PAGEREF _Toc35508995 \h </w:instrText>
        </w:r>
        <w:r>
          <w:rPr>
            <w:noProof/>
            <w:webHidden/>
          </w:rPr>
        </w:r>
        <w:r>
          <w:rPr>
            <w:noProof/>
            <w:webHidden/>
          </w:rPr>
          <w:fldChar w:fldCharType="separate"/>
        </w:r>
        <w:r>
          <w:rPr>
            <w:noProof/>
            <w:webHidden/>
          </w:rPr>
          <w:t>110</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8996" w:history="1">
        <w:r w:rsidRPr="005A0941">
          <w:rPr>
            <w:rStyle w:val="Hyperlink"/>
            <w:noProof/>
          </w:rPr>
          <w:t>3.12</w:t>
        </w:r>
        <w:r>
          <w:rPr>
            <w:rFonts w:asciiTheme="minorHAnsi" w:eastAsiaTheme="minorEastAsia" w:hAnsiTheme="minorHAnsi" w:cstheme="minorBidi"/>
            <w:i w:val="0"/>
            <w:noProof/>
            <w:sz w:val="22"/>
            <w:szCs w:val="22"/>
          </w:rPr>
          <w:tab/>
        </w:r>
        <w:r w:rsidRPr="005A0941">
          <w:rPr>
            <w:rStyle w:val="Hyperlink"/>
            <w:noProof/>
          </w:rPr>
          <w:t>VS-FUN-REQ-025341/E-Master Reset to Factory Defaults - APIM (TcSE ROIN-296290-1)</w:t>
        </w:r>
        <w:r>
          <w:rPr>
            <w:noProof/>
            <w:webHidden/>
          </w:rPr>
          <w:tab/>
        </w:r>
        <w:r>
          <w:rPr>
            <w:noProof/>
            <w:webHidden/>
          </w:rPr>
          <w:fldChar w:fldCharType="begin"/>
        </w:r>
        <w:r>
          <w:rPr>
            <w:noProof/>
            <w:webHidden/>
          </w:rPr>
          <w:instrText xml:space="preserve"> PAGEREF _Toc35508996 \h </w:instrText>
        </w:r>
        <w:r>
          <w:rPr>
            <w:noProof/>
            <w:webHidden/>
          </w:rPr>
        </w:r>
        <w:r>
          <w:rPr>
            <w:noProof/>
            <w:webHidden/>
          </w:rPr>
          <w:fldChar w:fldCharType="separate"/>
        </w:r>
        <w:r>
          <w:rPr>
            <w:noProof/>
            <w:webHidden/>
          </w:rPr>
          <w:t>114</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997" w:history="1">
        <w:r w:rsidRPr="005A0941">
          <w:rPr>
            <w:rStyle w:val="Hyperlink"/>
            <w:noProof/>
          </w:rPr>
          <w:t>3.12.1</w:t>
        </w:r>
        <w:r>
          <w:rPr>
            <w:rFonts w:asciiTheme="minorHAnsi" w:eastAsiaTheme="minorEastAsia" w:hAnsiTheme="minorHAnsi" w:cstheme="minorBidi"/>
            <w:noProof/>
            <w:sz w:val="22"/>
            <w:szCs w:val="22"/>
          </w:rPr>
          <w:tab/>
        </w:r>
        <w:r w:rsidRPr="005A0941">
          <w:rPr>
            <w:rStyle w:val="Hyperlink"/>
            <w:noProof/>
          </w:rPr>
          <w:t>Interface Requirements - Master Reset</w:t>
        </w:r>
        <w:r>
          <w:rPr>
            <w:noProof/>
            <w:webHidden/>
          </w:rPr>
          <w:tab/>
        </w:r>
        <w:r>
          <w:rPr>
            <w:noProof/>
            <w:webHidden/>
          </w:rPr>
          <w:fldChar w:fldCharType="begin"/>
        </w:r>
        <w:r>
          <w:rPr>
            <w:noProof/>
            <w:webHidden/>
          </w:rPr>
          <w:instrText xml:space="preserve"> PAGEREF _Toc35508997 \h </w:instrText>
        </w:r>
        <w:r>
          <w:rPr>
            <w:noProof/>
            <w:webHidden/>
          </w:rPr>
        </w:r>
        <w:r>
          <w:rPr>
            <w:noProof/>
            <w:webHidden/>
          </w:rPr>
          <w:fldChar w:fldCharType="separate"/>
        </w:r>
        <w:r>
          <w:rPr>
            <w:noProof/>
            <w:webHidden/>
          </w:rPr>
          <w:t>114</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998" w:history="1">
        <w:r w:rsidRPr="005A0941">
          <w:rPr>
            <w:rStyle w:val="Hyperlink"/>
            <w:noProof/>
          </w:rPr>
          <w:t>3.12.2</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_Toc35508998 \h </w:instrText>
        </w:r>
        <w:r>
          <w:rPr>
            <w:noProof/>
            <w:webHidden/>
          </w:rPr>
        </w:r>
        <w:r>
          <w:rPr>
            <w:noProof/>
            <w:webHidden/>
          </w:rPr>
          <w:fldChar w:fldCharType="separate"/>
        </w:r>
        <w:r>
          <w:rPr>
            <w:noProof/>
            <w:webHidden/>
          </w:rPr>
          <w:t>114</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8999" w:history="1">
        <w:r w:rsidRPr="005A0941">
          <w:rPr>
            <w:rStyle w:val="Hyperlink"/>
            <w:noProof/>
          </w:rPr>
          <w:t>3.12.3</w:t>
        </w:r>
        <w:r>
          <w:rPr>
            <w:rFonts w:asciiTheme="minorHAnsi" w:eastAsiaTheme="minorEastAsia" w:hAnsiTheme="minorHAnsi" w:cstheme="minorBidi"/>
            <w:noProof/>
            <w:sz w:val="22"/>
            <w:szCs w:val="22"/>
          </w:rPr>
          <w:tab/>
        </w:r>
        <w:r w:rsidRPr="005A0941">
          <w:rPr>
            <w:rStyle w:val="Hyperlink"/>
            <w:noProof/>
          </w:rPr>
          <w:t>Requirements</w:t>
        </w:r>
        <w:r>
          <w:rPr>
            <w:noProof/>
            <w:webHidden/>
          </w:rPr>
          <w:tab/>
        </w:r>
        <w:r>
          <w:rPr>
            <w:noProof/>
            <w:webHidden/>
          </w:rPr>
          <w:fldChar w:fldCharType="begin"/>
        </w:r>
        <w:r>
          <w:rPr>
            <w:noProof/>
            <w:webHidden/>
          </w:rPr>
          <w:instrText xml:space="preserve"> PAGEREF _Toc35508999 \h </w:instrText>
        </w:r>
        <w:r>
          <w:rPr>
            <w:noProof/>
            <w:webHidden/>
          </w:rPr>
        </w:r>
        <w:r>
          <w:rPr>
            <w:noProof/>
            <w:webHidden/>
          </w:rPr>
          <w:fldChar w:fldCharType="separate"/>
        </w:r>
        <w:r>
          <w:rPr>
            <w:noProof/>
            <w:webHidden/>
          </w:rPr>
          <w:t>116</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00" w:history="1">
        <w:r w:rsidRPr="005A0941">
          <w:rPr>
            <w:rStyle w:val="Hyperlink"/>
            <w:noProof/>
          </w:rPr>
          <w:t>3.12.4</w:t>
        </w:r>
        <w:r>
          <w:rPr>
            <w:rFonts w:asciiTheme="minorHAnsi" w:eastAsiaTheme="minorEastAsia" w:hAnsiTheme="minorHAnsi" w:cstheme="minorBidi"/>
            <w:noProof/>
            <w:sz w:val="22"/>
            <w:szCs w:val="22"/>
          </w:rPr>
          <w:tab/>
        </w:r>
        <w:r w:rsidRPr="005A0941">
          <w:rPr>
            <w:rStyle w:val="Hyperlink"/>
            <w:noProof/>
          </w:rPr>
          <w:t>White Box Views</w:t>
        </w:r>
        <w:r>
          <w:rPr>
            <w:noProof/>
            <w:webHidden/>
          </w:rPr>
          <w:tab/>
        </w:r>
        <w:r>
          <w:rPr>
            <w:noProof/>
            <w:webHidden/>
          </w:rPr>
          <w:fldChar w:fldCharType="begin"/>
        </w:r>
        <w:r>
          <w:rPr>
            <w:noProof/>
            <w:webHidden/>
          </w:rPr>
          <w:instrText xml:space="preserve"> PAGEREF _Toc35509000 \h </w:instrText>
        </w:r>
        <w:r>
          <w:rPr>
            <w:noProof/>
            <w:webHidden/>
          </w:rPr>
        </w:r>
        <w:r>
          <w:rPr>
            <w:noProof/>
            <w:webHidden/>
          </w:rPr>
          <w:fldChar w:fldCharType="separate"/>
        </w:r>
        <w:r>
          <w:rPr>
            <w:noProof/>
            <w:webHidden/>
          </w:rPr>
          <w:t>120</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9001" w:history="1">
        <w:r w:rsidRPr="005A0941">
          <w:rPr>
            <w:rStyle w:val="Hyperlink"/>
            <w:noProof/>
          </w:rPr>
          <w:t>3.13</w:t>
        </w:r>
        <w:r>
          <w:rPr>
            <w:rFonts w:asciiTheme="minorHAnsi" w:eastAsiaTheme="minorEastAsia" w:hAnsiTheme="minorHAnsi" w:cstheme="minorBidi"/>
            <w:i w:val="0"/>
            <w:noProof/>
            <w:sz w:val="22"/>
            <w:szCs w:val="22"/>
          </w:rPr>
          <w:tab/>
        </w:r>
        <w:r w:rsidRPr="005A0941">
          <w:rPr>
            <w:rStyle w:val="Hyperlink"/>
            <w:noProof/>
          </w:rPr>
          <w:t>VS-FUN-REQ-096818/D-Set Valet Mode</w:t>
        </w:r>
        <w:r>
          <w:rPr>
            <w:noProof/>
            <w:webHidden/>
          </w:rPr>
          <w:tab/>
        </w:r>
        <w:r>
          <w:rPr>
            <w:noProof/>
            <w:webHidden/>
          </w:rPr>
          <w:fldChar w:fldCharType="begin"/>
        </w:r>
        <w:r>
          <w:rPr>
            <w:noProof/>
            <w:webHidden/>
          </w:rPr>
          <w:instrText xml:space="preserve"> PAGEREF _Toc35509001 \h </w:instrText>
        </w:r>
        <w:r>
          <w:rPr>
            <w:noProof/>
            <w:webHidden/>
          </w:rPr>
        </w:r>
        <w:r>
          <w:rPr>
            <w:noProof/>
            <w:webHidden/>
          </w:rPr>
          <w:fldChar w:fldCharType="separate"/>
        </w:r>
        <w:r>
          <w:rPr>
            <w:noProof/>
            <w:webHidden/>
          </w:rPr>
          <w:t>122</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02" w:history="1">
        <w:r w:rsidRPr="005A0941">
          <w:rPr>
            <w:rStyle w:val="Hyperlink"/>
            <w:noProof/>
          </w:rPr>
          <w:t>3.13.1</w:t>
        </w:r>
        <w:r>
          <w:rPr>
            <w:rFonts w:asciiTheme="minorHAnsi" w:eastAsiaTheme="minorEastAsia" w:hAnsiTheme="minorHAnsi" w:cstheme="minorBidi"/>
            <w:noProof/>
            <w:sz w:val="22"/>
            <w:szCs w:val="22"/>
          </w:rPr>
          <w:tab/>
        </w:r>
        <w:r w:rsidRPr="005A0941">
          <w:rPr>
            <w:rStyle w:val="Hyperlink"/>
            <w:noProof/>
          </w:rPr>
          <w:t>Interface Requirement - Valet Mode</w:t>
        </w:r>
        <w:r>
          <w:rPr>
            <w:noProof/>
            <w:webHidden/>
          </w:rPr>
          <w:tab/>
        </w:r>
        <w:r>
          <w:rPr>
            <w:noProof/>
            <w:webHidden/>
          </w:rPr>
          <w:fldChar w:fldCharType="begin"/>
        </w:r>
        <w:r>
          <w:rPr>
            <w:noProof/>
            <w:webHidden/>
          </w:rPr>
          <w:instrText xml:space="preserve"> PAGEREF _Toc35509002 \h </w:instrText>
        </w:r>
        <w:r>
          <w:rPr>
            <w:noProof/>
            <w:webHidden/>
          </w:rPr>
        </w:r>
        <w:r>
          <w:rPr>
            <w:noProof/>
            <w:webHidden/>
          </w:rPr>
          <w:fldChar w:fldCharType="separate"/>
        </w:r>
        <w:r>
          <w:rPr>
            <w:noProof/>
            <w:webHidden/>
          </w:rPr>
          <w:t>122</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03" w:history="1">
        <w:r w:rsidRPr="005A0941">
          <w:rPr>
            <w:rStyle w:val="Hyperlink"/>
            <w:noProof/>
          </w:rPr>
          <w:t>3.13.2</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_Toc35509003 \h </w:instrText>
        </w:r>
        <w:r>
          <w:rPr>
            <w:noProof/>
            <w:webHidden/>
          </w:rPr>
        </w:r>
        <w:r>
          <w:rPr>
            <w:noProof/>
            <w:webHidden/>
          </w:rPr>
          <w:fldChar w:fldCharType="separate"/>
        </w:r>
        <w:r>
          <w:rPr>
            <w:noProof/>
            <w:webHidden/>
          </w:rPr>
          <w:t>122</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04" w:history="1">
        <w:r w:rsidRPr="005A0941">
          <w:rPr>
            <w:rStyle w:val="Hyperlink"/>
            <w:noProof/>
          </w:rPr>
          <w:t>3.13.3</w:t>
        </w:r>
        <w:r>
          <w:rPr>
            <w:rFonts w:asciiTheme="minorHAnsi" w:eastAsiaTheme="minorEastAsia" w:hAnsiTheme="minorHAnsi" w:cstheme="minorBidi"/>
            <w:noProof/>
            <w:sz w:val="22"/>
            <w:szCs w:val="22"/>
          </w:rPr>
          <w:tab/>
        </w:r>
        <w:r w:rsidRPr="005A0941">
          <w:rPr>
            <w:rStyle w:val="Hyperlink"/>
            <w:noProof/>
          </w:rPr>
          <w:t>Requirements</w:t>
        </w:r>
        <w:r>
          <w:rPr>
            <w:noProof/>
            <w:webHidden/>
          </w:rPr>
          <w:tab/>
        </w:r>
        <w:r>
          <w:rPr>
            <w:noProof/>
            <w:webHidden/>
          </w:rPr>
          <w:fldChar w:fldCharType="begin"/>
        </w:r>
        <w:r>
          <w:rPr>
            <w:noProof/>
            <w:webHidden/>
          </w:rPr>
          <w:instrText xml:space="preserve"> PAGEREF _Toc35509004 \h </w:instrText>
        </w:r>
        <w:r>
          <w:rPr>
            <w:noProof/>
            <w:webHidden/>
          </w:rPr>
        </w:r>
        <w:r>
          <w:rPr>
            <w:noProof/>
            <w:webHidden/>
          </w:rPr>
          <w:fldChar w:fldCharType="separate"/>
        </w:r>
        <w:r>
          <w:rPr>
            <w:noProof/>
            <w:webHidden/>
          </w:rPr>
          <w:t>122</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05" w:history="1">
        <w:r w:rsidRPr="005A0941">
          <w:rPr>
            <w:rStyle w:val="Hyperlink"/>
            <w:noProof/>
          </w:rPr>
          <w:t>3.13.4</w:t>
        </w:r>
        <w:r>
          <w:rPr>
            <w:rFonts w:asciiTheme="minorHAnsi" w:eastAsiaTheme="minorEastAsia" w:hAnsiTheme="minorHAnsi" w:cstheme="minorBidi"/>
            <w:noProof/>
            <w:sz w:val="22"/>
            <w:szCs w:val="22"/>
          </w:rPr>
          <w:tab/>
        </w:r>
        <w:r w:rsidRPr="005A0941">
          <w:rPr>
            <w:rStyle w:val="Hyperlink"/>
            <w:noProof/>
          </w:rPr>
          <w:t>White Box Views</w:t>
        </w:r>
        <w:r>
          <w:rPr>
            <w:noProof/>
            <w:webHidden/>
          </w:rPr>
          <w:tab/>
        </w:r>
        <w:r>
          <w:rPr>
            <w:noProof/>
            <w:webHidden/>
          </w:rPr>
          <w:fldChar w:fldCharType="begin"/>
        </w:r>
        <w:r>
          <w:rPr>
            <w:noProof/>
            <w:webHidden/>
          </w:rPr>
          <w:instrText xml:space="preserve"> PAGEREF _Toc35509005 \h </w:instrText>
        </w:r>
        <w:r>
          <w:rPr>
            <w:noProof/>
            <w:webHidden/>
          </w:rPr>
        </w:r>
        <w:r>
          <w:rPr>
            <w:noProof/>
            <w:webHidden/>
          </w:rPr>
          <w:fldChar w:fldCharType="separate"/>
        </w:r>
        <w:r>
          <w:rPr>
            <w:noProof/>
            <w:webHidden/>
          </w:rPr>
          <w:t>123</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9006" w:history="1">
        <w:r w:rsidRPr="005A0941">
          <w:rPr>
            <w:rStyle w:val="Hyperlink"/>
            <w:noProof/>
          </w:rPr>
          <w:t>3.14</w:t>
        </w:r>
        <w:r>
          <w:rPr>
            <w:rFonts w:asciiTheme="minorHAnsi" w:eastAsiaTheme="minorEastAsia" w:hAnsiTheme="minorHAnsi" w:cstheme="minorBidi"/>
            <w:i w:val="0"/>
            <w:noProof/>
            <w:sz w:val="22"/>
            <w:szCs w:val="22"/>
          </w:rPr>
          <w:tab/>
        </w:r>
        <w:r w:rsidRPr="005A0941">
          <w:rPr>
            <w:rStyle w:val="Hyperlink"/>
            <w:noProof/>
          </w:rPr>
          <w:t>VS-FUN-REQ-334503/A-Drive History Reset</w:t>
        </w:r>
        <w:r>
          <w:rPr>
            <w:noProof/>
            <w:webHidden/>
          </w:rPr>
          <w:tab/>
        </w:r>
        <w:r>
          <w:rPr>
            <w:noProof/>
            <w:webHidden/>
          </w:rPr>
          <w:fldChar w:fldCharType="begin"/>
        </w:r>
        <w:r>
          <w:rPr>
            <w:noProof/>
            <w:webHidden/>
          </w:rPr>
          <w:instrText xml:space="preserve"> PAGEREF _Toc35509006 \h </w:instrText>
        </w:r>
        <w:r>
          <w:rPr>
            <w:noProof/>
            <w:webHidden/>
          </w:rPr>
        </w:r>
        <w:r>
          <w:rPr>
            <w:noProof/>
            <w:webHidden/>
          </w:rPr>
          <w:fldChar w:fldCharType="separate"/>
        </w:r>
        <w:r>
          <w:rPr>
            <w:noProof/>
            <w:webHidden/>
          </w:rPr>
          <w:t>125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07" w:history="1">
        <w:r w:rsidRPr="005A0941">
          <w:rPr>
            <w:rStyle w:val="Hyperlink"/>
            <w:noProof/>
          </w:rPr>
          <w:t>3.14.1</w:t>
        </w:r>
        <w:r>
          <w:rPr>
            <w:rFonts w:asciiTheme="minorHAnsi" w:eastAsiaTheme="minorEastAsia" w:hAnsiTheme="minorHAnsi" w:cstheme="minorBidi"/>
            <w:noProof/>
            <w:sz w:val="22"/>
            <w:szCs w:val="22"/>
          </w:rPr>
          <w:tab/>
        </w:r>
        <w:r w:rsidRPr="005A0941">
          <w:rPr>
            <w:rStyle w:val="Hyperlink"/>
            <w:noProof/>
          </w:rPr>
          <w:t>VS-CLD-REQ-339750/A-Drive History Client</w:t>
        </w:r>
        <w:r>
          <w:rPr>
            <w:noProof/>
            <w:webHidden/>
          </w:rPr>
          <w:tab/>
        </w:r>
        <w:r>
          <w:rPr>
            <w:noProof/>
            <w:webHidden/>
          </w:rPr>
          <w:fldChar w:fldCharType="begin"/>
        </w:r>
        <w:r>
          <w:rPr>
            <w:noProof/>
            <w:webHidden/>
          </w:rPr>
          <w:instrText xml:space="preserve"> PAGEREF _Toc35509007 \h </w:instrText>
        </w:r>
        <w:r>
          <w:rPr>
            <w:noProof/>
            <w:webHidden/>
          </w:rPr>
        </w:r>
        <w:r>
          <w:rPr>
            <w:noProof/>
            <w:webHidden/>
          </w:rPr>
          <w:fldChar w:fldCharType="separate"/>
        </w:r>
        <w:r>
          <w:rPr>
            <w:noProof/>
            <w:webHidden/>
          </w:rPr>
          <w:t>125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08" w:history="1">
        <w:r w:rsidRPr="005A0941">
          <w:rPr>
            <w:rStyle w:val="Hyperlink"/>
            <w:noProof/>
          </w:rPr>
          <w:t>3.14.2</w:t>
        </w:r>
        <w:r>
          <w:rPr>
            <w:rFonts w:asciiTheme="minorHAnsi" w:eastAsiaTheme="minorEastAsia" w:hAnsiTheme="minorHAnsi" w:cstheme="minorBidi"/>
            <w:noProof/>
            <w:sz w:val="22"/>
            <w:szCs w:val="22"/>
          </w:rPr>
          <w:tab/>
        </w:r>
        <w:r w:rsidRPr="005A0941">
          <w:rPr>
            <w:rStyle w:val="Hyperlink"/>
            <w:noProof/>
          </w:rPr>
          <w:t>VS-CLD-REQ-342947/A-Drive History Server</w:t>
        </w:r>
        <w:r>
          <w:rPr>
            <w:noProof/>
            <w:webHidden/>
          </w:rPr>
          <w:tab/>
        </w:r>
        <w:r>
          <w:rPr>
            <w:noProof/>
            <w:webHidden/>
          </w:rPr>
          <w:fldChar w:fldCharType="begin"/>
        </w:r>
        <w:r>
          <w:rPr>
            <w:noProof/>
            <w:webHidden/>
          </w:rPr>
          <w:instrText xml:space="preserve"> PAGEREF _Toc35509008 \h </w:instrText>
        </w:r>
        <w:r>
          <w:rPr>
            <w:noProof/>
            <w:webHidden/>
          </w:rPr>
        </w:r>
        <w:r>
          <w:rPr>
            <w:noProof/>
            <w:webHidden/>
          </w:rPr>
          <w:fldChar w:fldCharType="separate"/>
        </w:r>
        <w:r>
          <w:rPr>
            <w:noProof/>
            <w:webHidden/>
          </w:rPr>
          <w:t>125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09" w:history="1">
        <w:r w:rsidRPr="005A0941">
          <w:rPr>
            <w:rStyle w:val="Hyperlink"/>
            <w:noProof/>
          </w:rPr>
          <w:t>3.14.3</w:t>
        </w:r>
        <w:r>
          <w:rPr>
            <w:rFonts w:asciiTheme="minorHAnsi" w:eastAsiaTheme="minorEastAsia" w:hAnsiTheme="minorHAnsi" w:cstheme="minorBidi"/>
            <w:noProof/>
            <w:sz w:val="22"/>
            <w:szCs w:val="22"/>
          </w:rPr>
          <w:tab/>
        </w:r>
        <w:r w:rsidRPr="005A0941">
          <w:rPr>
            <w:rStyle w:val="Hyperlink"/>
            <w:noProof/>
          </w:rPr>
          <w:t>Interface Requirements</w:t>
        </w:r>
        <w:r>
          <w:rPr>
            <w:noProof/>
            <w:webHidden/>
          </w:rPr>
          <w:tab/>
        </w:r>
        <w:r>
          <w:rPr>
            <w:noProof/>
            <w:webHidden/>
          </w:rPr>
          <w:fldChar w:fldCharType="begin"/>
        </w:r>
        <w:r>
          <w:rPr>
            <w:noProof/>
            <w:webHidden/>
          </w:rPr>
          <w:instrText xml:space="preserve"> PAGEREF _Toc35509009 \h </w:instrText>
        </w:r>
        <w:r>
          <w:rPr>
            <w:noProof/>
            <w:webHidden/>
          </w:rPr>
        </w:r>
        <w:r>
          <w:rPr>
            <w:noProof/>
            <w:webHidden/>
          </w:rPr>
          <w:fldChar w:fldCharType="separate"/>
        </w:r>
        <w:r>
          <w:rPr>
            <w:noProof/>
            <w:webHidden/>
          </w:rPr>
          <w:t>125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10" w:history="1">
        <w:r w:rsidRPr="005A0941">
          <w:rPr>
            <w:rStyle w:val="Hyperlink"/>
            <w:noProof/>
          </w:rPr>
          <w:t>3.14.4</w:t>
        </w:r>
        <w:r>
          <w:rPr>
            <w:rFonts w:asciiTheme="minorHAnsi" w:eastAsiaTheme="minorEastAsia" w:hAnsiTheme="minorHAnsi" w:cstheme="minorBidi"/>
            <w:noProof/>
            <w:sz w:val="22"/>
            <w:szCs w:val="22"/>
          </w:rPr>
          <w:tab/>
        </w:r>
        <w:r w:rsidRPr="005A0941">
          <w:rPr>
            <w:rStyle w:val="Hyperlink"/>
            <w:noProof/>
          </w:rPr>
          <w:t>Requirements</w:t>
        </w:r>
        <w:r>
          <w:rPr>
            <w:noProof/>
            <w:webHidden/>
          </w:rPr>
          <w:tab/>
        </w:r>
        <w:r>
          <w:rPr>
            <w:noProof/>
            <w:webHidden/>
          </w:rPr>
          <w:fldChar w:fldCharType="begin"/>
        </w:r>
        <w:r>
          <w:rPr>
            <w:noProof/>
            <w:webHidden/>
          </w:rPr>
          <w:instrText xml:space="preserve"> PAGEREF _Toc35509010 \h </w:instrText>
        </w:r>
        <w:r>
          <w:rPr>
            <w:noProof/>
            <w:webHidden/>
          </w:rPr>
        </w:r>
        <w:r>
          <w:rPr>
            <w:noProof/>
            <w:webHidden/>
          </w:rPr>
          <w:fldChar w:fldCharType="separate"/>
        </w:r>
        <w:r>
          <w:rPr>
            <w:noProof/>
            <w:webHidden/>
          </w:rPr>
          <w:t>125</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9011" w:history="1">
        <w:r w:rsidRPr="005A0941">
          <w:rPr>
            <w:rStyle w:val="Hyperlink"/>
            <w:noProof/>
          </w:rPr>
          <w:t>3.15</w:t>
        </w:r>
        <w:r>
          <w:rPr>
            <w:rFonts w:asciiTheme="minorHAnsi" w:eastAsiaTheme="minorEastAsia" w:hAnsiTheme="minorHAnsi" w:cstheme="minorBidi"/>
            <w:i w:val="0"/>
            <w:noProof/>
            <w:sz w:val="22"/>
            <w:szCs w:val="22"/>
          </w:rPr>
          <w:tab/>
        </w:r>
        <w:r w:rsidRPr="005A0941">
          <w:rPr>
            <w:rStyle w:val="Hyperlink"/>
            <w:noProof/>
          </w:rPr>
          <w:t>VS-FUN-REQ-333193/A-Low Battery Alert</w:t>
        </w:r>
        <w:r>
          <w:rPr>
            <w:noProof/>
            <w:webHidden/>
          </w:rPr>
          <w:tab/>
        </w:r>
        <w:r>
          <w:rPr>
            <w:noProof/>
            <w:webHidden/>
          </w:rPr>
          <w:fldChar w:fldCharType="begin"/>
        </w:r>
        <w:r>
          <w:rPr>
            <w:noProof/>
            <w:webHidden/>
          </w:rPr>
          <w:instrText xml:space="preserve"> PAGEREF _Toc35509011 \h </w:instrText>
        </w:r>
        <w:r>
          <w:rPr>
            <w:noProof/>
            <w:webHidden/>
          </w:rPr>
        </w:r>
        <w:r>
          <w:rPr>
            <w:noProof/>
            <w:webHidden/>
          </w:rPr>
          <w:fldChar w:fldCharType="separate"/>
        </w:r>
        <w:r>
          <w:rPr>
            <w:noProof/>
            <w:webHidden/>
          </w:rPr>
          <w:t>126</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12" w:history="1">
        <w:r w:rsidRPr="005A0941">
          <w:rPr>
            <w:rStyle w:val="Hyperlink"/>
            <w:noProof/>
          </w:rPr>
          <w:t>3.15.1</w:t>
        </w:r>
        <w:r>
          <w:rPr>
            <w:rFonts w:asciiTheme="minorHAnsi" w:eastAsiaTheme="minorEastAsia" w:hAnsiTheme="minorHAnsi" w:cstheme="minorBidi"/>
            <w:noProof/>
            <w:sz w:val="22"/>
            <w:szCs w:val="22"/>
          </w:rPr>
          <w:tab/>
        </w:r>
        <w:r w:rsidRPr="005A0941">
          <w:rPr>
            <w:rStyle w:val="Hyperlink"/>
            <w:noProof/>
          </w:rPr>
          <w:t>VS-CLD-REQ-341184/A-Low Battery Alert Client</w:t>
        </w:r>
        <w:r>
          <w:rPr>
            <w:noProof/>
            <w:webHidden/>
          </w:rPr>
          <w:tab/>
        </w:r>
        <w:r>
          <w:rPr>
            <w:noProof/>
            <w:webHidden/>
          </w:rPr>
          <w:fldChar w:fldCharType="begin"/>
        </w:r>
        <w:r>
          <w:rPr>
            <w:noProof/>
            <w:webHidden/>
          </w:rPr>
          <w:instrText xml:space="preserve"> PAGEREF _Toc35509012 \h </w:instrText>
        </w:r>
        <w:r>
          <w:rPr>
            <w:noProof/>
            <w:webHidden/>
          </w:rPr>
        </w:r>
        <w:r>
          <w:rPr>
            <w:noProof/>
            <w:webHidden/>
          </w:rPr>
          <w:fldChar w:fldCharType="separate"/>
        </w:r>
        <w:r>
          <w:rPr>
            <w:noProof/>
            <w:webHidden/>
          </w:rPr>
          <w:t>126</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13" w:history="1">
        <w:r w:rsidRPr="005A0941">
          <w:rPr>
            <w:rStyle w:val="Hyperlink"/>
            <w:noProof/>
          </w:rPr>
          <w:t>3.15.2</w:t>
        </w:r>
        <w:r>
          <w:rPr>
            <w:rFonts w:asciiTheme="minorHAnsi" w:eastAsiaTheme="minorEastAsia" w:hAnsiTheme="minorHAnsi" w:cstheme="minorBidi"/>
            <w:noProof/>
            <w:sz w:val="22"/>
            <w:szCs w:val="22"/>
          </w:rPr>
          <w:tab/>
        </w:r>
        <w:r w:rsidRPr="005A0941">
          <w:rPr>
            <w:rStyle w:val="Hyperlink"/>
            <w:noProof/>
          </w:rPr>
          <w:t>VS-CLD-REQ-341185/A-Low Battery Alert Server</w:t>
        </w:r>
        <w:r>
          <w:rPr>
            <w:noProof/>
            <w:webHidden/>
          </w:rPr>
          <w:tab/>
        </w:r>
        <w:r>
          <w:rPr>
            <w:noProof/>
            <w:webHidden/>
          </w:rPr>
          <w:fldChar w:fldCharType="begin"/>
        </w:r>
        <w:r>
          <w:rPr>
            <w:noProof/>
            <w:webHidden/>
          </w:rPr>
          <w:instrText xml:space="preserve"> PAGEREF _Toc35509013 \h </w:instrText>
        </w:r>
        <w:r>
          <w:rPr>
            <w:noProof/>
            <w:webHidden/>
          </w:rPr>
        </w:r>
        <w:r>
          <w:rPr>
            <w:noProof/>
            <w:webHidden/>
          </w:rPr>
          <w:fldChar w:fldCharType="separate"/>
        </w:r>
        <w:r>
          <w:rPr>
            <w:noProof/>
            <w:webHidden/>
          </w:rPr>
          <w:t>126</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14" w:history="1">
        <w:r w:rsidRPr="005A0941">
          <w:rPr>
            <w:rStyle w:val="Hyperlink"/>
            <w:noProof/>
          </w:rPr>
          <w:t>3.15.3</w:t>
        </w:r>
        <w:r>
          <w:rPr>
            <w:rFonts w:asciiTheme="minorHAnsi" w:eastAsiaTheme="minorEastAsia" w:hAnsiTheme="minorHAnsi" w:cstheme="minorBidi"/>
            <w:noProof/>
            <w:sz w:val="22"/>
            <w:szCs w:val="22"/>
          </w:rPr>
          <w:tab/>
        </w:r>
        <w:r w:rsidRPr="005A0941">
          <w:rPr>
            <w:rStyle w:val="Hyperlink"/>
            <w:noProof/>
          </w:rPr>
          <w:t>Interface Requirements</w:t>
        </w:r>
        <w:r>
          <w:rPr>
            <w:noProof/>
            <w:webHidden/>
          </w:rPr>
          <w:tab/>
        </w:r>
        <w:r>
          <w:rPr>
            <w:noProof/>
            <w:webHidden/>
          </w:rPr>
          <w:fldChar w:fldCharType="begin"/>
        </w:r>
        <w:r>
          <w:rPr>
            <w:noProof/>
            <w:webHidden/>
          </w:rPr>
          <w:instrText xml:space="preserve"> PAGEREF _Toc35509014 \h </w:instrText>
        </w:r>
        <w:r>
          <w:rPr>
            <w:noProof/>
            <w:webHidden/>
          </w:rPr>
        </w:r>
        <w:r>
          <w:rPr>
            <w:noProof/>
            <w:webHidden/>
          </w:rPr>
          <w:fldChar w:fldCharType="separate"/>
        </w:r>
        <w:r>
          <w:rPr>
            <w:noProof/>
            <w:webHidden/>
          </w:rPr>
          <w:t>126</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15" w:history="1">
        <w:r w:rsidRPr="005A0941">
          <w:rPr>
            <w:rStyle w:val="Hyperlink"/>
            <w:noProof/>
          </w:rPr>
          <w:t>3.15.4</w:t>
        </w:r>
        <w:r>
          <w:rPr>
            <w:rFonts w:asciiTheme="minorHAnsi" w:eastAsiaTheme="minorEastAsia" w:hAnsiTheme="minorHAnsi" w:cstheme="minorBidi"/>
            <w:noProof/>
            <w:sz w:val="22"/>
            <w:szCs w:val="22"/>
          </w:rPr>
          <w:tab/>
        </w:r>
        <w:r w:rsidRPr="005A0941">
          <w:rPr>
            <w:rStyle w:val="Hyperlink"/>
            <w:noProof/>
          </w:rPr>
          <w:t>Requirements</w:t>
        </w:r>
        <w:r>
          <w:rPr>
            <w:noProof/>
            <w:webHidden/>
          </w:rPr>
          <w:tab/>
        </w:r>
        <w:r>
          <w:rPr>
            <w:noProof/>
            <w:webHidden/>
          </w:rPr>
          <w:fldChar w:fldCharType="begin"/>
        </w:r>
        <w:r>
          <w:rPr>
            <w:noProof/>
            <w:webHidden/>
          </w:rPr>
          <w:instrText xml:space="preserve"> PAGEREF _Toc35509015 \h </w:instrText>
        </w:r>
        <w:r>
          <w:rPr>
            <w:noProof/>
            <w:webHidden/>
          </w:rPr>
        </w:r>
        <w:r>
          <w:rPr>
            <w:noProof/>
            <w:webHidden/>
          </w:rPr>
          <w:fldChar w:fldCharType="separate"/>
        </w:r>
        <w:r>
          <w:rPr>
            <w:noProof/>
            <w:webHidden/>
          </w:rPr>
          <w:t>127</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16" w:history="1">
        <w:r w:rsidRPr="005A0941">
          <w:rPr>
            <w:rStyle w:val="Hyperlink"/>
            <w:noProof/>
          </w:rPr>
          <w:t>3.15.5</w:t>
        </w:r>
        <w:r>
          <w:rPr>
            <w:rFonts w:asciiTheme="minorHAnsi" w:eastAsiaTheme="minorEastAsia" w:hAnsiTheme="minorHAnsi" w:cstheme="minorBidi"/>
            <w:noProof/>
            <w:sz w:val="22"/>
            <w:szCs w:val="22"/>
          </w:rPr>
          <w:tab/>
        </w:r>
        <w:r w:rsidRPr="005A0941">
          <w:rPr>
            <w:rStyle w:val="Hyperlink"/>
            <w:noProof/>
          </w:rPr>
          <w:t>Sequence Diagrams</w:t>
        </w:r>
        <w:r>
          <w:rPr>
            <w:noProof/>
            <w:webHidden/>
          </w:rPr>
          <w:tab/>
        </w:r>
        <w:r>
          <w:rPr>
            <w:noProof/>
            <w:webHidden/>
          </w:rPr>
          <w:fldChar w:fldCharType="begin"/>
        </w:r>
        <w:r>
          <w:rPr>
            <w:noProof/>
            <w:webHidden/>
          </w:rPr>
          <w:instrText xml:space="preserve"> PAGEREF _Toc35509016 \h </w:instrText>
        </w:r>
        <w:r>
          <w:rPr>
            <w:noProof/>
            <w:webHidden/>
          </w:rPr>
        </w:r>
        <w:r>
          <w:rPr>
            <w:noProof/>
            <w:webHidden/>
          </w:rPr>
          <w:fldChar w:fldCharType="separate"/>
        </w:r>
        <w:r>
          <w:rPr>
            <w:noProof/>
            <w:webHidden/>
          </w:rPr>
          <w:t>129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9017" w:history="1">
        <w:r w:rsidRPr="005A0941">
          <w:rPr>
            <w:rStyle w:val="Hyperlink"/>
            <w:noProof/>
          </w:rPr>
          <w:t>3.16</w:t>
        </w:r>
        <w:r>
          <w:rPr>
            <w:rFonts w:asciiTheme="minorHAnsi" w:eastAsiaTheme="minorEastAsia" w:hAnsiTheme="minorHAnsi" w:cstheme="minorBidi"/>
            <w:i w:val="0"/>
            <w:noProof/>
            <w:sz w:val="22"/>
            <w:szCs w:val="22"/>
          </w:rPr>
          <w:tab/>
        </w:r>
        <w:r w:rsidRPr="005A0941">
          <w:rPr>
            <w:rStyle w:val="Hyperlink"/>
            <w:noProof/>
          </w:rPr>
          <w:t>VS-FUN-REQ-339665/A-Propulsion Sound</w:t>
        </w:r>
        <w:r>
          <w:rPr>
            <w:noProof/>
            <w:webHidden/>
          </w:rPr>
          <w:tab/>
        </w:r>
        <w:r>
          <w:rPr>
            <w:noProof/>
            <w:webHidden/>
          </w:rPr>
          <w:fldChar w:fldCharType="begin"/>
        </w:r>
        <w:r>
          <w:rPr>
            <w:noProof/>
            <w:webHidden/>
          </w:rPr>
          <w:instrText xml:space="preserve"> PAGEREF _Toc35509017 \h </w:instrText>
        </w:r>
        <w:r>
          <w:rPr>
            <w:noProof/>
            <w:webHidden/>
          </w:rPr>
        </w:r>
        <w:r>
          <w:rPr>
            <w:noProof/>
            <w:webHidden/>
          </w:rPr>
          <w:fldChar w:fldCharType="separate"/>
        </w:r>
        <w:r>
          <w:rPr>
            <w:noProof/>
            <w:webHidden/>
          </w:rPr>
          <w:t>131</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18" w:history="1">
        <w:r w:rsidRPr="005A0941">
          <w:rPr>
            <w:rStyle w:val="Hyperlink"/>
            <w:noProof/>
          </w:rPr>
          <w:t>3.16.1</w:t>
        </w:r>
        <w:r>
          <w:rPr>
            <w:rFonts w:asciiTheme="minorHAnsi" w:eastAsiaTheme="minorEastAsia" w:hAnsiTheme="minorHAnsi" w:cstheme="minorBidi"/>
            <w:noProof/>
            <w:sz w:val="22"/>
            <w:szCs w:val="22"/>
          </w:rPr>
          <w:tab/>
        </w:r>
        <w:r w:rsidRPr="005A0941">
          <w:rPr>
            <w:rStyle w:val="Hyperlink"/>
            <w:noProof/>
          </w:rPr>
          <w:t>VS-CLD-REQ-339751/A-Propulsion Sound Client</w:t>
        </w:r>
        <w:r>
          <w:rPr>
            <w:noProof/>
            <w:webHidden/>
          </w:rPr>
          <w:tab/>
        </w:r>
        <w:r>
          <w:rPr>
            <w:noProof/>
            <w:webHidden/>
          </w:rPr>
          <w:fldChar w:fldCharType="begin"/>
        </w:r>
        <w:r>
          <w:rPr>
            <w:noProof/>
            <w:webHidden/>
          </w:rPr>
          <w:instrText xml:space="preserve"> PAGEREF _Toc35509018 \h </w:instrText>
        </w:r>
        <w:r>
          <w:rPr>
            <w:noProof/>
            <w:webHidden/>
          </w:rPr>
        </w:r>
        <w:r>
          <w:rPr>
            <w:noProof/>
            <w:webHidden/>
          </w:rPr>
          <w:fldChar w:fldCharType="separate"/>
        </w:r>
        <w:r>
          <w:rPr>
            <w:noProof/>
            <w:webHidden/>
          </w:rPr>
          <w:t>131</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19" w:history="1">
        <w:r w:rsidRPr="005A0941">
          <w:rPr>
            <w:rStyle w:val="Hyperlink"/>
            <w:noProof/>
          </w:rPr>
          <w:t>3.16.2</w:t>
        </w:r>
        <w:r>
          <w:rPr>
            <w:rFonts w:asciiTheme="minorHAnsi" w:eastAsiaTheme="minorEastAsia" w:hAnsiTheme="minorHAnsi" w:cstheme="minorBidi"/>
            <w:noProof/>
            <w:sz w:val="22"/>
            <w:szCs w:val="22"/>
          </w:rPr>
          <w:tab/>
        </w:r>
        <w:r w:rsidRPr="005A0941">
          <w:rPr>
            <w:rStyle w:val="Hyperlink"/>
            <w:noProof/>
          </w:rPr>
          <w:t>VS-CLD-REQ-339752/B-Propulsion Sound Server</w:t>
        </w:r>
        <w:r>
          <w:rPr>
            <w:noProof/>
            <w:webHidden/>
          </w:rPr>
          <w:tab/>
        </w:r>
        <w:r>
          <w:rPr>
            <w:noProof/>
            <w:webHidden/>
          </w:rPr>
          <w:fldChar w:fldCharType="begin"/>
        </w:r>
        <w:r>
          <w:rPr>
            <w:noProof/>
            <w:webHidden/>
          </w:rPr>
          <w:instrText xml:space="preserve"> PAGEREF _Toc35509019 \h </w:instrText>
        </w:r>
        <w:r>
          <w:rPr>
            <w:noProof/>
            <w:webHidden/>
          </w:rPr>
        </w:r>
        <w:r>
          <w:rPr>
            <w:noProof/>
            <w:webHidden/>
          </w:rPr>
          <w:fldChar w:fldCharType="separate"/>
        </w:r>
        <w:r>
          <w:rPr>
            <w:noProof/>
            <w:webHidden/>
          </w:rPr>
          <w:t>131</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20" w:history="1">
        <w:r w:rsidRPr="005A0941">
          <w:rPr>
            <w:rStyle w:val="Hyperlink"/>
            <w:noProof/>
          </w:rPr>
          <w:t>3.16.3</w:t>
        </w:r>
        <w:r>
          <w:rPr>
            <w:rFonts w:asciiTheme="minorHAnsi" w:eastAsiaTheme="minorEastAsia" w:hAnsiTheme="minorHAnsi" w:cstheme="minorBidi"/>
            <w:noProof/>
            <w:sz w:val="22"/>
            <w:szCs w:val="22"/>
          </w:rPr>
          <w:tab/>
        </w:r>
        <w:r w:rsidRPr="005A0941">
          <w:rPr>
            <w:rStyle w:val="Hyperlink"/>
            <w:noProof/>
          </w:rPr>
          <w:t>Use Case</w:t>
        </w:r>
        <w:r>
          <w:rPr>
            <w:noProof/>
            <w:webHidden/>
          </w:rPr>
          <w:tab/>
        </w:r>
        <w:r>
          <w:rPr>
            <w:noProof/>
            <w:webHidden/>
          </w:rPr>
          <w:fldChar w:fldCharType="begin"/>
        </w:r>
        <w:r>
          <w:rPr>
            <w:noProof/>
            <w:webHidden/>
          </w:rPr>
          <w:instrText xml:space="preserve"> PAGEREF _Toc35509020 \h </w:instrText>
        </w:r>
        <w:r>
          <w:rPr>
            <w:noProof/>
            <w:webHidden/>
          </w:rPr>
        </w:r>
        <w:r>
          <w:rPr>
            <w:noProof/>
            <w:webHidden/>
          </w:rPr>
          <w:fldChar w:fldCharType="separate"/>
        </w:r>
        <w:r>
          <w:rPr>
            <w:noProof/>
            <w:webHidden/>
          </w:rPr>
          <w:t>131</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21" w:history="1">
        <w:r w:rsidRPr="005A0941">
          <w:rPr>
            <w:rStyle w:val="Hyperlink"/>
            <w:noProof/>
          </w:rPr>
          <w:t>3.16.4</w:t>
        </w:r>
        <w:r>
          <w:rPr>
            <w:rFonts w:asciiTheme="minorHAnsi" w:eastAsiaTheme="minorEastAsia" w:hAnsiTheme="minorHAnsi" w:cstheme="minorBidi"/>
            <w:noProof/>
            <w:sz w:val="22"/>
            <w:szCs w:val="22"/>
          </w:rPr>
          <w:tab/>
        </w:r>
        <w:r w:rsidRPr="005A0941">
          <w:rPr>
            <w:rStyle w:val="Hyperlink"/>
            <w:noProof/>
          </w:rPr>
          <w:t>Interface Requirements</w:t>
        </w:r>
        <w:r>
          <w:rPr>
            <w:noProof/>
            <w:webHidden/>
          </w:rPr>
          <w:tab/>
        </w:r>
        <w:r>
          <w:rPr>
            <w:noProof/>
            <w:webHidden/>
          </w:rPr>
          <w:fldChar w:fldCharType="begin"/>
        </w:r>
        <w:r>
          <w:rPr>
            <w:noProof/>
            <w:webHidden/>
          </w:rPr>
          <w:instrText xml:space="preserve"> PAGEREF _Toc35509021 \h </w:instrText>
        </w:r>
        <w:r>
          <w:rPr>
            <w:noProof/>
            <w:webHidden/>
          </w:rPr>
        </w:r>
        <w:r>
          <w:rPr>
            <w:noProof/>
            <w:webHidden/>
          </w:rPr>
          <w:fldChar w:fldCharType="separate"/>
        </w:r>
        <w:r>
          <w:rPr>
            <w:noProof/>
            <w:webHidden/>
          </w:rPr>
          <w:t>131</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22" w:history="1">
        <w:r w:rsidRPr="005A0941">
          <w:rPr>
            <w:rStyle w:val="Hyperlink"/>
            <w:noProof/>
          </w:rPr>
          <w:t>3.16.5</w:t>
        </w:r>
        <w:r>
          <w:rPr>
            <w:rFonts w:asciiTheme="minorHAnsi" w:eastAsiaTheme="minorEastAsia" w:hAnsiTheme="minorHAnsi" w:cstheme="minorBidi"/>
            <w:noProof/>
            <w:sz w:val="22"/>
            <w:szCs w:val="22"/>
          </w:rPr>
          <w:tab/>
        </w:r>
        <w:r w:rsidRPr="005A0941">
          <w:rPr>
            <w:rStyle w:val="Hyperlink"/>
            <w:noProof/>
          </w:rPr>
          <w:t>Requirements</w:t>
        </w:r>
        <w:r>
          <w:rPr>
            <w:noProof/>
            <w:webHidden/>
          </w:rPr>
          <w:tab/>
        </w:r>
        <w:r>
          <w:rPr>
            <w:noProof/>
            <w:webHidden/>
          </w:rPr>
          <w:fldChar w:fldCharType="begin"/>
        </w:r>
        <w:r>
          <w:rPr>
            <w:noProof/>
            <w:webHidden/>
          </w:rPr>
          <w:instrText xml:space="preserve"> PAGEREF _Toc35509022 \h </w:instrText>
        </w:r>
        <w:r>
          <w:rPr>
            <w:noProof/>
            <w:webHidden/>
          </w:rPr>
        </w:r>
        <w:r>
          <w:rPr>
            <w:noProof/>
            <w:webHidden/>
          </w:rPr>
          <w:fldChar w:fldCharType="separate"/>
        </w:r>
        <w:r>
          <w:rPr>
            <w:noProof/>
            <w:webHidden/>
          </w:rPr>
          <w:t>132</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23" w:history="1">
        <w:r w:rsidRPr="005A0941">
          <w:rPr>
            <w:rStyle w:val="Hyperlink"/>
            <w:noProof/>
          </w:rPr>
          <w:t>3.16.6</w:t>
        </w:r>
        <w:r>
          <w:rPr>
            <w:rFonts w:asciiTheme="minorHAnsi" w:eastAsiaTheme="minorEastAsia" w:hAnsiTheme="minorHAnsi" w:cstheme="minorBidi"/>
            <w:noProof/>
            <w:sz w:val="22"/>
            <w:szCs w:val="22"/>
          </w:rPr>
          <w:tab/>
        </w:r>
        <w:r w:rsidRPr="005A0941">
          <w:rPr>
            <w:rStyle w:val="Hyperlink"/>
            <w:noProof/>
          </w:rPr>
          <w:t>Sequence Diagrams</w:t>
        </w:r>
        <w:r>
          <w:rPr>
            <w:noProof/>
            <w:webHidden/>
          </w:rPr>
          <w:tab/>
        </w:r>
        <w:r>
          <w:rPr>
            <w:noProof/>
            <w:webHidden/>
          </w:rPr>
          <w:fldChar w:fldCharType="begin"/>
        </w:r>
        <w:r>
          <w:rPr>
            <w:noProof/>
            <w:webHidden/>
          </w:rPr>
          <w:instrText xml:space="preserve"> PAGEREF _Toc35509023 \h </w:instrText>
        </w:r>
        <w:r>
          <w:rPr>
            <w:noProof/>
            <w:webHidden/>
          </w:rPr>
        </w:r>
        <w:r>
          <w:rPr>
            <w:noProof/>
            <w:webHidden/>
          </w:rPr>
          <w:fldChar w:fldCharType="separate"/>
        </w:r>
        <w:r>
          <w:rPr>
            <w:noProof/>
            <w:webHidden/>
          </w:rPr>
          <w:t>133</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9024" w:history="1">
        <w:r w:rsidRPr="005A0941">
          <w:rPr>
            <w:rStyle w:val="Hyperlink"/>
            <w:noProof/>
          </w:rPr>
          <w:t>3.17</w:t>
        </w:r>
        <w:r>
          <w:rPr>
            <w:rFonts w:asciiTheme="minorHAnsi" w:eastAsiaTheme="minorEastAsia" w:hAnsiTheme="minorHAnsi" w:cstheme="minorBidi"/>
            <w:i w:val="0"/>
            <w:noProof/>
            <w:sz w:val="22"/>
            <w:szCs w:val="22"/>
          </w:rPr>
          <w:tab/>
        </w:r>
        <w:r w:rsidRPr="005A0941">
          <w:rPr>
            <w:rStyle w:val="Hyperlink"/>
            <w:noProof/>
          </w:rPr>
          <w:t>VS-FUN-REQ-339729/A-Drive Mode Auto/Manual Ambient Lighting setting</w:t>
        </w:r>
        <w:r>
          <w:rPr>
            <w:noProof/>
            <w:webHidden/>
          </w:rPr>
          <w:tab/>
        </w:r>
        <w:r>
          <w:rPr>
            <w:noProof/>
            <w:webHidden/>
          </w:rPr>
          <w:fldChar w:fldCharType="begin"/>
        </w:r>
        <w:r>
          <w:rPr>
            <w:noProof/>
            <w:webHidden/>
          </w:rPr>
          <w:instrText xml:space="preserve"> PAGEREF _Toc35509024 \h </w:instrText>
        </w:r>
        <w:r>
          <w:rPr>
            <w:noProof/>
            <w:webHidden/>
          </w:rPr>
        </w:r>
        <w:r>
          <w:rPr>
            <w:noProof/>
            <w:webHidden/>
          </w:rPr>
          <w:fldChar w:fldCharType="separate"/>
        </w:r>
        <w:r>
          <w:rPr>
            <w:noProof/>
            <w:webHidden/>
          </w:rPr>
          <w:t>135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25" w:history="1">
        <w:r w:rsidRPr="005A0941">
          <w:rPr>
            <w:rStyle w:val="Hyperlink"/>
            <w:noProof/>
          </w:rPr>
          <w:t>3.17.1</w:t>
        </w:r>
        <w:r>
          <w:rPr>
            <w:rFonts w:asciiTheme="minorHAnsi" w:eastAsiaTheme="minorEastAsia" w:hAnsiTheme="minorHAnsi" w:cstheme="minorBidi"/>
            <w:noProof/>
            <w:sz w:val="22"/>
            <w:szCs w:val="22"/>
          </w:rPr>
          <w:tab/>
        </w:r>
        <w:r w:rsidRPr="005A0941">
          <w:rPr>
            <w:rStyle w:val="Hyperlink"/>
            <w:noProof/>
          </w:rPr>
          <w:t>VS-CLD-REQ-340540/A-Ambient Lighting Drive Mode Client</w:t>
        </w:r>
        <w:r>
          <w:rPr>
            <w:noProof/>
            <w:webHidden/>
          </w:rPr>
          <w:tab/>
        </w:r>
        <w:r>
          <w:rPr>
            <w:noProof/>
            <w:webHidden/>
          </w:rPr>
          <w:fldChar w:fldCharType="begin"/>
        </w:r>
        <w:r>
          <w:rPr>
            <w:noProof/>
            <w:webHidden/>
          </w:rPr>
          <w:instrText xml:space="preserve"> PAGEREF _Toc35509025 \h </w:instrText>
        </w:r>
        <w:r>
          <w:rPr>
            <w:noProof/>
            <w:webHidden/>
          </w:rPr>
        </w:r>
        <w:r>
          <w:rPr>
            <w:noProof/>
            <w:webHidden/>
          </w:rPr>
          <w:fldChar w:fldCharType="separate"/>
        </w:r>
        <w:r>
          <w:rPr>
            <w:noProof/>
            <w:webHidden/>
          </w:rPr>
          <w:t>135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26" w:history="1">
        <w:r w:rsidRPr="005A0941">
          <w:rPr>
            <w:rStyle w:val="Hyperlink"/>
            <w:noProof/>
          </w:rPr>
          <w:t>3.17.2</w:t>
        </w:r>
        <w:r>
          <w:rPr>
            <w:rFonts w:asciiTheme="minorHAnsi" w:eastAsiaTheme="minorEastAsia" w:hAnsiTheme="minorHAnsi" w:cstheme="minorBidi"/>
            <w:noProof/>
            <w:sz w:val="22"/>
            <w:szCs w:val="22"/>
          </w:rPr>
          <w:tab/>
        </w:r>
        <w:r w:rsidRPr="005A0941">
          <w:rPr>
            <w:rStyle w:val="Hyperlink"/>
            <w:noProof/>
          </w:rPr>
          <w:t>VS-CLD-REQ-340542/A-Ambient Lighting Drive Mode Server</w:t>
        </w:r>
        <w:r>
          <w:rPr>
            <w:noProof/>
            <w:webHidden/>
          </w:rPr>
          <w:tab/>
        </w:r>
        <w:r>
          <w:rPr>
            <w:noProof/>
            <w:webHidden/>
          </w:rPr>
          <w:fldChar w:fldCharType="begin"/>
        </w:r>
        <w:r>
          <w:rPr>
            <w:noProof/>
            <w:webHidden/>
          </w:rPr>
          <w:instrText xml:space="preserve"> PAGEREF _Toc35509026 \h </w:instrText>
        </w:r>
        <w:r>
          <w:rPr>
            <w:noProof/>
            <w:webHidden/>
          </w:rPr>
        </w:r>
        <w:r>
          <w:rPr>
            <w:noProof/>
            <w:webHidden/>
          </w:rPr>
          <w:fldChar w:fldCharType="separate"/>
        </w:r>
        <w:r>
          <w:rPr>
            <w:noProof/>
            <w:webHidden/>
          </w:rPr>
          <w:t>135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27" w:history="1">
        <w:r w:rsidRPr="005A0941">
          <w:rPr>
            <w:rStyle w:val="Hyperlink"/>
            <w:noProof/>
          </w:rPr>
          <w:t>3.17.3</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_Toc35509027 \h </w:instrText>
        </w:r>
        <w:r>
          <w:rPr>
            <w:noProof/>
            <w:webHidden/>
          </w:rPr>
        </w:r>
        <w:r>
          <w:rPr>
            <w:noProof/>
            <w:webHidden/>
          </w:rPr>
          <w:fldChar w:fldCharType="separate"/>
        </w:r>
        <w:r>
          <w:rPr>
            <w:noProof/>
            <w:webHidden/>
          </w:rPr>
          <w:t>135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28" w:history="1">
        <w:r w:rsidRPr="005A0941">
          <w:rPr>
            <w:rStyle w:val="Hyperlink"/>
            <w:noProof/>
          </w:rPr>
          <w:t>3.17.4</w:t>
        </w:r>
        <w:r>
          <w:rPr>
            <w:rFonts w:asciiTheme="minorHAnsi" w:eastAsiaTheme="minorEastAsia" w:hAnsiTheme="minorHAnsi" w:cstheme="minorBidi"/>
            <w:noProof/>
            <w:sz w:val="22"/>
            <w:szCs w:val="22"/>
          </w:rPr>
          <w:tab/>
        </w:r>
        <w:r w:rsidRPr="005A0941">
          <w:rPr>
            <w:rStyle w:val="Hyperlink"/>
            <w:noProof/>
          </w:rPr>
          <w:t>Interface Requirements</w:t>
        </w:r>
        <w:r>
          <w:rPr>
            <w:noProof/>
            <w:webHidden/>
          </w:rPr>
          <w:tab/>
        </w:r>
        <w:r>
          <w:rPr>
            <w:noProof/>
            <w:webHidden/>
          </w:rPr>
          <w:fldChar w:fldCharType="begin"/>
        </w:r>
        <w:r>
          <w:rPr>
            <w:noProof/>
            <w:webHidden/>
          </w:rPr>
          <w:instrText xml:space="preserve"> PAGEREF _Toc35509028 \h </w:instrText>
        </w:r>
        <w:r>
          <w:rPr>
            <w:noProof/>
            <w:webHidden/>
          </w:rPr>
        </w:r>
        <w:r>
          <w:rPr>
            <w:noProof/>
            <w:webHidden/>
          </w:rPr>
          <w:fldChar w:fldCharType="separate"/>
        </w:r>
        <w:r>
          <w:rPr>
            <w:noProof/>
            <w:webHidden/>
          </w:rPr>
          <w:t>137</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29" w:history="1">
        <w:r w:rsidRPr="005A0941">
          <w:rPr>
            <w:rStyle w:val="Hyperlink"/>
            <w:noProof/>
          </w:rPr>
          <w:t>3.17.5</w:t>
        </w:r>
        <w:r>
          <w:rPr>
            <w:rFonts w:asciiTheme="minorHAnsi" w:eastAsiaTheme="minorEastAsia" w:hAnsiTheme="minorHAnsi" w:cstheme="minorBidi"/>
            <w:noProof/>
            <w:sz w:val="22"/>
            <w:szCs w:val="22"/>
          </w:rPr>
          <w:tab/>
        </w:r>
        <w:r w:rsidRPr="005A0941">
          <w:rPr>
            <w:rStyle w:val="Hyperlink"/>
            <w:noProof/>
          </w:rPr>
          <w:t>Requirements</w:t>
        </w:r>
        <w:r>
          <w:rPr>
            <w:noProof/>
            <w:webHidden/>
          </w:rPr>
          <w:tab/>
        </w:r>
        <w:r>
          <w:rPr>
            <w:noProof/>
            <w:webHidden/>
          </w:rPr>
          <w:fldChar w:fldCharType="begin"/>
        </w:r>
        <w:r>
          <w:rPr>
            <w:noProof/>
            <w:webHidden/>
          </w:rPr>
          <w:instrText xml:space="preserve"> PAGEREF _Toc35509029 \h </w:instrText>
        </w:r>
        <w:r>
          <w:rPr>
            <w:noProof/>
            <w:webHidden/>
          </w:rPr>
        </w:r>
        <w:r>
          <w:rPr>
            <w:noProof/>
            <w:webHidden/>
          </w:rPr>
          <w:fldChar w:fldCharType="separate"/>
        </w:r>
        <w:r>
          <w:rPr>
            <w:noProof/>
            <w:webHidden/>
          </w:rPr>
          <w:t>138</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30" w:history="1">
        <w:r w:rsidRPr="005A0941">
          <w:rPr>
            <w:rStyle w:val="Hyperlink"/>
            <w:noProof/>
          </w:rPr>
          <w:t>3.17.6</w:t>
        </w:r>
        <w:r>
          <w:rPr>
            <w:rFonts w:asciiTheme="minorHAnsi" w:eastAsiaTheme="minorEastAsia" w:hAnsiTheme="minorHAnsi" w:cstheme="minorBidi"/>
            <w:noProof/>
            <w:sz w:val="22"/>
            <w:szCs w:val="22"/>
          </w:rPr>
          <w:tab/>
        </w:r>
        <w:r w:rsidRPr="005A0941">
          <w:rPr>
            <w:rStyle w:val="Hyperlink"/>
            <w:noProof/>
          </w:rPr>
          <w:t>Sequence Diagrams</w:t>
        </w:r>
        <w:r>
          <w:rPr>
            <w:noProof/>
            <w:webHidden/>
          </w:rPr>
          <w:tab/>
        </w:r>
        <w:r>
          <w:rPr>
            <w:noProof/>
            <w:webHidden/>
          </w:rPr>
          <w:fldChar w:fldCharType="begin"/>
        </w:r>
        <w:r>
          <w:rPr>
            <w:noProof/>
            <w:webHidden/>
          </w:rPr>
          <w:instrText xml:space="preserve"> PAGEREF _Toc35509030 \h </w:instrText>
        </w:r>
        <w:r>
          <w:rPr>
            <w:noProof/>
            <w:webHidden/>
          </w:rPr>
        </w:r>
        <w:r>
          <w:rPr>
            <w:noProof/>
            <w:webHidden/>
          </w:rPr>
          <w:fldChar w:fldCharType="separate"/>
        </w:r>
        <w:r>
          <w:rPr>
            <w:noProof/>
            <w:webHidden/>
          </w:rPr>
          <w:t>139</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9031" w:history="1">
        <w:r w:rsidRPr="005A0941">
          <w:rPr>
            <w:rStyle w:val="Hyperlink"/>
            <w:noProof/>
          </w:rPr>
          <w:t>3.18</w:t>
        </w:r>
        <w:r>
          <w:rPr>
            <w:rFonts w:asciiTheme="minorHAnsi" w:eastAsiaTheme="minorEastAsia" w:hAnsiTheme="minorHAnsi" w:cstheme="minorBidi"/>
            <w:i w:val="0"/>
            <w:noProof/>
            <w:sz w:val="22"/>
            <w:szCs w:val="22"/>
          </w:rPr>
          <w:tab/>
        </w:r>
        <w:r w:rsidRPr="005A0941">
          <w:rPr>
            <w:rStyle w:val="Hyperlink"/>
            <w:noProof/>
          </w:rPr>
          <w:t>VS-FUN-REQ-347046/A-Eco-Idle</w:t>
        </w:r>
        <w:r>
          <w:rPr>
            <w:noProof/>
            <w:webHidden/>
          </w:rPr>
          <w:tab/>
        </w:r>
        <w:r>
          <w:rPr>
            <w:noProof/>
            <w:webHidden/>
          </w:rPr>
          <w:fldChar w:fldCharType="begin"/>
        </w:r>
        <w:r>
          <w:rPr>
            <w:noProof/>
            <w:webHidden/>
          </w:rPr>
          <w:instrText xml:space="preserve"> PAGEREF _Toc35509031 \h </w:instrText>
        </w:r>
        <w:r>
          <w:rPr>
            <w:noProof/>
            <w:webHidden/>
          </w:rPr>
        </w:r>
        <w:r>
          <w:rPr>
            <w:noProof/>
            <w:webHidden/>
          </w:rPr>
          <w:fldChar w:fldCharType="separate"/>
        </w:r>
        <w:r>
          <w:rPr>
            <w:noProof/>
            <w:webHidden/>
          </w:rPr>
          <w:t>143</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32" w:history="1">
        <w:r w:rsidRPr="005A0941">
          <w:rPr>
            <w:rStyle w:val="Hyperlink"/>
            <w:noProof/>
          </w:rPr>
          <w:t>3.18.1</w:t>
        </w:r>
        <w:r>
          <w:rPr>
            <w:rFonts w:asciiTheme="minorHAnsi" w:eastAsiaTheme="minorEastAsia" w:hAnsiTheme="minorHAnsi" w:cstheme="minorBidi"/>
            <w:noProof/>
            <w:sz w:val="22"/>
            <w:szCs w:val="22"/>
          </w:rPr>
          <w:tab/>
        </w:r>
        <w:r w:rsidRPr="005A0941">
          <w:rPr>
            <w:rStyle w:val="Hyperlink"/>
            <w:noProof/>
          </w:rPr>
          <w:t>VS-CLD-REQ-347054/A-Eco-Idle Client</w:t>
        </w:r>
        <w:r>
          <w:rPr>
            <w:noProof/>
            <w:webHidden/>
          </w:rPr>
          <w:tab/>
        </w:r>
        <w:r>
          <w:rPr>
            <w:noProof/>
            <w:webHidden/>
          </w:rPr>
          <w:fldChar w:fldCharType="begin"/>
        </w:r>
        <w:r>
          <w:rPr>
            <w:noProof/>
            <w:webHidden/>
          </w:rPr>
          <w:instrText xml:space="preserve"> PAGEREF _Toc35509032 \h </w:instrText>
        </w:r>
        <w:r>
          <w:rPr>
            <w:noProof/>
            <w:webHidden/>
          </w:rPr>
        </w:r>
        <w:r>
          <w:rPr>
            <w:noProof/>
            <w:webHidden/>
          </w:rPr>
          <w:fldChar w:fldCharType="separate"/>
        </w:r>
        <w:r>
          <w:rPr>
            <w:noProof/>
            <w:webHidden/>
          </w:rPr>
          <w:t>143</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33" w:history="1">
        <w:r w:rsidRPr="005A0941">
          <w:rPr>
            <w:rStyle w:val="Hyperlink"/>
            <w:noProof/>
          </w:rPr>
          <w:t>3.18.2</w:t>
        </w:r>
        <w:r>
          <w:rPr>
            <w:rFonts w:asciiTheme="minorHAnsi" w:eastAsiaTheme="minorEastAsia" w:hAnsiTheme="minorHAnsi" w:cstheme="minorBidi"/>
            <w:noProof/>
            <w:sz w:val="22"/>
            <w:szCs w:val="22"/>
          </w:rPr>
          <w:tab/>
        </w:r>
        <w:r w:rsidRPr="005A0941">
          <w:rPr>
            <w:rStyle w:val="Hyperlink"/>
            <w:noProof/>
          </w:rPr>
          <w:t>VS-CLD-REQ-347055/A-Eco-Idle Server</w:t>
        </w:r>
        <w:r>
          <w:rPr>
            <w:noProof/>
            <w:webHidden/>
          </w:rPr>
          <w:tab/>
        </w:r>
        <w:r>
          <w:rPr>
            <w:noProof/>
            <w:webHidden/>
          </w:rPr>
          <w:fldChar w:fldCharType="begin"/>
        </w:r>
        <w:r>
          <w:rPr>
            <w:noProof/>
            <w:webHidden/>
          </w:rPr>
          <w:instrText xml:space="preserve"> PAGEREF _Toc35509033 \h </w:instrText>
        </w:r>
        <w:r>
          <w:rPr>
            <w:noProof/>
            <w:webHidden/>
          </w:rPr>
        </w:r>
        <w:r>
          <w:rPr>
            <w:noProof/>
            <w:webHidden/>
          </w:rPr>
          <w:fldChar w:fldCharType="separate"/>
        </w:r>
        <w:r>
          <w:rPr>
            <w:noProof/>
            <w:webHidden/>
          </w:rPr>
          <w:t>143</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34" w:history="1">
        <w:r w:rsidRPr="005A0941">
          <w:rPr>
            <w:rStyle w:val="Hyperlink"/>
            <w:noProof/>
          </w:rPr>
          <w:t>3.18.3</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_Toc35509034 \h </w:instrText>
        </w:r>
        <w:r>
          <w:rPr>
            <w:noProof/>
            <w:webHidden/>
          </w:rPr>
        </w:r>
        <w:r>
          <w:rPr>
            <w:noProof/>
            <w:webHidden/>
          </w:rPr>
          <w:fldChar w:fldCharType="separate"/>
        </w:r>
        <w:r>
          <w:rPr>
            <w:noProof/>
            <w:webHidden/>
          </w:rPr>
          <w:t>143</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35" w:history="1">
        <w:r w:rsidRPr="005A0941">
          <w:rPr>
            <w:rStyle w:val="Hyperlink"/>
            <w:noProof/>
          </w:rPr>
          <w:t>3.18.4</w:t>
        </w:r>
        <w:r>
          <w:rPr>
            <w:rFonts w:asciiTheme="minorHAnsi" w:eastAsiaTheme="minorEastAsia" w:hAnsiTheme="minorHAnsi" w:cstheme="minorBidi"/>
            <w:noProof/>
            <w:sz w:val="22"/>
            <w:szCs w:val="22"/>
          </w:rPr>
          <w:tab/>
        </w:r>
        <w:r w:rsidRPr="005A0941">
          <w:rPr>
            <w:rStyle w:val="Hyperlink"/>
            <w:noProof/>
          </w:rPr>
          <w:t>Interface Requirements</w:t>
        </w:r>
        <w:r>
          <w:rPr>
            <w:noProof/>
            <w:webHidden/>
          </w:rPr>
          <w:tab/>
        </w:r>
        <w:r>
          <w:rPr>
            <w:noProof/>
            <w:webHidden/>
          </w:rPr>
          <w:fldChar w:fldCharType="begin"/>
        </w:r>
        <w:r>
          <w:rPr>
            <w:noProof/>
            <w:webHidden/>
          </w:rPr>
          <w:instrText xml:space="preserve"> PAGEREF _Toc35509035 \h </w:instrText>
        </w:r>
        <w:r>
          <w:rPr>
            <w:noProof/>
            <w:webHidden/>
          </w:rPr>
        </w:r>
        <w:r>
          <w:rPr>
            <w:noProof/>
            <w:webHidden/>
          </w:rPr>
          <w:fldChar w:fldCharType="separate"/>
        </w:r>
        <w:r>
          <w:rPr>
            <w:noProof/>
            <w:webHidden/>
          </w:rPr>
          <w:t>143</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36" w:history="1">
        <w:r w:rsidRPr="005A0941">
          <w:rPr>
            <w:rStyle w:val="Hyperlink"/>
            <w:noProof/>
          </w:rPr>
          <w:t>3.18.5</w:t>
        </w:r>
        <w:r>
          <w:rPr>
            <w:rFonts w:asciiTheme="minorHAnsi" w:eastAsiaTheme="minorEastAsia" w:hAnsiTheme="minorHAnsi" w:cstheme="minorBidi"/>
            <w:noProof/>
            <w:sz w:val="22"/>
            <w:szCs w:val="22"/>
          </w:rPr>
          <w:tab/>
        </w:r>
        <w:r w:rsidRPr="005A0941">
          <w:rPr>
            <w:rStyle w:val="Hyperlink"/>
            <w:noProof/>
          </w:rPr>
          <w:t>Requirements</w:t>
        </w:r>
        <w:r>
          <w:rPr>
            <w:noProof/>
            <w:webHidden/>
          </w:rPr>
          <w:tab/>
        </w:r>
        <w:r>
          <w:rPr>
            <w:noProof/>
            <w:webHidden/>
          </w:rPr>
          <w:fldChar w:fldCharType="begin"/>
        </w:r>
        <w:r>
          <w:rPr>
            <w:noProof/>
            <w:webHidden/>
          </w:rPr>
          <w:instrText xml:space="preserve"> PAGEREF _Toc35509036 \h </w:instrText>
        </w:r>
        <w:r>
          <w:rPr>
            <w:noProof/>
            <w:webHidden/>
          </w:rPr>
        </w:r>
        <w:r>
          <w:rPr>
            <w:noProof/>
            <w:webHidden/>
          </w:rPr>
          <w:fldChar w:fldCharType="separate"/>
        </w:r>
        <w:r>
          <w:rPr>
            <w:noProof/>
            <w:webHidden/>
          </w:rPr>
          <w:t>144</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37" w:history="1">
        <w:r w:rsidRPr="005A0941">
          <w:rPr>
            <w:rStyle w:val="Hyperlink"/>
            <w:noProof/>
          </w:rPr>
          <w:t>3.18.6</w:t>
        </w:r>
        <w:r>
          <w:rPr>
            <w:rFonts w:asciiTheme="minorHAnsi" w:eastAsiaTheme="minorEastAsia" w:hAnsiTheme="minorHAnsi" w:cstheme="minorBidi"/>
            <w:noProof/>
            <w:sz w:val="22"/>
            <w:szCs w:val="22"/>
          </w:rPr>
          <w:tab/>
        </w:r>
        <w:r w:rsidRPr="005A0941">
          <w:rPr>
            <w:rStyle w:val="Hyperlink"/>
            <w:noProof/>
          </w:rPr>
          <w:t>Sequence Diagrams</w:t>
        </w:r>
        <w:r>
          <w:rPr>
            <w:noProof/>
            <w:webHidden/>
          </w:rPr>
          <w:tab/>
        </w:r>
        <w:r>
          <w:rPr>
            <w:noProof/>
            <w:webHidden/>
          </w:rPr>
          <w:fldChar w:fldCharType="begin"/>
        </w:r>
        <w:r>
          <w:rPr>
            <w:noProof/>
            <w:webHidden/>
          </w:rPr>
          <w:instrText xml:space="preserve"> PAGEREF _Toc35509037 \h </w:instrText>
        </w:r>
        <w:r>
          <w:rPr>
            <w:noProof/>
            <w:webHidden/>
          </w:rPr>
        </w:r>
        <w:r>
          <w:rPr>
            <w:noProof/>
            <w:webHidden/>
          </w:rPr>
          <w:fldChar w:fldCharType="separate"/>
        </w:r>
        <w:r>
          <w:rPr>
            <w:noProof/>
            <w:webHidden/>
          </w:rPr>
          <w:t>145</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9038" w:history="1">
        <w:r w:rsidRPr="005A0941">
          <w:rPr>
            <w:rStyle w:val="Hyperlink"/>
            <w:noProof/>
          </w:rPr>
          <w:t>3.19</w:t>
        </w:r>
        <w:r>
          <w:rPr>
            <w:rFonts w:asciiTheme="minorHAnsi" w:eastAsiaTheme="minorEastAsia" w:hAnsiTheme="minorHAnsi" w:cstheme="minorBidi"/>
            <w:i w:val="0"/>
            <w:noProof/>
            <w:sz w:val="22"/>
            <w:szCs w:val="22"/>
          </w:rPr>
          <w:tab/>
        </w:r>
        <w:r w:rsidRPr="005A0941">
          <w:rPr>
            <w:rStyle w:val="Hyperlink"/>
            <w:noProof/>
          </w:rPr>
          <w:t>VS-FUN-REQ-362897/A-Quiet Time for Exhaust Mode</w:t>
        </w:r>
        <w:r>
          <w:rPr>
            <w:noProof/>
            <w:webHidden/>
          </w:rPr>
          <w:tab/>
        </w:r>
        <w:r>
          <w:rPr>
            <w:noProof/>
            <w:webHidden/>
          </w:rPr>
          <w:fldChar w:fldCharType="begin"/>
        </w:r>
        <w:r>
          <w:rPr>
            <w:noProof/>
            <w:webHidden/>
          </w:rPr>
          <w:instrText xml:space="preserve"> PAGEREF _Toc35509038 \h </w:instrText>
        </w:r>
        <w:r>
          <w:rPr>
            <w:noProof/>
            <w:webHidden/>
          </w:rPr>
        </w:r>
        <w:r>
          <w:rPr>
            <w:noProof/>
            <w:webHidden/>
          </w:rPr>
          <w:fldChar w:fldCharType="separate"/>
        </w:r>
        <w:r>
          <w:rPr>
            <w:noProof/>
            <w:webHidden/>
          </w:rPr>
          <w:t>147</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39" w:history="1">
        <w:r w:rsidRPr="005A0941">
          <w:rPr>
            <w:rStyle w:val="Hyperlink"/>
            <w:noProof/>
          </w:rPr>
          <w:t>3.19.1</w:t>
        </w:r>
        <w:r>
          <w:rPr>
            <w:rFonts w:asciiTheme="minorHAnsi" w:eastAsiaTheme="minorEastAsia" w:hAnsiTheme="minorHAnsi" w:cstheme="minorBidi"/>
            <w:noProof/>
            <w:sz w:val="22"/>
            <w:szCs w:val="22"/>
          </w:rPr>
          <w:tab/>
        </w:r>
        <w:r w:rsidRPr="005A0941">
          <w:rPr>
            <w:rStyle w:val="Hyperlink"/>
            <w:noProof/>
          </w:rPr>
          <w:t>Overview</w:t>
        </w:r>
        <w:r>
          <w:rPr>
            <w:noProof/>
            <w:webHidden/>
          </w:rPr>
          <w:tab/>
        </w:r>
        <w:r>
          <w:rPr>
            <w:noProof/>
            <w:webHidden/>
          </w:rPr>
          <w:fldChar w:fldCharType="begin"/>
        </w:r>
        <w:r>
          <w:rPr>
            <w:noProof/>
            <w:webHidden/>
          </w:rPr>
          <w:instrText xml:space="preserve"> PAGEREF _Toc35509039 \h </w:instrText>
        </w:r>
        <w:r>
          <w:rPr>
            <w:noProof/>
            <w:webHidden/>
          </w:rPr>
        </w:r>
        <w:r>
          <w:rPr>
            <w:noProof/>
            <w:webHidden/>
          </w:rPr>
          <w:fldChar w:fldCharType="separate"/>
        </w:r>
        <w:r>
          <w:rPr>
            <w:noProof/>
            <w:webHidden/>
          </w:rPr>
          <w:t>147</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40" w:history="1">
        <w:r w:rsidRPr="005A0941">
          <w:rPr>
            <w:rStyle w:val="Hyperlink"/>
            <w:noProof/>
          </w:rPr>
          <w:t>3.19.2</w:t>
        </w:r>
        <w:r>
          <w:rPr>
            <w:rFonts w:asciiTheme="minorHAnsi" w:eastAsiaTheme="minorEastAsia" w:hAnsiTheme="minorHAnsi" w:cstheme="minorBidi"/>
            <w:noProof/>
            <w:sz w:val="22"/>
            <w:szCs w:val="22"/>
          </w:rPr>
          <w:tab/>
        </w:r>
        <w:r w:rsidRPr="005A0941">
          <w:rPr>
            <w:rStyle w:val="Hyperlink"/>
            <w:noProof/>
          </w:rPr>
          <w:t>VS-CLD-REQ-362990/A-Quiet Time Client</w:t>
        </w:r>
        <w:r>
          <w:rPr>
            <w:noProof/>
            <w:webHidden/>
          </w:rPr>
          <w:tab/>
        </w:r>
        <w:r>
          <w:rPr>
            <w:noProof/>
            <w:webHidden/>
          </w:rPr>
          <w:fldChar w:fldCharType="begin"/>
        </w:r>
        <w:r>
          <w:rPr>
            <w:noProof/>
            <w:webHidden/>
          </w:rPr>
          <w:instrText xml:space="preserve"> PAGEREF _Toc35509040 \h </w:instrText>
        </w:r>
        <w:r>
          <w:rPr>
            <w:noProof/>
            <w:webHidden/>
          </w:rPr>
        </w:r>
        <w:r>
          <w:rPr>
            <w:noProof/>
            <w:webHidden/>
          </w:rPr>
          <w:fldChar w:fldCharType="separate"/>
        </w:r>
        <w:r>
          <w:rPr>
            <w:noProof/>
            <w:webHidden/>
          </w:rPr>
          <w:t>147</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41" w:history="1">
        <w:r w:rsidRPr="005A0941">
          <w:rPr>
            <w:rStyle w:val="Hyperlink"/>
            <w:noProof/>
          </w:rPr>
          <w:t>3.19.3</w:t>
        </w:r>
        <w:r>
          <w:rPr>
            <w:rFonts w:asciiTheme="minorHAnsi" w:eastAsiaTheme="minorEastAsia" w:hAnsiTheme="minorHAnsi" w:cstheme="minorBidi"/>
            <w:noProof/>
            <w:sz w:val="22"/>
            <w:szCs w:val="22"/>
          </w:rPr>
          <w:tab/>
        </w:r>
        <w:r w:rsidRPr="005A0941">
          <w:rPr>
            <w:rStyle w:val="Hyperlink"/>
            <w:noProof/>
          </w:rPr>
          <w:t>VS-CLD-REQ-362991/A-Quiet Time Server</w:t>
        </w:r>
        <w:r>
          <w:rPr>
            <w:noProof/>
            <w:webHidden/>
          </w:rPr>
          <w:tab/>
        </w:r>
        <w:r>
          <w:rPr>
            <w:noProof/>
            <w:webHidden/>
          </w:rPr>
          <w:fldChar w:fldCharType="begin"/>
        </w:r>
        <w:r>
          <w:rPr>
            <w:noProof/>
            <w:webHidden/>
          </w:rPr>
          <w:instrText xml:space="preserve"> PAGEREF _Toc35509041 \h </w:instrText>
        </w:r>
        <w:r>
          <w:rPr>
            <w:noProof/>
            <w:webHidden/>
          </w:rPr>
        </w:r>
        <w:r>
          <w:rPr>
            <w:noProof/>
            <w:webHidden/>
          </w:rPr>
          <w:fldChar w:fldCharType="separate"/>
        </w:r>
        <w:r>
          <w:rPr>
            <w:noProof/>
            <w:webHidden/>
          </w:rPr>
          <w:t>147</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42" w:history="1">
        <w:r w:rsidRPr="005A0941">
          <w:rPr>
            <w:rStyle w:val="Hyperlink"/>
            <w:noProof/>
          </w:rPr>
          <w:t>3.19.4</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_Toc35509042 \h </w:instrText>
        </w:r>
        <w:r>
          <w:rPr>
            <w:noProof/>
            <w:webHidden/>
          </w:rPr>
        </w:r>
        <w:r>
          <w:rPr>
            <w:noProof/>
            <w:webHidden/>
          </w:rPr>
          <w:fldChar w:fldCharType="separate"/>
        </w:r>
        <w:r>
          <w:rPr>
            <w:noProof/>
            <w:webHidden/>
          </w:rPr>
          <w:t>147</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43" w:history="1">
        <w:r w:rsidRPr="005A0941">
          <w:rPr>
            <w:rStyle w:val="Hyperlink"/>
            <w:noProof/>
          </w:rPr>
          <w:t>3.19.5</w:t>
        </w:r>
        <w:r>
          <w:rPr>
            <w:rFonts w:asciiTheme="minorHAnsi" w:eastAsiaTheme="minorEastAsia" w:hAnsiTheme="minorHAnsi" w:cstheme="minorBidi"/>
            <w:noProof/>
            <w:sz w:val="22"/>
            <w:szCs w:val="22"/>
          </w:rPr>
          <w:tab/>
        </w:r>
        <w:r w:rsidRPr="005A0941">
          <w:rPr>
            <w:rStyle w:val="Hyperlink"/>
            <w:noProof/>
          </w:rPr>
          <w:t>Interface Requirements</w:t>
        </w:r>
        <w:r>
          <w:rPr>
            <w:noProof/>
            <w:webHidden/>
          </w:rPr>
          <w:tab/>
        </w:r>
        <w:r>
          <w:rPr>
            <w:noProof/>
            <w:webHidden/>
          </w:rPr>
          <w:fldChar w:fldCharType="begin"/>
        </w:r>
        <w:r>
          <w:rPr>
            <w:noProof/>
            <w:webHidden/>
          </w:rPr>
          <w:instrText xml:space="preserve"> PAGEREF _Toc35509043 \h </w:instrText>
        </w:r>
        <w:r>
          <w:rPr>
            <w:noProof/>
            <w:webHidden/>
          </w:rPr>
        </w:r>
        <w:r>
          <w:rPr>
            <w:noProof/>
            <w:webHidden/>
          </w:rPr>
          <w:fldChar w:fldCharType="separate"/>
        </w:r>
        <w:r>
          <w:rPr>
            <w:noProof/>
            <w:webHidden/>
          </w:rPr>
          <w:t>148</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44" w:history="1">
        <w:r w:rsidRPr="005A0941">
          <w:rPr>
            <w:rStyle w:val="Hyperlink"/>
            <w:noProof/>
          </w:rPr>
          <w:t>3.19.6</w:t>
        </w:r>
        <w:r>
          <w:rPr>
            <w:rFonts w:asciiTheme="minorHAnsi" w:eastAsiaTheme="minorEastAsia" w:hAnsiTheme="minorHAnsi" w:cstheme="minorBidi"/>
            <w:noProof/>
            <w:sz w:val="22"/>
            <w:szCs w:val="22"/>
          </w:rPr>
          <w:tab/>
        </w:r>
        <w:r w:rsidRPr="005A0941">
          <w:rPr>
            <w:rStyle w:val="Hyperlink"/>
            <w:noProof/>
          </w:rPr>
          <w:t>Requirements</w:t>
        </w:r>
        <w:r>
          <w:rPr>
            <w:noProof/>
            <w:webHidden/>
          </w:rPr>
          <w:tab/>
        </w:r>
        <w:r>
          <w:rPr>
            <w:noProof/>
            <w:webHidden/>
          </w:rPr>
          <w:fldChar w:fldCharType="begin"/>
        </w:r>
        <w:r>
          <w:rPr>
            <w:noProof/>
            <w:webHidden/>
          </w:rPr>
          <w:instrText xml:space="preserve"> PAGEREF _Toc35509044 \h </w:instrText>
        </w:r>
        <w:r>
          <w:rPr>
            <w:noProof/>
            <w:webHidden/>
          </w:rPr>
        </w:r>
        <w:r>
          <w:rPr>
            <w:noProof/>
            <w:webHidden/>
          </w:rPr>
          <w:fldChar w:fldCharType="separate"/>
        </w:r>
        <w:r>
          <w:rPr>
            <w:noProof/>
            <w:webHidden/>
          </w:rPr>
          <w:t>150</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45" w:history="1">
        <w:r w:rsidRPr="005A0941">
          <w:rPr>
            <w:rStyle w:val="Hyperlink"/>
            <w:noProof/>
          </w:rPr>
          <w:t>3.19.7</w:t>
        </w:r>
        <w:r>
          <w:rPr>
            <w:rFonts w:asciiTheme="minorHAnsi" w:eastAsiaTheme="minorEastAsia" w:hAnsiTheme="minorHAnsi" w:cstheme="minorBidi"/>
            <w:noProof/>
            <w:sz w:val="22"/>
            <w:szCs w:val="22"/>
          </w:rPr>
          <w:tab/>
        </w:r>
        <w:r w:rsidRPr="005A0941">
          <w:rPr>
            <w:rStyle w:val="Hyperlink"/>
            <w:noProof/>
          </w:rPr>
          <w:t>Sequence Diagrams</w:t>
        </w:r>
        <w:r>
          <w:rPr>
            <w:noProof/>
            <w:webHidden/>
          </w:rPr>
          <w:tab/>
        </w:r>
        <w:r>
          <w:rPr>
            <w:noProof/>
            <w:webHidden/>
          </w:rPr>
          <w:fldChar w:fldCharType="begin"/>
        </w:r>
        <w:r>
          <w:rPr>
            <w:noProof/>
            <w:webHidden/>
          </w:rPr>
          <w:instrText xml:space="preserve"> PAGEREF _Toc35509045 \h </w:instrText>
        </w:r>
        <w:r>
          <w:rPr>
            <w:noProof/>
            <w:webHidden/>
          </w:rPr>
        </w:r>
        <w:r>
          <w:rPr>
            <w:noProof/>
            <w:webHidden/>
          </w:rPr>
          <w:fldChar w:fldCharType="separate"/>
        </w:r>
        <w:r>
          <w:rPr>
            <w:noProof/>
            <w:webHidden/>
          </w:rPr>
          <w:t>152</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9046" w:history="1">
        <w:r w:rsidRPr="005A0941">
          <w:rPr>
            <w:rStyle w:val="Hyperlink"/>
            <w:noProof/>
          </w:rPr>
          <w:t>3.20</w:t>
        </w:r>
        <w:r>
          <w:rPr>
            <w:rFonts w:asciiTheme="minorHAnsi" w:eastAsiaTheme="minorEastAsia" w:hAnsiTheme="minorHAnsi" w:cstheme="minorBidi"/>
            <w:i w:val="0"/>
            <w:noProof/>
            <w:sz w:val="22"/>
            <w:szCs w:val="22"/>
          </w:rPr>
          <w:tab/>
        </w:r>
        <w:r w:rsidRPr="005A0941">
          <w:rPr>
            <w:rStyle w:val="Hyperlink"/>
            <w:noProof/>
          </w:rPr>
          <w:t>VS-FUN-REQ-375892/A-Trail Turn Assist</w:t>
        </w:r>
        <w:r>
          <w:rPr>
            <w:noProof/>
            <w:webHidden/>
          </w:rPr>
          <w:tab/>
        </w:r>
        <w:r>
          <w:rPr>
            <w:noProof/>
            <w:webHidden/>
          </w:rPr>
          <w:fldChar w:fldCharType="begin"/>
        </w:r>
        <w:r>
          <w:rPr>
            <w:noProof/>
            <w:webHidden/>
          </w:rPr>
          <w:instrText xml:space="preserve"> PAGEREF _Toc35509046 \h </w:instrText>
        </w:r>
        <w:r>
          <w:rPr>
            <w:noProof/>
            <w:webHidden/>
          </w:rPr>
        </w:r>
        <w:r>
          <w:rPr>
            <w:noProof/>
            <w:webHidden/>
          </w:rPr>
          <w:fldChar w:fldCharType="separate"/>
        </w:r>
        <w:r>
          <w:rPr>
            <w:noProof/>
            <w:webHidden/>
          </w:rPr>
          <w:t>155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47" w:history="1">
        <w:r w:rsidRPr="005A0941">
          <w:rPr>
            <w:rStyle w:val="Hyperlink"/>
            <w:noProof/>
          </w:rPr>
          <w:t>3.20.1</w:t>
        </w:r>
        <w:r>
          <w:rPr>
            <w:rFonts w:asciiTheme="minorHAnsi" w:eastAsiaTheme="minorEastAsia" w:hAnsiTheme="minorHAnsi" w:cstheme="minorBidi"/>
            <w:noProof/>
            <w:sz w:val="22"/>
            <w:szCs w:val="22"/>
          </w:rPr>
          <w:tab/>
        </w:r>
        <w:r w:rsidRPr="005A0941">
          <w:rPr>
            <w:rStyle w:val="Hyperlink"/>
            <w:noProof/>
          </w:rPr>
          <w:t>Overview</w:t>
        </w:r>
        <w:r>
          <w:rPr>
            <w:noProof/>
            <w:webHidden/>
          </w:rPr>
          <w:tab/>
        </w:r>
        <w:r>
          <w:rPr>
            <w:noProof/>
            <w:webHidden/>
          </w:rPr>
          <w:fldChar w:fldCharType="begin"/>
        </w:r>
        <w:r>
          <w:rPr>
            <w:noProof/>
            <w:webHidden/>
          </w:rPr>
          <w:instrText xml:space="preserve"> PAGEREF _Toc35509047 \h </w:instrText>
        </w:r>
        <w:r>
          <w:rPr>
            <w:noProof/>
            <w:webHidden/>
          </w:rPr>
        </w:r>
        <w:r>
          <w:rPr>
            <w:noProof/>
            <w:webHidden/>
          </w:rPr>
          <w:fldChar w:fldCharType="separate"/>
        </w:r>
        <w:r>
          <w:rPr>
            <w:noProof/>
            <w:webHidden/>
          </w:rPr>
          <w:t>155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48" w:history="1">
        <w:r w:rsidRPr="005A0941">
          <w:rPr>
            <w:rStyle w:val="Hyperlink"/>
            <w:noProof/>
          </w:rPr>
          <w:t>3.20.2</w:t>
        </w:r>
        <w:r>
          <w:rPr>
            <w:rFonts w:asciiTheme="minorHAnsi" w:eastAsiaTheme="minorEastAsia" w:hAnsiTheme="minorHAnsi" w:cstheme="minorBidi"/>
            <w:noProof/>
            <w:sz w:val="22"/>
            <w:szCs w:val="22"/>
          </w:rPr>
          <w:tab/>
        </w:r>
        <w:r w:rsidRPr="005A0941">
          <w:rPr>
            <w:rStyle w:val="Hyperlink"/>
            <w:noProof/>
          </w:rPr>
          <w:t>Terminology and Abbreviations</w:t>
        </w:r>
        <w:r>
          <w:rPr>
            <w:noProof/>
            <w:webHidden/>
          </w:rPr>
          <w:tab/>
        </w:r>
        <w:r>
          <w:rPr>
            <w:noProof/>
            <w:webHidden/>
          </w:rPr>
          <w:fldChar w:fldCharType="begin"/>
        </w:r>
        <w:r>
          <w:rPr>
            <w:noProof/>
            <w:webHidden/>
          </w:rPr>
          <w:instrText xml:space="preserve"> PAGEREF _Toc35509048 \h </w:instrText>
        </w:r>
        <w:r>
          <w:rPr>
            <w:noProof/>
            <w:webHidden/>
          </w:rPr>
        </w:r>
        <w:r>
          <w:rPr>
            <w:noProof/>
            <w:webHidden/>
          </w:rPr>
          <w:fldChar w:fldCharType="separate"/>
        </w:r>
        <w:r>
          <w:rPr>
            <w:noProof/>
            <w:webHidden/>
          </w:rPr>
          <w:t>155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49" w:history="1">
        <w:r w:rsidRPr="005A0941">
          <w:rPr>
            <w:rStyle w:val="Hyperlink"/>
            <w:noProof/>
          </w:rPr>
          <w:t>3.20.3</w:t>
        </w:r>
        <w:r>
          <w:rPr>
            <w:rFonts w:asciiTheme="minorHAnsi" w:eastAsiaTheme="minorEastAsia" w:hAnsiTheme="minorHAnsi" w:cstheme="minorBidi"/>
            <w:noProof/>
            <w:sz w:val="22"/>
            <w:szCs w:val="22"/>
          </w:rPr>
          <w:tab/>
        </w:r>
        <w:r w:rsidRPr="005A0941">
          <w:rPr>
            <w:rStyle w:val="Hyperlink"/>
            <w:noProof/>
          </w:rPr>
          <w:t>VS-CLD-REQ-375893/A-Trail Turn Assist Client</w:t>
        </w:r>
        <w:r>
          <w:rPr>
            <w:noProof/>
            <w:webHidden/>
          </w:rPr>
          <w:tab/>
        </w:r>
        <w:r>
          <w:rPr>
            <w:noProof/>
            <w:webHidden/>
          </w:rPr>
          <w:fldChar w:fldCharType="begin"/>
        </w:r>
        <w:r>
          <w:rPr>
            <w:noProof/>
            <w:webHidden/>
          </w:rPr>
          <w:instrText xml:space="preserve"> PAGEREF _Toc35509049 \h </w:instrText>
        </w:r>
        <w:r>
          <w:rPr>
            <w:noProof/>
            <w:webHidden/>
          </w:rPr>
        </w:r>
        <w:r>
          <w:rPr>
            <w:noProof/>
            <w:webHidden/>
          </w:rPr>
          <w:fldChar w:fldCharType="separate"/>
        </w:r>
        <w:r>
          <w:rPr>
            <w:noProof/>
            <w:webHidden/>
          </w:rPr>
          <w:t>155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50" w:history="1">
        <w:r w:rsidRPr="005A0941">
          <w:rPr>
            <w:rStyle w:val="Hyperlink"/>
            <w:noProof/>
          </w:rPr>
          <w:t>3.20.4</w:t>
        </w:r>
        <w:r>
          <w:rPr>
            <w:rFonts w:asciiTheme="minorHAnsi" w:eastAsiaTheme="minorEastAsia" w:hAnsiTheme="minorHAnsi" w:cstheme="minorBidi"/>
            <w:noProof/>
            <w:sz w:val="22"/>
            <w:szCs w:val="22"/>
          </w:rPr>
          <w:tab/>
        </w:r>
        <w:r w:rsidRPr="005A0941">
          <w:rPr>
            <w:rStyle w:val="Hyperlink"/>
            <w:noProof/>
          </w:rPr>
          <w:t>VS-CLD-REQ-375896/A-Trail Turn Assist Server</w:t>
        </w:r>
        <w:r>
          <w:rPr>
            <w:noProof/>
            <w:webHidden/>
          </w:rPr>
          <w:tab/>
        </w:r>
        <w:r>
          <w:rPr>
            <w:noProof/>
            <w:webHidden/>
          </w:rPr>
          <w:fldChar w:fldCharType="begin"/>
        </w:r>
        <w:r>
          <w:rPr>
            <w:noProof/>
            <w:webHidden/>
          </w:rPr>
          <w:instrText xml:space="preserve"> PAGEREF _Toc35509050 \h </w:instrText>
        </w:r>
        <w:r>
          <w:rPr>
            <w:noProof/>
            <w:webHidden/>
          </w:rPr>
        </w:r>
        <w:r>
          <w:rPr>
            <w:noProof/>
            <w:webHidden/>
          </w:rPr>
          <w:fldChar w:fldCharType="separate"/>
        </w:r>
        <w:r>
          <w:rPr>
            <w:noProof/>
            <w:webHidden/>
          </w:rPr>
          <w:t>155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51" w:history="1">
        <w:r w:rsidRPr="005A0941">
          <w:rPr>
            <w:rStyle w:val="Hyperlink"/>
            <w:noProof/>
          </w:rPr>
          <w:t>3.20.5</w:t>
        </w:r>
        <w:r>
          <w:rPr>
            <w:rFonts w:asciiTheme="minorHAnsi" w:eastAsiaTheme="minorEastAsia" w:hAnsiTheme="minorHAnsi" w:cstheme="minorBidi"/>
            <w:noProof/>
            <w:sz w:val="22"/>
            <w:szCs w:val="22"/>
          </w:rPr>
          <w:tab/>
        </w:r>
        <w:r w:rsidRPr="005A0941">
          <w:rPr>
            <w:rStyle w:val="Hyperlink"/>
            <w:noProof/>
          </w:rPr>
          <w:t>Physical Mapping of Classes</w:t>
        </w:r>
        <w:r>
          <w:rPr>
            <w:noProof/>
            <w:webHidden/>
          </w:rPr>
          <w:tab/>
        </w:r>
        <w:r>
          <w:rPr>
            <w:noProof/>
            <w:webHidden/>
          </w:rPr>
          <w:fldChar w:fldCharType="begin"/>
        </w:r>
        <w:r>
          <w:rPr>
            <w:noProof/>
            <w:webHidden/>
          </w:rPr>
          <w:instrText xml:space="preserve"> PAGEREF _Toc35509051 \h </w:instrText>
        </w:r>
        <w:r>
          <w:rPr>
            <w:noProof/>
            <w:webHidden/>
          </w:rPr>
        </w:r>
        <w:r>
          <w:rPr>
            <w:noProof/>
            <w:webHidden/>
          </w:rPr>
          <w:fldChar w:fldCharType="separate"/>
        </w:r>
        <w:r>
          <w:rPr>
            <w:noProof/>
            <w:webHidden/>
          </w:rPr>
          <w:t>155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52" w:history="1">
        <w:r w:rsidRPr="005A0941">
          <w:rPr>
            <w:rStyle w:val="Hyperlink"/>
            <w:noProof/>
          </w:rPr>
          <w:t>3.20.6</w:t>
        </w:r>
        <w:r>
          <w:rPr>
            <w:rFonts w:asciiTheme="minorHAnsi" w:eastAsiaTheme="minorEastAsia" w:hAnsiTheme="minorHAnsi" w:cstheme="minorBidi"/>
            <w:noProof/>
            <w:sz w:val="22"/>
            <w:szCs w:val="22"/>
          </w:rPr>
          <w:tab/>
        </w:r>
        <w:r w:rsidRPr="005A0941">
          <w:rPr>
            <w:rStyle w:val="Hyperlink"/>
            <w:noProof/>
          </w:rPr>
          <w:t>Interface Requirements</w:t>
        </w:r>
        <w:r>
          <w:rPr>
            <w:noProof/>
            <w:webHidden/>
          </w:rPr>
          <w:tab/>
        </w:r>
        <w:r>
          <w:rPr>
            <w:noProof/>
            <w:webHidden/>
          </w:rPr>
          <w:fldChar w:fldCharType="begin"/>
        </w:r>
        <w:r>
          <w:rPr>
            <w:noProof/>
            <w:webHidden/>
          </w:rPr>
          <w:instrText xml:space="preserve"> PAGEREF _Toc35509052 \h </w:instrText>
        </w:r>
        <w:r>
          <w:rPr>
            <w:noProof/>
            <w:webHidden/>
          </w:rPr>
        </w:r>
        <w:r>
          <w:rPr>
            <w:noProof/>
            <w:webHidden/>
          </w:rPr>
          <w:fldChar w:fldCharType="separate"/>
        </w:r>
        <w:r>
          <w:rPr>
            <w:noProof/>
            <w:webHidden/>
          </w:rPr>
          <w:t>155</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53" w:history="1">
        <w:r w:rsidRPr="005A0941">
          <w:rPr>
            <w:rStyle w:val="Hyperlink"/>
            <w:noProof/>
          </w:rPr>
          <w:t>3.20.7</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_Toc35509053 \h </w:instrText>
        </w:r>
        <w:r>
          <w:rPr>
            <w:noProof/>
            <w:webHidden/>
          </w:rPr>
        </w:r>
        <w:r>
          <w:rPr>
            <w:noProof/>
            <w:webHidden/>
          </w:rPr>
          <w:fldChar w:fldCharType="separate"/>
        </w:r>
        <w:r>
          <w:rPr>
            <w:noProof/>
            <w:webHidden/>
          </w:rPr>
          <w:t>156</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54" w:history="1">
        <w:r w:rsidRPr="005A0941">
          <w:rPr>
            <w:rStyle w:val="Hyperlink"/>
            <w:noProof/>
          </w:rPr>
          <w:t>3.20.8</w:t>
        </w:r>
        <w:r>
          <w:rPr>
            <w:rFonts w:asciiTheme="minorHAnsi" w:eastAsiaTheme="minorEastAsia" w:hAnsiTheme="minorHAnsi" w:cstheme="minorBidi"/>
            <w:noProof/>
            <w:sz w:val="22"/>
            <w:szCs w:val="22"/>
          </w:rPr>
          <w:tab/>
        </w:r>
        <w:r w:rsidRPr="005A0941">
          <w:rPr>
            <w:rStyle w:val="Hyperlink"/>
            <w:noProof/>
          </w:rPr>
          <w:t>Requirements</w:t>
        </w:r>
        <w:r>
          <w:rPr>
            <w:noProof/>
            <w:webHidden/>
          </w:rPr>
          <w:tab/>
        </w:r>
        <w:r>
          <w:rPr>
            <w:noProof/>
            <w:webHidden/>
          </w:rPr>
          <w:fldChar w:fldCharType="begin"/>
        </w:r>
        <w:r>
          <w:rPr>
            <w:noProof/>
            <w:webHidden/>
          </w:rPr>
          <w:instrText xml:space="preserve"> PAGEREF _Toc35509054 \h </w:instrText>
        </w:r>
        <w:r>
          <w:rPr>
            <w:noProof/>
            <w:webHidden/>
          </w:rPr>
        </w:r>
        <w:r>
          <w:rPr>
            <w:noProof/>
            <w:webHidden/>
          </w:rPr>
          <w:fldChar w:fldCharType="separate"/>
        </w:r>
        <w:r>
          <w:rPr>
            <w:noProof/>
            <w:webHidden/>
          </w:rPr>
          <w:t>157</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55" w:history="1">
        <w:r w:rsidRPr="005A0941">
          <w:rPr>
            <w:rStyle w:val="Hyperlink"/>
            <w:noProof/>
          </w:rPr>
          <w:t>3.20.9</w:t>
        </w:r>
        <w:r>
          <w:rPr>
            <w:rFonts w:asciiTheme="minorHAnsi" w:eastAsiaTheme="minorEastAsia" w:hAnsiTheme="minorHAnsi" w:cstheme="minorBidi"/>
            <w:noProof/>
            <w:sz w:val="22"/>
            <w:szCs w:val="22"/>
          </w:rPr>
          <w:tab/>
        </w:r>
        <w:r w:rsidRPr="005A0941">
          <w:rPr>
            <w:rStyle w:val="Hyperlink"/>
            <w:noProof/>
          </w:rPr>
          <w:t>Sequence Diagrams</w:t>
        </w:r>
        <w:r>
          <w:rPr>
            <w:noProof/>
            <w:webHidden/>
          </w:rPr>
          <w:tab/>
        </w:r>
        <w:r>
          <w:rPr>
            <w:noProof/>
            <w:webHidden/>
          </w:rPr>
          <w:fldChar w:fldCharType="begin"/>
        </w:r>
        <w:r>
          <w:rPr>
            <w:noProof/>
            <w:webHidden/>
          </w:rPr>
          <w:instrText xml:space="preserve"> PAGEREF _Toc35509055 \h </w:instrText>
        </w:r>
        <w:r>
          <w:rPr>
            <w:noProof/>
            <w:webHidden/>
          </w:rPr>
        </w:r>
        <w:r>
          <w:rPr>
            <w:noProof/>
            <w:webHidden/>
          </w:rPr>
          <w:fldChar w:fldCharType="separate"/>
        </w:r>
        <w:r>
          <w:rPr>
            <w:noProof/>
            <w:webHidden/>
          </w:rPr>
          <w:t>158</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9056" w:history="1">
        <w:r w:rsidRPr="005A0941">
          <w:rPr>
            <w:rStyle w:val="Hyperlink"/>
            <w:noProof/>
          </w:rPr>
          <w:t>3.21</w:t>
        </w:r>
        <w:r>
          <w:rPr>
            <w:rFonts w:asciiTheme="minorHAnsi" w:eastAsiaTheme="minorEastAsia" w:hAnsiTheme="minorHAnsi" w:cstheme="minorBidi"/>
            <w:i w:val="0"/>
            <w:noProof/>
            <w:sz w:val="22"/>
            <w:szCs w:val="22"/>
          </w:rPr>
          <w:tab/>
        </w:r>
        <w:r w:rsidRPr="005A0941">
          <w:rPr>
            <w:rStyle w:val="Hyperlink"/>
            <w:noProof/>
          </w:rPr>
          <w:t>Clear Exit Assist</w:t>
        </w:r>
        <w:r>
          <w:rPr>
            <w:noProof/>
            <w:webHidden/>
          </w:rPr>
          <w:tab/>
        </w:r>
        <w:r>
          <w:rPr>
            <w:noProof/>
            <w:webHidden/>
          </w:rPr>
          <w:fldChar w:fldCharType="begin"/>
        </w:r>
        <w:r>
          <w:rPr>
            <w:noProof/>
            <w:webHidden/>
          </w:rPr>
          <w:instrText xml:space="preserve"> PAGEREF _Toc35509056 \h </w:instrText>
        </w:r>
        <w:r>
          <w:rPr>
            <w:noProof/>
            <w:webHidden/>
          </w:rPr>
        </w:r>
        <w:r>
          <w:rPr>
            <w:noProof/>
            <w:webHidden/>
          </w:rPr>
          <w:fldChar w:fldCharType="separate"/>
        </w:r>
        <w:r>
          <w:rPr>
            <w:noProof/>
            <w:webHidden/>
          </w:rPr>
          <w:t>160</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57" w:history="1">
        <w:r w:rsidRPr="005A0941">
          <w:rPr>
            <w:rStyle w:val="Hyperlink"/>
            <w:noProof/>
          </w:rPr>
          <w:t>3.21.1</w:t>
        </w:r>
        <w:r>
          <w:rPr>
            <w:rFonts w:asciiTheme="minorHAnsi" w:eastAsiaTheme="minorEastAsia" w:hAnsiTheme="minorHAnsi" w:cstheme="minorBidi"/>
            <w:noProof/>
            <w:sz w:val="22"/>
            <w:szCs w:val="22"/>
          </w:rPr>
          <w:tab/>
        </w:r>
        <w:r w:rsidRPr="005A0941">
          <w:rPr>
            <w:rStyle w:val="Hyperlink"/>
            <w:noProof/>
          </w:rPr>
          <w:t>VS-FUN-REQ-354248/A-Clear Exit Assist Setting</w:t>
        </w:r>
        <w:r>
          <w:rPr>
            <w:noProof/>
            <w:webHidden/>
          </w:rPr>
          <w:tab/>
        </w:r>
        <w:r>
          <w:rPr>
            <w:noProof/>
            <w:webHidden/>
          </w:rPr>
          <w:fldChar w:fldCharType="begin"/>
        </w:r>
        <w:r>
          <w:rPr>
            <w:noProof/>
            <w:webHidden/>
          </w:rPr>
          <w:instrText xml:space="preserve"> PAGEREF _Toc35509057 \h </w:instrText>
        </w:r>
        <w:r>
          <w:rPr>
            <w:noProof/>
            <w:webHidden/>
          </w:rPr>
        </w:r>
        <w:r>
          <w:rPr>
            <w:noProof/>
            <w:webHidden/>
          </w:rPr>
          <w:fldChar w:fldCharType="separate"/>
        </w:r>
        <w:r>
          <w:rPr>
            <w:noProof/>
            <w:webHidden/>
          </w:rPr>
          <w:t>160</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58" w:history="1">
        <w:r w:rsidRPr="005A0941">
          <w:rPr>
            <w:rStyle w:val="Hyperlink"/>
            <w:noProof/>
          </w:rPr>
          <w:t>3.21.2</w:t>
        </w:r>
        <w:r>
          <w:rPr>
            <w:rFonts w:asciiTheme="minorHAnsi" w:eastAsiaTheme="minorEastAsia" w:hAnsiTheme="minorHAnsi" w:cstheme="minorBidi"/>
            <w:noProof/>
            <w:sz w:val="22"/>
            <w:szCs w:val="22"/>
          </w:rPr>
          <w:tab/>
        </w:r>
        <w:r w:rsidRPr="005A0941">
          <w:rPr>
            <w:rStyle w:val="Hyperlink"/>
            <w:noProof/>
          </w:rPr>
          <w:t>VS-FUN-REQ-359558/A-Clear Exit Assist Warning</w:t>
        </w:r>
        <w:r>
          <w:rPr>
            <w:noProof/>
            <w:webHidden/>
          </w:rPr>
          <w:tab/>
        </w:r>
        <w:r>
          <w:rPr>
            <w:noProof/>
            <w:webHidden/>
          </w:rPr>
          <w:fldChar w:fldCharType="begin"/>
        </w:r>
        <w:r>
          <w:rPr>
            <w:noProof/>
            <w:webHidden/>
          </w:rPr>
          <w:instrText xml:space="preserve"> PAGEREF _Toc35509058 \h </w:instrText>
        </w:r>
        <w:r>
          <w:rPr>
            <w:noProof/>
            <w:webHidden/>
          </w:rPr>
        </w:r>
        <w:r>
          <w:rPr>
            <w:noProof/>
            <w:webHidden/>
          </w:rPr>
          <w:fldChar w:fldCharType="separate"/>
        </w:r>
        <w:r>
          <w:rPr>
            <w:noProof/>
            <w:webHidden/>
          </w:rPr>
          <w:t>164</w:t>
        </w:r>
        <w:r>
          <w:rPr>
            <w:noProof/>
            <w:webHidden/>
          </w:rPr>
          <w:fldChar w:fldCharType="end"/>
        </w:r>
      </w:hyperlink>
    </w:p>
    <w:p w:rsidR="00244C30" w:rsidRDefault="00244C30">
      <w:pPr>
        <w:pStyle w:val="TOC2"/>
        <w:tabs>
          <w:tab w:val="left" w:pos="880"/>
          <w:tab w:val="right" w:leader="dot" w:pos="11107"/>
        </w:tabs>
        <w:rPr>
          <w:rFonts w:asciiTheme="minorHAnsi" w:eastAsiaTheme="minorEastAsia" w:hAnsiTheme="minorHAnsi" w:cstheme="minorBidi"/>
          <w:i w:val="0"/>
          <w:noProof/>
          <w:sz w:val="22"/>
          <w:szCs w:val="22"/>
        </w:rPr>
      </w:pPr>
      <w:hyperlink w:anchor="_Toc35509059" w:history="1">
        <w:r w:rsidRPr="005A0941">
          <w:rPr>
            <w:rStyle w:val="Hyperlink"/>
            <w:noProof/>
          </w:rPr>
          <w:t>3.22</w:t>
        </w:r>
        <w:r>
          <w:rPr>
            <w:rFonts w:asciiTheme="minorHAnsi" w:eastAsiaTheme="minorEastAsia" w:hAnsiTheme="minorHAnsi" w:cstheme="minorBidi"/>
            <w:i w:val="0"/>
            <w:noProof/>
            <w:sz w:val="22"/>
            <w:szCs w:val="22"/>
          </w:rPr>
          <w:tab/>
        </w:r>
        <w:r w:rsidRPr="005A0941">
          <w:rPr>
            <w:rStyle w:val="Hyperlink"/>
            <w:noProof/>
          </w:rPr>
          <w:t>VS-FUN-REQ-383899/A-Lane Biasing Setting (Highway Assist)</w:t>
        </w:r>
        <w:r>
          <w:rPr>
            <w:noProof/>
            <w:webHidden/>
          </w:rPr>
          <w:tab/>
        </w:r>
        <w:r>
          <w:rPr>
            <w:noProof/>
            <w:webHidden/>
          </w:rPr>
          <w:fldChar w:fldCharType="begin"/>
        </w:r>
        <w:r>
          <w:rPr>
            <w:noProof/>
            <w:webHidden/>
          </w:rPr>
          <w:instrText xml:space="preserve"> PAGEREF _Toc35509059 \h </w:instrText>
        </w:r>
        <w:r>
          <w:rPr>
            <w:noProof/>
            <w:webHidden/>
          </w:rPr>
        </w:r>
        <w:r>
          <w:rPr>
            <w:noProof/>
            <w:webHidden/>
          </w:rPr>
          <w:fldChar w:fldCharType="separate"/>
        </w:r>
        <w:r>
          <w:rPr>
            <w:noProof/>
            <w:webHidden/>
          </w:rPr>
          <w:t>172</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60" w:history="1">
        <w:r w:rsidRPr="005A0941">
          <w:rPr>
            <w:rStyle w:val="Hyperlink"/>
            <w:noProof/>
          </w:rPr>
          <w:t>3.22.1</w:t>
        </w:r>
        <w:r>
          <w:rPr>
            <w:rFonts w:asciiTheme="minorHAnsi" w:eastAsiaTheme="minorEastAsia" w:hAnsiTheme="minorHAnsi" w:cstheme="minorBidi"/>
            <w:noProof/>
            <w:sz w:val="22"/>
            <w:szCs w:val="22"/>
          </w:rPr>
          <w:tab/>
        </w:r>
        <w:r w:rsidRPr="005A0941">
          <w:rPr>
            <w:rStyle w:val="Hyperlink"/>
            <w:noProof/>
          </w:rPr>
          <w:t>Overview</w:t>
        </w:r>
        <w:r>
          <w:rPr>
            <w:noProof/>
            <w:webHidden/>
          </w:rPr>
          <w:tab/>
        </w:r>
        <w:r>
          <w:rPr>
            <w:noProof/>
            <w:webHidden/>
          </w:rPr>
          <w:fldChar w:fldCharType="begin"/>
        </w:r>
        <w:r>
          <w:rPr>
            <w:noProof/>
            <w:webHidden/>
          </w:rPr>
          <w:instrText xml:space="preserve"> PAGEREF _Toc35509060 \h </w:instrText>
        </w:r>
        <w:r>
          <w:rPr>
            <w:noProof/>
            <w:webHidden/>
          </w:rPr>
        </w:r>
        <w:r>
          <w:rPr>
            <w:noProof/>
            <w:webHidden/>
          </w:rPr>
          <w:fldChar w:fldCharType="separate"/>
        </w:r>
        <w:r>
          <w:rPr>
            <w:noProof/>
            <w:webHidden/>
          </w:rPr>
          <w:t>172</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61" w:history="1">
        <w:r w:rsidRPr="005A0941">
          <w:rPr>
            <w:rStyle w:val="Hyperlink"/>
            <w:noProof/>
          </w:rPr>
          <w:t>3.22.2</w:t>
        </w:r>
        <w:r>
          <w:rPr>
            <w:rFonts w:asciiTheme="minorHAnsi" w:eastAsiaTheme="minorEastAsia" w:hAnsiTheme="minorHAnsi" w:cstheme="minorBidi"/>
            <w:noProof/>
            <w:sz w:val="22"/>
            <w:szCs w:val="22"/>
          </w:rPr>
          <w:tab/>
        </w:r>
        <w:r w:rsidRPr="005A0941">
          <w:rPr>
            <w:rStyle w:val="Hyperlink"/>
            <w:noProof/>
          </w:rPr>
          <w:t>VS-CLD-REQ-383974/A-Lane Biasing Settings Client</w:t>
        </w:r>
        <w:r>
          <w:rPr>
            <w:noProof/>
            <w:webHidden/>
          </w:rPr>
          <w:tab/>
        </w:r>
        <w:r>
          <w:rPr>
            <w:noProof/>
            <w:webHidden/>
          </w:rPr>
          <w:fldChar w:fldCharType="begin"/>
        </w:r>
        <w:r>
          <w:rPr>
            <w:noProof/>
            <w:webHidden/>
          </w:rPr>
          <w:instrText xml:space="preserve"> PAGEREF _Toc35509061 \h </w:instrText>
        </w:r>
        <w:r>
          <w:rPr>
            <w:noProof/>
            <w:webHidden/>
          </w:rPr>
        </w:r>
        <w:r>
          <w:rPr>
            <w:noProof/>
            <w:webHidden/>
          </w:rPr>
          <w:fldChar w:fldCharType="separate"/>
        </w:r>
        <w:r>
          <w:rPr>
            <w:noProof/>
            <w:webHidden/>
          </w:rPr>
          <w:t>172</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62" w:history="1">
        <w:r w:rsidRPr="005A0941">
          <w:rPr>
            <w:rStyle w:val="Hyperlink"/>
            <w:noProof/>
          </w:rPr>
          <w:t>3.22.3</w:t>
        </w:r>
        <w:r>
          <w:rPr>
            <w:rFonts w:asciiTheme="minorHAnsi" w:eastAsiaTheme="minorEastAsia" w:hAnsiTheme="minorHAnsi" w:cstheme="minorBidi"/>
            <w:noProof/>
            <w:sz w:val="22"/>
            <w:szCs w:val="22"/>
          </w:rPr>
          <w:tab/>
        </w:r>
        <w:r w:rsidRPr="005A0941">
          <w:rPr>
            <w:rStyle w:val="Hyperlink"/>
            <w:noProof/>
          </w:rPr>
          <w:t>VS-CLD-REQ-383975/A-Lane Biasing Settings Server</w:t>
        </w:r>
        <w:r>
          <w:rPr>
            <w:noProof/>
            <w:webHidden/>
          </w:rPr>
          <w:tab/>
        </w:r>
        <w:r>
          <w:rPr>
            <w:noProof/>
            <w:webHidden/>
          </w:rPr>
          <w:fldChar w:fldCharType="begin"/>
        </w:r>
        <w:r>
          <w:rPr>
            <w:noProof/>
            <w:webHidden/>
          </w:rPr>
          <w:instrText xml:space="preserve"> PAGEREF _Toc35509062 \h </w:instrText>
        </w:r>
        <w:r>
          <w:rPr>
            <w:noProof/>
            <w:webHidden/>
          </w:rPr>
        </w:r>
        <w:r>
          <w:rPr>
            <w:noProof/>
            <w:webHidden/>
          </w:rPr>
          <w:fldChar w:fldCharType="separate"/>
        </w:r>
        <w:r>
          <w:rPr>
            <w:noProof/>
            <w:webHidden/>
          </w:rPr>
          <w:t>172</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63" w:history="1">
        <w:r w:rsidRPr="005A0941">
          <w:rPr>
            <w:rStyle w:val="Hyperlink"/>
            <w:noProof/>
          </w:rPr>
          <w:t>3.22.4</w:t>
        </w:r>
        <w:r>
          <w:rPr>
            <w:rFonts w:asciiTheme="minorHAnsi" w:eastAsiaTheme="minorEastAsia" w:hAnsiTheme="minorHAnsi" w:cstheme="minorBidi"/>
            <w:noProof/>
            <w:sz w:val="22"/>
            <w:szCs w:val="22"/>
          </w:rPr>
          <w:tab/>
        </w:r>
        <w:r w:rsidRPr="005A0941">
          <w:rPr>
            <w:rStyle w:val="Hyperlink"/>
            <w:noProof/>
          </w:rPr>
          <w:t>Physical Mapping of Classes</w:t>
        </w:r>
        <w:r>
          <w:rPr>
            <w:noProof/>
            <w:webHidden/>
          </w:rPr>
          <w:tab/>
        </w:r>
        <w:r>
          <w:rPr>
            <w:noProof/>
            <w:webHidden/>
          </w:rPr>
          <w:fldChar w:fldCharType="begin"/>
        </w:r>
        <w:r>
          <w:rPr>
            <w:noProof/>
            <w:webHidden/>
          </w:rPr>
          <w:instrText xml:space="preserve"> PAGEREF _Toc35509063 \h </w:instrText>
        </w:r>
        <w:r>
          <w:rPr>
            <w:noProof/>
            <w:webHidden/>
          </w:rPr>
        </w:r>
        <w:r>
          <w:rPr>
            <w:noProof/>
            <w:webHidden/>
          </w:rPr>
          <w:fldChar w:fldCharType="separate"/>
        </w:r>
        <w:r>
          <w:rPr>
            <w:noProof/>
            <w:webHidden/>
          </w:rPr>
          <w:t>172</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64" w:history="1">
        <w:r w:rsidRPr="005A0941">
          <w:rPr>
            <w:rStyle w:val="Hyperlink"/>
            <w:noProof/>
          </w:rPr>
          <w:t>3.22.5</w:t>
        </w:r>
        <w:r>
          <w:rPr>
            <w:rFonts w:asciiTheme="minorHAnsi" w:eastAsiaTheme="minorEastAsia" w:hAnsiTheme="minorHAnsi" w:cstheme="minorBidi"/>
            <w:noProof/>
            <w:sz w:val="22"/>
            <w:szCs w:val="22"/>
          </w:rPr>
          <w:tab/>
        </w:r>
        <w:r w:rsidRPr="005A0941">
          <w:rPr>
            <w:rStyle w:val="Hyperlink"/>
            <w:noProof/>
          </w:rPr>
          <w:t>Interface Requirements</w:t>
        </w:r>
        <w:r>
          <w:rPr>
            <w:noProof/>
            <w:webHidden/>
          </w:rPr>
          <w:tab/>
        </w:r>
        <w:r>
          <w:rPr>
            <w:noProof/>
            <w:webHidden/>
          </w:rPr>
          <w:fldChar w:fldCharType="begin"/>
        </w:r>
        <w:r>
          <w:rPr>
            <w:noProof/>
            <w:webHidden/>
          </w:rPr>
          <w:instrText xml:space="preserve"> PAGEREF _Toc35509064 \h </w:instrText>
        </w:r>
        <w:r>
          <w:rPr>
            <w:noProof/>
            <w:webHidden/>
          </w:rPr>
        </w:r>
        <w:r>
          <w:rPr>
            <w:noProof/>
            <w:webHidden/>
          </w:rPr>
          <w:fldChar w:fldCharType="separate"/>
        </w:r>
        <w:r>
          <w:rPr>
            <w:noProof/>
            <w:webHidden/>
          </w:rPr>
          <w:t>172</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65" w:history="1">
        <w:r w:rsidRPr="005A0941">
          <w:rPr>
            <w:rStyle w:val="Hyperlink"/>
            <w:noProof/>
          </w:rPr>
          <w:t>3.22.6</w:t>
        </w:r>
        <w:r>
          <w:rPr>
            <w:rFonts w:asciiTheme="minorHAnsi" w:eastAsiaTheme="minorEastAsia" w:hAnsiTheme="minorHAnsi" w:cstheme="minorBidi"/>
            <w:noProof/>
            <w:sz w:val="22"/>
            <w:szCs w:val="22"/>
          </w:rPr>
          <w:tab/>
        </w:r>
        <w:r w:rsidRPr="005A0941">
          <w:rPr>
            <w:rStyle w:val="Hyperlink"/>
            <w:noProof/>
          </w:rPr>
          <w:t>Use Cases</w:t>
        </w:r>
        <w:r>
          <w:rPr>
            <w:noProof/>
            <w:webHidden/>
          </w:rPr>
          <w:tab/>
        </w:r>
        <w:r>
          <w:rPr>
            <w:noProof/>
            <w:webHidden/>
          </w:rPr>
          <w:fldChar w:fldCharType="begin"/>
        </w:r>
        <w:r>
          <w:rPr>
            <w:noProof/>
            <w:webHidden/>
          </w:rPr>
          <w:instrText xml:space="preserve"> PAGEREF _Toc35509065 \h </w:instrText>
        </w:r>
        <w:r>
          <w:rPr>
            <w:noProof/>
            <w:webHidden/>
          </w:rPr>
        </w:r>
        <w:r>
          <w:rPr>
            <w:noProof/>
            <w:webHidden/>
          </w:rPr>
          <w:fldChar w:fldCharType="separate"/>
        </w:r>
        <w:r>
          <w:rPr>
            <w:noProof/>
            <w:webHidden/>
          </w:rPr>
          <w:t>173</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66" w:history="1">
        <w:r w:rsidRPr="005A0941">
          <w:rPr>
            <w:rStyle w:val="Hyperlink"/>
            <w:noProof/>
          </w:rPr>
          <w:t>3.22.7</w:t>
        </w:r>
        <w:r>
          <w:rPr>
            <w:rFonts w:asciiTheme="minorHAnsi" w:eastAsiaTheme="minorEastAsia" w:hAnsiTheme="minorHAnsi" w:cstheme="minorBidi"/>
            <w:noProof/>
            <w:sz w:val="22"/>
            <w:szCs w:val="22"/>
          </w:rPr>
          <w:tab/>
        </w:r>
        <w:r w:rsidRPr="005A0941">
          <w:rPr>
            <w:rStyle w:val="Hyperlink"/>
            <w:noProof/>
          </w:rPr>
          <w:t>Requirements</w:t>
        </w:r>
        <w:r>
          <w:rPr>
            <w:noProof/>
            <w:webHidden/>
          </w:rPr>
          <w:tab/>
        </w:r>
        <w:r>
          <w:rPr>
            <w:noProof/>
            <w:webHidden/>
          </w:rPr>
          <w:fldChar w:fldCharType="begin"/>
        </w:r>
        <w:r>
          <w:rPr>
            <w:noProof/>
            <w:webHidden/>
          </w:rPr>
          <w:instrText xml:space="preserve"> PAGEREF _Toc35509066 \h </w:instrText>
        </w:r>
        <w:r>
          <w:rPr>
            <w:noProof/>
            <w:webHidden/>
          </w:rPr>
        </w:r>
        <w:r>
          <w:rPr>
            <w:noProof/>
            <w:webHidden/>
          </w:rPr>
          <w:fldChar w:fldCharType="separate"/>
        </w:r>
        <w:r>
          <w:rPr>
            <w:noProof/>
            <w:webHidden/>
          </w:rPr>
          <w:t>173</w:t>
        </w:r>
        <w:r>
          <w:rPr>
            <w:noProof/>
            <w:webHidden/>
          </w:rPr>
          <w:fldChar w:fldCharType="end"/>
        </w:r>
      </w:hyperlink>
    </w:p>
    <w:p w:rsidR="00244C30" w:rsidRDefault="00244C30">
      <w:pPr>
        <w:pStyle w:val="TOC3"/>
        <w:tabs>
          <w:tab w:val="left" w:pos="1320"/>
          <w:tab w:val="right" w:leader="dot" w:pos="11107"/>
        </w:tabs>
        <w:rPr>
          <w:rFonts w:asciiTheme="minorHAnsi" w:eastAsiaTheme="minorEastAsia" w:hAnsiTheme="minorHAnsi" w:cstheme="minorBidi"/>
          <w:noProof/>
          <w:sz w:val="22"/>
          <w:szCs w:val="22"/>
        </w:rPr>
      </w:pPr>
      <w:hyperlink w:anchor="_Toc35509067" w:history="1">
        <w:r w:rsidRPr="005A0941">
          <w:rPr>
            <w:rStyle w:val="Hyperlink"/>
            <w:noProof/>
          </w:rPr>
          <w:t>3.22.8</w:t>
        </w:r>
        <w:r>
          <w:rPr>
            <w:rFonts w:asciiTheme="minorHAnsi" w:eastAsiaTheme="minorEastAsia" w:hAnsiTheme="minorHAnsi" w:cstheme="minorBidi"/>
            <w:noProof/>
            <w:sz w:val="22"/>
            <w:szCs w:val="22"/>
          </w:rPr>
          <w:tab/>
        </w:r>
        <w:r w:rsidRPr="005A0941">
          <w:rPr>
            <w:rStyle w:val="Hyperlink"/>
            <w:noProof/>
          </w:rPr>
          <w:t>Sequence Diagrams</w:t>
        </w:r>
        <w:r>
          <w:rPr>
            <w:noProof/>
            <w:webHidden/>
          </w:rPr>
          <w:tab/>
        </w:r>
        <w:r>
          <w:rPr>
            <w:noProof/>
            <w:webHidden/>
          </w:rPr>
          <w:fldChar w:fldCharType="begin"/>
        </w:r>
        <w:r>
          <w:rPr>
            <w:noProof/>
            <w:webHidden/>
          </w:rPr>
          <w:instrText xml:space="preserve"> PAGEREF _Toc35509067 \h </w:instrText>
        </w:r>
        <w:r>
          <w:rPr>
            <w:noProof/>
            <w:webHidden/>
          </w:rPr>
        </w:r>
        <w:r>
          <w:rPr>
            <w:noProof/>
            <w:webHidden/>
          </w:rPr>
          <w:fldChar w:fldCharType="separate"/>
        </w:r>
        <w:r>
          <w:rPr>
            <w:noProof/>
            <w:webHidden/>
          </w:rPr>
          <w:t>174</w:t>
        </w:r>
        <w:r>
          <w:rPr>
            <w:noProof/>
            <w:webHidden/>
          </w:rPr>
          <w:fldChar w:fldCharType="end"/>
        </w:r>
      </w:hyperlink>
    </w:p>
    <w:p w:rsidR="00244C30" w:rsidRDefault="00244C3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5509068" w:history="1">
        <w:r w:rsidRPr="005A0941">
          <w:rPr>
            <w:rStyle w:val="Hyperlink"/>
            <w:noProof/>
          </w:rPr>
          <w:t>4</w:t>
        </w:r>
        <w:r>
          <w:rPr>
            <w:rFonts w:asciiTheme="minorHAnsi" w:eastAsiaTheme="minorEastAsia" w:hAnsiTheme="minorHAnsi" w:cstheme="minorBidi"/>
            <w:b w:val="0"/>
            <w:smallCaps w:val="0"/>
            <w:noProof/>
            <w:sz w:val="22"/>
            <w:szCs w:val="22"/>
          </w:rPr>
          <w:tab/>
        </w:r>
        <w:r w:rsidRPr="005A0941">
          <w:rPr>
            <w:rStyle w:val="Hyperlink"/>
            <w:noProof/>
          </w:rPr>
          <w:t>Appendix: Reference Documents</w:t>
        </w:r>
        <w:r>
          <w:rPr>
            <w:noProof/>
            <w:webHidden/>
          </w:rPr>
          <w:tab/>
        </w:r>
        <w:r>
          <w:rPr>
            <w:noProof/>
            <w:webHidden/>
          </w:rPr>
          <w:fldChar w:fldCharType="begin"/>
        </w:r>
        <w:r>
          <w:rPr>
            <w:noProof/>
            <w:webHidden/>
          </w:rPr>
          <w:instrText xml:space="preserve"> PAGEREF _Toc35509068 \h </w:instrText>
        </w:r>
        <w:r>
          <w:rPr>
            <w:noProof/>
            <w:webHidden/>
          </w:rPr>
        </w:r>
        <w:r>
          <w:rPr>
            <w:noProof/>
            <w:webHidden/>
          </w:rPr>
          <w:fldChar w:fldCharType="separate"/>
        </w:r>
        <w:r>
          <w:rPr>
            <w:noProof/>
            <w:webHidden/>
          </w:rPr>
          <w:t>176</w:t>
        </w:r>
        <w:r>
          <w:rPr>
            <w:noProof/>
            <w:webHidden/>
          </w:rPr>
          <w:fldChar w:fldCharType="end"/>
        </w:r>
      </w:hyperlink>
    </w:p>
    <w:p w:rsidR="00244C30" w:rsidRDefault="00244C30">
      <w:pPr>
        <w:rPr>
          <w:b/>
          <w:sz w:val="36"/>
          <w:szCs w:val="36"/>
        </w:rPr>
      </w:pPr>
      <w:r>
        <w:rPr>
          <w:b/>
          <w:sz w:val="36"/>
          <w:szCs w:val="36"/>
        </w:rPr>
        <w:fldChar w:fldCharType="end"/>
      </w:r>
    </w:p>
    <w:p w:rsidR="00244C30" w:rsidRDefault="00244C30">
      <w:pPr>
        <w:rPr>
          <w:b/>
          <w:sz w:val="36"/>
          <w:szCs w:val="36"/>
        </w:rPr>
      </w:pPr>
    </w:p>
    <w:p w:rsidR="00244C30" w:rsidRDefault="00244C30" w:rsidP="00244C30">
      <w:pPr>
        <w:pStyle w:val="Heading1"/>
      </w:pPr>
      <w:bookmarkStart w:id="1" w:name="_Toc35508842"/>
      <w:r>
        <w:lastRenderedPageBreak/>
        <w:t>Architectural Design</w:t>
      </w:r>
      <w:bookmarkEnd w:id="1"/>
    </w:p>
    <w:p w:rsidR="00244C30" w:rsidRDefault="00244C30" w:rsidP="00244C30">
      <w:pPr>
        <w:pStyle w:val="Heading2"/>
      </w:pPr>
      <w:bookmarkStart w:id="2" w:name="_Toc35508843"/>
      <w:r>
        <w:t>Interface Requirements</w:t>
      </w:r>
      <w:bookmarkEnd w:id="2"/>
    </w:p>
    <w:p w:rsidR="00244C30" w:rsidRDefault="00244C30" w:rsidP="00244C30">
      <w:pPr>
        <w:pStyle w:val="Heading3"/>
      </w:pPr>
      <w:bookmarkStart w:id="3" w:name="_Toc35508844"/>
      <w:r w:rsidRPr="00B9479B">
        <w:t>VS-IIR-REQ-276699/J-Logical to Physical CAN signal mapping - Vehicle Settings</w:t>
      </w:r>
      <w:bookmarkEnd w:id="3"/>
    </w:p>
    <w:p w:rsidR="00244C30" w:rsidRPr="009F5D7A" w:rsidRDefault="00244C30" w:rsidP="00244C30">
      <w:pPr>
        <w:rPr>
          <w:rFonts w:cs="Arial"/>
        </w:rPr>
      </w:pPr>
      <w:r w:rsidRPr="009F5D7A">
        <w:rPr>
          <w:rFonts w:cs="Arial"/>
        </w:rPr>
        <w:t xml:space="preserve">This Vehicle Settings &amp; Settings in Centerstack deployment table maps the Settings logical signals to the </w:t>
      </w:r>
      <w:r>
        <w:rPr>
          <w:rFonts w:cs="Arial"/>
        </w:rPr>
        <w:t xml:space="preserve">physical </w:t>
      </w:r>
      <w:r w:rsidRPr="009F5D7A">
        <w:rPr>
          <w:rFonts w:cs="Arial"/>
        </w:rPr>
        <w:t>CAN signals.</w:t>
      </w:r>
    </w:p>
    <w:p w:rsidR="00244C30" w:rsidRPr="009F5D7A" w:rsidRDefault="00244C30" w:rsidP="00244C30">
      <w:pPr>
        <w:rPr>
          <w:rFonts w:cs="Arial"/>
        </w:rPr>
      </w:pPr>
    </w:p>
    <w:p w:rsidR="00244C30" w:rsidRPr="009F5D7A" w:rsidRDefault="00244C30" w:rsidP="00244C30">
      <w:pPr>
        <w:rPr>
          <w:rFonts w:cs="Arial"/>
        </w:rPr>
      </w:pPr>
      <w:r w:rsidRPr="009F5D7A">
        <w:rPr>
          <w:rFonts w:cs="Arial"/>
        </w:rPr>
        <w:t xml:space="preserve">Note:  This is for reference only.  If there is a conflict between the name in the </w:t>
      </w:r>
      <w:r>
        <w:rPr>
          <w:rFonts w:cs="Arial"/>
        </w:rPr>
        <w:t xml:space="preserve">CAN </w:t>
      </w:r>
      <w:r w:rsidRPr="009F5D7A">
        <w:rPr>
          <w:rFonts w:cs="Arial"/>
        </w:rPr>
        <w:t>signal name column and what is found in the actual CAN dB then the CAN dB takes precedent.  Please bring to Ford’s attention if there is a conflict.</w:t>
      </w:r>
    </w:p>
    <w:p w:rsidR="00244C30" w:rsidRPr="009F5D7A" w:rsidRDefault="00244C30" w:rsidP="00244C30">
      <w:pPr>
        <w:rPr>
          <w:rFonts w:cs="Arial"/>
        </w:rPr>
      </w:pPr>
    </w:p>
    <w:tbl>
      <w:tblPr>
        <w:tblStyle w:val="TableGrid"/>
        <w:tblW w:w="0" w:type="auto"/>
        <w:jc w:val="center"/>
        <w:tblLook w:val="04A0" w:firstRow="1" w:lastRow="0" w:firstColumn="1" w:lastColumn="0" w:noHBand="0" w:noVBand="1"/>
      </w:tblPr>
      <w:tblGrid>
        <w:gridCol w:w="3243"/>
        <w:gridCol w:w="6107"/>
      </w:tblGrid>
      <w:tr w:rsidR="00244C30" w:rsidRPr="009F5D7A"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C30" w:rsidRPr="009F5D7A" w:rsidRDefault="00244C30" w:rsidP="00244C30">
            <w:pPr>
              <w:rPr>
                <w:rFonts w:cs="Arial"/>
                <w:b/>
              </w:rPr>
            </w:pPr>
            <w:r w:rsidRPr="009F5D7A">
              <w:rPr>
                <w:rFonts w:cs="Arial"/>
                <w:b/>
              </w:rPr>
              <w:t>Logical Signal Name</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C30" w:rsidRPr="009F5D7A" w:rsidRDefault="00244C30" w:rsidP="00244C30">
            <w:pPr>
              <w:rPr>
                <w:rFonts w:cs="Arial"/>
                <w:b/>
              </w:rPr>
            </w:pPr>
            <w:r>
              <w:rPr>
                <w:rFonts w:cs="Arial"/>
                <w:b/>
              </w:rPr>
              <w:t>CAN</w:t>
            </w:r>
            <w:r w:rsidRPr="009F5D7A">
              <w:rPr>
                <w:rFonts w:cs="Arial"/>
                <w:b/>
              </w:rPr>
              <w:t xml:space="preserve"> signal name</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ChrgCrdLck_D_Stat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ChrgCordLck_D_Stat</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ChargePortUnlock_Rq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ChrgCordUnlock_B_Rq</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AssocConfirm_D_Actl</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AssocConfirm_D_Actl</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CntrStkKeycodeActl</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CntrStkKeycodeActl</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Cntrstk_D_RqAssoc</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Cntrstk_D_RqAssoc</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u w:val="single"/>
              </w:rPr>
              <w:t>ChargePortLightRing_St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CenterStackRing_D_Actl – Variant 1</w:t>
            </w:r>
          </w:p>
          <w:p w:rsidR="00244C30" w:rsidRPr="00A9678C" w:rsidRDefault="00244C30" w:rsidP="00244C30">
            <w:pPr>
              <w:rPr>
                <w:rFonts w:cs="Arial"/>
              </w:rPr>
            </w:pPr>
            <w:r w:rsidRPr="00A9678C">
              <w:rPr>
                <w:rFonts w:cs="Arial"/>
                <w:iCs/>
              </w:rPr>
              <w:t>ChrgStatDsply_D_Rq – Variant 2</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LightAmbIntsty_No_Actl</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eastAsiaTheme="minorHAnsi" w:cs="Arial"/>
              </w:rPr>
              <w:t>LightAmbIntsty_No_Actl</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LightAmbColor_No_Actl</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eastAsiaTheme="minorHAnsi" w:cs="Arial"/>
              </w:rPr>
              <w:t>LightAmbColor_No_Actl</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LightAmbIntsty_No_Rq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eastAsiaTheme="minorHAnsi" w:cs="Arial"/>
              </w:rPr>
              <w:t>LightAmbIntsty_No_Rq</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LightAmbColor_No_Rq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LightAmbColor_No_Rq</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Disp_Temperature.St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eastAsiaTheme="minorHAnsi" w:cs="Arial"/>
                <w:bCs/>
              </w:rPr>
              <w:t>Mc_VehUnitTempUsrSel_St</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Disp_Temperature.Rq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Disp_VehUnitTempUsrSel</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ValetMode_St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ValetMode_D_Stat</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TimeAdjust.Rq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eastAsiaTheme="minorHAnsi" w:cs="Arial"/>
                <w:bCs/>
              </w:rPr>
              <w:t>SetTimeFormat</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VehTimeFormat.St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eastAsiaTheme="minorHAnsi" w:cs="Arial"/>
              </w:rPr>
              <w:t>Mc_VehFormatUsrSel_St</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Bezel_Beeps_Supported.St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Bezel_Beeps_Supported</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Bezel_Beeps.Rq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Bezel_Beeps_Rq</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Bezel_Beeps.st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Bezel_Beep_St</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LanguageUpdate.Rsp</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eastAsiaTheme="minorHAnsi" w:cs="Arial"/>
                <w:bCs/>
              </w:rPr>
            </w:pPr>
            <w:r w:rsidRPr="00A9678C">
              <w:rPr>
                <w:rFonts w:eastAsiaTheme="minorHAnsi" w:cs="Arial"/>
                <w:bCs/>
              </w:rPr>
              <w:t>LangUpdate_Rsp – Cluster</w:t>
            </w:r>
          </w:p>
          <w:p w:rsidR="00244C30" w:rsidRPr="00A9678C" w:rsidRDefault="00244C30" w:rsidP="00244C30">
            <w:pPr>
              <w:rPr>
                <w:rFonts w:cs="Arial"/>
              </w:rPr>
            </w:pPr>
            <w:r w:rsidRPr="00A9678C">
              <w:rPr>
                <w:rFonts w:eastAsiaTheme="minorHAnsi" w:cs="Arial"/>
                <w:bCs/>
              </w:rPr>
              <w:t>Disp_LangUpdate_Rsp – Infotainment System Master (ex APIM, CHR…)</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DISP_LangSel.St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Disp_LangSel_St – Infotainment (APIM, CHR, CTR..)</w:t>
            </w:r>
          </w:p>
          <w:p w:rsidR="00244C30" w:rsidRPr="00A9678C" w:rsidRDefault="00244C30" w:rsidP="00244C30">
            <w:pPr>
              <w:rPr>
                <w:rFonts w:cs="Arial"/>
              </w:rPr>
            </w:pPr>
            <w:r w:rsidRPr="00A9678C">
              <w:rPr>
                <w:rFonts w:cs="Arial"/>
              </w:rPr>
              <w:t>Disp_LangSel2_St – Infotainment (APIM, CHR, CTR..)</w:t>
            </w:r>
          </w:p>
          <w:p w:rsidR="00244C30" w:rsidRPr="00A9678C" w:rsidRDefault="00244C30" w:rsidP="00244C30">
            <w:pPr>
              <w:rPr>
                <w:rFonts w:cs="Arial"/>
              </w:rPr>
            </w:pPr>
            <w:r w:rsidRPr="00A9678C">
              <w:rPr>
                <w:rFonts w:cs="Arial"/>
              </w:rPr>
              <w:t>Mc_VehLangUsrSel_St - Cluster</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DISP_LangSel.Rq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Disp_LangSel_Rq – Infotainment (APIM, CHR, CTR..)</w:t>
            </w:r>
          </w:p>
          <w:p w:rsidR="00244C30" w:rsidRPr="00A9678C" w:rsidRDefault="00244C30" w:rsidP="00244C30">
            <w:pPr>
              <w:rPr>
                <w:rFonts w:cs="Arial"/>
              </w:rPr>
            </w:pPr>
            <w:r w:rsidRPr="00A9678C">
              <w:rPr>
                <w:rFonts w:cs="Arial"/>
              </w:rPr>
              <w:t>Disp_LangSel2_Rq - Infotainment (APIM, CHR, CTR..)</w:t>
            </w:r>
          </w:p>
          <w:p w:rsidR="00244C30" w:rsidRPr="00A9678C" w:rsidRDefault="00244C30" w:rsidP="00244C30">
            <w:pPr>
              <w:rPr>
                <w:rFonts w:cs="Arial"/>
              </w:rPr>
            </w:pPr>
            <w:r w:rsidRPr="00A9678C">
              <w:rPr>
                <w:rFonts w:cs="Arial"/>
              </w:rPr>
              <w:t>Mc_LangSel_Rq - Cluster</w:t>
            </w:r>
          </w:p>
          <w:p w:rsidR="00244C30" w:rsidRPr="00A9678C" w:rsidRDefault="00244C30" w:rsidP="00244C30">
            <w:pPr>
              <w:rPr>
                <w:rFonts w:cs="Arial"/>
              </w:rPr>
            </w:pPr>
            <w:r w:rsidRPr="00A9678C">
              <w:rPr>
                <w:rFonts w:cs="Arial"/>
              </w:rPr>
              <w:t>McLangSel2_Rq - Cluster</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FactoryReset.St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FactoryReset_St – TCU</w:t>
            </w:r>
          </w:p>
          <w:p w:rsidR="00244C30" w:rsidRPr="00A9678C" w:rsidRDefault="00244C30" w:rsidP="00244C30">
            <w:pPr>
              <w:rPr>
                <w:rFonts w:cs="Arial"/>
              </w:rPr>
            </w:pPr>
            <w:r w:rsidRPr="00A9678C">
              <w:rPr>
                <w:rFonts w:cs="Arial"/>
              </w:rPr>
              <w:t>SDARS_Factory_Reset_St - AHU</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FactoryReset_Rq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FactoryReset_Rq – TCU</w:t>
            </w:r>
          </w:p>
          <w:p w:rsidR="00244C30" w:rsidRPr="00A9678C" w:rsidRDefault="00244C30" w:rsidP="00244C30">
            <w:pPr>
              <w:rPr>
                <w:rFonts w:cs="Arial"/>
              </w:rPr>
            </w:pPr>
            <w:r w:rsidRPr="00A9678C">
              <w:rPr>
                <w:rFonts w:cs="Arial"/>
              </w:rPr>
              <w:t>SDARS_FactoryReset_Rq – AHU / DSP_AMP (more than just SDARS – See SPSS)</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Vehicle_Speed.St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eastAsiaTheme="minorHAnsi" w:cs="Arial"/>
              </w:rPr>
              <w:t>Veh_V_ActlEng</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Vehicle_Speed_QF</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VehVActlEng_D_Qf</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DISP_Mile_Kilometers.Rq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Disp_VehUntTripCoUsrSel (pre Settings in the Centerstack)</w:t>
            </w:r>
          </w:p>
        </w:tc>
      </w:tr>
      <w:tr w:rsidR="00244C30" w:rsidRPr="00A9678C" w:rsidTr="00244C30">
        <w:trPr>
          <w:jc w:val="center"/>
        </w:trPr>
        <w:tc>
          <w:tcPr>
            <w:tcW w:w="3243" w:type="dxa"/>
            <w:tcBorders>
              <w:top w:val="single" w:sz="4" w:space="0" w:color="000000" w:themeColor="text1"/>
              <w:left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Disp_Miles_Kilometers.St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Mc_VehUntTrpCoUsrSel_St</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HMIAudioMode</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HMI_HMIMode_St</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KeyPadCodeDgtX_D_Stat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KeyPadCodeDgtX_D_Stat (were X represents 1 – 7 for the 7 signals)</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CntrStk2_D_RqAssoc</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CntrStk2_D_RqAssoc</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LongTermReset_B_RqMnu</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LongTermReset_B_RqMnu (older SPSS specifications have the logical signal as LongTermReset_B2_Rq)</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lastRenderedPageBreak/>
              <w:t>BattTracLoThres_D_Stat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BattTracLoThres_D_Stat</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BattTracLoThres_D_Rq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BattTracLoThres_D_Rq</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SpeedoMajorUnit_D_Confg</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SpeedoMajorUnit_D_Confg</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PrplSnd_D_Rq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PrplSnd_D_Rq</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PrplSnd_D_Stat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PrplSnd_D_Stat</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LghtAmbDrvMde_D_Rq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LghtAmbDrvMde_D_Rq</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LghtAmbDrvMde_B_Stat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A9678C" w:rsidRDefault="00244C30" w:rsidP="00244C30">
            <w:pPr>
              <w:rPr>
                <w:rFonts w:cs="Arial"/>
              </w:rPr>
            </w:pPr>
            <w:r w:rsidRPr="00A9678C">
              <w:rPr>
                <w:rFonts w:cs="Arial"/>
              </w:rPr>
              <w:t>LghtAmbDrvMde_B_Stat</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B47B68" w:rsidRDefault="00244C30" w:rsidP="00244C30">
            <w:pPr>
              <w:rPr>
                <w:rFonts w:cs="Arial"/>
              </w:rPr>
            </w:pPr>
            <w:r w:rsidRPr="00B47B68">
              <w:rPr>
                <w:rFonts w:cs="Arial"/>
              </w:rPr>
              <w:t>EcoIdl_D_Rq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B47B68" w:rsidRDefault="00244C30" w:rsidP="00244C30">
            <w:pPr>
              <w:rPr>
                <w:rFonts w:cs="Arial"/>
              </w:rPr>
            </w:pPr>
            <w:r w:rsidRPr="00B47B68">
              <w:rPr>
                <w:rFonts w:cs="Arial"/>
              </w:rPr>
              <w:t>EcoIdl_D_Rq</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B47B68" w:rsidRDefault="00244C30" w:rsidP="00244C30">
            <w:pPr>
              <w:rPr>
                <w:rFonts w:cs="Arial"/>
              </w:rPr>
            </w:pPr>
            <w:r w:rsidRPr="00B47B68">
              <w:rPr>
                <w:rFonts w:cs="Arial"/>
              </w:rPr>
              <w:t>EcoIdl_D_Stat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B47B68" w:rsidRDefault="00244C30" w:rsidP="00244C30">
            <w:pPr>
              <w:rPr>
                <w:rFonts w:cs="Arial"/>
              </w:rPr>
            </w:pPr>
            <w:r w:rsidRPr="00B47B68">
              <w:rPr>
                <w:rFonts w:cs="Arial"/>
              </w:rPr>
              <w:t>EcoIdl_D_Stat</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B47B68" w:rsidRDefault="00244C30" w:rsidP="00244C30">
            <w:pPr>
              <w:rPr>
                <w:rFonts w:cs="Arial"/>
              </w:rPr>
            </w:pPr>
            <w:r w:rsidRPr="00B47B68">
              <w:rPr>
                <w:rFonts w:cs="Arial"/>
              </w:rPr>
              <w:t>EngExhMdeHrEnbl_D_Rq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B47B68" w:rsidRDefault="00244C30" w:rsidP="00244C30">
            <w:pPr>
              <w:rPr>
                <w:rFonts w:cs="Arial"/>
              </w:rPr>
            </w:pPr>
            <w:r w:rsidRPr="00B47B68">
              <w:rPr>
                <w:rFonts w:cs="Arial"/>
              </w:rPr>
              <w:t>EngExhMdeHrEnbl_D_Rq</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r w:rsidRPr="00027823">
              <w:rPr>
                <w:rFonts w:cs="Arial"/>
              </w:rPr>
              <w:t xml:space="preserve">EngExhMdeHrEnbl_D_Stat </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r w:rsidRPr="00027823">
              <w:rPr>
                <w:rFonts w:cs="Arial"/>
              </w:rPr>
              <w:t xml:space="preserve">EngExhMdeHrEnbl_D_Stat </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r w:rsidRPr="00027823">
              <w:rPr>
                <w:rFonts w:cs="Arial"/>
              </w:rPr>
              <w:t>EngExhMdeHrStrt_D_Rq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r w:rsidRPr="00027823">
              <w:rPr>
                <w:rFonts w:cs="Arial"/>
              </w:rPr>
              <w:t>EngExhMdeHrStrt_D_Rq</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r w:rsidRPr="00027823">
              <w:rPr>
                <w:rFonts w:cs="Arial"/>
              </w:rPr>
              <w:t>EngExhMdeHrStrt_D_Stat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r w:rsidRPr="00027823">
              <w:rPr>
                <w:rFonts w:cs="Arial"/>
              </w:rPr>
              <w:t>EngExhMdeHrStrt_D_Stat</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r w:rsidRPr="00027823">
              <w:rPr>
                <w:rFonts w:cs="Arial"/>
              </w:rPr>
              <w:t>EngExhMdeHrEnd_D_Rq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r w:rsidRPr="00027823">
              <w:rPr>
                <w:rFonts w:cs="Arial"/>
              </w:rPr>
              <w:t>EngExhMdeHrEnd_D_Rq</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r w:rsidRPr="00027823">
              <w:rPr>
                <w:rFonts w:cs="Arial"/>
              </w:rPr>
              <w:t>EngExhMdeHrEnd_D_Stat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r w:rsidRPr="00027823">
              <w:rPr>
                <w:rFonts w:cs="Arial"/>
              </w:rPr>
              <w:t>EngExhMdeHrEnd_D_Stat</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r w:rsidRPr="00027823">
              <w:rPr>
                <w:rFonts w:cs="Arial"/>
              </w:rPr>
              <w:t>TurnAsstSwtch_D_Stat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r w:rsidRPr="00027823">
              <w:rPr>
                <w:rFonts w:cs="Arial"/>
              </w:rPr>
              <w:t>TurnAsstSwtch_D_Stat</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r w:rsidRPr="00027823">
              <w:rPr>
                <w:rFonts w:cs="Arial"/>
              </w:rPr>
              <w:t>OrtaSwtchLamp_B_Rq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r w:rsidRPr="00027823">
              <w:rPr>
                <w:rFonts w:cs="Arial"/>
              </w:rPr>
              <w:t>OrtaSwtchLamp_B_Rq</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r w:rsidRPr="00027823">
              <w:rPr>
                <w:rFonts w:cs="Arial"/>
              </w:rPr>
              <w:t>ClrExitAsstEnbl_D_RqMnu</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r w:rsidRPr="00027823">
              <w:rPr>
                <w:rFonts w:cs="Arial"/>
              </w:rPr>
              <w:t>ClrExitAsstEnbl_D_RqMnu</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highlight w:val="yellow"/>
              </w:rPr>
            </w:pPr>
            <w:r w:rsidRPr="00027823">
              <w:rPr>
                <w:rFonts w:cs="Arial"/>
              </w:rPr>
              <w:t>ClrExitAsst_D_Stat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highlight w:val="yellow"/>
              </w:rPr>
            </w:pPr>
            <w:r w:rsidRPr="00027823">
              <w:rPr>
                <w:rFonts w:cs="Arial"/>
              </w:rPr>
              <w:t>ClrExitAsst_D_Stat</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color w:val="FF0000"/>
                <w:highlight w:val="yellow"/>
              </w:rPr>
            </w:pPr>
            <w:r w:rsidRPr="00027823">
              <w:rPr>
                <w:rFonts w:cs="Arial"/>
              </w:rPr>
              <w:t>ClrExitAsstMsgTxt2_D_Rq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color w:val="FF0000"/>
                <w:highlight w:val="yellow"/>
              </w:rPr>
            </w:pPr>
            <w:r w:rsidRPr="00027823">
              <w:rPr>
                <w:rFonts w:cs="Arial"/>
              </w:rPr>
              <w:t>ClrExitAsstMsgTxt2_D_Rq</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color w:val="000000"/>
              </w:rPr>
            </w:pPr>
            <w:r w:rsidRPr="00027823">
              <w:rPr>
                <w:rFonts w:cs="Arial"/>
                <w:bCs/>
                <w:color w:val="000000"/>
              </w:rPr>
              <w:t>ClrExitAsstActv_B_Rq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color w:val="000000"/>
              </w:rPr>
            </w:pPr>
            <w:r w:rsidRPr="00027823">
              <w:rPr>
                <w:rFonts w:cs="Arial"/>
                <w:bCs/>
                <w:color w:val="000000"/>
              </w:rPr>
              <w:t>ClrExitAsstActv_B_Rq</w:t>
            </w: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p>
        </w:tc>
      </w:tr>
      <w:tr w:rsidR="00244C30" w:rsidRPr="00A9678C" w:rsidTr="00244C3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C30" w:rsidRPr="00027823" w:rsidRDefault="00244C30" w:rsidP="00244C30">
            <w:pPr>
              <w:rPr>
                <w:rFonts w:cs="Arial"/>
              </w:rPr>
            </w:pPr>
          </w:p>
        </w:tc>
      </w:tr>
    </w:tbl>
    <w:p w:rsidR="00244C30" w:rsidRPr="00A9678C" w:rsidRDefault="00244C30" w:rsidP="00244C30">
      <w:pPr>
        <w:rPr>
          <w:rFonts w:cs="Arial"/>
        </w:rPr>
      </w:pPr>
    </w:p>
    <w:p w:rsidR="00244C30" w:rsidRDefault="00244C30">
      <w:pPr>
        <w:spacing w:after="200" w:line="276" w:lineRule="auto"/>
      </w:pPr>
      <w:r>
        <w:br w:type="page"/>
      </w:r>
    </w:p>
    <w:p w:rsidR="00244C30" w:rsidRDefault="00244C30" w:rsidP="00244C30">
      <w:pPr>
        <w:pStyle w:val="Heading3"/>
      </w:pPr>
      <w:bookmarkStart w:id="4" w:name="_Toc35508845"/>
      <w:r w:rsidRPr="00B9479B">
        <w:lastRenderedPageBreak/>
        <w:t>MD-REQ-243934/B-Disp_Miles_Kilometers.St</w:t>
      </w:r>
      <w:bookmarkEnd w:id="4"/>
    </w:p>
    <w:p w:rsidR="00244C30" w:rsidRPr="00E1461A" w:rsidRDefault="00244C30">
      <w:pPr>
        <w:rPr>
          <w:rFonts w:cs="Arial"/>
        </w:rPr>
      </w:pPr>
      <w:r w:rsidRPr="00E1461A">
        <w:rPr>
          <w:rFonts w:cs="Arial"/>
          <w:b/>
        </w:rPr>
        <w:t>Message Type:</w:t>
      </w:r>
      <w:r w:rsidRPr="00E1461A">
        <w:rPr>
          <w:rFonts w:cs="Arial"/>
        </w:rPr>
        <w:t xml:space="preserve">  Status</w:t>
      </w:r>
    </w:p>
    <w:p w:rsidR="00244C30" w:rsidRPr="00E1461A" w:rsidRDefault="00244C30">
      <w:pPr>
        <w:rPr>
          <w:rFonts w:cs="Arial"/>
        </w:rPr>
      </w:pPr>
    </w:p>
    <w:p w:rsidR="00244C30" w:rsidRPr="00E1461A" w:rsidRDefault="00244C30" w:rsidP="00244C30">
      <w:pPr>
        <w:rPr>
          <w:rFonts w:cs="Arial"/>
        </w:rPr>
      </w:pPr>
      <w:r w:rsidRPr="00E1461A">
        <w:rPr>
          <w:rFonts w:cs="Arial"/>
        </w:rPr>
        <w:t>Signal from the Vehicle Settings Server stating what the setting is for Distance units.</w:t>
      </w:r>
    </w:p>
    <w:p w:rsidR="00244C30" w:rsidRPr="00E1461A"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2250"/>
        <w:gridCol w:w="1080"/>
        <w:gridCol w:w="3367"/>
      </w:tblGrid>
      <w:tr w:rsidR="00244C30" w:rsidRPr="00E1461A" w:rsidTr="00244C30">
        <w:trPr>
          <w:jc w:val="center"/>
        </w:trPr>
        <w:tc>
          <w:tcPr>
            <w:tcW w:w="2917" w:type="dxa"/>
            <w:tcBorders>
              <w:top w:val="single" w:sz="4" w:space="0" w:color="auto"/>
              <w:left w:val="single" w:sz="4" w:space="0" w:color="auto"/>
              <w:bottom w:val="single" w:sz="4" w:space="0" w:color="auto"/>
              <w:right w:val="single" w:sz="4" w:space="0" w:color="auto"/>
            </w:tcBorders>
            <w:hideMark/>
          </w:tcPr>
          <w:p w:rsidR="00244C30" w:rsidRPr="00E1461A" w:rsidRDefault="00244C30">
            <w:pPr>
              <w:spacing w:line="276" w:lineRule="auto"/>
              <w:rPr>
                <w:rFonts w:cs="Arial"/>
                <w:b/>
              </w:rPr>
            </w:pPr>
            <w:r w:rsidRPr="00E1461A">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244C30" w:rsidRPr="00E1461A" w:rsidRDefault="00244C30">
            <w:pPr>
              <w:spacing w:line="276" w:lineRule="auto"/>
              <w:rPr>
                <w:rFonts w:cs="Arial"/>
                <w:b/>
              </w:rPr>
            </w:pPr>
            <w:r w:rsidRPr="00E1461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244C30" w:rsidRPr="00E1461A" w:rsidRDefault="00244C30">
            <w:pPr>
              <w:spacing w:line="276" w:lineRule="auto"/>
              <w:rPr>
                <w:rFonts w:cs="Arial"/>
                <w:b/>
              </w:rPr>
            </w:pPr>
            <w:r w:rsidRPr="00E1461A">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244C30" w:rsidRPr="00E1461A" w:rsidRDefault="00244C30">
            <w:pPr>
              <w:spacing w:line="276" w:lineRule="auto"/>
              <w:rPr>
                <w:rFonts w:cs="Arial"/>
                <w:b/>
              </w:rPr>
            </w:pPr>
            <w:r w:rsidRPr="00E1461A">
              <w:rPr>
                <w:rFonts w:cs="Arial"/>
                <w:b/>
              </w:rPr>
              <w:t>Description</w:t>
            </w:r>
          </w:p>
        </w:tc>
      </w:tr>
      <w:tr w:rsidR="00244C30" w:rsidRPr="00E1461A" w:rsidTr="00244C30">
        <w:trPr>
          <w:jc w:val="center"/>
        </w:trPr>
        <w:tc>
          <w:tcPr>
            <w:tcW w:w="2917" w:type="dxa"/>
            <w:vMerge w:val="restart"/>
            <w:tcBorders>
              <w:top w:val="single" w:sz="4" w:space="0" w:color="auto"/>
              <w:left w:val="single" w:sz="4" w:space="0" w:color="auto"/>
              <w:bottom w:val="single" w:sz="4" w:space="0" w:color="auto"/>
              <w:right w:val="single" w:sz="4" w:space="0" w:color="auto"/>
            </w:tcBorders>
          </w:tcPr>
          <w:p w:rsidR="00244C30" w:rsidRPr="00E1461A" w:rsidRDefault="00244C30">
            <w:pPr>
              <w:widowControl w:val="0"/>
              <w:tabs>
                <w:tab w:val="left" w:pos="720"/>
              </w:tabs>
              <w:spacing w:line="276" w:lineRule="auto"/>
              <w:rPr>
                <w:rFonts w:cs="Arial"/>
              </w:rPr>
            </w:pPr>
            <w:r w:rsidRPr="00E1461A">
              <w:rPr>
                <w:rFonts w:cs="Arial"/>
              </w:rPr>
              <w:t>Disp_Miles_Kilometers.St</w:t>
            </w:r>
          </w:p>
          <w:p w:rsidR="00244C30" w:rsidRPr="00E1461A" w:rsidRDefault="00244C3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E1461A" w:rsidRDefault="00244C30">
            <w:pPr>
              <w:spacing w:line="276" w:lineRule="auto"/>
              <w:rPr>
                <w:rFonts w:cs="Arial"/>
              </w:rPr>
            </w:pPr>
            <w:r w:rsidRPr="00E1461A">
              <w:rPr>
                <w:rFonts w:cs="Arial"/>
              </w:rPr>
              <w:t>Metric (kilometers)</w:t>
            </w:r>
          </w:p>
        </w:tc>
        <w:tc>
          <w:tcPr>
            <w:tcW w:w="1080" w:type="dxa"/>
            <w:tcBorders>
              <w:top w:val="single" w:sz="4" w:space="0" w:color="auto"/>
              <w:left w:val="single" w:sz="4" w:space="0" w:color="auto"/>
              <w:bottom w:val="single" w:sz="4" w:space="0" w:color="auto"/>
              <w:right w:val="single" w:sz="4" w:space="0" w:color="auto"/>
            </w:tcBorders>
          </w:tcPr>
          <w:p w:rsidR="00244C30" w:rsidRPr="00E1461A" w:rsidRDefault="00244C30">
            <w:pPr>
              <w:spacing w:line="276" w:lineRule="auto"/>
              <w:rPr>
                <w:rFonts w:cs="Arial"/>
              </w:rPr>
            </w:pPr>
            <w:r w:rsidRPr="00E1461A">
              <w:rPr>
                <w:rFonts w:cs="Arial"/>
              </w:rPr>
              <w:t>0x0</w:t>
            </w:r>
          </w:p>
        </w:tc>
        <w:tc>
          <w:tcPr>
            <w:tcW w:w="3367" w:type="dxa"/>
            <w:tcBorders>
              <w:top w:val="single" w:sz="4" w:space="0" w:color="auto"/>
              <w:left w:val="single" w:sz="4" w:space="0" w:color="auto"/>
              <w:bottom w:val="single" w:sz="4" w:space="0" w:color="auto"/>
              <w:right w:val="single" w:sz="4" w:space="0" w:color="auto"/>
            </w:tcBorders>
            <w:vAlign w:val="center"/>
          </w:tcPr>
          <w:p w:rsidR="00244C30" w:rsidRPr="00E1461A" w:rsidRDefault="00244C30">
            <w:pPr>
              <w:autoSpaceDE w:val="0"/>
              <w:autoSpaceDN w:val="0"/>
              <w:adjustRightInd w:val="0"/>
              <w:spacing w:line="276" w:lineRule="auto"/>
              <w:rPr>
                <w:rFonts w:cs="Arial"/>
              </w:rPr>
            </w:pPr>
          </w:p>
        </w:tc>
      </w:tr>
      <w:tr w:rsidR="00244C30" w:rsidRPr="00E1461A" w:rsidTr="00244C30">
        <w:trPr>
          <w:jc w:val="center"/>
        </w:trPr>
        <w:tc>
          <w:tcPr>
            <w:tcW w:w="2917" w:type="dxa"/>
            <w:vMerge/>
            <w:tcBorders>
              <w:top w:val="single" w:sz="4" w:space="0" w:color="auto"/>
              <w:left w:val="single" w:sz="4" w:space="0" w:color="auto"/>
              <w:bottom w:val="single" w:sz="4" w:space="0" w:color="auto"/>
              <w:right w:val="single" w:sz="4" w:space="0" w:color="auto"/>
            </w:tcBorders>
            <w:vAlign w:val="center"/>
            <w:hideMark/>
          </w:tcPr>
          <w:p w:rsidR="00244C30" w:rsidRPr="00E1461A" w:rsidRDefault="00244C30">
            <w:pPr>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E1461A" w:rsidRDefault="00244C30">
            <w:pPr>
              <w:spacing w:line="276" w:lineRule="auto"/>
              <w:rPr>
                <w:rFonts w:cs="Arial"/>
              </w:rPr>
            </w:pPr>
            <w:r w:rsidRPr="00E1461A">
              <w:rPr>
                <w:rFonts w:cs="Arial"/>
              </w:rPr>
              <w:t>Imperial (miles)</w:t>
            </w:r>
          </w:p>
        </w:tc>
        <w:tc>
          <w:tcPr>
            <w:tcW w:w="1080" w:type="dxa"/>
            <w:tcBorders>
              <w:top w:val="single" w:sz="4" w:space="0" w:color="auto"/>
              <w:left w:val="single" w:sz="4" w:space="0" w:color="auto"/>
              <w:bottom w:val="single" w:sz="4" w:space="0" w:color="auto"/>
              <w:right w:val="single" w:sz="4" w:space="0" w:color="auto"/>
            </w:tcBorders>
          </w:tcPr>
          <w:p w:rsidR="00244C30" w:rsidRPr="00E1461A" w:rsidRDefault="00244C30">
            <w:pPr>
              <w:spacing w:line="276" w:lineRule="auto"/>
              <w:rPr>
                <w:rFonts w:cs="Arial"/>
              </w:rPr>
            </w:pPr>
            <w:r w:rsidRPr="00E1461A">
              <w:rPr>
                <w:rFonts w:cs="Arial"/>
              </w:rPr>
              <w:t>0x1</w:t>
            </w:r>
          </w:p>
        </w:tc>
        <w:tc>
          <w:tcPr>
            <w:tcW w:w="3367" w:type="dxa"/>
            <w:tcBorders>
              <w:top w:val="single" w:sz="4" w:space="0" w:color="auto"/>
              <w:left w:val="single" w:sz="4" w:space="0" w:color="auto"/>
              <w:bottom w:val="single" w:sz="4" w:space="0" w:color="auto"/>
              <w:right w:val="single" w:sz="4" w:space="0" w:color="auto"/>
            </w:tcBorders>
          </w:tcPr>
          <w:p w:rsidR="00244C30" w:rsidRPr="00E1461A" w:rsidRDefault="00244C30">
            <w:pPr>
              <w:spacing w:line="276" w:lineRule="auto"/>
              <w:rPr>
                <w:rFonts w:cs="Arial"/>
              </w:rPr>
            </w:pPr>
          </w:p>
        </w:tc>
      </w:tr>
    </w:tbl>
    <w:p w:rsidR="00244C30" w:rsidRPr="00E1461A" w:rsidRDefault="00244C30" w:rsidP="00244C30">
      <w:pPr>
        <w:rPr>
          <w:rFonts w:cs="Arial"/>
        </w:rPr>
      </w:pPr>
    </w:p>
    <w:p w:rsidR="00244C30" w:rsidRDefault="00244C30">
      <w:pPr>
        <w:rPr>
          <w:rFonts w:cs="Arial"/>
          <w:b/>
        </w:rPr>
      </w:pPr>
    </w:p>
    <w:p w:rsidR="00244C30" w:rsidRDefault="00244C30">
      <w:pPr>
        <w:rPr>
          <w:rFonts w:cs="Arial"/>
        </w:rPr>
      </w:pPr>
    </w:p>
    <w:p w:rsidR="00244C30" w:rsidRDefault="00244C30" w:rsidP="00244C30">
      <w:pPr>
        <w:pStyle w:val="Heading3"/>
      </w:pPr>
      <w:bookmarkStart w:id="5" w:name="_Toc35508846"/>
      <w:r w:rsidRPr="00B9479B">
        <w:t>MD-REQ-025516/C-DISP_Miles_Kilometers_Rq (TcSE ROIN-273811)</w:t>
      </w:r>
      <w:bookmarkEnd w:id="5"/>
    </w:p>
    <w:p w:rsidR="00244C30" w:rsidRDefault="00244C30">
      <w:pPr>
        <w:rPr>
          <w:rFonts w:cs="Arial"/>
        </w:rPr>
      </w:pPr>
      <w:r>
        <w:rPr>
          <w:rFonts w:cs="Arial"/>
        </w:rPr>
        <w:t>Message Type:  Request</w:t>
      </w:r>
    </w:p>
    <w:p w:rsidR="00244C30" w:rsidRDefault="00244C30"/>
    <w:p w:rsidR="00244C30" w:rsidRDefault="00244C30">
      <w:pPr>
        <w:adjustRightInd w:val="0"/>
        <w:rPr>
          <w:rFonts w:cs="Arial"/>
        </w:rPr>
      </w:pPr>
      <w:r>
        <w:rPr>
          <w:rFonts w:cs="Arial"/>
        </w:rPr>
        <w:t>This method is used to request a status change of Distance Unit.</w:t>
      </w:r>
    </w:p>
    <w:p w:rsidR="00244C30"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671"/>
        <w:gridCol w:w="1583"/>
        <w:gridCol w:w="2638"/>
      </w:tblGrid>
      <w:tr w:rsidR="00244C30">
        <w:trPr>
          <w:jc w:val="center"/>
        </w:trPr>
        <w:tc>
          <w:tcPr>
            <w:tcW w:w="255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b/>
              </w:rPr>
            </w:pPr>
            <w:r>
              <w:rPr>
                <w:rFonts w:cs="Arial"/>
                <w:b/>
              </w:rPr>
              <w:t>Name</w:t>
            </w:r>
          </w:p>
        </w:tc>
        <w:tc>
          <w:tcPr>
            <w:tcW w:w="167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b/>
              </w:rPr>
            </w:pPr>
            <w:r>
              <w:rPr>
                <w:rFonts w:cs="Arial"/>
                <w:b/>
              </w:rPr>
              <w:t>Literals</w:t>
            </w:r>
          </w:p>
        </w:tc>
        <w:tc>
          <w:tcPr>
            <w:tcW w:w="1583"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b/>
              </w:rPr>
            </w:pPr>
            <w:r>
              <w:rPr>
                <w:rFonts w:cs="Arial"/>
                <w:b/>
              </w:rPr>
              <w:t>Value</w:t>
            </w:r>
          </w:p>
        </w:tc>
        <w:tc>
          <w:tcPr>
            <w:tcW w:w="2638"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b/>
              </w:rPr>
            </w:pPr>
            <w:r>
              <w:rPr>
                <w:rFonts w:cs="Arial"/>
                <w:b/>
              </w:rPr>
              <w:t>Description</w:t>
            </w:r>
          </w:p>
        </w:tc>
      </w:tr>
      <w:tr w:rsidR="00244C30">
        <w:trPr>
          <w:jc w:val="center"/>
        </w:trPr>
        <w:tc>
          <w:tcPr>
            <w:tcW w:w="255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Mode</w:t>
            </w:r>
          </w:p>
        </w:tc>
        <w:tc>
          <w:tcPr>
            <w:tcW w:w="167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w:t>
            </w:r>
          </w:p>
        </w:tc>
        <w:tc>
          <w:tcPr>
            <w:tcW w:w="1583"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w:t>
            </w:r>
          </w:p>
        </w:tc>
        <w:tc>
          <w:tcPr>
            <w:tcW w:w="2638"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 xml:space="preserve">  </w:t>
            </w:r>
          </w:p>
        </w:tc>
      </w:tr>
      <w:tr w:rsidR="00244C30">
        <w:trPr>
          <w:jc w:val="center"/>
        </w:trPr>
        <w:tc>
          <w:tcPr>
            <w:tcW w:w="2551" w:type="dxa"/>
            <w:tcBorders>
              <w:top w:val="single" w:sz="4" w:space="0" w:color="auto"/>
              <w:left w:val="single" w:sz="4" w:space="0" w:color="auto"/>
              <w:bottom w:val="single" w:sz="4" w:space="0" w:color="auto"/>
              <w:right w:val="single" w:sz="4" w:space="0" w:color="auto"/>
            </w:tcBorders>
          </w:tcPr>
          <w:p w:rsidR="00244C30" w:rsidRDefault="00244C30">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Metric</w:t>
            </w:r>
          </w:p>
        </w:tc>
        <w:tc>
          <w:tcPr>
            <w:tcW w:w="1583"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0x0</w:t>
            </w:r>
          </w:p>
        </w:tc>
        <w:tc>
          <w:tcPr>
            <w:tcW w:w="2638"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The parameter "Metric" is used to request the distance unit kilometers.</w:t>
            </w:r>
          </w:p>
        </w:tc>
      </w:tr>
      <w:tr w:rsidR="00244C30">
        <w:trPr>
          <w:jc w:val="center"/>
        </w:trPr>
        <w:tc>
          <w:tcPr>
            <w:tcW w:w="2551" w:type="dxa"/>
            <w:tcBorders>
              <w:top w:val="single" w:sz="4" w:space="0" w:color="auto"/>
              <w:left w:val="single" w:sz="4" w:space="0" w:color="auto"/>
              <w:bottom w:val="single" w:sz="4" w:space="0" w:color="auto"/>
              <w:right w:val="single" w:sz="4" w:space="0" w:color="auto"/>
            </w:tcBorders>
          </w:tcPr>
          <w:p w:rsidR="00244C30" w:rsidRDefault="00244C30">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Imperial</w:t>
            </w:r>
          </w:p>
        </w:tc>
        <w:tc>
          <w:tcPr>
            <w:tcW w:w="1583"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0x1</w:t>
            </w:r>
          </w:p>
        </w:tc>
        <w:tc>
          <w:tcPr>
            <w:tcW w:w="2638"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The parameter "Imperial" is used to request the distance unit miles.</w:t>
            </w:r>
          </w:p>
        </w:tc>
      </w:tr>
      <w:tr w:rsidR="00244C30">
        <w:trPr>
          <w:jc w:val="center"/>
        </w:trPr>
        <w:tc>
          <w:tcPr>
            <w:tcW w:w="2551" w:type="dxa"/>
            <w:tcBorders>
              <w:top w:val="single" w:sz="4" w:space="0" w:color="auto"/>
              <w:left w:val="single" w:sz="4" w:space="0" w:color="auto"/>
              <w:bottom w:val="single" w:sz="4" w:space="0" w:color="auto"/>
              <w:right w:val="single" w:sz="4" w:space="0" w:color="auto"/>
            </w:tcBorders>
          </w:tcPr>
          <w:p w:rsidR="00244C30" w:rsidRDefault="00244C30">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Inactive</w:t>
            </w:r>
          </w:p>
        </w:tc>
        <w:tc>
          <w:tcPr>
            <w:tcW w:w="1583" w:type="dxa"/>
            <w:tcBorders>
              <w:top w:val="single" w:sz="4" w:space="0" w:color="auto"/>
              <w:left w:val="single" w:sz="4" w:space="0" w:color="auto"/>
              <w:bottom w:val="single" w:sz="4" w:space="0" w:color="auto"/>
              <w:right w:val="single" w:sz="4" w:space="0" w:color="auto"/>
            </w:tcBorders>
            <w:hideMark/>
          </w:tcPr>
          <w:p w:rsidR="00244C30" w:rsidRDefault="00244C30" w:rsidP="00244C30">
            <w:pPr>
              <w:jc w:val="center"/>
              <w:rPr>
                <w:rFonts w:cs="Arial"/>
              </w:rPr>
            </w:pPr>
            <w:r>
              <w:rPr>
                <w:rFonts w:cs="Arial"/>
              </w:rPr>
              <w:t>0x3</w:t>
            </w:r>
          </w:p>
        </w:tc>
        <w:tc>
          <w:tcPr>
            <w:tcW w:w="2638" w:type="dxa"/>
            <w:tcBorders>
              <w:top w:val="single" w:sz="4" w:space="0" w:color="auto"/>
              <w:left w:val="single" w:sz="4" w:space="0" w:color="auto"/>
              <w:bottom w:val="single" w:sz="4" w:space="0" w:color="auto"/>
              <w:right w:val="single" w:sz="4" w:space="0" w:color="auto"/>
            </w:tcBorders>
          </w:tcPr>
          <w:p w:rsidR="00244C30" w:rsidRDefault="00244C30">
            <w:pPr>
              <w:rPr>
                <w:rFonts w:cs="Arial"/>
              </w:rPr>
            </w:pPr>
          </w:p>
        </w:tc>
      </w:tr>
    </w:tbl>
    <w:p w:rsidR="00244C30" w:rsidRDefault="00244C30"/>
    <w:p w:rsidR="00244C30" w:rsidRDefault="00244C30" w:rsidP="00244C30">
      <w:pPr>
        <w:pStyle w:val="Heading3"/>
      </w:pPr>
      <w:bookmarkStart w:id="6" w:name="_Toc35508847"/>
      <w:r w:rsidRPr="00B9479B">
        <w:t>MD-REQ-276458/B-Vehicle_Speed.St</w:t>
      </w:r>
      <w:bookmarkEnd w:id="6"/>
    </w:p>
    <w:p w:rsidR="00244C30" w:rsidRPr="0053370D" w:rsidRDefault="00244C30" w:rsidP="00244C30">
      <w:pPr>
        <w:rPr>
          <w:rFonts w:cs="Arial"/>
        </w:rPr>
      </w:pPr>
      <w:r w:rsidRPr="0053370D">
        <w:rPr>
          <w:rFonts w:cs="Arial"/>
          <w:b/>
        </w:rPr>
        <w:t>Message Type</w:t>
      </w:r>
      <w:r w:rsidRPr="0053370D">
        <w:rPr>
          <w:rFonts w:cs="Arial"/>
        </w:rPr>
        <w:t xml:space="preserve">: </w:t>
      </w:r>
      <w:r>
        <w:rPr>
          <w:rFonts w:cs="Arial"/>
        </w:rPr>
        <w:t>Status</w:t>
      </w:r>
    </w:p>
    <w:p w:rsidR="00244C30" w:rsidRPr="0053370D" w:rsidRDefault="00244C30" w:rsidP="00244C30">
      <w:pPr>
        <w:rPr>
          <w:rFonts w:cs="Arial"/>
        </w:rPr>
      </w:pPr>
    </w:p>
    <w:p w:rsidR="00244C30" w:rsidRPr="0053370D" w:rsidRDefault="00244C30" w:rsidP="00244C30">
      <w:pPr>
        <w:rPr>
          <w:rFonts w:cs="Arial"/>
        </w:rPr>
      </w:pPr>
      <w:r w:rsidRPr="0053370D">
        <w:rPr>
          <w:rFonts w:eastAsiaTheme="minorHAnsi" w:cs="Arial"/>
        </w:rPr>
        <w:t xml:space="preserve">Signal </w:t>
      </w:r>
      <w:r>
        <w:rPr>
          <w:rFonts w:eastAsiaTheme="minorHAnsi" w:cs="Arial"/>
        </w:rPr>
        <w:t>with the current status of the Vehicle Speed</w:t>
      </w:r>
    </w:p>
    <w:p w:rsidR="00244C30" w:rsidRPr="0053370D"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440"/>
        <w:gridCol w:w="4087"/>
      </w:tblGrid>
      <w:tr w:rsidR="00244C30" w:rsidRPr="0053370D" w:rsidTr="00244C30">
        <w:trPr>
          <w:jc w:val="center"/>
        </w:trPr>
        <w:tc>
          <w:tcPr>
            <w:tcW w:w="2234" w:type="dxa"/>
            <w:tcBorders>
              <w:top w:val="single" w:sz="4" w:space="0" w:color="auto"/>
              <w:left w:val="single" w:sz="4" w:space="0" w:color="auto"/>
              <w:bottom w:val="single" w:sz="4" w:space="0" w:color="auto"/>
              <w:right w:val="single" w:sz="4" w:space="0" w:color="auto"/>
            </w:tcBorders>
          </w:tcPr>
          <w:p w:rsidR="00244C30" w:rsidRPr="0053370D" w:rsidRDefault="00244C30" w:rsidP="00244C30">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244C30" w:rsidRPr="0053370D" w:rsidRDefault="00244C30" w:rsidP="00244C30">
            <w:pPr>
              <w:spacing w:line="276" w:lineRule="auto"/>
              <w:rPr>
                <w:rFonts w:cs="Arial"/>
                <w:b/>
              </w:rPr>
            </w:pPr>
            <w:r w:rsidRPr="0053370D">
              <w:rPr>
                <w:rFonts w:cs="Arial"/>
                <w:b/>
              </w:rPr>
              <w:t>Literals</w:t>
            </w:r>
          </w:p>
        </w:tc>
        <w:tc>
          <w:tcPr>
            <w:tcW w:w="1440" w:type="dxa"/>
            <w:tcBorders>
              <w:top w:val="single" w:sz="4" w:space="0" w:color="auto"/>
              <w:left w:val="single" w:sz="4" w:space="0" w:color="auto"/>
              <w:bottom w:val="single" w:sz="4" w:space="0" w:color="auto"/>
              <w:right w:val="single" w:sz="4" w:space="0" w:color="auto"/>
            </w:tcBorders>
            <w:hideMark/>
          </w:tcPr>
          <w:p w:rsidR="00244C30" w:rsidRPr="0053370D" w:rsidRDefault="00244C30" w:rsidP="00244C30">
            <w:pPr>
              <w:spacing w:line="276" w:lineRule="auto"/>
              <w:rPr>
                <w:rFonts w:cs="Arial"/>
                <w:b/>
              </w:rPr>
            </w:pPr>
            <w:r w:rsidRPr="0053370D">
              <w:rPr>
                <w:rFonts w:cs="Arial"/>
                <w:b/>
              </w:rPr>
              <w:t>Value</w:t>
            </w:r>
          </w:p>
        </w:tc>
        <w:tc>
          <w:tcPr>
            <w:tcW w:w="4087" w:type="dxa"/>
            <w:tcBorders>
              <w:top w:val="single" w:sz="4" w:space="0" w:color="auto"/>
              <w:left w:val="single" w:sz="4" w:space="0" w:color="auto"/>
              <w:bottom w:val="single" w:sz="4" w:space="0" w:color="auto"/>
              <w:right w:val="single" w:sz="4" w:space="0" w:color="auto"/>
            </w:tcBorders>
            <w:hideMark/>
          </w:tcPr>
          <w:p w:rsidR="00244C30" w:rsidRPr="0053370D" w:rsidRDefault="00244C30" w:rsidP="00244C30">
            <w:pPr>
              <w:spacing w:line="276" w:lineRule="auto"/>
              <w:rPr>
                <w:rFonts w:cs="Arial"/>
                <w:b/>
              </w:rPr>
            </w:pPr>
            <w:r w:rsidRPr="0053370D">
              <w:rPr>
                <w:rFonts w:cs="Arial"/>
                <w:b/>
              </w:rPr>
              <w:t>Description</w:t>
            </w:r>
          </w:p>
        </w:tc>
      </w:tr>
      <w:tr w:rsidR="00244C30" w:rsidRPr="0053370D" w:rsidTr="00244C30">
        <w:trPr>
          <w:trHeight w:val="1911"/>
          <w:jc w:val="center"/>
        </w:trPr>
        <w:tc>
          <w:tcPr>
            <w:tcW w:w="2234" w:type="dxa"/>
            <w:tcBorders>
              <w:top w:val="single" w:sz="4" w:space="0" w:color="auto"/>
              <w:left w:val="single" w:sz="4" w:space="0" w:color="auto"/>
              <w:right w:val="single" w:sz="4" w:space="0" w:color="auto"/>
            </w:tcBorders>
          </w:tcPr>
          <w:p w:rsidR="00244C30" w:rsidRPr="0053370D" w:rsidRDefault="00244C30" w:rsidP="00244C30">
            <w:pPr>
              <w:spacing w:line="276" w:lineRule="auto"/>
              <w:rPr>
                <w:rFonts w:cs="Arial"/>
              </w:rPr>
            </w:pPr>
            <w:r>
              <w:rPr>
                <w:rFonts w:cs="Arial"/>
              </w:rPr>
              <w:t>Vehicle_Speed.St</w:t>
            </w:r>
          </w:p>
        </w:tc>
        <w:tc>
          <w:tcPr>
            <w:tcW w:w="1853" w:type="dxa"/>
            <w:tcBorders>
              <w:top w:val="single" w:sz="4" w:space="0" w:color="auto"/>
              <w:left w:val="single" w:sz="4" w:space="0" w:color="auto"/>
              <w:right w:val="single" w:sz="4" w:space="0" w:color="auto"/>
            </w:tcBorders>
          </w:tcPr>
          <w:p w:rsidR="00244C30" w:rsidRPr="0053370D" w:rsidRDefault="00244C30" w:rsidP="00244C30">
            <w:pPr>
              <w:spacing w:line="276" w:lineRule="auto"/>
              <w:rPr>
                <w:rFonts w:cs="Arial"/>
              </w:rPr>
            </w:pPr>
            <w:r>
              <w:rPr>
                <w:rFonts w:cs="Arial"/>
              </w:rPr>
              <w:t>See info-CAN database for signal details</w:t>
            </w:r>
          </w:p>
        </w:tc>
        <w:tc>
          <w:tcPr>
            <w:tcW w:w="1440" w:type="dxa"/>
            <w:tcBorders>
              <w:top w:val="single" w:sz="4" w:space="0" w:color="auto"/>
              <w:left w:val="single" w:sz="4" w:space="0" w:color="auto"/>
              <w:right w:val="single" w:sz="4" w:space="0" w:color="auto"/>
            </w:tcBorders>
          </w:tcPr>
          <w:p w:rsidR="00244C30" w:rsidRPr="0053370D" w:rsidRDefault="00244C30" w:rsidP="00244C30">
            <w:pPr>
              <w:spacing w:line="276" w:lineRule="auto"/>
              <w:rPr>
                <w:rFonts w:cs="Arial"/>
              </w:rPr>
            </w:pPr>
            <w:r>
              <w:rPr>
                <w:rFonts w:cs="Arial"/>
              </w:rPr>
              <w:t>See info-CAN database for signal details</w:t>
            </w:r>
          </w:p>
        </w:tc>
        <w:tc>
          <w:tcPr>
            <w:tcW w:w="4087" w:type="dxa"/>
            <w:tcBorders>
              <w:top w:val="single" w:sz="4" w:space="0" w:color="auto"/>
              <w:left w:val="single" w:sz="4" w:space="0" w:color="auto"/>
              <w:right w:val="single" w:sz="4" w:space="0" w:color="auto"/>
            </w:tcBorders>
            <w:vAlign w:val="center"/>
          </w:tcPr>
          <w:p w:rsidR="00244C30" w:rsidRPr="0053370D" w:rsidRDefault="00244C30" w:rsidP="00244C30">
            <w:pPr>
              <w:autoSpaceDE w:val="0"/>
              <w:autoSpaceDN w:val="0"/>
              <w:adjustRightInd w:val="0"/>
              <w:rPr>
                <w:rFonts w:cs="Arial"/>
              </w:rPr>
            </w:pPr>
          </w:p>
        </w:tc>
      </w:tr>
    </w:tbl>
    <w:p w:rsidR="00244C30" w:rsidRPr="0053370D" w:rsidRDefault="00244C30" w:rsidP="00244C30">
      <w:pPr>
        <w:rPr>
          <w:rFonts w:cs="Arial"/>
        </w:rPr>
      </w:pPr>
    </w:p>
    <w:p w:rsidR="00244C30" w:rsidRDefault="00244C30" w:rsidP="00244C30">
      <w:pPr>
        <w:pStyle w:val="Heading3"/>
      </w:pPr>
      <w:bookmarkStart w:id="7" w:name="_Toc35508848"/>
      <w:r w:rsidRPr="00B9479B">
        <w:t>MD-REQ-276459/A-Vehicle_Speed_QF</w:t>
      </w:r>
      <w:bookmarkEnd w:id="7"/>
    </w:p>
    <w:p w:rsidR="00244C30" w:rsidRPr="0053370D" w:rsidRDefault="00244C30" w:rsidP="00244C30">
      <w:pPr>
        <w:rPr>
          <w:rFonts w:cs="Arial"/>
        </w:rPr>
      </w:pPr>
      <w:r w:rsidRPr="0053370D">
        <w:rPr>
          <w:rFonts w:cs="Arial"/>
          <w:b/>
        </w:rPr>
        <w:t>Message Type</w:t>
      </w:r>
      <w:r w:rsidRPr="0053370D">
        <w:rPr>
          <w:rFonts w:cs="Arial"/>
        </w:rPr>
        <w:t xml:space="preserve">: </w:t>
      </w:r>
      <w:r>
        <w:rPr>
          <w:rFonts w:cs="Arial"/>
        </w:rPr>
        <w:t>Status</w:t>
      </w:r>
    </w:p>
    <w:p w:rsidR="00244C30" w:rsidRPr="0053370D" w:rsidRDefault="00244C30" w:rsidP="00244C30">
      <w:pPr>
        <w:rPr>
          <w:rFonts w:cs="Arial"/>
        </w:rPr>
      </w:pPr>
    </w:p>
    <w:p w:rsidR="00244C30" w:rsidRPr="0053370D" w:rsidRDefault="00244C30" w:rsidP="00244C30">
      <w:pPr>
        <w:rPr>
          <w:rFonts w:cs="Arial"/>
        </w:rPr>
      </w:pPr>
      <w:r w:rsidRPr="0053370D">
        <w:rPr>
          <w:rFonts w:eastAsiaTheme="minorHAnsi" w:cs="Arial"/>
        </w:rPr>
        <w:t xml:space="preserve">Signal </w:t>
      </w:r>
      <w:r>
        <w:rPr>
          <w:rFonts w:eastAsiaTheme="minorHAnsi" w:cs="Arial"/>
        </w:rPr>
        <w:t>with the Vehicle Speed Quality Factor</w:t>
      </w:r>
    </w:p>
    <w:p w:rsidR="00244C30" w:rsidRPr="0053370D"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3023"/>
        <w:gridCol w:w="990"/>
        <w:gridCol w:w="3367"/>
      </w:tblGrid>
      <w:tr w:rsidR="00244C30" w:rsidRPr="0053370D" w:rsidTr="00244C30">
        <w:trPr>
          <w:jc w:val="center"/>
        </w:trPr>
        <w:tc>
          <w:tcPr>
            <w:tcW w:w="2234" w:type="dxa"/>
            <w:tcBorders>
              <w:top w:val="single" w:sz="4" w:space="0" w:color="auto"/>
              <w:left w:val="single" w:sz="4" w:space="0" w:color="auto"/>
              <w:bottom w:val="single" w:sz="4" w:space="0" w:color="auto"/>
              <w:right w:val="single" w:sz="4" w:space="0" w:color="auto"/>
            </w:tcBorders>
          </w:tcPr>
          <w:p w:rsidR="00244C30" w:rsidRPr="0053370D" w:rsidRDefault="00244C30" w:rsidP="00244C30">
            <w:pPr>
              <w:spacing w:line="276" w:lineRule="auto"/>
              <w:rPr>
                <w:rFonts w:cs="Arial"/>
                <w:b/>
              </w:rPr>
            </w:pPr>
            <w:r w:rsidRPr="0053370D">
              <w:rPr>
                <w:rFonts w:cs="Arial"/>
                <w:b/>
              </w:rPr>
              <w:t>Logical Signal Name</w:t>
            </w:r>
          </w:p>
        </w:tc>
        <w:tc>
          <w:tcPr>
            <w:tcW w:w="3023" w:type="dxa"/>
            <w:tcBorders>
              <w:top w:val="single" w:sz="4" w:space="0" w:color="auto"/>
              <w:left w:val="single" w:sz="4" w:space="0" w:color="auto"/>
              <w:bottom w:val="single" w:sz="4" w:space="0" w:color="auto"/>
              <w:right w:val="single" w:sz="4" w:space="0" w:color="auto"/>
            </w:tcBorders>
            <w:hideMark/>
          </w:tcPr>
          <w:p w:rsidR="00244C30" w:rsidRPr="0053370D" w:rsidRDefault="00244C30" w:rsidP="00244C30">
            <w:pPr>
              <w:spacing w:line="276" w:lineRule="auto"/>
              <w:rPr>
                <w:rFonts w:cs="Arial"/>
                <w:b/>
              </w:rPr>
            </w:pPr>
            <w:r w:rsidRPr="0053370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53370D" w:rsidRDefault="00244C30" w:rsidP="00244C30">
            <w:pPr>
              <w:spacing w:line="276" w:lineRule="auto"/>
              <w:rPr>
                <w:rFonts w:cs="Arial"/>
                <w:b/>
              </w:rPr>
            </w:pPr>
            <w:r w:rsidRPr="0053370D">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244C30" w:rsidRPr="0053370D" w:rsidRDefault="00244C30" w:rsidP="00244C30">
            <w:pPr>
              <w:spacing w:line="276" w:lineRule="auto"/>
              <w:rPr>
                <w:rFonts w:cs="Arial"/>
                <w:b/>
              </w:rPr>
            </w:pPr>
            <w:r w:rsidRPr="0053370D">
              <w:rPr>
                <w:rFonts w:cs="Arial"/>
                <w:b/>
              </w:rPr>
              <w:t>Description</w:t>
            </w:r>
          </w:p>
        </w:tc>
      </w:tr>
      <w:tr w:rsidR="00244C30" w:rsidRPr="0053370D" w:rsidTr="00244C30">
        <w:trPr>
          <w:jc w:val="center"/>
        </w:trPr>
        <w:tc>
          <w:tcPr>
            <w:tcW w:w="2234" w:type="dxa"/>
            <w:vMerge w:val="restart"/>
            <w:tcBorders>
              <w:top w:val="single" w:sz="4" w:space="0" w:color="auto"/>
              <w:left w:val="single" w:sz="4" w:space="0" w:color="auto"/>
              <w:right w:val="single" w:sz="4" w:space="0" w:color="auto"/>
            </w:tcBorders>
          </w:tcPr>
          <w:p w:rsidR="00244C30" w:rsidRPr="0053370D" w:rsidRDefault="00244C30" w:rsidP="00244C30">
            <w:pPr>
              <w:spacing w:line="276" w:lineRule="auto"/>
              <w:rPr>
                <w:rFonts w:cs="Arial"/>
              </w:rPr>
            </w:pPr>
            <w:r>
              <w:rPr>
                <w:rFonts w:cs="Arial"/>
              </w:rPr>
              <w:t>Vehicle_Speed_QF</w:t>
            </w:r>
          </w:p>
        </w:tc>
        <w:tc>
          <w:tcPr>
            <w:tcW w:w="3023" w:type="dxa"/>
            <w:tcBorders>
              <w:top w:val="single" w:sz="4" w:space="0" w:color="auto"/>
              <w:left w:val="single" w:sz="4" w:space="0" w:color="auto"/>
              <w:bottom w:val="single" w:sz="4" w:space="0" w:color="auto"/>
              <w:right w:val="single" w:sz="4" w:space="0" w:color="auto"/>
            </w:tcBorders>
          </w:tcPr>
          <w:p w:rsidR="00244C30" w:rsidRPr="0053370D" w:rsidRDefault="00244C30" w:rsidP="00244C30">
            <w:pPr>
              <w:spacing w:line="276" w:lineRule="auto"/>
              <w:rPr>
                <w:rFonts w:cs="Arial"/>
              </w:rPr>
            </w:pPr>
            <w:r>
              <w:rPr>
                <w:rFonts w:cs="Arial"/>
              </w:rPr>
              <w:t>Faulty</w:t>
            </w:r>
          </w:p>
        </w:tc>
        <w:tc>
          <w:tcPr>
            <w:tcW w:w="990" w:type="dxa"/>
            <w:tcBorders>
              <w:top w:val="single" w:sz="4" w:space="0" w:color="auto"/>
              <w:left w:val="single" w:sz="4" w:space="0" w:color="auto"/>
              <w:bottom w:val="single" w:sz="4" w:space="0" w:color="auto"/>
              <w:right w:val="single" w:sz="4" w:space="0" w:color="auto"/>
            </w:tcBorders>
          </w:tcPr>
          <w:p w:rsidR="00244C30" w:rsidRPr="0053370D" w:rsidRDefault="00244C30" w:rsidP="00244C30">
            <w:pPr>
              <w:spacing w:line="276" w:lineRule="auto"/>
              <w:rPr>
                <w:rFonts w:cs="Arial"/>
              </w:rPr>
            </w:pPr>
            <w:r>
              <w:rPr>
                <w:rFonts w:cs="Arial"/>
              </w:rPr>
              <w:t>0x0</w:t>
            </w:r>
          </w:p>
        </w:tc>
        <w:tc>
          <w:tcPr>
            <w:tcW w:w="3367" w:type="dxa"/>
            <w:vMerge w:val="restart"/>
            <w:tcBorders>
              <w:top w:val="single" w:sz="4" w:space="0" w:color="auto"/>
              <w:left w:val="single" w:sz="4" w:space="0" w:color="auto"/>
              <w:right w:val="single" w:sz="4" w:space="0" w:color="auto"/>
            </w:tcBorders>
            <w:vAlign w:val="center"/>
          </w:tcPr>
          <w:p w:rsidR="00244C30" w:rsidRPr="0053370D" w:rsidRDefault="00244C30" w:rsidP="00244C30">
            <w:pPr>
              <w:autoSpaceDE w:val="0"/>
              <w:autoSpaceDN w:val="0"/>
              <w:adjustRightInd w:val="0"/>
              <w:rPr>
                <w:rFonts w:cs="Arial"/>
              </w:rPr>
            </w:pPr>
          </w:p>
        </w:tc>
      </w:tr>
      <w:tr w:rsidR="00244C30" w:rsidRPr="0053370D" w:rsidTr="00244C30">
        <w:trPr>
          <w:jc w:val="center"/>
        </w:trPr>
        <w:tc>
          <w:tcPr>
            <w:tcW w:w="2234" w:type="dxa"/>
            <w:vMerge/>
            <w:tcBorders>
              <w:left w:val="single" w:sz="4" w:space="0" w:color="auto"/>
              <w:right w:val="single" w:sz="4" w:space="0" w:color="auto"/>
            </w:tcBorders>
          </w:tcPr>
          <w:p w:rsidR="00244C30" w:rsidRPr="0053370D" w:rsidRDefault="00244C30" w:rsidP="00244C30">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244C30" w:rsidRPr="0053370D" w:rsidRDefault="00244C30" w:rsidP="00244C30">
            <w:pPr>
              <w:spacing w:line="276" w:lineRule="auto"/>
              <w:rPr>
                <w:rFonts w:cs="Arial"/>
              </w:rPr>
            </w:pPr>
            <w:r>
              <w:rPr>
                <w:rFonts w:cs="Arial"/>
              </w:rPr>
              <w:t>No_Data_Exists</w:t>
            </w:r>
          </w:p>
        </w:tc>
        <w:tc>
          <w:tcPr>
            <w:tcW w:w="990" w:type="dxa"/>
            <w:tcBorders>
              <w:top w:val="single" w:sz="4" w:space="0" w:color="auto"/>
              <w:left w:val="single" w:sz="4" w:space="0" w:color="auto"/>
              <w:bottom w:val="single" w:sz="4" w:space="0" w:color="auto"/>
              <w:right w:val="single" w:sz="4" w:space="0" w:color="auto"/>
            </w:tcBorders>
          </w:tcPr>
          <w:p w:rsidR="00244C30" w:rsidRPr="0053370D" w:rsidRDefault="00244C30" w:rsidP="00244C30">
            <w:pPr>
              <w:spacing w:line="276" w:lineRule="auto"/>
              <w:rPr>
                <w:rFonts w:cs="Arial"/>
              </w:rPr>
            </w:pPr>
            <w:r>
              <w:rPr>
                <w:rFonts w:cs="Arial"/>
              </w:rPr>
              <w:t>0x1</w:t>
            </w:r>
          </w:p>
        </w:tc>
        <w:tc>
          <w:tcPr>
            <w:tcW w:w="3367" w:type="dxa"/>
            <w:vMerge/>
            <w:tcBorders>
              <w:left w:val="single" w:sz="4" w:space="0" w:color="auto"/>
              <w:right w:val="single" w:sz="4" w:space="0" w:color="auto"/>
            </w:tcBorders>
          </w:tcPr>
          <w:p w:rsidR="00244C30" w:rsidRPr="0053370D" w:rsidRDefault="00244C30" w:rsidP="00244C30">
            <w:pPr>
              <w:spacing w:line="276" w:lineRule="auto"/>
              <w:rPr>
                <w:rFonts w:cs="Arial"/>
              </w:rPr>
            </w:pPr>
          </w:p>
        </w:tc>
      </w:tr>
      <w:tr w:rsidR="00244C30" w:rsidRPr="0053370D" w:rsidTr="00244C30">
        <w:trPr>
          <w:jc w:val="center"/>
        </w:trPr>
        <w:tc>
          <w:tcPr>
            <w:tcW w:w="2234" w:type="dxa"/>
            <w:vMerge/>
            <w:tcBorders>
              <w:left w:val="single" w:sz="4" w:space="0" w:color="auto"/>
              <w:right w:val="single" w:sz="4" w:space="0" w:color="auto"/>
            </w:tcBorders>
          </w:tcPr>
          <w:p w:rsidR="00244C30" w:rsidRPr="0053370D" w:rsidRDefault="00244C30" w:rsidP="00244C30">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244C30" w:rsidRPr="0053370D" w:rsidRDefault="00244C30" w:rsidP="00244C30">
            <w:pPr>
              <w:spacing w:line="276" w:lineRule="auto"/>
              <w:rPr>
                <w:rFonts w:cs="Arial"/>
              </w:rPr>
            </w:pPr>
            <w:r>
              <w:rPr>
                <w:rFonts w:cs="Arial"/>
              </w:rPr>
              <w:t>Not_Within_Specifications</w:t>
            </w:r>
          </w:p>
        </w:tc>
        <w:tc>
          <w:tcPr>
            <w:tcW w:w="990" w:type="dxa"/>
            <w:tcBorders>
              <w:top w:val="single" w:sz="4" w:space="0" w:color="auto"/>
              <w:left w:val="single" w:sz="4" w:space="0" w:color="auto"/>
              <w:bottom w:val="single" w:sz="4" w:space="0" w:color="auto"/>
              <w:right w:val="single" w:sz="4" w:space="0" w:color="auto"/>
            </w:tcBorders>
          </w:tcPr>
          <w:p w:rsidR="00244C30" w:rsidRPr="0053370D" w:rsidRDefault="00244C30" w:rsidP="00244C30">
            <w:pPr>
              <w:spacing w:line="276" w:lineRule="auto"/>
              <w:rPr>
                <w:rFonts w:cs="Arial"/>
              </w:rPr>
            </w:pPr>
            <w:r>
              <w:rPr>
                <w:rFonts w:cs="Arial"/>
              </w:rPr>
              <w:t>0x2</w:t>
            </w:r>
          </w:p>
        </w:tc>
        <w:tc>
          <w:tcPr>
            <w:tcW w:w="3367" w:type="dxa"/>
            <w:vMerge/>
            <w:tcBorders>
              <w:left w:val="single" w:sz="4" w:space="0" w:color="auto"/>
              <w:right w:val="single" w:sz="4" w:space="0" w:color="auto"/>
            </w:tcBorders>
          </w:tcPr>
          <w:p w:rsidR="00244C30" w:rsidRPr="0053370D" w:rsidRDefault="00244C30" w:rsidP="00244C30">
            <w:pPr>
              <w:spacing w:line="276" w:lineRule="auto"/>
              <w:rPr>
                <w:rFonts w:cs="Arial"/>
              </w:rPr>
            </w:pPr>
          </w:p>
        </w:tc>
      </w:tr>
      <w:tr w:rsidR="00244C30" w:rsidRPr="0053370D" w:rsidTr="00244C30">
        <w:trPr>
          <w:jc w:val="center"/>
        </w:trPr>
        <w:tc>
          <w:tcPr>
            <w:tcW w:w="2234" w:type="dxa"/>
            <w:vMerge/>
            <w:tcBorders>
              <w:left w:val="single" w:sz="4" w:space="0" w:color="auto"/>
              <w:right w:val="single" w:sz="4" w:space="0" w:color="auto"/>
            </w:tcBorders>
          </w:tcPr>
          <w:p w:rsidR="00244C30" w:rsidRPr="0053370D" w:rsidRDefault="00244C30" w:rsidP="00244C30">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244C30" w:rsidRPr="0053370D" w:rsidRDefault="00244C30" w:rsidP="00244C30">
            <w:pPr>
              <w:spacing w:line="276" w:lineRule="auto"/>
              <w:rPr>
                <w:rFonts w:cs="Arial"/>
              </w:rPr>
            </w:pPr>
            <w:r>
              <w:rPr>
                <w:rFonts w:cs="Arial"/>
              </w:rPr>
              <w:t>OK</w:t>
            </w:r>
          </w:p>
        </w:tc>
        <w:tc>
          <w:tcPr>
            <w:tcW w:w="990" w:type="dxa"/>
            <w:tcBorders>
              <w:top w:val="single" w:sz="4" w:space="0" w:color="auto"/>
              <w:left w:val="single" w:sz="4" w:space="0" w:color="auto"/>
              <w:bottom w:val="single" w:sz="4" w:space="0" w:color="auto"/>
              <w:right w:val="single" w:sz="4" w:space="0" w:color="auto"/>
            </w:tcBorders>
          </w:tcPr>
          <w:p w:rsidR="00244C30" w:rsidRPr="0053370D" w:rsidRDefault="00244C30" w:rsidP="00244C30">
            <w:pPr>
              <w:spacing w:line="276" w:lineRule="auto"/>
              <w:rPr>
                <w:rFonts w:cs="Arial"/>
              </w:rPr>
            </w:pPr>
            <w:r>
              <w:rPr>
                <w:rFonts w:cs="Arial"/>
              </w:rPr>
              <w:t>0x3</w:t>
            </w:r>
          </w:p>
        </w:tc>
        <w:tc>
          <w:tcPr>
            <w:tcW w:w="3367" w:type="dxa"/>
            <w:vMerge/>
            <w:tcBorders>
              <w:left w:val="single" w:sz="4" w:space="0" w:color="auto"/>
              <w:right w:val="single" w:sz="4" w:space="0" w:color="auto"/>
            </w:tcBorders>
          </w:tcPr>
          <w:p w:rsidR="00244C30" w:rsidRPr="0053370D" w:rsidRDefault="00244C30" w:rsidP="00244C30">
            <w:pPr>
              <w:spacing w:line="276" w:lineRule="auto"/>
              <w:rPr>
                <w:rFonts w:cs="Arial"/>
              </w:rPr>
            </w:pPr>
          </w:p>
        </w:tc>
      </w:tr>
    </w:tbl>
    <w:p w:rsidR="00244C30" w:rsidRPr="0053370D" w:rsidRDefault="00244C30" w:rsidP="00244C30">
      <w:pPr>
        <w:rPr>
          <w:rFonts w:cs="Arial"/>
        </w:rPr>
      </w:pPr>
    </w:p>
    <w:p w:rsidR="00244C30" w:rsidRDefault="00244C30" w:rsidP="00244C30">
      <w:pPr>
        <w:pStyle w:val="Heading3"/>
      </w:pPr>
      <w:bookmarkStart w:id="8" w:name="_Toc35508849"/>
      <w:r w:rsidRPr="00B9479B">
        <w:lastRenderedPageBreak/>
        <w:t>MD-REQ-213361/C-FactoryReset_Rq</w:t>
      </w:r>
      <w:bookmarkEnd w:id="8"/>
    </w:p>
    <w:p w:rsidR="00244C30" w:rsidRPr="0028538D" w:rsidRDefault="00244C30" w:rsidP="00244C30">
      <w:pPr>
        <w:rPr>
          <w:rFonts w:cs="Arial"/>
        </w:rPr>
      </w:pPr>
      <w:r w:rsidRPr="0028538D">
        <w:rPr>
          <w:rFonts w:cs="Arial"/>
          <w:b/>
        </w:rPr>
        <w:t>Message Type</w:t>
      </w:r>
      <w:r w:rsidRPr="0028538D">
        <w:rPr>
          <w:rFonts w:cs="Arial"/>
        </w:rPr>
        <w:t>: Request</w:t>
      </w:r>
    </w:p>
    <w:p w:rsidR="00244C30" w:rsidRPr="0028538D" w:rsidRDefault="00244C30" w:rsidP="00244C30">
      <w:pPr>
        <w:rPr>
          <w:rFonts w:cs="Arial"/>
        </w:rPr>
      </w:pPr>
    </w:p>
    <w:p w:rsidR="00244C30" w:rsidRPr="0028538D" w:rsidRDefault="00244C30" w:rsidP="00244C30">
      <w:pPr>
        <w:rPr>
          <w:rFonts w:cs="Arial"/>
        </w:rPr>
      </w:pPr>
      <w:r>
        <w:rPr>
          <w:rFonts w:eastAsiaTheme="minorHAnsi" w:cs="Arial"/>
        </w:rPr>
        <w:t xml:space="preserve">Signal sent by the Master Reset Client to initiate a Master Reset </w:t>
      </w:r>
    </w:p>
    <w:p w:rsidR="00244C30" w:rsidRPr="0028538D"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244C30" w:rsidRPr="0028538D"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28538D" w:rsidRDefault="00244C30">
            <w:pPr>
              <w:spacing w:line="276" w:lineRule="auto"/>
              <w:rPr>
                <w:rFonts w:cs="Arial"/>
                <w:b/>
              </w:rPr>
            </w:pPr>
            <w:r w:rsidRPr="0028538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244C30" w:rsidRPr="0028538D" w:rsidRDefault="00244C30">
            <w:pPr>
              <w:spacing w:line="276" w:lineRule="auto"/>
              <w:rPr>
                <w:rFonts w:cs="Arial"/>
                <w:b/>
              </w:rPr>
            </w:pPr>
            <w:r w:rsidRPr="0028538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28538D" w:rsidRDefault="00244C30">
            <w:pPr>
              <w:spacing w:line="276" w:lineRule="auto"/>
              <w:rPr>
                <w:rFonts w:cs="Arial"/>
                <w:b/>
              </w:rPr>
            </w:pPr>
            <w:r w:rsidRPr="0028538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44C30" w:rsidRPr="0028538D" w:rsidRDefault="00244C30">
            <w:pPr>
              <w:spacing w:line="276" w:lineRule="auto"/>
              <w:rPr>
                <w:rFonts w:cs="Arial"/>
                <w:b/>
              </w:rPr>
            </w:pPr>
            <w:r w:rsidRPr="0028538D">
              <w:rPr>
                <w:rFonts w:cs="Arial"/>
                <w:b/>
              </w:rPr>
              <w:t>Description</w:t>
            </w:r>
          </w:p>
        </w:tc>
      </w:tr>
      <w:tr w:rsidR="00244C30" w:rsidRPr="0028538D"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28538D" w:rsidRDefault="00244C30">
            <w:pPr>
              <w:spacing w:line="276" w:lineRule="auto"/>
              <w:rPr>
                <w:rFonts w:cs="Arial"/>
              </w:rPr>
            </w:pPr>
            <w:r w:rsidRPr="001A6680">
              <w:rPr>
                <w:rFonts w:cs="Arial"/>
              </w:rPr>
              <w:t>FactoryReset_Rq</w:t>
            </w:r>
            <w:r w:rsidRPr="0028538D">
              <w:rPr>
                <w:rFonts w:cs="Arial"/>
              </w:rPr>
              <w:t xml:space="preserve"> </w:t>
            </w:r>
          </w:p>
        </w:tc>
        <w:tc>
          <w:tcPr>
            <w:tcW w:w="2424" w:type="dxa"/>
            <w:tcBorders>
              <w:top w:val="single" w:sz="4" w:space="0" w:color="auto"/>
              <w:left w:val="single" w:sz="4" w:space="0" w:color="auto"/>
              <w:bottom w:val="single" w:sz="4" w:space="0" w:color="auto"/>
              <w:right w:val="single" w:sz="4" w:space="0" w:color="auto"/>
            </w:tcBorders>
          </w:tcPr>
          <w:p w:rsidR="00244C30" w:rsidRPr="0028538D" w:rsidRDefault="00244C3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244C30" w:rsidRPr="0028538D" w:rsidRDefault="00244C3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44C30" w:rsidRPr="0028538D" w:rsidRDefault="00244C30">
            <w:pPr>
              <w:autoSpaceDE w:val="0"/>
              <w:autoSpaceDN w:val="0"/>
              <w:adjustRightInd w:val="0"/>
              <w:spacing w:line="276" w:lineRule="auto"/>
              <w:rPr>
                <w:rFonts w:cs="Arial"/>
              </w:rPr>
            </w:pPr>
          </w:p>
        </w:tc>
      </w:tr>
      <w:tr w:rsidR="00244C30" w:rsidRPr="0028538D"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44C30" w:rsidRPr="0028538D" w:rsidRDefault="00244C3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28538D" w:rsidRDefault="00244C30">
            <w:pPr>
              <w:spacing w:line="276" w:lineRule="auto"/>
              <w:rPr>
                <w:rFonts w:cs="Arial"/>
              </w:rPr>
            </w:pPr>
            <w:r>
              <w:rPr>
                <w:rFonts w:cs="Arial"/>
              </w:rPr>
              <w:t>ResetFactoryDefaults</w:t>
            </w:r>
          </w:p>
        </w:tc>
        <w:tc>
          <w:tcPr>
            <w:tcW w:w="900" w:type="dxa"/>
            <w:tcBorders>
              <w:top w:val="single" w:sz="4" w:space="0" w:color="auto"/>
              <w:left w:val="single" w:sz="4" w:space="0" w:color="auto"/>
              <w:bottom w:val="single" w:sz="4" w:space="0" w:color="auto"/>
              <w:right w:val="single" w:sz="4" w:space="0" w:color="auto"/>
            </w:tcBorders>
          </w:tcPr>
          <w:p w:rsidR="00244C30" w:rsidRPr="0028538D" w:rsidRDefault="00244C3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44C30" w:rsidRPr="0028538D" w:rsidRDefault="00244C30">
            <w:pPr>
              <w:spacing w:line="276" w:lineRule="auto"/>
              <w:rPr>
                <w:rFonts w:cs="Arial"/>
              </w:rPr>
            </w:pPr>
          </w:p>
        </w:tc>
      </w:tr>
    </w:tbl>
    <w:p w:rsidR="00244C30" w:rsidRPr="0028538D" w:rsidRDefault="00244C30" w:rsidP="00244C30">
      <w:pPr>
        <w:rPr>
          <w:rFonts w:cs="Arial"/>
        </w:rPr>
      </w:pPr>
    </w:p>
    <w:p w:rsidR="00244C30" w:rsidRDefault="00244C30" w:rsidP="00244C30">
      <w:pPr>
        <w:pStyle w:val="Heading3"/>
      </w:pPr>
      <w:bookmarkStart w:id="9" w:name="_Toc35508850"/>
      <w:r w:rsidRPr="00B9479B">
        <w:t>MD-REQ-222036/B-FactoryReset.St</w:t>
      </w:r>
      <w:bookmarkEnd w:id="9"/>
    </w:p>
    <w:p w:rsidR="00244C30" w:rsidRPr="00CF71A9" w:rsidRDefault="00244C30" w:rsidP="00244C30">
      <w:pPr>
        <w:rPr>
          <w:rFonts w:cs="Arial"/>
        </w:rPr>
      </w:pPr>
      <w:r w:rsidRPr="00CF71A9">
        <w:rPr>
          <w:rFonts w:cs="Arial"/>
          <w:b/>
        </w:rPr>
        <w:t>Message Type</w:t>
      </w:r>
      <w:r>
        <w:rPr>
          <w:rFonts w:cs="Arial"/>
        </w:rPr>
        <w:t>: Status</w:t>
      </w:r>
    </w:p>
    <w:p w:rsidR="00244C30" w:rsidRPr="00CF71A9" w:rsidRDefault="00244C30" w:rsidP="00244C30">
      <w:pPr>
        <w:rPr>
          <w:rFonts w:cs="Arial"/>
        </w:rPr>
      </w:pPr>
    </w:p>
    <w:p w:rsidR="00244C30" w:rsidRPr="00CF71A9" w:rsidRDefault="00244C30" w:rsidP="00244C30">
      <w:pPr>
        <w:rPr>
          <w:rFonts w:cs="Arial"/>
        </w:rPr>
      </w:pPr>
      <w:r w:rsidRPr="00CF71A9">
        <w:rPr>
          <w:rFonts w:eastAsiaTheme="minorHAnsi" w:cs="Arial"/>
        </w:rPr>
        <w:t xml:space="preserve">Signal sent by the Master Reset </w:t>
      </w:r>
      <w:r>
        <w:rPr>
          <w:rFonts w:eastAsiaTheme="minorHAnsi" w:cs="Arial"/>
        </w:rPr>
        <w:t>Server</w:t>
      </w:r>
      <w:r w:rsidRPr="00CF71A9">
        <w:rPr>
          <w:rFonts w:eastAsiaTheme="minorHAnsi" w:cs="Arial"/>
        </w:rPr>
        <w:t xml:space="preserve"> </w:t>
      </w:r>
      <w:r>
        <w:rPr>
          <w:rFonts w:eastAsiaTheme="minorHAnsi" w:cs="Arial"/>
        </w:rPr>
        <w:t>indicating that the master reset default settings were restored for a master reset event</w:t>
      </w:r>
    </w:p>
    <w:p w:rsidR="00244C30" w:rsidRPr="00CF71A9"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663"/>
        <w:gridCol w:w="1080"/>
        <w:gridCol w:w="3637"/>
      </w:tblGrid>
      <w:tr w:rsidR="00244C30" w:rsidRPr="00CF71A9"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CF71A9" w:rsidRDefault="00244C30">
            <w:pPr>
              <w:spacing w:line="276" w:lineRule="auto"/>
              <w:rPr>
                <w:rFonts w:cs="Arial"/>
                <w:b/>
              </w:rPr>
            </w:pPr>
            <w:r w:rsidRPr="00CF71A9">
              <w:rPr>
                <w:rFonts w:cs="Arial"/>
                <w:b/>
              </w:rPr>
              <w:t>Logical Signal Name</w:t>
            </w:r>
          </w:p>
        </w:tc>
        <w:tc>
          <w:tcPr>
            <w:tcW w:w="2663" w:type="dxa"/>
            <w:tcBorders>
              <w:top w:val="single" w:sz="4" w:space="0" w:color="auto"/>
              <w:left w:val="single" w:sz="4" w:space="0" w:color="auto"/>
              <w:bottom w:val="single" w:sz="4" w:space="0" w:color="auto"/>
              <w:right w:val="single" w:sz="4" w:space="0" w:color="auto"/>
            </w:tcBorders>
            <w:hideMark/>
          </w:tcPr>
          <w:p w:rsidR="00244C30" w:rsidRPr="00CF71A9" w:rsidRDefault="00244C30">
            <w:pPr>
              <w:spacing w:line="276" w:lineRule="auto"/>
              <w:rPr>
                <w:rFonts w:cs="Arial"/>
                <w:b/>
              </w:rPr>
            </w:pPr>
            <w:r w:rsidRPr="00CF71A9">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244C30" w:rsidRPr="00CF71A9" w:rsidRDefault="00244C30">
            <w:pPr>
              <w:spacing w:line="276" w:lineRule="auto"/>
              <w:rPr>
                <w:rFonts w:cs="Arial"/>
                <w:b/>
              </w:rPr>
            </w:pPr>
            <w:r w:rsidRPr="00CF71A9">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rsidR="00244C30" w:rsidRPr="00CF71A9" w:rsidRDefault="00244C30">
            <w:pPr>
              <w:spacing w:line="276" w:lineRule="auto"/>
              <w:rPr>
                <w:rFonts w:cs="Arial"/>
                <w:b/>
              </w:rPr>
            </w:pPr>
            <w:r w:rsidRPr="00CF71A9">
              <w:rPr>
                <w:rFonts w:cs="Arial"/>
                <w:b/>
              </w:rPr>
              <w:t>Description</w:t>
            </w:r>
          </w:p>
        </w:tc>
      </w:tr>
      <w:tr w:rsidR="00244C30" w:rsidRPr="00CF71A9" w:rsidTr="00244C30">
        <w:trPr>
          <w:jc w:val="center"/>
        </w:trPr>
        <w:tc>
          <w:tcPr>
            <w:tcW w:w="2234" w:type="dxa"/>
            <w:vMerge w:val="restart"/>
            <w:tcBorders>
              <w:top w:val="single" w:sz="4" w:space="0" w:color="auto"/>
              <w:left w:val="single" w:sz="4" w:space="0" w:color="auto"/>
              <w:right w:val="single" w:sz="4" w:space="0" w:color="auto"/>
            </w:tcBorders>
            <w:hideMark/>
          </w:tcPr>
          <w:p w:rsidR="00244C30" w:rsidRPr="00CF71A9" w:rsidRDefault="00244C30">
            <w:pPr>
              <w:spacing w:line="276" w:lineRule="auto"/>
              <w:rPr>
                <w:rFonts w:cs="Arial"/>
              </w:rPr>
            </w:pPr>
            <w:r>
              <w:rPr>
                <w:rFonts w:cs="Arial"/>
              </w:rPr>
              <w:t>FactoryReset.St</w:t>
            </w:r>
          </w:p>
        </w:tc>
        <w:tc>
          <w:tcPr>
            <w:tcW w:w="2663"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rsidR="00244C30" w:rsidRPr="00CF71A9" w:rsidRDefault="00244C30">
            <w:pPr>
              <w:autoSpaceDE w:val="0"/>
              <w:autoSpaceDN w:val="0"/>
              <w:adjustRightInd w:val="0"/>
              <w:spacing w:line="276" w:lineRule="auto"/>
              <w:rPr>
                <w:rFonts w:cs="Arial"/>
              </w:rPr>
            </w:pPr>
          </w:p>
        </w:tc>
      </w:tr>
      <w:tr w:rsidR="00244C30" w:rsidRPr="00CF71A9" w:rsidTr="00244C30">
        <w:trPr>
          <w:jc w:val="center"/>
        </w:trPr>
        <w:tc>
          <w:tcPr>
            <w:tcW w:w="2234" w:type="dxa"/>
            <w:vMerge/>
            <w:tcBorders>
              <w:left w:val="single" w:sz="4" w:space="0" w:color="auto"/>
              <w:right w:val="single" w:sz="4" w:space="0" w:color="auto"/>
            </w:tcBorders>
            <w:vAlign w:val="center"/>
            <w:hideMark/>
          </w:tcPr>
          <w:p w:rsidR="00244C30" w:rsidRPr="00CF71A9" w:rsidRDefault="00244C30">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r>
              <w:rPr>
                <w:rFonts w:cs="Arial"/>
              </w:rPr>
              <w:t>FactoryDefaultsRestored</w:t>
            </w:r>
          </w:p>
        </w:tc>
        <w:tc>
          <w:tcPr>
            <w:tcW w:w="1080"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p>
        </w:tc>
      </w:tr>
      <w:tr w:rsidR="00244C30" w:rsidRPr="00CF71A9" w:rsidTr="00244C30">
        <w:trPr>
          <w:jc w:val="center"/>
        </w:trPr>
        <w:tc>
          <w:tcPr>
            <w:tcW w:w="2234" w:type="dxa"/>
            <w:vMerge/>
            <w:tcBorders>
              <w:left w:val="single" w:sz="4" w:space="0" w:color="auto"/>
              <w:right w:val="single" w:sz="4" w:space="0" w:color="auto"/>
            </w:tcBorders>
            <w:vAlign w:val="center"/>
          </w:tcPr>
          <w:p w:rsidR="00244C30" w:rsidRPr="00CF71A9" w:rsidRDefault="00244C30">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p>
        </w:tc>
      </w:tr>
      <w:tr w:rsidR="00244C30" w:rsidRPr="00CF71A9" w:rsidTr="00244C30">
        <w:trPr>
          <w:jc w:val="center"/>
        </w:trPr>
        <w:tc>
          <w:tcPr>
            <w:tcW w:w="2234" w:type="dxa"/>
            <w:vMerge/>
            <w:tcBorders>
              <w:left w:val="single" w:sz="4" w:space="0" w:color="auto"/>
              <w:bottom w:val="single" w:sz="4" w:space="0" w:color="auto"/>
              <w:right w:val="single" w:sz="4" w:space="0" w:color="auto"/>
            </w:tcBorders>
            <w:vAlign w:val="center"/>
          </w:tcPr>
          <w:p w:rsidR="00244C30" w:rsidRPr="00CF71A9" w:rsidRDefault="00244C30">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r>
              <w:rPr>
                <w:rFonts w:cs="Arial"/>
              </w:rPr>
              <w:t>0x3</w:t>
            </w:r>
          </w:p>
        </w:tc>
        <w:tc>
          <w:tcPr>
            <w:tcW w:w="3637"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p>
        </w:tc>
      </w:tr>
    </w:tbl>
    <w:p w:rsidR="00244C30" w:rsidRPr="00CF71A9" w:rsidRDefault="00244C30" w:rsidP="00244C30">
      <w:pPr>
        <w:rPr>
          <w:rFonts w:cs="Arial"/>
        </w:rPr>
      </w:pPr>
    </w:p>
    <w:p w:rsidR="00244C30" w:rsidRPr="00CF71A9" w:rsidRDefault="00244C30" w:rsidP="00244C30">
      <w:pPr>
        <w:rPr>
          <w:rFonts w:cs="Arial"/>
        </w:rPr>
      </w:pPr>
    </w:p>
    <w:p w:rsidR="00244C30" w:rsidRDefault="00244C30" w:rsidP="00244C30">
      <w:pPr>
        <w:pStyle w:val="Heading3"/>
      </w:pPr>
      <w:bookmarkStart w:id="10" w:name="_Toc35508851"/>
      <w:r w:rsidRPr="00B9479B">
        <w:t>MD-REQ-025377/N-Disp_LangSel.Rq (TcSE ROIN-297357)</w:t>
      </w:r>
      <w:bookmarkEnd w:id="10"/>
    </w:p>
    <w:p w:rsidR="00244C30" w:rsidRPr="006925AA" w:rsidRDefault="00244C30" w:rsidP="00244C30">
      <w:pPr>
        <w:rPr>
          <w:rFonts w:cs="Arial"/>
        </w:rPr>
      </w:pPr>
      <w:r w:rsidRPr="006925AA">
        <w:rPr>
          <w:rFonts w:cs="Arial"/>
        </w:rPr>
        <w:t>Message Type:  Request</w:t>
      </w:r>
    </w:p>
    <w:p w:rsidR="00244C30" w:rsidRPr="006925AA" w:rsidRDefault="00244C30" w:rsidP="00244C30">
      <w:pPr>
        <w:rPr>
          <w:rFonts w:cs="Arial"/>
        </w:rPr>
      </w:pPr>
    </w:p>
    <w:p w:rsidR="00244C30" w:rsidRPr="006925AA" w:rsidRDefault="00244C30" w:rsidP="00244C30">
      <w:pPr>
        <w:rPr>
          <w:rFonts w:cs="Arial"/>
        </w:rPr>
      </w:pPr>
      <w:r w:rsidRPr="006925AA">
        <w:rPr>
          <w:rFonts w:cs="Arial"/>
        </w:rPr>
        <w:t>This Signal requests the change of the Language displayed.</w:t>
      </w:r>
    </w:p>
    <w:p w:rsidR="00244C30" w:rsidRPr="006925AA"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3060"/>
        <w:gridCol w:w="2421"/>
      </w:tblGrid>
      <w:tr w:rsidR="00244C30" w:rsidRPr="006925AA" w:rsidTr="00244C30">
        <w:trPr>
          <w:jc w:val="center"/>
        </w:trPr>
        <w:tc>
          <w:tcPr>
            <w:tcW w:w="2250" w:type="dxa"/>
            <w:tcBorders>
              <w:top w:val="single" w:sz="4" w:space="0" w:color="auto"/>
              <w:left w:val="single" w:sz="4" w:space="0" w:color="auto"/>
              <w:bottom w:val="single" w:sz="4" w:space="0" w:color="auto"/>
              <w:right w:val="single" w:sz="4" w:space="0" w:color="auto"/>
            </w:tcBorders>
            <w:hideMark/>
          </w:tcPr>
          <w:p w:rsidR="00244C30" w:rsidRPr="006925AA" w:rsidRDefault="00244C30">
            <w:pPr>
              <w:spacing w:line="276" w:lineRule="auto"/>
              <w:jc w:val="center"/>
              <w:rPr>
                <w:rFonts w:cs="Arial"/>
                <w:b/>
              </w:rPr>
            </w:pPr>
            <w:r w:rsidRPr="006925AA">
              <w:rPr>
                <w:rFonts w:cs="Arial"/>
                <w:b/>
              </w:rPr>
              <w:t>Name</w:t>
            </w:r>
          </w:p>
        </w:tc>
        <w:tc>
          <w:tcPr>
            <w:tcW w:w="3060" w:type="dxa"/>
            <w:tcBorders>
              <w:top w:val="single" w:sz="4" w:space="0" w:color="auto"/>
              <w:left w:val="single" w:sz="4" w:space="0" w:color="auto"/>
              <w:bottom w:val="single" w:sz="4" w:space="0" w:color="auto"/>
              <w:right w:val="single" w:sz="4" w:space="0" w:color="auto"/>
            </w:tcBorders>
            <w:hideMark/>
          </w:tcPr>
          <w:p w:rsidR="00244C30" w:rsidRPr="006925AA" w:rsidRDefault="00244C30">
            <w:pPr>
              <w:spacing w:line="276" w:lineRule="auto"/>
              <w:jc w:val="center"/>
              <w:rPr>
                <w:rFonts w:cs="Arial"/>
                <w:b/>
              </w:rPr>
            </w:pPr>
            <w:r w:rsidRPr="006925AA">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rsidR="00244C30" w:rsidRPr="006925AA" w:rsidRDefault="00244C30">
            <w:pPr>
              <w:spacing w:line="276" w:lineRule="auto"/>
              <w:jc w:val="center"/>
              <w:rPr>
                <w:rFonts w:cs="Arial"/>
                <w:b/>
              </w:rPr>
            </w:pPr>
            <w:r w:rsidRPr="006925AA">
              <w:rPr>
                <w:rFonts w:cs="Arial"/>
                <w:b/>
              </w:rPr>
              <w:t>Description</w:t>
            </w:r>
          </w:p>
        </w:tc>
      </w:tr>
      <w:tr w:rsidR="00244C30" w:rsidRPr="006925AA" w:rsidTr="00244C30">
        <w:trPr>
          <w:jc w:val="center"/>
        </w:trPr>
        <w:tc>
          <w:tcPr>
            <w:tcW w:w="2250" w:type="dxa"/>
            <w:tcBorders>
              <w:top w:val="single" w:sz="4" w:space="0" w:color="auto"/>
              <w:left w:val="single" w:sz="4" w:space="0" w:color="auto"/>
              <w:bottom w:val="single" w:sz="4" w:space="0" w:color="auto"/>
              <w:right w:val="single" w:sz="4" w:space="0" w:color="auto"/>
            </w:tcBorders>
            <w:hideMark/>
          </w:tcPr>
          <w:p w:rsidR="00244C30" w:rsidRPr="006925AA" w:rsidRDefault="00244C30">
            <w:pPr>
              <w:spacing w:line="276" w:lineRule="auto"/>
              <w:jc w:val="center"/>
              <w:rPr>
                <w:rFonts w:cs="Arial"/>
              </w:rPr>
            </w:pPr>
            <w:r w:rsidRPr="006925AA">
              <w:rPr>
                <w:rFonts w:cs="Arial"/>
              </w:rPr>
              <w:t>Disp_LangSel.Rq</w:t>
            </w:r>
          </w:p>
        </w:tc>
        <w:tc>
          <w:tcPr>
            <w:tcW w:w="3060" w:type="dxa"/>
            <w:tcBorders>
              <w:top w:val="single" w:sz="4" w:space="0" w:color="auto"/>
              <w:left w:val="single" w:sz="4" w:space="0" w:color="auto"/>
              <w:bottom w:val="single" w:sz="4" w:space="0" w:color="auto"/>
              <w:right w:val="single" w:sz="4" w:space="0" w:color="auto"/>
            </w:tcBorders>
            <w:hideMark/>
          </w:tcPr>
          <w:p w:rsidR="00244C30" w:rsidRPr="006925AA" w:rsidRDefault="00244C30">
            <w:pPr>
              <w:spacing w:line="276" w:lineRule="auto"/>
              <w:jc w:val="center"/>
              <w:rPr>
                <w:rFonts w:cs="Arial"/>
              </w:rPr>
            </w:pPr>
            <w:r w:rsidRPr="006925AA">
              <w:rPr>
                <w:rFonts w:cs="Arial"/>
              </w:rPr>
              <w:t>-</w:t>
            </w:r>
          </w:p>
        </w:tc>
        <w:tc>
          <w:tcPr>
            <w:tcW w:w="2421" w:type="dxa"/>
            <w:tcBorders>
              <w:top w:val="single" w:sz="4" w:space="0" w:color="auto"/>
              <w:left w:val="single" w:sz="4" w:space="0" w:color="auto"/>
              <w:bottom w:val="single" w:sz="4" w:space="0" w:color="auto"/>
              <w:right w:val="single" w:sz="4" w:space="0" w:color="auto"/>
            </w:tcBorders>
          </w:tcPr>
          <w:p w:rsidR="00244C30" w:rsidRPr="006925AA" w:rsidRDefault="00244C30">
            <w:pPr>
              <w:spacing w:line="276" w:lineRule="auto"/>
              <w:jc w:val="center"/>
              <w:rPr>
                <w:rFonts w:cs="Arial"/>
              </w:rPr>
            </w:pPr>
          </w:p>
        </w:tc>
      </w:tr>
      <w:tr w:rsidR="00244C30" w:rsidRPr="006925AA" w:rsidTr="00244C30">
        <w:trPr>
          <w:jc w:val="center"/>
        </w:trPr>
        <w:tc>
          <w:tcPr>
            <w:tcW w:w="2250" w:type="dxa"/>
            <w:tcBorders>
              <w:top w:val="single" w:sz="4" w:space="0" w:color="auto"/>
              <w:left w:val="single" w:sz="4" w:space="0" w:color="auto"/>
              <w:bottom w:val="single" w:sz="4" w:space="0" w:color="auto"/>
              <w:right w:val="single" w:sz="4" w:space="0" w:color="auto"/>
            </w:tcBorders>
          </w:tcPr>
          <w:p w:rsidR="00244C30" w:rsidRPr="006925AA" w:rsidRDefault="00244C30">
            <w:pPr>
              <w:spacing w:line="276" w:lineRule="auto"/>
              <w:jc w:val="center"/>
              <w:rPr>
                <w:rFonts w:cs="Arial"/>
              </w:rPr>
            </w:pPr>
          </w:p>
        </w:tc>
        <w:tc>
          <w:tcPr>
            <w:tcW w:w="3060" w:type="dxa"/>
            <w:tcBorders>
              <w:top w:val="single" w:sz="4" w:space="0" w:color="auto"/>
              <w:left w:val="single" w:sz="4" w:space="0" w:color="auto"/>
              <w:bottom w:val="single" w:sz="4" w:space="0" w:color="auto"/>
              <w:right w:val="single" w:sz="4" w:space="0" w:color="auto"/>
            </w:tcBorders>
          </w:tcPr>
          <w:p w:rsidR="00244C30" w:rsidRPr="006925AA" w:rsidRDefault="00244C30">
            <w:pPr>
              <w:spacing w:line="276" w:lineRule="auto"/>
              <w:rPr>
                <w:rFonts w:cs="Arial"/>
              </w:rPr>
            </w:pPr>
            <w:r w:rsidRPr="006925AA">
              <w:rPr>
                <w:rFonts w:cs="Arial"/>
              </w:rPr>
              <w:fldChar w:fldCharType="begin" w:fldLock="1"/>
            </w:r>
            <w:r w:rsidRPr="006925AA">
              <w:rPr>
                <w:rFonts w:cs="Arial"/>
              </w:rPr>
              <w:instrText>MERGEFIELD MethParameter.Type</w:instrText>
            </w:r>
            <w:r w:rsidRPr="006925AA">
              <w:rPr>
                <w:rFonts w:cs="Arial"/>
              </w:rPr>
              <w:fldChar w:fldCharType="separate"/>
            </w:r>
            <w:r w:rsidRPr="006925AA">
              <w:rPr>
                <w:rFonts w:cs="Arial"/>
              </w:rPr>
              <w:t>int</w:t>
            </w:r>
            <w:r w:rsidRPr="006925AA">
              <w:rPr>
                <w:rFonts w:cs="Arial"/>
              </w:rPr>
              <w:fldChar w:fldCharType="end"/>
            </w:r>
            <w:r w:rsidRPr="006925AA">
              <w:rPr>
                <w:rFonts w:cs="Arial"/>
              </w:rPr>
              <w:t xml:space="preserve"> </w:t>
            </w:r>
            <w:r w:rsidRPr="006925AA">
              <w:rPr>
                <w:rFonts w:cs="Arial"/>
              </w:rPr>
              <w:fldChar w:fldCharType="begin" w:fldLock="1"/>
            </w:r>
            <w:r w:rsidRPr="006925AA">
              <w:rPr>
                <w:rFonts w:cs="Arial"/>
              </w:rPr>
              <w:instrText xml:space="preserve">MERGEFIELD </w:instrText>
            </w:r>
            <w:r w:rsidRPr="006925AA">
              <w:rPr>
                <w:rFonts w:cs="Arial"/>
                <w:i/>
                <w:iCs/>
              </w:rPr>
              <w:instrText>MethParameter.Name</w:instrText>
            </w:r>
            <w:r w:rsidRPr="006925AA">
              <w:rPr>
                <w:rFonts w:cs="Arial"/>
              </w:rPr>
              <w:fldChar w:fldCharType="separate"/>
            </w:r>
            <w:r w:rsidRPr="006925AA">
              <w:rPr>
                <w:rFonts w:cs="Arial"/>
                <w:i/>
                <w:iCs/>
              </w:rPr>
              <w:t>Language</w:t>
            </w:r>
            <w:r w:rsidRPr="006925AA">
              <w:rPr>
                <w:rFonts w:cs="Arial"/>
              </w:rPr>
              <w:fldChar w:fldCharType="end"/>
            </w:r>
          </w:p>
          <w:p w:rsidR="00244C30" w:rsidRPr="006925AA" w:rsidRDefault="00244C30">
            <w:pPr>
              <w:spacing w:line="276" w:lineRule="auto"/>
              <w:rPr>
                <w:rFonts w:cs="Arial"/>
              </w:rPr>
            </w:pPr>
            <w:r w:rsidRPr="006925AA">
              <w:rPr>
                <w:rFonts w:cs="Arial"/>
              </w:rPr>
              <w:fldChar w:fldCharType="begin" w:fldLock="1"/>
            </w:r>
            <w:r w:rsidRPr="006925AA">
              <w:rPr>
                <w:rFonts w:cs="Arial"/>
              </w:rPr>
              <w:instrText>MERGEFIELD MethParameter.Notes</w:instrText>
            </w:r>
            <w:r w:rsidRPr="006925AA">
              <w:rPr>
                <w:rFonts w:cs="Arial"/>
              </w:rPr>
              <w:fldChar w:fldCharType="separate"/>
            </w:r>
            <w:r w:rsidRPr="006925AA">
              <w:rPr>
                <w:rFonts w:cs="Arial"/>
              </w:rPr>
              <w:t>0x00 Invalid</w:t>
            </w:r>
          </w:p>
          <w:p w:rsidR="00244C30" w:rsidRPr="006925AA" w:rsidRDefault="00244C30">
            <w:pPr>
              <w:spacing w:line="276" w:lineRule="auto"/>
              <w:rPr>
                <w:rFonts w:cs="Arial"/>
              </w:rPr>
            </w:pPr>
            <w:r w:rsidRPr="006925AA">
              <w:rPr>
                <w:rFonts w:cs="Arial"/>
              </w:rPr>
              <w:t>0x01 Unknown</w:t>
            </w:r>
          </w:p>
          <w:p w:rsidR="00244C30" w:rsidRPr="006925AA" w:rsidRDefault="00244C30">
            <w:pPr>
              <w:spacing w:line="276" w:lineRule="auto"/>
              <w:rPr>
                <w:rFonts w:cs="Arial"/>
              </w:rPr>
            </w:pPr>
            <w:r w:rsidRPr="006925AA">
              <w:rPr>
                <w:rFonts w:cs="Arial"/>
              </w:rPr>
              <w:t>0x02 UK English</w:t>
            </w:r>
          </w:p>
          <w:p w:rsidR="00244C30" w:rsidRPr="006925AA" w:rsidRDefault="00244C30">
            <w:pPr>
              <w:spacing w:line="276" w:lineRule="auto"/>
              <w:rPr>
                <w:rFonts w:cs="Arial"/>
              </w:rPr>
            </w:pPr>
            <w:r w:rsidRPr="006925AA">
              <w:rPr>
                <w:rFonts w:cs="Arial"/>
              </w:rPr>
              <w:t>0x03 NA English</w:t>
            </w:r>
          </w:p>
          <w:p w:rsidR="00244C30" w:rsidRPr="006925AA" w:rsidRDefault="00244C30">
            <w:pPr>
              <w:spacing w:line="276" w:lineRule="auto"/>
              <w:rPr>
                <w:rFonts w:cs="Arial"/>
              </w:rPr>
            </w:pPr>
            <w:r w:rsidRPr="006925AA">
              <w:rPr>
                <w:rFonts w:cs="Arial"/>
              </w:rPr>
              <w:t>0x04 German</w:t>
            </w:r>
          </w:p>
          <w:p w:rsidR="00244C30" w:rsidRPr="006925AA" w:rsidRDefault="00244C30">
            <w:pPr>
              <w:spacing w:line="276" w:lineRule="auto"/>
              <w:rPr>
                <w:rFonts w:cs="Arial"/>
              </w:rPr>
            </w:pPr>
            <w:r w:rsidRPr="006925AA">
              <w:rPr>
                <w:rFonts w:cs="Arial"/>
              </w:rPr>
              <w:t>0x05 Italian</w:t>
            </w:r>
          </w:p>
          <w:p w:rsidR="00244C30" w:rsidRPr="006925AA" w:rsidRDefault="00244C30">
            <w:pPr>
              <w:spacing w:line="276" w:lineRule="auto"/>
              <w:rPr>
                <w:rFonts w:cs="Arial"/>
              </w:rPr>
            </w:pPr>
            <w:r w:rsidRPr="006925AA">
              <w:rPr>
                <w:rFonts w:cs="Arial"/>
              </w:rPr>
              <w:t>0x06 EU French</w:t>
            </w:r>
          </w:p>
          <w:p w:rsidR="00244C30" w:rsidRPr="006925AA" w:rsidRDefault="00244C30">
            <w:pPr>
              <w:spacing w:line="276" w:lineRule="auto"/>
              <w:rPr>
                <w:rFonts w:cs="Arial"/>
              </w:rPr>
            </w:pPr>
            <w:r w:rsidRPr="006925AA">
              <w:rPr>
                <w:rFonts w:cs="Arial"/>
              </w:rPr>
              <w:t>0x07 Cana French</w:t>
            </w:r>
          </w:p>
          <w:p w:rsidR="00244C30" w:rsidRPr="006925AA" w:rsidRDefault="00244C30">
            <w:pPr>
              <w:spacing w:line="276" w:lineRule="auto"/>
              <w:rPr>
                <w:rFonts w:cs="Arial"/>
              </w:rPr>
            </w:pPr>
            <w:r w:rsidRPr="006925AA">
              <w:rPr>
                <w:rFonts w:cs="Arial"/>
              </w:rPr>
              <w:t>0x08 EU Spanish</w:t>
            </w:r>
          </w:p>
          <w:p w:rsidR="00244C30" w:rsidRPr="006925AA" w:rsidRDefault="00244C30">
            <w:pPr>
              <w:spacing w:line="276" w:lineRule="auto"/>
              <w:rPr>
                <w:rFonts w:cs="Arial"/>
              </w:rPr>
            </w:pPr>
            <w:r w:rsidRPr="006925AA">
              <w:rPr>
                <w:rFonts w:cs="Arial"/>
              </w:rPr>
              <w:t>0x09 Mex Spanish</w:t>
            </w:r>
          </w:p>
          <w:p w:rsidR="00244C30" w:rsidRPr="006925AA" w:rsidRDefault="00244C30">
            <w:pPr>
              <w:spacing w:line="276" w:lineRule="auto"/>
              <w:rPr>
                <w:rFonts w:cs="Arial"/>
              </w:rPr>
            </w:pPr>
            <w:r w:rsidRPr="006925AA">
              <w:rPr>
                <w:rFonts w:cs="Arial"/>
              </w:rPr>
              <w:t>0x0A Turkish</w:t>
            </w:r>
          </w:p>
          <w:p w:rsidR="00244C30" w:rsidRPr="006925AA" w:rsidRDefault="00244C30">
            <w:pPr>
              <w:spacing w:line="276" w:lineRule="auto"/>
              <w:rPr>
                <w:rFonts w:cs="Arial"/>
              </w:rPr>
            </w:pPr>
            <w:r w:rsidRPr="006925AA">
              <w:rPr>
                <w:rFonts w:cs="Arial"/>
              </w:rPr>
              <w:t>0x0B Russian</w:t>
            </w:r>
          </w:p>
          <w:p w:rsidR="00244C30" w:rsidRPr="006925AA" w:rsidRDefault="00244C30">
            <w:pPr>
              <w:spacing w:line="276" w:lineRule="auto"/>
              <w:rPr>
                <w:rFonts w:cs="Arial"/>
              </w:rPr>
            </w:pPr>
            <w:r w:rsidRPr="006925AA">
              <w:rPr>
                <w:rFonts w:cs="Arial"/>
              </w:rPr>
              <w:t>0x0C Dutch</w:t>
            </w:r>
          </w:p>
          <w:p w:rsidR="00244C30" w:rsidRPr="006925AA" w:rsidRDefault="00244C30">
            <w:pPr>
              <w:spacing w:line="276" w:lineRule="auto"/>
              <w:rPr>
                <w:rFonts w:cs="Arial"/>
              </w:rPr>
            </w:pPr>
            <w:r w:rsidRPr="006925AA">
              <w:rPr>
                <w:rFonts w:cs="Arial"/>
              </w:rPr>
              <w:t>0x0D Flemish</w:t>
            </w:r>
          </w:p>
          <w:p w:rsidR="00244C30" w:rsidRPr="006925AA" w:rsidRDefault="00244C30">
            <w:pPr>
              <w:spacing w:line="276" w:lineRule="auto"/>
              <w:rPr>
                <w:rFonts w:cs="Arial"/>
              </w:rPr>
            </w:pPr>
            <w:r w:rsidRPr="006925AA">
              <w:rPr>
                <w:rFonts w:cs="Arial"/>
              </w:rPr>
              <w:t>0x0E Polish</w:t>
            </w:r>
          </w:p>
          <w:p w:rsidR="00244C30" w:rsidRPr="006925AA" w:rsidRDefault="00244C30">
            <w:pPr>
              <w:spacing w:line="276" w:lineRule="auto"/>
              <w:rPr>
                <w:rFonts w:cs="Arial"/>
              </w:rPr>
            </w:pPr>
            <w:r w:rsidRPr="006925AA">
              <w:rPr>
                <w:rFonts w:cs="Arial"/>
              </w:rPr>
              <w:t>0x0F Czech</w:t>
            </w:r>
          </w:p>
          <w:p w:rsidR="00244C30" w:rsidRPr="006925AA" w:rsidRDefault="00244C30">
            <w:pPr>
              <w:spacing w:line="276" w:lineRule="auto"/>
              <w:rPr>
                <w:rFonts w:cs="Arial"/>
              </w:rPr>
            </w:pPr>
            <w:r w:rsidRPr="006925AA">
              <w:rPr>
                <w:rFonts w:cs="Arial"/>
              </w:rPr>
              <w:t>0x10 Greek</w:t>
            </w:r>
          </w:p>
          <w:p w:rsidR="00244C30" w:rsidRPr="006925AA" w:rsidRDefault="00244C30">
            <w:pPr>
              <w:spacing w:line="276" w:lineRule="auto"/>
              <w:rPr>
                <w:rFonts w:cs="Arial"/>
              </w:rPr>
            </w:pPr>
            <w:r w:rsidRPr="006925AA">
              <w:rPr>
                <w:rFonts w:cs="Arial"/>
              </w:rPr>
              <w:t>0x11 Hungarian</w:t>
            </w:r>
          </w:p>
          <w:p w:rsidR="00244C30" w:rsidRPr="006925AA" w:rsidRDefault="00244C30">
            <w:pPr>
              <w:spacing w:line="276" w:lineRule="auto"/>
              <w:rPr>
                <w:rFonts w:cs="Arial"/>
              </w:rPr>
            </w:pPr>
            <w:r w:rsidRPr="006925AA">
              <w:rPr>
                <w:rFonts w:cs="Arial"/>
              </w:rPr>
              <w:t>0x12 Swedish</w:t>
            </w:r>
          </w:p>
          <w:p w:rsidR="00244C30" w:rsidRPr="006925AA" w:rsidRDefault="00244C30">
            <w:pPr>
              <w:spacing w:line="276" w:lineRule="auto"/>
              <w:rPr>
                <w:rFonts w:cs="Arial"/>
              </w:rPr>
            </w:pPr>
            <w:r w:rsidRPr="006925AA">
              <w:rPr>
                <w:rFonts w:cs="Arial"/>
              </w:rPr>
              <w:t>0x13 Danish</w:t>
            </w:r>
          </w:p>
          <w:p w:rsidR="00244C30" w:rsidRPr="006925AA" w:rsidRDefault="00244C30">
            <w:pPr>
              <w:spacing w:line="276" w:lineRule="auto"/>
              <w:rPr>
                <w:rFonts w:cs="Arial"/>
                <w:lang w:val="es-MX"/>
              </w:rPr>
            </w:pPr>
            <w:r w:rsidRPr="006925AA">
              <w:rPr>
                <w:rFonts w:cs="Arial"/>
                <w:lang w:val="es-MX"/>
              </w:rPr>
              <w:t>0x14 Norwegian</w:t>
            </w:r>
          </w:p>
          <w:p w:rsidR="00244C30" w:rsidRPr="006925AA" w:rsidRDefault="00244C30">
            <w:pPr>
              <w:spacing w:line="276" w:lineRule="auto"/>
              <w:rPr>
                <w:rFonts w:cs="Arial"/>
                <w:lang w:val="es-MX"/>
              </w:rPr>
            </w:pPr>
            <w:r w:rsidRPr="006925AA">
              <w:rPr>
                <w:rFonts w:cs="Arial"/>
                <w:lang w:val="es-MX"/>
              </w:rPr>
              <w:lastRenderedPageBreak/>
              <w:t>0x15 Finish</w:t>
            </w:r>
          </w:p>
          <w:p w:rsidR="00244C30" w:rsidRPr="006925AA" w:rsidRDefault="00244C30">
            <w:pPr>
              <w:spacing w:line="276" w:lineRule="auto"/>
              <w:rPr>
                <w:rFonts w:cs="Arial"/>
                <w:lang w:val="pt-BR"/>
              </w:rPr>
            </w:pPr>
            <w:r w:rsidRPr="006925AA">
              <w:rPr>
                <w:rFonts w:cs="Arial"/>
                <w:lang w:val="pt-BR"/>
              </w:rPr>
              <w:t>0x16 EU Portuguese</w:t>
            </w:r>
          </w:p>
          <w:p w:rsidR="00244C30" w:rsidRPr="006925AA" w:rsidRDefault="00244C30">
            <w:pPr>
              <w:spacing w:line="276" w:lineRule="auto"/>
              <w:rPr>
                <w:rFonts w:cs="Arial"/>
                <w:lang w:val="pt-BR"/>
              </w:rPr>
            </w:pPr>
            <w:r w:rsidRPr="006925AA">
              <w:rPr>
                <w:rFonts w:cs="Arial"/>
                <w:lang w:val="pt-BR"/>
              </w:rPr>
              <w:t>0x17 Braz Portuguese</w:t>
            </w:r>
          </w:p>
          <w:p w:rsidR="00244C30" w:rsidRPr="006925AA" w:rsidRDefault="00244C30">
            <w:pPr>
              <w:spacing w:line="276" w:lineRule="auto"/>
              <w:rPr>
                <w:rFonts w:cs="Arial"/>
                <w:lang w:val="es-MX"/>
              </w:rPr>
            </w:pPr>
            <w:r w:rsidRPr="006925AA">
              <w:rPr>
                <w:rFonts w:cs="Arial"/>
                <w:lang w:val="es-MX"/>
              </w:rPr>
              <w:t>0x18 Japanese</w:t>
            </w:r>
          </w:p>
          <w:p w:rsidR="00244C30" w:rsidRPr="006925AA" w:rsidRDefault="00244C30">
            <w:pPr>
              <w:spacing w:line="276" w:lineRule="auto"/>
              <w:rPr>
                <w:rFonts w:cs="Arial"/>
              </w:rPr>
            </w:pPr>
            <w:r w:rsidRPr="006925AA">
              <w:rPr>
                <w:rFonts w:cs="Arial"/>
              </w:rPr>
              <w:t>0x19 AU_English</w:t>
            </w:r>
          </w:p>
          <w:p w:rsidR="00244C30" w:rsidRPr="006925AA" w:rsidRDefault="00244C30">
            <w:pPr>
              <w:spacing w:line="276" w:lineRule="auto"/>
              <w:rPr>
                <w:rFonts w:cs="Arial"/>
              </w:rPr>
            </w:pPr>
            <w:r w:rsidRPr="006925AA">
              <w:rPr>
                <w:rFonts w:cs="Arial"/>
              </w:rPr>
              <w:t>0x1A Korean</w:t>
            </w:r>
          </w:p>
          <w:p w:rsidR="00244C30" w:rsidRPr="006925AA" w:rsidRDefault="00244C30">
            <w:pPr>
              <w:spacing w:line="276" w:lineRule="auto"/>
              <w:rPr>
                <w:rFonts w:cs="Arial"/>
              </w:rPr>
            </w:pPr>
            <w:r w:rsidRPr="006925AA">
              <w:rPr>
                <w:rFonts w:cs="Arial"/>
              </w:rPr>
              <w:t>0x1B Mandarin Chinese</w:t>
            </w:r>
          </w:p>
          <w:p w:rsidR="00244C30" w:rsidRPr="006925AA" w:rsidRDefault="00244C30">
            <w:pPr>
              <w:spacing w:line="276" w:lineRule="auto"/>
              <w:rPr>
                <w:rFonts w:cs="Arial"/>
              </w:rPr>
            </w:pPr>
            <w:r w:rsidRPr="006925AA">
              <w:rPr>
                <w:rFonts w:cs="Arial"/>
              </w:rPr>
              <w:t>0x1C Taiwanese</w:t>
            </w:r>
          </w:p>
          <w:p w:rsidR="00244C30" w:rsidRPr="006925AA" w:rsidRDefault="00244C30">
            <w:pPr>
              <w:spacing w:line="276" w:lineRule="auto"/>
              <w:rPr>
                <w:rFonts w:cs="Arial"/>
              </w:rPr>
            </w:pPr>
            <w:r w:rsidRPr="006925AA">
              <w:rPr>
                <w:rFonts w:cs="Arial"/>
              </w:rPr>
              <w:t>0x1D Arabic</w:t>
            </w:r>
          </w:p>
          <w:p w:rsidR="00244C30" w:rsidRPr="006925AA" w:rsidRDefault="00244C30">
            <w:pPr>
              <w:spacing w:line="276" w:lineRule="auto"/>
              <w:rPr>
                <w:rFonts w:cs="Arial"/>
              </w:rPr>
            </w:pPr>
            <w:r w:rsidRPr="006925AA">
              <w:rPr>
                <w:rFonts w:cs="Arial"/>
              </w:rPr>
              <w:t>0x1E Slovak</w:t>
            </w:r>
          </w:p>
          <w:p w:rsidR="00244C30" w:rsidRPr="006925AA" w:rsidRDefault="00244C30" w:rsidP="00244C30">
            <w:pPr>
              <w:tabs>
                <w:tab w:val="center" w:pos="1422"/>
              </w:tabs>
              <w:spacing w:line="276" w:lineRule="auto"/>
              <w:rPr>
                <w:ins w:id="11" w:author="Myslinski, Jason (J.S.)" w:date="2016-04-22T15:25:00Z"/>
                <w:rFonts w:cs="Arial"/>
              </w:rPr>
            </w:pPr>
            <w:r w:rsidRPr="006925AA">
              <w:rPr>
                <w:rFonts w:cs="Arial"/>
              </w:rPr>
              <w:fldChar w:fldCharType="end"/>
            </w:r>
            <w:ins w:id="12" w:author="Myslinski, Jason (J.S.)" w:date="2016-04-22T15:25:00Z">
              <w:r w:rsidRPr="006925AA">
                <w:rPr>
                  <w:rFonts w:cs="Arial"/>
                </w:rPr>
                <w:t>0x1F Thai</w:t>
              </w:r>
              <w:r>
                <w:rPr>
                  <w:rFonts w:cs="Arial"/>
                </w:rPr>
                <w:tab/>
              </w:r>
            </w:ins>
          </w:p>
          <w:p w:rsidR="00244C30" w:rsidRPr="006925AA" w:rsidRDefault="00244C30" w:rsidP="00244C30">
            <w:pPr>
              <w:spacing w:line="276" w:lineRule="auto"/>
              <w:rPr>
                <w:ins w:id="13" w:author="Myslinski, Jason (J.S.)" w:date="2016-04-22T15:25:00Z"/>
                <w:rFonts w:cs="Arial"/>
              </w:rPr>
            </w:pPr>
            <w:ins w:id="14" w:author="Myslinski, Jason (J.S.)" w:date="2016-04-22T15:25:00Z">
              <w:r w:rsidRPr="006925AA">
                <w:rPr>
                  <w:rFonts w:cs="Arial"/>
                </w:rPr>
                <w:t>0x20 Indian English</w:t>
              </w:r>
            </w:ins>
          </w:p>
          <w:p w:rsidR="00244C30" w:rsidRPr="006925AA" w:rsidRDefault="00244C30">
            <w:pPr>
              <w:spacing w:line="276" w:lineRule="auto"/>
              <w:rPr>
                <w:rFonts w:cs="Arial"/>
              </w:rPr>
            </w:pPr>
          </w:p>
        </w:tc>
        <w:tc>
          <w:tcPr>
            <w:tcW w:w="2421" w:type="dxa"/>
            <w:tcBorders>
              <w:top w:val="single" w:sz="4" w:space="0" w:color="auto"/>
              <w:left w:val="single" w:sz="4" w:space="0" w:color="auto"/>
              <w:bottom w:val="single" w:sz="4" w:space="0" w:color="auto"/>
              <w:right w:val="single" w:sz="4" w:space="0" w:color="auto"/>
            </w:tcBorders>
            <w:hideMark/>
          </w:tcPr>
          <w:p w:rsidR="00244C30" w:rsidRPr="006925AA" w:rsidRDefault="00244C30">
            <w:pPr>
              <w:spacing w:line="276" w:lineRule="auto"/>
              <w:rPr>
                <w:rFonts w:cs="Arial"/>
              </w:rPr>
            </w:pPr>
            <w:r w:rsidRPr="006925AA">
              <w:rPr>
                <w:rFonts w:cs="Arial"/>
              </w:rPr>
              <w:lastRenderedPageBreak/>
              <w:t>Request from Vehicle Settings Client to update Language displayed.</w:t>
            </w:r>
          </w:p>
        </w:tc>
      </w:tr>
    </w:tbl>
    <w:p w:rsidR="00244C30" w:rsidRDefault="00244C30" w:rsidP="00244C30">
      <w:pPr>
        <w:rPr>
          <w:ins w:id="15" w:author="Myslinski, Jason (J.S.)" w:date="2016-04-22T15:25:00Z"/>
          <w:rFonts w:cs="Arial"/>
        </w:rPr>
      </w:pPr>
    </w:p>
    <w:p w:rsidR="00244C30" w:rsidRDefault="00244C30" w:rsidP="00244C30">
      <w:pPr>
        <w:rPr>
          <w:ins w:id="16" w:author="Myslinski, Jason (J.S.)" w:date="2016-04-22T15:25:00Z"/>
          <w:rFonts w:cs="Arial"/>
        </w:rPr>
      </w:pPr>
    </w:p>
    <w:p w:rsidR="00244C30" w:rsidRPr="006925AA" w:rsidRDefault="00244C30" w:rsidP="00244C30">
      <w:pPr>
        <w:rPr>
          <w:ins w:id="17" w:author="Myslinski, Jason (J.S.)" w:date="2016-04-22T15:25:00Z"/>
          <w:rFonts w:cs="Arial"/>
        </w:rPr>
      </w:pPr>
      <w:ins w:id="18" w:author="Myslinski, Jason (J.S.)" w:date="2016-04-22T15:25:00Z">
        <w:r w:rsidRPr="006925AA">
          <w:rPr>
            <w:rFonts w:cs="Arial"/>
          </w:rPr>
          <w:t>Note:</w:t>
        </w:r>
      </w:ins>
    </w:p>
    <w:p w:rsidR="00244C30" w:rsidRDefault="00244C30" w:rsidP="00244C30">
      <w:pPr>
        <w:rPr>
          <w:ins w:id="19" w:author="Myslinski, Jason (J.S.)" w:date="2016-04-29T09:18:00Z"/>
          <w:rFonts w:cs="Arial"/>
        </w:rPr>
      </w:pPr>
      <w:ins w:id="20" w:author="Myslinski, Jason (J.S.)" w:date="2016-04-22T15:25:00Z">
        <w:r w:rsidRPr="006925AA">
          <w:rPr>
            <w:rFonts w:cs="Arial"/>
          </w:rPr>
          <w:t xml:space="preserve">For </w:t>
        </w:r>
      </w:ins>
      <w:ins w:id="21" w:author="Myslinski, Jason (J.S.)" w:date="2017-01-27T09:46:00Z">
        <w:r>
          <w:rPr>
            <w:rFonts w:cs="Arial"/>
          </w:rPr>
          <w:t xml:space="preserve">HS3 </w:t>
        </w:r>
      </w:ins>
      <w:ins w:id="22" w:author="Myslinski, Jason (J.S.)" w:date="2016-04-22T15:25:00Z">
        <w:r w:rsidRPr="006925AA">
          <w:rPr>
            <w:rFonts w:cs="Arial"/>
          </w:rPr>
          <w:t>Language Req</w:t>
        </w:r>
        <w:r>
          <w:rPr>
            <w:rFonts w:cs="Arial"/>
          </w:rPr>
          <w:t>uest signals 0x191 D</w:t>
        </w:r>
      </w:ins>
      <w:ins w:id="23" w:author="Myslinski, Jason (J.S.)" w:date="2016-04-25T10:02:00Z">
        <w:r>
          <w:rPr>
            <w:rFonts w:cs="Arial"/>
          </w:rPr>
          <w:t>isp</w:t>
        </w:r>
      </w:ins>
      <w:ins w:id="24" w:author="Myslinski, Jason (J.S.)" w:date="2016-04-22T15:25:00Z">
        <w:r>
          <w:rPr>
            <w:rFonts w:cs="Arial"/>
          </w:rPr>
          <w:t>_LangSel</w:t>
        </w:r>
      </w:ins>
      <w:ins w:id="25" w:author="Myslinski, Jason (J.S.)" w:date="2016-04-25T09:08:00Z">
        <w:r>
          <w:rPr>
            <w:rFonts w:cs="Arial"/>
          </w:rPr>
          <w:t>.</w:t>
        </w:r>
      </w:ins>
      <w:ins w:id="26" w:author="Myslinski, Jason (J.S.)" w:date="2016-04-22T15:25:00Z">
        <w:r w:rsidRPr="006925AA">
          <w:rPr>
            <w:rFonts w:cs="Arial"/>
          </w:rPr>
          <w:t>Rq (ex</w:t>
        </w:r>
        <w:r>
          <w:rPr>
            <w:rFonts w:cs="Arial"/>
          </w:rPr>
          <w:t>. APIM/CHR) and 0x193 McLangSel</w:t>
        </w:r>
      </w:ins>
      <w:ins w:id="27" w:author="Myslinski, Jason (J.S.)" w:date="2016-04-25T09:08:00Z">
        <w:r>
          <w:rPr>
            <w:rFonts w:cs="Arial"/>
          </w:rPr>
          <w:t>.</w:t>
        </w:r>
      </w:ins>
      <w:ins w:id="28" w:author="Myslinski, Jason (J.S.)" w:date="2016-04-22T15:25:00Z">
        <w:r w:rsidRPr="006925AA">
          <w:rPr>
            <w:rFonts w:cs="Arial"/>
          </w:rPr>
          <w:t xml:space="preserve">Rq (ex. Cluster) they are 5 bit signals and maxed out with 0x1F Thai.  </w:t>
        </w:r>
      </w:ins>
      <w:ins w:id="29" w:author="Myslinski, Jason (J.S.)" w:date="2016-04-29T09:17:00Z">
        <w:r>
          <w:rPr>
            <w:rFonts w:cs="Arial"/>
          </w:rPr>
          <w:t>The</w:t>
        </w:r>
      </w:ins>
      <w:ins w:id="30" w:author="Myslinski, Jason (J.S.)" w:date="2016-04-22T15:25:00Z">
        <w:r w:rsidRPr="006925AA">
          <w:rPr>
            <w:rFonts w:cs="Arial"/>
          </w:rPr>
          <w:t xml:space="preserve"> new Language Request signals </w:t>
        </w:r>
      </w:ins>
      <w:ins w:id="31" w:author="Myslinski, Jason (J.S.)" w:date="2016-04-29T09:17:00Z">
        <w:r>
          <w:rPr>
            <w:rFonts w:cs="Arial"/>
          </w:rPr>
          <w:t>created Disp_Lan</w:t>
        </w:r>
      </w:ins>
      <w:ins w:id="32" w:author="Myslinski, Jason (J.S.)" w:date="2016-05-05T08:20:00Z">
        <w:r>
          <w:rPr>
            <w:rFonts w:cs="Arial"/>
          </w:rPr>
          <w:t>g</w:t>
        </w:r>
      </w:ins>
      <w:ins w:id="33" w:author="Myslinski, Jason (J.S.)" w:date="2016-04-29T09:17:00Z">
        <w:r>
          <w:rPr>
            <w:rFonts w:cs="Arial"/>
          </w:rPr>
          <w:t xml:space="preserve">Sel2.Rq and McLangSel2.Rq </w:t>
        </w:r>
      </w:ins>
      <w:ins w:id="34" w:author="Myslinski, Jason (J.S.)" w:date="2016-04-22T15:25:00Z">
        <w:r w:rsidRPr="006925AA">
          <w:rPr>
            <w:rFonts w:cs="Arial"/>
          </w:rPr>
          <w:t xml:space="preserve">are bigger in size </w:t>
        </w:r>
      </w:ins>
      <w:ins w:id="35" w:author="Myslinski, Jason (J.S.)" w:date="2016-04-25T08:45:00Z">
        <w:r>
          <w:rPr>
            <w:rFonts w:cs="Arial"/>
          </w:rPr>
          <w:t xml:space="preserve">(7 bits) </w:t>
        </w:r>
      </w:ins>
      <w:ins w:id="36" w:author="Myslinski, Jason (J.S.)" w:date="2016-04-22T15:25:00Z">
        <w:r w:rsidRPr="006925AA">
          <w:rPr>
            <w:rFonts w:cs="Arial"/>
          </w:rPr>
          <w:t>to allow for more encodings</w:t>
        </w:r>
      </w:ins>
      <w:ins w:id="37" w:author="Myslinski, Jason (J.S.)" w:date="2016-04-25T08:39:00Z">
        <w:r>
          <w:rPr>
            <w:rFonts w:cs="Arial"/>
          </w:rPr>
          <w:t xml:space="preserve"> but still include all the encodings the 5 bit signals had</w:t>
        </w:r>
      </w:ins>
      <w:ins w:id="38" w:author="Myslinski, Jason (J.S.)" w:date="2016-04-22T15:25:00Z">
        <w:r>
          <w:rPr>
            <w:rFonts w:cs="Arial"/>
          </w:rPr>
          <w:t xml:space="preserve">.  </w:t>
        </w:r>
      </w:ins>
    </w:p>
    <w:p w:rsidR="00244C30" w:rsidRPr="006925AA" w:rsidRDefault="00244C30" w:rsidP="00244C30">
      <w:pPr>
        <w:rPr>
          <w:ins w:id="39" w:author="Myslinski, Jason (J.S.)" w:date="2016-04-22T15:25:00Z"/>
          <w:rFonts w:cs="Arial"/>
        </w:rPr>
      </w:pPr>
    </w:p>
    <w:p w:rsidR="00244C30" w:rsidRDefault="00244C30" w:rsidP="00244C30">
      <w:pPr>
        <w:rPr>
          <w:ins w:id="40" w:author="Myslinski, Jason (J.S.)" w:date="2016-04-27T15:51:00Z"/>
          <w:rFonts w:cs="Arial"/>
        </w:rPr>
      </w:pPr>
      <w:ins w:id="41" w:author="Myslinski, Jason (J.S.)" w:date="2016-04-22T15:25:00Z">
        <w:r w:rsidRPr="006925AA">
          <w:rPr>
            <w:rFonts w:cs="Arial"/>
          </w:rPr>
          <w:t xml:space="preserve">If the transmitter of the Infotainment language request signal supports one common CAN dB then </w:t>
        </w:r>
      </w:ins>
      <w:ins w:id="42" w:author="Myslinski, Jason (J.S.)" w:date="2016-04-25T08:41:00Z">
        <w:r w:rsidRPr="00990B39">
          <w:rPr>
            <w:rFonts w:cs="Arial"/>
          </w:rPr>
          <w:t xml:space="preserve">infotainment language request client </w:t>
        </w:r>
      </w:ins>
      <w:ins w:id="43" w:author="Myslinski, Jason (J.S.)" w:date="2016-04-25T09:12:00Z">
        <w:r w:rsidRPr="00990B39">
          <w:rPr>
            <w:rFonts w:cs="Arial"/>
          </w:rPr>
          <w:t xml:space="preserve">for a language request </w:t>
        </w:r>
      </w:ins>
      <w:ins w:id="44" w:author="Myslinski, Jason (J.S.)" w:date="2016-04-22T15:25:00Z">
        <w:r w:rsidRPr="00990B39">
          <w:rPr>
            <w:rFonts w:cs="Arial"/>
          </w:rPr>
          <w:t>will send both language</w:t>
        </w:r>
      </w:ins>
      <w:ins w:id="45" w:author="Myslinski, Jason (J.S.)" w:date="2016-04-25T09:03:00Z">
        <w:r w:rsidRPr="00990B39">
          <w:rPr>
            <w:rFonts w:cs="Arial"/>
          </w:rPr>
          <w:t xml:space="preserve"> request signals</w:t>
        </w:r>
      </w:ins>
      <w:ins w:id="46" w:author="Myslinski, Jason (J.S.)" w:date="2016-04-22T15:25:00Z">
        <w:r w:rsidRPr="00990B39">
          <w:rPr>
            <w:rFonts w:cs="Arial"/>
          </w:rPr>
          <w:t xml:space="preserve"> </w:t>
        </w:r>
      </w:ins>
      <w:ins w:id="47" w:author="Myslinski, Jason (J.S.)" w:date="2016-04-25T08:41:00Z">
        <w:r w:rsidRPr="00990B39">
          <w:rPr>
            <w:rFonts w:cs="Arial"/>
          </w:rPr>
          <w:t>0x191 D</w:t>
        </w:r>
      </w:ins>
      <w:ins w:id="48" w:author="Myslinski, Jason (J.S.)" w:date="2016-04-25T10:02:00Z">
        <w:r w:rsidRPr="00990B39">
          <w:rPr>
            <w:rFonts w:cs="Arial"/>
          </w:rPr>
          <w:t>isp</w:t>
        </w:r>
      </w:ins>
      <w:ins w:id="49" w:author="Myslinski, Jason (J.S.)" w:date="2016-04-25T08:41:00Z">
        <w:r w:rsidRPr="00990B39">
          <w:rPr>
            <w:rFonts w:cs="Arial"/>
          </w:rPr>
          <w:t xml:space="preserve">_LangSel.Rq </w:t>
        </w:r>
      </w:ins>
      <w:ins w:id="50" w:author="Myslinski, Jason (J.S.)" w:date="2016-04-25T08:45:00Z">
        <w:r w:rsidRPr="00990B39">
          <w:rPr>
            <w:rFonts w:cs="Arial"/>
          </w:rPr>
          <w:t xml:space="preserve">5 bit </w:t>
        </w:r>
      </w:ins>
      <w:ins w:id="51" w:author="Myslinski, Jason (J.S.)" w:date="2016-04-25T08:41:00Z">
        <w:r w:rsidRPr="00990B39">
          <w:rPr>
            <w:rFonts w:cs="Arial"/>
          </w:rPr>
          <w:t xml:space="preserve">signal and </w:t>
        </w:r>
      </w:ins>
      <w:ins w:id="52" w:author="Myslinski, Jason (J.S.)" w:date="2016-04-25T08:42:00Z">
        <w:r w:rsidRPr="00990B39">
          <w:rPr>
            <w:rFonts w:cs="Arial"/>
          </w:rPr>
          <w:t>D</w:t>
        </w:r>
      </w:ins>
      <w:ins w:id="53" w:author="Myslinski, Jason (J.S.)" w:date="2016-04-25T10:02:00Z">
        <w:r w:rsidRPr="00990B39">
          <w:rPr>
            <w:rFonts w:cs="Arial"/>
          </w:rPr>
          <w:t>isp</w:t>
        </w:r>
      </w:ins>
      <w:ins w:id="54" w:author="Myslinski, Jason (J.S.)" w:date="2016-04-25T08:42:00Z">
        <w:r w:rsidRPr="00990B39">
          <w:rPr>
            <w:rFonts w:cs="Arial"/>
          </w:rPr>
          <w:t>_LangSel</w:t>
        </w:r>
      </w:ins>
      <w:ins w:id="55" w:author="Myslinski, Jason (J.S.)" w:date="2016-04-25T09:02:00Z">
        <w:r w:rsidRPr="00990B39">
          <w:rPr>
            <w:rFonts w:cs="Arial"/>
          </w:rPr>
          <w:t>2</w:t>
        </w:r>
      </w:ins>
      <w:ins w:id="56" w:author="Myslinski, Jason (J.S.)" w:date="2016-04-25T08:42:00Z">
        <w:r w:rsidRPr="00990B39">
          <w:rPr>
            <w:rFonts w:cs="Arial"/>
          </w:rPr>
          <w:t xml:space="preserve">.Rq </w:t>
        </w:r>
      </w:ins>
      <w:ins w:id="57" w:author="Myslinski, Jason (J.S.)" w:date="2016-04-25T08:46:00Z">
        <w:r w:rsidRPr="00990B39">
          <w:rPr>
            <w:rFonts w:cs="Arial"/>
          </w:rPr>
          <w:t>7 bit</w:t>
        </w:r>
      </w:ins>
      <w:ins w:id="58" w:author="Myslinski, Jason (J.S.)" w:date="2016-04-25T08:42:00Z">
        <w:r w:rsidRPr="00990B39">
          <w:rPr>
            <w:rFonts w:cs="Arial"/>
          </w:rPr>
          <w:t xml:space="preserve"> signal</w:t>
        </w:r>
      </w:ins>
      <w:ins w:id="59" w:author="Myslinski, Jason (J.S.)" w:date="2016-04-28T09:33:00Z">
        <w:r>
          <w:rPr>
            <w:rFonts w:cs="Arial"/>
          </w:rPr>
          <w:t xml:space="preserve"> set to the language requested</w:t>
        </w:r>
      </w:ins>
      <w:ins w:id="60" w:author="Myslinski, Jason (J.S.)" w:date="2016-04-22T15:25:00Z">
        <w:r w:rsidRPr="00990B39">
          <w:rPr>
            <w:rFonts w:cs="Arial"/>
          </w:rPr>
          <w:t>.</w:t>
        </w:r>
      </w:ins>
    </w:p>
    <w:p w:rsidR="00244C30" w:rsidRDefault="00244C30">
      <w:pPr>
        <w:numPr>
          <w:ilvl w:val="0"/>
          <w:numId w:val="92"/>
        </w:numPr>
        <w:rPr>
          <w:rFonts w:cs="Arial"/>
        </w:rPr>
        <w:pPrChange w:id="61" w:author="Myslinski, Jason (J.S.)" w:date="2016-04-27T15:48:00Z">
          <w:pPr/>
        </w:pPrChange>
      </w:pPr>
      <w:ins w:id="62" w:author="Myslinski, Jason (J.S.)" w:date="2016-04-27T15:49:00Z">
        <w:r>
          <w:rPr>
            <w:rFonts w:cs="Arial"/>
          </w:rPr>
          <w:t>If a language</w:t>
        </w:r>
      </w:ins>
      <w:ins w:id="63" w:author="Myslinski, Jason (J.S.)" w:date="2016-04-27T15:50:00Z">
        <w:r>
          <w:rPr>
            <w:rFonts w:cs="Arial"/>
          </w:rPr>
          <w:t xml:space="preserve"> request</w:t>
        </w:r>
      </w:ins>
      <w:ins w:id="64" w:author="Myslinski, Jason (J.S.)" w:date="2016-04-27T15:51:00Z">
        <w:r>
          <w:rPr>
            <w:rFonts w:cs="Arial"/>
          </w:rPr>
          <w:t xml:space="preserve"> </w:t>
        </w:r>
      </w:ins>
      <w:ins w:id="65" w:author="Myslinski, Jason (J.S.)" w:date="2016-04-27T15:50:00Z">
        <w:r>
          <w:rPr>
            <w:rFonts w:cs="Arial"/>
          </w:rPr>
          <w:t>is needed for an encoding</w:t>
        </w:r>
      </w:ins>
      <w:ins w:id="66" w:author="Myslinski, Jason (J.S.)" w:date="2016-04-27T15:49:00Z">
        <w:r>
          <w:rPr>
            <w:rFonts w:cs="Arial"/>
          </w:rPr>
          <w:t xml:space="preserve"> that is supported by Disp_LangSel2.Rq but</w:t>
        </w:r>
      </w:ins>
      <w:ins w:id="67" w:author="Myslinski, Jason (J.S.)" w:date="2016-04-27T15:50:00Z">
        <w:r>
          <w:rPr>
            <w:rFonts w:cs="Arial"/>
          </w:rPr>
          <w:t xml:space="preserve"> not Disp_Lang</w:t>
        </w:r>
      </w:ins>
      <w:ins w:id="68" w:author="Myslinski, Jason (J.S.)" w:date="2016-04-27T15:51:00Z">
        <w:r>
          <w:rPr>
            <w:rFonts w:cs="Arial"/>
          </w:rPr>
          <w:t>Sel.Rq (ex Indian English) then only Disp_LangSel2.Rq would request the language.</w:t>
        </w:r>
      </w:ins>
    </w:p>
    <w:p w:rsidR="00244C30" w:rsidRPr="00990B39" w:rsidRDefault="00244C30" w:rsidP="00244C30">
      <w:pPr>
        <w:rPr>
          <w:ins w:id="69" w:author="Myslinski, Jason (J.S.)" w:date="2016-04-22T15:25:00Z"/>
          <w:rFonts w:cs="Arial"/>
        </w:rPr>
      </w:pPr>
    </w:p>
    <w:p w:rsidR="00244C30" w:rsidRPr="006925AA" w:rsidRDefault="00244C30" w:rsidP="00244C30">
      <w:pPr>
        <w:rPr>
          <w:ins w:id="70" w:author="Myslinski, Jason (J.S.)" w:date="2016-04-22T15:25:00Z"/>
          <w:rFonts w:cs="Arial"/>
        </w:rPr>
      </w:pPr>
      <w:ins w:id="71" w:author="Myslinski, Jason (J.S.)" w:date="2016-04-22T15:25:00Z">
        <w:r>
          <w:rPr>
            <w:rFonts w:cs="Arial"/>
          </w:rPr>
          <w:t xml:space="preserve">If the transmitter of the </w:t>
        </w:r>
      </w:ins>
      <w:ins w:id="72" w:author="Myslinski, Jason (J.S.)" w:date="2016-05-03T11:20:00Z">
        <w:r>
          <w:rPr>
            <w:rFonts w:cs="Arial"/>
          </w:rPr>
          <w:t>i</w:t>
        </w:r>
      </w:ins>
      <w:ins w:id="73" w:author="Myslinski, Jason (J.S.)" w:date="2016-04-22T15:25:00Z">
        <w:r>
          <w:rPr>
            <w:rFonts w:cs="Arial"/>
          </w:rPr>
          <w:t xml:space="preserve">nfotainment </w:t>
        </w:r>
      </w:ins>
      <w:ins w:id="74" w:author="Myslinski, Jason (J.S.)" w:date="2016-05-03T11:20:00Z">
        <w:r>
          <w:rPr>
            <w:rFonts w:cs="Arial"/>
          </w:rPr>
          <w:t>l</w:t>
        </w:r>
      </w:ins>
      <w:ins w:id="75" w:author="Myslinski, Jason (J.S.)" w:date="2016-04-22T15:25:00Z">
        <w:r w:rsidRPr="006925AA">
          <w:rPr>
            <w:rFonts w:cs="Arial"/>
          </w:rPr>
          <w:t>anguage request signals has a CAN dB that only supports one Language request signal then only that language request signal would be supported</w:t>
        </w:r>
      </w:ins>
      <w:ins w:id="76" w:author="Myslinski, Jason (J.S.)" w:date="2016-04-25T08:46:00Z">
        <w:r>
          <w:rPr>
            <w:rFonts w:cs="Arial"/>
          </w:rPr>
          <w:t xml:space="preserve"> (either support just the 5 bit </w:t>
        </w:r>
      </w:ins>
      <w:ins w:id="77" w:author="Myslinski, Jason (J.S.)" w:date="2016-04-25T09:04:00Z">
        <w:r>
          <w:rPr>
            <w:rFonts w:cs="Arial"/>
          </w:rPr>
          <w:t>D</w:t>
        </w:r>
      </w:ins>
      <w:ins w:id="78" w:author="Myslinski, Jason (J.S.)" w:date="2016-04-25T10:03:00Z">
        <w:r>
          <w:rPr>
            <w:rFonts w:cs="Arial"/>
          </w:rPr>
          <w:t>isp</w:t>
        </w:r>
      </w:ins>
      <w:ins w:id="79" w:author="Myslinski, Jason (J.S.)" w:date="2016-04-25T09:04:00Z">
        <w:r>
          <w:rPr>
            <w:rFonts w:cs="Arial"/>
          </w:rPr>
          <w:t xml:space="preserve">_LangSel.Rq </w:t>
        </w:r>
      </w:ins>
      <w:ins w:id="80" w:author="Myslinski, Jason (J.S.)" w:date="2016-04-25T08:46:00Z">
        <w:r>
          <w:rPr>
            <w:rFonts w:cs="Arial"/>
          </w:rPr>
          <w:t xml:space="preserve">or 7 bit </w:t>
        </w:r>
      </w:ins>
      <w:ins w:id="81" w:author="Myslinski, Jason (J.S.)" w:date="2016-04-25T09:04:00Z">
        <w:r>
          <w:rPr>
            <w:rFonts w:cs="Arial"/>
          </w:rPr>
          <w:t>D</w:t>
        </w:r>
      </w:ins>
      <w:ins w:id="82" w:author="Myslinski, Jason (J.S.)" w:date="2016-04-25T10:03:00Z">
        <w:r>
          <w:rPr>
            <w:rFonts w:cs="Arial"/>
          </w:rPr>
          <w:t>isp</w:t>
        </w:r>
      </w:ins>
      <w:ins w:id="83" w:author="Myslinski, Jason (J.S.)" w:date="2016-04-25T09:04:00Z">
        <w:r>
          <w:rPr>
            <w:rFonts w:cs="Arial"/>
          </w:rPr>
          <w:t xml:space="preserve">_LangSel2.Rq </w:t>
        </w:r>
      </w:ins>
      <w:ins w:id="84" w:author="Myslinski, Jason (J.S.)" w:date="2016-04-25T08:46:00Z">
        <w:r>
          <w:rPr>
            <w:rFonts w:cs="Arial"/>
          </w:rPr>
          <w:t>signal)</w:t>
        </w:r>
      </w:ins>
      <w:ins w:id="85" w:author="Myslinski, Jason (J.S.)" w:date="2016-04-22T15:25:00Z">
        <w:r w:rsidRPr="006925AA">
          <w:rPr>
            <w:rFonts w:cs="Arial"/>
          </w:rPr>
          <w:t>.</w:t>
        </w:r>
      </w:ins>
    </w:p>
    <w:p w:rsidR="00244C30" w:rsidRPr="006925AA" w:rsidRDefault="00244C30" w:rsidP="00244C30">
      <w:pPr>
        <w:rPr>
          <w:ins w:id="86" w:author="Myslinski, Jason (J.S.)" w:date="2016-04-22T15:25:00Z"/>
          <w:rFonts w:cs="Arial"/>
        </w:rPr>
      </w:pPr>
    </w:p>
    <w:p w:rsidR="00244C30" w:rsidRDefault="00244C30" w:rsidP="00244C30">
      <w:pPr>
        <w:rPr>
          <w:ins w:id="87" w:author="Myslinski, Jason (J.S.)" w:date="2016-05-03T10:47:00Z"/>
          <w:rFonts w:cs="Arial"/>
        </w:rPr>
      </w:pPr>
      <w:ins w:id="88" w:author="Myslinski, Jason (J.S.)" w:date="2016-04-22T15:25:00Z">
        <w:r w:rsidRPr="006925AA">
          <w:rPr>
            <w:rFonts w:cs="Arial"/>
          </w:rPr>
          <w:t>Th</w:t>
        </w:r>
        <w:r>
          <w:rPr>
            <w:rFonts w:cs="Arial"/>
          </w:rPr>
          <w:t xml:space="preserve">e receiver of the infotainment </w:t>
        </w:r>
      </w:ins>
      <w:ins w:id="89" w:author="Myslinski, Jason (J.S.)" w:date="2016-05-03T11:20:00Z">
        <w:r>
          <w:rPr>
            <w:rFonts w:cs="Arial"/>
          </w:rPr>
          <w:t>l</w:t>
        </w:r>
      </w:ins>
      <w:ins w:id="90" w:author="Myslinski, Jason (J.S.)" w:date="2016-04-22T15:25:00Z">
        <w:r w:rsidRPr="006925AA">
          <w:rPr>
            <w:rFonts w:cs="Arial"/>
          </w:rPr>
          <w:t>anguage request signal (ex Cluster)</w:t>
        </w:r>
      </w:ins>
      <w:ins w:id="91" w:author="Myslinski, Jason (J.S.)" w:date="2016-04-25T08:43:00Z">
        <w:r>
          <w:rPr>
            <w:rFonts w:cs="Arial"/>
          </w:rPr>
          <w:t xml:space="preserve"> will have</w:t>
        </w:r>
      </w:ins>
      <w:ins w:id="92" w:author="Myslinski, Jason (J.S.)" w:date="2016-04-22T15:25:00Z">
        <w:r w:rsidRPr="006925AA">
          <w:rPr>
            <w:rFonts w:cs="Arial"/>
          </w:rPr>
          <w:t xml:space="preserve"> its CAN dB set-up so only one language request signal is received in its CAN dB for a particular program</w:t>
        </w:r>
      </w:ins>
      <w:ins w:id="93" w:author="Myslinski, Jason (J.S.)" w:date="2016-04-25T08:46:00Z">
        <w:r>
          <w:rPr>
            <w:rFonts w:cs="Arial"/>
          </w:rPr>
          <w:t xml:space="preserve"> (will only receive the 5 bit</w:t>
        </w:r>
      </w:ins>
      <w:ins w:id="94" w:author="Myslinski, Jason (J.S.)" w:date="2016-04-25T09:05:00Z">
        <w:r>
          <w:rPr>
            <w:rFonts w:cs="Arial"/>
          </w:rPr>
          <w:t xml:space="preserve"> </w:t>
        </w:r>
      </w:ins>
      <w:ins w:id="95" w:author="Myslinski, Jason (J.S.)" w:date="2016-04-25T10:03:00Z">
        <w:r>
          <w:rPr>
            <w:rFonts w:cs="Arial"/>
          </w:rPr>
          <w:t>Di</w:t>
        </w:r>
      </w:ins>
      <w:ins w:id="96" w:author="Myslinski, Jason (J.S.)" w:date="2016-05-03T10:48:00Z">
        <w:r>
          <w:rPr>
            <w:rFonts w:cs="Arial"/>
          </w:rPr>
          <w:t>sp</w:t>
        </w:r>
      </w:ins>
      <w:ins w:id="97" w:author="Myslinski, Jason (J.S.)" w:date="2016-04-25T09:05:00Z">
        <w:r>
          <w:rPr>
            <w:rFonts w:cs="Arial"/>
          </w:rPr>
          <w:t>_LangSel.Rq</w:t>
        </w:r>
      </w:ins>
      <w:ins w:id="98" w:author="Myslinski, Jason (J.S.)" w:date="2016-04-25T08:46:00Z">
        <w:r>
          <w:rPr>
            <w:rFonts w:cs="Arial"/>
          </w:rPr>
          <w:t xml:space="preserve"> </w:t>
        </w:r>
      </w:ins>
      <w:ins w:id="99" w:author="Myslinski, Jason (J.S.)" w:date="2016-04-25T09:06:00Z">
        <w:r>
          <w:rPr>
            <w:rFonts w:cs="Arial"/>
          </w:rPr>
          <w:t xml:space="preserve">signal </w:t>
        </w:r>
      </w:ins>
      <w:ins w:id="100" w:author="Myslinski, Jason (J.S.)" w:date="2016-04-25T08:46:00Z">
        <w:r>
          <w:rPr>
            <w:rFonts w:cs="Arial"/>
          </w:rPr>
          <w:t>or 7 bit D</w:t>
        </w:r>
      </w:ins>
      <w:ins w:id="101" w:author="Myslinski, Jason (J.S.)" w:date="2016-04-25T10:03:00Z">
        <w:r>
          <w:rPr>
            <w:rFonts w:cs="Arial"/>
          </w:rPr>
          <w:t>isp</w:t>
        </w:r>
      </w:ins>
      <w:ins w:id="102" w:author="Myslinski, Jason (J.S.)" w:date="2016-04-25T08:46:00Z">
        <w:r>
          <w:rPr>
            <w:rFonts w:cs="Arial"/>
          </w:rPr>
          <w:t>_LangSel</w:t>
        </w:r>
      </w:ins>
      <w:ins w:id="103" w:author="Myslinski, Jason (J.S.)" w:date="2016-04-25T09:05:00Z">
        <w:r>
          <w:rPr>
            <w:rFonts w:cs="Arial"/>
          </w:rPr>
          <w:t>2</w:t>
        </w:r>
      </w:ins>
      <w:ins w:id="104" w:author="Myslinski, Jason (J.S.)" w:date="2016-04-25T08:46:00Z">
        <w:r>
          <w:rPr>
            <w:rFonts w:cs="Arial"/>
          </w:rPr>
          <w:t>.Rq signal)</w:t>
        </w:r>
      </w:ins>
      <w:ins w:id="105" w:author="Myslinski, Jason (J.S.)" w:date="2016-04-22T15:25:00Z">
        <w:r w:rsidRPr="006925AA">
          <w:rPr>
            <w:rFonts w:cs="Arial"/>
          </w:rPr>
          <w:t>.</w:t>
        </w:r>
      </w:ins>
    </w:p>
    <w:p w:rsidR="00244C30" w:rsidRPr="00057C77" w:rsidRDefault="00244C30">
      <w:pPr>
        <w:numPr>
          <w:ilvl w:val="0"/>
          <w:numId w:val="92"/>
        </w:numPr>
        <w:rPr>
          <w:ins w:id="106" w:author="Myslinski, Jason (J.S.)" w:date="2016-04-22T15:25:00Z"/>
          <w:rFonts w:cs="Arial"/>
          <w:rPrChange w:id="107" w:author="Myslinski, Jason (J.S.)" w:date="2016-05-03T10:47:00Z">
            <w:rPr>
              <w:ins w:id="108" w:author="Myslinski, Jason (J.S.)" w:date="2016-04-22T15:25:00Z"/>
            </w:rPr>
          </w:rPrChange>
        </w:rPr>
        <w:pPrChange w:id="109" w:author="Myslinski, Jason (J.S.)" w:date="2016-05-03T10:47:00Z">
          <w:pPr/>
        </w:pPrChange>
      </w:pPr>
      <w:ins w:id="110" w:author="Myslinski, Jason (J.S.)" w:date="2016-05-03T10:48:00Z">
        <w:r>
          <w:rPr>
            <w:rFonts w:cs="Arial"/>
          </w:rPr>
          <w:t xml:space="preserve">Exception:  If the </w:t>
        </w:r>
      </w:ins>
      <w:ins w:id="111" w:author="Myslinski, Jason (J.S.)" w:date="2016-05-04T08:22:00Z">
        <w:r>
          <w:rPr>
            <w:rFonts w:cs="Arial"/>
          </w:rPr>
          <w:t xml:space="preserve">Ford D&amp;R for the </w:t>
        </w:r>
      </w:ins>
      <w:ins w:id="112" w:author="Myslinski, Jason (J.S.)" w:date="2016-05-03T10:48:00Z">
        <w:r>
          <w:rPr>
            <w:rFonts w:cs="Arial"/>
          </w:rPr>
          <w:t>receiver of the infotainment language</w:t>
        </w:r>
      </w:ins>
      <w:ins w:id="113" w:author="Myslinski, Jason (J.S.)" w:date="2016-05-03T10:53:00Z">
        <w:r>
          <w:rPr>
            <w:rFonts w:cs="Arial"/>
          </w:rPr>
          <w:t xml:space="preserve"> request</w:t>
        </w:r>
      </w:ins>
      <w:ins w:id="114" w:author="Myslinski, Jason (J.S.)" w:date="2016-05-03T10:48:00Z">
        <w:r>
          <w:rPr>
            <w:rFonts w:cs="Arial"/>
          </w:rPr>
          <w:t xml:space="preserve"> signal has explicitly asked for a CAN dB with both </w:t>
        </w:r>
      </w:ins>
      <w:ins w:id="115" w:author="Myslinski, Jason (J.S.)" w:date="2016-05-03T10:49:00Z">
        <w:r>
          <w:rPr>
            <w:rFonts w:cs="Arial"/>
          </w:rPr>
          <w:t>i</w:t>
        </w:r>
      </w:ins>
      <w:ins w:id="116" w:author="Myslinski, Jason (J.S.)" w:date="2016-05-03T10:48:00Z">
        <w:r>
          <w:rPr>
            <w:rFonts w:cs="Arial"/>
          </w:rPr>
          <w:t xml:space="preserve">nfotainment </w:t>
        </w:r>
      </w:ins>
      <w:ins w:id="117" w:author="Myslinski, Jason (J.S.)" w:date="2016-05-03T10:49:00Z">
        <w:r>
          <w:rPr>
            <w:rFonts w:cs="Arial"/>
          </w:rPr>
          <w:t>l</w:t>
        </w:r>
      </w:ins>
      <w:ins w:id="118" w:author="Myslinski, Jason (J.S.)" w:date="2016-05-03T10:48:00Z">
        <w:r>
          <w:rPr>
            <w:rFonts w:cs="Arial"/>
          </w:rPr>
          <w:t xml:space="preserve">anguage </w:t>
        </w:r>
      </w:ins>
      <w:ins w:id="119" w:author="Myslinski, Jason (J.S.)" w:date="2016-05-03T10:50:00Z">
        <w:r>
          <w:rPr>
            <w:rFonts w:cs="Arial"/>
          </w:rPr>
          <w:t>r</w:t>
        </w:r>
      </w:ins>
      <w:ins w:id="120" w:author="Myslinski, Jason (J.S.)" w:date="2016-05-03T10:48:00Z">
        <w:r>
          <w:rPr>
            <w:rFonts w:cs="Arial"/>
          </w:rPr>
          <w:t>equest signals</w:t>
        </w:r>
      </w:ins>
      <w:ins w:id="121" w:author="Myslinski, Jason (J.S.)" w:date="2016-05-03T10:50:00Z">
        <w:r>
          <w:rPr>
            <w:rFonts w:cs="Arial"/>
          </w:rPr>
          <w:t xml:space="preserve"> to support common software </w:t>
        </w:r>
      </w:ins>
      <w:ins w:id="122" w:author="Myslinski, Jason (J.S.)" w:date="2016-05-03T11:04:00Z">
        <w:r>
          <w:rPr>
            <w:rFonts w:cs="Arial"/>
          </w:rPr>
          <w:t xml:space="preserve">across </w:t>
        </w:r>
      </w:ins>
      <w:ins w:id="123" w:author="Myslinski, Jason (J.S.)" w:date="2016-05-03T11:20:00Z">
        <w:r>
          <w:rPr>
            <w:rFonts w:cs="Arial"/>
          </w:rPr>
          <w:t xml:space="preserve">multiple </w:t>
        </w:r>
      </w:ins>
      <w:ins w:id="124" w:author="Myslinski, Jason (J.S.)" w:date="2016-05-03T11:04:00Z">
        <w:r>
          <w:rPr>
            <w:rFonts w:cs="Arial"/>
          </w:rPr>
          <w:t xml:space="preserve">programs </w:t>
        </w:r>
      </w:ins>
      <w:ins w:id="125" w:author="Myslinski, Jason (J.S.)" w:date="2016-05-03T10:50:00Z">
        <w:r>
          <w:rPr>
            <w:rFonts w:cs="Arial"/>
          </w:rPr>
          <w:t>(</w:t>
        </w:r>
        <w:r w:rsidRPr="00990B39">
          <w:rPr>
            <w:rFonts w:cs="Arial"/>
          </w:rPr>
          <w:t>0x191 Disp_LangSel.Rq 5 bit signal and Disp_LangSel2.Rq 7</w:t>
        </w:r>
      </w:ins>
      <w:ins w:id="126" w:author="Myslinski, Jason (J.S.)" w:date="2016-05-05T08:16:00Z">
        <w:r>
          <w:rPr>
            <w:rFonts w:cs="Arial"/>
          </w:rPr>
          <w:t xml:space="preserve"> bit signal</w:t>
        </w:r>
      </w:ins>
      <w:ins w:id="127" w:author="Myslinski, Jason (J.S.)" w:date="2016-05-03T10:50:00Z">
        <w:r>
          <w:rPr>
            <w:rFonts w:cs="Arial"/>
          </w:rPr>
          <w:t xml:space="preserve">) </w:t>
        </w:r>
      </w:ins>
      <w:ins w:id="128" w:author="Myslinski, Jason (J.S.)" w:date="2016-05-03T10:51:00Z">
        <w:r>
          <w:rPr>
            <w:rFonts w:cs="Arial"/>
          </w:rPr>
          <w:t xml:space="preserve">then the receiver of those signals will need to have a configuration </w:t>
        </w:r>
      </w:ins>
      <w:ins w:id="129" w:author="Myslinski, Jason (J.S.)" w:date="2016-05-03T11:20:00Z">
        <w:r>
          <w:rPr>
            <w:rFonts w:cs="Arial"/>
          </w:rPr>
          <w:t xml:space="preserve">bit </w:t>
        </w:r>
      </w:ins>
      <w:ins w:id="130" w:author="Myslinski, Jason (J.S.)" w:date="2016-05-03T10:51:00Z">
        <w:r>
          <w:rPr>
            <w:rFonts w:cs="Arial"/>
          </w:rPr>
          <w:t xml:space="preserve">such that only one of the signals can be used at a time (ex. program X only uses Disp_LangSel2.Rq while program Y </w:t>
        </w:r>
      </w:ins>
      <w:ins w:id="131" w:author="Myslinski, Jason (J.S.)" w:date="2016-05-03T10:52:00Z">
        <w:r>
          <w:rPr>
            <w:rFonts w:cs="Arial"/>
          </w:rPr>
          <w:t>only uses Disp_LangSel.Rq).</w:t>
        </w:r>
      </w:ins>
    </w:p>
    <w:p w:rsidR="00244C30" w:rsidRPr="006925AA" w:rsidRDefault="00244C30" w:rsidP="00244C30">
      <w:pPr>
        <w:rPr>
          <w:ins w:id="132" w:author="Myslinski, Jason (J.S.)" w:date="2016-04-22T15:25:00Z"/>
          <w:rFonts w:cs="Arial"/>
        </w:rPr>
      </w:pPr>
    </w:p>
    <w:p w:rsidR="00244C30" w:rsidRDefault="00244C30" w:rsidP="00244C30">
      <w:pPr>
        <w:rPr>
          <w:ins w:id="133" w:author="Myslinski, Jason (J.S.)" w:date="2016-05-03T10:53:00Z"/>
          <w:rFonts w:cs="Arial"/>
        </w:rPr>
      </w:pPr>
      <w:ins w:id="134" w:author="Myslinski, Jason (J.S.)" w:date="2016-04-22T15:25:00Z">
        <w:r w:rsidRPr="006925AA">
          <w:rPr>
            <w:rFonts w:cs="Arial"/>
          </w:rPr>
          <w:t>The Cluster transmitter of the language request signal will support only one language request signal in its CAN dB for a particular program</w:t>
        </w:r>
      </w:ins>
      <w:ins w:id="135" w:author="Myslinski, Jason (J.S.)" w:date="2016-04-25T08:47:00Z">
        <w:r>
          <w:rPr>
            <w:rFonts w:cs="Arial"/>
          </w:rPr>
          <w:t xml:space="preserve"> (will only send the 5 bit </w:t>
        </w:r>
      </w:ins>
      <w:ins w:id="136" w:author="Myslinski, Jason (J.S.)" w:date="2016-04-25T09:06:00Z">
        <w:r>
          <w:rPr>
            <w:rFonts w:cs="Arial"/>
          </w:rPr>
          <w:t xml:space="preserve">McLangSel.Rq </w:t>
        </w:r>
      </w:ins>
      <w:ins w:id="137" w:author="Myslinski, Jason (J.S.)" w:date="2016-04-25T08:47:00Z">
        <w:r>
          <w:rPr>
            <w:rFonts w:cs="Arial"/>
          </w:rPr>
          <w:t xml:space="preserve">or 7 bit </w:t>
        </w:r>
      </w:ins>
      <w:ins w:id="138" w:author="Myslinski, Jason (J.S.)" w:date="2016-04-25T09:06:00Z">
        <w:r>
          <w:rPr>
            <w:rFonts w:cs="Arial"/>
          </w:rPr>
          <w:t>McLangSel2</w:t>
        </w:r>
      </w:ins>
      <w:ins w:id="139" w:author="Myslinski, Jason (J.S.)" w:date="2016-04-25T08:47:00Z">
        <w:r>
          <w:rPr>
            <w:rFonts w:cs="Arial"/>
          </w:rPr>
          <w:t>.Rq signal)</w:t>
        </w:r>
      </w:ins>
      <w:ins w:id="140" w:author="Myslinski, Jason (J.S.)" w:date="2016-04-22T15:25:00Z">
        <w:r w:rsidRPr="006925AA">
          <w:rPr>
            <w:rFonts w:cs="Arial"/>
          </w:rPr>
          <w:t>.</w:t>
        </w:r>
      </w:ins>
      <w:ins w:id="141" w:author="Myslinski, Jason (J.S.)" w:date="2017-04-19T15:39:00Z">
        <w:r>
          <w:rPr>
            <w:rFonts w:cs="Arial"/>
          </w:rPr>
          <w:t xml:space="preserve">  The other language signal not used would be set to 0x0 Inactive/Invalid.</w:t>
        </w:r>
      </w:ins>
    </w:p>
    <w:p w:rsidR="00244C30" w:rsidRPr="00524C95" w:rsidRDefault="00244C30">
      <w:pPr>
        <w:numPr>
          <w:ilvl w:val="0"/>
          <w:numId w:val="92"/>
        </w:numPr>
        <w:rPr>
          <w:ins w:id="142" w:author="Myslinski, Jason (J.S.)" w:date="2016-04-22T15:25:00Z"/>
          <w:rFonts w:cs="Arial"/>
          <w:rPrChange w:id="143" w:author="Myslinski, Jason (J.S.)" w:date="2016-05-03T10:53:00Z">
            <w:rPr>
              <w:ins w:id="144" w:author="Myslinski, Jason (J.S.)" w:date="2016-04-22T15:25:00Z"/>
            </w:rPr>
          </w:rPrChange>
        </w:rPr>
        <w:pPrChange w:id="145" w:author="Myslinski, Jason (J.S.)" w:date="2016-05-03T10:53:00Z">
          <w:pPr/>
        </w:pPrChange>
      </w:pPr>
      <w:ins w:id="146" w:author="Myslinski, Jason (J.S.)" w:date="2016-05-03T10:53:00Z">
        <w:r>
          <w:rPr>
            <w:rFonts w:cs="Arial"/>
          </w:rPr>
          <w:t>Exception</w:t>
        </w:r>
      </w:ins>
      <w:ins w:id="147" w:author="Myslinski, Jason (J.S.)" w:date="2016-05-03T11:28:00Z">
        <w:r>
          <w:rPr>
            <w:rFonts w:cs="Arial"/>
          </w:rPr>
          <w:t>:</w:t>
        </w:r>
      </w:ins>
      <w:ins w:id="148" w:author="Myslinski, Jason (J.S.)" w:date="2016-05-03T10:53:00Z">
        <w:r>
          <w:rPr>
            <w:rFonts w:cs="Arial"/>
          </w:rPr>
          <w:t xml:space="preserve">  If the </w:t>
        </w:r>
      </w:ins>
      <w:ins w:id="149" w:author="Myslinski, Jason (J.S.)" w:date="2016-05-04T08:22:00Z">
        <w:r>
          <w:rPr>
            <w:rFonts w:cs="Arial"/>
          </w:rPr>
          <w:t xml:space="preserve">Ford D&amp;R for the </w:t>
        </w:r>
      </w:ins>
      <w:ins w:id="150" w:author="Myslinski, Jason (J.S.)" w:date="2016-05-03T10:53:00Z">
        <w:r>
          <w:rPr>
            <w:rFonts w:cs="Arial"/>
          </w:rPr>
          <w:t>transmitter of the Cluster language request signals</w:t>
        </w:r>
      </w:ins>
      <w:ins w:id="151" w:author="Myslinski, Jason (J.S.)" w:date="2016-05-03T10:54:00Z">
        <w:r>
          <w:rPr>
            <w:rFonts w:cs="Arial"/>
          </w:rPr>
          <w:t xml:space="preserve"> (McLangSel.</w:t>
        </w:r>
        <w:r w:rsidRPr="006925AA">
          <w:rPr>
            <w:rFonts w:cs="Arial"/>
          </w:rPr>
          <w:t>Rq</w:t>
        </w:r>
        <w:r>
          <w:rPr>
            <w:rFonts w:cs="Arial"/>
          </w:rPr>
          <w:t xml:space="preserve"> 5 bit signal and McLangSel2.</w:t>
        </w:r>
        <w:r w:rsidRPr="006925AA">
          <w:rPr>
            <w:rFonts w:cs="Arial"/>
          </w:rPr>
          <w:t>Rq</w:t>
        </w:r>
        <w:r>
          <w:rPr>
            <w:rFonts w:cs="Arial"/>
          </w:rPr>
          <w:t xml:space="preserve"> 7 bit signal) </w:t>
        </w:r>
      </w:ins>
      <w:ins w:id="152" w:author="Myslinski, Jason (J.S.)" w:date="2016-05-03T10:56:00Z">
        <w:r>
          <w:rPr>
            <w:rFonts w:cs="Arial"/>
          </w:rPr>
          <w:t xml:space="preserve">has explicitly asked for a CAN dB with both cluster language request signals to support common software </w:t>
        </w:r>
      </w:ins>
      <w:ins w:id="153" w:author="Myslinski, Jason (J.S.)" w:date="2016-05-03T11:29:00Z">
        <w:r>
          <w:rPr>
            <w:rFonts w:cs="Arial"/>
          </w:rPr>
          <w:t xml:space="preserve">across multiple programs </w:t>
        </w:r>
      </w:ins>
      <w:ins w:id="154" w:author="Myslinski, Jason (J.S.)" w:date="2016-05-03T10:56:00Z">
        <w:r>
          <w:rPr>
            <w:rFonts w:cs="Arial"/>
          </w:rPr>
          <w:t>then the Cluster will need to have a configuration</w:t>
        </w:r>
      </w:ins>
      <w:ins w:id="155" w:author="Myslinski, Jason (J.S.)" w:date="2016-05-03T11:30:00Z">
        <w:r>
          <w:rPr>
            <w:rFonts w:cs="Arial"/>
          </w:rPr>
          <w:t xml:space="preserve"> bit</w:t>
        </w:r>
      </w:ins>
      <w:ins w:id="156" w:author="Myslinski, Jason (J.S.)" w:date="2016-05-03T10:56:00Z">
        <w:r>
          <w:rPr>
            <w:rFonts w:cs="Arial"/>
          </w:rPr>
          <w:t xml:space="preserve"> such that only one of the signals can be used at a time.</w:t>
        </w:r>
      </w:ins>
    </w:p>
    <w:p w:rsidR="00244C30" w:rsidRPr="0010214E" w:rsidRDefault="00244C30" w:rsidP="00244C30">
      <w:pPr>
        <w:rPr>
          <w:ins w:id="157" w:author="Myslinski, Jason (J.S.)" w:date="2016-04-22T15:25:00Z"/>
          <w:rFonts w:cs="Arial"/>
        </w:rPr>
      </w:pPr>
    </w:p>
    <w:p w:rsidR="00244C30" w:rsidDel="0051476E" w:rsidRDefault="00244C30" w:rsidP="00244C30">
      <w:pPr>
        <w:rPr>
          <w:del w:id="158" w:author="Myslinski, Jason (J.S.)" w:date="2017-03-24T08:14:00Z"/>
          <w:rFonts w:cs="Arial"/>
        </w:rPr>
      </w:pPr>
      <w:ins w:id="159" w:author="Myslinski, Jason (J.S.)" w:date="2016-04-22T15:25:00Z">
        <w:r w:rsidRPr="0010214E">
          <w:rPr>
            <w:rFonts w:cs="Arial"/>
          </w:rPr>
          <w:t>If in an error condition the receiving module gets both language request signals from the same module at the same time then the last</w:t>
        </w:r>
      </w:ins>
      <w:ins w:id="160" w:author="Myslinski, Jason (J.S.)" w:date="2016-04-25T09:17:00Z">
        <w:r w:rsidRPr="0010214E">
          <w:rPr>
            <w:rFonts w:cs="Arial"/>
          </w:rPr>
          <w:t xml:space="preserve"> language request</w:t>
        </w:r>
      </w:ins>
      <w:ins w:id="161" w:author="Myslinski, Jason (J.S.)" w:date="2016-04-25T09:21:00Z">
        <w:r w:rsidRPr="0010214E">
          <w:rPr>
            <w:rFonts w:cs="Arial"/>
          </w:rPr>
          <w:t xml:space="preserve"> signal</w:t>
        </w:r>
      </w:ins>
      <w:ins w:id="162" w:author="Myslinski, Jason (J.S.)" w:date="2016-04-25T09:17:00Z">
        <w:r w:rsidRPr="0010214E">
          <w:rPr>
            <w:rFonts w:cs="Arial"/>
          </w:rPr>
          <w:t xml:space="preserve"> received</w:t>
        </w:r>
      </w:ins>
      <w:ins w:id="163" w:author="Myslinski, Jason (J.S.)" w:date="2017-04-19T09:02:00Z">
        <w:r>
          <w:rPr>
            <w:rFonts w:cs="Arial"/>
          </w:rPr>
          <w:t xml:space="preserve"> set to a language</w:t>
        </w:r>
      </w:ins>
      <w:ins w:id="164" w:author="Myslinski, Jason (J.S.)" w:date="2016-04-22T15:25:00Z">
        <w:r w:rsidRPr="0010214E">
          <w:rPr>
            <w:rFonts w:cs="Arial"/>
          </w:rPr>
          <w:t xml:space="preserve"> would be supported.</w:t>
        </w:r>
      </w:ins>
      <w:ins w:id="165" w:author="Myslinski, Jason (J.S.)" w:date="2017-03-24T08:13:00Z">
        <w:r>
          <w:rPr>
            <w:rFonts w:cs="Arial"/>
          </w:rPr>
          <w:t xml:space="preserve">  </w:t>
        </w:r>
      </w:ins>
    </w:p>
    <w:p w:rsidR="00244C30" w:rsidRDefault="00244C30">
      <w:pPr>
        <w:numPr>
          <w:ilvl w:val="0"/>
          <w:numId w:val="92"/>
        </w:numPr>
        <w:rPr>
          <w:ins w:id="166" w:author="Myslinski, Jason (J.S.)" w:date="2017-03-23T10:07:00Z"/>
          <w:rFonts w:cs="Arial"/>
        </w:rPr>
        <w:pPrChange w:id="167" w:author="Myslinski, Jason (J.S.)" w:date="2017-03-23T09:55:00Z">
          <w:pPr/>
        </w:pPrChange>
      </w:pPr>
      <w:ins w:id="168" w:author="Myslinski, Jason (J.S.)" w:date="2017-03-23T09:55:00Z">
        <w:r>
          <w:rPr>
            <w:rFonts w:cs="Arial"/>
          </w:rPr>
          <w:t xml:space="preserve">The </w:t>
        </w:r>
      </w:ins>
      <w:ins w:id="169" w:author="Myslinski, Jason (J.S.)" w:date="2017-03-23T10:07:00Z">
        <w:r>
          <w:rPr>
            <w:rFonts w:cs="Arial"/>
          </w:rPr>
          <w:t xml:space="preserve">Cluster </w:t>
        </w:r>
      </w:ins>
      <w:ins w:id="170" w:author="Myslinski, Jason (J.S.)" w:date="2017-03-23T09:55:00Z">
        <w:r>
          <w:rPr>
            <w:rFonts w:cs="Arial"/>
          </w:rPr>
          <w:t>Ford D&amp;R or supplier needs to bring to the CAN dB teams attention if their module is receiving both language request signals if they are only supposed to be receiving one language request signal so this can be corrected in their CAN dB.</w:t>
        </w:r>
      </w:ins>
    </w:p>
    <w:p w:rsidR="00244C30" w:rsidRPr="00FC16F8" w:rsidRDefault="00244C30">
      <w:pPr>
        <w:numPr>
          <w:ilvl w:val="0"/>
          <w:numId w:val="92"/>
        </w:numPr>
        <w:rPr>
          <w:rFonts w:cs="Arial"/>
          <w:rPrChange w:id="171" w:author="Myslinski, Jason (J.S.)" w:date="2017-03-23T09:55:00Z">
            <w:rPr/>
          </w:rPrChange>
        </w:rPr>
        <w:pPrChange w:id="172" w:author="Myslinski, Jason (J.S.)" w:date="2017-03-23T09:55:00Z">
          <w:pPr/>
        </w:pPrChange>
      </w:pPr>
      <w:ins w:id="173" w:author="Myslinski, Jason (J.S.)" w:date="2017-03-23T10:07:00Z">
        <w:r>
          <w:rPr>
            <w:rFonts w:cs="Arial"/>
          </w:rPr>
          <w:t>The Cluster is only supposed to send one language request at a time</w:t>
        </w:r>
      </w:ins>
      <w:ins w:id="174" w:author="Myslinski, Jason (J.S.)" w:date="2017-03-23T10:14:00Z">
        <w:r>
          <w:rPr>
            <w:rFonts w:cs="Arial"/>
          </w:rPr>
          <w:t xml:space="preserve"> and that is what receiver would expect</w:t>
        </w:r>
      </w:ins>
      <w:ins w:id="175" w:author="Myslinski, Jason (J.S.)" w:date="2017-03-23T10:07:00Z">
        <w:r>
          <w:rPr>
            <w:rFonts w:cs="Arial"/>
          </w:rPr>
          <w:t xml:space="preserve">.  If </w:t>
        </w:r>
      </w:ins>
      <w:ins w:id="176" w:author="Myslinski, Jason (J.S.)" w:date="2017-03-23T10:14:00Z">
        <w:r>
          <w:rPr>
            <w:rFonts w:cs="Arial"/>
          </w:rPr>
          <w:t xml:space="preserve">the </w:t>
        </w:r>
      </w:ins>
      <w:ins w:id="177" w:author="Myslinski, Jason (J.S.)" w:date="2017-03-23T10:07:00Z">
        <w:r>
          <w:rPr>
            <w:rFonts w:cs="Arial"/>
          </w:rPr>
          <w:t xml:space="preserve">receiver of </w:t>
        </w:r>
      </w:ins>
      <w:ins w:id="178" w:author="Myslinski, Jason (J.S.)" w:date="2017-03-23T10:08:00Z">
        <w:r>
          <w:rPr>
            <w:rFonts w:cs="Arial"/>
          </w:rPr>
          <w:t>0x193 McLangSel.</w:t>
        </w:r>
        <w:r w:rsidRPr="006925AA">
          <w:rPr>
            <w:rFonts w:cs="Arial"/>
          </w:rPr>
          <w:t>Rq</w:t>
        </w:r>
        <w:r>
          <w:rPr>
            <w:rFonts w:cs="Arial"/>
          </w:rPr>
          <w:t xml:space="preserve"> or McLangSel2.Rq gets both signal set to a language at the same time </w:t>
        </w:r>
      </w:ins>
      <w:ins w:id="179" w:author="Myslinski, Jason (J.S.)" w:date="2017-03-23T10:15:00Z">
        <w:r>
          <w:rPr>
            <w:rFonts w:cs="Arial"/>
          </w:rPr>
          <w:t xml:space="preserve">then </w:t>
        </w:r>
      </w:ins>
      <w:ins w:id="180" w:author="Myslinski, Jason (J.S.)" w:date="2017-03-23T10:08:00Z">
        <w:r>
          <w:rPr>
            <w:rFonts w:cs="Arial"/>
          </w:rPr>
          <w:t>bring the issue to the Cluster D&amp;R</w:t>
        </w:r>
      </w:ins>
      <w:ins w:id="181" w:author="Myslinski, Jason (J.S.)" w:date="2017-03-23T10:09:00Z">
        <w:r>
          <w:rPr>
            <w:rFonts w:cs="Arial"/>
          </w:rPr>
          <w:t>’s attention so this could be corrected.</w:t>
        </w:r>
      </w:ins>
    </w:p>
    <w:p w:rsidR="00244C30" w:rsidRPr="0010214E" w:rsidRDefault="00244C30" w:rsidP="00244C30">
      <w:pPr>
        <w:rPr>
          <w:ins w:id="182" w:author="Myslinski, Jason (J.S.)" w:date="2016-04-22T15:25:00Z"/>
          <w:rFonts w:cs="Arial"/>
        </w:rPr>
      </w:pPr>
    </w:p>
    <w:p w:rsidR="00244C30" w:rsidRPr="0010214E" w:rsidRDefault="00244C30" w:rsidP="00244C30">
      <w:pPr>
        <w:rPr>
          <w:ins w:id="183" w:author="Myslinski, Jason (J.S.)" w:date="2016-04-25T10:02:00Z"/>
          <w:rFonts w:cs="Arial"/>
        </w:rPr>
      </w:pPr>
      <w:ins w:id="184" w:author="Myslinski, Jason (J.S.)" w:date="2016-04-25T10:02:00Z">
        <w:r w:rsidRPr="0010214E">
          <w:rPr>
            <w:rFonts w:cs="Arial"/>
          </w:rPr>
          <w:t xml:space="preserve">Reference the CAN dB for the latest and in case any conflict in signal names the CAN dB takes precedent.  </w:t>
        </w:r>
      </w:ins>
    </w:p>
    <w:p w:rsidR="00244C30" w:rsidRDefault="00244C30" w:rsidP="00244C30">
      <w:pPr>
        <w:pStyle w:val="Heading3"/>
      </w:pPr>
      <w:bookmarkStart w:id="185" w:name="_Toc35508852"/>
      <w:r w:rsidRPr="00B9479B">
        <w:lastRenderedPageBreak/>
        <w:t>MD-REQ-025450/M-Disp_LangSel.St (TcSE ROIN-297360)</w:t>
      </w:r>
      <w:bookmarkEnd w:id="185"/>
    </w:p>
    <w:p w:rsidR="00244C30" w:rsidRPr="002732DD" w:rsidRDefault="00244C30" w:rsidP="00244C30">
      <w:pPr>
        <w:rPr>
          <w:rFonts w:cs="Arial"/>
        </w:rPr>
      </w:pPr>
      <w:r w:rsidRPr="002732DD">
        <w:rPr>
          <w:rFonts w:cs="Arial"/>
        </w:rPr>
        <w:t>Message Type:  Status</w:t>
      </w:r>
    </w:p>
    <w:p w:rsidR="00244C30" w:rsidRPr="002732DD" w:rsidRDefault="00244C30" w:rsidP="00244C30">
      <w:pPr>
        <w:rPr>
          <w:ins w:id="186" w:author="Myslinski, Jason (J.S.)" w:date="2016-03-24T09:04:00Z"/>
          <w:rFonts w:cs="Arial"/>
        </w:rPr>
      </w:pPr>
    </w:p>
    <w:p w:rsidR="00244C30" w:rsidRPr="002732DD" w:rsidRDefault="00244C30" w:rsidP="00244C30">
      <w:pPr>
        <w:rPr>
          <w:rFonts w:cs="Arial"/>
        </w:rPr>
      </w:pPr>
      <w:r w:rsidRPr="002732DD">
        <w:rPr>
          <w:rFonts w:cs="Arial"/>
        </w:rPr>
        <w:t>This Signal gives status of the Language displayed.</w:t>
      </w:r>
    </w:p>
    <w:p w:rsidR="00244C30" w:rsidRPr="002732DD"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3060"/>
        <w:gridCol w:w="2421"/>
      </w:tblGrid>
      <w:tr w:rsidR="00244C30" w:rsidRPr="002732DD" w:rsidTr="00244C30">
        <w:trPr>
          <w:jc w:val="center"/>
        </w:trPr>
        <w:tc>
          <w:tcPr>
            <w:tcW w:w="2520" w:type="dxa"/>
            <w:tcBorders>
              <w:top w:val="single" w:sz="4" w:space="0" w:color="auto"/>
              <w:left w:val="single" w:sz="4" w:space="0" w:color="auto"/>
              <w:bottom w:val="single" w:sz="4" w:space="0" w:color="auto"/>
              <w:right w:val="single" w:sz="4" w:space="0" w:color="auto"/>
            </w:tcBorders>
            <w:hideMark/>
          </w:tcPr>
          <w:p w:rsidR="00244C30" w:rsidRPr="002732DD" w:rsidRDefault="00244C30">
            <w:pPr>
              <w:spacing w:line="276" w:lineRule="auto"/>
              <w:jc w:val="center"/>
              <w:rPr>
                <w:rFonts w:cs="Arial"/>
                <w:b/>
              </w:rPr>
            </w:pPr>
            <w:r w:rsidRPr="002732DD">
              <w:rPr>
                <w:rFonts w:cs="Arial"/>
                <w:b/>
              </w:rPr>
              <w:t>Name</w:t>
            </w:r>
          </w:p>
        </w:tc>
        <w:tc>
          <w:tcPr>
            <w:tcW w:w="3060" w:type="dxa"/>
            <w:tcBorders>
              <w:top w:val="single" w:sz="4" w:space="0" w:color="auto"/>
              <w:left w:val="single" w:sz="4" w:space="0" w:color="auto"/>
              <w:bottom w:val="single" w:sz="4" w:space="0" w:color="auto"/>
              <w:right w:val="single" w:sz="4" w:space="0" w:color="auto"/>
            </w:tcBorders>
            <w:hideMark/>
          </w:tcPr>
          <w:p w:rsidR="00244C30" w:rsidRPr="002732DD" w:rsidRDefault="00244C30">
            <w:pPr>
              <w:spacing w:line="276" w:lineRule="auto"/>
              <w:jc w:val="center"/>
              <w:rPr>
                <w:rFonts w:cs="Arial"/>
                <w:b/>
              </w:rPr>
            </w:pPr>
            <w:r w:rsidRPr="002732DD">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rsidR="00244C30" w:rsidRPr="002732DD" w:rsidRDefault="00244C30">
            <w:pPr>
              <w:spacing w:line="276" w:lineRule="auto"/>
              <w:jc w:val="center"/>
              <w:rPr>
                <w:rFonts w:cs="Arial"/>
                <w:b/>
              </w:rPr>
            </w:pPr>
            <w:r w:rsidRPr="002732DD">
              <w:rPr>
                <w:rFonts w:cs="Arial"/>
                <w:b/>
              </w:rPr>
              <w:t>Description</w:t>
            </w:r>
          </w:p>
        </w:tc>
      </w:tr>
      <w:tr w:rsidR="00244C30" w:rsidRPr="002732DD" w:rsidTr="00244C30">
        <w:trPr>
          <w:jc w:val="center"/>
        </w:trPr>
        <w:tc>
          <w:tcPr>
            <w:tcW w:w="2520" w:type="dxa"/>
            <w:tcBorders>
              <w:top w:val="single" w:sz="4" w:space="0" w:color="auto"/>
              <w:left w:val="single" w:sz="4" w:space="0" w:color="auto"/>
              <w:bottom w:val="single" w:sz="4" w:space="0" w:color="auto"/>
              <w:right w:val="single" w:sz="4" w:space="0" w:color="auto"/>
            </w:tcBorders>
            <w:hideMark/>
          </w:tcPr>
          <w:p w:rsidR="00244C30" w:rsidRPr="002732DD" w:rsidRDefault="00244C30">
            <w:pPr>
              <w:spacing w:line="276" w:lineRule="auto"/>
              <w:jc w:val="center"/>
              <w:rPr>
                <w:rFonts w:cs="Arial"/>
              </w:rPr>
            </w:pPr>
            <w:r w:rsidRPr="002732DD">
              <w:rPr>
                <w:rFonts w:cs="Arial"/>
              </w:rPr>
              <w:t>Disp_LangSel.St</w:t>
            </w:r>
          </w:p>
        </w:tc>
        <w:tc>
          <w:tcPr>
            <w:tcW w:w="3060" w:type="dxa"/>
            <w:tcBorders>
              <w:top w:val="single" w:sz="4" w:space="0" w:color="auto"/>
              <w:left w:val="single" w:sz="4" w:space="0" w:color="auto"/>
              <w:bottom w:val="single" w:sz="4" w:space="0" w:color="auto"/>
              <w:right w:val="single" w:sz="4" w:space="0" w:color="auto"/>
            </w:tcBorders>
            <w:hideMark/>
          </w:tcPr>
          <w:p w:rsidR="00244C30" w:rsidRPr="002732DD" w:rsidRDefault="00244C30">
            <w:pPr>
              <w:spacing w:line="276" w:lineRule="auto"/>
              <w:jc w:val="center"/>
              <w:rPr>
                <w:rFonts w:cs="Arial"/>
              </w:rPr>
            </w:pPr>
            <w:r w:rsidRPr="002732DD">
              <w:rPr>
                <w:rFonts w:cs="Arial"/>
              </w:rPr>
              <w:t>-</w:t>
            </w:r>
          </w:p>
        </w:tc>
        <w:tc>
          <w:tcPr>
            <w:tcW w:w="2421" w:type="dxa"/>
            <w:tcBorders>
              <w:top w:val="single" w:sz="4" w:space="0" w:color="auto"/>
              <w:left w:val="single" w:sz="4" w:space="0" w:color="auto"/>
              <w:bottom w:val="single" w:sz="4" w:space="0" w:color="auto"/>
              <w:right w:val="single" w:sz="4" w:space="0" w:color="auto"/>
            </w:tcBorders>
          </w:tcPr>
          <w:p w:rsidR="00244C30" w:rsidRPr="002732DD" w:rsidRDefault="00244C30">
            <w:pPr>
              <w:spacing w:line="276" w:lineRule="auto"/>
              <w:jc w:val="center"/>
              <w:rPr>
                <w:rFonts w:cs="Arial"/>
              </w:rPr>
            </w:pPr>
          </w:p>
        </w:tc>
      </w:tr>
      <w:tr w:rsidR="00244C30" w:rsidRPr="002732DD" w:rsidTr="00244C30">
        <w:trPr>
          <w:jc w:val="center"/>
        </w:trPr>
        <w:tc>
          <w:tcPr>
            <w:tcW w:w="2520" w:type="dxa"/>
            <w:tcBorders>
              <w:top w:val="single" w:sz="4" w:space="0" w:color="auto"/>
              <w:left w:val="single" w:sz="4" w:space="0" w:color="auto"/>
              <w:bottom w:val="single" w:sz="4" w:space="0" w:color="auto"/>
              <w:right w:val="single" w:sz="4" w:space="0" w:color="auto"/>
            </w:tcBorders>
          </w:tcPr>
          <w:p w:rsidR="00244C30" w:rsidRPr="002732DD" w:rsidRDefault="00244C30">
            <w:pPr>
              <w:spacing w:line="276" w:lineRule="auto"/>
              <w:jc w:val="center"/>
              <w:rPr>
                <w:rFonts w:cs="Arial"/>
              </w:rPr>
            </w:pPr>
          </w:p>
        </w:tc>
        <w:tc>
          <w:tcPr>
            <w:tcW w:w="3060" w:type="dxa"/>
            <w:tcBorders>
              <w:top w:val="single" w:sz="4" w:space="0" w:color="auto"/>
              <w:left w:val="single" w:sz="4" w:space="0" w:color="auto"/>
              <w:bottom w:val="single" w:sz="4" w:space="0" w:color="auto"/>
              <w:right w:val="single" w:sz="4" w:space="0" w:color="auto"/>
            </w:tcBorders>
          </w:tcPr>
          <w:p w:rsidR="00244C30" w:rsidRPr="002732DD" w:rsidRDefault="00244C30">
            <w:pPr>
              <w:spacing w:line="276" w:lineRule="auto"/>
              <w:rPr>
                <w:rFonts w:cs="Arial"/>
              </w:rPr>
            </w:pPr>
            <w:r w:rsidRPr="002732DD">
              <w:rPr>
                <w:rFonts w:cs="Arial"/>
              </w:rPr>
              <w:fldChar w:fldCharType="begin" w:fldLock="1"/>
            </w:r>
            <w:r w:rsidRPr="002732DD">
              <w:rPr>
                <w:rFonts w:cs="Arial"/>
              </w:rPr>
              <w:instrText>MERGEFIELD MethParameter.Type</w:instrText>
            </w:r>
            <w:r w:rsidRPr="002732DD">
              <w:rPr>
                <w:rFonts w:cs="Arial"/>
              </w:rPr>
              <w:fldChar w:fldCharType="separate"/>
            </w:r>
            <w:r w:rsidRPr="002732DD">
              <w:rPr>
                <w:rFonts w:cs="Arial"/>
              </w:rPr>
              <w:t>int</w:t>
            </w:r>
            <w:r w:rsidRPr="002732DD">
              <w:rPr>
                <w:rFonts w:cs="Arial"/>
              </w:rPr>
              <w:fldChar w:fldCharType="end"/>
            </w:r>
            <w:r w:rsidRPr="002732DD">
              <w:rPr>
                <w:rFonts w:cs="Arial"/>
              </w:rPr>
              <w:t xml:space="preserve"> </w:t>
            </w:r>
            <w:r w:rsidRPr="002732DD">
              <w:rPr>
                <w:rFonts w:cs="Arial"/>
              </w:rPr>
              <w:fldChar w:fldCharType="begin" w:fldLock="1"/>
            </w:r>
            <w:r w:rsidRPr="002732DD">
              <w:rPr>
                <w:rFonts w:cs="Arial"/>
              </w:rPr>
              <w:instrText xml:space="preserve">MERGEFIELD </w:instrText>
            </w:r>
            <w:r w:rsidRPr="002732DD">
              <w:rPr>
                <w:rFonts w:cs="Arial"/>
                <w:i/>
                <w:iCs/>
              </w:rPr>
              <w:instrText>MethParameter.Name</w:instrText>
            </w:r>
            <w:r w:rsidRPr="002732DD">
              <w:rPr>
                <w:rFonts w:cs="Arial"/>
              </w:rPr>
              <w:fldChar w:fldCharType="separate"/>
            </w:r>
            <w:r w:rsidRPr="002732DD">
              <w:rPr>
                <w:rFonts w:cs="Arial"/>
                <w:i/>
                <w:iCs/>
              </w:rPr>
              <w:t>Language</w:t>
            </w:r>
            <w:r w:rsidRPr="002732DD">
              <w:rPr>
                <w:rFonts w:cs="Arial"/>
              </w:rPr>
              <w:fldChar w:fldCharType="end"/>
            </w:r>
          </w:p>
          <w:p w:rsidR="00244C30" w:rsidRPr="002732DD" w:rsidRDefault="00244C30">
            <w:pPr>
              <w:spacing w:line="276" w:lineRule="auto"/>
              <w:rPr>
                <w:rFonts w:cs="Arial"/>
              </w:rPr>
            </w:pPr>
            <w:r w:rsidRPr="002732DD">
              <w:rPr>
                <w:rFonts w:cs="Arial"/>
              </w:rPr>
              <w:fldChar w:fldCharType="begin" w:fldLock="1"/>
            </w:r>
            <w:r w:rsidRPr="002732DD">
              <w:rPr>
                <w:rFonts w:cs="Arial"/>
              </w:rPr>
              <w:instrText>MERGEFIELD MethParameter.Notes</w:instrText>
            </w:r>
            <w:r w:rsidRPr="002732DD">
              <w:rPr>
                <w:rFonts w:cs="Arial"/>
              </w:rPr>
              <w:fldChar w:fldCharType="separate"/>
            </w:r>
            <w:r w:rsidRPr="002732DD">
              <w:rPr>
                <w:rFonts w:cs="Arial"/>
              </w:rPr>
              <w:t>0x00 Invalid</w:t>
            </w:r>
          </w:p>
          <w:p w:rsidR="00244C30" w:rsidRPr="002732DD" w:rsidRDefault="00244C30">
            <w:pPr>
              <w:spacing w:line="276" w:lineRule="auto"/>
              <w:rPr>
                <w:rFonts w:cs="Arial"/>
              </w:rPr>
            </w:pPr>
            <w:r w:rsidRPr="002732DD">
              <w:rPr>
                <w:rFonts w:cs="Arial"/>
              </w:rPr>
              <w:t>0x01 Unknown</w:t>
            </w:r>
          </w:p>
          <w:p w:rsidR="00244C30" w:rsidRPr="002732DD" w:rsidRDefault="00244C30">
            <w:pPr>
              <w:spacing w:line="276" w:lineRule="auto"/>
              <w:rPr>
                <w:rFonts w:cs="Arial"/>
              </w:rPr>
            </w:pPr>
            <w:r w:rsidRPr="002732DD">
              <w:rPr>
                <w:rFonts w:cs="Arial"/>
              </w:rPr>
              <w:t>0x02 UK English</w:t>
            </w:r>
          </w:p>
          <w:p w:rsidR="00244C30" w:rsidRPr="002732DD" w:rsidRDefault="00244C30">
            <w:pPr>
              <w:spacing w:line="276" w:lineRule="auto"/>
              <w:rPr>
                <w:rFonts w:cs="Arial"/>
              </w:rPr>
            </w:pPr>
            <w:r w:rsidRPr="002732DD">
              <w:rPr>
                <w:rFonts w:cs="Arial"/>
              </w:rPr>
              <w:t>0x03 NA English</w:t>
            </w:r>
          </w:p>
          <w:p w:rsidR="00244C30" w:rsidRPr="002732DD" w:rsidRDefault="00244C30">
            <w:pPr>
              <w:spacing w:line="276" w:lineRule="auto"/>
              <w:rPr>
                <w:rFonts w:cs="Arial"/>
              </w:rPr>
            </w:pPr>
            <w:r w:rsidRPr="002732DD">
              <w:rPr>
                <w:rFonts w:cs="Arial"/>
              </w:rPr>
              <w:t>0x04 German</w:t>
            </w:r>
          </w:p>
          <w:p w:rsidR="00244C30" w:rsidRPr="002732DD" w:rsidRDefault="00244C30">
            <w:pPr>
              <w:spacing w:line="276" w:lineRule="auto"/>
              <w:rPr>
                <w:rFonts w:cs="Arial"/>
              </w:rPr>
            </w:pPr>
            <w:r w:rsidRPr="002732DD">
              <w:rPr>
                <w:rFonts w:cs="Arial"/>
              </w:rPr>
              <w:t>0x05 Italian</w:t>
            </w:r>
          </w:p>
          <w:p w:rsidR="00244C30" w:rsidRPr="002732DD" w:rsidRDefault="00244C30">
            <w:pPr>
              <w:spacing w:line="276" w:lineRule="auto"/>
              <w:rPr>
                <w:rFonts w:cs="Arial"/>
              </w:rPr>
            </w:pPr>
            <w:r w:rsidRPr="002732DD">
              <w:rPr>
                <w:rFonts w:cs="Arial"/>
              </w:rPr>
              <w:t>0x06 EU French</w:t>
            </w:r>
          </w:p>
          <w:p w:rsidR="00244C30" w:rsidRPr="002732DD" w:rsidRDefault="00244C30">
            <w:pPr>
              <w:spacing w:line="276" w:lineRule="auto"/>
              <w:rPr>
                <w:rFonts w:cs="Arial"/>
              </w:rPr>
            </w:pPr>
            <w:r w:rsidRPr="002732DD">
              <w:rPr>
                <w:rFonts w:cs="Arial"/>
              </w:rPr>
              <w:t>0x07 Cana French</w:t>
            </w:r>
          </w:p>
          <w:p w:rsidR="00244C30" w:rsidRPr="002732DD" w:rsidRDefault="00244C30">
            <w:pPr>
              <w:spacing w:line="276" w:lineRule="auto"/>
              <w:rPr>
                <w:rFonts w:cs="Arial"/>
              </w:rPr>
            </w:pPr>
            <w:r w:rsidRPr="002732DD">
              <w:rPr>
                <w:rFonts w:cs="Arial"/>
              </w:rPr>
              <w:t>0x08 EU Spanish</w:t>
            </w:r>
          </w:p>
          <w:p w:rsidR="00244C30" w:rsidRPr="002732DD" w:rsidRDefault="00244C30">
            <w:pPr>
              <w:spacing w:line="276" w:lineRule="auto"/>
              <w:rPr>
                <w:rFonts w:cs="Arial"/>
              </w:rPr>
            </w:pPr>
            <w:r w:rsidRPr="002732DD">
              <w:rPr>
                <w:rFonts w:cs="Arial"/>
              </w:rPr>
              <w:t>0x09 Mex Spanish</w:t>
            </w:r>
          </w:p>
          <w:p w:rsidR="00244C30" w:rsidRPr="002732DD" w:rsidRDefault="00244C30">
            <w:pPr>
              <w:spacing w:line="276" w:lineRule="auto"/>
              <w:rPr>
                <w:rFonts w:cs="Arial"/>
              </w:rPr>
            </w:pPr>
            <w:r w:rsidRPr="002732DD">
              <w:rPr>
                <w:rFonts w:cs="Arial"/>
              </w:rPr>
              <w:t>0x0A Turkish</w:t>
            </w:r>
          </w:p>
          <w:p w:rsidR="00244C30" w:rsidRPr="002732DD" w:rsidRDefault="00244C30">
            <w:pPr>
              <w:spacing w:line="276" w:lineRule="auto"/>
              <w:rPr>
                <w:rFonts w:cs="Arial"/>
              </w:rPr>
            </w:pPr>
            <w:r w:rsidRPr="002732DD">
              <w:rPr>
                <w:rFonts w:cs="Arial"/>
              </w:rPr>
              <w:t>0x0B Russian</w:t>
            </w:r>
          </w:p>
          <w:p w:rsidR="00244C30" w:rsidRPr="002732DD" w:rsidRDefault="00244C30">
            <w:pPr>
              <w:spacing w:line="276" w:lineRule="auto"/>
              <w:rPr>
                <w:rFonts w:cs="Arial"/>
              </w:rPr>
            </w:pPr>
            <w:r w:rsidRPr="002732DD">
              <w:rPr>
                <w:rFonts w:cs="Arial"/>
              </w:rPr>
              <w:t>0x0C Dutch</w:t>
            </w:r>
          </w:p>
          <w:p w:rsidR="00244C30" w:rsidRPr="002732DD" w:rsidRDefault="00244C30">
            <w:pPr>
              <w:spacing w:line="276" w:lineRule="auto"/>
              <w:rPr>
                <w:rFonts w:cs="Arial"/>
              </w:rPr>
            </w:pPr>
            <w:r w:rsidRPr="002732DD">
              <w:rPr>
                <w:rFonts w:cs="Arial"/>
              </w:rPr>
              <w:t>0x0D Flemish</w:t>
            </w:r>
          </w:p>
          <w:p w:rsidR="00244C30" w:rsidRPr="002732DD" w:rsidRDefault="00244C30">
            <w:pPr>
              <w:spacing w:line="276" w:lineRule="auto"/>
              <w:rPr>
                <w:rFonts w:cs="Arial"/>
              </w:rPr>
            </w:pPr>
            <w:r w:rsidRPr="002732DD">
              <w:rPr>
                <w:rFonts w:cs="Arial"/>
              </w:rPr>
              <w:t>0x0E Polish</w:t>
            </w:r>
          </w:p>
          <w:p w:rsidR="00244C30" w:rsidRPr="002732DD" w:rsidRDefault="00244C30">
            <w:pPr>
              <w:spacing w:line="276" w:lineRule="auto"/>
              <w:rPr>
                <w:rFonts w:cs="Arial"/>
              </w:rPr>
            </w:pPr>
            <w:r w:rsidRPr="002732DD">
              <w:rPr>
                <w:rFonts w:cs="Arial"/>
              </w:rPr>
              <w:t>0x0F Czech</w:t>
            </w:r>
          </w:p>
          <w:p w:rsidR="00244C30" w:rsidRPr="002732DD" w:rsidRDefault="00244C30">
            <w:pPr>
              <w:spacing w:line="276" w:lineRule="auto"/>
              <w:rPr>
                <w:rFonts w:cs="Arial"/>
              </w:rPr>
            </w:pPr>
            <w:r w:rsidRPr="002732DD">
              <w:rPr>
                <w:rFonts w:cs="Arial"/>
              </w:rPr>
              <w:t>0x10 Greek</w:t>
            </w:r>
          </w:p>
          <w:p w:rsidR="00244C30" w:rsidRPr="002732DD" w:rsidRDefault="00244C30">
            <w:pPr>
              <w:spacing w:line="276" w:lineRule="auto"/>
              <w:rPr>
                <w:rFonts w:cs="Arial"/>
              </w:rPr>
            </w:pPr>
            <w:r w:rsidRPr="002732DD">
              <w:rPr>
                <w:rFonts w:cs="Arial"/>
              </w:rPr>
              <w:t>0x11 Hungarian</w:t>
            </w:r>
          </w:p>
          <w:p w:rsidR="00244C30" w:rsidRPr="002732DD" w:rsidRDefault="00244C30">
            <w:pPr>
              <w:spacing w:line="276" w:lineRule="auto"/>
              <w:rPr>
                <w:rFonts w:cs="Arial"/>
              </w:rPr>
            </w:pPr>
            <w:r w:rsidRPr="002732DD">
              <w:rPr>
                <w:rFonts w:cs="Arial"/>
              </w:rPr>
              <w:t>0x12 Swedish</w:t>
            </w:r>
          </w:p>
          <w:p w:rsidR="00244C30" w:rsidRPr="002732DD" w:rsidRDefault="00244C30">
            <w:pPr>
              <w:spacing w:line="276" w:lineRule="auto"/>
              <w:rPr>
                <w:rFonts w:cs="Arial"/>
              </w:rPr>
            </w:pPr>
            <w:r w:rsidRPr="002732DD">
              <w:rPr>
                <w:rFonts w:cs="Arial"/>
              </w:rPr>
              <w:t>0x13 Danish</w:t>
            </w:r>
          </w:p>
          <w:p w:rsidR="00244C30" w:rsidRPr="002732DD" w:rsidRDefault="00244C30">
            <w:pPr>
              <w:spacing w:line="276" w:lineRule="auto"/>
              <w:rPr>
                <w:rFonts w:cs="Arial"/>
                <w:lang w:val="es-MX"/>
              </w:rPr>
            </w:pPr>
            <w:r w:rsidRPr="002732DD">
              <w:rPr>
                <w:rFonts w:cs="Arial"/>
                <w:lang w:val="es-MX"/>
              </w:rPr>
              <w:t>0x14 Norwegian</w:t>
            </w:r>
          </w:p>
          <w:p w:rsidR="00244C30" w:rsidRPr="002732DD" w:rsidRDefault="00244C30">
            <w:pPr>
              <w:spacing w:line="276" w:lineRule="auto"/>
              <w:rPr>
                <w:rFonts w:cs="Arial"/>
                <w:lang w:val="es-MX"/>
              </w:rPr>
            </w:pPr>
            <w:r w:rsidRPr="002732DD">
              <w:rPr>
                <w:rFonts w:cs="Arial"/>
                <w:lang w:val="es-MX"/>
              </w:rPr>
              <w:t>0x15 Finish</w:t>
            </w:r>
          </w:p>
          <w:p w:rsidR="00244C30" w:rsidRPr="002732DD" w:rsidRDefault="00244C30">
            <w:pPr>
              <w:spacing w:line="276" w:lineRule="auto"/>
              <w:rPr>
                <w:rFonts w:cs="Arial"/>
                <w:lang w:val="pt-BR"/>
              </w:rPr>
            </w:pPr>
            <w:r w:rsidRPr="002732DD">
              <w:rPr>
                <w:rFonts w:cs="Arial"/>
                <w:lang w:val="pt-BR"/>
              </w:rPr>
              <w:t>0x16 EU Portuguese</w:t>
            </w:r>
          </w:p>
          <w:p w:rsidR="00244C30" w:rsidRPr="002732DD" w:rsidRDefault="00244C30">
            <w:pPr>
              <w:spacing w:line="276" w:lineRule="auto"/>
              <w:rPr>
                <w:rFonts w:cs="Arial"/>
                <w:lang w:val="pt-BR"/>
              </w:rPr>
            </w:pPr>
            <w:r w:rsidRPr="002732DD">
              <w:rPr>
                <w:rFonts w:cs="Arial"/>
                <w:lang w:val="pt-BR"/>
              </w:rPr>
              <w:t>0x17 Braz Portuguese</w:t>
            </w:r>
          </w:p>
          <w:p w:rsidR="00244C30" w:rsidRPr="002732DD" w:rsidRDefault="00244C30">
            <w:pPr>
              <w:spacing w:line="276" w:lineRule="auto"/>
              <w:rPr>
                <w:rFonts w:cs="Arial"/>
                <w:lang w:val="es-MX"/>
              </w:rPr>
            </w:pPr>
            <w:r w:rsidRPr="002732DD">
              <w:rPr>
                <w:rFonts w:cs="Arial"/>
                <w:lang w:val="es-MX"/>
              </w:rPr>
              <w:t>0x18 Japanese</w:t>
            </w:r>
          </w:p>
          <w:p w:rsidR="00244C30" w:rsidRPr="002732DD" w:rsidRDefault="00244C30">
            <w:pPr>
              <w:spacing w:line="276" w:lineRule="auto"/>
              <w:rPr>
                <w:rFonts w:cs="Arial"/>
              </w:rPr>
            </w:pPr>
            <w:r w:rsidRPr="002732DD">
              <w:rPr>
                <w:rFonts w:cs="Arial"/>
              </w:rPr>
              <w:t>0x19 AU_English</w:t>
            </w:r>
          </w:p>
          <w:p w:rsidR="00244C30" w:rsidRPr="002732DD" w:rsidRDefault="00244C30">
            <w:pPr>
              <w:spacing w:line="276" w:lineRule="auto"/>
              <w:rPr>
                <w:rFonts w:cs="Arial"/>
              </w:rPr>
            </w:pPr>
            <w:r w:rsidRPr="002732DD">
              <w:rPr>
                <w:rFonts w:cs="Arial"/>
              </w:rPr>
              <w:t>0x1A Korean</w:t>
            </w:r>
          </w:p>
          <w:p w:rsidR="00244C30" w:rsidRPr="002732DD" w:rsidRDefault="00244C30">
            <w:pPr>
              <w:spacing w:line="276" w:lineRule="auto"/>
              <w:rPr>
                <w:rFonts w:cs="Arial"/>
              </w:rPr>
            </w:pPr>
            <w:r w:rsidRPr="002732DD">
              <w:rPr>
                <w:rFonts w:cs="Arial"/>
              </w:rPr>
              <w:t>0x1B Mandarin Chinese</w:t>
            </w:r>
          </w:p>
          <w:p w:rsidR="00244C30" w:rsidRPr="002732DD" w:rsidRDefault="00244C30">
            <w:pPr>
              <w:spacing w:line="276" w:lineRule="auto"/>
              <w:rPr>
                <w:rFonts w:cs="Arial"/>
              </w:rPr>
            </w:pPr>
            <w:r w:rsidRPr="002732DD">
              <w:rPr>
                <w:rFonts w:cs="Arial"/>
              </w:rPr>
              <w:t>0x1C Taiwanese</w:t>
            </w:r>
          </w:p>
          <w:p w:rsidR="00244C30" w:rsidRPr="002732DD" w:rsidRDefault="00244C30">
            <w:pPr>
              <w:spacing w:line="276" w:lineRule="auto"/>
              <w:rPr>
                <w:rFonts w:cs="Arial"/>
              </w:rPr>
            </w:pPr>
            <w:r w:rsidRPr="002732DD">
              <w:rPr>
                <w:rFonts w:cs="Arial"/>
              </w:rPr>
              <w:t>0x1D Arabic</w:t>
            </w:r>
          </w:p>
          <w:p w:rsidR="00244C30" w:rsidRPr="002732DD" w:rsidRDefault="00244C30">
            <w:pPr>
              <w:spacing w:line="276" w:lineRule="auto"/>
              <w:rPr>
                <w:rFonts w:cs="Arial"/>
              </w:rPr>
            </w:pPr>
            <w:r w:rsidRPr="002732DD">
              <w:rPr>
                <w:rFonts w:cs="Arial"/>
              </w:rPr>
              <w:t>0x1E Slovak</w:t>
            </w:r>
          </w:p>
          <w:p w:rsidR="00244C30" w:rsidRPr="002732DD" w:rsidRDefault="00244C30">
            <w:pPr>
              <w:spacing w:line="276" w:lineRule="auto"/>
              <w:rPr>
                <w:ins w:id="187" w:author="Myslinski, Jason (J.S.)" w:date="2016-03-24T09:09:00Z"/>
                <w:rFonts w:cs="Arial"/>
              </w:rPr>
            </w:pPr>
            <w:ins w:id="188" w:author="Myslinski, Jason (J.S.)" w:date="2016-03-24T09:04:00Z">
              <w:r w:rsidRPr="002732DD">
                <w:rPr>
                  <w:rFonts w:cs="Arial"/>
                </w:rPr>
                <w:t>0x1F Thai</w:t>
              </w:r>
            </w:ins>
          </w:p>
          <w:p w:rsidR="00244C30" w:rsidRPr="002732DD" w:rsidRDefault="00244C30">
            <w:pPr>
              <w:spacing w:line="276" w:lineRule="auto"/>
              <w:rPr>
                <w:rFonts w:cs="Arial"/>
              </w:rPr>
            </w:pPr>
            <w:ins w:id="189" w:author="Myslinski, Jason (J.S.)" w:date="2016-03-24T09:09:00Z">
              <w:r w:rsidRPr="002732DD">
                <w:rPr>
                  <w:rFonts w:cs="Arial"/>
                </w:rPr>
                <w:t>0x20 Indian English</w:t>
              </w:r>
            </w:ins>
          </w:p>
          <w:p w:rsidR="00244C30" w:rsidRPr="002732DD" w:rsidRDefault="00244C30">
            <w:pPr>
              <w:spacing w:line="276" w:lineRule="auto"/>
              <w:rPr>
                <w:rFonts w:cs="Arial"/>
              </w:rPr>
            </w:pPr>
            <w:r w:rsidRPr="002732DD">
              <w:rPr>
                <w:rFonts w:cs="Arial"/>
              </w:rPr>
              <w:fldChar w:fldCharType="end"/>
            </w:r>
          </w:p>
        </w:tc>
        <w:tc>
          <w:tcPr>
            <w:tcW w:w="2421" w:type="dxa"/>
            <w:tcBorders>
              <w:top w:val="single" w:sz="4" w:space="0" w:color="auto"/>
              <w:left w:val="single" w:sz="4" w:space="0" w:color="auto"/>
              <w:bottom w:val="single" w:sz="4" w:space="0" w:color="auto"/>
              <w:right w:val="single" w:sz="4" w:space="0" w:color="auto"/>
            </w:tcBorders>
            <w:hideMark/>
          </w:tcPr>
          <w:p w:rsidR="00244C30" w:rsidRPr="002732DD" w:rsidRDefault="00244C30">
            <w:pPr>
              <w:spacing w:line="276" w:lineRule="auto"/>
              <w:rPr>
                <w:rFonts w:cs="Arial"/>
              </w:rPr>
            </w:pPr>
            <w:r w:rsidRPr="002732DD">
              <w:rPr>
                <w:rFonts w:cs="Arial"/>
              </w:rPr>
              <w:t>Status update from the Vehicle Language settings server stating what the current language setting is for the Vehicle Language Server which sends out the status message.</w:t>
            </w:r>
          </w:p>
        </w:tc>
      </w:tr>
    </w:tbl>
    <w:p w:rsidR="00244C30" w:rsidRPr="002732DD" w:rsidRDefault="00244C30" w:rsidP="00244C30">
      <w:pPr>
        <w:rPr>
          <w:rFonts w:cs="Arial"/>
        </w:rPr>
      </w:pPr>
    </w:p>
    <w:p w:rsidR="00244C30" w:rsidRPr="002732DD" w:rsidRDefault="00244C30">
      <w:pPr>
        <w:rPr>
          <w:ins w:id="190" w:author="Myslinski, Jason (J.S.)" w:date="2016-04-22T09:57:00Z"/>
          <w:rFonts w:cs="Arial"/>
        </w:rPr>
        <w:pPrChange w:id="191" w:author="Myslinski, Jason (J.S.)" w:date="2016-04-22T10:01:00Z">
          <w:pPr>
            <w:spacing w:after="200" w:line="276" w:lineRule="auto"/>
          </w:pPr>
        </w:pPrChange>
      </w:pPr>
    </w:p>
    <w:p w:rsidR="00244C30" w:rsidRPr="002732DD" w:rsidRDefault="00244C30">
      <w:pPr>
        <w:rPr>
          <w:ins w:id="192" w:author="Myslinski, Jason (J.S.)" w:date="2016-04-22T10:01:00Z"/>
          <w:rFonts w:cs="Arial"/>
        </w:rPr>
        <w:pPrChange w:id="193" w:author="Myslinski, Jason (J.S.)" w:date="2016-04-22T10:01:00Z">
          <w:pPr>
            <w:spacing w:after="200" w:line="276" w:lineRule="auto"/>
          </w:pPr>
        </w:pPrChange>
      </w:pPr>
      <w:ins w:id="194" w:author="Myslinski, Jason (J.S.)" w:date="2016-04-22T09:57:00Z">
        <w:r w:rsidRPr="002732DD">
          <w:rPr>
            <w:rFonts w:cs="Arial"/>
            <w:rPrChange w:id="195" w:author="Myslinski, Jason (J.S.)" w:date="2016-04-22T10:02:00Z">
              <w:rPr/>
            </w:rPrChange>
          </w:rPr>
          <w:t xml:space="preserve">Note: </w:t>
        </w:r>
      </w:ins>
    </w:p>
    <w:p w:rsidR="00244C30" w:rsidRDefault="00244C30">
      <w:pPr>
        <w:rPr>
          <w:ins w:id="196" w:author="Myslinski, Jason (J.S.)" w:date="2016-04-29T09:14:00Z"/>
          <w:rFonts w:cs="Arial"/>
        </w:rPr>
        <w:pPrChange w:id="197" w:author="Myslinski, Jason (J.S.)" w:date="2016-04-22T10:01:00Z">
          <w:pPr>
            <w:spacing w:after="200" w:line="276" w:lineRule="auto"/>
          </w:pPr>
        </w:pPrChange>
      </w:pPr>
      <w:ins w:id="198" w:author="Myslinski, Jason (J.S.)" w:date="2016-04-22T10:58:00Z">
        <w:r w:rsidRPr="002732DD">
          <w:rPr>
            <w:rFonts w:cs="Arial"/>
          </w:rPr>
          <w:t>The Infotainment Language status</w:t>
        </w:r>
      </w:ins>
      <w:r>
        <w:rPr>
          <w:rFonts w:cs="Arial"/>
        </w:rPr>
        <w:t xml:space="preserve"> </w:t>
      </w:r>
      <w:ins w:id="199" w:author="Myslinski, Jason (J.S.)" w:date="2017-01-27T09:30:00Z">
        <w:r>
          <w:rPr>
            <w:rFonts w:cs="Arial"/>
          </w:rPr>
          <w:t>HS3</w:t>
        </w:r>
      </w:ins>
      <w:ins w:id="200" w:author="Myslinski, Jason (J.S.)" w:date="2016-04-22T10:58:00Z">
        <w:r w:rsidRPr="002732DD">
          <w:rPr>
            <w:rFonts w:cs="Arial"/>
          </w:rPr>
          <w:t xml:space="preserve"> signal</w:t>
        </w:r>
      </w:ins>
      <w:ins w:id="201" w:author="Myslinski, Jason (J.S.)" w:date="2016-04-22T10:00:00Z">
        <w:r w:rsidRPr="002732DD">
          <w:rPr>
            <w:rFonts w:cs="Arial"/>
            <w:rPrChange w:id="202" w:author="Myslinski, Jason (J.S.)" w:date="2016-04-22T10:02:00Z">
              <w:rPr/>
            </w:rPrChange>
          </w:rPr>
          <w:t xml:space="preserve"> </w:t>
        </w:r>
      </w:ins>
      <w:ins w:id="203" w:author="Myslinski, Jason (J.S.)" w:date="2016-04-22T10:01:00Z">
        <w:r>
          <w:rPr>
            <w:rFonts w:cs="Arial"/>
          </w:rPr>
          <w:t>0x229 D</w:t>
        </w:r>
      </w:ins>
      <w:ins w:id="204" w:author="Myslinski, Jason (J.S.)" w:date="2016-04-25T09:37:00Z">
        <w:r>
          <w:rPr>
            <w:rFonts w:cs="Arial"/>
          </w:rPr>
          <w:t>isp</w:t>
        </w:r>
      </w:ins>
      <w:ins w:id="205" w:author="Myslinski, Jason (J.S.)" w:date="2016-04-22T10:01:00Z">
        <w:r>
          <w:rPr>
            <w:rFonts w:cs="Arial"/>
          </w:rPr>
          <w:t>_LangSel</w:t>
        </w:r>
      </w:ins>
      <w:ins w:id="206" w:author="Myslinski, Jason (J.S.)" w:date="2016-04-25T09:29:00Z">
        <w:r>
          <w:rPr>
            <w:rFonts w:cs="Arial"/>
          </w:rPr>
          <w:t>.</w:t>
        </w:r>
      </w:ins>
      <w:ins w:id="207" w:author="Myslinski, Jason (J.S.)" w:date="2016-04-22T10:01:00Z">
        <w:r w:rsidRPr="002732DD">
          <w:rPr>
            <w:rFonts w:cs="Arial"/>
            <w:rPrChange w:id="208" w:author="Myslinski, Jason (J.S.)" w:date="2016-04-22T10:02:00Z">
              <w:rPr/>
            </w:rPrChange>
          </w:rPr>
          <w:t>St</w:t>
        </w:r>
      </w:ins>
      <w:ins w:id="209" w:author="Myslinski, Jason (J.S.)" w:date="2016-04-22T10:02:00Z">
        <w:r w:rsidRPr="002732DD">
          <w:rPr>
            <w:rFonts w:cs="Arial"/>
          </w:rPr>
          <w:t xml:space="preserve"> (ex APIM, CHR, MFD…)</w:t>
        </w:r>
      </w:ins>
      <w:ins w:id="210" w:author="Myslinski, Jason (J.S.)" w:date="2016-04-22T10:01:00Z">
        <w:r w:rsidRPr="002732DD">
          <w:rPr>
            <w:rFonts w:cs="Arial"/>
            <w:rPrChange w:id="211" w:author="Myslinski, Jason (J.S.)" w:date="2016-04-22T10:02:00Z">
              <w:rPr/>
            </w:rPrChange>
          </w:rPr>
          <w:t xml:space="preserve"> </w:t>
        </w:r>
      </w:ins>
      <w:ins w:id="212" w:author="Myslinski, Jason (J.S.)" w:date="2016-04-22T10:58:00Z">
        <w:r w:rsidRPr="002732DD">
          <w:rPr>
            <w:rFonts w:cs="Arial"/>
          </w:rPr>
          <w:t>is</w:t>
        </w:r>
      </w:ins>
      <w:ins w:id="213" w:author="Myslinski, Jason (J.S.)" w:date="2016-04-22T10:01:00Z">
        <w:r w:rsidRPr="002732DD">
          <w:rPr>
            <w:rFonts w:cs="Arial"/>
            <w:rPrChange w:id="214" w:author="Myslinski, Jason (J.S.)" w:date="2016-04-22T10:02:00Z">
              <w:rPr/>
            </w:rPrChange>
          </w:rPr>
          <w:t xml:space="preserve"> a 5 bit signal and maxed out with 0x1F Thai.  </w:t>
        </w:r>
      </w:ins>
      <w:ins w:id="215" w:author="Myslinski, Jason (J.S.)" w:date="2016-04-29T09:13:00Z">
        <w:r>
          <w:rPr>
            <w:rFonts w:cs="Arial"/>
          </w:rPr>
          <w:t>The</w:t>
        </w:r>
      </w:ins>
      <w:ins w:id="216" w:author="Myslinski, Jason (J.S.)" w:date="2016-04-22T10:02:00Z">
        <w:r w:rsidRPr="002732DD">
          <w:rPr>
            <w:rFonts w:cs="Arial"/>
            <w:rPrChange w:id="217" w:author="Myslinski, Jason (J.S.)" w:date="2016-04-22T10:02:00Z">
              <w:rPr/>
            </w:rPrChange>
          </w:rPr>
          <w:t xml:space="preserve"> new</w:t>
        </w:r>
      </w:ins>
      <w:ins w:id="218" w:author="Myslinski, Jason (J.S.)" w:date="2016-04-22T10:59:00Z">
        <w:r>
          <w:rPr>
            <w:rFonts w:cs="Arial"/>
          </w:rPr>
          <w:t xml:space="preserve"> Infotainment Lang</w:t>
        </w:r>
      </w:ins>
      <w:ins w:id="219" w:author="Myslinski, Jason (J.S.)" w:date="2016-04-22T15:22:00Z">
        <w:r>
          <w:rPr>
            <w:rFonts w:cs="Arial"/>
          </w:rPr>
          <w:t>ua</w:t>
        </w:r>
      </w:ins>
      <w:ins w:id="220" w:author="Myslinski, Jason (J.S.)" w:date="2016-04-22T10:59:00Z">
        <w:r w:rsidRPr="002732DD">
          <w:rPr>
            <w:rFonts w:cs="Arial"/>
          </w:rPr>
          <w:t>ge</w:t>
        </w:r>
      </w:ins>
      <w:ins w:id="221" w:author="Myslinski, Jason (J.S.)" w:date="2016-04-22T10:02:00Z">
        <w:r>
          <w:rPr>
            <w:rFonts w:cs="Arial"/>
          </w:rPr>
          <w:t xml:space="preserve"> Status </w:t>
        </w:r>
      </w:ins>
      <w:ins w:id="222" w:author="Myslinski, Jason (J.S.)" w:date="2017-01-27T09:30:00Z">
        <w:r>
          <w:rPr>
            <w:rFonts w:cs="Arial"/>
          </w:rPr>
          <w:t xml:space="preserve">HS3 </w:t>
        </w:r>
      </w:ins>
      <w:ins w:id="223" w:author="Myslinski, Jason (J.S.)" w:date="2016-04-22T10:02:00Z">
        <w:r>
          <w:rPr>
            <w:rFonts w:cs="Arial"/>
          </w:rPr>
          <w:t>signal</w:t>
        </w:r>
      </w:ins>
      <w:ins w:id="224" w:author="Myslinski, Jason (J.S.)" w:date="2016-04-29T09:13:00Z">
        <w:r>
          <w:rPr>
            <w:rFonts w:cs="Arial"/>
          </w:rPr>
          <w:t xml:space="preserve"> </w:t>
        </w:r>
      </w:ins>
      <w:ins w:id="225" w:author="Myslinski, Jason (J.S.)" w:date="2016-04-29T09:14:00Z">
        <w:r>
          <w:rPr>
            <w:rFonts w:cs="Arial"/>
          </w:rPr>
          <w:t>is Disp_Lan</w:t>
        </w:r>
      </w:ins>
      <w:ins w:id="226" w:author="Myslinski, Jason (J.S.)" w:date="2016-05-05T08:29:00Z">
        <w:r>
          <w:rPr>
            <w:rFonts w:cs="Arial"/>
          </w:rPr>
          <w:t>g</w:t>
        </w:r>
      </w:ins>
      <w:ins w:id="227" w:author="Myslinski, Jason (J.S.)" w:date="2016-04-29T09:14:00Z">
        <w:r>
          <w:rPr>
            <w:rFonts w:cs="Arial"/>
          </w:rPr>
          <w:t xml:space="preserve">Sel2.St and </w:t>
        </w:r>
      </w:ins>
      <w:ins w:id="228" w:author="Myslinski, Jason (J.S.)" w:date="2016-04-22T10:02:00Z">
        <w:r w:rsidRPr="002732DD">
          <w:rPr>
            <w:rFonts w:cs="Arial"/>
            <w:rPrChange w:id="229" w:author="Myslinski, Jason (J.S.)" w:date="2016-04-22T10:02:00Z">
              <w:rPr/>
            </w:rPrChange>
          </w:rPr>
          <w:t>is bigger in size</w:t>
        </w:r>
      </w:ins>
      <w:ins w:id="230" w:author="Myslinski, Jason (J.S.)" w:date="2016-04-25T09:28:00Z">
        <w:r>
          <w:rPr>
            <w:rFonts w:cs="Arial"/>
          </w:rPr>
          <w:t xml:space="preserve"> (7 bits)</w:t>
        </w:r>
      </w:ins>
      <w:ins w:id="231" w:author="Myslinski, Jason (J.S.)" w:date="2016-04-22T11:02:00Z">
        <w:r w:rsidRPr="002732DD">
          <w:rPr>
            <w:rFonts w:cs="Arial"/>
          </w:rPr>
          <w:t xml:space="preserve"> to allow for more encodings</w:t>
        </w:r>
      </w:ins>
      <w:ins w:id="232" w:author="Myslinski, Jason (J.S.)" w:date="2016-04-25T09:27:00Z">
        <w:r>
          <w:rPr>
            <w:rFonts w:cs="Arial"/>
          </w:rPr>
          <w:t xml:space="preserve"> but still include all the encodings the 5 bit signals had</w:t>
        </w:r>
      </w:ins>
      <w:ins w:id="233" w:author="Myslinski, Jason (J.S.)" w:date="2016-04-29T09:14:00Z">
        <w:r>
          <w:rPr>
            <w:rFonts w:cs="Arial"/>
          </w:rPr>
          <w:t>.</w:t>
        </w:r>
      </w:ins>
    </w:p>
    <w:p w:rsidR="00244C30" w:rsidRPr="002732DD" w:rsidRDefault="00244C30">
      <w:pPr>
        <w:rPr>
          <w:ins w:id="234" w:author="Myslinski, Jason (J.S.)" w:date="2016-04-22T10:58:00Z"/>
          <w:rFonts w:cs="Arial"/>
        </w:rPr>
        <w:pPrChange w:id="235" w:author="Myslinski, Jason (J.S.)" w:date="2016-04-22T10:01:00Z">
          <w:pPr>
            <w:spacing w:after="200" w:line="276" w:lineRule="auto"/>
          </w:pPr>
        </w:pPrChange>
      </w:pPr>
    </w:p>
    <w:p w:rsidR="00244C30" w:rsidRDefault="00244C30">
      <w:pPr>
        <w:rPr>
          <w:rFonts w:cs="Arial"/>
        </w:rPr>
        <w:pPrChange w:id="236" w:author="Myslinski, Jason (J.S.)" w:date="2016-04-22T10:01:00Z">
          <w:pPr>
            <w:spacing w:after="200" w:line="276" w:lineRule="auto"/>
          </w:pPr>
        </w:pPrChange>
      </w:pPr>
      <w:ins w:id="237" w:author="Myslinski, Jason (J.S.)" w:date="2016-04-25T09:33:00Z">
        <w:r>
          <w:rPr>
            <w:rFonts w:cs="Arial"/>
          </w:rPr>
          <w:t>If the transmitter of the Infotainment Language status signal supports one common CAN dB then</w:t>
        </w:r>
      </w:ins>
      <w:ins w:id="238" w:author="Myslinski, Jason (J.S.)" w:date="2016-04-25T09:34:00Z">
        <w:r w:rsidRPr="002732DD">
          <w:rPr>
            <w:rFonts w:cs="Arial"/>
          </w:rPr>
          <w:t xml:space="preserve"> the </w:t>
        </w:r>
      </w:ins>
      <w:ins w:id="239" w:author="Myslinski, Jason (J.S.)" w:date="2016-04-25T09:57:00Z">
        <w:r>
          <w:rPr>
            <w:rFonts w:cs="Arial"/>
          </w:rPr>
          <w:t xml:space="preserve">transmitter of the infotainment language </w:t>
        </w:r>
      </w:ins>
      <w:ins w:id="240" w:author="Myslinski, Jason (J.S.)" w:date="2016-04-25T09:34:00Z">
        <w:r w:rsidRPr="002732DD">
          <w:rPr>
            <w:rFonts w:cs="Arial"/>
          </w:rPr>
          <w:t xml:space="preserve">status </w:t>
        </w:r>
      </w:ins>
      <w:ins w:id="241" w:author="Myslinski, Jason (J.S.)" w:date="2016-04-25T09:58:00Z">
        <w:r>
          <w:rPr>
            <w:rFonts w:cs="Arial"/>
          </w:rPr>
          <w:t xml:space="preserve">signal </w:t>
        </w:r>
      </w:ins>
      <w:ins w:id="242" w:author="Myslinski, Jason (J.S.)" w:date="2016-04-25T09:34:00Z">
        <w:r w:rsidRPr="002732DD">
          <w:rPr>
            <w:rFonts w:cs="Arial"/>
          </w:rPr>
          <w:t xml:space="preserve">will have to support sending </w:t>
        </w:r>
      </w:ins>
      <w:ins w:id="243" w:author="Myslinski, Jason (J.S.)" w:date="2016-04-25T09:35:00Z">
        <w:r>
          <w:rPr>
            <w:rFonts w:cs="Arial"/>
          </w:rPr>
          <w:t>both language status signals D</w:t>
        </w:r>
      </w:ins>
      <w:ins w:id="244" w:author="Myslinski, Jason (J.S.)" w:date="2016-04-25T09:38:00Z">
        <w:r>
          <w:rPr>
            <w:rFonts w:cs="Arial"/>
          </w:rPr>
          <w:t>isp_LangSel.St 5 bit signal and Disp_LangSel2.St 7 bit signal</w:t>
        </w:r>
      </w:ins>
      <w:ins w:id="245" w:author="Myslinski, Jason (J.S.)" w:date="2016-04-28T09:32:00Z">
        <w:r>
          <w:rPr>
            <w:rFonts w:cs="Arial"/>
          </w:rPr>
          <w:t xml:space="preserve"> with both status signals set to the active language</w:t>
        </w:r>
      </w:ins>
      <w:ins w:id="246" w:author="Myslinski, Jason (J.S.)" w:date="2016-04-25T09:38:00Z">
        <w:r>
          <w:rPr>
            <w:rFonts w:cs="Arial"/>
          </w:rPr>
          <w:t>.</w:t>
        </w:r>
      </w:ins>
    </w:p>
    <w:p w:rsidR="00244C30" w:rsidRPr="006919E6" w:rsidRDefault="00244C30">
      <w:pPr>
        <w:numPr>
          <w:ilvl w:val="0"/>
          <w:numId w:val="322"/>
        </w:numPr>
        <w:rPr>
          <w:ins w:id="247" w:author="Myslinski, Jason (J.S.)" w:date="2016-04-25T09:33:00Z"/>
          <w:rFonts w:cs="Arial"/>
          <w:rPrChange w:id="248" w:author="Myslinski, Jason (J.S.)" w:date="2016-04-27T15:44:00Z">
            <w:rPr>
              <w:ins w:id="249" w:author="Myslinski, Jason (J.S.)" w:date="2016-04-25T09:33:00Z"/>
            </w:rPr>
          </w:rPrChange>
        </w:rPr>
        <w:pPrChange w:id="250" w:author="Myslinski, Jason (J.S.)" w:date="2016-04-27T15:44:00Z">
          <w:pPr>
            <w:spacing w:after="200" w:line="276" w:lineRule="auto"/>
          </w:pPr>
        </w:pPrChange>
      </w:pPr>
      <w:ins w:id="251" w:author="Myslinski, Jason (J.S.)" w:date="2016-04-27T15:44:00Z">
        <w:r>
          <w:rPr>
            <w:rFonts w:cs="Arial"/>
          </w:rPr>
          <w:lastRenderedPageBreak/>
          <w:t xml:space="preserve">If Disp_LangSel2.St is set to a language that Disp_LangSel.St does not have an encoding for then Disp_LangSel.St would be set to 0x0 Inactive (ex. </w:t>
        </w:r>
      </w:ins>
      <w:ins w:id="252" w:author="Myslinski, Jason (J.S.)" w:date="2016-04-27T15:45:00Z">
        <w:r>
          <w:rPr>
            <w:rFonts w:cs="Arial"/>
          </w:rPr>
          <w:t>i</w:t>
        </w:r>
      </w:ins>
      <w:ins w:id="253" w:author="Myslinski, Jason (J.S.)" w:date="2016-04-27T15:44:00Z">
        <w:r>
          <w:rPr>
            <w:rFonts w:cs="Arial"/>
          </w:rPr>
          <w:t>f Indian English was the active language).</w:t>
        </w:r>
      </w:ins>
    </w:p>
    <w:p w:rsidR="00244C30" w:rsidRDefault="00244C30">
      <w:pPr>
        <w:rPr>
          <w:ins w:id="254" w:author="Myslinski, Jason (J.S.)" w:date="2016-04-25T09:33:00Z"/>
          <w:rFonts w:cs="Arial"/>
        </w:rPr>
        <w:pPrChange w:id="255" w:author="Myslinski, Jason (J.S.)" w:date="2016-04-22T10:01:00Z">
          <w:pPr>
            <w:spacing w:after="200" w:line="276" w:lineRule="auto"/>
          </w:pPr>
        </w:pPrChange>
      </w:pPr>
    </w:p>
    <w:p w:rsidR="00244C30" w:rsidRDefault="00244C30">
      <w:pPr>
        <w:rPr>
          <w:ins w:id="256" w:author="Myslinski, Jason (J.S.)" w:date="2016-04-25T09:39:00Z"/>
          <w:rFonts w:cs="Arial"/>
        </w:rPr>
        <w:pPrChange w:id="257" w:author="Myslinski, Jason (J.S.)" w:date="2016-04-22T10:01:00Z">
          <w:pPr>
            <w:spacing w:after="200" w:line="276" w:lineRule="auto"/>
          </w:pPr>
        </w:pPrChange>
      </w:pPr>
      <w:ins w:id="258" w:author="Myslinski, Jason (J.S.)" w:date="2016-04-25T09:39:00Z">
        <w:r>
          <w:rPr>
            <w:rFonts w:cs="Arial"/>
          </w:rPr>
          <w:t>If the transmitter of the Infotainment Language status signal has a CAN dB that only supports one language status signal then only that language status signal would be supported (either support just the 5 bit Disp_Lan</w:t>
        </w:r>
      </w:ins>
      <w:ins w:id="259" w:author="Myslinski, Jason (J.S.)" w:date="2016-05-05T08:27:00Z">
        <w:r>
          <w:rPr>
            <w:rFonts w:cs="Arial"/>
          </w:rPr>
          <w:t>g</w:t>
        </w:r>
      </w:ins>
      <w:ins w:id="260" w:author="Myslinski, Jason (J.S.)" w:date="2016-04-25T09:39:00Z">
        <w:r>
          <w:rPr>
            <w:rFonts w:cs="Arial"/>
          </w:rPr>
          <w:t>Sel.St or 7 bit Disp_LangSel2.St)</w:t>
        </w:r>
      </w:ins>
      <w:ins w:id="261" w:author="Myslinski, Jason (J.S.)" w:date="2016-04-25T09:41:00Z">
        <w:r>
          <w:rPr>
            <w:rFonts w:cs="Arial"/>
          </w:rPr>
          <w:t>.</w:t>
        </w:r>
      </w:ins>
    </w:p>
    <w:p w:rsidR="00244C30" w:rsidRPr="002732DD" w:rsidRDefault="00244C30" w:rsidP="00244C30">
      <w:pPr>
        <w:rPr>
          <w:rFonts w:cs="Arial"/>
        </w:rPr>
      </w:pPr>
    </w:p>
    <w:p w:rsidR="00244C30" w:rsidRDefault="00244C30">
      <w:pPr>
        <w:rPr>
          <w:ins w:id="262" w:author="Myslinski, Jason (J.S.)" w:date="2016-04-26T08:49:00Z"/>
          <w:rFonts w:cs="Arial"/>
        </w:rPr>
        <w:pPrChange w:id="263" w:author="Myslinski, Jason (J.S.)" w:date="2016-04-22T10:10:00Z">
          <w:pPr>
            <w:spacing w:after="200" w:line="276" w:lineRule="auto"/>
          </w:pPr>
        </w:pPrChange>
      </w:pPr>
      <w:ins w:id="264" w:author="Myslinski, Jason (J.S.)" w:date="2016-04-22T10:11:00Z">
        <w:r w:rsidRPr="002732DD">
          <w:rPr>
            <w:rFonts w:cs="Arial"/>
          </w:rPr>
          <w:t>The receiver</w:t>
        </w:r>
      </w:ins>
      <w:ins w:id="265" w:author="Myslinski, Jason (J.S.)" w:date="2016-04-26T10:32:00Z">
        <w:r w:rsidRPr="002732DD">
          <w:rPr>
            <w:rFonts w:cs="Arial"/>
          </w:rPr>
          <w:t xml:space="preserve"> </w:t>
        </w:r>
      </w:ins>
      <w:ins w:id="266" w:author="Myslinski, Jason (J.S.)" w:date="2016-04-22T10:11:00Z">
        <w:r w:rsidRPr="002732DD">
          <w:rPr>
            <w:rFonts w:cs="Arial"/>
          </w:rPr>
          <w:t xml:space="preserve">of the </w:t>
        </w:r>
      </w:ins>
      <w:ins w:id="267" w:author="Myslinski, Jason (J.S.)" w:date="2016-04-22T11:00:00Z">
        <w:r w:rsidRPr="002732DD">
          <w:rPr>
            <w:rFonts w:cs="Arial"/>
          </w:rPr>
          <w:t xml:space="preserve">infotainment </w:t>
        </w:r>
      </w:ins>
      <w:ins w:id="268" w:author="Myslinski, Jason (J.S.)" w:date="2016-04-22T10:11:00Z">
        <w:r w:rsidRPr="002732DD">
          <w:rPr>
            <w:rFonts w:cs="Arial"/>
          </w:rPr>
          <w:t>language status signals</w:t>
        </w:r>
      </w:ins>
      <w:ins w:id="269" w:author="Myslinski, Jason (J.S.)" w:date="2016-04-26T10:33:00Z">
        <w:r>
          <w:rPr>
            <w:rFonts w:cs="Arial"/>
          </w:rPr>
          <w:t xml:space="preserve"> (Disp_LangSel.St 5 bit signal and Disp_LangSel2.St 7 bit signal)</w:t>
        </w:r>
      </w:ins>
      <w:ins w:id="270" w:author="Myslinski, Jason (J.S.)" w:date="2016-04-22T10:11:00Z">
        <w:r w:rsidRPr="002732DD">
          <w:rPr>
            <w:rFonts w:cs="Arial"/>
          </w:rPr>
          <w:t xml:space="preserve"> </w:t>
        </w:r>
      </w:ins>
      <w:ins w:id="271" w:author="Myslinski, Jason (J.S.)" w:date="2016-04-26T10:32:00Z">
        <w:r>
          <w:rPr>
            <w:rFonts w:cs="Arial"/>
          </w:rPr>
          <w:t>should</w:t>
        </w:r>
      </w:ins>
      <w:ins w:id="272" w:author="Myslinski, Jason (J.S.)" w:date="2016-04-22T11:00:00Z">
        <w:r w:rsidRPr="002732DD">
          <w:rPr>
            <w:rFonts w:cs="Arial"/>
          </w:rPr>
          <w:t xml:space="preserve"> only receive one</w:t>
        </w:r>
      </w:ins>
      <w:ins w:id="273" w:author="Myslinski, Jason (J.S.)" w:date="2016-04-22T10:11:00Z">
        <w:r w:rsidRPr="002732DD">
          <w:rPr>
            <w:rFonts w:cs="Arial"/>
          </w:rPr>
          <w:t xml:space="preserve"> of the language status signals </w:t>
        </w:r>
      </w:ins>
      <w:ins w:id="274" w:author="Myslinski, Jason (J.S.)" w:date="2016-04-22T11:01:00Z">
        <w:r w:rsidRPr="002732DD">
          <w:rPr>
            <w:rFonts w:cs="Arial"/>
          </w:rPr>
          <w:t>in their CAN dB</w:t>
        </w:r>
      </w:ins>
      <w:ins w:id="275" w:author="Myslinski, Jason (J.S.)" w:date="2016-04-22T10:11:00Z">
        <w:r w:rsidRPr="002732DD">
          <w:rPr>
            <w:rFonts w:cs="Arial"/>
          </w:rPr>
          <w:t>.</w:t>
        </w:r>
      </w:ins>
      <w:ins w:id="276" w:author="Myslinski, Jason (J.S.)" w:date="2016-04-26T08:48:00Z">
        <w:r>
          <w:rPr>
            <w:rFonts w:cs="Arial"/>
          </w:rPr>
          <w:t xml:space="preserve">  </w:t>
        </w:r>
      </w:ins>
    </w:p>
    <w:p w:rsidR="00244C30" w:rsidRDefault="00244C30">
      <w:pPr>
        <w:numPr>
          <w:ilvl w:val="0"/>
          <w:numId w:val="99"/>
        </w:numPr>
        <w:rPr>
          <w:ins w:id="277" w:author="Myslinski, Jason (J.S.)" w:date="2016-05-03T10:35:00Z"/>
          <w:rFonts w:cs="Arial"/>
        </w:rPr>
        <w:pPrChange w:id="278" w:author="Myslinski, Jason (J.S.)" w:date="2016-04-26T08:50:00Z">
          <w:pPr>
            <w:spacing w:after="200" w:line="276" w:lineRule="auto"/>
          </w:pPr>
        </w:pPrChange>
      </w:pPr>
      <w:ins w:id="279" w:author="Myslinski, Jason (J.S.)" w:date="2016-04-26T08:48:00Z">
        <w:r w:rsidRPr="006A6C8F">
          <w:rPr>
            <w:rFonts w:cs="Arial"/>
            <w:rPrChange w:id="280" w:author="Myslinski, Jason (J.S.)" w:date="2016-04-26T08:50:00Z">
              <w:rPr/>
            </w:rPrChange>
          </w:rPr>
          <w:t xml:space="preserve">If </w:t>
        </w:r>
      </w:ins>
      <w:ins w:id="281" w:author="Myslinski, Jason (J.S.)" w:date="2016-04-26T09:29:00Z">
        <w:r>
          <w:rPr>
            <w:rFonts w:cs="Arial"/>
          </w:rPr>
          <w:t xml:space="preserve">the </w:t>
        </w:r>
      </w:ins>
      <w:ins w:id="282" w:author="Myslinski, Jason (J.S.)" w:date="2016-04-26T09:58:00Z">
        <w:r>
          <w:rPr>
            <w:rFonts w:cs="Arial"/>
          </w:rPr>
          <w:t xml:space="preserve">Ford </w:t>
        </w:r>
      </w:ins>
      <w:ins w:id="283" w:author="Myslinski, Jason (J.S.)" w:date="2016-04-26T09:29:00Z">
        <w:r>
          <w:rPr>
            <w:rFonts w:cs="Arial"/>
          </w:rPr>
          <w:t xml:space="preserve">D&amp;R </w:t>
        </w:r>
      </w:ins>
      <w:ins w:id="284" w:author="Myslinski, Jason (J.S.)" w:date="2016-04-26T09:58:00Z">
        <w:r>
          <w:rPr>
            <w:rFonts w:cs="Arial"/>
          </w:rPr>
          <w:t>or s</w:t>
        </w:r>
      </w:ins>
      <w:ins w:id="285" w:author="Myslinski, Jason (J.S.)" w:date="2016-04-26T09:29:00Z">
        <w:r>
          <w:rPr>
            <w:rFonts w:cs="Arial"/>
          </w:rPr>
          <w:t xml:space="preserve">upplier </w:t>
        </w:r>
      </w:ins>
      <w:ins w:id="286" w:author="Myslinski, Jason (J.S.)" w:date="2016-04-26T09:54:00Z">
        <w:r>
          <w:rPr>
            <w:rFonts w:cs="Arial"/>
          </w:rPr>
          <w:t>of a module receiving</w:t>
        </w:r>
      </w:ins>
      <w:ins w:id="287" w:author="Myslinski, Jason (J.S.)" w:date="2016-04-26T09:28:00Z">
        <w:r>
          <w:rPr>
            <w:rFonts w:cs="Arial"/>
          </w:rPr>
          <w:t xml:space="preserve"> the</w:t>
        </w:r>
      </w:ins>
      <w:ins w:id="288" w:author="Myslinski, Jason (J.S.)" w:date="2016-04-26T09:57:00Z">
        <w:r>
          <w:rPr>
            <w:rFonts w:cs="Arial"/>
          </w:rPr>
          <w:t xml:space="preserve"> infotainment</w:t>
        </w:r>
      </w:ins>
      <w:ins w:id="289" w:author="Myslinski, Jason (J.S.)" w:date="2016-04-26T09:28:00Z">
        <w:r>
          <w:rPr>
            <w:rFonts w:cs="Arial"/>
          </w:rPr>
          <w:t xml:space="preserve"> language status message </w:t>
        </w:r>
      </w:ins>
      <w:ins w:id="290" w:author="Myslinski, Jason (J.S.)" w:date="2016-04-26T08:48:00Z">
        <w:r w:rsidRPr="006A6C8F">
          <w:rPr>
            <w:rFonts w:cs="Arial"/>
            <w:rPrChange w:id="291" w:author="Myslinski, Jason (J.S.)" w:date="2016-04-26T08:50:00Z">
              <w:rPr/>
            </w:rPrChange>
          </w:rPr>
          <w:t xml:space="preserve">notices that both </w:t>
        </w:r>
      </w:ins>
      <w:ins w:id="292" w:author="Myslinski, Jason (J.S.)" w:date="2016-04-26T08:50:00Z">
        <w:r>
          <w:rPr>
            <w:rFonts w:cs="Arial"/>
          </w:rPr>
          <w:t xml:space="preserve">infotainment language status signals </w:t>
        </w:r>
      </w:ins>
      <w:ins w:id="293" w:author="Myslinski, Jason (J.S.)" w:date="2016-04-26T08:48:00Z">
        <w:r w:rsidRPr="006A6C8F">
          <w:rPr>
            <w:rFonts w:cs="Arial"/>
            <w:rPrChange w:id="294" w:author="Myslinski, Jason (J.S.)" w:date="2016-04-26T08:50:00Z">
              <w:rPr/>
            </w:rPrChange>
          </w:rPr>
          <w:t>D</w:t>
        </w:r>
      </w:ins>
      <w:ins w:id="295" w:author="Myslinski, Jason (J.S.)" w:date="2016-04-26T08:49:00Z">
        <w:r w:rsidRPr="006A6C8F">
          <w:rPr>
            <w:rFonts w:cs="Arial"/>
            <w:rPrChange w:id="296" w:author="Myslinski, Jason (J.S.)" w:date="2016-04-26T08:50:00Z">
              <w:rPr/>
            </w:rPrChange>
          </w:rPr>
          <w:t>isp</w:t>
        </w:r>
      </w:ins>
      <w:ins w:id="297" w:author="Myslinski, Jason (J.S.)" w:date="2016-04-26T08:48:00Z">
        <w:r w:rsidRPr="006A6C8F">
          <w:rPr>
            <w:rFonts w:cs="Arial"/>
            <w:rPrChange w:id="298" w:author="Myslinski, Jason (J.S.)" w:date="2016-04-26T08:50:00Z">
              <w:rPr/>
            </w:rPrChange>
          </w:rPr>
          <w:t>_LangSel.St 5 bit signal and Disp</w:t>
        </w:r>
      </w:ins>
      <w:ins w:id="299" w:author="Myslinski, Jason (J.S.)" w:date="2016-04-26T08:49:00Z">
        <w:r w:rsidRPr="006A6C8F">
          <w:rPr>
            <w:rFonts w:cs="Arial"/>
            <w:rPrChange w:id="300" w:author="Myslinski, Jason (J.S.)" w:date="2016-04-26T08:50:00Z">
              <w:rPr/>
            </w:rPrChange>
          </w:rPr>
          <w:t>_LangSel2 7 bit signal in their CAN dB bring to Ford’s attention as the CAN dB would need to be corrected.</w:t>
        </w:r>
      </w:ins>
    </w:p>
    <w:p w:rsidR="00244C30" w:rsidRPr="006A6C8F" w:rsidRDefault="00244C30">
      <w:pPr>
        <w:numPr>
          <w:ilvl w:val="1"/>
          <w:numId w:val="99"/>
        </w:numPr>
        <w:rPr>
          <w:rFonts w:cs="Arial"/>
          <w:rPrChange w:id="301" w:author="Myslinski, Jason (J.S.)" w:date="2016-04-26T08:50:00Z">
            <w:rPr/>
          </w:rPrChange>
        </w:rPr>
        <w:pPrChange w:id="302" w:author="Myslinski, Jason (J.S.)" w:date="2016-05-03T10:35:00Z">
          <w:pPr>
            <w:spacing w:after="200" w:line="276" w:lineRule="auto"/>
          </w:pPr>
        </w:pPrChange>
      </w:pPr>
      <w:ins w:id="303" w:author="Myslinski, Jason (J.S.)" w:date="2016-05-03T10:35:00Z">
        <w:r>
          <w:rPr>
            <w:rFonts w:cs="Arial"/>
          </w:rPr>
          <w:t xml:space="preserve">Exception:  If the </w:t>
        </w:r>
      </w:ins>
      <w:ins w:id="304" w:author="Myslinski, Jason (J.S.)" w:date="2016-05-04T08:20:00Z">
        <w:r>
          <w:rPr>
            <w:rFonts w:cs="Arial"/>
          </w:rPr>
          <w:t xml:space="preserve">Ford D&amp;R for the </w:t>
        </w:r>
      </w:ins>
      <w:ins w:id="305" w:author="Myslinski, Jason (J.S.)" w:date="2016-05-03T10:35:00Z">
        <w:r>
          <w:rPr>
            <w:rFonts w:cs="Arial"/>
          </w:rPr>
          <w:t>receiver of the infotainment language signal</w:t>
        </w:r>
      </w:ins>
      <w:ins w:id="306" w:author="Myslinski, Jason (J.S.)" w:date="2016-05-03T10:36:00Z">
        <w:r>
          <w:rPr>
            <w:rFonts w:cs="Arial"/>
          </w:rPr>
          <w:t xml:space="preserve"> has explicitly asked for a CAN dB with both infotainment language signal</w:t>
        </w:r>
      </w:ins>
      <w:ins w:id="307" w:author="Myslinski, Jason (J.S.)" w:date="2016-05-03T10:37:00Z">
        <w:r>
          <w:rPr>
            <w:rFonts w:cs="Arial"/>
          </w:rPr>
          <w:t xml:space="preserve">s to support common software </w:t>
        </w:r>
      </w:ins>
      <w:ins w:id="308" w:author="Myslinski, Jason (J.S.)" w:date="2016-05-03T11:04:00Z">
        <w:r>
          <w:rPr>
            <w:rFonts w:cs="Arial"/>
          </w:rPr>
          <w:t xml:space="preserve">across </w:t>
        </w:r>
      </w:ins>
      <w:ins w:id="309" w:author="Myslinski, Jason (J.S.)" w:date="2016-05-03T11:17:00Z">
        <w:r>
          <w:rPr>
            <w:rFonts w:cs="Arial"/>
          </w:rPr>
          <w:t xml:space="preserve">multiple </w:t>
        </w:r>
      </w:ins>
      <w:ins w:id="310" w:author="Myslinski, Jason (J.S.)" w:date="2016-05-03T11:04:00Z">
        <w:r>
          <w:rPr>
            <w:rFonts w:cs="Arial"/>
          </w:rPr>
          <w:t xml:space="preserve">programs </w:t>
        </w:r>
      </w:ins>
      <w:ins w:id="311" w:author="Myslinski, Jason (J.S.)" w:date="2016-05-03T10:37:00Z">
        <w:r>
          <w:rPr>
            <w:rFonts w:cs="Arial"/>
          </w:rPr>
          <w:t>(Disp_LangSel.St 5 bit signal and Disp_LangSel2.St 7 bit signal) then the receiver of those signals will need to have a configuration</w:t>
        </w:r>
      </w:ins>
      <w:ins w:id="312" w:author="Myslinski, Jason (J.S.)" w:date="2016-05-03T11:02:00Z">
        <w:r>
          <w:rPr>
            <w:rFonts w:cs="Arial"/>
          </w:rPr>
          <w:t xml:space="preserve"> bit</w:t>
        </w:r>
      </w:ins>
      <w:ins w:id="313" w:author="Myslinski, Jason (J.S.)" w:date="2016-05-03T10:37:00Z">
        <w:r>
          <w:rPr>
            <w:rFonts w:cs="Arial"/>
          </w:rPr>
          <w:t xml:space="preserve"> such that only one</w:t>
        </w:r>
      </w:ins>
      <w:ins w:id="314" w:author="Myslinski, Jason (J.S.)" w:date="2016-05-03T10:36:00Z">
        <w:r>
          <w:rPr>
            <w:rFonts w:cs="Arial"/>
          </w:rPr>
          <w:t xml:space="preserve"> </w:t>
        </w:r>
      </w:ins>
      <w:ins w:id="315" w:author="Myslinski, Jason (J.S.)" w:date="2016-05-03T10:38:00Z">
        <w:r>
          <w:rPr>
            <w:rFonts w:cs="Arial"/>
          </w:rPr>
          <w:t>of the signals is can be used at a time</w:t>
        </w:r>
      </w:ins>
      <w:ins w:id="316" w:author="Myslinski, Jason (J.S.)" w:date="2016-05-03T11:03:00Z">
        <w:r>
          <w:rPr>
            <w:rFonts w:cs="Arial"/>
          </w:rPr>
          <w:t xml:space="preserve"> </w:t>
        </w:r>
      </w:ins>
      <w:ins w:id="317" w:author="Myslinski, Jason (J.S.)" w:date="2016-05-03T11:02:00Z">
        <w:r>
          <w:rPr>
            <w:rFonts w:cs="Arial"/>
          </w:rPr>
          <w:t>(ex. program X only uses Disp_LangSel2.st and program Y only uses Disp_LangSel.St)</w:t>
        </w:r>
      </w:ins>
      <w:ins w:id="318" w:author="Myslinski, Jason (J.S.)" w:date="2016-05-03T11:03:00Z">
        <w:r>
          <w:rPr>
            <w:rFonts w:cs="Arial"/>
          </w:rPr>
          <w:t>.</w:t>
        </w:r>
      </w:ins>
    </w:p>
    <w:p w:rsidR="00244C30" w:rsidRDefault="00244C30" w:rsidP="00244C30">
      <w:pPr>
        <w:rPr>
          <w:rFonts w:cs="Arial"/>
        </w:rPr>
      </w:pPr>
    </w:p>
    <w:p w:rsidR="00244C30" w:rsidRDefault="00244C30" w:rsidP="00244C30">
      <w:pPr>
        <w:rPr>
          <w:ins w:id="319" w:author="Myslinski, Jason (J.S.)" w:date="2016-04-26T08:52:00Z"/>
          <w:rFonts w:cs="Arial"/>
        </w:rPr>
      </w:pPr>
      <w:ins w:id="320" w:author="Myslinski, Jason (J.S.)" w:date="2016-04-25T09:46:00Z">
        <w:r>
          <w:rPr>
            <w:rFonts w:cs="Arial"/>
          </w:rPr>
          <w:t xml:space="preserve">The Cluster language status </w:t>
        </w:r>
      </w:ins>
      <w:ins w:id="321" w:author="Myslinski, Jason (J.S.)" w:date="2017-01-27T09:31:00Z">
        <w:r>
          <w:rPr>
            <w:rFonts w:cs="Arial"/>
          </w:rPr>
          <w:t xml:space="preserve">HS3 </w:t>
        </w:r>
      </w:ins>
      <w:ins w:id="322" w:author="Myslinski, Jason (J.S.)" w:date="2016-04-25T09:46:00Z">
        <w:r>
          <w:rPr>
            <w:rFonts w:cs="Arial"/>
          </w:rPr>
          <w:t xml:space="preserve">signal </w:t>
        </w:r>
      </w:ins>
      <w:ins w:id="323" w:author="Myslinski, Jason (J.S.)" w:date="2016-04-25T09:53:00Z">
        <w:r>
          <w:rPr>
            <w:rFonts w:cs="Arial"/>
          </w:rPr>
          <w:t>0x2FD Mc_VehLangUsrSel.St</w:t>
        </w:r>
      </w:ins>
      <w:ins w:id="324" w:author="Myslinski, Jason (J.S.)" w:date="2016-04-25T09:46:00Z">
        <w:r>
          <w:rPr>
            <w:rFonts w:cs="Arial"/>
          </w:rPr>
          <w:t xml:space="preserve"> is a 6 bit signal and is not currently maxed out</w:t>
        </w:r>
      </w:ins>
      <w:ins w:id="325" w:author="Myslinski, Jason (J.S.)" w:date="2016-04-25T09:48:00Z">
        <w:r>
          <w:rPr>
            <w:rFonts w:cs="Arial"/>
          </w:rPr>
          <w:t xml:space="preserve"> so there is only one Cluster language status signal at the time this was written</w:t>
        </w:r>
      </w:ins>
      <w:ins w:id="326" w:author="Myslinski, Jason (J.S.)" w:date="2016-04-25T09:46:00Z">
        <w:r>
          <w:rPr>
            <w:rFonts w:cs="Arial"/>
          </w:rPr>
          <w:t xml:space="preserve">. </w:t>
        </w:r>
      </w:ins>
    </w:p>
    <w:p w:rsidR="00244C30" w:rsidRDefault="00244C30" w:rsidP="00244C30">
      <w:pPr>
        <w:rPr>
          <w:ins w:id="327" w:author="Myslinski, Jason (J.S.)" w:date="2016-04-26T08:52:00Z"/>
          <w:rFonts w:cs="Arial"/>
        </w:rPr>
      </w:pPr>
    </w:p>
    <w:p w:rsidR="00244C30" w:rsidRDefault="00244C30" w:rsidP="00244C30">
      <w:pPr>
        <w:rPr>
          <w:ins w:id="328" w:author="Myslinski, Jason (J.S.)" w:date="2016-04-25T09:54:00Z"/>
          <w:rFonts w:cs="Arial"/>
        </w:rPr>
      </w:pPr>
      <w:ins w:id="329" w:author="Myslinski, Jason (J.S.)" w:date="2016-04-26T08:52:00Z">
        <w:r>
          <w:rPr>
            <w:rFonts w:cs="Arial"/>
          </w:rPr>
          <w:t xml:space="preserve">As a general practice if the receiving module just needs to receive one language status signal </w:t>
        </w:r>
      </w:ins>
      <w:ins w:id="330" w:author="Myslinski, Jason (J.S.)" w:date="2016-04-26T08:55:00Z">
        <w:r>
          <w:rPr>
            <w:rFonts w:cs="Arial"/>
          </w:rPr>
          <w:t>in a vehicle to know what language to be used</w:t>
        </w:r>
      </w:ins>
      <w:ins w:id="331" w:author="Myslinski, Jason (J.S.)" w:date="2016-04-26T08:52:00Z">
        <w:r>
          <w:rPr>
            <w:rFonts w:cs="Arial"/>
          </w:rPr>
          <w:t xml:space="preserve"> then the </w:t>
        </w:r>
      </w:ins>
      <w:ins w:id="332" w:author="Myslinski, Jason (J.S.)" w:date="2016-04-26T08:53:00Z">
        <w:r>
          <w:rPr>
            <w:rFonts w:cs="Arial"/>
          </w:rPr>
          <w:t xml:space="preserve">Cluster Mc_VehLangUsrSel.St signal should be used. </w:t>
        </w:r>
      </w:ins>
      <w:ins w:id="333" w:author="Myslinski, Jason (J.S.)" w:date="2016-04-26T08:54:00Z">
        <w:r>
          <w:rPr>
            <w:rFonts w:cs="Arial"/>
          </w:rPr>
          <w:t xml:space="preserve"> </w:t>
        </w:r>
      </w:ins>
    </w:p>
    <w:p w:rsidR="00244C30" w:rsidRDefault="00244C30" w:rsidP="00244C30">
      <w:pPr>
        <w:rPr>
          <w:ins w:id="334" w:author="Myslinski, Jason (J.S.)" w:date="2016-04-25T09:54:00Z"/>
          <w:rFonts w:cs="Arial"/>
        </w:rPr>
      </w:pPr>
    </w:p>
    <w:p w:rsidR="00244C30" w:rsidRDefault="00244C30" w:rsidP="00244C30">
      <w:pPr>
        <w:rPr>
          <w:ins w:id="335" w:author="Myslinski, Jason (J.S.)" w:date="2016-04-25T09:50:00Z"/>
          <w:rFonts w:cs="Arial"/>
        </w:rPr>
      </w:pPr>
      <w:ins w:id="336" w:author="Myslinski, Jason (J.S.)" w:date="2016-04-25T09:54:00Z">
        <w:r>
          <w:rPr>
            <w:rFonts w:cs="Arial"/>
          </w:rPr>
          <w:t>Reference the CAN dB for the latest and in case any conflict in signal name</w:t>
        </w:r>
      </w:ins>
      <w:ins w:id="337" w:author="Myslinski, Jason (J.S.)" w:date="2016-04-25T09:55:00Z">
        <w:r>
          <w:rPr>
            <w:rFonts w:cs="Arial"/>
          </w:rPr>
          <w:t>s</w:t>
        </w:r>
      </w:ins>
      <w:ins w:id="338" w:author="Myslinski, Jason (J.S.)" w:date="2016-04-25T09:54:00Z">
        <w:r>
          <w:rPr>
            <w:rFonts w:cs="Arial"/>
          </w:rPr>
          <w:t xml:space="preserve"> the CAN dB takes precedent</w:t>
        </w:r>
      </w:ins>
      <w:ins w:id="339" w:author="Myslinski, Jason (J.S.)" w:date="2016-04-25T09:53:00Z">
        <w:r>
          <w:rPr>
            <w:rFonts w:cs="Arial"/>
          </w:rPr>
          <w:t>.</w:t>
        </w:r>
      </w:ins>
      <w:ins w:id="340" w:author="Myslinski, Jason (J.S.)" w:date="2016-04-25T09:54:00Z">
        <w:r>
          <w:rPr>
            <w:rFonts w:cs="Arial"/>
          </w:rPr>
          <w:t xml:space="preserve">  </w:t>
        </w:r>
      </w:ins>
    </w:p>
    <w:p w:rsidR="00244C30" w:rsidRDefault="00244C30" w:rsidP="00244C30">
      <w:pPr>
        <w:rPr>
          <w:ins w:id="341" w:author="Myslinski, Jason (J.S.)" w:date="2016-04-25T09:50:00Z"/>
          <w:rFonts w:cs="Arial"/>
        </w:rPr>
      </w:pPr>
    </w:p>
    <w:p w:rsidR="00244C30" w:rsidRPr="002732DD" w:rsidRDefault="00244C30" w:rsidP="00244C30">
      <w:pPr>
        <w:rPr>
          <w:rFonts w:cs="Arial"/>
        </w:rPr>
      </w:pPr>
    </w:p>
    <w:p w:rsidR="00244C30" w:rsidRDefault="00244C30" w:rsidP="00244C30">
      <w:pPr>
        <w:pStyle w:val="Heading3"/>
      </w:pPr>
      <w:bookmarkStart w:id="342" w:name="_Toc35508853"/>
      <w:r w:rsidRPr="00B9479B">
        <w:t>MD-REQ-025452/B-LanguageUpdate.Rsp (TcSE ROIN-297376)</w:t>
      </w:r>
      <w:bookmarkEnd w:id="342"/>
    </w:p>
    <w:p w:rsidR="00244C30" w:rsidRPr="002F69E0" w:rsidRDefault="00244C30">
      <w:pPr>
        <w:rPr>
          <w:rFonts w:cs="Arial"/>
        </w:rPr>
      </w:pPr>
      <w:r w:rsidRPr="002F69E0">
        <w:rPr>
          <w:rFonts w:cs="Arial"/>
          <w:b/>
        </w:rPr>
        <w:t>Message Type:</w:t>
      </w:r>
      <w:r w:rsidRPr="002F69E0">
        <w:rPr>
          <w:rFonts w:cs="Arial"/>
        </w:rPr>
        <w:t xml:space="preserve">  Response</w:t>
      </w:r>
    </w:p>
    <w:p w:rsidR="00244C30" w:rsidRPr="002F69E0" w:rsidRDefault="00244C30">
      <w:pPr>
        <w:rPr>
          <w:rFonts w:cs="Arial"/>
        </w:rPr>
      </w:pPr>
    </w:p>
    <w:p w:rsidR="00244C30" w:rsidRPr="002F69E0" w:rsidRDefault="00244C30">
      <w:pPr>
        <w:rPr>
          <w:rFonts w:cs="Arial"/>
        </w:rPr>
      </w:pPr>
      <w:r w:rsidRPr="002F69E0">
        <w:rPr>
          <w:rFonts w:cs="Arial"/>
        </w:rPr>
        <w:t>Response signal from Vehicle settings Language server to the Vehicle settings Client in response to the D</w:t>
      </w:r>
      <w:r w:rsidRPr="002F69E0">
        <w:rPr>
          <w:rFonts w:cs="Arial"/>
          <w:bCs/>
        </w:rPr>
        <w:t>isp_LangSel.Rq</w:t>
      </w:r>
      <w:r w:rsidRPr="002F69E0">
        <w:rPr>
          <w:rFonts w:cs="Arial"/>
        </w:rPr>
        <w:t xml:space="preserve"> method.  Signal informs the Client if the Language that was requested to change is supported by that server or not.  This </w:t>
      </w:r>
      <w:r>
        <w:rPr>
          <w:rFonts w:cs="Arial"/>
        </w:rPr>
        <w:t>signal</w:t>
      </w:r>
      <w:r w:rsidRPr="002F69E0">
        <w:rPr>
          <w:rFonts w:cs="Arial"/>
        </w:rPr>
        <w:t xml:space="preserve"> allows the Client to take an action if the language is not supported by the server.</w:t>
      </w:r>
    </w:p>
    <w:p w:rsidR="00244C30" w:rsidRPr="002F69E0"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753"/>
        <w:gridCol w:w="900"/>
        <w:gridCol w:w="3727"/>
      </w:tblGrid>
      <w:tr w:rsidR="00244C30" w:rsidRPr="002F69E0"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2F69E0" w:rsidRDefault="00244C30">
            <w:pPr>
              <w:spacing w:line="276" w:lineRule="auto"/>
              <w:rPr>
                <w:rFonts w:cs="Arial"/>
                <w:b/>
              </w:rPr>
            </w:pPr>
            <w:r w:rsidRPr="002F69E0">
              <w:rPr>
                <w:rFonts w:cs="Arial"/>
                <w:b/>
              </w:rPr>
              <w:t>Logical Signal Name</w:t>
            </w:r>
          </w:p>
        </w:tc>
        <w:tc>
          <w:tcPr>
            <w:tcW w:w="2753" w:type="dxa"/>
            <w:tcBorders>
              <w:top w:val="single" w:sz="4" w:space="0" w:color="auto"/>
              <w:left w:val="single" w:sz="4" w:space="0" w:color="auto"/>
              <w:bottom w:val="single" w:sz="4" w:space="0" w:color="auto"/>
              <w:right w:val="single" w:sz="4" w:space="0" w:color="auto"/>
            </w:tcBorders>
            <w:hideMark/>
          </w:tcPr>
          <w:p w:rsidR="00244C30" w:rsidRPr="002F69E0" w:rsidRDefault="00244C30">
            <w:pPr>
              <w:spacing w:line="276" w:lineRule="auto"/>
              <w:rPr>
                <w:rFonts w:cs="Arial"/>
                <w:b/>
              </w:rPr>
            </w:pPr>
            <w:r w:rsidRPr="002F69E0">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2F69E0" w:rsidRDefault="00244C30">
            <w:pPr>
              <w:spacing w:line="276" w:lineRule="auto"/>
              <w:rPr>
                <w:rFonts w:cs="Arial"/>
                <w:b/>
              </w:rPr>
            </w:pPr>
            <w:r w:rsidRPr="002F69E0">
              <w:rPr>
                <w:rFonts w:cs="Arial"/>
                <w:b/>
              </w:rPr>
              <w:t>Value</w:t>
            </w:r>
          </w:p>
        </w:tc>
        <w:tc>
          <w:tcPr>
            <w:tcW w:w="3727" w:type="dxa"/>
            <w:tcBorders>
              <w:top w:val="single" w:sz="4" w:space="0" w:color="auto"/>
              <w:left w:val="single" w:sz="4" w:space="0" w:color="auto"/>
              <w:bottom w:val="single" w:sz="4" w:space="0" w:color="auto"/>
              <w:right w:val="single" w:sz="4" w:space="0" w:color="auto"/>
            </w:tcBorders>
            <w:hideMark/>
          </w:tcPr>
          <w:p w:rsidR="00244C30" w:rsidRPr="002F69E0" w:rsidRDefault="00244C30">
            <w:pPr>
              <w:spacing w:line="276" w:lineRule="auto"/>
              <w:rPr>
                <w:rFonts w:cs="Arial"/>
                <w:b/>
              </w:rPr>
            </w:pPr>
            <w:r w:rsidRPr="002F69E0">
              <w:rPr>
                <w:rFonts w:cs="Arial"/>
                <w:b/>
              </w:rPr>
              <w:t>Description</w:t>
            </w:r>
          </w:p>
        </w:tc>
      </w:tr>
      <w:tr w:rsidR="00244C30" w:rsidRPr="002F69E0"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2F69E0" w:rsidRDefault="00244C30">
            <w:pPr>
              <w:widowControl w:val="0"/>
              <w:tabs>
                <w:tab w:val="left" w:pos="720"/>
              </w:tabs>
              <w:spacing w:line="276" w:lineRule="auto"/>
              <w:rPr>
                <w:rFonts w:cs="Arial"/>
              </w:rPr>
            </w:pPr>
            <w:r>
              <w:rPr>
                <w:rFonts w:cs="Arial"/>
              </w:rPr>
              <w:t>LanguageUpdate.Rsp</w:t>
            </w:r>
          </w:p>
          <w:p w:rsidR="00244C30" w:rsidRPr="002F69E0" w:rsidRDefault="00244C30">
            <w:pPr>
              <w:spacing w:line="276" w:lineRule="auto"/>
              <w:rPr>
                <w:rFonts w:cs="Arial"/>
              </w:rPr>
            </w:pPr>
          </w:p>
        </w:tc>
        <w:tc>
          <w:tcPr>
            <w:tcW w:w="2753" w:type="dxa"/>
            <w:tcBorders>
              <w:top w:val="single" w:sz="4" w:space="0" w:color="auto"/>
              <w:left w:val="single" w:sz="4" w:space="0" w:color="auto"/>
              <w:bottom w:val="single" w:sz="4" w:space="0" w:color="auto"/>
              <w:right w:val="single" w:sz="4" w:space="0" w:color="auto"/>
            </w:tcBorders>
          </w:tcPr>
          <w:p w:rsidR="00244C30" w:rsidRPr="002F69E0" w:rsidRDefault="00244C3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244C30" w:rsidRPr="002F69E0" w:rsidRDefault="00244C30">
            <w:pPr>
              <w:spacing w:line="276" w:lineRule="auto"/>
              <w:rPr>
                <w:rFonts w:cs="Arial"/>
              </w:rPr>
            </w:pPr>
            <w:r>
              <w:rPr>
                <w:rFonts w:cs="Arial"/>
              </w:rPr>
              <w:t>0x0</w:t>
            </w:r>
          </w:p>
        </w:tc>
        <w:tc>
          <w:tcPr>
            <w:tcW w:w="3727" w:type="dxa"/>
            <w:tcBorders>
              <w:top w:val="single" w:sz="4" w:space="0" w:color="auto"/>
              <w:left w:val="single" w:sz="4" w:space="0" w:color="auto"/>
              <w:bottom w:val="single" w:sz="4" w:space="0" w:color="auto"/>
              <w:right w:val="single" w:sz="4" w:space="0" w:color="auto"/>
            </w:tcBorders>
            <w:vAlign w:val="center"/>
          </w:tcPr>
          <w:p w:rsidR="00244C30" w:rsidRPr="002F69E0" w:rsidRDefault="00244C30">
            <w:pPr>
              <w:autoSpaceDE w:val="0"/>
              <w:autoSpaceDN w:val="0"/>
              <w:adjustRightInd w:val="0"/>
              <w:spacing w:line="276" w:lineRule="auto"/>
              <w:rPr>
                <w:rFonts w:cs="Arial"/>
              </w:rPr>
            </w:pPr>
          </w:p>
        </w:tc>
      </w:tr>
      <w:tr w:rsidR="00244C30" w:rsidRPr="002F69E0"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44C30" w:rsidRPr="002F69E0" w:rsidRDefault="00244C30">
            <w:pPr>
              <w:rPr>
                <w:rFonts w:cs="Arial"/>
              </w:rPr>
            </w:pPr>
          </w:p>
        </w:tc>
        <w:tc>
          <w:tcPr>
            <w:tcW w:w="2753" w:type="dxa"/>
            <w:tcBorders>
              <w:top w:val="single" w:sz="4" w:space="0" w:color="auto"/>
              <w:left w:val="single" w:sz="4" w:space="0" w:color="auto"/>
              <w:bottom w:val="single" w:sz="4" w:space="0" w:color="auto"/>
              <w:right w:val="single" w:sz="4" w:space="0" w:color="auto"/>
            </w:tcBorders>
          </w:tcPr>
          <w:p w:rsidR="00244C30" w:rsidRPr="002F69E0" w:rsidRDefault="00244C30">
            <w:pPr>
              <w:spacing w:line="276" w:lineRule="auto"/>
              <w:rPr>
                <w:rFonts w:cs="Arial"/>
              </w:rPr>
            </w:pPr>
            <w:r>
              <w:rPr>
                <w:rFonts w:cs="Arial"/>
              </w:rPr>
              <w:t>Language_Updated</w:t>
            </w:r>
          </w:p>
        </w:tc>
        <w:tc>
          <w:tcPr>
            <w:tcW w:w="900" w:type="dxa"/>
            <w:tcBorders>
              <w:top w:val="single" w:sz="4" w:space="0" w:color="auto"/>
              <w:left w:val="single" w:sz="4" w:space="0" w:color="auto"/>
              <w:bottom w:val="single" w:sz="4" w:space="0" w:color="auto"/>
              <w:right w:val="single" w:sz="4" w:space="0" w:color="auto"/>
            </w:tcBorders>
          </w:tcPr>
          <w:p w:rsidR="00244C30" w:rsidRPr="002F69E0" w:rsidRDefault="00244C30">
            <w:pPr>
              <w:spacing w:line="276" w:lineRule="auto"/>
              <w:rPr>
                <w:rFonts w:cs="Arial"/>
              </w:rPr>
            </w:pPr>
            <w:r>
              <w:rPr>
                <w:rFonts w:cs="Arial"/>
              </w:rPr>
              <w:t>0x1</w:t>
            </w:r>
          </w:p>
        </w:tc>
        <w:tc>
          <w:tcPr>
            <w:tcW w:w="3727" w:type="dxa"/>
            <w:tcBorders>
              <w:top w:val="single" w:sz="4" w:space="0" w:color="auto"/>
              <w:left w:val="single" w:sz="4" w:space="0" w:color="auto"/>
              <w:bottom w:val="single" w:sz="4" w:space="0" w:color="auto"/>
              <w:right w:val="single" w:sz="4" w:space="0" w:color="auto"/>
            </w:tcBorders>
          </w:tcPr>
          <w:p w:rsidR="00244C30" w:rsidRPr="002F69E0" w:rsidRDefault="00244C30">
            <w:pPr>
              <w:spacing w:line="276" w:lineRule="auto"/>
              <w:rPr>
                <w:rFonts w:cs="Arial"/>
              </w:rPr>
            </w:pPr>
          </w:p>
        </w:tc>
      </w:tr>
      <w:tr w:rsidR="00244C30" w:rsidRPr="002F69E0"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44C30" w:rsidRPr="002F69E0" w:rsidRDefault="00244C30">
            <w:pPr>
              <w:rPr>
                <w:rFonts w:cs="Arial"/>
              </w:rPr>
            </w:pPr>
          </w:p>
        </w:tc>
        <w:tc>
          <w:tcPr>
            <w:tcW w:w="2753" w:type="dxa"/>
            <w:tcBorders>
              <w:top w:val="single" w:sz="4" w:space="0" w:color="auto"/>
              <w:left w:val="single" w:sz="4" w:space="0" w:color="auto"/>
              <w:bottom w:val="single" w:sz="4" w:space="0" w:color="auto"/>
              <w:right w:val="single" w:sz="4" w:space="0" w:color="auto"/>
            </w:tcBorders>
          </w:tcPr>
          <w:p w:rsidR="00244C30" w:rsidRPr="002F69E0" w:rsidRDefault="00244C30">
            <w:pPr>
              <w:spacing w:line="276" w:lineRule="auto"/>
              <w:rPr>
                <w:rFonts w:cs="Arial"/>
              </w:rPr>
            </w:pPr>
            <w:r>
              <w:rPr>
                <w:rFonts w:cs="Arial"/>
              </w:rPr>
              <w:t>Language_Not_Supported</w:t>
            </w:r>
          </w:p>
        </w:tc>
        <w:tc>
          <w:tcPr>
            <w:tcW w:w="900" w:type="dxa"/>
            <w:tcBorders>
              <w:top w:val="single" w:sz="4" w:space="0" w:color="auto"/>
              <w:left w:val="single" w:sz="4" w:space="0" w:color="auto"/>
              <w:bottom w:val="single" w:sz="4" w:space="0" w:color="auto"/>
              <w:right w:val="single" w:sz="4" w:space="0" w:color="auto"/>
            </w:tcBorders>
          </w:tcPr>
          <w:p w:rsidR="00244C30" w:rsidRPr="002F69E0" w:rsidRDefault="00244C30">
            <w:pPr>
              <w:spacing w:line="276" w:lineRule="auto"/>
              <w:rPr>
                <w:rFonts w:cs="Arial"/>
              </w:rPr>
            </w:pPr>
            <w:r>
              <w:rPr>
                <w:rFonts w:cs="Arial"/>
              </w:rPr>
              <w:t>0x2</w:t>
            </w:r>
          </w:p>
        </w:tc>
        <w:tc>
          <w:tcPr>
            <w:tcW w:w="3727" w:type="dxa"/>
            <w:tcBorders>
              <w:top w:val="single" w:sz="4" w:space="0" w:color="auto"/>
              <w:left w:val="single" w:sz="4" w:space="0" w:color="auto"/>
              <w:bottom w:val="single" w:sz="4" w:space="0" w:color="auto"/>
              <w:right w:val="single" w:sz="4" w:space="0" w:color="auto"/>
            </w:tcBorders>
          </w:tcPr>
          <w:p w:rsidR="00244C30" w:rsidRPr="002F69E0" w:rsidRDefault="00244C30">
            <w:pPr>
              <w:spacing w:line="276" w:lineRule="auto"/>
              <w:rPr>
                <w:rFonts w:cs="Arial"/>
              </w:rPr>
            </w:pPr>
          </w:p>
        </w:tc>
      </w:tr>
    </w:tbl>
    <w:p w:rsidR="00244C30" w:rsidRPr="002F69E0" w:rsidRDefault="00244C30">
      <w:pPr>
        <w:rPr>
          <w:rFonts w:cs="Arial"/>
        </w:rPr>
      </w:pPr>
    </w:p>
    <w:p w:rsidR="00244C30" w:rsidRDefault="00244C30" w:rsidP="00244C30">
      <w:pPr>
        <w:pStyle w:val="Heading3"/>
      </w:pPr>
      <w:bookmarkStart w:id="343" w:name="_Toc35508854"/>
      <w:r w:rsidRPr="00B9479B">
        <w:t>MD-REQ-025379/B-Bezel_Beeps.Rq (TcSE ROIN-297362)</w:t>
      </w:r>
      <w:bookmarkEnd w:id="343"/>
    </w:p>
    <w:p w:rsidR="00244C30" w:rsidRPr="00864737" w:rsidRDefault="00244C30">
      <w:pPr>
        <w:rPr>
          <w:rFonts w:cs="Arial"/>
        </w:rPr>
      </w:pPr>
      <w:r w:rsidRPr="00864737">
        <w:rPr>
          <w:rFonts w:cs="Arial"/>
          <w:b/>
        </w:rPr>
        <w:t>Message Type:</w:t>
      </w:r>
      <w:r w:rsidRPr="00864737">
        <w:rPr>
          <w:rFonts w:cs="Arial"/>
        </w:rPr>
        <w:t xml:space="preserve">  Request</w:t>
      </w:r>
    </w:p>
    <w:p w:rsidR="00244C30" w:rsidRPr="00864737" w:rsidRDefault="00244C30">
      <w:pPr>
        <w:rPr>
          <w:rFonts w:cs="Arial"/>
        </w:rPr>
      </w:pPr>
    </w:p>
    <w:p w:rsidR="00244C30" w:rsidRPr="00864737" w:rsidRDefault="00244C30">
      <w:pPr>
        <w:rPr>
          <w:rFonts w:cs="Arial"/>
        </w:rPr>
      </w:pPr>
      <w:r w:rsidRPr="00864737">
        <w:rPr>
          <w:rFonts w:cs="Arial"/>
        </w:rPr>
        <w:t xml:space="preserve">This signal requests </w:t>
      </w:r>
      <w:r>
        <w:rPr>
          <w:rFonts w:cs="Arial"/>
        </w:rPr>
        <w:t>to change</w:t>
      </w:r>
      <w:r w:rsidRPr="00864737">
        <w:rPr>
          <w:rFonts w:cs="Arial"/>
        </w:rPr>
        <w:t xml:space="preserve"> the Bezel Beeps settings.</w:t>
      </w:r>
    </w:p>
    <w:p w:rsidR="00244C30" w:rsidRPr="00864737" w:rsidRDefault="00244C30" w:rsidP="00244C30">
      <w:pPr>
        <w:rPr>
          <w:rFonts w:cs="Arial"/>
        </w:rPr>
      </w:pPr>
    </w:p>
    <w:p w:rsidR="00244C30" w:rsidRPr="00864737"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583"/>
        <w:gridCol w:w="861"/>
        <w:gridCol w:w="4056"/>
      </w:tblGrid>
      <w:tr w:rsidR="00244C30" w:rsidRPr="00864737"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864737" w:rsidRDefault="00244C30">
            <w:pPr>
              <w:spacing w:line="276" w:lineRule="auto"/>
              <w:rPr>
                <w:rFonts w:cs="Arial"/>
                <w:b/>
              </w:rPr>
            </w:pPr>
            <w:r w:rsidRPr="00864737">
              <w:rPr>
                <w:rFonts w:cs="Arial"/>
                <w:b/>
              </w:rPr>
              <w:t>Logical Signal Name</w:t>
            </w:r>
          </w:p>
        </w:tc>
        <w:tc>
          <w:tcPr>
            <w:tcW w:w="1583" w:type="dxa"/>
            <w:tcBorders>
              <w:top w:val="single" w:sz="4" w:space="0" w:color="auto"/>
              <w:left w:val="single" w:sz="4" w:space="0" w:color="auto"/>
              <w:bottom w:val="single" w:sz="4" w:space="0" w:color="auto"/>
              <w:right w:val="single" w:sz="4" w:space="0" w:color="auto"/>
            </w:tcBorders>
            <w:hideMark/>
          </w:tcPr>
          <w:p w:rsidR="00244C30" w:rsidRPr="00864737" w:rsidRDefault="00244C30">
            <w:pPr>
              <w:spacing w:line="276" w:lineRule="auto"/>
              <w:rPr>
                <w:rFonts w:cs="Arial"/>
                <w:b/>
              </w:rPr>
            </w:pPr>
            <w:r w:rsidRPr="00864737">
              <w:rPr>
                <w:rFonts w:cs="Arial"/>
                <w:b/>
              </w:rPr>
              <w:t>Literals</w:t>
            </w:r>
          </w:p>
        </w:tc>
        <w:tc>
          <w:tcPr>
            <w:tcW w:w="861" w:type="dxa"/>
            <w:tcBorders>
              <w:top w:val="single" w:sz="4" w:space="0" w:color="auto"/>
              <w:left w:val="single" w:sz="4" w:space="0" w:color="auto"/>
              <w:bottom w:val="single" w:sz="4" w:space="0" w:color="auto"/>
              <w:right w:val="single" w:sz="4" w:space="0" w:color="auto"/>
            </w:tcBorders>
            <w:hideMark/>
          </w:tcPr>
          <w:p w:rsidR="00244C30" w:rsidRPr="00864737" w:rsidRDefault="00244C30">
            <w:pPr>
              <w:spacing w:line="276" w:lineRule="auto"/>
              <w:rPr>
                <w:rFonts w:cs="Arial"/>
                <w:b/>
              </w:rPr>
            </w:pPr>
            <w:r w:rsidRPr="0086473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44C30" w:rsidRPr="00864737" w:rsidRDefault="00244C30">
            <w:pPr>
              <w:spacing w:line="276" w:lineRule="auto"/>
              <w:rPr>
                <w:rFonts w:cs="Arial"/>
                <w:b/>
              </w:rPr>
            </w:pPr>
            <w:r w:rsidRPr="00864737">
              <w:rPr>
                <w:rFonts w:cs="Arial"/>
                <w:b/>
              </w:rPr>
              <w:t>Description</w:t>
            </w:r>
          </w:p>
        </w:tc>
      </w:tr>
      <w:tr w:rsidR="00244C30" w:rsidRPr="00864737"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r>
              <w:rPr>
                <w:rFonts w:cs="Arial"/>
              </w:rPr>
              <w:t>Bezel_Beeps.Rq</w:t>
            </w:r>
          </w:p>
        </w:tc>
        <w:tc>
          <w:tcPr>
            <w:tcW w:w="1583" w:type="dxa"/>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r>
              <w:rPr>
                <w:rFonts w:cs="Arial"/>
              </w:rPr>
              <w:t>Inactive</w:t>
            </w:r>
          </w:p>
        </w:tc>
        <w:tc>
          <w:tcPr>
            <w:tcW w:w="861" w:type="dxa"/>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44C30" w:rsidRPr="00864737" w:rsidRDefault="00244C30">
            <w:pPr>
              <w:autoSpaceDE w:val="0"/>
              <w:autoSpaceDN w:val="0"/>
              <w:adjustRightInd w:val="0"/>
              <w:spacing w:line="276" w:lineRule="auto"/>
              <w:rPr>
                <w:rFonts w:cs="Arial"/>
              </w:rPr>
            </w:pPr>
          </w:p>
        </w:tc>
      </w:tr>
      <w:tr w:rsidR="00244C30" w:rsidRPr="00864737"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864737" w:rsidRDefault="00244C30">
            <w:pPr>
              <w:rPr>
                <w:rFonts w:cs="Arial"/>
              </w:rPr>
            </w:pPr>
          </w:p>
        </w:tc>
        <w:tc>
          <w:tcPr>
            <w:tcW w:w="1583" w:type="dxa"/>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r>
              <w:rPr>
                <w:rFonts w:cs="Arial"/>
              </w:rPr>
              <w:t>Enabled</w:t>
            </w:r>
          </w:p>
        </w:tc>
        <w:tc>
          <w:tcPr>
            <w:tcW w:w="861" w:type="dxa"/>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p>
        </w:tc>
      </w:tr>
      <w:tr w:rsidR="00244C30" w:rsidRPr="00864737"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864737" w:rsidRDefault="00244C30">
            <w:pPr>
              <w:rPr>
                <w:rFonts w:cs="Arial"/>
              </w:rPr>
            </w:pPr>
          </w:p>
        </w:tc>
        <w:tc>
          <w:tcPr>
            <w:tcW w:w="1583" w:type="dxa"/>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r>
              <w:rPr>
                <w:rFonts w:cs="Arial"/>
              </w:rPr>
              <w:t>Disabled</w:t>
            </w:r>
          </w:p>
        </w:tc>
        <w:tc>
          <w:tcPr>
            <w:tcW w:w="861" w:type="dxa"/>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p>
        </w:tc>
      </w:tr>
    </w:tbl>
    <w:p w:rsidR="00244C30" w:rsidRPr="00864737" w:rsidRDefault="00244C30" w:rsidP="00244C30">
      <w:pPr>
        <w:rPr>
          <w:rFonts w:cs="Arial"/>
        </w:rPr>
      </w:pPr>
    </w:p>
    <w:p w:rsidR="00244C30" w:rsidRPr="00864737" w:rsidRDefault="00244C30">
      <w:pPr>
        <w:rPr>
          <w:rFonts w:cs="Arial"/>
        </w:rPr>
      </w:pPr>
    </w:p>
    <w:p w:rsidR="00244C30" w:rsidRDefault="00244C30" w:rsidP="00244C30">
      <w:pPr>
        <w:pStyle w:val="Heading3"/>
      </w:pPr>
      <w:bookmarkStart w:id="344" w:name="_Toc35508855"/>
      <w:r w:rsidRPr="00B9479B">
        <w:t>MD-REQ-025385/B-Bezel_Beeps.St (TcSE ROIN-297423)</w:t>
      </w:r>
      <w:bookmarkEnd w:id="344"/>
    </w:p>
    <w:p w:rsidR="00244C30" w:rsidRPr="00416141" w:rsidRDefault="00244C30">
      <w:pPr>
        <w:rPr>
          <w:rFonts w:cs="Arial"/>
        </w:rPr>
      </w:pPr>
      <w:r w:rsidRPr="00416141">
        <w:rPr>
          <w:rFonts w:cs="Arial"/>
          <w:b/>
        </w:rPr>
        <w:t>Message Type:</w:t>
      </w:r>
      <w:r w:rsidRPr="00416141">
        <w:rPr>
          <w:rFonts w:cs="Arial"/>
        </w:rPr>
        <w:t xml:space="preserve">  Status</w:t>
      </w:r>
    </w:p>
    <w:p w:rsidR="00244C30" w:rsidRPr="00416141" w:rsidRDefault="00244C30">
      <w:pPr>
        <w:rPr>
          <w:rFonts w:cs="Arial"/>
        </w:rPr>
      </w:pPr>
    </w:p>
    <w:p w:rsidR="00244C30" w:rsidRPr="00416141" w:rsidRDefault="00244C30">
      <w:pPr>
        <w:rPr>
          <w:rFonts w:cs="Arial"/>
        </w:rPr>
      </w:pPr>
      <w:r w:rsidRPr="00416141">
        <w:rPr>
          <w:rFonts w:cs="Arial"/>
        </w:rPr>
        <w:lastRenderedPageBreak/>
        <w:t xml:space="preserve">This signal provides the status of Bezel Beeps settings (Enabled/ Disabled).  </w:t>
      </w:r>
    </w:p>
    <w:p w:rsidR="00244C30" w:rsidRPr="00416141" w:rsidRDefault="00244C30">
      <w:pPr>
        <w:rPr>
          <w:rFonts w:cs="Arial"/>
        </w:rPr>
      </w:pPr>
    </w:p>
    <w:p w:rsidR="00244C30" w:rsidRPr="00416141"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313"/>
        <w:gridCol w:w="810"/>
        <w:gridCol w:w="3807"/>
      </w:tblGrid>
      <w:tr w:rsidR="00244C30" w:rsidRPr="00416141"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416141" w:rsidRDefault="00244C30">
            <w:pPr>
              <w:spacing w:line="276" w:lineRule="auto"/>
              <w:rPr>
                <w:rFonts w:cs="Arial"/>
                <w:b/>
              </w:rPr>
            </w:pPr>
            <w:r w:rsidRPr="00416141">
              <w:rPr>
                <w:rFonts w:cs="Arial"/>
                <w:b/>
              </w:rPr>
              <w:t>Logical Signal Name</w:t>
            </w:r>
          </w:p>
        </w:tc>
        <w:tc>
          <w:tcPr>
            <w:tcW w:w="1313" w:type="dxa"/>
            <w:tcBorders>
              <w:top w:val="single" w:sz="4" w:space="0" w:color="auto"/>
              <w:left w:val="single" w:sz="4" w:space="0" w:color="auto"/>
              <w:bottom w:val="single" w:sz="4" w:space="0" w:color="auto"/>
              <w:right w:val="single" w:sz="4" w:space="0" w:color="auto"/>
            </w:tcBorders>
            <w:hideMark/>
          </w:tcPr>
          <w:p w:rsidR="00244C30" w:rsidRPr="00416141" w:rsidRDefault="00244C30">
            <w:pPr>
              <w:spacing w:line="276" w:lineRule="auto"/>
              <w:rPr>
                <w:rFonts w:cs="Arial"/>
                <w:b/>
              </w:rPr>
            </w:pPr>
            <w:r w:rsidRPr="00416141">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244C30" w:rsidRPr="00416141" w:rsidRDefault="00244C30">
            <w:pPr>
              <w:spacing w:line="276" w:lineRule="auto"/>
              <w:rPr>
                <w:rFonts w:cs="Arial"/>
                <w:b/>
              </w:rPr>
            </w:pPr>
            <w:r w:rsidRPr="00416141">
              <w:rPr>
                <w:rFonts w:cs="Arial"/>
                <w:b/>
              </w:rPr>
              <w:t>Value</w:t>
            </w:r>
          </w:p>
        </w:tc>
        <w:tc>
          <w:tcPr>
            <w:tcW w:w="3807" w:type="dxa"/>
            <w:tcBorders>
              <w:top w:val="single" w:sz="4" w:space="0" w:color="auto"/>
              <w:left w:val="single" w:sz="4" w:space="0" w:color="auto"/>
              <w:bottom w:val="single" w:sz="4" w:space="0" w:color="auto"/>
              <w:right w:val="single" w:sz="4" w:space="0" w:color="auto"/>
            </w:tcBorders>
            <w:hideMark/>
          </w:tcPr>
          <w:p w:rsidR="00244C30" w:rsidRPr="00416141" w:rsidRDefault="00244C30">
            <w:pPr>
              <w:spacing w:line="276" w:lineRule="auto"/>
              <w:rPr>
                <w:rFonts w:cs="Arial"/>
                <w:b/>
              </w:rPr>
            </w:pPr>
            <w:r w:rsidRPr="00416141">
              <w:rPr>
                <w:rFonts w:cs="Arial"/>
                <w:b/>
              </w:rPr>
              <w:t>Description</w:t>
            </w:r>
          </w:p>
        </w:tc>
      </w:tr>
      <w:tr w:rsidR="00244C30" w:rsidRPr="00416141"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r>
              <w:rPr>
                <w:rFonts w:cs="Arial"/>
              </w:rPr>
              <w:t>Bezel_Beeps.St</w:t>
            </w:r>
          </w:p>
        </w:tc>
        <w:tc>
          <w:tcPr>
            <w:tcW w:w="1313" w:type="dxa"/>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r>
              <w:rPr>
                <w:rFonts w:cs="Arial"/>
              </w:rPr>
              <w:t>Invalid</w:t>
            </w:r>
          </w:p>
        </w:tc>
        <w:tc>
          <w:tcPr>
            <w:tcW w:w="810" w:type="dxa"/>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r>
              <w:rPr>
                <w:rFonts w:cs="Arial"/>
              </w:rPr>
              <w:t>0x0</w:t>
            </w:r>
          </w:p>
        </w:tc>
        <w:tc>
          <w:tcPr>
            <w:tcW w:w="3807" w:type="dxa"/>
            <w:tcBorders>
              <w:top w:val="single" w:sz="4" w:space="0" w:color="auto"/>
              <w:left w:val="single" w:sz="4" w:space="0" w:color="auto"/>
              <w:bottom w:val="single" w:sz="4" w:space="0" w:color="auto"/>
              <w:right w:val="single" w:sz="4" w:space="0" w:color="auto"/>
            </w:tcBorders>
            <w:vAlign w:val="center"/>
          </w:tcPr>
          <w:p w:rsidR="00244C30" w:rsidRPr="00416141" w:rsidRDefault="00244C30">
            <w:pPr>
              <w:autoSpaceDE w:val="0"/>
              <w:autoSpaceDN w:val="0"/>
              <w:adjustRightInd w:val="0"/>
              <w:spacing w:line="276" w:lineRule="auto"/>
              <w:rPr>
                <w:rFonts w:cs="Arial"/>
              </w:rPr>
            </w:pPr>
          </w:p>
        </w:tc>
      </w:tr>
      <w:tr w:rsidR="00244C30" w:rsidRPr="00416141"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416141" w:rsidRDefault="00244C30">
            <w:pPr>
              <w:rPr>
                <w:rFonts w:cs="Arial"/>
              </w:rPr>
            </w:pPr>
          </w:p>
        </w:tc>
        <w:tc>
          <w:tcPr>
            <w:tcW w:w="1313" w:type="dxa"/>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r>
              <w:rPr>
                <w:rFonts w:cs="Arial"/>
              </w:rPr>
              <w:t>Enabled</w:t>
            </w:r>
          </w:p>
        </w:tc>
        <w:tc>
          <w:tcPr>
            <w:tcW w:w="810" w:type="dxa"/>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r>
              <w:rPr>
                <w:rFonts w:cs="Arial"/>
              </w:rPr>
              <w:t>0x1</w:t>
            </w:r>
          </w:p>
        </w:tc>
        <w:tc>
          <w:tcPr>
            <w:tcW w:w="3807" w:type="dxa"/>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p>
        </w:tc>
      </w:tr>
      <w:tr w:rsidR="00244C30" w:rsidRPr="00416141"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416141" w:rsidRDefault="00244C30">
            <w:pPr>
              <w:rPr>
                <w:rFonts w:cs="Arial"/>
              </w:rPr>
            </w:pPr>
          </w:p>
        </w:tc>
        <w:tc>
          <w:tcPr>
            <w:tcW w:w="1313" w:type="dxa"/>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r>
              <w:rPr>
                <w:rFonts w:cs="Arial"/>
              </w:rPr>
              <w:t>Disabled</w:t>
            </w:r>
          </w:p>
        </w:tc>
        <w:tc>
          <w:tcPr>
            <w:tcW w:w="810" w:type="dxa"/>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r>
              <w:rPr>
                <w:rFonts w:cs="Arial"/>
              </w:rPr>
              <w:t>0x2</w:t>
            </w:r>
          </w:p>
        </w:tc>
        <w:tc>
          <w:tcPr>
            <w:tcW w:w="3807" w:type="dxa"/>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p>
        </w:tc>
      </w:tr>
    </w:tbl>
    <w:p w:rsidR="00244C30" w:rsidRPr="00416141" w:rsidRDefault="00244C30" w:rsidP="00244C30">
      <w:pPr>
        <w:rPr>
          <w:rFonts w:cs="Arial"/>
        </w:rPr>
      </w:pPr>
    </w:p>
    <w:p w:rsidR="00244C30" w:rsidRPr="00416141" w:rsidRDefault="00244C30">
      <w:pPr>
        <w:rPr>
          <w:rFonts w:cs="Arial"/>
        </w:rPr>
      </w:pPr>
    </w:p>
    <w:p w:rsidR="00244C30" w:rsidRDefault="00244C30" w:rsidP="00244C30">
      <w:pPr>
        <w:pStyle w:val="Heading3"/>
      </w:pPr>
      <w:bookmarkStart w:id="345" w:name="_Toc35508856"/>
      <w:r w:rsidRPr="00B9479B">
        <w:t>MD-REQ-025386/B-Bezel_Beeps_Supported.St (TcSE ROIN-297429)</w:t>
      </w:r>
      <w:bookmarkEnd w:id="345"/>
    </w:p>
    <w:p w:rsidR="00244C30" w:rsidRPr="004A4FB0" w:rsidRDefault="00244C30">
      <w:pPr>
        <w:rPr>
          <w:rFonts w:cs="Arial"/>
        </w:rPr>
      </w:pPr>
      <w:r w:rsidRPr="004A4FB0">
        <w:rPr>
          <w:rFonts w:cs="Arial"/>
          <w:b/>
        </w:rPr>
        <w:t>Message Type:</w:t>
      </w:r>
      <w:r w:rsidRPr="004A4FB0">
        <w:rPr>
          <w:rFonts w:cs="Arial"/>
        </w:rPr>
        <w:t xml:space="preserve">  Status</w:t>
      </w:r>
    </w:p>
    <w:p w:rsidR="00244C30" w:rsidRPr="004A4FB0" w:rsidRDefault="00244C30">
      <w:pPr>
        <w:rPr>
          <w:rFonts w:cs="Arial"/>
        </w:rPr>
      </w:pPr>
    </w:p>
    <w:p w:rsidR="00244C30" w:rsidRPr="004A4FB0" w:rsidRDefault="00244C30">
      <w:pPr>
        <w:rPr>
          <w:rFonts w:cs="Arial"/>
        </w:rPr>
      </w:pPr>
      <w:r w:rsidRPr="004A4FB0">
        <w:rPr>
          <w:rFonts w:cs="Arial"/>
        </w:rPr>
        <w:t xml:space="preserve">Signal from the Vehicle Settings Beep Server </w:t>
      </w:r>
      <w:r>
        <w:rPr>
          <w:rFonts w:cs="Arial"/>
        </w:rPr>
        <w:t>telling the Vehicle Settings Beep Client</w:t>
      </w:r>
      <w:r w:rsidRPr="004A4FB0">
        <w:rPr>
          <w:rFonts w:cs="Arial"/>
        </w:rPr>
        <w:t xml:space="preserve"> if Bezel Beeps are supported or not supported </w:t>
      </w:r>
    </w:p>
    <w:p w:rsidR="00244C30" w:rsidRPr="004A4FB0" w:rsidRDefault="00244C30">
      <w:pPr>
        <w:rPr>
          <w:rFonts w:cs="Arial"/>
        </w:rPr>
      </w:pPr>
    </w:p>
    <w:p w:rsidR="00244C30" w:rsidRPr="004A4FB0"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07"/>
        <w:gridCol w:w="1980"/>
        <w:gridCol w:w="990"/>
        <w:gridCol w:w="3637"/>
      </w:tblGrid>
      <w:tr w:rsidR="00244C30" w:rsidRPr="004A4FB0" w:rsidTr="00244C30">
        <w:trPr>
          <w:jc w:val="center"/>
        </w:trPr>
        <w:tc>
          <w:tcPr>
            <w:tcW w:w="3007" w:type="dxa"/>
            <w:tcBorders>
              <w:top w:val="single" w:sz="4" w:space="0" w:color="auto"/>
              <w:left w:val="single" w:sz="4" w:space="0" w:color="auto"/>
              <w:bottom w:val="single" w:sz="4" w:space="0" w:color="auto"/>
              <w:right w:val="single" w:sz="4" w:space="0" w:color="auto"/>
            </w:tcBorders>
            <w:hideMark/>
          </w:tcPr>
          <w:p w:rsidR="00244C30" w:rsidRPr="004A4FB0" w:rsidRDefault="00244C30">
            <w:pPr>
              <w:spacing w:line="276" w:lineRule="auto"/>
              <w:rPr>
                <w:rFonts w:cs="Arial"/>
                <w:b/>
              </w:rPr>
            </w:pPr>
            <w:r w:rsidRPr="004A4FB0">
              <w:rPr>
                <w:rFonts w:cs="Arial"/>
                <w:b/>
              </w:rPr>
              <w:t>Logical Signal Name</w:t>
            </w:r>
          </w:p>
        </w:tc>
        <w:tc>
          <w:tcPr>
            <w:tcW w:w="1980" w:type="dxa"/>
            <w:tcBorders>
              <w:top w:val="single" w:sz="4" w:space="0" w:color="auto"/>
              <w:left w:val="single" w:sz="4" w:space="0" w:color="auto"/>
              <w:bottom w:val="single" w:sz="4" w:space="0" w:color="auto"/>
              <w:right w:val="single" w:sz="4" w:space="0" w:color="auto"/>
            </w:tcBorders>
            <w:hideMark/>
          </w:tcPr>
          <w:p w:rsidR="00244C30" w:rsidRPr="004A4FB0" w:rsidRDefault="00244C30">
            <w:pPr>
              <w:spacing w:line="276" w:lineRule="auto"/>
              <w:rPr>
                <w:rFonts w:cs="Arial"/>
                <w:b/>
              </w:rPr>
            </w:pPr>
            <w:r w:rsidRPr="004A4FB0">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4A4FB0" w:rsidRDefault="00244C30">
            <w:pPr>
              <w:spacing w:line="276" w:lineRule="auto"/>
              <w:rPr>
                <w:rFonts w:cs="Arial"/>
                <w:b/>
              </w:rPr>
            </w:pPr>
            <w:r w:rsidRPr="004A4FB0">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rsidR="00244C30" w:rsidRPr="004A4FB0" w:rsidRDefault="00244C30">
            <w:pPr>
              <w:spacing w:line="276" w:lineRule="auto"/>
              <w:rPr>
                <w:rFonts w:cs="Arial"/>
                <w:b/>
              </w:rPr>
            </w:pPr>
            <w:r w:rsidRPr="004A4FB0">
              <w:rPr>
                <w:rFonts w:cs="Arial"/>
                <w:b/>
              </w:rPr>
              <w:t>Description</w:t>
            </w:r>
          </w:p>
        </w:tc>
      </w:tr>
      <w:tr w:rsidR="00244C30" w:rsidRPr="004A4FB0" w:rsidTr="00244C30">
        <w:trPr>
          <w:jc w:val="center"/>
        </w:trPr>
        <w:tc>
          <w:tcPr>
            <w:tcW w:w="3007" w:type="dxa"/>
            <w:vMerge w:val="restart"/>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r>
              <w:rPr>
                <w:rFonts w:cs="Arial"/>
              </w:rPr>
              <w:t>Bezel_Beeps_Supported.St</w:t>
            </w:r>
          </w:p>
        </w:tc>
        <w:tc>
          <w:tcPr>
            <w:tcW w:w="1980" w:type="dxa"/>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r>
              <w:rPr>
                <w:rFonts w:cs="Arial"/>
              </w:rPr>
              <w:t>Invalid</w:t>
            </w:r>
          </w:p>
        </w:tc>
        <w:tc>
          <w:tcPr>
            <w:tcW w:w="990" w:type="dxa"/>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rsidR="00244C30" w:rsidRPr="004A4FB0" w:rsidRDefault="00244C30">
            <w:pPr>
              <w:autoSpaceDE w:val="0"/>
              <w:autoSpaceDN w:val="0"/>
              <w:adjustRightInd w:val="0"/>
              <w:spacing w:line="276" w:lineRule="auto"/>
              <w:rPr>
                <w:rFonts w:cs="Arial"/>
              </w:rPr>
            </w:pPr>
          </w:p>
        </w:tc>
      </w:tr>
      <w:tr w:rsidR="00244C30" w:rsidRPr="004A4FB0" w:rsidTr="00244C30">
        <w:trPr>
          <w:jc w:val="center"/>
        </w:trPr>
        <w:tc>
          <w:tcPr>
            <w:tcW w:w="3007" w:type="dxa"/>
            <w:vMerge/>
            <w:tcBorders>
              <w:top w:val="single" w:sz="4" w:space="0" w:color="auto"/>
              <w:left w:val="single" w:sz="4" w:space="0" w:color="auto"/>
              <w:bottom w:val="single" w:sz="4" w:space="0" w:color="auto"/>
              <w:right w:val="single" w:sz="4" w:space="0" w:color="auto"/>
            </w:tcBorders>
            <w:vAlign w:val="center"/>
          </w:tcPr>
          <w:p w:rsidR="00244C30" w:rsidRPr="004A4FB0" w:rsidRDefault="00244C30">
            <w:pPr>
              <w:rPr>
                <w:rFonts w:cs="Arial"/>
              </w:rPr>
            </w:pPr>
          </w:p>
        </w:tc>
        <w:tc>
          <w:tcPr>
            <w:tcW w:w="1980" w:type="dxa"/>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r>
              <w:rPr>
                <w:rFonts w:cs="Arial"/>
              </w:rPr>
              <w:t>Supported</w:t>
            </w:r>
          </w:p>
        </w:tc>
        <w:tc>
          <w:tcPr>
            <w:tcW w:w="990" w:type="dxa"/>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p>
        </w:tc>
      </w:tr>
      <w:tr w:rsidR="00244C30" w:rsidRPr="004A4FB0" w:rsidTr="00244C30">
        <w:trPr>
          <w:jc w:val="center"/>
        </w:trPr>
        <w:tc>
          <w:tcPr>
            <w:tcW w:w="3007" w:type="dxa"/>
            <w:vMerge/>
            <w:tcBorders>
              <w:top w:val="single" w:sz="4" w:space="0" w:color="auto"/>
              <w:left w:val="single" w:sz="4" w:space="0" w:color="auto"/>
              <w:bottom w:val="single" w:sz="4" w:space="0" w:color="auto"/>
              <w:right w:val="single" w:sz="4" w:space="0" w:color="auto"/>
            </w:tcBorders>
            <w:vAlign w:val="center"/>
          </w:tcPr>
          <w:p w:rsidR="00244C30" w:rsidRPr="004A4FB0" w:rsidRDefault="00244C30">
            <w:pPr>
              <w:rPr>
                <w:rFonts w:cs="Arial"/>
              </w:rPr>
            </w:pPr>
          </w:p>
        </w:tc>
        <w:tc>
          <w:tcPr>
            <w:tcW w:w="1980" w:type="dxa"/>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r>
              <w:rPr>
                <w:rFonts w:cs="Arial"/>
              </w:rPr>
              <w:t xml:space="preserve">Not Supported </w:t>
            </w:r>
          </w:p>
        </w:tc>
        <w:tc>
          <w:tcPr>
            <w:tcW w:w="990" w:type="dxa"/>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p>
        </w:tc>
      </w:tr>
    </w:tbl>
    <w:p w:rsidR="00244C30" w:rsidRPr="004A4FB0" w:rsidRDefault="00244C30" w:rsidP="00244C30">
      <w:pPr>
        <w:rPr>
          <w:rFonts w:cs="Arial"/>
        </w:rPr>
      </w:pPr>
    </w:p>
    <w:p w:rsidR="00244C30" w:rsidRPr="004A4FB0" w:rsidRDefault="00244C30">
      <w:pPr>
        <w:rPr>
          <w:rFonts w:cs="Arial"/>
        </w:rPr>
      </w:pPr>
    </w:p>
    <w:p w:rsidR="00244C30" w:rsidRDefault="00244C30" w:rsidP="00244C30">
      <w:pPr>
        <w:pStyle w:val="Heading3"/>
      </w:pPr>
      <w:bookmarkStart w:id="346" w:name="_Toc35508857"/>
      <w:r w:rsidRPr="00B9479B">
        <w:t>MD-REQ-025381/B-TimeAdjust.Rq (TcSE ROIN-297370)</w:t>
      </w:r>
      <w:bookmarkEnd w:id="346"/>
    </w:p>
    <w:p w:rsidR="00244C30" w:rsidRPr="00A71404" w:rsidRDefault="00244C30">
      <w:pPr>
        <w:rPr>
          <w:rFonts w:cs="Arial"/>
        </w:rPr>
      </w:pPr>
      <w:r w:rsidRPr="00A71404">
        <w:rPr>
          <w:rFonts w:cs="Arial"/>
          <w:b/>
        </w:rPr>
        <w:t>Message Type</w:t>
      </w:r>
      <w:r w:rsidRPr="00A71404">
        <w:rPr>
          <w:rFonts w:cs="Arial"/>
        </w:rPr>
        <w:t>:  Request</w:t>
      </w:r>
    </w:p>
    <w:p w:rsidR="00244C30" w:rsidRPr="00A71404" w:rsidRDefault="00244C30">
      <w:pPr>
        <w:rPr>
          <w:rFonts w:cs="Arial"/>
        </w:rPr>
      </w:pPr>
    </w:p>
    <w:p w:rsidR="00244C30" w:rsidRPr="00A71404" w:rsidRDefault="00244C30">
      <w:pPr>
        <w:rPr>
          <w:rFonts w:cs="Arial"/>
        </w:rPr>
      </w:pPr>
      <w:r w:rsidRPr="00A71404">
        <w:rPr>
          <w:rFonts w:cs="Arial"/>
        </w:rPr>
        <w:t>This signal requests to change the setting for 12/24 hour mode.</w:t>
      </w:r>
    </w:p>
    <w:p w:rsidR="00244C30" w:rsidRPr="00A71404"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493"/>
        <w:gridCol w:w="900"/>
        <w:gridCol w:w="4987"/>
      </w:tblGrid>
      <w:tr w:rsidR="00244C30" w:rsidRPr="00A71404"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A71404" w:rsidRDefault="00244C30">
            <w:pPr>
              <w:spacing w:line="276" w:lineRule="auto"/>
              <w:rPr>
                <w:rFonts w:cs="Arial"/>
                <w:b/>
              </w:rPr>
            </w:pPr>
            <w:r w:rsidRPr="00A71404">
              <w:rPr>
                <w:rFonts w:cs="Arial"/>
                <w:b/>
              </w:rPr>
              <w:t>Logical Signal Name</w:t>
            </w:r>
          </w:p>
        </w:tc>
        <w:tc>
          <w:tcPr>
            <w:tcW w:w="1493" w:type="dxa"/>
            <w:tcBorders>
              <w:top w:val="single" w:sz="4" w:space="0" w:color="auto"/>
              <w:left w:val="single" w:sz="4" w:space="0" w:color="auto"/>
              <w:bottom w:val="single" w:sz="4" w:space="0" w:color="auto"/>
              <w:right w:val="single" w:sz="4" w:space="0" w:color="auto"/>
            </w:tcBorders>
            <w:hideMark/>
          </w:tcPr>
          <w:p w:rsidR="00244C30" w:rsidRPr="00A71404" w:rsidRDefault="00244C30">
            <w:pPr>
              <w:spacing w:line="276" w:lineRule="auto"/>
              <w:rPr>
                <w:rFonts w:cs="Arial"/>
                <w:b/>
              </w:rPr>
            </w:pPr>
            <w:r w:rsidRPr="00A7140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A71404" w:rsidRDefault="00244C30">
            <w:pPr>
              <w:spacing w:line="276" w:lineRule="auto"/>
              <w:rPr>
                <w:rFonts w:cs="Arial"/>
                <w:b/>
              </w:rPr>
            </w:pPr>
            <w:r w:rsidRPr="00A71404">
              <w:rPr>
                <w:rFonts w:cs="Arial"/>
                <w:b/>
              </w:rPr>
              <w:t>Value</w:t>
            </w:r>
          </w:p>
        </w:tc>
        <w:tc>
          <w:tcPr>
            <w:tcW w:w="4987" w:type="dxa"/>
            <w:tcBorders>
              <w:top w:val="single" w:sz="4" w:space="0" w:color="auto"/>
              <w:left w:val="single" w:sz="4" w:space="0" w:color="auto"/>
              <w:bottom w:val="single" w:sz="4" w:space="0" w:color="auto"/>
              <w:right w:val="single" w:sz="4" w:space="0" w:color="auto"/>
            </w:tcBorders>
            <w:hideMark/>
          </w:tcPr>
          <w:p w:rsidR="00244C30" w:rsidRPr="00A71404" w:rsidRDefault="00244C30">
            <w:pPr>
              <w:spacing w:line="276" w:lineRule="auto"/>
              <w:rPr>
                <w:rFonts w:cs="Arial"/>
                <w:b/>
              </w:rPr>
            </w:pPr>
            <w:r w:rsidRPr="00A71404">
              <w:rPr>
                <w:rFonts w:cs="Arial"/>
                <w:b/>
              </w:rPr>
              <w:t>Description</w:t>
            </w:r>
          </w:p>
        </w:tc>
      </w:tr>
      <w:tr w:rsidR="00244C30" w:rsidRPr="00A71404"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r>
              <w:rPr>
                <w:rFonts w:cs="Arial"/>
              </w:rPr>
              <w:t>TimeAdjust.Rq</w:t>
            </w:r>
          </w:p>
        </w:tc>
        <w:tc>
          <w:tcPr>
            <w:tcW w:w="1493" w:type="dxa"/>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r>
              <w:rPr>
                <w:rFonts w:cs="Arial"/>
              </w:rPr>
              <w:t>0x0</w:t>
            </w:r>
          </w:p>
        </w:tc>
        <w:tc>
          <w:tcPr>
            <w:tcW w:w="4987" w:type="dxa"/>
            <w:tcBorders>
              <w:top w:val="single" w:sz="4" w:space="0" w:color="auto"/>
              <w:left w:val="single" w:sz="4" w:space="0" w:color="auto"/>
              <w:bottom w:val="single" w:sz="4" w:space="0" w:color="auto"/>
              <w:right w:val="single" w:sz="4" w:space="0" w:color="auto"/>
            </w:tcBorders>
            <w:vAlign w:val="center"/>
          </w:tcPr>
          <w:p w:rsidR="00244C30" w:rsidRPr="00A71404" w:rsidRDefault="00244C30">
            <w:pPr>
              <w:autoSpaceDE w:val="0"/>
              <w:autoSpaceDN w:val="0"/>
              <w:adjustRightInd w:val="0"/>
              <w:spacing w:line="276" w:lineRule="auto"/>
              <w:rPr>
                <w:rFonts w:cs="Arial"/>
              </w:rPr>
            </w:pPr>
          </w:p>
        </w:tc>
      </w:tr>
      <w:tr w:rsidR="00244C30" w:rsidRPr="00A71404"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A71404" w:rsidRDefault="00244C30">
            <w:pPr>
              <w:rPr>
                <w:rFonts w:cs="Arial"/>
              </w:rPr>
            </w:pPr>
          </w:p>
        </w:tc>
        <w:tc>
          <w:tcPr>
            <w:tcW w:w="1493" w:type="dxa"/>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r>
              <w:rPr>
                <w:rFonts w:cs="Arial"/>
              </w:rPr>
              <w:t>12h_mode</w:t>
            </w:r>
          </w:p>
        </w:tc>
        <w:tc>
          <w:tcPr>
            <w:tcW w:w="900" w:type="dxa"/>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r>
              <w:rPr>
                <w:rFonts w:cs="Arial"/>
              </w:rPr>
              <w:t>0x1</w:t>
            </w:r>
          </w:p>
        </w:tc>
        <w:tc>
          <w:tcPr>
            <w:tcW w:w="4987" w:type="dxa"/>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p>
        </w:tc>
      </w:tr>
      <w:tr w:rsidR="00244C30" w:rsidRPr="00A71404"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A71404" w:rsidRDefault="00244C30">
            <w:pPr>
              <w:rPr>
                <w:rFonts w:cs="Arial"/>
              </w:rPr>
            </w:pPr>
          </w:p>
        </w:tc>
        <w:tc>
          <w:tcPr>
            <w:tcW w:w="1493" w:type="dxa"/>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r>
              <w:rPr>
                <w:rFonts w:cs="Arial"/>
              </w:rPr>
              <w:t>24h_mode</w:t>
            </w:r>
          </w:p>
        </w:tc>
        <w:tc>
          <w:tcPr>
            <w:tcW w:w="900" w:type="dxa"/>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r>
              <w:rPr>
                <w:rFonts w:cs="Arial"/>
              </w:rPr>
              <w:t>0x2</w:t>
            </w:r>
          </w:p>
        </w:tc>
        <w:tc>
          <w:tcPr>
            <w:tcW w:w="4987" w:type="dxa"/>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p>
        </w:tc>
      </w:tr>
    </w:tbl>
    <w:p w:rsidR="00244C30" w:rsidRPr="00A71404" w:rsidRDefault="00244C30">
      <w:pPr>
        <w:rPr>
          <w:rFonts w:cs="Arial"/>
        </w:rPr>
      </w:pPr>
    </w:p>
    <w:p w:rsidR="00244C30" w:rsidRDefault="00244C30" w:rsidP="00244C30">
      <w:pPr>
        <w:pStyle w:val="Heading3"/>
      </w:pPr>
      <w:bookmarkStart w:id="347" w:name="_Toc35508858"/>
      <w:r w:rsidRPr="00B9479B">
        <w:t>MD-REQ-025462/B-VehTimeFormat.St (TcSE ROIN-297375)</w:t>
      </w:r>
      <w:bookmarkEnd w:id="347"/>
    </w:p>
    <w:p w:rsidR="00244C30" w:rsidRPr="003B2A22" w:rsidRDefault="00244C30">
      <w:pPr>
        <w:rPr>
          <w:rFonts w:cs="Arial"/>
        </w:rPr>
      </w:pPr>
      <w:r w:rsidRPr="003B2A22">
        <w:rPr>
          <w:rFonts w:cs="Arial"/>
          <w:b/>
        </w:rPr>
        <w:t>Message Type</w:t>
      </w:r>
      <w:r>
        <w:rPr>
          <w:rFonts w:cs="Arial"/>
        </w:rPr>
        <w:t xml:space="preserve">:  </w:t>
      </w:r>
      <w:r w:rsidRPr="003B2A22">
        <w:rPr>
          <w:rFonts w:cs="Arial"/>
        </w:rPr>
        <w:t>Status</w:t>
      </w:r>
    </w:p>
    <w:p w:rsidR="00244C30" w:rsidRPr="003B2A22" w:rsidRDefault="00244C30">
      <w:pPr>
        <w:rPr>
          <w:rFonts w:cs="Arial"/>
        </w:rPr>
      </w:pPr>
    </w:p>
    <w:p w:rsidR="00244C30" w:rsidRPr="003B2A22" w:rsidRDefault="00244C30">
      <w:pPr>
        <w:rPr>
          <w:rFonts w:cs="Arial"/>
        </w:rPr>
      </w:pPr>
      <w:r>
        <w:rPr>
          <w:rFonts w:cs="Arial"/>
        </w:rPr>
        <w:t>S</w:t>
      </w:r>
      <w:r w:rsidRPr="003B2A22">
        <w:rPr>
          <w:rFonts w:cs="Arial"/>
        </w:rPr>
        <w:t xml:space="preserve">ignal by the Vehicle Settings Server </w:t>
      </w:r>
      <w:r>
        <w:rPr>
          <w:rFonts w:cs="Arial"/>
        </w:rPr>
        <w:t>to provide</w:t>
      </w:r>
      <w:r w:rsidRPr="003B2A22">
        <w:rPr>
          <w:rFonts w:cs="Arial"/>
        </w:rPr>
        <w:t xml:space="preserve"> the status of the 12/24 hour time </w:t>
      </w:r>
      <w:r>
        <w:rPr>
          <w:rFonts w:cs="Arial"/>
        </w:rPr>
        <w:t>mode setting</w:t>
      </w:r>
      <w:r w:rsidRPr="003B2A22">
        <w:rPr>
          <w:rFonts w:cs="Arial"/>
        </w:rPr>
        <w:t xml:space="preserve">.  </w:t>
      </w:r>
    </w:p>
    <w:p w:rsidR="00244C30" w:rsidRPr="003B2A22"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244C30" w:rsidRPr="003B2A22"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3B2A22" w:rsidRDefault="00244C30">
            <w:pPr>
              <w:spacing w:line="276" w:lineRule="auto"/>
              <w:rPr>
                <w:rFonts w:cs="Arial"/>
                <w:b/>
              </w:rPr>
            </w:pPr>
            <w:r w:rsidRPr="003B2A22">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244C30" w:rsidRPr="003B2A22" w:rsidRDefault="00244C30">
            <w:pPr>
              <w:spacing w:line="276" w:lineRule="auto"/>
              <w:rPr>
                <w:rFonts w:cs="Arial"/>
                <w:b/>
              </w:rPr>
            </w:pPr>
            <w:r w:rsidRPr="003B2A22">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3B2A22" w:rsidRDefault="00244C30">
            <w:pPr>
              <w:spacing w:line="276" w:lineRule="auto"/>
              <w:rPr>
                <w:rFonts w:cs="Arial"/>
                <w:b/>
              </w:rPr>
            </w:pPr>
            <w:r w:rsidRPr="003B2A22">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44C30" w:rsidRPr="003B2A22" w:rsidRDefault="00244C30">
            <w:pPr>
              <w:spacing w:line="276" w:lineRule="auto"/>
              <w:rPr>
                <w:rFonts w:cs="Arial"/>
                <w:b/>
              </w:rPr>
            </w:pPr>
            <w:r w:rsidRPr="003B2A22">
              <w:rPr>
                <w:rFonts w:cs="Arial"/>
                <w:b/>
              </w:rPr>
              <w:t>Description</w:t>
            </w:r>
          </w:p>
        </w:tc>
      </w:tr>
      <w:tr w:rsidR="00244C30" w:rsidRPr="003B2A22"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3B2A22" w:rsidRDefault="00244C30">
            <w:pPr>
              <w:widowControl w:val="0"/>
              <w:tabs>
                <w:tab w:val="left" w:pos="720"/>
              </w:tabs>
              <w:spacing w:line="276" w:lineRule="auto"/>
              <w:rPr>
                <w:rFonts w:cs="Arial"/>
              </w:rPr>
            </w:pPr>
            <w:r w:rsidRPr="003B2A22">
              <w:rPr>
                <w:rFonts w:cs="Arial"/>
              </w:rPr>
              <w:t>VehTimeFormat.St</w:t>
            </w:r>
          </w:p>
          <w:p w:rsidR="00244C30" w:rsidRPr="003B2A22" w:rsidRDefault="00244C30">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3B2A22" w:rsidRDefault="00244C30">
            <w:pPr>
              <w:spacing w:line="276" w:lineRule="auto"/>
              <w:rPr>
                <w:rFonts w:cs="Arial"/>
              </w:rPr>
            </w:pPr>
            <w:r>
              <w:rPr>
                <w:rFonts w:cs="Arial"/>
              </w:rPr>
              <w:t>Invalid</w:t>
            </w:r>
          </w:p>
        </w:tc>
        <w:tc>
          <w:tcPr>
            <w:tcW w:w="900" w:type="dxa"/>
            <w:tcBorders>
              <w:top w:val="single" w:sz="4" w:space="0" w:color="auto"/>
              <w:left w:val="single" w:sz="4" w:space="0" w:color="auto"/>
              <w:bottom w:val="single" w:sz="4" w:space="0" w:color="auto"/>
              <w:right w:val="single" w:sz="4" w:space="0" w:color="auto"/>
            </w:tcBorders>
          </w:tcPr>
          <w:p w:rsidR="00244C30" w:rsidRPr="003B2A22" w:rsidRDefault="00244C3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44C30" w:rsidRPr="003B2A22" w:rsidRDefault="00244C30">
            <w:pPr>
              <w:autoSpaceDE w:val="0"/>
              <w:autoSpaceDN w:val="0"/>
              <w:adjustRightInd w:val="0"/>
              <w:spacing w:line="276" w:lineRule="auto"/>
              <w:rPr>
                <w:rFonts w:cs="Arial"/>
              </w:rPr>
            </w:pPr>
          </w:p>
        </w:tc>
      </w:tr>
      <w:tr w:rsidR="00244C30" w:rsidRPr="003B2A22"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44C30" w:rsidRPr="003B2A22" w:rsidRDefault="00244C3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3B2A22" w:rsidRDefault="00244C30">
            <w:pPr>
              <w:spacing w:line="276" w:lineRule="auto"/>
              <w:rPr>
                <w:rFonts w:cs="Arial"/>
              </w:rPr>
            </w:pPr>
            <w:r>
              <w:rPr>
                <w:rFonts w:cs="Arial"/>
              </w:rPr>
              <w:t>12h_mode</w:t>
            </w:r>
          </w:p>
        </w:tc>
        <w:tc>
          <w:tcPr>
            <w:tcW w:w="900" w:type="dxa"/>
            <w:tcBorders>
              <w:top w:val="single" w:sz="4" w:space="0" w:color="auto"/>
              <w:left w:val="single" w:sz="4" w:space="0" w:color="auto"/>
              <w:bottom w:val="single" w:sz="4" w:space="0" w:color="auto"/>
              <w:right w:val="single" w:sz="4" w:space="0" w:color="auto"/>
            </w:tcBorders>
          </w:tcPr>
          <w:p w:rsidR="00244C30" w:rsidRPr="003B2A22" w:rsidRDefault="00244C3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44C30" w:rsidRPr="003B2A22" w:rsidRDefault="00244C30">
            <w:pPr>
              <w:spacing w:line="276" w:lineRule="auto"/>
              <w:rPr>
                <w:rFonts w:cs="Arial"/>
              </w:rPr>
            </w:pPr>
          </w:p>
        </w:tc>
      </w:tr>
      <w:tr w:rsidR="00244C30" w:rsidRPr="003B2A22"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44C30" w:rsidRPr="003B2A22" w:rsidRDefault="00244C3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3B2A22" w:rsidRDefault="00244C30">
            <w:pPr>
              <w:spacing w:line="276" w:lineRule="auto"/>
              <w:rPr>
                <w:rFonts w:cs="Arial"/>
              </w:rPr>
            </w:pPr>
            <w:r>
              <w:rPr>
                <w:rFonts w:cs="Arial"/>
              </w:rPr>
              <w:t>24h_mode</w:t>
            </w:r>
          </w:p>
        </w:tc>
        <w:tc>
          <w:tcPr>
            <w:tcW w:w="900" w:type="dxa"/>
            <w:tcBorders>
              <w:top w:val="single" w:sz="4" w:space="0" w:color="auto"/>
              <w:left w:val="single" w:sz="4" w:space="0" w:color="auto"/>
              <w:bottom w:val="single" w:sz="4" w:space="0" w:color="auto"/>
              <w:right w:val="single" w:sz="4" w:space="0" w:color="auto"/>
            </w:tcBorders>
          </w:tcPr>
          <w:p w:rsidR="00244C30" w:rsidRPr="003B2A22" w:rsidRDefault="00244C30">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244C30" w:rsidRPr="003B2A22" w:rsidRDefault="00244C30">
            <w:pPr>
              <w:spacing w:line="276" w:lineRule="auto"/>
              <w:rPr>
                <w:rFonts w:cs="Arial"/>
              </w:rPr>
            </w:pPr>
          </w:p>
        </w:tc>
      </w:tr>
    </w:tbl>
    <w:p w:rsidR="00244C30" w:rsidRPr="003B2A22" w:rsidRDefault="00244C30">
      <w:pPr>
        <w:rPr>
          <w:rFonts w:cs="Arial"/>
        </w:rPr>
      </w:pPr>
    </w:p>
    <w:p w:rsidR="00244C30" w:rsidRPr="003B2A22" w:rsidRDefault="00244C30">
      <w:pPr>
        <w:rPr>
          <w:rFonts w:cs="Arial"/>
        </w:rPr>
      </w:pPr>
    </w:p>
    <w:p w:rsidR="00244C30" w:rsidRDefault="00244C30" w:rsidP="00244C30">
      <w:pPr>
        <w:pStyle w:val="Heading3"/>
      </w:pPr>
      <w:bookmarkStart w:id="348" w:name="_Toc35508859"/>
      <w:r w:rsidRPr="00B9479B">
        <w:t>MD-REQ-097285/C-ValetMode_St</w:t>
      </w:r>
      <w:bookmarkEnd w:id="348"/>
    </w:p>
    <w:p w:rsidR="00244C30" w:rsidRPr="00FF6B4E" w:rsidRDefault="00244C30">
      <w:pPr>
        <w:rPr>
          <w:rFonts w:cs="Arial"/>
        </w:rPr>
      </w:pPr>
      <w:r w:rsidRPr="00FF6B4E">
        <w:rPr>
          <w:rFonts w:cs="Arial"/>
          <w:b/>
        </w:rPr>
        <w:t>Message Type:</w:t>
      </w:r>
      <w:r w:rsidRPr="00FF6B4E">
        <w:rPr>
          <w:rFonts w:cs="Arial"/>
        </w:rPr>
        <w:t xml:space="preserve">  Status</w:t>
      </w:r>
    </w:p>
    <w:p w:rsidR="00244C30" w:rsidRPr="00FF6B4E" w:rsidRDefault="00244C30">
      <w:pPr>
        <w:rPr>
          <w:rFonts w:cs="Arial"/>
        </w:rPr>
      </w:pPr>
    </w:p>
    <w:p w:rsidR="00244C30" w:rsidRPr="00FF6B4E" w:rsidRDefault="00244C30">
      <w:pPr>
        <w:rPr>
          <w:rFonts w:cs="Arial"/>
        </w:rPr>
      </w:pPr>
      <w:r w:rsidRPr="00FF6B4E">
        <w:rPr>
          <w:rFonts w:cs="Arial"/>
        </w:rPr>
        <w:t>Signal used to indicate the Valet Mode Status.</w:t>
      </w:r>
    </w:p>
    <w:p w:rsidR="00244C30" w:rsidRPr="00FF6B4E"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244C30" w:rsidRPr="00FF6B4E"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FF6B4E" w:rsidRDefault="00244C30">
            <w:pPr>
              <w:spacing w:line="276" w:lineRule="auto"/>
              <w:rPr>
                <w:rFonts w:cs="Arial"/>
                <w:b/>
              </w:rPr>
            </w:pPr>
            <w:r w:rsidRPr="00FF6B4E">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244C30" w:rsidRPr="00FF6B4E" w:rsidRDefault="00244C30">
            <w:pPr>
              <w:spacing w:line="276" w:lineRule="auto"/>
              <w:rPr>
                <w:rFonts w:cs="Arial"/>
                <w:b/>
              </w:rPr>
            </w:pPr>
            <w:r w:rsidRPr="00FF6B4E">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FF6B4E" w:rsidRDefault="00244C30">
            <w:pPr>
              <w:spacing w:line="276" w:lineRule="auto"/>
              <w:rPr>
                <w:rFonts w:cs="Arial"/>
                <w:b/>
              </w:rPr>
            </w:pPr>
            <w:r w:rsidRPr="00FF6B4E">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44C30" w:rsidRPr="00FF6B4E" w:rsidRDefault="00244C30">
            <w:pPr>
              <w:spacing w:line="276" w:lineRule="auto"/>
              <w:rPr>
                <w:rFonts w:cs="Arial"/>
                <w:b/>
              </w:rPr>
            </w:pPr>
            <w:r w:rsidRPr="00FF6B4E">
              <w:rPr>
                <w:rFonts w:cs="Arial"/>
                <w:b/>
              </w:rPr>
              <w:t>Description</w:t>
            </w:r>
          </w:p>
        </w:tc>
      </w:tr>
      <w:tr w:rsidR="00244C30" w:rsidRPr="00FF6B4E"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ValetMode_St</w:t>
            </w:r>
          </w:p>
        </w:tc>
        <w:tc>
          <w:tcPr>
            <w:tcW w:w="2424"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Invalid / Null</w:t>
            </w:r>
          </w:p>
        </w:tc>
        <w:tc>
          <w:tcPr>
            <w:tcW w:w="900"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44C30" w:rsidRPr="00FF6B4E" w:rsidRDefault="00244C30">
            <w:pPr>
              <w:autoSpaceDE w:val="0"/>
              <w:autoSpaceDN w:val="0"/>
              <w:adjustRightInd w:val="0"/>
              <w:spacing w:line="276" w:lineRule="auto"/>
              <w:rPr>
                <w:rFonts w:cs="Arial"/>
              </w:rPr>
            </w:pPr>
          </w:p>
        </w:tc>
      </w:tr>
      <w:tr w:rsidR="00244C30" w:rsidRPr="00FF6B4E"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FF6B4E" w:rsidRDefault="00244C3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OFF</w:t>
            </w:r>
          </w:p>
        </w:tc>
        <w:tc>
          <w:tcPr>
            <w:tcW w:w="900"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p>
        </w:tc>
      </w:tr>
      <w:tr w:rsidR="00244C30" w:rsidRPr="00FF6B4E"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FF6B4E" w:rsidRDefault="00244C3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ON</w:t>
            </w:r>
          </w:p>
        </w:tc>
        <w:tc>
          <w:tcPr>
            <w:tcW w:w="900"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p>
        </w:tc>
      </w:tr>
      <w:tr w:rsidR="00244C30" w:rsidRPr="00FF6B4E"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FF6B4E" w:rsidRDefault="00244C3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p>
        </w:tc>
      </w:tr>
    </w:tbl>
    <w:p w:rsidR="00244C30" w:rsidRPr="00FF6B4E" w:rsidRDefault="00244C30">
      <w:pPr>
        <w:rPr>
          <w:rFonts w:cs="Arial"/>
        </w:rPr>
      </w:pPr>
    </w:p>
    <w:p w:rsidR="00244C30" w:rsidRDefault="00244C30" w:rsidP="00244C30">
      <w:pPr>
        <w:pStyle w:val="Heading3"/>
      </w:pPr>
      <w:bookmarkStart w:id="349" w:name="_Toc35508860"/>
      <w:r w:rsidRPr="00B9479B">
        <w:t>MD-REQ-025380/B-Disp_Temperature.Rq (TcSE ROIN-297369)</w:t>
      </w:r>
      <w:bookmarkEnd w:id="349"/>
    </w:p>
    <w:p w:rsidR="00244C30" w:rsidRPr="006A6745" w:rsidRDefault="00244C30">
      <w:pPr>
        <w:rPr>
          <w:rFonts w:cs="Arial"/>
        </w:rPr>
      </w:pPr>
      <w:r w:rsidRPr="006A6745">
        <w:rPr>
          <w:rFonts w:cs="Arial"/>
          <w:b/>
        </w:rPr>
        <w:t>Message Type:</w:t>
      </w:r>
      <w:r>
        <w:rPr>
          <w:rFonts w:cs="Arial"/>
        </w:rPr>
        <w:t xml:space="preserve">  </w:t>
      </w:r>
      <w:r w:rsidRPr="006A6745">
        <w:rPr>
          <w:rFonts w:cs="Arial"/>
        </w:rPr>
        <w:t>Request</w:t>
      </w:r>
    </w:p>
    <w:p w:rsidR="00244C30" w:rsidRPr="006A6745" w:rsidRDefault="00244C30">
      <w:pPr>
        <w:rPr>
          <w:rFonts w:cs="Arial"/>
        </w:rPr>
      </w:pPr>
    </w:p>
    <w:p w:rsidR="00244C30" w:rsidRPr="006A6745" w:rsidRDefault="00244C30">
      <w:pPr>
        <w:rPr>
          <w:rFonts w:cs="Arial"/>
        </w:rPr>
      </w:pPr>
      <w:r w:rsidRPr="006A6745">
        <w:rPr>
          <w:rFonts w:cs="Arial"/>
        </w:rPr>
        <w:t>This signal requests to change the temperature units displayed.</w:t>
      </w:r>
    </w:p>
    <w:p w:rsidR="00244C30" w:rsidRPr="006A6745"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101"/>
        <w:gridCol w:w="900"/>
        <w:gridCol w:w="4056"/>
      </w:tblGrid>
      <w:tr w:rsidR="00244C30" w:rsidRPr="006A6745"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6A6745" w:rsidRDefault="00244C30">
            <w:pPr>
              <w:spacing w:line="276" w:lineRule="auto"/>
              <w:rPr>
                <w:rFonts w:cs="Arial"/>
                <w:b/>
              </w:rPr>
            </w:pPr>
            <w:r w:rsidRPr="006A6745">
              <w:rPr>
                <w:rFonts w:cs="Arial"/>
                <w:b/>
              </w:rPr>
              <w:t>Logical Signal Name</w:t>
            </w:r>
          </w:p>
        </w:tc>
        <w:tc>
          <w:tcPr>
            <w:tcW w:w="2101" w:type="dxa"/>
            <w:tcBorders>
              <w:top w:val="single" w:sz="4" w:space="0" w:color="auto"/>
              <w:left w:val="single" w:sz="4" w:space="0" w:color="auto"/>
              <w:bottom w:val="single" w:sz="4" w:space="0" w:color="auto"/>
              <w:right w:val="single" w:sz="4" w:space="0" w:color="auto"/>
            </w:tcBorders>
            <w:hideMark/>
          </w:tcPr>
          <w:p w:rsidR="00244C30" w:rsidRPr="006A6745" w:rsidRDefault="00244C30">
            <w:pPr>
              <w:spacing w:line="276" w:lineRule="auto"/>
              <w:rPr>
                <w:rFonts w:cs="Arial"/>
                <w:b/>
              </w:rPr>
            </w:pPr>
            <w:r w:rsidRPr="006A6745">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6A6745" w:rsidRDefault="00244C30">
            <w:pPr>
              <w:spacing w:line="276" w:lineRule="auto"/>
              <w:rPr>
                <w:rFonts w:cs="Arial"/>
                <w:b/>
              </w:rPr>
            </w:pPr>
            <w:r w:rsidRPr="006A6745">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44C30" w:rsidRPr="006A6745" w:rsidRDefault="00244C30">
            <w:pPr>
              <w:spacing w:line="276" w:lineRule="auto"/>
              <w:rPr>
                <w:rFonts w:cs="Arial"/>
                <w:b/>
              </w:rPr>
            </w:pPr>
            <w:r w:rsidRPr="006A6745">
              <w:rPr>
                <w:rFonts w:cs="Arial"/>
                <w:b/>
              </w:rPr>
              <w:t>Description</w:t>
            </w:r>
          </w:p>
        </w:tc>
      </w:tr>
      <w:tr w:rsidR="00244C30" w:rsidRPr="006A6745" w:rsidTr="00244C30">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r>
              <w:rPr>
                <w:rFonts w:cs="Arial"/>
              </w:rPr>
              <w:t>DISP_Temperature.Rq</w:t>
            </w:r>
          </w:p>
        </w:tc>
        <w:tc>
          <w:tcPr>
            <w:tcW w:w="2101" w:type="dxa"/>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r>
              <w:rPr>
                <w:rFonts w:cs="Arial"/>
              </w:rPr>
              <w:t>Celsius</w:t>
            </w:r>
          </w:p>
        </w:tc>
        <w:tc>
          <w:tcPr>
            <w:tcW w:w="900" w:type="dxa"/>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44C30" w:rsidRPr="006A6745" w:rsidRDefault="00244C30">
            <w:pPr>
              <w:autoSpaceDE w:val="0"/>
              <w:autoSpaceDN w:val="0"/>
              <w:adjustRightInd w:val="0"/>
              <w:spacing w:line="276" w:lineRule="auto"/>
              <w:rPr>
                <w:rFonts w:cs="Arial"/>
              </w:rPr>
            </w:pPr>
          </w:p>
        </w:tc>
      </w:tr>
      <w:tr w:rsidR="00244C30" w:rsidRPr="006A6745"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tcPr>
          <w:p w:rsidR="00244C30" w:rsidRPr="006A6745" w:rsidRDefault="00244C30">
            <w:pPr>
              <w:rPr>
                <w:rFonts w:cs="Arial"/>
              </w:rPr>
            </w:pPr>
          </w:p>
        </w:tc>
        <w:tc>
          <w:tcPr>
            <w:tcW w:w="2101" w:type="dxa"/>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r>
              <w:rPr>
                <w:rFonts w:cs="Arial"/>
              </w:rPr>
              <w:t>Fahrenheit</w:t>
            </w:r>
          </w:p>
        </w:tc>
        <w:tc>
          <w:tcPr>
            <w:tcW w:w="900" w:type="dxa"/>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p>
        </w:tc>
      </w:tr>
      <w:tr w:rsidR="00244C30" w:rsidRPr="006A6745"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tcPr>
          <w:p w:rsidR="00244C30" w:rsidRPr="006A6745" w:rsidRDefault="00244C30">
            <w:pPr>
              <w:rPr>
                <w:rFonts w:cs="Arial"/>
              </w:rPr>
            </w:pPr>
          </w:p>
        </w:tc>
        <w:tc>
          <w:tcPr>
            <w:tcW w:w="2101" w:type="dxa"/>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p>
        </w:tc>
      </w:tr>
    </w:tbl>
    <w:p w:rsidR="00244C30" w:rsidRPr="006A6745" w:rsidRDefault="00244C30">
      <w:pPr>
        <w:rPr>
          <w:rFonts w:cs="Arial"/>
        </w:rPr>
      </w:pPr>
    </w:p>
    <w:p w:rsidR="00244C30" w:rsidRDefault="00244C30" w:rsidP="00244C30">
      <w:pPr>
        <w:pStyle w:val="Heading3"/>
      </w:pPr>
      <w:bookmarkStart w:id="350" w:name="_Toc35508861"/>
      <w:r w:rsidRPr="00B9479B">
        <w:t>MD-REQ-025453/B-Disp_Temperature.St (TcSE ROIN-297374)</w:t>
      </w:r>
      <w:bookmarkEnd w:id="350"/>
    </w:p>
    <w:p w:rsidR="00244C30" w:rsidRPr="004C2881" w:rsidRDefault="00244C30">
      <w:pPr>
        <w:rPr>
          <w:rFonts w:cs="Arial"/>
        </w:rPr>
      </w:pPr>
      <w:r w:rsidRPr="004C2881">
        <w:rPr>
          <w:rFonts w:cs="Arial"/>
          <w:b/>
        </w:rPr>
        <w:t>Message Type:</w:t>
      </w:r>
      <w:r w:rsidRPr="004C2881">
        <w:rPr>
          <w:rFonts w:cs="Arial"/>
        </w:rPr>
        <w:t xml:space="preserve">  Status</w:t>
      </w:r>
    </w:p>
    <w:p w:rsidR="00244C30" w:rsidRPr="004C2881" w:rsidRDefault="00244C30">
      <w:pPr>
        <w:rPr>
          <w:rFonts w:cs="Arial"/>
        </w:rPr>
      </w:pPr>
    </w:p>
    <w:p w:rsidR="00244C30" w:rsidRPr="004C2881" w:rsidRDefault="00244C30">
      <w:pPr>
        <w:rPr>
          <w:rFonts w:cs="Arial"/>
        </w:rPr>
      </w:pPr>
      <w:r w:rsidRPr="004C2881">
        <w:rPr>
          <w:rFonts w:cs="Arial"/>
        </w:rPr>
        <w:t>Signal from the Vehicle Settings Server stating what the setting is for temperature units.</w:t>
      </w:r>
    </w:p>
    <w:p w:rsidR="00244C30" w:rsidRPr="004C2881"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244C30" w:rsidRPr="004C2881"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4C2881" w:rsidRDefault="00244C30">
            <w:pPr>
              <w:spacing w:line="276" w:lineRule="auto"/>
              <w:rPr>
                <w:rFonts w:cs="Arial"/>
                <w:b/>
              </w:rPr>
            </w:pPr>
            <w:r w:rsidRPr="004C2881">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244C30" w:rsidRPr="004C2881" w:rsidRDefault="00244C30">
            <w:pPr>
              <w:spacing w:line="276" w:lineRule="auto"/>
              <w:rPr>
                <w:rFonts w:cs="Arial"/>
                <w:b/>
              </w:rPr>
            </w:pPr>
            <w:r w:rsidRPr="004C2881">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4C2881" w:rsidRDefault="00244C30">
            <w:pPr>
              <w:spacing w:line="276" w:lineRule="auto"/>
              <w:rPr>
                <w:rFonts w:cs="Arial"/>
                <w:b/>
              </w:rPr>
            </w:pPr>
            <w:r w:rsidRPr="004C2881">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44C30" w:rsidRPr="004C2881" w:rsidRDefault="00244C30">
            <w:pPr>
              <w:spacing w:line="276" w:lineRule="auto"/>
              <w:rPr>
                <w:rFonts w:cs="Arial"/>
                <w:b/>
              </w:rPr>
            </w:pPr>
            <w:r w:rsidRPr="004C2881">
              <w:rPr>
                <w:rFonts w:cs="Arial"/>
                <w:b/>
              </w:rPr>
              <w:t>Description</w:t>
            </w:r>
          </w:p>
        </w:tc>
      </w:tr>
      <w:tr w:rsidR="00244C30" w:rsidRPr="004C2881"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4C2881" w:rsidRDefault="00244C30">
            <w:pPr>
              <w:spacing w:line="276" w:lineRule="auto"/>
              <w:rPr>
                <w:rFonts w:cs="Arial"/>
              </w:rPr>
            </w:pPr>
            <w:r>
              <w:rPr>
                <w:rFonts w:cs="Arial"/>
              </w:rPr>
              <w:t>DISP_Temperature.St</w:t>
            </w:r>
          </w:p>
        </w:tc>
        <w:tc>
          <w:tcPr>
            <w:tcW w:w="2424" w:type="dxa"/>
            <w:tcBorders>
              <w:top w:val="single" w:sz="4" w:space="0" w:color="auto"/>
              <w:left w:val="single" w:sz="4" w:space="0" w:color="auto"/>
              <w:bottom w:val="single" w:sz="4" w:space="0" w:color="auto"/>
              <w:right w:val="single" w:sz="4" w:space="0" w:color="auto"/>
            </w:tcBorders>
          </w:tcPr>
          <w:p w:rsidR="00244C30" w:rsidRPr="004C2881" w:rsidRDefault="00244C30">
            <w:pPr>
              <w:spacing w:line="276" w:lineRule="auto"/>
              <w:rPr>
                <w:rFonts w:cs="Arial"/>
              </w:rPr>
            </w:pPr>
            <w:r>
              <w:rPr>
                <w:rFonts w:cs="Arial"/>
              </w:rPr>
              <w:t>Celsius</w:t>
            </w:r>
          </w:p>
        </w:tc>
        <w:tc>
          <w:tcPr>
            <w:tcW w:w="900" w:type="dxa"/>
            <w:tcBorders>
              <w:top w:val="single" w:sz="4" w:space="0" w:color="auto"/>
              <w:left w:val="single" w:sz="4" w:space="0" w:color="auto"/>
              <w:bottom w:val="single" w:sz="4" w:space="0" w:color="auto"/>
              <w:right w:val="single" w:sz="4" w:space="0" w:color="auto"/>
            </w:tcBorders>
          </w:tcPr>
          <w:p w:rsidR="00244C30" w:rsidRPr="004C2881" w:rsidRDefault="00244C3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44C30" w:rsidRPr="004C2881" w:rsidRDefault="00244C30">
            <w:pPr>
              <w:autoSpaceDE w:val="0"/>
              <w:autoSpaceDN w:val="0"/>
              <w:adjustRightInd w:val="0"/>
              <w:spacing w:line="276" w:lineRule="auto"/>
              <w:rPr>
                <w:rFonts w:cs="Arial"/>
              </w:rPr>
            </w:pPr>
          </w:p>
        </w:tc>
      </w:tr>
      <w:tr w:rsidR="00244C30" w:rsidRPr="004C2881"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4C2881" w:rsidRDefault="00244C3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4C2881" w:rsidRDefault="00244C30">
            <w:pPr>
              <w:spacing w:line="276" w:lineRule="auto"/>
              <w:rPr>
                <w:rFonts w:cs="Arial"/>
              </w:rPr>
            </w:pPr>
            <w:r>
              <w:rPr>
                <w:rFonts w:cs="Arial"/>
              </w:rPr>
              <w:t>Fahrenheit</w:t>
            </w:r>
          </w:p>
        </w:tc>
        <w:tc>
          <w:tcPr>
            <w:tcW w:w="900" w:type="dxa"/>
            <w:tcBorders>
              <w:top w:val="single" w:sz="4" w:space="0" w:color="auto"/>
              <w:left w:val="single" w:sz="4" w:space="0" w:color="auto"/>
              <w:bottom w:val="single" w:sz="4" w:space="0" w:color="auto"/>
              <w:right w:val="single" w:sz="4" w:space="0" w:color="auto"/>
            </w:tcBorders>
          </w:tcPr>
          <w:p w:rsidR="00244C30" w:rsidRPr="004C2881" w:rsidRDefault="00244C3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44C30" w:rsidRPr="004C2881" w:rsidRDefault="00244C30">
            <w:pPr>
              <w:spacing w:line="276" w:lineRule="auto"/>
              <w:rPr>
                <w:rFonts w:cs="Arial"/>
              </w:rPr>
            </w:pPr>
          </w:p>
        </w:tc>
      </w:tr>
    </w:tbl>
    <w:p w:rsidR="00244C30" w:rsidRPr="004C2881" w:rsidRDefault="00244C30">
      <w:pPr>
        <w:rPr>
          <w:rFonts w:cs="Arial"/>
        </w:rPr>
      </w:pPr>
    </w:p>
    <w:p w:rsidR="00244C30" w:rsidRDefault="00244C30" w:rsidP="00244C30">
      <w:pPr>
        <w:pStyle w:val="Heading3"/>
      </w:pPr>
      <w:bookmarkStart w:id="351" w:name="_Toc35508862"/>
      <w:r w:rsidRPr="00B9479B">
        <w:t>MD-REQ-025388/C-LightAmbColor_No_Rq (TcSE ROIN-297407)</w:t>
      </w:r>
      <w:bookmarkEnd w:id="351"/>
    </w:p>
    <w:p w:rsidR="00244C30" w:rsidRPr="0073308F" w:rsidRDefault="00244C30">
      <w:pPr>
        <w:rPr>
          <w:rFonts w:cs="Arial"/>
        </w:rPr>
      </w:pPr>
      <w:r w:rsidRPr="0073308F">
        <w:rPr>
          <w:rFonts w:cs="Arial"/>
          <w:b/>
        </w:rPr>
        <w:t>Message Type:</w:t>
      </w:r>
      <w:r w:rsidRPr="0073308F">
        <w:rPr>
          <w:rFonts w:cs="Arial"/>
        </w:rPr>
        <w:t xml:space="preserve">  Request</w:t>
      </w:r>
    </w:p>
    <w:p w:rsidR="00244C30" w:rsidRPr="0073308F" w:rsidRDefault="00244C30">
      <w:pPr>
        <w:rPr>
          <w:rFonts w:cs="Arial"/>
        </w:rPr>
      </w:pPr>
    </w:p>
    <w:p w:rsidR="00244C30" w:rsidRPr="0073308F" w:rsidRDefault="00244C30">
      <w:pPr>
        <w:rPr>
          <w:rFonts w:cs="Arial"/>
        </w:rPr>
      </w:pPr>
      <w:r w:rsidRPr="0073308F">
        <w:rPr>
          <w:rFonts w:cs="Arial"/>
        </w:rPr>
        <w:t>This signal requests selection of color for ambient lighting.</w:t>
      </w:r>
    </w:p>
    <w:p w:rsidR="00244C30" w:rsidRPr="0073308F"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2520"/>
        <w:gridCol w:w="900"/>
        <w:gridCol w:w="3367"/>
      </w:tblGrid>
      <w:tr w:rsidR="00244C30" w:rsidRPr="0073308F" w:rsidTr="00244C30">
        <w:trPr>
          <w:jc w:val="center"/>
        </w:trPr>
        <w:tc>
          <w:tcPr>
            <w:tcW w:w="2827" w:type="dxa"/>
            <w:tcBorders>
              <w:top w:val="single" w:sz="4" w:space="0" w:color="auto"/>
              <w:left w:val="single" w:sz="4" w:space="0" w:color="auto"/>
              <w:bottom w:val="single" w:sz="4" w:space="0" w:color="auto"/>
              <w:right w:val="single" w:sz="4" w:space="0" w:color="auto"/>
            </w:tcBorders>
            <w:hideMark/>
          </w:tcPr>
          <w:p w:rsidR="00244C30" w:rsidRPr="0073308F" w:rsidRDefault="00244C30">
            <w:pPr>
              <w:spacing w:line="276" w:lineRule="auto"/>
              <w:rPr>
                <w:rFonts w:cs="Arial"/>
                <w:b/>
              </w:rPr>
            </w:pPr>
            <w:r w:rsidRPr="0073308F">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244C30" w:rsidRPr="0073308F" w:rsidRDefault="00244C30">
            <w:pPr>
              <w:spacing w:line="276" w:lineRule="auto"/>
              <w:rPr>
                <w:rFonts w:cs="Arial"/>
                <w:b/>
              </w:rPr>
            </w:pPr>
            <w:r w:rsidRPr="0073308F">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73308F" w:rsidRDefault="00244C30">
            <w:pPr>
              <w:spacing w:line="276" w:lineRule="auto"/>
              <w:rPr>
                <w:rFonts w:cs="Arial"/>
                <w:b/>
              </w:rPr>
            </w:pPr>
            <w:r w:rsidRPr="0073308F">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244C30" w:rsidRPr="0073308F" w:rsidRDefault="00244C30">
            <w:pPr>
              <w:spacing w:line="276" w:lineRule="auto"/>
              <w:rPr>
                <w:rFonts w:cs="Arial"/>
                <w:b/>
              </w:rPr>
            </w:pPr>
            <w:r w:rsidRPr="0073308F">
              <w:rPr>
                <w:rFonts w:cs="Arial"/>
                <w:b/>
              </w:rPr>
              <w:t>Description</w:t>
            </w:r>
          </w:p>
        </w:tc>
      </w:tr>
      <w:tr w:rsidR="00244C30" w:rsidRPr="0073308F" w:rsidTr="00244C30">
        <w:trPr>
          <w:jc w:val="center"/>
        </w:trPr>
        <w:tc>
          <w:tcPr>
            <w:tcW w:w="2827" w:type="dxa"/>
            <w:vMerge w:val="restart"/>
            <w:tcBorders>
              <w:top w:val="single" w:sz="4" w:space="0" w:color="auto"/>
              <w:left w:val="single" w:sz="4" w:space="0" w:color="auto"/>
              <w:right w:val="single" w:sz="4" w:space="0" w:color="auto"/>
            </w:tcBorders>
          </w:tcPr>
          <w:p w:rsidR="00244C30" w:rsidRPr="0073308F" w:rsidRDefault="00244C30">
            <w:pPr>
              <w:spacing w:line="276" w:lineRule="auto"/>
              <w:rPr>
                <w:rFonts w:cs="Arial"/>
              </w:rPr>
            </w:pPr>
            <w:r w:rsidRPr="0073308F">
              <w:rPr>
                <w:rFonts w:cs="Arial"/>
              </w:rPr>
              <w:t>LightAmbColor_No_Rq</w:t>
            </w: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Invalid / No Data Exits</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0x00</w:t>
            </w:r>
          </w:p>
        </w:tc>
        <w:tc>
          <w:tcPr>
            <w:tcW w:w="3367" w:type="dxa"/>
            <w:tcBorders>
              <w:top w:val="single" w:sz="4" w:space="0" w:color="auto"/>
              <w:left w:val="single" w:sz="4" w:space="0" w:color="auto"/>
              <w:bottom w:val="single" w:sz="4" w:space="0" w:color="auto"/>
              <w:right w:val="single" w:sz="4" w:space="0" w:color="auto"/>
            </w:tcBorders>
            <w:vAlign w:val="center"/>
          </w:tcPr>
          <w:p w:rsidR="00244C30" w:rsidRPr="0073308F" w:rsidRDefault="00244C30">
            <w:pPr>
              <w:autoSpaceDE w:val="0"/>
              <w:autoSpaceDN w:val="0"/>
              <w:adjustRightInd w:val="0"/>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ID1</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0x01</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ID2</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0x02</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ID3</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0x03</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ID4</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0x04</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ID5</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0x05</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ID6</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0x06</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ID7</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0x07</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ID8</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0x08</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ID9</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0x09</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ID10</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0x0A</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ID11</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0x0B</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ID12</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0x0C</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ID13</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0x0D</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ID14</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0x0E</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ID15</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0x0F</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ID16</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0x10</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bottom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0x11 to 0xFF</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bl>
    <w:p w:rsidR="00244C30" w:rsidRDefault="00244C30">
      <w:pPr>
        <w:rPr>
          <w:rFonts w:cs="Arial"/>
        </w:rPr>
      </w:pPr>
    </w:p>
    <w:p w:rsidR="00244C30" w:rsidRDefault="00244C30" w:rsidP="00244C30">
      <w:pPr>
        <w:pStyle w:val="Heading3"/>
      </w:pPr>
      <w:bookmarkStart w:id="352" w:name="_Toc35508863"/>
      <w:r w:rsidRPr="00B9479B">
        <w:lastRenderedPageBreak/>
        <w:t>MD-REQ-025389/C-LightAmbIntsty_No_Rq (TcSE ROIN-297420)</w:t>
      </w:r>
      <w:bookmarkEnd w:id="352"/>
    </w:p>
    <w:p w:rsidR="00244C30" w:rsidRPr="003234D9" w:rsidRDefault="00244C30">
      <w:pPr>
        <w:rPr>
          <w:rFonts w:cs="Arial"/>
        </w:rPr>
      </w:pPr>
      <w:r w:rsidRPr="003234D9">
        <w:rPr>
          <w:rFonts w:cs="Arial"/>
          <w:b/>
        </w:rPr>
        <w:t>Message Type:</w:t>
      </w:r>
      <w:r w:rsidRPr="003234D9">
        <w:rPr>
          <w:rFonts w:cs="Arial"/>
        </w:rPr>
        <w:t xml:space="preserve">  Request</w:t>
      </w:r>
    </w:p>
    <w:p w:rsidR="00244C30" w:rsidRPr="003234D9" w:rsidRDefault="00244C30">
      <w:pPr>
        <w:rPr>
          <w:rFonts w:cs="Arial"/>
        </w:rPr>
      </w:pPr>
    </w:p>
    <w:p w:rsidR="00244C30" w:rsidRPr="003234D9" w:rsidRDefault="00244C30">
      <w:pPr>
        <w:rPr>
          <w:rFonts w:cs="Arial"/>
        </w:rPr>
      </w:pPr>
      <w:r w:rsidRPr="003234D9">
        <w:rPr>
          <w:rFonts w:cs="Arial"/>
        </w:rPr>
        <w:t>This signal requests selection of intensity for ambient lighting.</w:t>
      </w:r>
    </w:p>
    <w:p w:rsidR="00244C30" w:rsidRPr="003234D9"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520"/>
        <w:gridCol w:w="900"/>
        <w:gridCol w:w="3727"/>
      </w:tblGrid>
      <w:tr w:rsidR="00244C30" w:rsidRPr="003234D9" w:rsidTr="00244C30">
        <w:trPr>
          <w:jc w:val="center"/>
        </w:trPr>
        <w:tc>
          <w:tcPr>
            <w:tcW w:w="2467" w:type="dxa"/>
            <w:tcBorders>
              <w:top w:val="single" w:sz="4" w:space="0" w:color="auto"/>
              <w:left w:val="single" w:sz="4" w:space="0" w:color="auto"/>
              <w:bottom w:val="single" w:sz="4" w:space="0" w:color="auto"/>
              <w:right w:val="single" w:sz="4" w:space="0" w:color="auto"/>
            </w:tcBorders>
            <w:hideMark/>
          </w:tcPr>
          <w:p w:rsidR="00244C30" w:rsidRPr="003234D9" w:rsidRDefault="00244C30">
            <w:pPr>
              <w:spacing w:line="276" w:lineRule="auto"/>
              <w:rPr>
                <w:rFonts w:cs="Arial"/>
                <w:b/>
              </w:rPr>
            </w:pPr>
            <w:r w:rsidRPr="003234D9">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244C30" w:rsidRPr="003234D9" w:rsidRDefault="00244C30">
            <w:pPr>
              <w:spacing w:line="276" w:lineRule="auto"/>
              <w:rPr>
                <w:rFonts w:cs="Arial"/>
                <w:b/>
              </w:rPr>
            </w:pPr>
            <w:r w:rsidRPr="003234D9">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3234D9" w:rsidRDefault="00244C30">
            <w:pPr>
              <w:spacing w:line="276" w:lineRule="auto"/>
              <w:rPr>
                <w:rFonts w:cs="Arial"/>
                <w:b/>
              </w:rPr>
            </w:pPr>
            <w:r w:rsidRPr="003234D9">
              <w:rPr>
                <w:rFonts w:cs="Arial"/>
                <w:b/>
              </w:rPr>
              <w:t>Value</w:t>
            </w:r>
          </w:p>
        </w:tc>
        <w:tc>
          <w:tcPr>
            <w:tcW w:w="3727" w:type="dxa"/>
            <w:tcBorders>
              <w:top w:val="single" w:sz="4" w:space="0" w:color="auto"/>
              <w:left w:val="single" w:sz="4" w:space="0" w:color="auto"/>
              <w:bottom w:val="single" w:sz="4" w:space="0" w:color="auto"/>
              <w:right w:val="single" w:sz="4" w:space="0" w:color="auto"/>
            </w:tcBorders>
            <w:hideMark/>
          </w:tcPr>
          <w:p w:rsidR="00244C30" w:rsidRPr="003234D9" w:rsidRDefault="00244C30">
            <w:pPr>
              <w:spacing w:line="276" w:lineRule="auto"/>
              <w:rPr>
                <w:rFonts w:cs="Arial"/>
                <w:b/>
              </w:rPr>
            </w:pPr>
            <w:r w:rsidRPr="003234D9">
              <w:rPr>
                <w:rFonts w:cs="Arial"/>
                <w:b/>
              </w:rPr>
              <w:t>Description</w:t>
            </w:r>
          </w:p>
        </w:tc>
      </w:tr>
      <w:tr w:rsidR="00244C30" w:rsidRPr="003234D9" w:rsidTr="00244C30">
        <w:trPr>
          <w:jc w:val="center"/>
        </w:trPr>
        <w:tc>
          <w:tcPr>
            <w:tcW w:w="2467" w:type="dxa"/>
            <w:vMerge w:val="restart"/>
            <w:tcBorders>
              <w:top w:val="single" w:sz="4" w:space="0" w:color="auto"/>
              <w:left w:val="single" w:sz="4" w:space="0" w:color="auto"/>
              <w:right w:val="single" w:sz="4" w:space="0" w:color="auto"/>
            </w:tcBorders>
          </w:tcPr>
          <w:p w:rsidR="00244C30" w:rsidRPr="003234D9" w:rsidRDefault="00244C30">
            <w:pPr>
              <w:spacing w:line="276" w:lineRule="auto"/>
              <w:rPr>
                <w:rFonts w:cs="Arial"/>
              </w:rPr>
            </w:pPr>
            <w:r>
              <w:rPr>
                <w:rFonts w:cs="Arial"/>
              </w:rPr>
              <w:t>LightAmbIntsty_No_Rq</w:t>
            </w:r>
          </w:p>
        </w:tc>
        <w:tc>
          <w:tcPr>
            <w:tcW w:w="252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0% Intensity / Ambient Lighting OFF</w:t>
            </w:r>
          </w:p>
        </w:tc>
        <w:tc>
          <w:tcPr>
            <w:tcW w:w="90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0x0</w:t>
            </w:r>
          </w:p>
        </w:tc>
        <w:tc>
          <w:tcPr>
            <w:tcW w:w="3727" w:type="dxa"/>
            <w:tcBorders>
              <w:top w:val="single" w:sz="4" w:space="0" w:color="auto"/>
              <w:left w:val="single" w:sz="4" w:space="0" w:color="auto"/>
              <w:bottom w:val="single" w:sz="4" w:space="0" w:color="auto"/>
              <w:right w:val="single" w:sz="4" w:space="0" w:color="auto"/>
            </w:tcBorders>
            <w:vAlign w:val="center"/>
          </w:tcPr>
          <w:p w:rsidR="00244C30" w:rsidRPr="003234D9" w:rsidRDefault="00244C30">
            <w:pPr>
              <w:autoSpaceDE w:val="0"/>
              <w:autoSpaceDN w:val="0"/>
              <w:adjustRightInd w:val="0"/>
              <w:spacing w:line="276" w:lineRule="auto"/>
              <w:rPr>
                <w:rFonts w:cs="Arial"/>
              </w:rPr>
            </w:pPr>
          </w:p>
        </w:tc>
      </w:tr>
      <w:tr w:rsidR="00244C30" w:rsidRPr="003234D9" w:rsidTr="00244C30">
        <w:trPr>
          <w:jc w:val="center"/>
        </w:trPr>
        <w:tc>
          <w:tcPr>
            <w:tcW w:w="2467" w:type="dxa"/>
            <w:vMerge/>
            <w:tcBorders>
              <w:left w:val="single" w:sz="4" w:space="0" w:color="auto"/>
              <w:right w:val="single" w:sz="4" w:space="0" w:color="auto"/>
            </w:tcBorders>
            <w:vAlign w:val="center"/>
          </w:tcPr>
          <w:p w:rsidR="00244C30" w:rsidRPr="003234D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1% Intensity</w:t>
            </w:r>
          </w:p>
        </w:tc>
        <w:tc>
          <w:tcPr>
            <w:tcW w:w="90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0x1</w:t>
            </w:r>
          </w:p>
        </w:tc>
        <w:tc>
          <w:tcPr>
            <w:tcW w:w="3727"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p>
        </w:tc>
      </w:tr>
      <w:tr w:rsidR="00244C30" w:rsidRPr="003234D9" w:rsidTr="00244C30">
        <w:trPr>
          <w:jc w:val="center"/>
        </w:trPr>
        <w:tc>
          <w:tcPr>
            <w:tcW w:w="2467" w:type="dxa"/>
            <w:vMerge/>
            <w:tcBorders>
              <w:left w:val="single" w:sz="4" w:space="0" w:color="auto"/>
              <w:right w:val="single" w:sz="4" w:space="0" w:color="auto"/>
            </w:tcBorders>
            <w:vAlign w:val="center"/>
          </w:tcPr>
          <w:p w:rsidR="00244C30" w:rsidRPr="003234D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2% Intensity</w:t>
            </w:r>
          </w:p>
        </w:tc>
        <w:tc>
          <w:tcPr>
            <w:tcW w:w="90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0x2</w:t>
            </w:r>
          </w:p>
        </w:tc>
        <w:tc>
          <w:tcPr>
            <w:tcW w:w="3727"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p>
        </w:tc>
      </w:tr>
      <w:tr w:rsidR="00244C30" w:rsidRPr="003234D9" w:rsidTr="00244C30">
        <w:trPr>
          <w:jc w:val="center"/>
        </w:trPr>
        <w:tc>
          <w:tcPr>
            <w:tcW w:w="2467" w:type="dxa"/>
            <w:vMerge/>
            <w:tcBorders>
              <w:left w:val="single" w:sz="4" w:space="0" w:color="auto"/>
              <w:right w:val="single" w:sz="4" w:space="0" w:color="auto"/>
            </w:tcBorders>
            <w:vAlign w:val="center"/>
          </w:tcPr>
          <w:p w:rsidR="00244C30" w:rsidRPr="003234D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p>
        </w:tc>
        <w:tc>
          <w:tcPr>
            <w:tcW w:w="3727"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p>
        </w:tc>
      </w:tr>
      <w:tr w:rsidR="00244C30" w:rsidRPr="003234D9" w:rsidTr="00244C30">
        <w:trPr>
          <w:jc w:val="center"/>
        </w:trPr>
        <w:tc>
          <w:tcPr>
            <w:tcW w:w="2467" w:type="dxa"/>
            <w:vMerge/>
            <w:tcBorders>
              <w:left w:val="single" w:sz="4" w:space="0" w:color="auto"/>
              <w:right w:val="single" w:sz="4" w:space="0" w:color="auto"/>
            </w:tcBorders>
            <w:vAlign w:val="center"/>
          </w:tcPr>
          <w:p w:rsidR="00244C30" w:rsidRPr="003234D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100% Intensity</w:t>
            </w:r>
          </w:p>
        </w:tc>
        <w:tc>
          <w:tcPr>
            <w:tcW w:w="90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0x64</w:t>
            </w:r>
          </w:p>
        </w:tc>
        <w:tc>
          <w:tcPr>
            <w:tcW w:w="3727"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p>
        </w:tc>
      </w:tr>
      <w:tr w:rsidR="00244C30" w:rsidRPr="003234D9" w:rsidTr="00244C30">
        <w:trPr>
          <w:jc w:val="center"/>
        </w:trPr>
        <w:tc>
          <w:tcPr>
            <w:tcW w:w="2467" w:type="dxa"/>
            <w:vMerge/>
            <w:tcBorders>
              <w:left w:val="single" w:sz="4" w:space="0" w:color="auto"/>
              <w:bottom w:val="single" w:sz="4" w:space="0" w:color="auto"/>
              <w:right w:val="single" w:sz="4" w:space="0" w:color="auto"/>
            </w:tcBorders>
            <w:vAlign w:val="center"/>
          </w:tcPr>
          <w:p w:rsidR="00244C30" w:rsidRPr="003234D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0xFF</w:t>
            </w:r>
          </w:p>
        </w:tc>
        <w:tc>
          <w:tcPr>
            <w:tcW w:w="3727"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p>
        </w:tc>
      </w:tr>
    </w:tbl>
    <w:p w:rsidR="00244C30" w:rsidRPr="003234D9" w:rsidRDefault="00244C30">
      <w:pPr>
        <w:rPr>
          <w:rFonts w:cs="Arial"/>
        </w:rPr>
      </w:pPr>
    </w:p>
    <w:p w:rsidR="00244C30" w:rsidRDefault="00244C30" w:rsidP="00244C30">
      <w:pPr>
        <w:pStyle w:val="Heading3"/>
      </w:pPr>
      <w:bookmarkStart w:id="353" w:name="_Toc35508864"/>
      <w:r w:rsidRPr="00B9479B">
        <w:t>MD-REQ-025456/D-LightAmbColor_No_Actl (TcSE ROIN-297421)</w:t>
      </w:r>
      <w:bookmarkEnd w:id="353"/>
    </w:p>
    <w:p w:rsidR="00244C30" w:rsidRPr="00B715C1" w:rsidRDefault="00244C30">
      <w:pPr>
        <w:rPr>
          <w:rFonts w:cs="Arial"/>
        </w:rPr>
      </w:pPr>
      <w:r w:rsidRPr="00B715C1">
        <w:rPr>
          <w:rFonts w:cs="Arial"/>
          <w:b/>
        </w:rPr>
        <w:t>Message Type:</w:t>
      </w:r>
      <w:r w:rsidRPr="00B715C1">
        <w:rPr>
          <w:rFonts w:cs="Arial"/>
        </w:rPr>
        <w:t xml:space="preserve">  Status</w:t>
      </w:r>
    </w:p>
    <w:p w:rsidR="00244C30" w:rsidRPr="00B715C1" w:rsidRDefault="00244C30">
      <w:pPr>
        <w:rPr>
          <w:rFonts w:cs="Arial"/>
        </w:rPr>
      </w:pPr>
    </w:p>
    <w:p w:rsidR="00244C30" w:rsidRPr="00B715C1" w:rsidRDefault="00244C30">
      <w:pPr>
        <w:rPr>
          <w:rFonts w:cs="Arial"/>
        </w:rPr>
      </w:pPr>
      <w:r w:rsidRPr="00B715C1">
        <w:rPr>
          <w:rFonts w:cs="Arial"/>
        </w:rPr>
        <w:t xml:space="preserve">This signal </w:t>
      </w:r>
      <w:r w:rsidRPr="006D3D9B">
        <w:rPr>
          <w:rFonts w:cs="Arial"/>
        </w:rPr>
        <w:t>from Ext Vehicle Settings Function to the Vehicle Settings Client</w:t>
      </w:r>
      <w:r w:rsidRPr="00B715C1">
        <w:rPr>
          <w:rFonts w:cs="Arial"/>
        </w:rPr>
        <w:t xml:space="preserve"> gives the status of the ambient lighting color.</w:t>
      </w:r>
    </w:p>
    <w:p w:rsidR="00244C30" w:rsidRPr="00B715C1"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3240"/>
        <w:gridCol w:w="990"/>
        <w:gridCol w:w="2647"/>
      </w:tblGrid>
      <w:tr w:rsidR="00244C30" w:rsidRPr="00B715C1" w:rsidTr="00244C30">
        <w:trPr>
          <w:jc w:val="center"/>
        </w:trPr>
        <w:tc>
          <w:tcPr>
            <w:tcW w:w="2737" w:type="dxa"/>
            <w:tcBorders>
              <w:top w:val="single" w:sz="4" w:space="0" w:color="auto"/>
              <w:left w:val="single" w:sz="4" w:space="0" w:color="auto"/>
              <w:bottom w:val="single" w:sz="4" w:space="0" w:color="auto"/>
              <w:right w:val="single" w:sz="4" w:space="0" w:color="auto"/>
            </w:tcBorders>
            <w:hideMark/>
          </w:tcPr>
          <w:p w:rsidR="00244C30" w:rsidRPr="00B715C1" w:rsidRDefault="00244C30">
            <w:pPr>
              <w:spacing w:line="276" w:lineRule="auto"/>
              <w:rPr>
                <w:rFonts w:cs="Arial"/>
                <w:b/>
              </w:rPr>
            </w:pPr>
            <w:r w:rsidRPr="00B715C1">
              <w:rPr>
                <w:rFonts w:cs="Arial"/>
                <w:b/>
              </w:rPr>
              <w:t>Logical Signal Name</w:t>
            </w:r>
          </w:p>
        </w:tc>
        <w:tc>
          <w:tcPr>
            <w:tcW w:w="3240" w:type="dxa"/>
            <w:tcBorders>
              <w:top w:val="single" w:sz="4" w:space="0" w:color="auto"/>
              <w:left w:val="single" w:sz="4" w:space="0" w:color="auto"/>
              <w:bottom w:val="single" w:sz="4" w:space="0" w:color="auto"/>
              <w:right w:val="single" w:sz="4" w:space="0" w:color="auto"/>
            </w:tcBorders>
            <w:hideMark/>
          </w:tcPr>
          <w:p w:rsidR="00244C30" w:rsidRPr="00B715C1" w:rsidRDefault="00244C30">
            <w:pPr>
              <w:spacing w:line="276" w:lineRule="auto"/>
              <w:rPr>
                <w:rFonts w:cs="Arial"/>
                <w:b/>
              </w:rPr>
            </w:pPr>
            <w:r w:rsidRPr="00B715C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B715C1" w:rsidRDefault="00244C30">
            <w:pPr>
              <w:spacing w:line="276" w:lineRule="auto"/>
              <w:rPr>
                <w:rFonts w:cs="Arial"/>
                <w:b/>
              </w:rPr>
            </w:pPr>
            <w:r w:rsidRPr="00B715C1">
              <w:rPr>
                <w:rFonts w:cs="Arial"/>
                <w:b/>
              </w:rPr>
              <w:t>Value</w:t>
            </w:r>
          </w:p>
        </w:tc>
        <w:tc>
          <w:tcPr>
            <w:tcW w:w="2647" w:type="dxa"/>
            <w:tcBorders>
              <w:top w:val="single" w:sz="4" w:space="0" w:color="auto"/>
              <w:left w:val="single" w:sz="4" w:space="0" w:color="auto"/>
              <w:bottom w:val="single" w:sz="4" w:space="0" w:color="auto"/>
              <w:right w:val="single" w:sz="4" w:space="0" w:color="auto"/>
            </w:tcBorders>
            <w:hideMark/>
          </w:tcPr>
          <w:p w:rsidR="00244C30" w:rsidRPr="00B715C1" w:rsidRDefault="00244C30">
            <w:pPr>
              <w:spacing w:line="276" w:lineRule="auto"/>
              <w:rPr>
                <w:rFonts w:cs="Arial"/>
                <w:b/>
              </w:rPr>
            </w:pPr>
            <w:r w:rsidRPr="00B715C1">
              <w:rPr>
                <w:rFonts w:cs="Arial"/>
                <w:b/>
              </w:rPr>
              <w:t>Description</w:t>
            </w:r>
          </w:p>
        </w:tc>
      </w:tr>
      <w:tr w:rsidR="00244C30" w:rsidRPr="00B715C1" w:rsidTr="00244C30">
        <w:trPr>
          <w:jc w:val="center"/>
        </w:trPr>
        <w:tc>
          <w:tcPr>
            <w:tcW w:w="2737" w:type="dxa"/>
            <w:vMerge w:val="restart"/>
            <w:tcBorders>
              <w:top w:val="single" w:sz="4" w:space="0" w:color="auto"/>
              <w:left w:val="single" w:sz="4" w:space="0" w:color="auto"/>
              <w:right w:val="single" w:sz="4" w:space="0" w:color="auto"/>
            </w:tcBorders>
          </w:tcPr>
          <w:p w:rsidR="00244C30" w:rsidRPr="00B715C1" w:rsidRDefault="00244C30">
            <w:pPr>
              <w:spacing w:line="276" w:lineRule="auto"/>
              <w:rPr>
                <w:rFonts w:cs="Arial"/>
              </w:rPr>
            </w:pPr>
            <w:r>
              <w:rPr>
                <w:rFonts w:cs="Arial"/>
              </w:rPr>
              <w:t>LightAmbColor_No_Actl</w:t>
            </w:r>
          </w:p>
        </w:tc>
        <w:tc>
          <w:tcPr>
            <w:tcW w:w="324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OFF / Inactive / No Data Exists</w:t>
            </w:r>
          </w:p>
        </w:tc>
        <w:tc>
          <w:tcPr>
            <w:tcW w:w="99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0x00</w:t>
            </w:r>
          </w:p>
        </w:tc>
        <w:tc>
          <w:tcPr>
            <w:tcW w:w="2647" w:type="dxa"/>
            <w:tcBorders>
              <w:top w:val="single" w:sz="4" w:space="0" w:color="auto"/>
              <w:left w:val="single" w:sz="4" w:space="0" w:color="auto"/>
              <w:bottom w:val="single" w:sz="4" w:space="0" w:color="auto"/>
              <w:right w:val="single" w:sz="4" w:space="0" w:color="auto"/>
            </w:tcBorders>
            <w:vAlign w:val="center"/>
          </w:tcPr>
          <w:p w:rsidR="00244C30" w:rsidRPr="00B715C1" w:rsidRDefault="00244C30">
            <w:pPr>
              <w:autoSpaceDE w:val="0"/>
              <w:autoSpaceDN w:val="0"/>
              <w:adjustRightInd w:val="0"/>
              <w:spacing w:line="276" w:lineRule="auto"/>
              <w:rPr>
                <w:rFonts w:cs="Arial"/>
              </w:rPr>
            </w:pPr>
          </w:p>
        </w:tc>
      </w:tr>
      <w:tr w:rsidR="00244C30" w:rsidRPr="00B715C1" w:rsidTr="00244C30">
        <w:trPr>
          <w:jc w:val="center"/>
        </w:trPr>
        <w:tc>
          <w:tcPr>
            <w:tcW w:w="2737" w:type="dxa"/>
            <w:vMerge/>
            <w:tcBorders>
              <w:left w:val="single" w:sz="4" w:space="0" w:color="auto"/>
              <w:right w:val="single" w:sz="4" w:space="0" w:color="auto"/>
            </w:tcBorders>
            <w:vAlign w:val="center"/>
          </w:tcPr>
          <w:p w:rsidR="00244C30" w:rsidRPr="00B715C1" w:rsidRDefault="00244C30">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Color ID1</w:t>
            </w:r>
          </w:p>
        </w:tc>
        <w:tc>
          <w:tcPr>
            <w:tcW w:w="99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0x01</w:t>
            </w:r>
          </w:p>
        </w:tc>
        <w:tc>
          <w:tcPr>
            <w:tcW w:w="2647"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p>
        </w:tc>
      </w:tr>
      <w:tr w:rsidR="00244C30" w:rsidRPr="00B715C1" w:rsidTr="00244C30">
        <w:trPr>
          <w:jc w:val="center"/>
        </w:trPr>
        <w:tc>
          <w:tcPr>
            <w:tcW w:w="2737" w:type="dxa"/>
            <w:vMerge/>
            <w:tcBorders>
              <w:left w:val="single" w:sz="4" w:space="0" w:color="auto"/>
              <w:right w:val="single" w:sz="4" w:space="0" w:color="auto"/>
            </w:tcBorders>
            <w:vAlign w:val="center"/>
          </w:tcPr>
          <w:p w:rsidR="00244C30" w:rsidRPr="00B715C1" w:rsidRDefault="00244C30">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Color ID2</w:t>
            </w:r>
          </w:p>
        </w:tc>
        <w:tc>
          <w:tcPr>
            <w:tcW w:w="99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0x02</w:t>
            </w:r>
          </w:p>
        </w:tc>
        <w:tc>
          <w:tcPr>
            <w:tcW w:w="2647"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p>
        </w:tc>
      </w:tr>
      <w:tr w:rsidR="00244C30" w:rsidRPr="00B715C1" w:rsidTr="00244C30">
        <w:trPr>
          <w:jc w:val="center"/>
        </w:trPr>
        <w:tc>
          <w:tcPr>
            <w:tcW w:w="2737" w:type="dxa"/>
            <w:vMerge/>
            <w:tcBorders>
              <w:left w:val="single" w:sz="4" w:space="0" w:color="auto"/>
              <w:right w:val="single" w:sz="4" w:space="0" w:color="auto"/>
            </w:tcBorders>
            <w:vAlign w:val="center"/>
          </w:tcPr>
          <w:p w:rsidR="00244C30" w:rsidRPr="00B715C1" w:rsidRDefault="00244C30">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Color ID3</w:t>
            </w:r>
          </w:p>
        </w:tc>
        <w:tc>
          <w:tcPr>
            <w:tcW w:w="99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0x03</w:t>
            </w:r>
          </w:p>
        </w:tc>
        <w:tc>
          <w:tcPr>
            <w:tcW w:w="2647"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p>
        </w:tc>
      </w:tr>
      <w:tr w:rsidR="00244C30" w:rsidRPr="00B715C1" w:rsidTr="00244C30">
        <w:trPr>
          <w:jc w:val="center"/>
        </w:trPr>
        <w:tc>
          <w:tcPr>
            <w:tcW w:w="2737" w:type="dxa"/>
            <w:vMerge/>
            <w:tcBorders>
              <w:left w:val="single" w:sz="4" w:space="0" w:color="auto"/>
              <w:right w:val="single" w:sz="4" w:space="0" w:color="auto"/>
            </w:tcBorders>
            <w:vAlign w:val="center"/>
          </w:tcPr>
          <w:p w:rsidR="00244C30" w:rsidRPr="00B715C1" w:rsidRDefault="00244C30">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Cont</w:t>
            </w:r>
          </w:p>
        </w:tc>
        <w:tc>
          <w:tcPr>
            <w:tcW w:w="99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0x04 – 0xFF</w:t>
            </w:r>
          </w:p>
        </w:tc>
        <w:tc>
          <w:tcPr>
            <w:tcW w:w="2647"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separate document defines what the Color ID’s are</w:t>
            </w:r>
          </w:p>
        </w:tc>
      </w:tr>
    </w:tbl>
    <w:p w:rsidR="00244C30" w:rsidRPr="00B715C1" w:rsidRDefault="00244C30">
      <w:pPr>
        <w:rPr>
          <w:rFonts w:cs="Arial"/>
        </w:rPr>
      </w:pPr>
    </w:p>
    <w:p w:rsidR="00244C30" w:rsidRDefault="00244C30" w:rsidP="00244C30">
      <w:pPr>
        <w:pStyle w:val="Heading3"/>
      </w:pPr>
      <w:bookmarkStart w:id="354" w:name="_Toc35508865"/>
      <w:r w:rsidRPr="00B9479B">
        <w:t>MD-REQ-025457/D-LightAmbIntsty_No_Actl (TcSE ROIN-297422)</w:t>
      </w:r>
      <w:bookmarkEnd w:id="354"/>
    </w:p>
    <w:p w:rsidR="00244C30" w:rsidRDefault="00244C30">
      <w:pPr>
        <w:rPr>
          <w:rFonts w:cs="Arial"/>
        </w:rPr>
      </w:pPr>
      <w:r w:rsidRPr="000B5DA9">
        <w:rPr>
          <w:rFonts w:cs="Arial"/>
          <w:b/>
        </w:rPr>
        <w:t>Message Type:</w:t>
      </w:r>
      <w:r>
        <w:rPr>
          <w:rFonts w:cs="Arial"/>
        </w:rPr>
        <w:t xml:space="preserve">  Status</w:t>
      </w:r>
    </w:p>
    <w:p w:rsidR="00244C30" w:rsidRDefault="00244C30">
      <w:pPr>
        <w:rPr>
          <w:rFonts w:cs="Arial"/>
        </w:rPr>
      </w:pPr>
    </w:p>
    <w:p w:rsidR="00244C30" w:rsidRPr="000B5DA9" w:rsidRDefault="00244C30">
      <w:pPr>
        <w:rPr>
          <w:rFonts w:cs="Arial"/>
        </w:rPr>
      </w:pPr>
      <w:r>
        <w:rPr>
          <w:rFonts w:cs="Arial"/>
        </w:rPr>
        <w:t>This signal from the Ext Vehicle Settings Function to the Vehicle Settings Client gives the status of Ambient Lighting Intensity</w:t>
      </w:r>
    </w:p>
    <w:p w:rsidR="00244C30" w:rsidRPr="000B5DA9"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2520"/>
        <w:gridCol w:w="990"/>
        <w:gridCol w:w="3457"/>
      </w:tblGrid>
      <w:tr w:rsidR="00244C30" w:rsidRPr="000B5DA9" w:rsidTr="00244C30">
        <w:trPr>
          <w:jc w:val="center"/>
        </w:trPr>
        <w:tc>
          <w:tcPr>
            <w:tcW w:w="2647" w:type="dxa"/>
            <w:tcBorders>
              <w:top w:val="single" w:sz="4" w:space="0" w:color="auto"/>
              <w:left w:val="single" w:sz="4" w:space="0" w:color="auto"/>
              <w:bottom w:val="single" w:sz="4" w:space="0" w:color="auto"/>
              <w:right w:val="single" w:sz="4" w:space="0" w:color="auto"/>
            </w:tcBorders>
            <w:hideMark/>
          </w:tcPr>
          <w:p w:rsidR="00244C30" w:rsidRPr="000B5DA9" w:rsidRDefault="00244C30">
            <w:pPr>
              <w:spacing w:line="276" w:lineRule="auto"/>
              <w:rPr>
                <w:rFonts w:cs="Arial"/>
                <w:b/>
              </w:rPr>
            </w:pPr>
            <w:r w:rsidRPr="000B5DA9">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244C30" w:rsidRPr="000B5DA9" w:rsidRDefault="00244C30">
            <w:pPr>
              <w:spacing w:line="276" w:lineRule="auto"/>
              <w:rPr>
                <w:rFonts w:cs="Arial"/>
                <w:b/>
              </w:rPr>
            </w:pPr>
            <w:r w:rsidRPr="000B5DA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0B5DA9" w:rsidRDefault="00244C30">
            <w:pPr>
              <w:spacing w:line="276" w:lineRule="auto"/>
              <w:rPr>
                <w:rFonts w:cs="Arial"/>
                <w:b/>
              </w:rPr>
            </w:pPr>
            <w:r w:rsidRPr="000B5DA9">
              <w:rPr>
                <w:rFonts w:cs="Arial"/>
                <w:b/>
              </w:rPr>
              <w:t>Value</w:t>
            </w:r>
          </w:p>
        </w:tc>
        <w:tc>
          <w:tcPr>
            <w:tcW w:w="3457" w:type="dxa"/>
            <w:tcBorders>
              <w:top w:val="single" w:sz="4" w:space="0" w:color="auto"/>
              <w:left w:val="single" w:sz="4" w:space="0" w:color="auto"/>
              <w:bottom w:val="single" w:sz="4" w:space="0" w:color="auto"/>
              <w:right w:val="single" w:sz="4" w:space="0" w:color="auto"/>
            </w:tcBorders>
            <w:hideMark/>
          </w:tcPr>
          <w:p w:rsidR="00244C30" w:rsidRPr="000B5DA9" w:rsidRDefault="00244C30">
            <w:pPr>
              <w:spacing w:line="276" w:lineRule="auto"/>
              <w:rPr>
                <w:rFonts w:cs="Arial"/>
                <w:b/>
              </w:rPr>
            </w:pPr>
            <w:r w:rsidRPr="000B5DA9">
              <w:rPr>
                <w:rFonts w:cs="Arial"/>
                <w:b/>
              </w:rPr>
              <w:t>Description</w:t>
            </w:r>
          </w:p>
        </w:tc>
      </w:tr>
      <w:tr w:rsidR="00244C30" w:rsidRPr="000B5DA9" w:rsidTr="00244C30">
        <w:trPr>
          <w:jc w:val="center"/>
        </w:trPr>
        <w:tc>
          <w:tcPr>
            <w:tcW w:w="2647" w:type="dxa"/>
            <w:vMerge w:val="restart"/>
            <w:tcBorders>
              <w:top w:val="single" w:sz="4" w:space="0" w:color="auto"/>
              <w:left w:val="single" w:sz="4" w:space="0" w:color="auto"/>
              <w:right w:val="single" w:sz="4" w:space="0" w:color="auto"/>
            </w:tcBorders>
          </w:tcPr>
          <w:p w:rsidR="00244C30" w:rsidRPr="000B5DA9" w:rsidRDefault="00244C30">
            <w:pPr>
              <w:spacing w:line="276" w:lineRule="auto"/>
              <w:rPr>
                <w:rFonts w:cs="Arial"/>
              </w:rPr>
            </w:pPr>
            <w:r>
              <w:rPr>
                <w:rFonts w:cs="Arial"/>
              </w:rPr>
              <w:t>LightAmbIntsty_No_Actl</w:t>
            </w:r>
          </w:p>
        </w:tc>
        <w:tc>
          <w:tcPr>
            <w:tcW w:w="252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0% Intensity / Ambient Lighting OFF</w:t>
            </w:r>
          </w:p>
        </w:tc>
        <w:tc>
          <w:tcPr>
            <w:tcW w:w="99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0x00</w:t>
            </w:r>
          </w:p>
        </w:tc>
        <w:tc>
          <w:tcPr>
            <w:tcW w:w="3457" w:type="dxa"/>
            <w:tcBorders>
              <w:top w:val="single" w:sz="4" w:space="0" w:color="auto"/>
              <w:left w:val="single" w:sz="4" w:space="0" w:color="auto"/>
              <w:bottom w:val="single" w:sz="4" w:space="0" w:color="auto"/>
              <w:right w:val="single" w:sz="4" w:space="0" w:color="auto"/>
            </w:tcBorders>
            <w:vAlign w:val="center"/>
          </w:tcPr>
          <w:p w:rsidR="00244C30" w:rsidRPr="000B5DA9" w:rsidRDefault="00244C30">
            <w:pPr>
              <w:autoSpaceDE w:val="0"/>
              <w:autoSpaceDN w:val="0"/>
              <w:adjustRightInd w:val="0"/>
              <w:spacing w:line="276" w:lineRule="auto"/>
              <w:rPr>
                <w:rFonts w:cs="Arial"/>
              </w:rPr>
            </w:pPr>
          </w:p>
        </w:tc>
      </w:tr>
      <w:tr w:rsidR="00244C30" w:rsidRPr="000B5DA9" w:rsidTr="00244C30">
        <w:trPr>
          <w:jc w:val="center"/>
        </w:trPr>
        <w:tc>
          <w:tcPr>
            <w:tcW w:w="2647" w:type="dxa"/>
            <w:vMerge/>
            <w:tcBorders>
              <w:left w:val="single" w:sz="4" w:space="0" w:color="auto"/>
              <w:right w:val="single" w:sz="4" w:space="0" w:color="auto"/>
            </w:tcBorders>
            <w:vAlign w:val="center"/>
          </w:tcPr>
          <w:p w:rsidR="00244C30" w:rsidRPr="000B5DA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1% intensity</w:t>
            </w:r>
          </w:p>
        </w:tc>
        <w:tc>
          <w:tcPr>
            <w:tcW w:w="99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0x01</w:t>
            </w:r>
          </w:p>
        </w:tc>
        <w:tc>
          <w:tcPr>
            <w:tcW w:w="3457"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p>
        </w:tc>
      </w:tr>
      <w:tr w:rsidR="00244C30" w:rsidRPr="000B5DA9" w:rsidTr="00244C30">
        <w:trPr>
          <w:jc w:val="center"/>
        </w:trPr>
        <w:tc>
          <w:tcPr>
            <w:tcW w:w="2647" w:type="dxa"/>
            <w:vMerge/>
            <w:tcBorders>
              <w:left w:val="single" w:sz="4" w:space="0" w:color="auto"/>
              <w:right w:val="single" w:sz="4" w:space="0" w:color="auto"/>
            </w:tcBorders>
            <w:vAlign w:val="center"/>
          </w:tcPr>
          <w:p w:rsidR="00244C30" w:rsidRPr="000B5DA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2% intensity</w:t>
            </w:r>
          </w:p>
        </w:tc>
        <w:tc>
          <w:tcPr>
            <w:tcW w:w="99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0x02</w:t>
            </w:r>
          </w:p>
        </w:tc>
        <w:tc>
          <w:tcPr>
            <w:tcW w:w="3457"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p>
        </w:tc>
      </w:tr>
      <w:tr w:rsidR="00244C30" w:rsidRPr="000B5DA9" w:rsidTr="00244C30">
        <w:trPr>
          <w:jc w:val="center"/>
        </w:trPr>
        <w:tc>
          <w:tcPr>
            <w:tcW w:w="2647" w:type="dxa"/>
            <w:vMerge/>
            <w:tcBorders>
              <w:left w:val="single" w:sz="4" w:space="0" w:color="auto"/>
              <w:right w:val="single" w:sz="4" w:space="0" w:color="auto"/>
            </w:tcBorders>
            <w:vAlign w:val="center"/>
          </w:tcPr>
          <w:p w:rsidR="00244C30" w:rsidRPr="000B5DA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cont</w:t>
            </w:r>
          </w:p>
        </w:tc>
        <w:tc>
          <w:tcPr>
            <w:tcW w:w="99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p>
        </w:tc>
        <w:tc>
          <w:tcPr>
            <w:tcW w:w="3457"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p>
        </w:tc>
      </w:tr>
      <w:tr w:rsidR="00244C30" w:rsidRPr="000B5DA9" w:rsidTr="00244C30">
        <w:trPr>
          <w:jc w:val="center"/>
        </w:trPr>
        <w:tc>
          <w:tcPr>
            <w:tcW w:w="2647" w:type="dxa"/>
            <w:vMerge/>
            <w:tcBorders>
              <w:left w:val="single" w:sz="4" w:space="0" w:color="auto"/>
              <w:right w:val="single" w:sz="4" w:space="0" w:color="auto"/>
            </w:tcBorders>
            <w:vAlign w:val="center"/>
          </w:tcPr>
          <w:p w:rsidR="00244C30" w:rsidRPr="000B5DA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100% intensity</w:t>
            </w:r>
          </w:p>
        </w:tc>
        <w:tc>
          <w:tcPr>
            <w:tcW w:w="99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0x64</w:t>
            </w:r>
          </w:p>
        </w:tc>
        <w:tc>
          <w:tcPr>
            <w:tcW w:w="3457"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p>
        </w:tc>
      </w:tr>
      <w:tr w:rsidR="00244C30" w:rsidRPr="000B5DA9" w:rsidTr="00244C30">
        <w:trPr>
          <w:jc w:val="center"/>
        </w:trPr>
        <w:tc>
          <w:tcPr>
            <w:tcW w:w="2647" w:type="dxa"/>
            <w:vMerge/>
            <w:tcBorders>
              <w:left w:val="single" w:sz="4" w:space="0" w:color="auto"/>
              <w:bottom w:val="single" w:sz="4" w:space="0" w:color="auto"/>
              <w:right w:val="single" w:sz="4" w:space="0" w:color="auto"/>
            </w:tcBorders>
            <w:vAlign w:val="center"/>
          </w:tcPr>
          <w:p w:rsidR="00244C30" w:rsidRPr="000B5DA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0x65 – 0xFF</w:t>
            </w:r>
          </w:p>
        </w:tc>
        <w:tc>
          <w:tcPr>
            <w:tcW w:w="3457"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p>
        </w:tc>
      </w:tr>
    </w:tbl>
    <w:p w:rsidR="00244C30" w:rsidRPr="000B5DA9" w:rsidRDefault="00244C30">
      <w:pPr>
        <w:rPr>
          <w:rFonts w:cs="Arial"/>
        </w:rPr>
      </w:pPr>
    </w:p>
    <w:p w:rsidR="00244C30" w:rsidRDefault="00244C30" w:rsidP="00244C30">
      <w:pPr>
        <w:pStyle w:val="Heading3"/>
      </w:pPr>
      <w:bookmarkStart w:id="355" w:name="_Toc35508866"/>
      <w:r w:rsidRPr="00B9479B">
        <w:t>MD-REQ-192193/C-LightAmbColor_No_Actl - Variant 2</w:t>
      </w:r>
      <w:bookmarkEnd w:id="355"/>
    </w:p>
    <w:p w:rsidR="00244C30" w:rsidRPr="00267124" w:rsidRDefault="00244C30">
      <w:pPr>
        <w:rPr>
          <w:rFonts w:cs="Arial"/>
        </w:rPr>
      </w:pPr>
      <w:r w:rsidRPr="00267124">
        <w:rPr>
          <w:rFonts w:cs="Arial"/>
          <w:b/>
        </w:rPr>
        <w:t>Message Type</w:t>
      </w:r>
      <w:r w:rsidRPr="00267124">
        <w:rPr>
          <w:rFonts w:cs="Arial"/>
        </w:rPr>
        <w:t>:  Status</w:t>
      </w:r>
    </w:p>
    <w:p w:rsidR="00244C30" w:rsidRPr="00267124" w:rsidRDefault="00244C30">
      <w:pPr>
        <w:rPr>
          <w:rFonts w:cs="Arial"/>
        </w:rPr>
      </w:pPr>
    </w:p>
    <w:p w:rsidR="00244C30" w:rsidRPr="00267124" w:rsidRDefault="00244C30">
      <w:pPr>
        <w:rPr>
          <w:rFonts w:cs="Arial"/>
        </w:rPr>
      </w:pPr>
      <w:r w:rsidRPr="00267124">
        <w:rPr>
          <w:rFonts w:cs="Arial"/>
        </w:rPr>
        <w:t>This signal gives status of ambient lighting color</w:t>
      </w:r>
      <w:r>
        <w:rPr>
          <w:rFonts w:cs="Arial"/>
        </w:rPr>
        <w:t xml:space="preserve"> (variant 2)</w:t>
      </w:r>
      <w:r w:rsidRPr="00267124">
        <w:rPr>
          <w:rFonts w:cs="Arial"/>
        </w:rPr>
        <w:t xml:space="preserve"> status.</w:t>
      </w:r>
    </w:p>
    <w:p w:rsidR="00244C30" w:rsidRPr="00267124"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1831"/>
        <w:gridCol w:w="1049"/>
        <w:gridCol w:w="3907"/>
      </w:tblGrid>
      <w:tr w:rsidR="00244C30" w:rsidRPr="00267124" w:rsidTr="00244C30">
        <w:trPr>
          <w:jc w:val="center"/>
        </w:trPr>
        <w:tc>
          <w:tcPr>
            <w:tcW w:w="2827" w:type="dxa"/>
            <w:tcBorders>
              <w:top w:val="single" w:sz="4" w:space="0" w:color="auto"/>
              <w:left w:val="single" w:sz="4" w:space="0" w:color="auto"/>
              <w:bottom w:val="single" w:sz="4" w:space="0" w:color="auto"/>
              <w:right w:val="single" w:sz="4" w:space="0" w:color="auto"/>
            </w:tcBorders>
            <w:hideMark/>
          </w:tcPr>
          <w:p w:rsidR="00244C30" w:rsidRPr="00267124" w:rsidRDefault="00244C30">
            <w:pPr>
              <w:spacing w:line="276" w:lineRule="auto"/>
              <w:rPr>
                <w:rFonts w:cs="Arial"/>
                <w:b/>
              </w:rPr>
            </w:pPr>
            <w:r w:rsidRPr="00267124">
              <w:rPr>
                <w:rFonts w:cs="Arial"/>
                <w:b/>
              </w:rPr>
              <w:t>Logical Signal Name</w:t>
            </w:r>
          </w:p>
        </w:tc>
        <w:tc>
          <w:tcPr>
            <w:tcW w:w="1831" w:type="dxa"/>
            <w:tcBorders>
              <w:top w:val="single" w:sz="4" w:space="0" w:color="auto"/>
              <w:left w:val="single" w:sz="4" w:space="0" w:color="auto"/>
              <w:bottom w:val="single" w:sz="4" w:space="0" w:color="auto"/>
              <w:right w:val="single" w:sz="4" w:space="0" w:color="auto"/>
            </w:tcBorders>
            <w:hideMark/>
          </w:tcPr>
          <w:p w:rsidR="00244C30" w:rsidRPr="00267124" w:rsidRDefault="00244C30">
            <w:pPr>
              <w:spacing w:line="276" w:lineRule="auto"/>
              <w:rPr>
                <w:rFonts w:cs="Arial"/>
                <w:b/>
              </w:rPr>
            </w:pPr>
            <w:r w:rsidRPr="00267124">
              <w:rPr>
                <w:rFonts w:cs="Arial"/>
                <w:b/>
              </w:rPr>
              <w:t>Literals</w:t>
            </w:r>
          </w:p>
        </w:tc>
        <w:tc>
          <w:tcPr>
            <w:tcW w:w="1049" w:type="dxa"/>
            <w:tcBorders>
              <w:top w:val="single" w:sz="4" w:space="0" w:color="auto"/>
              <w:left w:val="single" w:sz="4" w:space="0" w:color="auto"/>
              <w:bottom w:val="single" w:sz="4" w:space="0" w:color="auto"/>
              <w:right w:val="single" w:sz="4" w:space="0" w:color="auto"/>
            </w:tcBorders>
            <w:hideMark/>
          </w:tcPr>
          <w:p w:rsidR="00244C30" w:rsidRPr="00267124" w:rsidRDefault="00244C30">
            <w:pPr>
              <w:spacing w:line="276" w:lineRule="auto"/>
              <w:rPr>
                <w:rFonts w:cs="Arial"/>
                <w:b/>
              </w:rPr>
            </w:pPr>
            <w:r w:rsidRPr="00267124">
              <w:rPr>
                <w:rFonts w:cs="Arial"/>
                <w:b/>
              </w:rPr>
              <w:t>Value</w:t>
            </w:r>
          </w:p>
        </w:tc>
        <w:tc>
          <w:tcPr>
            <w:tcW w:w="3907" w:type="dxa"/>
            <w:tcBorders>
              <w:top w:val="single" w:sz="4" w:space="0" w:color="auto"/>
              <w:left w:val="single" w:sz="4" w:space="0" w:color="auto"/>
              <w:bottom w:val="single" w:sz="4" w:space="0" w:color="auto"/>
              <w:right w:val="single" w:sz="4" w:space="0" w:color="auto"/>
            </w:tcBorders>
            <w:hideMark/>
          </w:tcPr>
          <w:p w:rsidR="00244C30" w:rsidRPr="00267124" w:rsidRDefault="00244C30">
            <w:pPr>
              <w:spacing w:line="276" w:lineRule="auto"/>
              <w:rPr>
                <w:rFonts w:cs="Arial"/>
                <w:b/>
              </w:rPr>
            </w:pPr>
            <w:r w:rsidRPr="00267124">
              <w:rPr>
                <w:rFonts w:cs="Arial"/>
                <w:b/>
              </w:rPr>
              <w:t>Description</w:t>
            </w:r>
          </w:p>
        </w:tc>
      </w:tr>
      <w:tr w:rsidR="00244C30" w:rsidRPr="00267124" w:rsidTr="00244C30">
        <w:trPr>
          <w:jc w:val="center"/>
        </w:trPr>
        <w:tc>
          <w:tcPr>
            <w:tcW w:w="2827" w:type="dxa"/>
            <w:vMerge w:val="restart"/>
            <w:tcBorders>
              <w:top w:val="single" w:sz="4" w:space="0" w:color="auto"/>
              <w:left w:val="single" w:sz="4" w:space="0" w:color="auto"/>
              <w:right w:val="single" w:sz="4" w:space="0" w:color="auto"/>
            </w:tcBorders>
          </w:tcPr>
          <w:p w:rsidR="00244C30" w:rsidRPr="00267124" w:rsidRDefault="00244C30">
            <w:pPr>
              <w:widowControl w:val="0"/>
              <w:tabs>
                <w:tab w:val="left" w:pos="720"/>
              </w:tabs>
              <w:spacing w:line="276" w:lineRule="auto"/>
              <w:rPr>
                <w:rFonts w:cs="Arial"/>
              </w:rPr>
            </w:pPr>
            <w:r>
              <w:rPr>
                <w:rFonts w:cs="Arial"/>
              </w:rPr>
              <w:t xml:space="preserve">LightAmbColor_No_Actl – </w:t>
            </w:r>
            <w:r>
              <w:rPr>
                <w:rFonts w:cs="Arial"/>
              </w:rPr>
              <w:lastRenderedPageBreak/>
              <w:t>Variant 2</w:t>
            </w:r>
          </w:p>
          <w:p w:rsidR="00244C30" w:rsidRPr="00267124" w:rsidRDefault="00244C30">
            <w:pPr>
              <w:spacing w:line="276" w:lineRule="auto"/>
              <w:rPr>
                <w:rFonts w:cs="Arial"/>
              </w:rPr>
            </w:pPr>
          </w:p>
        </w:tc>
        <w:tc>
          <w:tcPr>
            <w:tcW w:w="1831"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lastRenderedPageBreak/>
              <w:t>Inactive</w:t>
            </w:r>
          </w:p>
        </w:tc>
        <w:tc>
          <w:tcPr>
            <w:tcW w:w="1049"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0x00</w:t>
            </w:r>
          </w:p>
        </w:tc>
        <w:tc>
          <w:tcPr>
            <w:tcW w:w="3907" w:type="dxa"/>
            <w:tcBorders>
              <w:top w:val="single" w:sz="4" w:space="0" w:color="auto"/>
              <w:left w:val="single" w:sz="4" w:space="0" w:color="auto"/>
              <w:bottom w:val="single" w:sz="4" w:space="0" w:color="auto"/>
              <w:right w:val="single" w:sz="4" w:space="0" w:color="auto"/>
            </w:tcBorders>
            <w:vAlign w:val="center"/>
          </w:tcPr>
          <w:p w:rsidR="00244C30" w:rsidRPr="00267124" w:rsidRDefault="00244C30">
            <w:pPr>
              <w:autoSpaceDE w:val="0"/>
              <w:autoSpaceDN w:val="0"/>
              <w:adjustRightInd w:val="0"/>
              <w:spacing w:line="276" w:lineRule="auto"/>
              <w:rPr>
                <w:rFonts w:cs="Arial"/>
              </w:rPr>
            </w:pPr>
          </w:p>
        </w:tc>
      </w:tr>
      <w:tr w:rsidR="00244C30" w:rsidRPr="00267124" w:rsidTr="00244C30">
        <w:trPr>
          <w:jc w:val="center"/>
        </w:trPr>
        <w:tc>
          <w:tcPr>
            <w:tcW w:w="2827" w:type="dxa"/>
            <w:vMerge/>
            <w:tcBorders>
              <w:left w:val="single" w:sz="4" w:space="0" w:color="auto"/>
              <w:right w:val="single" w:sz="4" w:space="0" w:color="auto"/>
            </w:tcBorders>
            <w:vAlign w:val="center"/>
            <w:hideMark/>
          </w:tcPr>
          <w:p w:rsidR="00244C30" w:rsidRPr="00267124" w:rsidRDefault="00244C3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Color ID1</w:t>
            </w:r>
          </w:p>
        </w:tc>
        <w:tc>
          <w:tcPr>
            <w:tcW w:w="1049"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0x01</w:t>
            </w:r>
          </w:p>
        </w:tc>
        <w:tc>
          <w:tcPr>
            <w:tcW w:w="3907"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p>
        </w:tc>
      </w:tr>
      <w:tr w:rsidR="00244C30" w:rsidRPr="00267124" w:rsidTr="00244C30">
        <w:trPr>
          <w:jc w:val="center"/>
        </w:trPr>
        <w:tc>
          <w:tcPr>
            <w:tcW w:w="2827" w:type="dxa"/>
            <w:vMerge/>
            <w:tcBorders>
              <w:left w:val="single" w:sz="4" w:space="0" w:color="auto"/>
              <w:right w:val="single" w:sz="4" w:space="0" w:color="auto"/>
            </w:tcBorders>
            <w:vAlign w:val="center"/>
            <w:hideMark/>
          </w:tcPr>
          <w:p w:rsidR="00244C30" w:rsidRPr="00267124" w:rsidRDefault="00244C3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Color ID2</w:t>
            </w:r>
          </w:p>
        </w:tc>
        <w:tc>
          <w:tcPr>
            <w:tcW w:w="1049"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0x02</w:t>
            </w:r>
          </w:p>
        </w:tc>
        <w:tc>
          <w:tcPr>
            <w:tcW w:w="3907"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p>
        </w:tc>
      </w:tr>
      <w:tr w:rsidR="00244C30" w:rsidRPr="00267124" w:rsidTr="00244C30">
        <w:trPr>
          <w:jc w:val="center"/>
        </w:trPr>
        <w:tc>
          <w:tcPr>
            <w:tcW w:w="2827" w:type="dxa"/>
            <w:vMerge/>
            <w:tcBorders>
              <w:left w:val="single" w:sz="4" w:space="0" w:color="auto"/>
              <w:right w:val="single" w:sz="4" w:space="0" w:color="auto"/>
            </w:tcBorders>
            <w:vAlign w:val="center"/>
            <w:hideMark/>
          </w:tcPr>
          <w:p w:rsidR="00244C30" w:rsidRPr="00267124" w:rsidRDefault="00244C3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Color ID3</w:t>
            </w:r>
          </w:p>
        </w:tc>
        <w:tc>
          <w:tcPr>
            <w:tcW w:w="1049"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0x03</w:t>
            </w:r>
          </w:p>
        </w:tc>
        <w:tc>
          <w:tcPr>
            <w:tcW w:w="3907"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p>
        </w:tc>
      </w:tr>
      <w:tr w:rsidR="00244C30" w:rsidRPr="00267124" w:rsidTr="00244C30">
        <w:trPr>
          <w:jc w:val="center"/>
        </w:trPr>
        <w:tc>
          <w:tcPr>
            <w:tcW w:w="2827" w:type="dxa"/>
            <w:vMerge/>
            <w:tcBorders>
              <w:left w:val="single" w:sz="4" w:space="0" w:color="auto"/>
              <w:right w:val="single" w:sz="4" w:space="0" w:color="auto"/>
            </w:tcBorders>
            <w:vAlign w:val="center"/>
          </w:tcPr>
          <w:p w:rsidR="00244C30" w:rsidRPr="00267124" w:rsidRDefault="00244C3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Cont.</w:t>
            </w:r>
          </w:p>
        </w:tc>
        <w:tc>
          <w:tcPr>
            <w:tcW w:w="1049"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0x04 – 0xFF</w:t>
            </w:r>
          </w:p>
        </w:tc>
        <w:tc>
          <w:tcPr>
            <w:tcW w:w="3907"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Reference separate document with the ambient light Colors and Color ID’s used</w:t>
            </w:r>
          </w:p>
        </w:tc>
      </w:tr>
    </w:tbl>
    <w:p w:rsidR="00244C30" w:rsidRPr="00267124" w:rsidRDefault="00244C30">
      <w:pPr>
        <w:rPr>
          <w:rFonts w:cs="Arial"/>
        </w:rPr>
      </w:pPr>
    </w:p>
    <w:p w:rsidR="00244C30" w:rsidRDefault="00244C30" w:rsidP="00244C30">
      <w:pPr>
        <w:pStyle w:val="Heading3"/>
      </w:pPr>
      <w:bookmarkStart w:id="356" w:name="_Toc35508867"/>
      <w:r w:rsidRPr="00B9479B">
        <w:t>MD-REQ-192194/C-LightAmbIntsty_No_Actl - Variant 2</w:t>
      </w:r>
      <w:bookmarkEnd w:id="356"/>
    </w:p>
    <w:p w:rsidR="00244C30" w:rsidRPr="00B45124" w:rsidRDefault="00244C30">
      <w:pPr>
        <w:rPr>
          <w:rFonts w:cs="Arial"/>
        </w:rPr>
      </w:pPr>
      <w:r w:rsidRPr="00B45124">
        <w:rPr>
          <w:rFonts w:cs="Arial"/>
          <w:b/>
        </w:rPr>
        <w:t>Message Type</w:t>
      </w:r>
      <w:r w:rsidRPr="00B45124">
        <w:rPr>
          <w:rFonts w:cs="Arial"/>
        </w:rPr>
        <w:t>:  Status</w:t>
      </w:r>
    </w:p>
    <w:p w:rsidR="00244C30" w:rsidRPr="00B45124" w:rsidRDefault="00244C30">
      <w:pPr>
        <w:rPr>
          <w:rFonts w:cs="Arial"/>
        </w:rPr>
      </w:pPr>
    </w:p>
    <w:p w:rsidR="00244C30" w:rsidRPr="00B45124" w:rsidRDefault="00244C30">
      <w:pPr>
        <w:rPr>
          <w:rFonts w:cs="Arial"/>
        </w:rPr>
      </w:pPr>
      <w:r w:rsidRPr="00B45124">
        <w:rPr>
          <w:rFonts w:cs="Arial"/>
        </w:rPr>
        <w:t>This signal gives the status of Ambient Lighting Intensity.</w:t>
      </w:r>
    </w:p>
    <w:p w:rsidR="00244C30" w:rsidRPr="00B45124"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3690"/>
        <w:gridCol w:w="900"/>
        <w:gridCol w:w="2377"/>
      </w:tblGrid>
      <w:tr w:rsidR="00244C30" w:rsidRPr="00B45124" w:rsidTr="00244C30">
        <w:trPr>
          <w:jc w:val="center"/>
        </w:trPr>
        <w:tc>
          <w:tcPr>
            <w:tcW w:w="2647" w:type="dxa"/>
            <w:tcBorders>
              <w:top w:val="single" w:sz="4" w:space="0" w:color="auto"/>
              <w:left w:val="single" w:sz="4" w:space="0" w:color="auto"/>
              <w:bottom w:val="single" w:sz="4" w:space="0" w:color="auto"/>
              <w:right w:val="single" w:sz="4" w:space="0" w:color="auto"/>
            </w:tcBorders>
            <w:hideMark/>
          </w:tcPr>
          <w:p w:rsidR="00244C30" w:rsidRPr="00B45124" w:rsidRDefault="00244C30">
            <w:pPr>
              <w:spacing w:line="276" w:lineRule="auto"/>
              <w:rPr>
                <w:rFonts w:cs="Arial"/>
                <w:b/>
              </w:rPr>
            </w:pPr>
            <w:r w:rsidRPr="00B45124">
              <w:rPr>
                <w:rFonts w:cs="Arial"/>
                <w:b/>
              </w:rPr>
              <w:t>Logical Signal Name</w:t>
            </w:r>
          </w:p>
        </w:tc>
        <w:tc>
          <w:tcPr>
            <w:tcW w:w="3690" w:type="dxa"/>
            <w:tcBorders>
              <w:top w:val="single" w:sz="4" w:space="0" w:color="auto"/>
              <w:left w:val="single" w:sz="4" w:space="0" w:color="auto"/>
              <w:bottom w:val="single" w:sz="4" w:space="0" w:color="auto"/>
              <w:right w:val="single" w:sz="4" w:space="0" w:color="auto"/>
            </w:tcBorders>
            <w:hideMark/>
          </w:tcPr>
          <w:p w:rsidR="00244C30" w:rsidRPr="00B45124" w:rsidRDefault="00244C30">
            <w:pPr>
              <w:spacing w:line="276" w:lineRule="auto"/>
              <w:rPr>
                <w:rFonts w:cs="Arial"/>
                <w:b/>
              </w:rPr>
            </w:pPr>
            <w:r w:rsidRPr="00B4512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B45124" w:rsidRDefault="00244C30">
            <w:pPr>
              <w:spacing w:line="276" w:lineRule="auto"/>
              <w:rPr>
                <w:rFonts w:cs="Arial"/>
                <w:b/>
              </w:rPr>
            </w:pPr>
            <w:r w:rsidRPr="00B45124">
              <w:rPr>
                <w:rFonts w:cs="Arial"/>
                <w:b/>
              </w:rPr>
              <w:t>Value</w:t>
            </w:r>
          </w:p>
        </w:tc>
        <w:tc>
          <w:tcPr>
            <w:tcW w:w="2377" w:type="dxa"/>
            <w:tcBorders>
              <w:top w:val="single" w:sz="4" w:space="0" w:color="auto"/>
              <w:left w:val="single" w:sz="4" w:space="0" w:color="auto"/>
              <w:bottom w:val="single" w:sz="4" w:space="0" w:color="auto"/>
              <w:right w:val="single" w:sz="4" w:space="0" w:color="auto"/>
            </w:tcBorders>
            <w:hideMark/>
          </w:tcPr>
          <w:p w:rsidR="00244C30" w:rsidRPr="00B45124" w:rsidRDefault="00244C30">
            <w:pPr>
              <w:spacing w:line="276" w:lineRule="auto"/>
              <w:rPr>
                <w:rFonts w:cs="Arial"/>
                <w:b/>
              </w:rPr>
            </w:pPr>
            <w:r w:rsidRPr="00B45124">
              <w:rPr>
                <w:rFonts w:cs="Arial"/>
                <w:b/>
              </w:rPr>
              <w:t>Description</w:t>
            </w:r>
          </w:p>
        </w:tc>
      </w:tr>
      <w:tr w:rsidR="00244C30" w:rsidRPr="00B45124" w:rsidTr="00244C30">
        <w:trPr>
          <w:jc w:val="center"/>
        </w:trPr>
        <w:tc>
          <w:tcPr>
            <w:tcW w:w="2647" w:type="dxa"/>
            <w:vMerge w:val="restart"/>
            <w:tcBorders>
              <w:top w:val="single" w:sz="4" w:space="0" w:color="auto"/>
              <w:left w:val="single" w:sz="4" w:space="0" w:color="auto"/>
              <w:right w:val="single" w:sz="4" w:space="0" w:color="auto"/>
            </w:tcBorders>
          </w:tcPr>
          <w:p w:rsidR="00244C30" w:rsidRPr="00B45124" w:rsidRDefault="00244C30">
            <w:pPr>
              <w:spacing w:line="276" w:lineRule="auto"/>
              <w:rPr>
                <w:rFonts w:cs="Arial"/>
              </w:rPr>
            </w:pPr>
            <w:r>
              <w:rPr>
                <w:rFonts w:cs="Arial"/>
              </w:rPr>
              <w:t>LightAmbIntsty_No_Actl – Variant 2</w:t>
            </w:r>
          </w:p>
        </w:tc>
        <w:tc>
          <w:tcPr>
            <w:tcW w:w="369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0% Intensity / Ambient Lighting OFF</w:t>
            </w:r>
          </w:p>
        </w:tc>
        <w:tc>
          <w:tcPr>
            <w:tcW w:w="90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0x00</w:t>
            </w:r>
          </w:p>
        </w:tc>
        <w:tc>
          <w:tcPr>
            <w:tcW w:w="2377" w:type="dxa"/>
            <w:tcBorders>
              <w:top w:val="single" w:sz="4" w:space="0" w:color="auto"/>
              <w:left w:val="single" w:sz="4" w:space="0" w:color="auto"/>
              <w:bottom w:val="single" w:sz="4" w:space="0" w:color="auto"/>
              <w:right w:val="single" w:sz="4" w:space="0" w:color="auto"/>
            </w:tcBorders>
            <w:vAlign w:val="center"/>
          </w:tcPr>
          <w:p w:rsidR="00244C30" w:rsidRPr="00B45124" w:rsidRDefault="00244C30">
            <w:pPr>
              <w:autoSpaceDE w:val="0"/>
              <w:autoSpaceDN w:val="0"/>
              <w:adjustRightInd w:val="0"/>
              <w:spacing w:line="276" w:lineRule="auto"/>
              <w:rPr>
                <w:rFonts w:cs="Arial"/>
              </w:rPr>
            </w:pPr>
          </w:p>
        </w:tc>
      </w:tr>
      <w:tr w:rsidR="00244C30" w:rsidRPr="00B45124" w:rsidTr="00244C30">
        <w:trPr>
          <w:jc w:val="center"/>
        </w:trPr>
        <w:tc>
          <w:tcPr>
            <w:tcW w:w="2647" w:type="dxa"/>
            <w:vMerge/>
            <w:tcBorders>
              <w:left w:val="single" w:sz="4" w:space="0" w:color="auto"/>
              <w:right w:val="single" w:sz="4" w:space="0" w:color="auto"/>
            </w:tcBorders>
            <w:vAlign w:val="center"/>
          </w:tcPr>
          <w:p w:rsidR="00244C30" w:rsidRPr="00B45124" w:rsidRDefault="00244C3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1% Intensity / Ambient Lighting ON</w:t>
            </w:r>
          </w:p>
        </w:tc>
        <w:tc>
          <w:tcPr>
            <w:tcW w:w="90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0x01</w:t>
            </w:r>
          </w:p>
        </w:tc>
        <w:tc>
          <w:tcPr>
            <w:tcW w:w="2377"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p>
        </w:tc>
      </w:tr>
      <w:tr w:rsidR="00244C30" w:rsidRPr="00B45124" w:rsidTr="00244C30">
        <w:trPr>
          <w:jc w:val="center"/>
        </w:trPr>
        <w:tc>
          <w:tcPr>
            <w:tcW w:w="2647" w:type="dxa"/>
            <w:vMerge/>
            <w:tcBorders>
              <w:left w:val="single" w:sz="4" w:space="0" w:color="auto"/>
              <w:right w:val="single" w:sz="4" w:space="0" w:color="auto"/>
            </w:tcBorders>
            <w:vAlign w:val="center"/>
          </w:tcPr>
          <w:p w:rsidR="00244C30" w:rsidRPr="00B45124" w:rsidRDefault="00244C3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2% Intensity / Ambient Lighting ON</w:t>
            </w:r>
          </w:p>
        </w:tc>
        <w:tc>
          <w:tcPr>
            <w:tcW w:w="90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0x02</w:t>
            </w:r>
          </w:p>
        </w:tc>
        <w:tc>
          <w:tcPr>
            <w:tcW w:w="2377"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p>
        </w:tc>
      </w:tr>
      <w:tr w:rsidR="00244C30" w:rsidRPr="00B45124" w:rsidTr="00244C30">
        <w:trPr>
          <w:jc w:val="center"/>
        </w:trPr>
        <w:tc>
          <w:tcPr>
            <w:tcW w:w="2647" w:type="dxa"/>
            <w:vMerge/>
            <w:tcBorders>
              <w:left w:val="single" w:sz="4" w:space="0" w:color="auto"/>
              <w:right w:val="single" w:sz="4" w:space="0" w:color="auto"/>
            </w:tcBorders>
            <w:vAlign w:val="center"/>
          </w:tcPr>
          <w:p w:rsidR="00244C30" w:rsidRPr="00B45124" w:rsidRDefault="00244C3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3% Intensity / Ambient Lighting ON</w:t>
            </w:r>
          </w:p>
        </w:tc>
        <w:tc>
          <w:tcPr>
            <w:tcW w:w="90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0x03</w:t>
            </w:r>
          </w:p>
        </w:tc>
        <w:tc>
          <w:tcPr>
            <w:tcW w:w="2377"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p>
        </w:tc>
      </w:tr>
      <w:tr w:rsidR="00244C30" w:rsidRPr="00B45124" w:rsidTr="00244C30">
        <w:trPr>
          <w:jc w:val="center"/>
        </w:trPr>
        <w:tc>
          <w:tcPr>
            <w:tcW w:w="2647" w:type="dxa"/>
            <w:vMerge/>
            <w:tcBorders>
              <w:left w:val="single" w:sz="4" w:space="0" w:color="auto"/>
              <w:right w:val="single" w:sz="4" w:space="0" w:color="auto"/>
            </w:tcBorders>
            <w:vAlign w:val="center"/>
          </w:tcPr>
          <w:p w:rsidR="00244C30" w:rsidRPr="00B45124" w:rsidRDefault="00244C3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p>
        </w:tc>
        <w:tc>
          <w:tcPr>
            <w:tcW w:w="2377"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p>
        </w:tc>
      </w:tr>
      <w:tr w:rsidR="00244C30" w:rsidRPr="00B45124" w:rsidTr="00244C30">
        <w:trPr>
          <w:jc w:val="center"/>
        </w:trPr>
        <w:tc>
          <w:tcPr>
            <w:tcW w:w="2647" w:type="dxa"/>
            <w:vMerge/>
            <w:tcBorders>
              <w:left w:val="single" w:sz="4" w:space="0" w:color="auto"/>
              <w:bottom w:val="single" w:sz="4" w:space="0" w:color="auto"/>
              <w:right w:val="single" w:sz="4" w:space="0" w:color="auto"/>
            </w:tcBorders>
            <w:vAlign w:val="center"/>
          </w:tcPr>
          <w:p w:rsidR="00244C30" w:rsidRPr="00B45124" w:rsidRDefault="00244C3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100% Intensity / Ambient Lighting ON</w:t>
            </w:r>
          </w:p>
        </w:tc>
        <w:tc>
          <w:tcPr>
            <w:tcW w:w="90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0x64</w:t>
            </w:r>
          </w:p>
        </w:tc>
        <w:tc>
          <w:tcPr>
            <w:tcW w:w="2377"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p>
        </w:tc>
      </w:tr>
    </w:tbl>
    <w:p w:rsidR="00244C30" w:rsidRPr="00B45124" w:rsidRDefault="00244C30">
      <w:pPr>
        <w:rPr>
          <w:rFonts w:cs="Arial"/>
        </w:rPr>
      </w:pPr>
    </w:p>
    <w:p w:rsidR="00244C30" w:rsidRDefault="00244C30" w:rsidP="00244C30">
      <w:pPr>
        <w:pStyle w:val="Heading3"/>
      </w:pPr>
      <w:bookmarkStart w:id="357" w:name="_Toc35508868"/>
      <w:r w:rsidRPr="00B9479B">
        <w:t>MD-REQ-192189/B-LightAmbColor_No_Rq - Variant 2</w:t>
      </w:r>
      <w:bookmarkEnd w:id="357"/>
    </w:p>
    <w:p w:rsidR="00244C30" w:rsidRPr="00A163AE" w:rsidRDefault="00244C30">
      <w:pPr>
        <w:rPr>
          <w:rFonts w:cs="Arial"/>
        </w:rPr>
      </w:pPr>
      <w:r w:rsidRPr="00A163AE">
        <w:rPr>
          <w:rFonts w:cs="Arial"/>
          <w:b/>
        </w:rPr>
        <w:t>Message Type:</w:t>
      </w:r>
      <w:r w:rsidRPr="00A163AE">
        <w:rPr>
          <w:rFonts w:cs="Arial"/>
        </w:rPr>
        <w:t xml:space="preserve">  Request</w:t>
      </w:r>
    </w:p>
    <w:p w:rsidR="00244C30" w:rsidRPr="00A163AE" w:rsidRDefault="00244C30">
      <w:pPr>
        <w:rPr>
          <w:rFonts w:cs="Arial"/>
        </w:rPr>
      </w:pPr>
    </w:p>
    <w:p w:rsidR="00244C30" w:rsidRPr="00A163AE" w:rsidRDefault="00244C30">
      <w:pPr>
        <w:rPr>
          <w:rFonts w:cs="Arial"/>
        </w:rPr>
      </w:pPr>
      <w:r>
        <w:rPr>
          <w:rFonts w:cs="Arial"/>
        </w:rPr>
        <w:t>The Ambient Lighting Client uses this signal to request the</w:t>
      </w:r>
      <w:r w:rsidRPr="00A163AE">
        <w:rPr>
          <w:rFonts w:cs="Arial"/>
        </w:rPr>
        <w:t xml:space="preserve"> color selection for ambient lighting</w:t>
      </w:r>
      <w:r>
        <w:rPr>
          <w:rFonts w:cs="Arial"/>
        </w:rPr>
        <w:t xml:space="preserve"> from the Ambient Lighting Server</w:t>
      </w:r>
      <w:r w:rsidRPr="00A163AE">
        <w:rPr>
          <w:rFonts w:cs="Arial"/>
        </w:rPr>
        <w:t>.</w:t>
      </w:r>
    </w:p>
    <w:p w:rsidR="00244C30" w:rsidRPr="00A163AE"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191"/>
        <w:gridCol w:w="1409"/>
        <w:gridCol w:w="3547"/>
      </w:tblGrid>
      <w:tr w:rsidR="00244C30" w:rsidRPr="00A163AE" w:rsidTr="00244C30">
        <w:trPr>
          <w:jc w:val="center"/>
        </w:trPr>
        <w:tc>
          <w:tcPr>
            <w:tcW w:w="2467" w:type="dxa"/>
            <w:tcBorders>
              <w:top w:val="single" w:sz="4" w:space="0" w:color="auto"/>
              <w:left w:val="single" w:sz="4" w:space="0" w:color="auto"/>
              <w:bottom w:val="single" w:sz="4" w:space="0" w:color="auto"/>
              <w:right w:val="single" w:sz="4" w:space="0" w:color="auto"/>
            </w:tcBorders>
            <w:hideMark/>
          </w:tcPr>
          <w:p w:rsidR="00244C30" w:rsidRPr="00A163AE" w:rsidRDefault="00244C30">
            <w:pPr>
              <w:spacing w:line="276" w:lineRule="auto"/>
              <w:rPr>
                <w:rFonts w:cs="Arial"/>
                <w:b/>
              </w:rPr>
            </w:pPr>
            <w:r w:rsidRPr="00A163AE">
              <w:rPr>
                <w:rFonts w:cs="Arial"/>
                <w:b/>
              </w:rPr>
              <w:t>Logical Signal Name</w:t>
            </w:r>
          </w:p>
        </w:tc>
        <w:tc>
          <w:tcPr>
            <w:tcW w:w="2191" w:type="dxa"/>
            <w:tcBorders>
              <w:top w:val="single" w:sz="4" w:space="0" w:color="auto"/>
              <w:left w:val="single" w:sz="4" w:space="0" w:color="auto"/>
              <w:bottom w:val="single" w:sz="4" w:space="0" w:color="auto"/>
              <w:right w:val="single" w:sz="4" w:space="0" w:color="auto"/>
            </w:tcBorders>
            <w:hideMark/>
          </w:tcPr>
          <w:p w:rsidR="00244C30" w:rsidRPr="00A163AE" w:rsidRDefault="00244C30">
            <w:pPr>
              <w:spacing w:line="276" w:lineRule="auto"/>
              <w:rPr>
                <w:rFonts w:cs="Arial"/>
                <w:b/>
              </w:rPr>
            </w:pPr>
            <w:r w:rsidRPr="00A163AE">
              <w:rPr>
                <w:rFonts w:cs="Arial"/>
                <w:b/>
              </w:rPr>
              <w:t>Literals</w:t>
            </w:r>
          </w:p>
        </w:tc>
        <w:tc>
          <w:tcPr>
            <w:tcW w:w="1409" w:type="dxa"/>
            <w:tcBorders>
              <w:top w:val="single" w:sz="4" w:space="0" w:color="auto"/>
              <w:left w:val="single" w:sz="4" w:space="0" w:color="auto"/>
              <w:bottom w:val="single" w:sz="4" w:space="0" w:color="auto"/>
              <w:right w:val="single" w:sz="4" w:space="0" w:color="auto"/>
            </w:tcBorders>
            <w:hideMark/>
          </w:tcPr>
          <w:p w:rsidR="00244C30" w:rsidRPr="00A163AE" w:rsidRDefault="00244C30">
            <w:pPr>
              <w:spacing w:line="276" w:lineRule="auto"/>
              <w:rPr>
                <w:rFonts w:cs="Arial"/>
                <w:b/>
              </w:rPr>
            </w:pPr>
            <w:r w:rsidRPr="00A163AE">
              <w:rPr>
                <w:rFonts w:cs="Arial"/>
                <w:b/>
              </w:rPr>
              <w:t>Value</w:t>
            </w:r>
          </w:p>
        </w:tc>
        <w:tc>
          <w:tcPr>
            <w:tcW w:w="3547" w:type="dxa"/>
            <w:tcBorders>
              <w:top w:val="single" w:sz="4" w:space="0" w:color="auto"/>
              <w:left w:val="single" w:sz="4" w:space="0" w:color="auto"/>
              <w:bottom w:val="single" w:sz="4" w:space="0" w:color="auto"/>
              <w:right w:val="single" w:sz="4" w:space="0" w:color="auto"/>
            </w:tcBorders>
            <w:hideMark/>
          </w:tcPr>
          <w:p w:rsidR="00244C30" w:rsidRPr="00A163AE" w:rsidRDefault="00244C30">
            <w:pPr>
              <w:spacing w:line="276" w:lineRule="auto"/>
              <w:rPr>
                <w:rFonts w:cs="Arial"/>
                <w:b/>
              </w:rPr>
            </w:pPr>
            <w:r w:rsidRPr="00A163AE">
              <w:rPr>
                <w:rFonts w:cs="Arial"/>
                <w:b/>
              </w:rPr>
              <w:t>Description</w:t>
            </w:r>
          </w:p>
        </w:tc>
      </w:tr>
      <w:tr w:rsidR="00244C30" w:rsidRPr="00A163AE" w:rsidTr="00244C30">
        <w:trPr>
          <w:jc w:val="center"/>
        </w:trPr>
        <w:tc>
          <w:tcPr>
            <w:tcW w:w="2467" w:type="dxa"/>
            <w:vMerge w:val="restart"/>
            <w:tcBorders>
              <w:top w:val="single" w:sz="4" w:space="0" w:color="auto"/>
              <w:left w:val="single" w:sz="4" w:space="0" w:color="auto"/>
              <w:right w:val="single" w:sz="4" w:space="0" w:color="auto"/>
            </w:tcBorders>
          </w:tcPr>
          <w:p w:rsidR="00244C30" w:rsidRPr="00A163AE" w:rsidRDefault="00244C30">
            <w:pPr>
              <w:widowControl w:val="0"/>
              <w:tabs>
                <w:tab w:val="left" w:pos="720"/>
              </w:tabs>
              <w:spacing w:line="276" w:lineRule="auto"/>
              <w:rPr>
                <w:rFonts w:cs="Arial"/>
              </w:rPr>
            </w:pPr>
            <w:r>
              <w:rPr>
                <w:rFonts w:cs="Arial"/>
              </w:rPr>
              <w:t>LightAmbColor_No_Rq – Variant 2</w:t>
            </w:r>
          </w:p>
          <w:p w:rsidR="00244C30" w:rsidRPr="00A163AE" w:rsidRDefault="00244C30">
            <w:pPr>
              <w:spacing w:line="276" w:lineRule="auto"/>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Inactive</w:t>
            </w:r>
          </w:p>
        </w:tc>
        <w:tc>
          <w:tcPr>
            <w:tcW w:w="1409"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0x00</w:t>
            </w:r>
          </w:p>
        </w:tc>
        <w:tc>
          <w:tcPr>
            <w:tcW w:w="3547" w:type="dxa"/>
            <w:tcBorders>
              <w:top w:val="single" w:sz="4" w:space="0" w:color="auto"/>
              <w:left w:val="single" w:sz="4" w:space="0" w:color="auto"/>
              <w:bottom w:val="single" w:sz="4" w:space="0" w:color="auto"/>
              <w:right w:val="single" w:sz="4" w:space="0" w:color="auto"/>
            </w:tcBorders>
            <w:vAlign w:val="center"/>
          </w:tcPr>
          <w:p w:rsidR="00244C30" w:rsidRPr="00A163AE" w:rsidRDefault="00244C30">
            <w:pPr>
              <w:autoSpaceDE w:val="0"/>
              <w:autoSpaceDN w:val="0"/>
              <w:adjustRightInd w:val="0"/>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hideMark/>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Color ID1</w:t>
            </w:r>
          </w:p>
        </w:tc>
        <w:tc>
          <w:tcPr>
            <w:tcW w:w="1409"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0x01</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hideMark/>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Color ID2</w:t>
            </w:r>
          </w:p>
        </w:tc>
        <w:tc>
          <w:tcPr>
            <w:tcW w:w="1409"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0x02</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hideMark/>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Color ID3</w:t>
            </w:r>
          </w:p>
        </w:tc>
        <w:tc>
          <w:tcPr>
            <w:tcW w:w="1409"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0x03</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ID4</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0x04</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ID5</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0x05</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ID6</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0x06</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ID7</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0x07</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ID8</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0x08</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ID9</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0x09</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ID10</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0x0A</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ID11</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0x0B</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ID12</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0x0C</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ID13</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0x0D</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ID14</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0x0E</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ID15</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0x0F</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ID16</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0x10</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Reserved</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0x11 to 0xFF</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bl>
    <w:p w:rsidR="00244C30" w:rsidRPr="00A163AE" w:rsidRDefault="00244C30">
      <w:pPr>
        <w:rPr>
          <w:rFonts w:cs="Arial"/>
        </w:rPr>
      </w:pPr>
    </w:p>
    <w:p w:rsidR="00244C30" w:rsidRDefault="00244C30" w:rsidP="00244C30">
      <w:pPr>
        <w:pStyle w:val="Heading3"/>
      </w:pPr>
      <w:bookmarkStart w:id="358" w:name="_Toc35508869"/>
      <w:r w:rsidRPr="00B9479B">
        <w:t>MD-REQ-192190/B-LightAmbIntsty_No_Rq - Variant 2</w:t>
      </w:r>
      <w:bookmarkEnd w:id="358"/>
    </w:p>
    <w:p w:rsidR="00244C30" w:rsidRPr="00882A9A" w:rsidRDefault="00244C30">
      <w:pPr>
        <w:rPr>
          <w:rFonts w:cs="Arial"/>
        </w:rPr>
      </w:pPr>
      <w:r w:rsidRPr="00882A9A">
        <w:rPr>
          <w:rFonts w:cs="Arial"/>
          <w:b/>
        </w:rPr>
        <w:t>Message Type</w:t>
      </w:r>
      <w:r w:rsidRPr="00882A9A">
        <w:rPr>
          <w:rFonts w:cs="Arial"/>
        </w:rPr>
        <w:t>:  Request</w:t>
      </w:r>
    </w:p>
    <w:p w:rsidR="00244C30" w:rsidRPr="00882A9A" w:rsidRDefault="00244C30">
      <w:pPr>
        <w:rPr>
          <w:rFonts w:cs="Arial"/>
        </w:rPr>
      </w:pPr>
    </w:p>
    <w:p w:rsidR="00244C30" w:rsidRPr="00882A9A" w:rsidRDefault="00244C30">
      <w:pPr>
        <w:rPr>
          <w:rFonts w:cs="Arial"/>
        </w:rPr>
      </w:pPr>
      <w:r w:rsidRPr="00882A9A">
        <w:rPr>
          <w:rFonts w:cs="Arial"/>
        </w:rPr>
        <w:t>This signal requests the selection of intensity for ambient lighting.</w:t>
      </w:r>
    </w:p>
    <w:p w:rsidR="00244C30" w:rsidRPr="00882A9A"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2585"/>
        <w:gridCol w:w="835"/>
        <w:gridCol w:w="3457"/>
      </w:tblGrid>
      <w:tr w:rsidR="00244C30" w:rsidRPr="00882A9A" w:rsidTr="00244C30">
        <w:trPr>
          <w:jc w:val="center"/>
        </w:trPr>
        <w:tc>
          <w:tcPr>
            <w:tcW w:w="2737" w:type="dxa"/>
            <w:tcBorders>
              <w:top w:val="single" w:sz="4" w:space="0" w:color="auto"/>
              <w:left w:val="single" w:sz="4" w:space="0" w:color="auto"/>
              <w:bottom w:val="single" w:sz="4" w:space="0" w:color="auto"/>
              <w:right w:val="single" w:sz="4" w:space="0" w:color="auto"/>
            </w:tcBorders>
            <w:hideMark/>
          </w:tcPr>
          <w:p w:rsidR="00244C30" w:rsidRPr="00882A9A" w:rsidRDefault="00244C30">
            <w:pPr>
              <w:spacing w:line="276" w:lineRule="auto"/>
              <w:rPr>
                <w:rFonts w:cs="Arial"/>
                <w:b/>
              </w:rPr>
            </w:pPr>
            <w:r w:rsidRPr="00882A9A">
              <w:rPr>
                <w:rFonts w:cs="Arial"/>
                <w:b/>
              </w:rPr>
              <w:t>Logical Signal Name</w:t>
            </w:r>
          </w:p>
        </w:tc>
        <w:tc>
          <w:tcPr>
            <w:tcW w:w="2585" w:type="dxa"/>
            <w:tcBorders>
              <w:top w:val="single" w:sz="4" w:space="0" w:color="auto"/>
              <w:left w:val="single" w:sz="4" w:space="0" w:color="auto"/>
              <w:bottom w:val="single" w:sz="4" w:space="0" w:color="auto"/>
              <w:right w:val="single" w:sz="4" w:space="0" w:color="auto"/>
            </w:tcBorders>
            <w:hideMark/>
          </w:tcPr>
          <w:p w:rsidR="00244C30" w:rsidRPr="00882A9A" w:rsidRDefault="00244C30">
            <w:pPr>
              <w:spacing w:line="276" w:lineRule="auto"/>
              <w:rPr>
                <w:rFonts w:cs="Arial"/>
                <w:b/>
              </w:rPr>
            </w:pPr>
            <w:r w:rsidRPr="00882A9A">
              <w:rPr>
                <w:rFonts w:cs="Arial"/>
                <w:b/>
              </w:rPr>
              <w:t>Literals</w:t>
            </w:r>
          </w:p>
        </w:tc>
        <w:tc>
          <w:tcPr>
            <w:tcW w:w="835" w:type="dxa"/>
            <w:tcBorders>
              <w:top w:val="single" w:sz="4" w:space="0" w:color="auto"/>
              <w:left w:val="single" w:sz="4" w:space="0" w:color="auto"/>
              <w:bottom w:val="single" w:sz="4" w:space="0" w:color="auto"/>
              <w:right w:val="single" w:sz="4" w:space="0" w:color="auto"/>
            </w:tcBorders>
            <w:hideMark/>
          </w:tcPr>
          <w:p w:rsidR="00244C30" w:rsidRPr="00882A9A" w:rsidRDefault="00244C30">
            <w:pPr>
              <w:spacing w:line="276" w:lineRule="auto"/>
              <w:rPr>
                <w:rFonts w:cs="Arial"/>
                <w:b/>
              </w:rPr>
            </w:pPr>
            <w:r w:rsidRPr="00882A9A">
              <w:rPr>
                <w:rFonts w:cs="Arial"/>
                <w:b/>
              </w:rPr>
              <w:t>Value</w:t>
            </w:r>
          </w:p>
        </w:tc>
        <w:tc>
          <w:tcPr>
            <w:tcW w:w="3457" w:type="dxa"/>
            <w:tcBorders>
              <w:top w:val="single" w:sz="4" w:space="0" w:color="auto"/>
              <w:left w:val="single" w:sz="4" w:space="0" w:color="auto"/>
              <w:bottom w:val="single" w:sz="4" w:space="0" w:color="auto"/>
              <w:right w:val="single" w:sz="4" w:space="0" w:color="auto"/>
            </w:tcBorders>
            <w:hideMark/>
          </w:tcPr>
          <w:p w:rsidR="00244C30" w:rsidRPr="00882A9A" w:rsidRDefault="00244C30">
            <w:pPr>
              <w:spacing w:line="276" w:lineRule="auto"/>
              <w:rPr>
                <w:rFonts w:cs="Arial"/>
                <w:b/>
              </w:rPr>
            </w:pPr>
            <w:r w:rsidRPr="00882A9A">
              <w:rPr>
                <w:rFonts w:cs="Arial"/>
                <w:b/>
              </w:rPr>
              <w:t>Description</w:t>
            </w:r>
          </w:p>
        </w:tc>
      </w:tr>
      <w:tr w:rsidR="00244C30" w:rsidRPr="00882A9A" w:rsidTr="00244C30">
        <w:trPr>
          <w:jc w:val="center"/>
        </w:trPr>
        <w:tc>
          <w:tcPr>
            <w:tcW w:w="2737" w:type="dxa"/>
            <w:vMerge w:val="restart"/>
            <w:tcBorders>
              <w:top w:val="single" w:sz="4" w:space="0" w:color="auto"/>
              <w:left w:val="single" w:sz="4" w:space="0" w:color="auto"/>
              <w:right w:val="single" w:sz="4" w:space="0" w:color="auto"/>
            </w:tcBorders>
          </w:tcPr>
          <w:p w:rsidR="00244C30" w:rsidRPr="00882A9A" w:rsidRDefault="00244C30">
            <w:pPr>
              <w:spacing w:line="276" w:lineRule="auto"/>
              <w:rPr>
                <w:rFonts w:cs="Arial"/>
              </w:rPr>
            </w:pPr>
            <w:r>
              <w:rPr>
                <w:rFonts w:cs="Arial"/>
              </w:rPr>
              <w:t>LightAmbIntsty_No_Rq – Variant 2</w:t>
            </w:r>
          </w:p>
        </w:tc>
        <w:tc>
          <w:tcPr>
            <w:tcW w:w="258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Inactive / No Data Exits</w:t>
            </w:r>
          </w:p>
        </w:tc>
        <w:tc>
          <w:tcPr>
            <w:tcW w:w="83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0x00</w:t>
            </w:r>
          </w:p>
        </w:tc>
        <w:tc>
          <w:tcPr>
            <w:tcW w:w="3457" w:type="dxa"/>
            <w:tcBorders>
              <w:top w:val="single" w:sz="4" w:space="0" w:color="auto"/>
              <w:left w:val="single" w:sz="4" w:space="0" w:color="auto"/>
              <w:bottom w:val="single" w:sz="4" w:space="0" w:color="auto"/>
              <w:right w:val="single" w:sz="4" w:space="0" w:color="auto"/>
            </w:tcBorders>
            <w:vAlign w:val="center"/>
          </w:tcPr>
          <w:p w:rsidR="00244C30" w:rsidRPr="00882A9A" w:rsidRDefault="00244C30">
            <w:pPr>
              <w:autoSpaceDE w:val="0"/>
              <w:autoSpaceDN w:val="0"/>
              <w:adjustRightInd w:val="0"/>
              <w:spacing w:line="276" w:lineRule="auto"/>
              <w:rPr>
                <w:rFonts w:cs="Arial"/>
              </w:rPr>
            </w:pPr>
          </w:p>
        </w:tc>
      </w:tr>
      <w:tr w:rsidR="00244C30" w:rsidRPr="00882A9A" w:rsidTr="00244C30">
        <w:trPr>
          <w:jc w:val="center"/>
        </w:trPr>
        <w:tc>
          <w:tcPr>
            <w:tcW w:w="2737" w:type="dxa"/>
            <w:vMerge/>
            <w:tcBorders>
              <w:left w:val="single" w:sz="4" w:space="0" w:color="auto"/>
              <w:right w:val="single" w:sz="4" w:space="0" w:color="auto"/>
            </w:tcBorders>
            <w:vAlign w:val="center"/>
          </w:tcPr>
          <w:p w:rsidR="00244C30" w:rsidRPr="00882A9A" w:rsidRDefault="00244C3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0% Intensity / Ambient Lighting OFF</w:t>
            </w:r>
          </w:p>
        </w:tc>
        <w:tc>
          <w:tcPr>
            <w:tcW w:w="83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0x01</w:t>
            </w:r>
          </w:p>
        </w:tc>
        <w:tc>
          <w:tcPr>
            <w:tcW w:w="3457"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p>
        </w:tc>
      </w:tr>
      <w:tr w:rsidR="00244C30" w:rsidRPr="00882A9A" w:rsidTr="00244C30">
        <w:trPr>
          <w:jc w:val="center"/>
        </w:trPr>
        <w:tc>
          <w:tcPr>
            <w:tcW w:w="2737" w:type="dxa"/>
            <w:vMerge/>
            <w:tcBorders>
              <w:left w:val="single" w:sz="4" w:space="0" w:color="auto"/>
              <w:right w:val="single" w:sz="4" w:space="0" w:color="auto"/>
            </w:tcBorders>
            <w:vAlign w:val="center"/>
          </w:tcPr>
          <w:p w:rsidR="00244C30" w:rsidRPr="00882A9A" w:rsidRDefault="00244C3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1% Intensity</w:t>
            </w:r>
          </w:p>
        </w:tc>
        <w:tc>
          <w:tcPr>
            <w:tcW w:w="83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0x02</w:t>
            </w:r>
          </w:p>
        </w:tc>
        <w:tc>
          <w:tcPr>
            <w:tcW w:w="3457"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p>
        </w:tc>
      </w:tr>
      <w:tr w:rsidR="00244C30" w:rsidRPr="00882A9A" w:rsidTr="00244C30">
        <w:trPr>
          <w:jc w:val="center"/>
        </w:trPr>
        <w:tc>
          <w:tcPr>
            <w:tcW w:w="2737" w:type="dxa"/>
            <w:vMerge/>
            <w:tcBorders>
              <w:left w:val="single" w:sz="4" w:space="0" w:color="auto"/>
              <w:right w:val="single" w:sz="4" w:space="0" w:color="auto"/>
            </w:tcBorders>
            <w:vAlign w:val="center"/>
          </w:tcPr>
          <w:p w:rsidR="00244C30" w:rsidRPr="00882A9A" w:rsidRDefault="00244C3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2% Intensity</w:t>
            </w:r>
          </w:p>
        </w:tc>
        <w:tc>
          <w:tcPr>
            <w:tcW w:w="83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0x03</w:t>
            </w:r>
          </w:p>
        </w:tc>
        <w:tc>
          <w:tcPr>
            <w:tcW w:w="3457"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p>
        </w:tc>
      </w:tr>
      <w:tr w:rsidR="00244C30" w:rsidRPr="00882A9A" w:rsidTr="00244C30">
        <w:trPr>
          <w:jc w:val="center"/>
        </w:trPr>
        <w:tc>
          <w:tcPr>
            <w:tcW w:w="2737" w:type="dxa"/>
            <w:vMerge/>
            <w:tcBorders>
              <w:left w:val="single" w:sz="4" w:space="0" w:color="auto"/>
              <w:right w:val="single" w:sz="4" w:space="0" w:color="auto"/>
            </w:tcBorders>
            <w:vAlign w:val="center"/>
          </w:tcPr>
          <w:p w:rsidR="00244C30" w:rsidRPr="00882A9A" w:rsidRDefault="00244C3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3% Intensity</w:t>
            </w:r>
          </w:p>
        </w:tc>
        <w:tc>
          <w:tcPr>
            <w:tcW w:w="83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0x04</w:t>
            </w:r>
          </w:p>
        </w:tc>
        <w:tc>
          <w:tcPr>
            <w:tcW w:w="3457"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p>
        </w:tc>
      </w:tr>
      <w:tr w:rsidR="00244C30" w:rsidRPr="00882A9A" w:rsidTr="00244C30">
        <w:trPr>
          <w:jc w:val="center"/>
        </w:trPr>
        <w:tc>
          <w:tcPr>
            <w:tcW w:w="2737" w:type="dxa"/>
            <w:vMerge/>
            <w:tcBorders>
              <w:left w:val="single" w:sz="4" w:space="0" w:color="auto"/>
              <w:right w:val="single" w:sz="4" w:space="0" w:color="auto"/>
            </w:tcBorders>
            <w:vAlign w:val="center"/>
          </w:tcPr>
          <w:p w:rsidR="00244C30" w:rsidRPr="00882A9A" w:rsidRDefault="00244C3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cont.</w:t>
            </w:r>
          </w:p>
        </w:tc>
        <w:tc>
          <w:tcPr>
            <w:tcW w:w="83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w:t>
            </w:r>
          </w:p>
        </w:tc>
        <w:tc>
          <w:tcPr>
            <w:tcW w:w="3457"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p>
        </w:tc>
      </w:tr>
      <w:tr w:rsidR="00244C30" w:rsidRPr="00882A9A" w:rsidTr="00244C30">
        <w:trPr>
          <w:jc w:val="center"/>
        </w:trPr>
        <w:tc>
          <w:tcPr>
            <w:tcW w:w="2737" w:type="dxa"/>
            <w:vMerge/>
            <w:tcBorders>
              <w:left w:val="single" w:sz="4" w:space="0" w:color="auto"/>
              <w:right w:val="single" w:sz="4" w:space="0" w:color="auto"/>
            </w:tcBorders>
            <w:vAlign w:val="center"/>
          </w:tcPr>
          <w:p w:rsidR="00244C30" w:rsidRPr="00882A9A" w:rsidRDefault="00244C3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100% Intensity</w:t>
            </w:r>
          </w:p>
        </w:tc>
        <w:tc>
          <w:tcPr>
            <w:tcW w:w="83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0x65</w:t>
            </w:r>
          </w:p>
        </w:tc>
        <w:tc>
          <w:tcPr>
            <w:tcW w:w="3457"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p>
        </w:tc>
      </w:tr>
      <w:tr w:rsidR="00244C30" w:rsidRPr="00882A9A" w:rsidTr="00244C30">
        <w:trPr>
          <w:jc w:val="center"/>
        </w:trPr>
        <w:tc>
          <w:tcPr>
            <w:tcW w:w="2737" w:type="dxa"/>
            <w:vMerge/>
            <w:tcBorders>
              <w:left w:val="single" w:sz="4" w:space="0" w:color="auto"/>
              <w:bottom w:val="single" w:sz="4" w:space="0" w:color="auto"/>
              <w:right w:val="single" w:sz="4" w:space="0" w:color="auto"/>
            </w:tcBorders>
            <w:vAlign w:val="center"/>
          </w:tcPr>
          <w:p w:rsidR="00244C30" w:rsidRPr="00882A9A" w:rsidRDefault="00244C3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Ambient Lighting Turn ON</w:t>
            </w:r>
          </w:p>
        </w:tc>
        <w:tc>
          <w:tcPr>
            <w:tcW w:w="835"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0x66</w:t>
            </w:r>
          </w:p>
        </w:tc>
        <w:tc>
          <w:tcPr>
            <w:tcW w:w="3457"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p>
        </w:tc>
      </w:tr>
    </w:tbl>
    <w:p w:rsidR="00244C30" w:rsidRPr="00882A9A" w:rsidRDefault="00244C30">
      <w:pPr>
        <w:rPr>
          <w:rFonts w:cs="Arial"/>
        </w:rPr>
      </w:pPr>
    </w:p>
    <w:p w:rsidR="00244C30" w:rsidRDefault="00244C30" w:rsidP="00244C30">
      <w:pPr>
        <w:pStyle w:val="Heading3"/>
      </w:pPr>
      <w:bookmarkStart w:id="359" w:name="_Toc35508870"/>
      <w:r w:rsidRPr="00B9479B">
        <w:t>MD-REQ-025392/C-ChargePortLightRing_St (TcSE ROIN-270412)</w:t>
      </w:r>
      <w:bookmarkEnd w:id="359"/>
    </w:p>
    <w:p w:rsidR="00244C30" w:rsidRDefault="00244C30">
      <w:pPr>
        <w:rPr>
          <w:rFonts w:cs="Arial"/>
        </w:rPr>
      </w:pPr>
      <w:r>
        <w:rPr>
          <w:rFonts w:cs="Arial"/>
        </w:rPr>
        <w:t>If the CharePortLightRingClient supports both variants of the Charge Port Light Ring signals below then when selecting Charge Port Light Ring HMI the signal that will get updated will depend on what variant Charge Port Light Ring is configured for.</w:t>
      </w:r>
    </w:p>
    <w:p w:rsidR="00244C30" w:rsidRDefault="00244C30">
      <w:pPr>
        <w:rPr>
          <w:rFonts w:cs="Arial"/>
        </w:rPr>
      </w:pPr>
    </w:p>
    <w:p w:rsidR="00244C30" w:rsidRDefault="00244C30">
      <w:pPr>
        <w:rPr>
          <w:rFonts w:cs="Arial"/>
        </w:rPr>
      </w:pPr>
      <w:r w:rsidRPr="008C1740">
        <w:rPr>
          <w:rFonts w:cs="Arial"/>
          <w:u w:val="single"/>
        </w:rPr>
        <w:t>Variant 1 of ChargePortLightRing</w:t>
      </w:r>
      <w:r>
        <w:rPr>
          <w:rFonts w:cs="Arial"/>
          <w:u w:val="single"/>
        </w:rPr>
        <w:t>_St</w:t>
      </w:r>
      <w:r>
        <w:rPr>
          <w:rFonts w:cs="Arial"/>
        </w:rPr>
        <w:t>:</w:t>
      </w:r>
    </w:p>
    <w:p w:rsidR="00244C30" w:rsidRPr="008C1740" w:rsidRDefault="00244C30">
      <w:pPr>
        <w:rPr>
          <w:rFonts w:cs="Arial"/>
          <w:i/>
        </w:rPr>
      </w:pPr>
      <w:r w:rsidRPr="008C1740">
        <w:rPr>
          <w:rFonts w:cs="Arial"/>
          <w:i/>
        </w:rPr>
        <w:t>CAN Signal Name: CenterStackRing_D_Actl</w:t>
      </w:r>
    </w:p>
    <w:tbl>
      <w:tblPr>
        <w:tblW w:w="0" w:type="auto"/>
        <w:jc w:val="center"/>
        <w:tblCellMar>
          <w:left w:w="0" w:type="dxa"/>
          <w:right w:w="0" w:type="dxa"/>
        </w:tblCellMar>
        <w:tblLook w:val="04A0" w:firstRow="1" w:lastRow="0" w:firstColumn="1" w:lastColumn="0" w:noHBand="0" w:noVBand="1"/>
      </w:tblPr>
      <w:tblGrid>
        <w:gridCol w:w="918"/>
        <w:gridCol w:w="5042"/>
      </w:tblGrid>
      <w:tr w:rsidR="00244C30" w:rsidRPr="0044784F" w:rsidTr="00244C30">
        <w:trPr>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sidRPr="008C1740">
              <w:rPr>
                <w:rFonts w:cs="Arial"/>
                <w:iCs/>
              </w:rPr>
              <w:t>Value</w:t>
            </w:r>
          </w:p>
        </w:tc>
        <w:tc>
          <w:tcPr>
            <w:tcW w:w="50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sidRPr="008C1740">
              <w:rPr>
                <w:rFonts w:cs="Arial"/>
                <w:iCs/>
              </w:rPr>
              <w:t>Equal</w:t>
            </w:r>
          </w:p>
        </w:tc>
      </w:tr>
      <w:tr w:rsidR="00244C30" w:rsidRPr="0044784F" w:rsidTr="00244C3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sidRPr="008C1740">
              <w:rPr>
                <w:rFonts w:cs="Arial"/>
                <w:iCs/>
              </w:rPr>
              <w:t>0</w:t>
            </w:r>
            <w:r>
              <w:rPr>
                <w:rFonts w:cs="Arial"/>
                <w:iCs/>
              </w:rPr>
              <w:t>x0</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Pr>
                <w:rFonts w:cs="Arial"/>
                <w:iCs/>
              </w:rPr>
              <w:t>Null</w:t>
            </w:r>
          </w:p>
        </w:tc>
      </w:tr>
      <w:tr w:rsidR="00244C30" w:rsidRPr="0044784F" w:rsidTr="00244C3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Pr>
                <w:rFonts w:cs="Arial"/>
                <w:iCs/>
              </w:rPr>
              <w:t>0x1</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Pr>
                <w:rFonts w:cs="Arial"/>
                <w:iCs/>
              </w:rPr>
              <w:t>Off</w:t>
            </w:r>
          </w:p>
        </w:tc>
      </w:tr>
      <w:tr w:rsidR="00244C30" w:rsidRPr="0044784F" w:rsidTr="00244C3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Pr>
                <w:rFonts w:cs="Arial"/>
                <w:iCs/>
              </w:rPr>
              <w:t>0x2</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Pr>
                <w:rFonts w:cs="Arial"/>
                <w:iCs/>
              </w:rPr>
              <w:t>On</w:t>
            </w:r>
          </w:p>
        </w:tc>
      </w:tr>
      <w:tr w:rsidR="00244C30" w:rsidRPr="0044784F" w:rsidTr="00244C3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Pr>
                <w:rFonts w:cs="Arial"/>
                <w:iCs/>
              </w:rPr>
              <w:t>0x3</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Pr>
                <w:rFonts w:cs="Arial"/>
                <w:iCs/>
              </w:rPr>
              <w:t>LimitedOn</w:t>
            </w:r>
          </w:p>
        </w:tc>
      </w:tr>
    </w:tbl>
    <w:p w:rsidR="00244C30" w:rsidRDefault="00244C30">
      <w:pPr>
        <w:rPr>
          <w:rFonts w:cs="Arial"/>
        </w:rPr>
      </w:pPr>
    </w:p>
    <w:p w:rsidR="00244C30" w:rsidRDefault="00244C30">
      <w:pPr>
        <w:rPr>
          <w:rFonts w:cs="Arial"/>
        </w:rPr>
      </w:pPr>
    </w:p>
    <w:p w:rsidR="00244C30" w:rsidRDefault="00244C30">
      <w:pPr>
        <w:rPr>
          <w:rFonts w:cs="Arial"/>
        </w:rPr>
      </w:pPr>
    </w:p>
    <w:p w:rsidR="00244C30" w:rsidRPr="0044784F" w:rsidRDefault="00244C30" w:rsidP="00244C30">
      <w:pPr>
        <w:rPr>
          <w:rFonts w:cs="Arial"/>
        </w:rPr>
      </w:pPr>
      <w:r>
        <w:rPr>
          <w:rFonts w:cs="Arial"/>
          <w:u w:val="single"/>
        </w:rPr>
        <w:t>Variant 2</w:t>
      </w:r>
      <w:r w:rsidRPr="0044784F">
        <w:rPr>
          <w:rFonts w:cs="Arial"/>
          <w:u w:val="single"/>
        </w:rPr>
        <w:t>of ChargePortLightRing</w:t>
      </w:r>
      <w:r>
        <w:rPr>
          <w:rFonts w:cs="Arial"/>
          <w:u w:val="single"/>
        </w:rPr>
        <w:t>_St</w:t>
      </w:r>
      <w:r>
        <w:rPr>
          <w:rFonts w:cs="Arial"/>
        </w:rPr>
        <w:t>:</w:t>
      </w:r>
    </w:p>
    <w:p w:rsidR="00244C30" w:rsidRPr="0044784F" w:rsidRDefault="00244C30" w:rsidP="00244C30">
      <w:pPr>
        <w:rPr>
          <w:rFonts w:cs="Arial"/>
          <w:i/>
          <w:iCs/>
        </w:rPr>
      </w:pPr>
      <w:r w:rsidRPr="0044784F">
        <w:rPr>
          <w:rFonts w:cs="Arial"/>
          <w:i/>
          <w:iCs/>
        </w:rPr>
        <w:t>CAN Signal Name: ChrgStatDsply_D_Rq</w:t>
      </w:r>
    </w:p>
    <w:p w:rsidR="00244C30" w:rsidRPr="0044784F" w:rsidRDefault="00244C30" w:rsidP="00244C30">
      <w:pPr>
        <w:rPr>
          <w:rFonts w:cs="Arial"/>
          <w:i/>
          <w:iCs/>
        </w:rPr>
      </w:pPr>
    </w:p>
    <w:tbl>
      <w:tblPr>
        <w:tblW w:w="0" w:type="auto"/>
        <w:jc w:val="center"/>
        <w:tblCellMar>
          <w:left w:w="0" w:type="dxa"/>
          <w:right w:w="0" w:type="dxa"/>
        </w:tblCellMar>
        <w:tblLook w:val="04A0" w:firstRow="1" w:lastRow="0" w:firstColumn="1" w:lastColumn="0" w:noHBand="0" w:noVBand="1"/>
      </w:tblPr>
      <w:tblGrid>
        <w:gridCol w:w="918"/>
        <w:gridCol w:w="5042"/>
      </w:tblGrid>
      <w:tr w:rsidR="00244C30" w:rsidRPr="0044784F" w:rsidTr="00244C30">
        <w:trPr>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sidRPr="008C1740">
              <w:rPr>
                <w:rFonts w:cs="Arial"/>
                <w:iCs/>
              </w:rPr>
              <w:t>Value</w:t>
            </w:r>
          </w:p>
        </w:tc>
        <w:tc>
          <w:tcPr>
            <w:tcW w:w="50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sidRPr="008C1740">
              <w:rPr>
                <w:rFonts w:cs="Arial"/>
                <w:iCs/>
              </w:rPr>
              <w:t>Equal</w:t>
            </w:r>
          </w:p>
        </w:tc>
      </w:tr>
      <w:tr w:rsidR="00244C30" w:rsidRPr="0044784F" w:rsidTr="00244C3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sidRPr="008C1740">
              <w:rPr>
                <w:rFonts w:cs="Arial"/>
                <w:iCs/>
              </w:rPr>
              <w:t>0</w:t>
            </w:r>
            <w:r>
              <w:rPr>
                <w:rFonts w:cs="Arial"/>
                <w:iCs/>
              </w:rPr>
              <w:t>x0</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sidRPr="008C1740">
              <w:rPr>
                <w:rFonts w:cs="Arial"/>
                <w:iCs/>
              </w:rPr>
              <w:t>Off</w:t>
            </w:r>
          </w:p>
        </w:tc>
      </w:tr>
      <w:tr w:rsidR="00244C30" w:rsidRPr="0044784F" w:rsidTr="00244C3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Pr>
                <w:rFonts w:cs="Arial"/>
                <w:iCs/>
              </w:rPr>
              <w:t>0x1</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sidRPr="008C1740">
              <w:rPr>
                <w:rFonts w:cs="Arial"/>
                <w:iCs/>
              </w:rPr>
              <w:t>On (default)</w:t>
            </w:r>
          </w:p>
        </w:tc>
      </w:tr>
      <w:tr w:rsidR="00244C30" w:rsidRPr="0044784F" w:rsidTr="00244C3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Pr>
                <w:rFonts w:cs="Arial"/>
                <w:iCs/>
              </w:rPr>
              <w:t>0x2</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sidRPr="008C1740">
              <w:rPr>
                <w:rFonts w:cs="Arial"/>
                <w:iCs/>
              </w:rPr>
              <w:t>NotUsed_1</w:t>
            </w:r>
          </w:p>
        </w:tc>
      </w:tr>
      <w:tr w:rsidR="00244C30" w:rsidRPr="0044784F" w:rsidTr="00244C3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Pr>
                <w:rFonts w:cs="Arial"/>
                <w:iCs/>
              </w:rPr>
              <w:t>0x3</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sidRPr="008C1740">
              <w:rPr>
                <w:rFonts w:cs="Arial"/>
                <w:iCs/>
              </w:rPr>
              <w:t>NotUsed_2</w:t>
            </w:r>
          </w:p>
        </w:tc>
      </w:tr>
    </w:tbl>
    <w:p w:rsidR="00244C30" w:rsidRPr="0044784F" w:rsidRDefault="00244C30" w:rsidP="00244C30">
      <w:pPr>
        <w:rPr>
          <w:rFonts w:eastAsiaTheme="minorHAnsi" w:cs="Arial"/>
          <w:color w:val="1F497D"/>
        </w:rPr>
      </w:pPr>
    </w:p>
    <w:p w:rsidR="00244C30" w:rsidRPr="0044784F" w:rsidRDefault="00244C30">
      <w:pPr>
        <w:rPr>
          <w:rFonts w:cs="Arial"/>
        </w:rPr>
      </w:pPr>
    </w:p>
    <w:p w:rsidR="00244C30" w:rsidRDefault="00244C30" w:rsidP="00244C30">
      <w:pPr>
        <w:pStyle w:val="Heading3"/>
      </w:pPr>
      <w:bookmarkStart w:id="360" w:name="_Toc35508871"/>
      <w:r w:rsidRPr="00B9479B">
        <w:t>MD-REQ-023414/C-CntrStk_D_RqAssoc (TcSE ROIN-284870-1)</w:t>
      </w:r>
      <w:bookmarkEnd w:id="360"/>
    </w:p>
    <w:p w:rsidR="00244C30" w:rsidRPr="003C137D" w:rsidRDefault="00244C30">
      <w:pPr>
        <w:rPr>
          <w:rFonts w:cs="Arial"/>
        </w:rPr>
      </w:pPr>
      <w:r w:rsidRPr="003C137D">
        <w:rPr>
          <w:rFonts w:cs="Arial"/>
        </w:rPr>
        <w:t>Message Type: Request</w:t>
      </w:r>
    </w:p>
    <w:p w:rsidR="00244C30" w:rsidRPr="003C137D" w:rsidRDefault="00244C30">
      <w:pPr>
        <w:rPr>
          <w:rFonts w:cs="Arial"/>
        </w:rPr>
      </w:pPr>
    </w:p>
    <w:p w:rsidR="00244C30" w:rsidRPr="003C137D" w:rsidRDefault="00244C30">
      <w:pPr>
        <w:widowControl w:val="0"/>
        <w:adjustRightInd w:val="0"/>
        <w:rPr>
          <w:rFonts w:cs="Arial"/>
        </w:rPr>
      </w:pPr>
      <w:r w:rsidRPr="003C137D">
        <w:rPr>
          <w:rFonts w:cs="Arial"/>
        </w:rPr>
        <w:t>Not</w:t>
      </w:r>
      <w:r>
        <w:rPr>
          <w:rFonts w:cs="Arial"/>
        </w:rPr>
        <w:t>e: Request signal from the Keyp</w:t>
      </w:r>
      <w:r w:rsidRPr="003C137D">
        <w:rPr>
          <w:rFonts w:cs="Arial"/>
        </w:rPr>
        <w:t>ad Client /</w:t>
      </w:r>
      <w:r>
        <w:rPr>
          <w:rFonts w:cs="Arial"/>
        </w:rPr>
        <w:t xml:space="preserve"> Personality Client to the Keyp</w:t>
      </w:r>
      <w:r w:rsidRPr="003C137D">
        <w:rPr>
          <w:rFonts w:cs="Arial"/>
        </w:rPr>
        <w:t>ad Server</w:t>
      </w:r>
      <w:r>
        <w:rPr>
          <w:rFonts w:cs="Arial"/>
        </w:rPr>
        <w:t xml:space="preserve"> with the keycode operation requested to be performed</w:t>
      </w:r>
      <w:r w:rsidRPr="003C137D">
        <w:rPr>
          <w:rFonts w:cs="Arial"/>
        </w:rPr>
        <w:t xml:space="preserve">.  </w:t>
      </w:r>
    </w:p>
    <w:p w:rsidR="00244C30" w:rsidRPr="003C137D" w:rsidRDefault="00244C30">
      <w:pPr>
        <w:rPr>
          <w:rFonts w:cs="Arial"/>
        </w:rPr>
      </w:pPr>
    </w:p>
    <w:p w:rsidR="00244C30" w:rsidRPr="003C137D"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244C30" w:rsidRPr="003C137D"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3C137D" w:rsidRDefault="00244C30">
            <w:pPr>
              <w:spacing w:line="276" w:lineRule="auto"/>
              <w:rPr>
                <w:rFonts w:cs="Arial"/>
                <w:b/>
              </w:rPr>
            </w:pPr>
            <w:r w:rsidRPr="003C137D">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244C30" w:rsidRPr="003C137D" w:rsidRDefault="00244C30">
            <w:pPr>
              <w:spacing w:line="276" w:lineRule="auto"/>
              <w:rPr>
                <w:rFonts w:cs="Arial"/>
                <w:b/>
              </w:rPr>
            </w:pPr>
            <w:r w:rsidRPr="003C137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3C137D" w:rsidRDefault="00244C30">
            <w:pPr>
              <w:spacing w:line="276" w:lineRule="auto"/>
              <w:rPr>
                <w:rFonts w:cs="Arial"/>
                <w:b/>
              </w:rPr>
            </w:pPr>
            <w:r w:rsidRPr="003C137D">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244C30" w:rsidRPr="003C137D" w:rsidRDefault="00244C30">
            <w:pPr>
              <w:spacing w:line="276" w:lineRule="auto"/>
              <w:rPr>
                <w:rFonts w:cs="Arial"/>
                <w:b/>
              </w:rPr>
            </w:pPr>
            <w:r w:rsidRPr="003C137D">
              <w:rPr>
                <w:rFonts w:cs="Arial"/>
                <w:b/>
              </w:rPr>
              <w:t>Description</w:t>
            </w:r>
          </w:p>
        </w:tc>
      </w:tr>
      <w:tr w:rsidR="00244C30" w:rsidRPr="003C137D" w:rsidTr="00244C30">
        <w:trPr>
          <w:jc w:val="center"/>
        </w:trPr>
        <w:tc>
          <w:tcPr>
            <w:tcW w:w="2557" w:type="dxa"/>
            <w:vMerge w:val="restart"/>
            <w:tcBorders>
              <w:top w:val="single" w:sz="4" w:space="0" w:color="auto"/>
              <w:left w:val="single" w:sz="4" w:space="0" w:color="auto"/>
              <w:right w:val="single" w:sz="4" w:space="0" w:color="auto"/>
            </w:tcBorders>
            <w:hideMark/>
          </w:tcPr>
          <w:p w:rsidR="00244C30" w:rsidRPr="003C137D" w:rsidRDefault="00244C30" w:rsidP="00244C30">
            <w:pPr>
              <w:spacing w:line="276" w:lineRule="auto"/>
              <w:rPr>
                <w:rFonts w:cs="Arial"/>
              </w:rPr>
            </w:pPr>
          </w:p>
          <w:p w:rsidR="00244C30" w:rsidRPr="003C137D" w:rsidRDefault="00244C30" w:rsidP="00244C30">
            <w:pPr>
              <w:spacing w:line="276" w:lineRule="auto"/>
              <w:rPr>
                <w:rFonts w:cs="Arial"/>
              </w:rPr>
            </w:pPr>
          </w:p>
          <w:p w:rsidR="00244C30" w:rsidRPr="003C137D" w:rsidRDefault="00244C30" w:rsidP="00244C30">
            <w:pPr>
              <w:spacing w:line="276" w:lineRule="auto"/>
              <w:rPr>
                <w:rFonts w:cs="Arial"/>
              </w:rPr>
            </w:pPr>
          </w:p>
          <w:p w:rsidR="00244C30" w:rsidRPr="003C137D" w:rsidRDefault="00244C30" w:rsidP="00244C30">
            <w:pPr>
              <w:spacing w:line="276" w:lineRule="auto"/>
              <w:rPr>
                <w:rFonts w:cs="Arial"/>
              </w:rPr>
            </w:pPr>
          </w:p>
          <w:p w:rsidR="00244C30" w:rsidRPr="003C137D" w:rsidRDefault="00244C30" w:rsidP="00244C30">
            <w:pPr>
              <w:spacing w:line="276" w:lineRule="auto"/>
              <w:rPr>
                <w:rFonts w:cs="Arial"/>
              </w:rPr>
            </w:pPr>
            <w:r w:rsidRPr="003C137D">
              <w:rPr>
                <w:rFonts w:cs="Arial"/>
              </w:rPr>
              <w:t>CntrStk_D_RqAssoc</w:t>
            </w: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CHECK_KEYCODE</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244C30" w:rsidRPr="003C137D" w:rsidRDefault="00244C30" w:rsidP="00244C30">
            <w:pPr>
              <w:autoSpaceDE w:val="0"/>
              <w:autoSpaceDN w:val="0"/>
              <w:adjustRightInd w:val="0"/>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hideMark/>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ERASE_KEYCODE</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hideMark/>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KEY</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NULL</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0x3</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RKE</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0x4</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SET_KEYCODE</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0x5</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Cancel</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0x6</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Not Used</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0x7</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bl>
    <w:p w:rsidR="00244C30" w:rsidRPr="003C137D" w:rsidRDefault="00244C30">
      <w:pPr>
        <w:rPr>
          <w:rFonts w:cs="Arial"/>
        </w:rPr>
      </w:pPr>
    </w:p>
    <w:p w:rsidR="00244C30" w:rsidRDefault="00244C30" w:rsidP="00244C30">
      <w:pPr>
        <w:pStyle w:val="Heading3"/>
      </w:pPr>
      <w:bookmarkStart w:id="361" w:name="_Toc35508872"/>
      <w:r w:rsidRPr="00B9479B">
        <w:t>MD-REQ-023415/B-CntrStkKeycodeActl (TcSE ROIN-284871-1)</w:t>
      </w:r>
      <w:bookmarkEnd w:id="361"/>
    </w:p>
    <w:p w:rsidR="00244C30" w:rsidRPr="007A3559" w:rsidRDefault="00244C30">
      <w:pPr>
        <w:rPr>
          <w:rFonts w:cs="Arial"/>
        </w:rPr>
      </w:pPr>
      <w:r w:rsidRPr="007A3559">
        <w:rPr>
          <w:rFonts w:cs="Arial"/>
        </w:rPr>
        <w:t>Message Type: Request</w:t>
      </w:r>
    </w:p>
    <w:p w:rsidR="00244C30" w:rsidRPr="007A3559" w:rsidRDefault="00244C30">
      <w:pPr>
        <w:rPr>
          <w:rFonts w:cs="Arial"/>
        </w:rPr>
      </w:pPr>
    </w:p>
    <w:p w:rsidR="00244C30" w:rsidRPr="007A3559" w:rsidRDefault="00244C30">
      <w:pPr>
        <w:widowControl w:val="0"/>
        <w:adjustRightInd w:val="0"/>
        <w:rPr>
          <w:rFonts w:cs="Arial"/>
        </w:rPr>
      </w:pPr>
      <w:r w:rsidRPr="007A3559">
        <w:rPr>
          <w:rFonts w:cs="Arial"/>
        </w:rPr>
        <w:t xml:space="preserve">Note: </w:t>
      </w:r>
      <w:r>
        <w:rPr>
          <w:rFonts w:cs="Arial"/>
        </w:rPr>
        <w:t>K</w:t>
      </w:r>
      <w:r w:rsidRPr="007A3559">
        <w:rPr>
          <w:rFonts w:cs="Arial"/>
        </w:rPr>
        <w:t xml:space="preserve">eycode </w:t>
      </w:r>
      <w:r>
        <w:rPr>
          <w:rFonts w:cs="Arial"/>
        </w:rPr>
        <w:t xml:space="preserve">signal from the Keypad Client / Personality Client to the Keypad Server / PersonalizationFunction Server </w:t>
      </w:r>
      <w:r w:rsidRPr="007A3559">
        <w:rPr>
          <w:rFonts w:cs="Arial"/>
        </w:rPr>
        <w:t>to be used for verifying factory keycode or for changing current keycode.</w:t>
      </w:r>
    </w:p>
    <w:p w:rsidR="00244C30" w:rsidRPr="007A3559"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1938"/>
        <w:gridCol w:w="2250"/>
        <w:gridCol w:w="2869"/>
      </w:tblGrid>
      <w:tr w:rsidR="00244C30" w:rsidRPr="007A3559"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7A3559" w:rsidRDefault="00244C30">
            <w:pPr>
              <w:spacing w:line="276" w:lineRule="auto"/>
              <w:rPr>
                <w:rFonts w:cs="Arial"/>
                <w:b/>
              </w:rPr>
            </w:pPr>
            <w:r w:rsidRPr="007A3559">
              <w:rPr>
                <w:rFonts w:cs="Arial"/>
                <w:b/>
              </w:rPr>
              <w:t>Logical Signal Name</w:t>
            </w:r>
          </w:p>
        </w:tc>
        <w:tc>
          <w:tcPr>
            <w:tcW w:w="1938" w:type="dxa"/>
            <w:tcBorders>
              <w:top w:val="single" w:sz="4" w:space="0" w:color="auto"/>
              <w:left w:val="single" w:sz="4" w:space="0" w:color="auto"/>
              <w:bottom w:val="single" w:sz="4" w:space="0" w:color="auto"/>
              <w:right w:val="single" w:sz="4" w:space="0" w:color="auto"/>
            </w:tcBorders>
            <w:hideMark/>
          </w:tcPr>
          <w:p w:rsidR="00244C30" w:rsidRPr="007A3559" w:rsidRDefault="00244C30">
            <w:pPr>
              <w:spacing w:line="276" w:lineRule="auto"/>
              <w:rPr>
                <w:rFonts w:cs="Arial"/>
                <w:b/>
              </w:rPr>
            </w:pPr>
            <w:r w:rsidRPr="007A3559">
              <w:rPr>
                <w:rFonts w:cs="Arial"/>
                <w:b/>
              </w:rPr>
              <w:t>Literals</w:t>
            </w:r>
          </w:p>
        </w:tc>
        <w:tc>
          <w:tcPr>
            <w:tcW w:w="2250" w:type="dxa"/>
            <w:tcBorders>
              <w:top w:val="single" w:sz="4" w:space="0" w:color="auto"/>
              <w:left w:val="single" w:sz="4" w:space="0" w:color="auto"/>
              <w:bottom w:val="single" w:sz="4" w:space="0" w:color="auto"/>
              <w:right w:val="single" w:sz="4" w:space="0" w:color="auto"/>
            </w:tcBorders>
            <w:hideMark/>
          </w:tcPr>
          <w:p w:rsidR="00244C30" w:rsidRPr="007A3559" w:rsidRDefault="00244C30">
            <w:pPr>
              <w:spacing w:line="276" w:lineRule="auto"/>
              <w:rPr>
                <w:rFonts w:cs="Arial"/>
                <w:b/>
              </w:rPr>
            </w:pPr>
            <w:r w:rsidRPr="007A3559">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244C30" w:rsidRPr="007A3559" w:rsidRDefault="00244C30">
            <w:pPr>
              <w:spacing w:line="276" w:lineRule="auto"/>
              <w:rPr>
                <w:rFonts w:cs="Arial"/>
                <w:b/>
              </w:rPr>
            </w:pPr>
            <w:r w:rsidRPr="007A3559">
              <w:rPr>
                <w:rFonts w:cs="Arial"/>
                <w:b/>
              </w:rPr>
              <w:t>Description</w:t>
            </w:r>
          </w:p>
        </w:tc>
      </w:tr>
      <w:tr w:rsidR="00244C30" w:rsidRPr="007A3559" w:rsidTr="00244C30">
        <w:trPr>
          <w:jc w:val="center"/>
        </w:trPr>
        <w:tc>
          <w:tcPr>
            <w:tcW w:w="2557" w:type="dxa"/>
            <w:tcBorders>
              <w:top w:val="single" w:sz="4" w:space="0" w:color="auto"/>
              <w:left w:val="single" w:sz="4" w:space="0" w:color="auto"/>
              <w:bottom w:val="single" w:sz="4" w:space="0" w:color="auto"/>
              <w:right w:val="single" w:sz="4" w:space="0" w:color="auto"/>
            </w:tcBorders>
          </w:tcPr>
          <w:p w:rsidR="00244C30" w:rsidRPr="007A3559" w:rsidRDefault="00244C30" w:rsidP="00244C30">
            <w:pPr>
              <w:spacing w:line="276" w:lineRule="auto"/>
              <w:rPr>
                <w:rFonts w:cs="Arial"/>
              </w:rPr>
            </w:pPr>
            <w:r w:rsidRPr="007A3559">
              <w:rPr>
                <w:rFonts w:cs="Arial"/>
              </w:rPr>
              <w:t>CntrStkKeycodeActl</w:t>
            </w:r>
          </w:p>
        </w:tc>
        <w:tc>
          <w:tcPr>
            <w:tcW w:w="1938" w:type="dxa"/>
            <w:tcBorders>
              <w:top w:val="single" w:sz="4" w:space="0" w:color="auto"/>
              <w:left w:val="single" w:sz="4" w:space="0" w:color="auto"/>
              <w:bottom w:val="single" w:sz="4" w:space="0" w:color="auto"/>
              <w:right w:val="single" w:sz="4" w:space="0" w:color="auto"/>
            </w:tcBorders>
          </w:tcPr>
          <w:p w:rsidR="00244C30" w:rsidRPr="007A3559" w:rsidRDefault="00244C30">
            <w:pPr>
              <w:spacing w:line="256" w:lineRule="auto"/>
              <w:rPr>
                <w:rFonts w:cs="Arial"/>
              </w:rPr>
            </w:pPr>
            <w:r w:rsidRPr="007A3559">
              <w:rPr>
                <w:rFonts w:cs="Arial"/>
              </w:rPr>
              <w:t>Keycode</w:t>
            </w:r>
          </w:p>
        </w:tc>
        <w:tc>
          <w:tcPr>
            <w:tcW w:w="2250" w:type="dxa"/>
            <w:tcBorders>
              <w:top w:val="single" w:sz="4" w:space="0" w:color="auto"/>
              <w:left w:val="single" w:sz="4" w:space="0" w:color="auto"/>
              <w:bottom w:val="single" w:sz="4" w:space="0" w:color="auto"/>
              <w:right w:val="single" w:sz="4" w:space="0" w:color="auto"/>
            </w:tcBorders>
          </w:tcPr>
          <w:p w:rsidR="00244C30" w:rsidRPr="007A3559" w:rsidRDefault="00244C30">
            <w:pPr>
              <w:spacing w:line="256" w:lineRule="auto"/>
              <w:rPr>
                <w:rFonts w:cs="Arial"/>
              </w:rPr>
            </w:pPr>
            <w:r w:rsidRPr="007A3559">
              <w:rPr>
                <w:rFonts w:cs="Arial"/>
              </w:rPr>
              <w:t>0x0000 – 0xFFFF</w:t>
            </w:r>
          </w:p>
        </w:tc>
        <w:tc>
          <w:tcPr>
            <w:tcW w:w="2869" w:type="dxa"/>
            <w:tcBorders>
              <w:top w:val="single" w:sz="4" w:space="0" w:color="auto"/>
              <w:left w:val="single" w:sz="4" w:space="0" w:color="auto"/>
              <w:bottom w:val="single" w:sz="4" w:space="0" w:color="auto"/>
              <w:right w:val="single" w:sz="4" w:space="0" w:color="auto"/>
            </w:tcBorders>
            <w:vAlign w:val="center"/>
          </w:tcPr>
          <w:p w:rsidR="00244C30" w:rsidRPr="007A3559" w:rsidRDefault="00244C30">
            <w:pPr>
              <w:autoSpaceDE w:val="0"/>
              <w:autoSpaceDN w:val="0"/>
              <w:adjustRightInd w:val="0"/>
              <w:spacing w:line="276" w:lineRule="auto"/>
              <w:rPr>
                <w:rFonts w:cs="Arial"/>
              </w:rPr>
            </w:pPr>
            <w:r w:rsidRPr="007A3559">
              <w:rPr>
                <w:rFonts w:cs="Arial"/>
              </w:rPr>
              <w:t>See table below for decoding</w:t>
            </w:r>
          </w:p>
        </w:tc>
      </w:tr>
    </w:tbl>
    <w:p w:rsidR="00244C30" w:rsidRPr="007A3559" w:rsidRDefault="00244C30">
      <w:pPr>
        <w:rPr>
          <w:rFonts w:cs="Arial"/>
        </w:rPr>
      </w:pPr>
    </w:p>
    <w:p w:rsidR="00244C30" w:rsidRDefault="00244C30">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2"/>
        <w:gridCol w:w="3525"/>
      </w:tblGrid>
      <w:tr w:rsidR="00244C30" w:rsidTr="00244C30">
        <w:trPr>
          <w:trHeight w:val="375"/>
          <w:jc w:val="center"/>
        </w:trPr>
        <w:tc>
          <w:tcPr>
            <w:tcW w:w="2662" w:type="dxa"/>
            <w:tcBorders>
              <w:top w:val="single" w:sz="4" w:space="0" w:color="auto"/>
              <w:left w:val="single" w:sz="4" w:space="0" w:color="auto"/>
              <w:bottom w:val="single" w:sz="4" w:space="0" w:color="auto"/>
              <w:right w:val="single" w:sz="4" w:space="0" w:color="auto"/>
            </w:tcBorders>
            <w:shd w:val="clear" w:color="auto" w:fill="CCFFCC"/>
            <w:vAlign w:val="center"/>
          </w:tcPr>
          <w:p w:rsidR="00244C30" w:rsidRDefault="00244C30">
            <w:pPr>
              <w:keepNext/>
              <w:keepLines/>
              <w:widowControl w:val="0"/>
              <w:spacing w:line="276" w:lineRule="auto"/>
              <w:jc w:val="center"/>
              <w:rPr>
                <w:rFonts w:ascii="Calibri" w:hAnsi="Calibri"/>
              </w:rPr>
            </w:pPr>
            <w:r>
              <w:t>CntrStkKeycodeActl</w:t>
            </w:r>
          </w:p>
          <w:p w:rsidR="00244C30" w:rsidRDefault="00244C30">
            <w:pPr>
              <w:keepNext/>
              <w:keepLines/>
              <w:widowControl w:val="0"/>
              <w:spacing w:line="276" w:lineRule="auto"/>
              <w:jc w:val="center"/>
              <w:rPr>
                <w:szCs w:val="22"/>
              </w:rPr>
            </w:pPr>
          </w:p>
          <w:p w:rsidR="00244C30" w:rsidRDefault="00244C30">
            <w:pPr>
              <w:keepNext/>
              <w:keepLines/>
              <w:widowControl w:val="0"/>
              <w:spacing w:line="276" w:lineRule="auto"/>
              <w:rPr>
                <w:u w:val="single"/>
              </w:rPr>
            </w:pPr>
            <w:r>
              <w:rPr>
                <w:u w:val="single"/>
              </w:rPr>
              <w:t>Note:</w:t>
            </w:r>
          </w:p>
          <w:p w:rsidR="00244C30" w:rsidRDefault="00244C30">
            <w:pPr>
              <w:keepNext/>
              <w:keepLines/>
              <w:widowControl w:val="0"/>
              <w:spacing w:line="276" w:lineRule="auto"/>
            </w:pPr>
            <w:r>
              <w:t>The Keycode entered from the center stack to the personalization.</w:t>
            </w:r>
          </w:p>
          <w:p w:rsidR="00244C30" w:rsidRDefault="00244C30">
            <w:pPr>
              <w:keepNext/>
              <w:keepLines/>
              <w:widowControl w:val="0"/>
              <w:spacing w:line="276" w:lineRule="auto"/>
            </w:pPr>
            <w:r>
              <w:t>This is a bit encoded CAN signal.</w:t>
            </w:r>
          </w:p>
          <w:p w:rsidR="00244C30" w:rsidRDefault="00244C30">
            <w:pPr>
              <w:keepNext/>
              <w:keepLines/>
              <w:widowControl w:val="0"/>
              <w:spacing w:line="276" w:lineRule="auto"/>
            </w:pPr>
          </w:p>
          <w:p w:rsidR="00244C30" w:rsidRDefault="00244C30">
            <w:pPr>
              <w:keepNext/>
              <w:keepLines/>
              <w:widowControl w:val="0"/>
              <w:spacing w:line="276" w:lineRule="auto"/>
              <w:jc w:val="center"/>
            </w:pPr>
            <w:r>
              <w:t>001 = 1/2 button pressed</w:t>
            </w:r>
          </w:p>
          <w:p w:rsidR="00244C30" w:rsidRDefault="00244C30">
            <w:pPr>
              <w:keepNext/>
              <w:keepLines/>
              <w:widowControl w:val="0"/>
              <w:spacing w:line="276" w:lineRule="auto"/>
              <w:jc w:val="center"/>
            </w:pPr>
            <w:r>
              <w:t>010 = 3/4 button pressed</w:t>
            </w:r>
          </w:p>
          <w:p w:rsidR="00244C30" w:rsidRDefault="00244C30">
            <w:pPr>
              <w:keepNext/>
              <w:keepLines/>
              <w:widowControl w:val="0"/>
              <w:spacing w:line="276" w:lineRule="auto"/>
              <w:jc w:val="center"/>
            </w:pPr>
            <w:r>
              <w:t>011 = 5/6 button pressed</w:t>
            </w:r>
          </w:p>
          <w:p w:rsidR="00244C30" w:rsidRDefault="00244C30">
            <w:pPr>
              <w:keepNext/>
              <w:keepLines/>
              <w:widowControl w:val="0"/>
              <w:spacing w:line="276" w:lineRule="auto"/>
              <w:jc w:val="center"/>
            </w:pPr>
            <w:r>
              <w:t>100 = 7/8 button pressed</w:t>
            </w:r>
          </w:p>
          <w:p w:rsidR="00244C30" w:rsidRDefault="00244C30">
            <w:pPr>
              <w:keepNext/>
              <w:keepLines/>
              <w:widowControl w:val="0"/>
              <w:spacing w:line="276" w:lineRule="auto"/>
              <w:jc w:val="center"/>
            </w:pPr>
            <w:r>
              <w:t>101 = 9/0 button pressed</w:t>
            </w:r>
          </w:p>
          <w:p w:rsidR="00244C30" w:rsidRDefault="00244C30">
            <w:pPr>
              <w:keepNext/>
              <w:keepLines/>
              <w:widowControl w:val="0"/>
              <w:spacing w:line="276" w:lineRule="auto"/>
            </w:pPr>
          </w:p>
          <w:p w:rsidR="00244C30" w:rsidRDefault="00244C30">
            <w:pPr>
              <w:keepNext/>
              <w:keepLines/>
              <w:widowControl w:val="0"/>
              <w:spacing w:line="276" w:lineRule="auto"/>
            </w:pPr>
            <w:r>
              <w:t>000, 110, 111 are Invalid entries.</w:t>
            </w:r>
          </w:p>
          <w:p w:rsidR="00244C30" w:rsidRDefault="00244C30">
            <w:pPr>
              <w:keepNext/>
              <w:keepLines/>
              <w:widowControl w:val="0"/>
              <w:spacing w:line="276" w:lineRule="auto"/>
              <w:jc w:val="center"/>
            </w:pPr>
          </w:p>
        </w:tc>
        <w:tc>
          <w:tcPr>
            <w:tcW w:w="3525" w:type="dxa"/>
            <w:tcBorders>
              <w:top w:val="single" w:sz="4" w:space="0" w:color="auto"/>
              <w:left w:val="double" w:sz="4" w:space="0" w:color="auto"/>
              <w:bottom w:val="single" w:sz="4" w:space="0" w:color="auto"/>
              <w:right w:val="single" w:sz="4" w:space="0" w:color="auto"/>
            </w:tcBorders>
            <w:shd w:val="clear" w:color="auto" w:fill="CCFFCC"/>
            <w:vAlign w:val="center"/>
          </w:tcPr>
          <w:p w:rsidR="00244C30" w:rsidRDefault="00244C30">
            <w:pPr>
              <w:keepNext/>
              <w:keepLines/>
              <w:widowControl w:val="0"/>
              <w:spacing w:line="276" w:lineRule="auto"/>
              <w:jc w:val="center"/>
              <w:rPr>
                <w:rFonts w:cs="Arial"/>
              </w:rPr>
            </w:pPr>
            <w:r>
              <w:rPr>
                <w:rFonts w:cs="Arial"/>
              </w:rPr>
              <w:t>CntrStkKeycodeActl</w:t>
            </w:r>
          </w:p>
          <w:p w:rsidR="00244C30" w:rsidRDefault="00244C30">
            <w:pPr>
              <w:keepNext/>
              <w:keepLines/>
              <w:widowControl w:val="0"/>
              <w:spacing w:line="276" w:lineRule="auto"/>
              <w:rPr>
                <w:rFonts w:cs="Arial"/>
                <w:u w:val="single"/>
              </w:rPr>
            </w:pPr>
            <w:r>
              <w:rPr>
                <w:rFonts w:cs="Arial"/>
                <w:u w:val="single"/>
              </w:rPr>
              <w:t>Note:</w:t>
            </w:r>
          </w:p>
          <w:p w:rsidR="00244C30" w:rsidRDefault="00244C30">
            <w:pPr>
              <w:keepNext/>
              <w:keepLines/>
              <w:widowControl w:val="0"/>
              <w:spacing w:line="276" w:lineRule="auto"/>
              <w:rPr>
                <w:rFonts w:cs="Arial"/>
              </w:rPr>
            </w:pPr>
            <w:r>
              <w:rPr>
                <w:rFonts w:cs="Arial"/>
              </w:rPr>
              <w:t xml:space="preserve">Bit 15 is ignored </w:t>
            </w:r>
          </w:p>
          <w:p w:rsidR="00244C30" w:rsidRDefault="00244C30">
            <w:pPr>
              <w:keepNext/>
              <w:keepLines/>
              <w:widowControl w:val="0"/>
              <w:spacing w:line="276" w:lineRule="auto"/>
              <w:rPr>
                <w:rFonts w:cs="Arial"/>
              </w:rPr>
            </w:pPr>
            <w:r>
              <w:rPr>
                <w:rFonts w:cs="Arial"/>
              </w:rPr>
              <w:t>Bits 14 - 12 : First button pressed</w:t>
            </w:r>
          </w:p>
          <w:p w:rsidR="00244C30" w:rsidRDefault="00244C30">
            <w:pPr>
              <w:keepNext/>
              <w:keepLines/>
              <w:widowControl w:val="0"/>
              <w:spacing w:line="276" w:lineRule="auto"/>
              <w:rPr>
                <w:rFonts w:cs="Arial"/>
              </w:rPr>
            </w:pPr>
            <w:r>
              <w:rPr>
                <w:rFonts w:cs="Arial"/>
              </w:rPr>
              <w:t>Bits 11 - 9 : Second button pressed</w:t>
            </w:r>
          </w:p>
          <w:p w:rsidR="00244C30" w:rsidRDefault="00244C30">
            <w:pPr>
              <w:keepNext/>
              <w:keepLines/>
              <w:widowControl w:val="0"/>
              <w:spacing w:line="276" w:lineRule="auto"/>
              <w:rPr>
                <w:rFonts w:cs="Arial"/>
              </w:rPr>
            </w:pPr>
            <w:r>
              <w:rPr>
                <w:rFonts w:cs="Arial"/>
              </w:rPr>
              <w:t>Bits 8 - 6 : Third button pressed</w:t>
            </w:r>
          </w:p>
          <w:p w:rsidR="00244C30" w:rsidRDefault="00244C30">
            <w:pPr>
              <w:keepNext/>
              <w:keepLines/>
              <w:widowControl w:val="0"/>
              <w:spacing w:line="276" w:lineRule="auto"/>
              <w:rPr>
                <w:rFonts w:cs="Arial"/>
              </w:rPr>
            </w:pPr>
            <w:r>
              <w:rPr>
                <w:rFonts w:cs="Arial"/>
              </w:rPr>
              <w:t>Bits 5 - 3 : Fourth button pressed</w:t>
            </w:r>
          </w:p>
          <w:p w:rsidR="00244C30" w:rsidRDefault="00244C30">
            <w:pPr>
              <w:keepNext/>
              <w:keepLines/>
              <w:widowControl w:val="0"/>
              <w:spacing w:line="276" w:lineRule="auto"/>
              <w:rPr>
                <w:rFonts w:cs="Arial"/>
              </w:rPr>
            </w:pPr>
            <w:r>
              <w:rPr>
                <w:rFonts w:cs="Arial"/>
              </w:rPr>
              <w:t>Bits 2 - 0 : Fifth button pressed</w:t>
            </w:r>
          </w:p>
          <w:p w:rsidR="00244C30" w:rsidRDefault="00244C30">
            <w:pPr>
              <w:keepNext/>
              <w:keepLines/>
              <w:widowControl w:val="0"/>
              <w:spacing w:line="276" w:lineRule="auto"/>
              <w:rPr>
                <w:rFonts w:cs="Arial"/>
              </w:rPr>
            </w:pPr>
            <w:r>
              <w:rPr>
                <w:rFonts w:cs="Arial"/>
              </w:rPr>
              <w:t xml:space="preserve"> Where, bit 0 is the right most bit of this CAN signal.</w:t>
            </w:r>
          </w:p>
          <w:p w:rsidR="00244C30" w:rsidRDefault="00244C30">
            <w:pPr>
              <w:keepNext/>
              <w:keepLines/>
              <w:widowControl w:val="0"/>
              <w:spacing w:line="276" w:lineRule="auto"/>
              <w:rPr>
                <w:rFonts w:cs="Arial"/>
              </w:rPr>
            </w:pPr>
          </w:p>
          <w:p w:rsidR="00244C30" w:rsidRDefault="00244C30">
            <w:pPr>
              <w:keepNext/>
              <w:keepLines/>
              <w:widowControl w:val="0"/>
              <w:spacing w:line="276" w:lineRule="auto"/>
              <w:rPr>
                <w:rFonts w:cs="Arial"/>
                <w:u w:val="single"/>
              </w:rPr>
            </w:pPr>
            <w:r>
              <w:rPr>
                <w:rFonts w:cs="Arial"/>
                <w:u w:val="single"/>
              </w:rPr>
              <w:t>Example of decoding the Keycode from the CAN signal:</w:t>
            </w:r>
          </w:p>
          <w:p w:rsidR="00244C30" w:rsidRDefault="00244C30">
            <w:pPr>
              <w:keepNext/>
              <w:keepLines/>
              <w:widowControl w:val="0"/>
              <w:spacing w:line="276" w:lineRule="auto"/>
              <w:rPr>
                <w:rFonts w:cs="Arial"/>
              </w:rPr>
            </w:pPr>
          </w:p>
          <w:p w:rsidR="00244C30" w:rsidRDefault="00244C30">
            <w:pPr>
              <w:keepNext/>
              <w:keepLines/>
              <w:widowControl w:val="0"/>
              <w:spacing w:line="276" w:lineRule="auto"/>
              <w:rPr>
                <w:rFonts w:cs="Arial"/>
              </w:rPr>
            </w:pPr>
            <w:r>
              <w:rPr>
                <w:rFonts w:cs="Arial"/>
              </w:rPr>
              <w:t>CAN Signal Value: 0x58D1</w:t>
            </w:r>
          </w:p>
          <w:p w:rsidR="00244C30" w:rsidRDefault="00244C30">
            <w:pPr>
              <w:keepNext/>
              <w:keepLines/>
              <w:widowControl w:val="0"/>
              <w:spacing w:line="276" w:lineRule="auto"/>
              <w:rPr>
                <w:rFonts w:cs="Arial"/>
              </w:rPr>
            </w:pPr>
          </w:p>
          <w:p w:rsidR="00244C30" w:rsidRDefault="00244C30" w:rsidP="00244C30">
            <w:pPr>
              <w:keepNext/>
              <w:keepLines/>
              <w:widowControl w:val="0"/>
              <w:spacing w:line="276" w:lineRule="auto"/>
              <w:jc w:val="center"/>
              <w:rPr>
                <w:rFonts w:cs="Arial"/>
              </w:rPr>
            </w:pPr>
            <w:r>
              <w:rPr>
                <w:noProof/>
              </w:rPr>
              <w:drawing>
                <wp:inline distT="0" distB="0" distL="0" distR="0">
                  <wp:extent cx="2131060" cy="413385"/>
                  <wp:effectExtent l="0" t="0" r="2540" b="5715"/>
                  <wp:docPr id="3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060" cy="413385"/>
                          </a:xfrm>
                          <a:prstGeom prst="rect">
                            <a:avLst/>
                          </a:prstGeom>
                          <a:noFill/>
                          <a:ln>
                            <a:noFill/>
                          </a:ln>
                        </pic:spPr>
                      </pic:pic>
                    </a:graphicData>
                  </a:graphic>
                </wp:inline>
              </w:drawing>
            </w:r>
          </w:p>
          <w:p w:rsidR="00244C30" w:rsidRDefault="00244C30" w:rsidP="00244C30">
            <w:pPr>
              <w:keepNext/>
              <w:keepLines/>
              <w:widowControl w:val="0"/>
              <w:spacing w:line="276" w:lineRule="auto"/>
              <w:jc w:val="center"/>
              <w:rPr>
                <w:rFonts w:cs="Arial"/>
              </w:rPr>
            </w:pPr>
            <w:r>
              <w:rPr>
                <w:noProof/>
              </w:rPr>
              <w:drawing>
                <wp:inline distT="0" distB="0" distL="0" distR="0">
                  <wp:extent cx="2131060" cy="413385"/>
                  <wp:effectExtent l="0" t="0" r="2540" b="5715"/>
                  <wp:docPr id="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1060" cy="413385"/>
                          </a:xfrm>
                          <a:prstGeom prst="rect">
                            <a:avLst/>
                          </a:prstGeom>
                          <a:noFill/>
                          <a:ln>
                            <a:noFill/>
                          </a:ln>
                        </pic:spPr>
                      </pic:pic>
                    </a:graphicData>
                  </a:graphic>
                </wp:inline>
              </w:drawing>
            </w:r>
          </w:p>
          <w:p w:rsidR="00244C30" w:rsidRDefault="00244C30">
            <w:pPr>
              <w:keepNext/>
              <w:keepLines/>
              <w:widowControl w:val="0"/>
              <w:spacing w:line="276" w:lineRule="auto"/>
              <w:rPr>
                <w:rFonts w:cs="Arial"/>
              </w:rPr>
            </w:pPr>
          </w:p>
          <w:p w:rsidR="00244C30" w:rsidRDefault="00244C30">
            <w:pPr>
              <w:keepNext/>
              <w:keepLines/>
              <w:widowControl w:val="0"/>
              <w:spacing w:line="276" w:lineRule="auto"/>
              <w:rPr>
                <w:rFonts w:cs="Arial"/>
              </w:rPr>
            </w:pPr>
            <w:r>
              <w:rPr>
                <w:rFonts w:cs="Arial"/>
              </w:rPr>
              <w:t>Bit 15 is ignored.</w:t>
            </w:r>
          </w:p>
          <w:p w:rsidR="00244C30" w:rsidRDefault="00244C30">
            <w:pPr>
              <w:keepNext/>
              <w:keepLines/>
              <w:widowControl w:val="0"/>
              <w:spacing w:line="276" w:lineRule="auto"/>
              <w:rPr>
                <w:rFonts w:cs="Arial"/>
              </w:rPr>
            </w:pPr>
            <w:r>
              <w:rPr>
                <w:rFonts w:cs="Arial"/>
              </w:rPr>
              <w:t>Bits 14 – 12: (9/0) First Button Pressed</w:t>
            </w:r>
          </w:p>
          <w:p w:rsidR="00244C30" w:rsidRDefault="00244C30">
            <w:pPr>
              <w:keepNext/>
              <w:keepLines/>
              <w:widowControl w:val="0"/>
              <w:spacing w:line="276" w:lineRule="auto"/>
              <w:rPr>
                <w:rFonts w:cs="Arial"/>
              </w:rPr>
            </w:pPr>
            <w:r>
              <w:rPr>
                <w:rFonts w:cs="Arial"/>
              </w:rPr>
              <w:t>Bits 11 - 9 :(7/8) Second button pressed</w:t>
            </w:r>
          </w:p>
          <w:p w:rsidR="00244C30" w:rsidRDefault="00244C30">
            <w:pPr>
              <w:keepNext/>
              <w:keepLines/>
              <w:widowControl w:val="0"/>
              <w:spacing w:line="276" w:lineRule="auto"/>
              <w:rPr>
                <w:rFonts w:cs="Arial"/>
              </w:rPr>
            </w:pPr>
            <w:r>
              <w:rPr>
                <w:rFonts w:cs="Arial"/>
              </w:rPr>
              <w:t>Bits 8 - 6 :(5/6) Third button pressed</w:t>
            </w:r>
          </w:p>
          <w:p w:rsidR="00244C30" w:rsidRDefault="00244C30">
            <w:pPr>
              <w:keepNext/>
              <w:keepLines/>
              <w:widowControl w:val="0"/>
              <w:spacing w:line="276" w:lineRule="auto"/>
              <w:rPr>
                <w:rFonts w:cs="Arial"/>
              </w:rPr>
            </w:pPr>
            <w:r>
              <w:rPr>
                <w:rFonts w:cs="Arial"/>
              </w:rPr>
              <w:t>Bits 5 - 3 :(3/4) Fourth button pressed</w:t>
            </w:r>
          </w:p>
          <w:p w:rsidR="00244C30" w:rsidRDefault="00244C30">
            <w:pPr>
              <w:keepNext/>
              <w:keepLines/>
              <w:widowControl w:val="0"/>
              <w:spacing w:line="276" w:lineRule="auto"/>
              <w:rPr>
                <w:rFonts w:cs="Arial"/>
              </w:rPr>
            </w:pPr>
            <w:r>
              <w:rPr>
                <w:rFonts w:cs="Arial"/>
              </w:rPr>
              <w:t>Bits 2 - 0 :(1/0) Fifth button pressed</w:t>
            </w:r>
          </w:p>
        </w:tc>
      </w:tr>
    </w:tbl>
    <w:p w:rsidR="00244C30" w:rsidRDefault="00244C30">
      <w:pPr>
        <w:rPr>
          <w:rFonts w:cs="Arial"/>
        </w:rPr>
      </w:pPr>
    </w:p>
    <w:p w:rsidR="00244C30" w:rsidRDefault="00244C30" w:rsidP="00244C30">
      <w:pPr>
        <w:pStyle w:val="Heading3"/>
      </w:pPr>
      <w:bookmarkStart w:id="362" w:name="_Toc35508873"/>
      <w:r w:rsidRPr="00B9479B">
        <w:t>MD-REQ-023425/B-AssocConfirm_D_Actl (TcSE ROIN-284863-1)</w:t>
      </w:r>
      <w:bookmarkEnd w:id="362"/>
    </w:p>
    <w:p w:rsidR="00244C30" w:rsidRDefault="00244C30">
      <w:pPr>
        <w:rPr>
          <w:rFonts w:cs="Arial"/>
        </w:rPr>
      </w:pPr>
      <w:r>
        <w:rPr>
          <w:rFonts w:cs="Arial"/>
        </w:rPr>
        <w:t>Message Type: Status</w:t>
      </w:r>
    </w:p>
    <w:p w:rsidR="00244C30" w:rsidRDefault="00244C30">
      <w:pPr>
        <w:rPr>
          <w:rFonts w:cs="Arial"/>
        </w:rPr>
      </w:pPr>
    </w:p>
    <w:p w:rsidR="00244C30" w:rsidRDefault="00244C30">
      <w:pPr>
        <w:widowControl w:val="0"/>
        <w:adjustRightInd w:val="0"/>
        <w:rPr>
          <w:rFonts w:cs="Arial"/>
        </w:rPr>
      </w:pPr>
      <w:r>
        <w:rPr>
          <w:rFonts w:cs="Arial"/>
        </w:rPr>
        <w:t>Note: Keypad Server / PersonalizationFunction Server communicates the state of the requested keycode association</w:t>
      </w:r>
    </w:p>
    <w:p w:rsidR="00244C30" w:rsidRDefault="00244C30">
      <w:pPr>
        <w:rPr>
          <w:rFonts w:cs="Arial"/>
        </w:rPr>
      </w:pPr>
    </w:p>
    <w:p w:rsidR="00244C30"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3108"/>
        <w:gridCol w:w="1170"/>
        <w:gridCol w:w="2779"/>
      </w:tblGrid>
      <w:tr w:rsidR="00244C30"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Logical Signal Name</w:t>
            </w:r>
          </w:p>
        </w:tc>
        <w:tc>
          <w:tcPr>
            <w:tcW w:w="3108"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2779"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p w:rsidR="00244C30" w:rsidRDefault="00244C30" w:rsidP="00244C30">
            <w:pPr>
              <w:spacing w:line="276" w:lineRule="auto"/>
              <w:rPr>
                <w:rFonts w:cs="Arial"/>
              </w:rPr>
            </w:pPr>
          </w:p>
          <w:p w:rsidR="00244C30" w:rsidRDefault="00244C30" w:rsidP="00244C30">
            <w:pPr>
              <w:spacing w:line="276" w:lineRule="auto"/>
              <w:rPr>
                <w:rFonts w:cs="Arial"/>
              </w:rPr>
            </w:pPr>
          </w:p>
          <w:p w:rsidR="00244C30" w:rsidRDefault="00244C30" w:rsidP="00244C30">
            <w:pPr>
              <w:spacing w:line="276" w:lineRule="auto"/>
              <w:rPr>
                <w:rFonts w:cs="Arial"/>
              </w:rPr>
            </w:pPr>
            <w:r>
              <w:rPr>
                <w:rFonts w:cs="Arial"/>
              </w:rPr>
              <w:t>AssocConfirm_D_Actl</w:t>
            </w: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None</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0x0</w:t>
            </w:r>
          </w:p>
        </w:tc>
        <w:tc>
          <w:tcPr>
            <w:tcW w:w="2779" w:type="dxa"/>
            <w:tcBorders>
              <w:top w:val="single" w:sz="4" w:space="0" w:color="auto"/>
              <w:left w:val="single" w:sz="4" w:space="0" w:color="auto"/>
              <w:bottom w:val="single" w:sz="4" w:space="0" w:color="auto"/>
              <w:right w:val="single" w:sz="4" w:space="0" w:color="auto"/>
            </w:tcBorders>
            <w:vAlign w:val="center"/>
          </w:tcPr>
          <w:p w:rsidR="00244C30" w:rsidRDefault="00244C30" w:rsidP="00244C30">
            <w:pPr>
              <w:autoSpaceDE w:val="0"/>
              <w:autoSpaceDN w:val="0"/>
              <w:adjustRightInd w:val="0"/>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DISASSOCIATE</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0x1</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DUPLICATE</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0x2</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ERASE</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0x3</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IN_PROGRESS</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0x4</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KEYCODE_ACCEPTED</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0x5</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KEYCODE_REJECTED</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0x6</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ASSOCIATE</w:t>
            </w:r>
          </w:p>
        </w:tc>
        <w:tc>
          <w:tcPr>
            <w:tcW w:w="1170" w:type="dxa"/>
            <w:tcBorders>
              <w:top w:val="single" w:sz="4" w:space="0" w:color="auto"/>
              <w:left w:val="single" w:sz="4" w:space="0" w:color="auto"/>
              <w:bottom w:val="single" w:sz="4" w:space="0" w:color="auto"/>
              <w:right w:val="single" w:sz="4" w:space="0" w:color="auto"/>
            </w:tcBorders>
          </w:tcPr>
          <w:p w:rsidR="00244C30" w:rsidRDefault="00244C30" w:rsidP="00244C30">
            <w:r w:rsidRPr="0076401D">
              <w:t>0x7</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bl>
    <w:p w:rsidR="00244C30" w:rsidRDefault="00244C30">
      <w:pPr>
        <w:rPr>
          <w:rFonts w:cs="Arial"/>
        </w:rPr>
      </w:pPr>
    </w:p>
    <w:p w:rsidR="00244C30" w:rsidRDefault="00244C30" w:rsidP="00244C30">
      <w:pPr>
        <w:pStyle w:val="Heading3"/>
      </w:pPr>
      <w:bookmarkStart w:id="363" w:name="_Toc35508874"/>
      <w:r w:rsidRPr="00B9479B">
        <w:t>MD-REQ-093985/B-ChargePortUnlock_Rq</w:t>
      </w:r>
      <w:bookmarkEnd w:id="363"/>
    </w:p>
    <w:p w:rsidR="00244C30" w:rsidRPr="00966724" w:rsidRDefault="00244C30">
      <w:pPr>
        <w:rPr>
          <w:rFonts w:cs="Arial"/>
        </w:rPr>
      </w:pPr>
      <w:r w:rsidRPr="00966724">
        <w:rPr>
          <w:rFonts w:cs="Arial"/>
          <w:b/>
        </w:rPr>
        <w:t>Message Type</w:t>
      </w:r>
      <w:r w:rsidRPr="00966724">
        <w:rPr>
          <w:rFonts w:cs="Arial"/>
        </w:rPr>
        <w:t>: Request</w:t>
      </w:r>
    </w:p>
    <w:p w:rsidR="00244C30" w:rsidRPr="00966724" w:rsidRDefault="00244C30">
      <w:pPr>
        <w:rPr>
          <w:rFonts w:cs="Arial"/>
        </w:rPr>
      </w:pPr>
    </w:p>
    <w:p w:rsidR="00244C30" w:rsidRPr="00966724" w:rsidRDefault="00244C30">
      <w:pPr>
        <w:rPr>
          <w:rFonts w:cs="Arial"/>
        </w:rPr>
      </w:pPr>
      <w:r w:rsidRPr="00966724">
        <w:rPr>
          <w:rFonts w:cs="Arial"/>
        </w:rPr>
        <w:t>This signal is requested by the Charge Port Unlock Client for the Charge Port Unlock Server to unlock the charge port connector.</w:t>
      </w:r>
    </w:p>
    <w:p w:rsidR="00244C30" w:rsidRPr="00966724"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244C30" w:rsidRPr="00966724"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966724" w:rsidRDefault="00244C30">
            <w:pPr>
              <w:spacing w:line="276" w:lineRule="auto"/>
              <w:rPr>
                <w:rFonts w:cs="Arial"/>
                <w:b/>
              </w:rPr>
            </w:pPr>
            <w:r w:rsidRPr="00966724">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244C30" w:rsidRPr="00966724" w:rsidRDefault="00244C30">
            <w:pPr>
              <w:spacing w:line="276" w:lineRule="auto"/>
              <w:rPr>
                <w:rFonts w:cs="Arial"/>
                <w:b/>
              </w:rPr>
            </w:pPr>
            <w:r w:rsidRPr="0096672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966724" w:rsidRDefault="00244C30">
            <w:pPr>
              <w:spacing w:line="276" w:lineRule="auto"/>
              <w:rPr>
                <w:rFonts w:cs="Arial"/>
                <w:b/>
              </w:rPr>
            </w:pPr>
            <w:r w:rsidRPr="0096672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44C30" w:rsidRPr="00966724" w:rsidRDefault="00244C30">
            <w:pPr>
              <w:spacing w:line="276" w:lineRule="auto"/>
              <w:rPr>
                <w:rFonts w:cs="Arial"/>
                <w:b/>
              </w:rPr>
            </w:pPr>
            <w:r w:rsidRPr="00966724">
              <w:rPr>
                <w:rFonts w:cs="Arial"/>
                <w:b/>
              </w:rPr>
              <w:t>Description</w:t>
            </w:r>
          </w:p>
        </w:tc>
      </w:tr>
      <w:tr w:rsidR="00244C30" w:rsidRPr="00966724"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966724" w:rsidRDefault="00244C30">
            <w:pPr>
              <w:spacing w:line="276" w:lineRule="auto"/>
              <w:rPr>
                <w:rFonts w:cs="Arial"/>
              </w:rPr>
            </w:pPr>
            <w:r>
              <w:rPr>
                <w:rFonts w:cs="Arial"/>
              </w:rPr>
              <w:t>ChargePortUnlock_Rq</w:t>
            </w:r>
          </w:p>
        </w:tc>
        <w:tc>
          <w:tcPr>
            <w:tcW w:w="2424" w:type="dxa"/>
            <w:tcBorders>
              <w:top w:val="single" w:sz="4" w:space="0" w:color="auto"/>
              <w:left w:val="single" w:sz="4" w:space="0" w:color="auto"/>
              <w:bottom w:val="single" w:sz="4" w:space="0" w:color="auto"/>
              <w:right w:val="single" w:sz="4" w:space="0" w:color="auto"/>
            </w:tcBorders>
          </w:tcPr>
          <w:p w:rsidR="00244C30" w:rsidRPr="00966724" w:rsidRDefault="00244C30">
            <w:pPr>
              <w:spacing w:line="276" w:lineRule="auto"/>
              <w:rPr>
                <w:rFonts w:cs="Arial"/>
              </w:rPr>
            </w:pPr>
            <w:r>
              <w:rPr>
                <w:rFonts w:cs="Arial"/>
              </w:rPr>
              <w:t>No_Request</w:t>
            </w:r>
          </w:p>
        </w:tc>
        <w:tc>
          <w:tcPr>
            <w:tcW w:w="900" w:type="dxa"/>
            <w:tcBorders>
              <w:top w:val="single" w:sz="4" w:space="0" w:color="auto"/>
              <w:left w:val="single" w:sz="4" w:space="0" w:color="auto"/>
              <w:bottom w:val="single" w:sz="4" w:space="0" w:color="auto"/>
              <w:right w:val="single" w:sz="4" w:space="0" w:color="auto"/>
            </w:tcBorders>
          </w:tcPr>
          <w:p w:rsidR="00244C30" w:rsidRPr="00966724" w:rsidRDefault="00244C3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44C30" w:rsidRPr="00966724" w:rsidRDefault="00244C30">
            <w:pPr>
              <w:autoSpaceDE w:val="0"/>
              <w:autoSpaceDN w:val="0"/>
              <w:adjustRightInd w:val="0"/>
              <w:spacing w:line="276" w:lineRule="auto"/>
              <w:rPr>
                <w:rFonts w:cs="Arial"/>
              </w:rPr>
            </w:pPr>
          </w:p>
        </w:tc>
      </w:tr>
      <w:tr w:rsidR="00244C30" w:rsidRPr="00966724"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966724" w:rsidRDefault="00244C3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966724" w:rsidRDefault="00244C30">
            <w:pPr>
              <w:spacing w:line="276" w:lineRule="auto"/>
              <w:rPr>
                <w:rFonts w:cs="Arial"/>
              </w:rPr>
            </w:pPr>
            <w:r>
              <w:rPr>
                <w:rFonts w:cs="Arial"/>
              </w:rPr>
              <w:t>Unlock Request</w:t>
            </w:r>
          </w:p>
        </w:tc>
        <w:tc>
          <w:tcPr>
            <w:tcW w:w="900" w:type="dxa"/>
            <w:tcBorders>
              <w:top w:val="single" w:sz="4" w:space="0" w:color="auto"/>
              <w:left w:val="single" w:sz="4" w:space="0" w:color="auto"/>
              <w:bottom w:val="single" w:sz="4" w:space="0" w:color="auto"/>
              <w:right w:val="single" w:sz="4" w:space="0" w:color="auto"/>
            </w:tcBorders>
          </w:tcPr>
          <w:p w:rsidR="00244C30" w:rsidRPr="00966724" w:rsidRDefault="00244C3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44C30" w:rsidRPr="00966724" w:rsidRDefault="00244C30">
            <w:pPr>
              <w:spacing w:line="276" w:lineRule="auto"/>
              <w:rPr>
                <w:rFonts w:cs="Arial"/>
              </w:rPr>
            </w:pPr>
          </w:p>
        </w:tc>
      </w:tr>
    </w:tbl>
    <w:p w:rsidR="00244C30" w:rsidRDefault="00244C30">
      <w:pPr>
        <w:rPr>
          <w:rFonts w:cs="Arial"/>
        </w:rPr>
      </w:pPr>
    </w:p>
    <w:p w:rsidR="00244C30" w:rsidRDefault="00244C30" w:rsidP="00244C30">
      <w:pPr>
        <w:pStyle w:val="Heading3"/>
      </w:pPr>
      <w:bookmarkStart w:id="364" w:name="_Toc35508875"/>
      <w:r w:rsidRPr="00B9479B">
        <w:t>MD-REQ-132658/C-ChrgCrdLck_D_Stat</w:t>
      </w:r>
      <w:bookmarkEnd w:id="364"/>
    </w:p>
    <w:p w:rsidR="00244C30" w:rsidRPr="003E0FE9" w:rsidRDefault="00244C30" w:rsidP="00244C30">
      <w:pPr>
        <w:rPr>
          <w:rFonts w:cs="Arial"/>
        </w:rPr>
      </w:pPr>
      <w:r w:rsidRPr="003E0FE9">
        <w:rPr>
          <w:rFonts w:cs="Arial"/>
        </w:rPr>
        <w:t xml:space="preserve">Message Type: </w:t>
      </w:r>
      <w:r>
        <w:rPr>
          <w:rFonts w:cs="Arial"/>
        </w:rPr>
        <w:t>Response and Status</w:t>
      </w:r>
    </w:p>
    <w:p w:rsidR="00244C30" w:rsidRPr="003E0FE9" w:rsidRDefault="00244C30" w:rsidP="00244C30">
      <w:pPr>
        <w:rPr>
          <w:rFonts w:cs="Arial"/>
        </w:rPr>
      </w:pPr>
    </w:p>
    <w:p w:rsidR="00244C30" w:rsidRPr="003E0FE9" w:rsidRDefault="00244C30" w:rsidP="00244C30">
      <w:pPr>
        <w:rPr>
          <w:rFonts w:cs="Arial"/>
        </w:rPr>
      </w:pPr>
      <w:r>
        <w:rPr>
          <w:rFonts w:cs="Arial"/>
        </w:rPr>
        <w:t>This signal reports the status of the Charge Port Unlock Server</w:t>
      </w:r>
    </w:p>
    <w:p w:rsidR="00244C30" w:rsidRPr="003E0FE9" w:rsidRDefault="00244C30" w:rsidP="00244C30">
      <w:pPr>
        <w:rPr>
          <w:rFonts w:cs="Arial"/>
        </w:rPr>
      </w:pPr>
    </w:p>
    <w:tbl>
      <w:tblPr>
        <w:tblW w:w="9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4"/>
        <w:gridCol w:w="1170"/>
        <w:gridCol w:w="5818"/>
      </w:tblGrid>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hideMark/>
          </w:tcPr>
          <w:p w:rsidR="00244C30" w:rsidRPr="003E0FE9" w:rsidRDefault="00244C30">
            <w:pPr>
              <w:spacing w:line="276" w:lineRule="auto"/>
              <w:rPr>
                <w:rFonts w:cs="Arial"/>
                <w:b/>
              </w:rPr>
            </w:pPr>
            <w:r w:rsidRPr="003E0FE9">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244C30" w:rsidRPr="003E0FE9" w:rsidRDefault="00244C30">
            <w:pPr>
              <w:spacing w:line="276" w:lineRule="auto"/>
              <w:rPr>
                <w:rFonts w:cs="Arial"/>
                <w:b/>
              </w:rPr>
            </w:pPr>
            <w:r w:rsidRPr="003E0FE9">
              <w:rPr>
                <w:rFonts w:cs="Arial"/>
                <w:b/>
              </w:rPr>
              <w:t>Value</w:t>
            </w:r>
          </w:p>
        </w:tc>
        <w:tc>
          <w:tcPr>
            <w:tcW w:w="5818" w:type="dxa"/>
            <w:tcBorders>
              <w:top w:val="single" w:sz="4" w:space="0" w:color="auto"/>
              <w:left w:val="single" w:sz="4" w:space="0" w:color="auto"/>
              <w:bottom w:val="single" w:sz="4" w:space="0" w:color="auto"/>
              <w:right w:val="single" w:sz="4" w:space="0" w:color="auto"/>
            </w:tcBorders>
            <w:hideMark/>
          </w:tcPr>
          <w:p w:rsidR="00244C30" w:rsidRPr="003E0FE9" w:rsidRDefault="00244C30">
            <w:pPr>
              <w:spacing w:line="276" w:lineRule="auto"/>
              <w:rPr>
                <w:rFonts w:cs="Arial"/>
                <w:b/>
              </w:rPr>
            </w:pPr>
            <w:r w:rsidRPr="003E0FE9">
              <w:rPr>
                <w:rFonts w:cs="Arial"/>
                <w:b/>
              </w:rPr>
              <w:t>Description</w:t>
            </w:r>
          </w:p>
        </w:tc>
      </w:tr>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hideMark/>
          </w:tcPr>
          <w:p w:rsidR="00244C30" w:rsidRPr="003E0FE9" w:rsidRDefault="00244C30">
            <w:pPr>
              <w:spacing w:line="276" w:lineRule="auto"/>
              <w:rPr>
                <w:rFonts w:cs="Arial"/>
              </w:rPr>
            </w:pPr>
            <w:r>
              <w:rPr>
                <w:rFonts w:cs="Arial"/>
              </w:rPr>
              <w:t>Inactive / Retain</w:t>
            </w:r>
          </w:p>
        </w:tc>
        <w:tc>
          <w:tcPr>
            <w:tcW w:w="1170" w:type="dxa"/>
            <w:tcBorders>
              <w:top w:val="single" w:sz="4" w:space="0" w:color="auto"/>
              <w:left w:val="single" w:sz="4" w:space="0" w:color="auto"/>
              <w:bottom w:val="single" w:sz="4" w:space="0" w:color="auto"/>
              <w:right w:val="single" w:sz="4" w:space="0" w:color="auto"/>
            </w:tcBorders>
            <w:hideMark/>
          </w:tcPr>
          <w:p w:rsidR="00244C30" w:rsidRPr="003E0FE9" w:rsidRDefault="00244C30">
            <w:pPr>
              <w:spacing w:line="276" w:lineRule="auto"/>
              <w:rPr>
                <w:rFonts w:cs="Arial"/>
              </w:rPr>
            </w:pPr>
            <w:r>
              <w:rPr>
                <w:rFonts w:cs="Arial"/>
              </w:rPr>
              <w:t>0x0</w:t>
            </w:r>
          </w:p>
        </w:tc>
        <w:tc>
          <w:tcPr>
            <w:tcW w:w="5818" w:type="dxa"/>
            <w:tcBorders>
              <w:top w:val="single" w:sz="4" w:space="0" w:color="auto"/>
              <w:left w:val="single" w:sz="4" w:space="0" w:color="auto"/>
              <w:bottom w:val="single" w:sz="4" w:space="0" w:color="auto"/>
              <w:right w:val="single" w:sz="4" w:space="0" w:color="auto"/>
            </w:tcBorders>
            <w:hideMark/>
          </w:tcPr>
          <w:p w:rsidR="00244C30" w:rsidRPr="002F2DFF" w:rsidRDefault="00244C30" w:rsidP="00244C30">
            <w:pPr>
              <w:spacing w:line="276" w:lineRule="auto"/>
              <w:rPr>
                <w:rFonts w:cs="Arial"/>
              </w:rPr>
            </w:pPr>
            <w:r>
              <w:rPr>
                <w:rFonts w:cs="Arial"/>
              </w:rPr>
              <w:t xml:space="preserve">Retain treat same as Inactive.  </w:t>
            </w:r>
            <w:ins w:id="365" w:author="Myslinski, Jason (J.S.)" w:date="2020-01-13T08:06:00Z">
              <w:r>
                <w:rPr>
                  <w:rFonts w:cs="Arial"/>
                </w:rPr>
                <w:t>This supports requirement “IFS-MMCAN-REQ-015112-Invalid-NoDataExists”, when in this state the charge port unlock client remembers the last state.</w:t>
              </w:r>
            </w:ins>
          </w:p>
        </w:tc>
      </w:tr>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hideMark/>
          </w:tcPr>
          <w:p w:rsidR="00244C30" w:rsidRPr="003E0FE9" w:rsidRDefault="00244C30">
            <w:pPr>
              <w:spacing w:line="276" w:lineRule="auto"/>
              <w:rPr>
                <w:rFonts w:cs="Arial"/>
              </w:rPr>
            </w:pPr>
            <w:r>
              <w:rPr>
                <w:rFonts w:cs="Arial"/>
              </w:rPr>
              <w:t xml:space="preserve">Unlocked </w:t>
            </w:r>
          </w:p>
        </w:tc>
        <w:tc>
          <w:tcPr>
            <w:tcW w:w="1170" w:type="dxa"/>
            <w:tcBorders>
              <w:top w:val="single" w:sz="4" w:space="0" w:color="auto"/>
              <w:left w:val="single" w:sz="4" w:space="0" w:color="auto"/>
              <w:bottom w:val="single" w:sz="4" w:space="0" w:color="auto"/>
              <w:right w:val="single" w:sz="4" w:space="0" w:color="auto"/>
            </w:tcBorders>
            <w:hideMark/>
          </w:tcPr>
          <w:p w:rsidR="00244C30" w:rsidRPr="003E0FE9" w:rsidRDefault="00244C30">
            <w:pPr>
              <w:spacing w:line="276" w:lineRule="auto"/>
              <w:rPr>
                <w:rFonts w:cs="Arial"/>
              </w:rPr>
            </w:pPr>
            <w:r>
              <w:rPr>
                <w:rFonts w:cs="Arial"/>
              </w:rPr>
              <w:t>0x1</w:t>
            </w:r>
          </w:p>
        </w:tc>
        <w:tc>
          <w:tcPr>
            <w:tcW w:w="5818"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p>
        </w:tc>
      </w:tr>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Locked</w:t>
            </w:r>
          </w:p>
        </w:tc>
        <w:tc>
          <w:tcPr>
            <w:tcW w:w="1170"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0x2</w:t>
            </w:r>
          </w:p>
        </w:tc>
        <w:tc>
          <w:tcPr>
            <w:tcW w:w="5818"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p>
        </w:tc>
      </w:tr>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UnlockInProgress</w:t>
            </w:r>
          </w:p>
        </w:tc>
        <w:tc>
          <w:tcPr>
            <w:tcW w:w="1170"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0x3</w:t>
            </w:r>
          </w:p>
        </w:tc>
        <w:tc>
          <w:tcPr>
            <w:tcW w:w="5818"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p>
        </w:tc>
      </w:tr>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Unlocked / LockInProgress</w:t>
            </w:r>
          </w:p>
        </w:tc>
        <w:tc>
          <w:tcPr>
            <w:tcW w:w="1170"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0x4</w:t>
            </w:r>
          </w:p>
        </w:tc>
        <w:tc>
          <w:tcPr>
            <w:tcW w:w="5818" w:type="dxa"/>
            <w:tcBorders>
              <w:top w:val="single" w:sz="4" w:space="0" w:color="auto"/>
              <w:left w:val="single" w:sz="4" w:space="0" w:color="auto"/>
              <w:bottom w:val="single" w:sz="4" w:space="0" w:color="auto"/>
              <w:right w:val="single" w:sz="4" w:space="0" w:color="auto"/>
            </w:tcBorders>
          </w:tcPr>
          <w:p w:rsidR="00244C30" w:rsidRPr="003E0FE9" w:rsidRDefault="00244C30" w:rsidP="00244C30">
            <w:pPr>
              <w:spacing w:line="276" w:lineRule="auto"/>
              <w:rPr>
                <w:rFonts w:cs="Arial"/>
              </w:rPr>
            </w:pPr>
            <w:r>
              <w:rPr>
                <w:rFonts w:cs="Arial"/>
              </w:rPr>
              <w:t>This will say when the Lock is in Progress but to be treated as Unlocked by the Charge Port Unlock Client</w:t>
            </w:r>
          </w:p>
        </w:tc>
      </w:tr>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Locked / Unlock_Fail</w:t>
            </w:r>
          </w:p>
        </w:tc>
        <w:tc>
          <w:tcPr>
            <w:tcW w:w="1170"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0x5</w:t>
            </w:r>
          </w:p>
        </w:tc>
        <w:tc>
          <w:tcPr>
            <w:tcW w:w="5818"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Unlock_Fail is treated the same as status set to Locked for the Charge Port Unlock Client</w:t>
            </w:r>
          </w:p>
        </w:tc>
      </w:tr>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Unlocked / Lock_Fail</w:t>
            </w:r>
          </w:p>
        </w:tc>
        <w:tc>
          <w:tcPr>
            <w:tcW w:w="1170"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0x6</w:t>
            </w:r>
          </w:p>
        </w:tc>
        <w:tc>
          <w:tcPr>
            <w:tcW w:w="5818"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Lock_Fail is treated the same as status set to Unlocked for the Charge Port Unlock Client</w:t>
            </w:r>
          </w:p>
        </w:tc>
      </w:tr>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Locked / Faulty</w:t>
            </w:r>
          </w:p>
        </w:tc>
        <w:tc>
          <w:tcPr>
            <w:tcW w:w="1170"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0x7</w:t>
            </w:r>
          </w:p>
        </w:tc>
        <w:tc>
          <w:tcPr>
            <w:tcW w:w="5818" w:type="dxa"/>
            <w:tcBorders>
              <w:top w:val="single" w:sz="4" w:space="0" w:color="auto"/>
              <w:left w:val="single" w:sz="4" w:space="0" w:color="auto"/>
              <w:bottom w:val="single" w:sz="4" w:space="0" w:color="auto"/>
              <w:right w:val="single" w:sz="4" w:space="0" w:color="auto"/>
            </w:tcBorders>
          </w:tcPr>
          <w:p w:rsidR="00244C30" w:rsidRPr="003E0FE9" w:rsidRDefault="00244C30" w:rsidP="00244C30">
            <w:pPr>
              <w:spacing w:line="276" w:lineRule="auto"/>
              <w:rPr>
                <w:rFonts w:cs="Arial"/>
              </w:rPr>
            </w:pPr>
            <w:r>
              <w:rPr>
                <w:rFonts w:cs="Arial"/>
              </w:rPr>
              <w:t>Faulty is treated the same as status set to Locked for the Charge Port Unlock Client</w:t>
            </w:r>
          </w:p>
        </w:tc>
      </w:tr>
    </w:tbl>
    <w:p w:rsidR="00244C30" w:rsidRPr="003E0FE9" w:rsidRDefault="00244C30" w:rsidP="00244C30">
      <w:pPr>
        <w:rPr>
          <w:rFonts w:cs="Arial"/>
        </w:rPr>
      </w:pPr>
    </w:p>
    <w:p w:rsidR="00244C30" w:rsidRPr="003E0FE9" w:rsidRDefault="00244C30" w:rsidP="00244C30">
      <w:pPr>
        <w:rPr>
          <w:rFonts w:cs="Arial"/>
        </w:rPr>
      </w:pPr>
    </w:p>
    <w:p w:rsidR="00244C30" w:rsidRPr="003E0FE9" w:rsidRDefault="00244C30" w:rsidP="00244C30">
      <w:pPr>
        <w:rPr>
          <w:rFonts w:cs="Arial"/>
        </w:rPr>
      </w:pPr>
    </w:p>
    <w:p w:rsidR="00244C30" w:rsidRDefault="00244C30" w:rsidP="00244C30">
      <w:pPr>
        <w:pStyle w:val="Heading3"/>
      </w:pPr>
      <w:bookmarkStart w:id="366" w:name="_Toc35508876"/>
      <w:r w:rsidRPr="00B9479B">
        <w:t>MD-REQ-338982/B-LongTermReset_B_RqMnu</w:t>
      </w:r>
      <w:bookmarkEnd w:id="366"/>
    </w:p>
    <w:p w:rsidR="00244C30" w:rsidRPr="009E19EA" w:rsidRDefault="00244C30">
      <w:pPr>
        <w:rPr>
          <w:rFonts w:cs="Arial"/>
        </w:rPr>
      </w:pPr>
      <w:r w:rsidRPr="009E19EA">
        <w:rPr>
          <w:rFonts w:cs="Arial"/>
        </w:rPr>
        <w:t>Message Type: Request</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Request signal from the Drive History Client to the Drive History Server to reset the long term </w:t>
      </w:r>
      <w:r>
        <w:rPr>
          <w:rFonts w:cs="Arial"/>
        </w:rPr>
        <w:t>d</w:t>
      </w:r>
      <w:r w:rsidRPr="009E19EA">
        <w:rPr>
          <w:rFonts w:cs="Arial"/>
        </w:rPr>
        <w:t xml:space="preserve">rive </w:t>
      </w:r>
      <w:r>
        <w:rPr>
          <w:rFonts w:cs="Arial"/>
        </w:rPr>
        <w:t>h</w:t>
      </w:r>
      <w:r w:rsidRPr="009E19EA">
        <w:rPr>
          <w:rFonts w:cs="Arial"/>
        </w:rPr>
        <w:t>istory information</w:t>
      </w:r>
    </w:p>
    <w:p w:rsidR="00244C30" w:rsidRPr="009E19EA" w:rsidRDefault="00244C30">
      <w:pPr>
        <w:rPr>
          <w:rFonts w:cs="Arial"/>
        </w:rPr>
      </w:pPr>
    </w:p>
    <w:p w:rsidR="00244C30" w:rsidRPr="009E19EA"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55"/>
        <w:gridCol w:w="2070"/>
        <w:gridCol w:w="990"/>
        <w:gridCol w:w="3499"/>
      </w:tblGrid>
      <w:tr w:rsidR="00244C30" w:rsidRPr="009E19EA" w:rsidTr="00244C30">
        <w:trPr>
          <w:jc w:val="center"/>
        </w:trPr>
        <w:tc>
          <w:tcPr>
            <w:tcW w:w="3055"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207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3055" w:type="dxa"/>
            <w:vMerge w:val="restart"/>
            <w:tcBorders>
              <w:top w:val="single" w:sz="4" w:space="0" w:color="auto"/>
              <w:left w:val="single" w:sz="4" w:space="0" w:color="auto"/>
              <w:right w:val="single" w:sz="4" w:space="0" w:color="auto"/>
            </w:tcBorders>
            <w:hideMark/>
          </w:tcPr>
          <w:p w:rsidR="00244C30" w:rsidRPr="009E19EA" w:rsidRDefault="00244C30" w:rsidP="00244C30">
            <w:pPr>
              <w:spacing w:line="276" w:lineRule="auto"/>
              <w:rPr>
                <w:rFonts w:cs="Arial"/>
              </w:rPr>
            </w:pPr>
            <w:r>
              <w:rPr>
                <w:rFonts w:cs="Arial"/>
              </w:rPr>
              <w:t>LongTermReset_B</w:t>
            </w:r>
            <w:r w:rsidRPr="009E19EA">
              <w:rPr>
                <w:rFonts w:cs="Arial"/>
              </w:rPr>
              <w:t>_Rq</w:t>
            </w:r>
            <w:r>
              <w:rPr>
                <w:rFonts w:cs="Arial"/>
              </w:rPr>
              <w:t>Mnu</w:t>
            </w:r>
          </w:p>
        </w:tc>
        <w:tc>
          <w:tcPr>
            <w:tcW w:w="207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OFF</w:t>
            </w:r>
          </w:p>
        </w:tc>
        <w:tc>
          <w:tcPr>
            <w:tcW w:w="99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trHeight w:val="314"/>
          <w:jc w:val="center"/>
        </w:trPr>
        <w:tc>
          <w:tcPr>
            <w:tcW w:w="3055" w:type="dxa"/>
            <w:vMerge/>
            <w:tcBorders>
              <w:left w:val="single" w:sz="4" w:space="0" w:color="auto"/>
              <w:right w:val="single" w:sz="4" w:space="0" w:color="auto"/>
            </w:tcBorders>
            <w:vAlign w:val="center"/>
            <w:hideMark/>
          </w:tcPr>
          <w:p w:rsidR="00244C30" w:rsidRPr="009E19EA" w:rsidRDefault="00244C30" w:rsidP="00244C30">
            <w:pPr>
              <w:spacing w:line="25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ON</w:t>
            </w:r>
          </w:p>
        </w:tc>
        <w:tc>
          <w:tcPr>
            <w:tcW w:w="99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bl>
    <w:p w:rsidR="00244C30" w:rsidRPr="003C137D" w:rsidRDefault="00244C30">
      <w:pPr>
        <w:rPr>
          <w:rFonts w:cs="Arial"/>
        </w:rPr>
      </w:pPr>
      <w:r w:rsidRPr="009E19EA">
        <w:rPr>
          <w:rFonts w:cs="Arial"/>
        </w:rPr>
        <w:t>Note:  init value in the CAN dB for this signal should be 0x0 OFF</w:t>
      </w:r>
    </w:p>
    <w:p w:rsidR="00244C30" w:rsidRDefault="00244C30" w:rsidP="00244C30">
      <w:pPr>
        <w:pStyle w:val="Heading3"/>
      </w:pPr>
      <w:bookmarkStart w:id="367" w:name="_Toc35508877"/>
      <w:r w:rsidRPr="00B9479B">
        <w:t>MD-REQ-341180/B-BattTracLoThres_D_Stat</w:t>
      </w:r>
      <w:bookmarkEnd w:id="367"/>
    </w:p>
    <w:p w:rsidR="00244C30" w:rsidRPr="009E19EA" w:rsidRDefault="00244C30">
      <w:pPr>
        <w:rPr>
          <w:rFonts w:cs="Arial"/>
        </w:rPr>
      </w:pPr>
      <w:r w:rsidRPr="009E19EA">
        <w:rPr>
          <w:rFonts w:cs="Arial"/>
        </w:rPr>
        <w:t xml:space="preserve">Message Type: </w:t>
      </w:r>
      <w:r>
        <w:rPr>
          <w:rFonts w:cs="Arial"/>
        </w:rPr>
        <w:t>Status</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w:t>
      </w:r>
      <w:r>
        <w:rPr>
          <w:rFonts w:cs="Arial"/>
        </w:rPr>
        <w:t>Status signal from the Low Battery Alert Server with the status of the Low Battery Alert function</w:t>
      </w:r>
    </w:p>
    <w:p w:rsidR="00244C30" w:rsidRPr="009E19EA" w:rsidRDefault="00244C30">
      <w:pPr>
        <w:rPr>
          <w:rFonts w:cs="Arial"/>
        </w:rPr>
      </w:pPr>
    </w:p>
    <w:p w:rsidR="00244C30" w:rsidRPr="009E19EA" w:rsidRDefault="00244C30">
      <w:pPr>
        <w:rPr>
          <w:rFonts w:cs="Arial"/>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4860"/>
      </w:tblGrid>
      <w:tr w:rsidR="00244C30" w:rsidRPr="009E19EA" w:rsidTr="00244C30">
        <w:trPr>
          <w:jc w:val="center"/>
        </w:trPr>
        <w:tc>
          <w:tcPr>
            <w:tcW w:w="2965"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486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965" w:type="dxa"/>
            <w:vMerge w:val="restart"/>
            <w:tcBorders>
              <w:top w:val="single" w:sz="4" w:space="0" w:color="auto"/>
              <w:left w:val="single" w:sz="4" w:space="0" w:color="auto"/>
              <w:right w:val="single" w:sz="4" w:space="0" w:color="auto"/>
            </w:tcBorders>
          </w:tcPr>
          <w:p w:rsidR="00244C30" w:rsidRPr="00BC3BE4" w:rsidRDefault="00244C30" w:rsidP="00244C30">
            <w:pPr>
              <w:spacing w:line="276" w:lineRule="auto"/>
              <w:rPr>
                <w:rFonts w:cs="Arial"/>
              </w:rPr>
            </w:pPr>
          </w:p>
          <w:p w:rsidR="00244C30" w:rsidRDefault="00244C30" w:rsidP="00244C30">
            <w:pPr>
              <w:spacing w:line="276" w:lineRule="auto"/>
              <w:rPr>
                <w:rFonts w:cs="Arial"/>
              </w:rPr>
            </w:pPr>
          </w:p>
          <w:p w:rsidR="00244C30" w:rsidRDefault="00244C30" w:rsidP="00244C30">
            <w:pPr>
              <w:spacing w:line="276" w:lineRule="auto"/>
              <w:rPr>
                <w:rFonts w:cs="Arial"/>
              </w:rPr>
            </w:pPr>
          </w:p>
          <w:p w:rsidR="00244C30" w:rsidRDefault="00244C30" w:rsidP="00244C30">
            <w:pPr>
              <w:spacing w:line="276" w:lineRule="auto"/>
              <w:rPr>
                <w:rFonts w:cs="Arial"/>
              </w:rPr>
            </w:pPr>
          </w:p>
          <w:p w:rsidR="00244C30" w:rsidRPr="00BC3BE4" w:rsidRDefault="00244C30" w:rsidP="00244C30">
            <w:pPr>
              <w:spacing w:line="276" w:lineRule="auto"/>
              <w:rPr>
                <w:rFonts w:cs="Arial"/>
              </w:rPr>
            </w:pPr>
            <w:r w:rsidRPr="00BC3BE4">
              <w:rPr>
                <w:rFonts w:cs="Arial"/>
              </w:rPr>
              <w:t>BattTracLoThres_D_Stat</w:t>
            </w:r>
          </w:p>
        </w:tc>
        <w:tc>
          <w:tcPr>
            <w:tcW w:w="162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0x0</w:t>
            </w:r>
          </w:p>
        </w:tc>
        <w:tc>
          <w:tcPr>
            <w:tcW w:w="4860"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jc w:val="center"/>
        </w:trPr>
        <w:tc>
          <w:tcPr>
            <w:tcW w:w="2965" w:type="dxa"/>
            <w:vMerge/>
            <w:tcBorders>
              <w:left w:val="single" w:sz="4" w:space="0" w:color="auto"/>
              <w:right w:val="single" w:sz="4" w:space="0" w:color="auto"/>
            </w:tcBorders>
            <w:hideMark/>
          </w:tcPr>
          <w:p w:rsidR="00244C30" w:rsidRPr="009E19EA" w:rsidRDefault="00244C30" w:rsidP="00244C30">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20 mi / 32 km</w:t>
            </w:r>
          </w:p>
        </w:tc>
        <w:tc>
          <w:tcPr>
            <w:tcW w:w="90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0x1</w:t>
            </w:r>
          </w:p>
        </w:tc>
        <w:tc>
          <w:tcPr>
            <w:tcW w:w="4860" w:type="dxa"/>
            <w:vMerge w:val="restart"/>
            <w:tcBorders>
              <w:top w:val="single" w:sz="4" w:space="0" w:color="auto"/>
              <w:left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r>
              <w:rPr>
                <w:rFonts w:cs="Arial"/>
              </w:rPr>
              <w:t>Cluster speedometer major speed scale units MPH</w:t>
            </w:r>
          </w:p>
        </w:tc>
      </w:tr>
      <w:tr w:rsidR="00244C30" w:rsidRPr="009E19EA" w:rsidTr="00244C30">
        <w:trPr>
          <w:trHeight w:val="314"/>
          <w:jc w:val="center"/>
        </w:trPr>
        <w:tc>
          <w:tcPr>
            <w:tcW w:w="2965" w:type="dxa"/>
            <w:vMerge/>
            <w:tcBorders>
              <w:left w:val="single" w:sz="4" w:space="0" w:color="auto"/>
              <w:right w:val="single" w:sz="4" w:space="0" w:color="auto"/>
            </w:tcBorders>
            <w:vAlign w:val="center"/>
            <w:hideMark/>
          </w:tcPr>
          <w:p w:rsidR="00244C30" w:rsidRPr="009E19EA" w:rsidRDefault="00244C30" w:rsidP="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30 mi / 48 km</w:t>
            </w:r>
          </w:p>
        </w:tc>
        <w:tc>
          <w:tcPr>
            <w:tcW w:w="90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0x2</w:t>
            </w:r>
          </w:p>
        </w:tc>
        <w:tc>
          <w:tcPr>
            <w:tcW w:w="4860" w:type="dxa"/>
            <w:vMerge/>
            <w:tcBorders>
              <w:left w:val="single" w:sz="4" w:space="0" w:color="auto"/>
              <w:right w:val="single" w:sz="4" w:space="0" w:color="auto"/>
            </w:tcBorders>
          </w:tcPr>
          <w:p w:rsidR="00244C30" w:rsidRDefault="00244C30" w:rsidP="00244C30"/>
        </w:tc>
      </w:tr>
      <w:tr w:rsidR="00244C30" w:rsidRPr="009E19EA" w:rsidTr="00244C30">
        <w:trPr>
          <w:trHeight w:val="314"/>
          <w:jc w:val="center"/>
        </w:trPr>
        <w:tc>
          <w:tcPr>
            <w:tcW w:w="2965"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50 mi / 80 km</w:t>
            </w:r>
          </w:p>
        </w:tc>
        <w:tc>
          <w:tcPr>
            <w:tcW w:w="90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0x3</w:t>
            </w:r>
          </w:p>
        </w:tc>
        <w:tc>
          <w:tcPr>
            <w:tcW w:w="4860" w:type="dxa"/>
            <w:vMerge/>
            <w:tcBorders>
              <w:left w:val="single" w:sz="4" w:space="0" w:color="auto"/>
              <w:bottom w:val="single" w:sz="4" w:space="0" w:color="auto"/>
              <w:right w:val="single" w:sz="4" w:space="0" w:color="auto"/>
            </w:tcBorders>
          </w:tcPr>
          <w:p w:rsidR="00244C30" w:rsidRDefault="00244C30" w:rsidP="00244C30"/>
        </w:tc>
      </w:tr>
      <w:tr w:rsidR="00244C30" w:rsidRPr="009E19EA" w:rsidTr="00244C30">
        <w:trPr>
          <w:trHeight w:val="314"/>
          <w:jc w:val="center"/>
        </w:trPr>
        <w:tc>
          <w:tcPr>
            <w:tcW w:w="2965"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30 km / 18 mi</w:t>
            </w:r>
          </w:p>
        </w:tc>
        <w:tc>
          <w:tcPr>
            <w:tcW w:w="90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0x4</w:t>
            </w:r>
          </w:p>
        </w:tc>
        <w:tc>
          <w:tcPr>
            <w:tcW w:w="4860" w:type="dxa"/>
            <w:vMerge w:val="restart"/>
            <w:tcBorders>
              <w:top w:val="single" w:sz="4" w:space="0" w:color="auto"/>
              <w:left w:val="single" w:sz="4" w:space="0" w:color="auto"/>
              <w:right w:val="single" w:sz="4" w:space="0" w:color="auto"/>
            </w:tcBorders>
          </w:tcPr>
          <w:p w:rsidR="00244C30" w:rsidRDefault="00244C30" w:rsidP="00244C30">
            <w:pPr>
              <w:spacing w:line="276" w:lineRule="auto"/>
              <w:rPr>
                <w:rFonts w:cs="Arial"/>
              </w:rPr>
            </w:pPr>
          </w:p>
          <w:p w:rsidR="00244C30" w:rsidRPr="009E19EA" w:rsidRDefault="00244C30" w:rsidP="00244C30">
            <w:pPr>
              <w:spacing w:line="276" w:lineRule="auto"/>
              <w:rPr>
                <w:rFonts w:cs="Arial"/>
              </w:rPr>
            </w:pPr>
            <w:r>
              <w:rPr>
                <w:rFonts w:cs="Arial"/>
              </w:rPr>
              <w:t>Cluster speedometer major speed scale units Km/h</w:t>
            </w:r>
          </w:p>
          <w:p w:rsidR="00244C30" w:rsidRPr="009E19EA" w:rsidRDefault="00244C30" w:rsidP="00244C30">
            <w:pPr>
              <w:rPr>
                <w:rFonts w:cs="Arial"/>
              </w:rPr>
            </w:pPr>
          </w:p>
        </w:tc>
      </w:tr>
      <w:tr w:rsidR="00244C30" w:rsidRPr="009E19EA" w:rsidTr="00244C30">
        <w:trPr>
          <w:trHeight w:val="314"/>
          <w:jc w:val="center"/>
        </w:trPr>
        <w:tc>
          <w:tcPr>
            <w:tcW w:w="2965"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50 km / 31 mi</w:t>
            </w:r>
          </w:p>
        </w:tc>
        <w:tc>
          <w:tcPr>
            <w:tcW w:w="90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0x5</w:t>
            </w:r>
          </w:p>
        </w:tc>
        <w:tc>
          <w:tcPr>
            <w:tcW w:w="4860" w:type="dxa"/>
            <w:vMerge/>
            <w:tcBorders>
              <w:left w:val="single" w:sz="4" w:space="0" w:color="auto"/>
              <w:right w:val="single" w:sz="4" w:space="0" w:color="auto"/>
            </w:tcBorders>
          </w:tcPr>
          <w:p w:rsidR="00244C30" w:rsidRDefault="00244C30" w:rsidP="00244C30"/>
        </w:tc>
      </w:tr>
      <w:tr w:rsidR="00244C30" w:rsidRPr="009E19EA" w:rsidTr="00244C30">
        <w:trPr>
          <w:trHeight w:val="314"/>
          <w:jc w:val="center"/>
        </w:trPr>
        <w:tc>
          <w:tcPr>
            <w:tcW w:w="2965"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80 km / 50 mi</w:t>
            </w:r>
          </w:p>
        </w:tc>
        <w:tc>
          <w:tcPr>
            <w:tcW w:w="90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0x6</w:t>
            </w:r>
          </w:p>
        </w:tc>
        <w:tc>
          <w:tcPr>
            <w:tcW w:w="4860" w:type="dxa"/>
            <w:vMerge/>
            <w:tcBorders>
              <w:left w:val="single" w:sz="4" w:space="0" w:color="auto"/>
              <w:bottom w:val="single" w:sz="4" w:space="0" w:color="auto"/>
              <w:right w:val="single" w:sz="4" w:space="0" w:color="auto"/>
            </w:tcBorders>
          </w:tcPr>
          <w:p w:rsidR="00244C30" w:rsidRDefault="00244C30" w:rsidP="00244C30"/>
        </w:tc>
      </w:tr>
      <w:tr w:rsidR="00244C30" w:rsidRPr="009E19EA" w:rsidTr="00244C30">
        <w:trPr>
          <w:trHeight w:val="314"/>
          <w:jc w:val="center"/>
        </w:trPr>
        <w:tc>
          <w:tcPr>
            <w:tcW w:w="2965"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0x7</w:t>
            </w:r>
          </w:p>
        </w:tc>
        <w:tc>
          <w:tcPr>
            <w:tcW w:w="486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bl>
    <w:p w:rsidR="00244C30" w:rsidRDefault="00244C30">
      <w:pPr>
        <w:rPr>
          <w:rFonts w:cs="Arial"/>
        </w:rPr>
      </w:pPr>
    </w:p>
    <w:p w:rsidR="00244C30" w:rsidRDefault="00244C30">
      <w:pPr>
        <w:rPr>
          <w:rFonts w:cs="Arial"/>
        </w:rPr>
      </w:pPr>
    </w:p>
    <w:p w:rsidR="00244C30" w:rsidRPr="003C137D" w:rsidRDefault="00244C30">
      <w:pPr>
        <w:rPr>
          <w:rFonts w:cs="Arial"/>
        </w:rPr>
      </w:pPr>
    </w:p>
    <w:p w:rsidR="00244C30" w:rsidRDefault="00244C30" w:rsidP="00244C30">
      <w:pPr>
        <w:pStyle w:val="Heading3"/>
      </w:pPr>
      <w:bookmarkStart w:id="368" w:name="_Toc35508878"/>
      <w:r w:rsidRPr="00B9479B">
        <w:t>MD-REQ-341183/B-BattTracLoThres_D_Rq</w:t>
      </w:r>
      <w:bookmarkEnd w:id="368"/>
    </w:p>
    <w:p w:rsidR="00244C30" w:rsidRPr="009E19EA" w:rsidRDefault="00244C30">
      <w:pPr>
        <w:rPr>
          <w:rFonts w:cs="Arial"/>
        </w:rPr>
      </w:pPr>
      <w:r w:rsidRPr="009E19EA">
        <w:rPr>
          <w:rFonts w:cs="Arial"/>
        </w:rPr>
        <w:t xml:space="preserve">Message Type: </w:t>
      </w:r>
      <w:r>
        <w:rPr>
          <w:rFonts w:cs="Arial"/>
        </w:rPr>
        <w:t>Request</w:t>
      </w:r>
    </w:p>
    <w:p w:rsidR="00244C30" w:rsidRPr="009E19EA" w:rsidRDefault="00244C30">
      <w:pPr>
        <w:rPr>
          <w:rFonts w:cs="Arial"/>
        </w:rPr>
      </w:pPr>
    </w:p>
    <w:p w:rsidR="00244C30" w:rsidRPr="00163D40" w:rsidRDefault="00244C30" w:rsidP="00244C30">
      <w:pPr>
        <w:widowControl w:val="0"/>
        <w:adjustRightInd w:val="0"/>
        <w:rPr>
          <w:rFonts w:cs="Arial"/>
        </w:rPr>
      </w:pPr>
      <w:r w:rsidRPr="009E19EA">
        <w:rPr>
          <w:rFonts w:cs="Arial"/>
        </w:rPr>
        <w:t xml:space="preserve">Note: </w:t>
      </w:r>
      <w:r>
        <w:rPr>
          <w:rFonts w:cs="Arial"/>
        </w:rPr>
        <w:t xml:space="preserve">Request signal from the Low Battery Alert Client to the Low Battery Alert Server to set the feature </w:t>
      </w:r>
    </w:p>
    <w:p w:rsidR="00244C30" w:rsidRPr="009E19EA" w:rsidRDefault="00244C30">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5"/>
        <w:gridCol w:w="1710"/>
        <w:gridCol w:w="810"/>
        <w:gridCol w:w="5130"/>
      </w:tblGrid>
      <w:tr w:rsidR="00244C30" w:rsidRPr="009E19EA" w:rsidTr="00244C30">
        <w:trPr>
          <w:jc w:val="center"/>
        </w:trPr>
        <w:tc>
          <w:tcPr>
            <w:tcW w:w="2785"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171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513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785" w:type="dxa"/>
            <w:vMerge w:val="restart"/>
            <w:tcBorders>
              <w:top w:val="single" w:sz="4" w:space="0" w:color="auto"/>
              <w:left w:val="single" w:sz="4" w:space="0" w:color="auto"/>
              <w:right w:val="single" w:sz="4" w:space="0" w:color="auto"/>
            </w:tcBorders>
          </w:tcPr>
          <w:p w:rsidR="00244C30" w:rsidRPr="00881BE0" w:rsidRDefault="00244C30" w:rsidP="00244C30">
            <w:pPr>
              <w:spacing w:line="276" w:lineRule="auto"/>
              <w:rPr>
                <w:rFonts w:cs="Arial"/>
              </w:rPr>
            </w:pPr>
          </w:p>
          <w:p w:rsidR="00244C30" w:rsidRPr="00881BE0" w:rsidRDefault="00244C30" w:rsidP="00244C30">
            <w:pPr>
              <w:spacing w:line="276" w:lineRule="auto"/>
              <w:rPr>
                <w:rFonts w:cs="Arial"/>
              </w:rPr>
            </w:pPr>
          </w:p>
          <w:p w:rsidR="00244C30" w:rsidRPr="00881BE0" w:rsidRDefault="00244C30" w:rsidP="00244C30">
            <w:pPr>
              <w:spacing w:line="276" w:lineRule="auto"/>
              <w:rPr>
                <w:rFonts w:cs="Arial"/>
              </w:rPr>
            </w:pPr>
          </w:p>
          <w:p w:rsidR="00244C30" w:rsidRPr="00881BE0" w:rsidRDefault="00244C30" w:rsidP="00244C30">
            <w:pPr>
              <w:spacing w:line="276" w:lineRule="auto"/>
              <w:rPr>
                <w:rFonts w:cs="Arial"/>
              </w:rPr>
            </w:pPr>
          </w:p>
          <w:p w:rsidR="00244C30" w:rsidRPr="00881BE0" w:rsidRDefault="00244C30" w:rsidP="00244C30">
            <w:pPr>
              <w:spacing w:line="276" w:lineRule="auto"/>
              <w:rPr>
                <w:rFonts w:cs="Arial"/>
              </w:rPr>
            </w:pPr>
            <w:r w:rsidRPr="00881BE0">
              <w:rPr>
                <w:rFonts w:cs="Arial"/>
              </w:rPr>
              <w:t>BattTracLoThres_D_Rq</w:t>
            </w:r>
          </w:p>
        </w:tc>
        <w:tc>
          <w:tcPr>
            <w:tcW w:w="1710" w:type="dxa"/>
            <w:tcBorders>
              <w:top w:val="single" w:sz="4" w:space="0" w:color="auto"/>
              <w:left w:val="single" w:sz="4" w:space="0" w:color="auto"/>
              <w:bottom w:val="single" w:sz="4" w:space="0" w:color="auto"/>
              <w:right w:val="single" w:sz="4" w:space="0" w:color="auto"/>
            </w:tcBorders>
          </w:tcPr>
          <w:p w:rsidR="00244C30" w:rsidRPr="00881BE0" w:rsidRDefault="00244C30" w:rsidP="00244C30">
            <w:pPr>
              <w:rPr>
                <w:rFonts w:cs="Arial"/>
              </w:rPr>
            </w:pPr>
            <w:r w:rsidRPr="00881BE0">
              <w:rPr>
                <w:rFonts w:cs="Arial"/>
              </w:rPr>
              <w:t>Null</w:t>
            </w:r>
          </w:p>
        </w:tc>
        <w:tc>
          <w:tcPr>
            <w:tcW w:w="81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0x0</w:t>
            </w:r>
          </w:p>
        </w:tc>
        <w:tc>
          <w:tcPr>
            <w:tcW w:w="5130"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jc w:val="center"/>
        </w:trPr>
        <w:tc>
          <w:tcPr>
            <w:tcW w:w="2785" w:type="dxa"/>
            <w:vMerge/>
            <w:tcBorders>
              <w:left w:val="single" w:sz="4" w:space="0" w:color="auto"/>
              <w:right w:val="single" w:sz="4" w:space="0" w:color="auto"/>
            </w:tcBorders>
            <w:hideMark/>
          </w:tcPr>
          <w:p w:rsidR="00244C30" w:rsidRPr="00881BE0" w:rsidRDefault="00244C30" w:rsidP="00244C30">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244C30" w:rsidRPr="00881BE0" w:rsidRDefault="00244C30" w:rsidP="00244C30">
            <w:pPr>
              <w:rPr>
                <w:rFonts w:cs="Arial"/>
              </w:rPr>
            </w:pPr>
            <w:r w:rsidRPr="00881BE0">
              <w:rPr>
                <w:rFonts w:cs="Arial"/>
              </w:rPr>
              <w:t>20 mi / 32 km</w:t>
            </w:r>
          </w:p>
        </w:tc>
        <w:tc>
          <w:tcPr>
            <w:tcW w:w="81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0x1</w:t>
            </w:r>
          </w:p>
        </w:tc>
        <w:tc>
          <w:tcPr>
            <w:tcW w:w="5130" w:type="dxa"/>
            <w:vMerge w:val="restart"/>
            <w:tcBorders>
              <w:top w:val="single" w:sz="4" w:space="0" w:color="auto"/>
              <w:left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r>
              <w:rPr>
                <w:rFonts w:cs="Arial"/>
              </w:rPr>
              <w:t>Cluster speedometer major speed scale units MPH</w:t>
            </w:r>
          </w:p>
        </w:tc>
      </w:tr>
      <w:tr w:rsidR="00244C30" w:rsidRPr="009E19EA" w:rsidTr="00244C30">
        <w:trPr>
          <w:trHeight w:val="314"/>
          <w:jc w:val="center"/>
        </w:trPr>
        <w:tc>
          <w:tcPr>
            <w:tcW w:w="2785" w:type="dxa"/>
            <w:vMerge/>
            <w:tcBorders>
              <w:left w:val="single" w:sz="4" w:space="0" w:color="auto"/>
              <w:right w:val="single" w:sz="4" w:space="0" w:color="auto"/>
            </w:tcBorders>
            <w:vAlign w:val="center"/>
            <w:hideMark/>
          </w:tcPr>
          <w:p w:rsidR="00244C30" w:rsidRPr="00881BE0" w:rsidRDefault="00244C30" w:rsidP="00244C3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244C30" w:rsidRPr="00881BE0" w:rsidRDefault="00244C30" w:rsidP="00244C30">
            <w:pPr>
              <w:rPr>
                <w:rFonts w:cs="Arial"/>
              </w:rPr>
            </w:pPr>
            <w:r w:rsidRPr="00881BE0">
              <w:rPr>
                <w:rFonts w:cs="Arial"/>
              </w:rPr>
              <w:t>30 mi / 48 km</w:t>
            </w:r>
          </w:p>
        </w:tc>
        <w:tc>
          <w:tcPr>
            <w:tcW w:w="81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0x2</w:t>
            </w:r>
          </w:p>
        </w:tc>
        <w:tc>
          <w:tcPr>
            <w:tcW w:w="5130" w:type="dxa"/>
            <w:vMerge/>
            <w:tcBorders>
              <w:left w:val="single" w:sz="4" w:space="0" w:color="auto"/>
              <w:right w:val="single" w:sz="4" w:space="0" w:color="auto"/>
            </w:tcBorders>
          </w:tcPr>
          <w:p w:rsidR="00244C30" w:rsidRDefault="00244C30" w:rsidP="00244C30"/>
        </w:tc>
      </w:tr>
      <w:tr w:rsidR="00244C30" w:rsidRPr="009E19EA" w:rsidTr="00244C30">
        <w:trPr>
          <w:trHeight w:val="314"/>
          <w:jc w:val="center"/>
        </w:trPr>
        <w:tc>
          <w:tcPr>
            <w:tcW w:w="2785" w:type="dxa"/>
            <w:vMerge/>
            <w:tcBorders>
              <w:left w:val="single" w:sz="4" w:space="0" w:color="auto"/>
              <w:right w:val="single" w:sz="4" w:space="0" w:color="auto"/>
            </w:tcBorders>
            <w:vAlign w:val="center"/>
          </w:tcPr>
          <w:p w:rsidR="00244C30" w:rsidRPr="00881BE0" w:rsidRDefault="00244C30" w:rsidP="00244C3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244C30" w:rsidRPr="00881BE0" w:rsidRDefault="00244C30" w:rsidP="00244C30">
            <w:pPr>
              <w:rPr>
                <w:rFonts w:cs="Arial"/>
              </w:rPr>
            </w:pPr>
            <w:r w:rsidRPr="00881BE0">
              <w:rPr>
                <w:rFonts w:cs="Arial"/>
              </w:rPr>
              <w:t>50 mi / 80 km</w:t>
            </w:r>
          </w:p>
        </w:tc>
        <w:tc>
          <w:tcPr>
            <w:tcW w:w="81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0x3</w:t>
            </w:r>
          </w:p>
        </w:tc>
        <w:tc>
          <w:tcPr>
            <w:tcW w:w="5130" w:type="dxa"/>
            <w:vMerge/>
            <w:tcBorders>
              <w:left w:val="single" w:sz="4" w:space="0" w:color="auto"/>
              <w:bottom w:val="single" w:sz="4" w:space="0" w:color="auto"/>
              <w:right w:val="single" w:sz="4" w:space="0" w:color="auto"/>
            </w:tcBorders>
          </w:tcPr>
          <w:p w:rsidR="00244C30" w:rsidRDefault="00244C30" w:rsidP="00244C30"/>
        </w:tc>
      </w:tr>
      <w:tr w:rsidR="00244C30" w:rsidRPr="009E19EA" w:rsidTr="00244C30">
        <w:trPr>
          <w:trHeight w:val="314"/>
          <w:jc w:val="center"/>
        </w:trPr>
        <w:tc>
          <w:tcPr>
            <w:tcW w:w="2785" w:type="dxa"/>
            <w:vMerge/>
            <w:tcBorders>
              <w:left w:val="single" w:sz="4" w:space="0" w:color="auto"/>
              <w:right w:val="single" w:sz="4" w:space="0" w:color="auto"/>
            </w:tcBorders>
            <w:vAlign w:val="center"/>
          </w:tcPr>
          <w:p w:rsidR="00244C30" w:rsidRPr="00881BE0" w:rsidRDefault="00244C30" w:rsidP="00244C3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244C30" w:rsidRPr="00881BE0" w:rsidRDefault="00244C30" w:rsidP="00244C30">
            <w:pPr>
              <w:rPr>
                <w:rFonts w:cs="Arial"/>
              </w:rPr>
            </w:pPr>
            <w:r w:rsidRPr="00881BE0">
              <w:rPr>
                <w:rFonts w:cs="Arial"/>
              </w:rPr>
              <w:t>30 km / 18 mi</w:t>
            </w:r>
          </w:p>
        </w:tc>
        <w:tc>
          <w:tcPr>
            <w:tcW w:w="81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0x4</w:t>
            </w:r>
          </w:p>
        </w:tc>
        <w:tc>
          <w:tcPr>
            <w:tcW w:w="5130" w:type="dxa"/>
            <w:vMerge w:val="restart"/>
            <w:tcBorders>
              <w:top w:val="single" w:sz="4" w:space="0" w:color="auto"/>
              <w:left w:val="single" w:sz="4" w:space="0" w:color="auto"/>
              <w:right w:val="single" w:sz="4" w:space="0" w:color="auto"/>
            </w:tcBorders>
          </w:tcPr>
          <w:p w:rsidR="00244C30" w:rsidRDefault="00244C30" w:rsidP="00244C30">
            <w:pPr>
              <w:spacing w:line="276" w:lineRule="auto"/>
              <w:rPr>
                <w:rFonts w:cs="Arial"/>
              </w:rPr>
            </w:pPr>
          </w:p>
          <w:p w:rsidR="00244C30" w:rsidRPr="009E19EA" w:rsidRDefault="00244C30" w:rsidP="00244C30">
            <w:pPr>
              <w:spacing w:line="276" w:lineRule="auto"/>
              <w:rPr>
                <w:rFonts w:cs="Arial"/>
              </w:rPr>
            </w:pPr>
            <w:r>
              <w:rPr>
                <w:rFonts w:cs="Arial"/>
              </w:rPr>
              <w:t>Cluster speedometer major speed scale units Km/h</w:t>
            </w:r>
          </w:p>
          <w:p w:rsidR="00244C30" w:rsidRPr="009E19EA" w:rsidRDefault="00244C30" w:rsidP="00244C30">
            <w:pPr>
              <w:rPr>
                <w:rFonts w:cs="Arial"/>
              </w:rPr>
            </w:pPr>
          </w:p>
        </w:tc>
      </w:tr>
      <w:tr w:rsidR="00244C30" w:rsidRPr="009E19EA" w:rsidTr="00244C30">
        <w:trPr>
          <w:trHeight w:val="314"/>
          <w:jc w:val="center"/>
        </w:trPr>
        <w:tc>
          <w:tcPr>
            <w:tcW w:w="2785" w:type="dxa"/>
            <w:vMerge/>
            <w:tcBorders>
              <w:left w:val="single" w:sz="4" w:space="0" w:color="auto"/>
              <w:right w:val="single" w:sz="4" w:space="0" w:color="auto"/>
            </w:tcBorders>
            <w:vAlign w:val="center"/>
          </w:tcPr>
          <w:p w:rsidR="00244C30" w:rsidRPr="00881BE0" w:rsidRDefault="00244C30" w:rsidP="00244C3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244C30" w:rsidRPr="00881BE0" w:rsidRDefault="00244C30" w:rsidP="00244C30">
            <w:pPr>
              <w:rPr>
                <w:rFonts w:cs="Arial"/>
              </w:rPr>
            </w:pPr>
            <w:r w:rsidRPr="00881BE0">
              <w:rPr>
                <w:rFonts w:cs="Arial"/>
              </w:rPr>
              <w:t>50 km / 31 mi</w:t>
            </w:r>
          </w:p>
        </w:tc>
        <w:tc>
          <w:tcPr>
            <w:tcW w:w="81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0x5</w:t>
            </w:r>
          </w:p>
        </w:tc>
        <w:tc>
          <w:tcPr>
            <w:tcW w:w="5130" w:type="dxa"/>
            <w:vMerge/>
            <w:tcBorders>
              <w:left w:val="single" w:sz="4" w:space="0" w:color="auto"/>
              <w:right w:val="single" w:sz="4" w:space="0" w:color="auto"/>
            </w:tcBorders>
          </w:tcPr>
          <w:p w:rsidR="00244C30" w:rsidRDefault="00244C30" w:rsidP="00244C30"/>
        </w:tc>
      </w:tr>
      <w:tr w:rsidR="00244C30" w:rsidRPr="009E19EA" w:rsidTr="00244C30">
        <w:trPr>
          <w:trHeight w:val="314"/>
          <w:jc w:val="center"/>
        </w:trPr>
        <w:tc>
          <w:tcPr>
            <w:tcW w:w="2785" w:type="dxa"/>
            <w:vMerge/>
            <w:tcBorders>
              <w:left w:val="single" w:sz="4" w:space="0" w:color="auto"/>
              <w:right w:val="single" w:sz="4" w:space="0" w:color="auto"/>
            </w:tcBorders>
            <w:vAlign w:val="center"/>
          </w:tcPr>
          <w:p w:rsidR="00244C30" w:rsidRPr="00881BE0" w:rsidRDefault="00244C30" w:rsidP="00244C3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244C30" w:rsidRPr="00881BE0" w:rsidRDefault="00244C30" w:rsidP="00244C30">
            <w:pPr>
              <w:rPr>
                <w:rFonts w:cs="Arial"/>
              </w:rPr>
            </w:pPr>
            <w:r w:rsidRPr="00881BE0">
              <w:rPr>
                <w:rFonts w:cs="Arial"/>
              </w:rPr>
              <w:t>80 km / 50 mi</w:t>
            </w:r>
          </w:p>
        </w:tc>
        <w:tc>
          <w:tcPr>
            <w:tcW w:w="81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0x6</w:t>
            </w:r>
          </w:p>
        </w:tc>
        <w:tc>
          <w:tcPr>
            <w:tcW w:w="5130" w:type="dxa"/>
            <w:vMerge/>
            <w:tcBorders>
              <w:left w:val="single" w:sz="4" w:space="0" w:color="auto"/>
              <w:bottom w:val="single" w:sz="4" w:space="0" w:color="auto"/>
              <w:right w:val="single" w:sz="4" w:space="0" w:color="auto"/>
            </w:tcBorders>
          </w:tcPr>
          <w:p w:rsidR="00244C30" w:rsidRDefault="00244C30" w:rsidP="00244C30"/>
        </w:tc>
      </w:tr>
      <w:tr w:rsidR="00244C30" w:rsidRPr="009E19EA" w:rsidTr="00244C30">
        <w:trPr>
          <w:trHeight w:val="314"/>
          <w:jc w:val="center"/>
        </w:trPr>
        <w:tc>
          <w:tcPr>
            <w:tcW w:w="2785" w:type="dxa"/>
            <w:vMerge/>
            <w:tcBorders>
              <w:left w:val="single" w:sz="4" w:space="0" w:color="auto"/>
              <w:right w:val="single" w:sz="4" w:space="0" w:color="auto"/>
            </w:tcBorders>
            <w:vAlign w:val="center"/>
          </w:tcPr>
          <w:p w:rsidR="00244C30" w:rsidRPr="00881BE0" w:rsidRDefault="00244C30" w:rsidP="00244C3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244C30" w:rsidRPr="00881BE0" w:rsidRDefault="00244C30" w:rsidP="00244C30">
            <w:pPr>
              <w:rPr>
                <w:rFonts w:cs="Arial"/>
              </w:rPr>
            </w:pPr>
            <w:r w:rsidRPr="00881BE0">
              <w:rPr>
                <w:rFonts w:cs="Arial"/>
              </w:rPr>
              <w:t>Not Used</w:t>
            </w:r>
          </w:p>
        </w:tc>
        <w:tc>
          <w:tcPr>
            <w:tcW w:w="81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0x7</w:t>
            </w:r>
          </w:p>
        </w:tc>
        <w:tc>
          <w:tcPr>
            <w:tcW w:w="513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bl>
    <w:p w:rsidR="00244C30" w:rsidRDefault="00244C30">
      <w:pPr>
        <w:rPr>
          <w:rFonts w:cs="Arial"/>
        </w:rPr>
      </w:pPr>
    </w:p>
    <w:p w:rsidR="00244C30" w:rsidRDefault="00244C30">
      <w:pPr>
        <w:rPr>
          <w:rFonts w:cs="Arial"/>
        </w:rPr>
      </w:pPr>
    </w:p>
    <w:p w:rsidR="00244C30" w:rsidRPr="003C137D" w:rsidRDefault="00244C30">
      <w:pPr>
        <w:rPr>
          <w:rFonts w:cs="Arial"/>
        </w:rPr>
      </w:pPr>
    </w:p>
    <w:p w:rsidR="00244C30" w:rsidRDefault="00244C30" w:rsidP="00244C30">
      <w:pPr>
        <w:pStyle w:val="Heading3"/>
      </w:pPr>
      <w:bookmarkStart w:id="369" w:name="_Toc35508879"/>
      <w:r w:rsidRPr="00B9479B">
        <w:t>MD-REQ-341190/A-SpeedoMajorUnit_D_Confg</w:t>
      </w:r>
      <w:bookmarkEnd w:id="369"/>
    </w:p>
    <w:p w:rsidR="00244C30" w:rsidRPr="009E19EA" w:rsidRDefault="00244C30">
      <w:pPr>
        <w:rPr>
          <w:rFonts w:cs="Arial"/>
        </w:rPr>
      </w:pPr>
      <w:r w:rsidRPr="009E19EA">
        <w:rPr>
          <w:rFonts w:cs="Arial"/>
        </w:rPr>
        <w:t xml:space="preserve">Message Type: </w:t>
      </w:r>
      <w:r>
        <w:rPr>
          <w:rFonts w:cs="Arial"/>
        </w:rPr>
        <w:t>Status</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w:t>
      </w:r>
      <w:r>
        <w:rPr>
          <w:rFonts w:cs="Arial"/>
        </w:rPr>
        <w:t>Status signal from the Low Battery Alert Client with the status of the speedometer speed scale units</w:t>
      </w:r>
    </w:p>
    <w:p w:rsidR="00244C30" w:rsidRPr="009E19EA" w:rsidRDefault="00244C30">
      <w:pPr>
        <w:rPr>
          <w:rFonts w:cs="Arial"/>
        </w:rPr>
      </w:pPr>
    </w:p>
    <w:p w:rsidR="00244C30" w:rsidRPr="009E19EA" w:rsidRDefault="00244C30">
      <w:pPr>
        <w:rPr>
          <w:rFonts w:cs="Arial"/>
        </w:rPr>
      </w:pP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3150"/>
      </w:tblGrid>
      <w:tr w:rsidR="00244C30" w:rsidRPr="009E19EA" w:rsidTr="00244C30">
        <w:trPr>
          <w:jc w:val="center"/>
        </w:trPr>
        <w:tc>
          <w:tcPr>
            <w:tcW w:w="2965"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315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965" w:type="dxa"/>
            <w:vMerge w:val="restart"/>
            <w:tcBorders>
              <w:top w:val="single" w:sz="4" w:space="0" w:color="auto"/>
              <w:left w:val="single" w:sz="4" w:space="0" w:color="auto"/>
              <w:right w:val="single" w:sz="4" w:space="0" w:color="auto"/>
            </w:tcBorders>
          </w:tcPr>
          <w:p w:rsidR="00244C30" w:rsidRPr="00BC3BE4" w:rsidRDefault="00244C30" w:rsidP="00244C30">
            <w:pPr>
              <w:spacing w:line="276" w:lineRule="auto"/>
              <w:rPr>
                <w:rFonts w:cs="Arial"/>
              </w:rPr>
            </w:pPr>
          </w:p>
          <w:p w:rsidR="00244C30" w:rsidRPr="00BC3BE4" w:rsidRDefault="00244C30" w:rsidP="00244C30">
            <w:pPr>
              <w:spacing w:line="276" w:lineRule="auto"/>
              <w:rPr>
                <w:rFonts w:cs="Arial"/>
              </w:rPr>
            </w:pPr>
            <w:r>
              <w:rPr>
                <w:rFonts w:cs="Arial"/>
              </w:rPr>
              <w:lastRenderedPageBreak/>
              <w:t>SpeedoMajorUnit</w:t>
            </w:r>
            <w:r w:rsidRPr="00BC3BE4">
              <w:rPr>
                <w:rFonts w:cs="Arial"/>
              </w:rPr>
              <w:t>_D_</w:t>
            </w:r>
            <w:r>
              <w:rPr>
                <w:rFonts w:cs="Arial"/>
              </w:rPr>
              <w:t>Confg</w:t>
            </w:r>
          </w:p>
        </w:tc>
        <w:tc>
          <w:tcPr>
            <w:tcW w:w="162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lastRenderedPageBreak/>
              <w:t>Null</w:t>
            </w:r>
          </w:p>
        </w:tc>
        <w:tc>
          <w:tcPr>
            <w:tcW w:w="90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0x0</w:t>
            </w:r>
          </w:p>
        </w:tc>
        <w:tc>
          <w:tcPr>
            <w:tcW w:w="3150"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jc w:val="center"/>
        </w:trPr>
        <w:tc>
          <w:tcPr>
            <w:tcW w:w="2965" w:type="dxa"/>
            <w:vMerge/>
            <w:tcBorders>
              <w:left w:val="single" w:sz="4" w:space="0" w:color="auto"/>
              <w:right w:val="single" w:sz="4" w:space="0" w:color="auto"/>
            </w:tcBorders>
            <w:hideMark/>
          </w:tcPr>
          <w:p w:rsidR="00244C30" w:rsidRPr="009E19EA" w:rsidRDefault="00244C30" w:rsidP="00244C30">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MPH</w:t>
            </w:r>
          </w:p>
        </w:tc>
        <w:tc>
          <w:tcPr>
            <w:tcW w:w="90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0x1</w:t>
            </w:r>
          </w:p>
        </w:tc>
        <w:tc>
          <w:tcPr>
            <w:tcW w:w="3150" w:type="dxa"/>
            <w:tcBorders>
              <w:top w:val="single" w:sz="4" w:space="0" w:color="auto"/>
              <w:left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trHeight w:val="314"/>
          <w:jc w:val="center"/>
        </w:trPr>
        <w:tc>
          <w:tcPr>
            <w:tcW w:w="2965" w:type="dxa"/>
            <w:vMerge/>
            <w:tcBorders>
              <w:left w:val="single" w:sz="4" w:space="0" w:color="auto"/>
              <w:right w:val="single" w:sz="4" w:space="0" w:color="auto"/>
            </w:tcBorders>
            <w:vAlign w:val="center"/>
            <w:hideMark/>
          </w:tcPr>
          <w:p w:rsidR="00244C30" w:rsidRPr="009E19EA" w:rsidRDefault="00244C30" w:rsidP="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KPH</w:t>
            </w:r>
          </w:p>
        </w:tc>
        <w:tc>
          <w:tcPr>
            <w:tcW w:w="90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0x2</w:t>
            </w:r>
          </w:p>
        </w:tc>
        <w:tc>
          <w:tcPr>
            <w:tcW w:w="3150" w:type="dxa"/>
            <w:tcBorders>
              <w:left w:val="single" w:sz="4" w:space="0" w:color="auto"/>
              <w:right w:val="single" w:sz="4" w:space="0" w:color="auto"/>
            </w:tcBorders>
          </w:tcPr>
          <w:p w:rsidR="00244C30" w:rsidRDefault="00244C30" w:rsidP="00244C30"/>
        </w:tc>
      </w:tr>
      <w:tr w:rsidR="00244C30" w:rsidRPr="009E19EA" w:rsidTr="00244C30">
        <w:trPr>
          <w:trHeight w:val="314"/>
          <w:jc w:val="center"/>
        </w:trPr>
        <w:tc>
          <w:tcPr>
            <w:tcW w:w="2965"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0x3</w:t>
            </w:r>
          </w:p>
        </w:tc>
        <w:tc>
          <w:tcPr>
            <w:tcW w:w="3150" w:type="dxa"/>
            <w:tcBorders>
              <w:left w:val="single" w:sz="4" w:space="0" w:color="auto"/>
              <w:bottom w:val="single" w:sz="4" w:space="0" w:color="auto"/>
              <w:right w:val="single" w:sz="4" w:space="0" w:color="auto"/>
            </w:tcBorders>
          </w:tcPr>
          <w:p w:rsidR="00244C30" w:rsidRDefault="00244C30" w:rsidP="00244C30"/>
        </w:tc>
      </w:tr>
    </w:tbl>
    <w:p w:rsidR="00244C30" w:rsidRDefault="00244C30">
      <w:pPr>
        <w:rPr>
          <w:rFonts w:cs="Arial"/>
        </w:rPr>
      </w:pPr>
    </w:p>
    <w:p w:rsidR="00244C30" w:rsidRDefault="00244C30">
      <w:pPr>
        <w:rPr>
          <w:rFonts w:cs="Arial"/>
        </w:rPr>
      </w:pPr>
    </w:p>
    <w:p w:rsidR="00244C30" w:rsidRPr="003C137D" w:rsidRDefault="00244C30">
      <w:pPr>
        <w:rPr>
          <w:rFonts w:cs="Arial"/>
        </w:rPr>
      </w:pPr>
    </w:p>
    <w:p w:rsidR="00244C30" w:rsidRDefault="00244C30" w:rsidP="00244C30">
      <w:pPr>
        <w:pStyle w:val="Heading3"/>
      </w:pPr>
      <w:bookmarkStart w:id="370" w:name="_Toc35508880"/>
      <w:r w:rsidRPr="00B9479B">
        <w:t>MD-REQ-339666/A-PrplSnd_D_Rq</w:t>
      </w:r>
      <w:bookmarkEnd w:id="370"/>
    </w:p>
    <w:p w:rsidR="00244C30" w:rsidRPr="009E19EA" w:rsidRDefault="00244C30">
      <w:pPr>
        <w:rPr>
          <w:rFonts w:cs="Arial"/>
        </w:rPr>
      </w:pPr>
      <w:r w:rsidRPr="009E19EA">
        <w:rPr>
          <w:rFonts w:cs="Arial"/>
        </w:rPr>
        <w:t>Message Type: Request</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Request signal from the </w:t>
      </w:r>
      <w:r>
        <w:rPr>
          <w:rFonts w:cs="Arial"/>
        </w:rPr>
        <w:t>Propulsion Sound Client</w:t>
      </w:r>
      <w:r w:rsidRPr="009E19EA">
        <w:rPr>
          <w:rFonts w:cs="Arial"/>
        </w:rPr>
        <w:t xml:space="preserve"> to the </w:t>
      </w:r>
      <w:r>
        <w:rPr>
          <w:rFonts w:cs="Arial"/>
        </w:rPr>
        <w:t>Propulsion Sound</w:t>
      </w:r>
      <w:r w:rsidRPr="009E19EA">
        <w:rPr>
          <w:rFonts w:cs="Arial"/>
        </w:rPr>
        <w:t xml:space="preserve"> Server </w:t>
      </w:r>
      <w:r>
        <w:rPr>
          <w:rFonts w:cs="Arial"/>
        </w:rPr>
        <w:t>to enable or disable the feature</w:t>
      </w:r>
    </w:p>
    <w:p w:rsidR="00244C30" w:rsidRPr="009E19EA" w:rsidRDefault="00244C30">
      <w:pPr>
        <w:rPr>
          <w:rFonts w:cs="Arial"/>
        </w:rPr>
      </w:pPr>
    </w:p>
    <w:p w:rsidR="00244C30" w:rsidRPr="009E19EA"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244C30" w:rsidRPr="009E19EA"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557" w:type="dxa"/>
            <w:vMerge w:val="restart"/>
            <w:tcBorders>
              <w:top w:val="single" w:sz="4" w:space="0" w:color="auto"/>
              <w:left w:val="single" w:sz="4" w:space="0" w:color="auto"/>
              <w:right w:val="single" w:sz="4" w:space="0" w:color="auto"/>
            </w:tcBorders>
            <w:hideMark/>
          </w:tcPr>
          <w:p w:rsidR="00244C30" w:rsidRDefault="00244C30" w:rsidP="00244C30">
            <w:pPr>
              <w:spacing w:line="276" w:lineRule="auto"/>
              <w:rPr>
                <w:rFonts w:cs="Arial"/>
              </w:rPr>
            </w:pPr>
          </w:p>
          <w:p w:rsidR="00244C30" w:rsidRPr="009E19EA" w:rsidRDefault="00244C30" w:rsidP="00244C30">
            <w:pPr>
              <w:spacing w:line="276" w:lineRule="auto"/>
              <w:rPr>
                <w:rFonts w:cs="Arial"/>
              </w:rPr>
            </w:pPr>
            <w:r>
              <w:rPr>
                <w:rFonts w:cs="Arial"/>
              </w:rPr>
              <w:t>PrplSnd_D_Rq</w:t>
            </w: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hideMark/>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bl>
    <w:p w:rsidR="00244C30" w:rsidRPr="003C137D" w:rsidRDefault="00244C30">
      <w:pPr>
        <w:rPr>
          <w:rFonts w:cs="Arial"/>
        </w:rPr>
      </w:pPr>
    </w:p>
    <w:p w:rsidR="00244C30" w:rsidRDefault="00244C30" w:rsidP="00244C30">
      <w:pPr>
        <w:pStyle w:val="Heading3"/>
      </w:pPr>
      <w:bookmarkStart w:id="371" w:name="_Toc35508881"/>
      <w:r w:rsidRPr="00B9479B">
        <w:t>MD-REQ-339747/B-PrplSnd_D_Stat</w:t>
      </w:r>
      <w:bookmarkEnd w:id="371"/>
    </w:p>
    <w:p w:rsidR="00244C30" w:rsidRPr="009E19EA" w:rsidRDefault="00244C30">
      <w:pPr>
        <w:rPr>
          <w:rFonts w:cs="Arial"/>
        </w:rPr>
      </w:pPr>
      <w:r w:rsidRPr="009E19EA">
        <w:rPr>
          <w:rFonts w:cs="Arial"/>
        </w:rPr>
        <w:t xml:space="preserve">Message Type: </w:t>
      </w:r>
      <w:r>
        <w:rPr>
          <w:rFonts w:cs="Arial"/>
        </w:rPr>
        <w:t>Status</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w:t>
      </w:r>
      <w:r>
        <w:rPr>
          <w:rFonts w:cs="Arial"/>
        </w:rPr>
        <w:t>Status</w:t>
      </w:r>
      <w:r w:rsidRPr="009E19EA">
        <w:rPr>
          <w:rFonts w:cs="Arial"/>
        </w:rPr>
        <w:t xml:space="preserve"> signal from the </w:t>
      </w:r>
      <w:r>
        <w:rPr>
          <w:rFonts w:cs="Arial"/>
        </w:rPr>
        <w:t>Propulsion Sound Server with the status of Propulsion Sound feature</w:t>
      </w:r>
    </w:p>
    <w:p w:rsidR="00244C30" w:rsidRPr="009E19EA" w:rsidRDefault="00244C30">
      <w:pPr>
        <w:rPr>
          <w:rFonts w:cs="Arial"/>
        </w:rPr>
      </w:pPr>
    </w:p>
    <w:p w:rsidR="00244C30" w:rsidRPr="009E19EA"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244C30" w:rsidRPr="009E19EA"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557" w:type="dxa"/>
            <w:vMerge w:val="restart"/>
            <w:tcBorders>
              <w:top w:val="single" w:sz="4" w:space="0" w:color="auto"/>
              <w:left w:val="single" w:sz="4" w:space="0" w:color="auto"/>
              <w:right w:val="single" w:sz="4" w:space="0" w:color="auto"/>
            </w:tcBorders>
            <w:hideMark/>
          </w:tcPr>
          <w:p w:rsidR="00244C30" w:rsidRDefault="00244C30" w:rsidP="00244C30">
            <w:pPr>
              <w:spacing w:line="276" w:lineRule="auto"/>
              <w:rPr>
                <w:rFonts w:cs="Arial"/>
              </w:rPr>
            </w:pPr>
          </w:p>
          <w:p w:rsidR="00244C30" w:rsidRDefault="00244C30" w:rsidP="00244C30">
            <w:pPr>
              <w:spacing w:line="276" w:lineRule="auto"/>
              <w:rPr>
                <w:rFonts w:cs="Arial"/>
              </w:rPr>
            </w:pPr>
          </w:p>
          <w:p w:rsidR="00244C30" w:rsidRPr="009E19EA" w:rsidRDefault="00244C30" w:rsidP="00244C30">
            <w:pPr>
              <w:spacing w:line="276" w:lineRule="auto"/>
              <w:rPr>
                <w:rFonts w:cs="Arial"/>
              </w:rPr>
            </w:pPr>
            <w:r>
              <w:rPr>
                <w:rFonts w:cs="Arial"/>
              </w:rPr>
              <w:t>PrplSnd_D_Stat</w:t>
            </w: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hideMark/>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ins w:id="372" w:author="Myslinski, Jason (J.S.)" w:date="2020-01-08T08:11:00Z">
              <w:r>
                <w:rPr>
                  <w:rFonts w:cs="Arial"/>
                </w:rPr>
                <w:t>Faulty</w:t>
              </w:r>
            </w:ins>
          </w:p>
        </w:tc>
        <w:tc>
          <w:tcPr>
            <w:tcW w:w="108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ins w:id="373" w:author="Myslinski, Jason (J.S.)" w:date="2020-01-08T08:11:00Z">
              <w:r>
                <w:rPr>
                  <w:rFonts w:cs="Arial"/>
                </w:rPr>
                <w:t>0x3</w:t>
              </w:r>
            </w:ins>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bl>
    <w:p w:rsidR="00244C30" w:rsidRPr="003C137D" w:rsidRDefault="00244C30">
      <w:pPr>
        <w:rPr>
          <w:rFonts w:cs="Arial"/>
        </w:rPr>
      </w:pPr>
    </w:p>
    <w:p w:rsidR="00244C30" w:rsidRDefault="00244C30" w:rsidP="00244C30">
      <w:pPr>
        <w:pStyle w:val="Heading3"/>
      </w:pPr>
      <w:bookmarkStart w:id="374" w:name="_Toc35508882"/>
      <w:r w:rsidRPr="00B9479B">
        <w:t>MD-REQ-339730/A-LghtAmbDrvMde_D_Rq</w:t>
      </w:r>
      <w:bookmarkEnd w:id="374"/>
    </w:p>
    <w:p w:rsidR="00244C30" w:rsidRPr="009E19EA" w:rsidRDefault="00244C30">
      <w:pPr>
        <w:rPr>
          <w:rFonts w:cs="Arial"/>
        </w:rPr>
      </w:pPr>
      <w:r w:rsidRPr="009E19EA">
        <w:rPr>
          <w:rFonts w:cs="Arial"/>
        </w:rPr>
        <w:t>Message Type: Request</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Request signal from </w:t>
      </w:r>
      <w:r w:rsidRPr="0089183F">
        <w:rPr>
          <w:rFonts w:cs="Arial"/>
        </w:rPr>
        <w:t>the Ambient Lighting Drive Mode Client to the Ambient Lighting Drive Mode Server to select if Ambient Lighting is tied to</w:t>
      </w:r>
      <w:r>
        <w:rPr>
          <w:rFonts w:cs="Arial"/>
        </w:rPr>
        <w:t xml:space="preserve"> Drive Mode or not.</w:t>
      </w:r>
    </w:p>
    <w:p w:rsidR="00244C30" w:rsidRPr="009E19EA" w:rsidRDefault="00244C30">
      <w:pPr>
        <w:rPr>
          <w:rFonts w:cs="Arial"/>
        </w:rPr>
      </w:pPr>
    </w:p>
    <w:p w:rsidR="00244C30" w:rsidRPr="009E19EA"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244C30" w:rsidRPr="009E19EA"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557" w:type="dxa"/>
            <w:vMerge w:val="restart"/>
            <w:tcBorders>
              <w:top w:val="single" w:sz="4" w:space="0" w:color="auto"/>
              <w:left w:val="single" w:sz="4" w:space="0" w:color="auto"/>
              <w:right w:val="single" w:sz="4" w:space="0" w:color="auto"/>
            </w:tcBorders>
          </w:tcPr>
          <w:p w:rsidR="00244C30" w:rsidRDefault="00244C30" w:rsidP="00244C30">
            <w:pPr>
              <w:spacing w:line="276" w:lineRule="auto"/>
              <w:rPr>
                <w:rFonts w:cs="Arial"/>
              </w:rPr>
            </w:pPr>
          </w:p>
          <w:p w:rsidR="00244C30" w:rsidRDefault="00244C30" w:rsidP="00244C30">
            <w:pPr>
              <w:spacing w:line="276" w:lineRule="auto"/>
              <w:rPr>
                <w:rFonts w:cs="Arial"/>
              </w:rPr>
            </w:pPr>
            <w:r>
              <w:rPr>
                <w:rFonts w:cs="Arial"/>
              </w:rPr>
              <w:t>LghtAmbDrvMde_D</w:t>
            </w:r>
            <w:r w:rsidRPr="009E19EA">
              <w:rPr>
                <w:rFonts w:cs="Arial"/>
              </w:rPr>
              <w:t>_Rq</w:t>
            </w:r>
          </w:p>
        </w:tc>
        <w:tc>
          <w:tcPr>
            <w:tcW w:w="256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Null</w:t>
            </w:r>
          </w:p>
        </w:tc>
        <w:tc>
          <w:tcPr>
            <w:tcW w:w="99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jc w:val="center"/>
        </w:trPr>
        <w:tc>
          <w:tcPr>
            <w:tcW w:w="2557" w:type="dxa"/>
            <w:vMerge/>
            <w:tcBorders>
              <w:left w:val="single" w:sz="4" w:space="0" w:color="auto"/>
              <w:right w:val="single" w:sz="4" w:space="0" w:color="auto"/>
            </w:tcBorders>
            <w:hideMark/>
          </w:tcPr>
          <w:p w:rsidR="00244C30" w:rsidRPr="009E19EA" w:rsidRDefault="00244C30" w:rsidP="00244C30">
            <w:pPr>
              <w:spacing w:line="27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Manual</w:t>
            </w:r>
          </w:p>
        </w:tc>
        <w:tc>
          <w:tcPr>
            <w:tcW w:w="99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0x1</w:t>
            </w:r>
          </w:p>
        </w:tc>
        <w:tc>
          <w:tcPr>
            <w:tcW w:w="349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hideMark/>
          </w:tcPr>
          <w:p w:rsidR="00244C30" w:rsidRPr="009E19EA"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Automatic</w:t>
            </w:r>
          </w:p>
        </w:tc>
        <w:tc>
          <w:tcPr>
            <w:tcW w:w="99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bl>
    <w:p w:rsidR="00244C30" w:rsidRDefault="00244C30">
      <w:pPr>
        <w:rPr>
          <w:rFonts w:cs="Arial"/>
        </w:rPr>
      </w:pPr>
    </w:p>
    <w:p w:rsidR="00244C30" w:rsidRDefault="00244C30">
      <w:pPr>
        <w:rPr>
          <w:rFonts w:cs="Arial"/>
        </w:rPr>
      </w:pPr>
    </w:p>
    <w:p w:rsidR="00244C30" w:rsidRPr="003C137D" w:rsidRDefault="00244C30">
      <w:pPr>
        <w:rPr>
          <w:rFonts w:cs="Arial"/>
        </w:rPr>
      </w:pPr>
    </w:p>
    <w:p w:rsidR="00244C30" w:rsidRDefault="00244C30" w:rsidP="00244C30">
      <w:pPr>
        <w:pStyle w:val="Heading3"/>
      </w:pPr>
      <w:bookmarkStart w:id="375" w:name="_Toc35508883"/>
      <w:r w:rsidRPr="00B9479B">
        <w:t>MD-REQ-340538/A-LghtAmbDrvMde_B_Stat</w:t>
      </w:r>
      <w:bookmarkEnd w:id="375"/>
    </w:p>
    <w:p w:rsidR="00244C30" w:rsidRPr="009E19EA" w:rsidRDefault="00244C30">
      <w:pPr>
        <w:rPr>
          <w:rFonts w:cs="Arial"/>
        </w:rPr>
      </w:pPr>
      <w:r w:rsidRPr="009E19EA">
        <w:rPr>
          <w:rFonts w:cs="Arial"/>
        </w:rPr>
        <w:t xml:space="preserve">Message Type: </w:t>
      </w:r>
      <w:r>
        <w:rPr>
          <w:rFonts w:cs="Arial"/>
        </w:rPr>
        <w:t>Status</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w:t>
      </w:r>
      <w:r>
        <w:rPr>
          <w:rFonts w:cs="Arial"/>
        </w:rPr>
        <w:t xml:space="preserve">Status signal from </w:t>
      </w:r>
      <w:r w:rsidRPr="0007518F">
        <w:rPr>
          <w:rFonts w:cs="Arial"/>
        </w:rPr>
        <w:t>the Ambient Lighting Drive Mode Server with</w:t>
      </w:r>
      <w:r>
        <w:rPr>
          <w:rFonts w:cs="Arial"/>
        </w:rPr>
        <w:t xml:space="preserve"> the status of whether Ambient Lighting is tied to Drive Mode or not.</w:t>
      </w:r>
    </w:p>
    <w:p w:rsidR="00244C30" w:rsidRPr="009E19EA" w:rsidRDefault="00244C30">
      <w:pPr>
        <w:rPr>
          <w:rFonts w:cs="Arial"/>
        </w:rPr>
      </w:pPr>
    </w:p>
    <w:p w:rsidR="00244C30" w:rsidRPr="009E19EA"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244C30" w:rsidRPr="009E19EA"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557" w:type="dxa"/>
            <w:vMerge w:val="restart"/>
            <w:tcBorders>
              <w:top w:val="single" w:sz="4" w:space="0" w:color="auto"/>
              <w:left w:val="single" w:sz="4" w:space="0" w:color="auto"/>
              <w:right w:val="single" w:sz="4" w:space="0" w:color="auto"/>
            </w:tcBorders>
          </w:tcPr>
          <w:p w:rsidR="00244C30" w:rsidRDefault="00244C30" w:rsidP="00244C30">
            <w:pPr>
              <w:spacing w:line="276" w:lineRule="auto"/>
              <w:rPr>
                <w:rFonts w:cs="Arial"/>
              </w:rPr>
            </w:pPr>
            <w:r>
              <w:rPr>
                <w:rFonts w:cs="Arial"/>
              </w:rPr>
              <w:t>LghtAmbDrvMde_B_Stat</w:t>
            </w:r>
          </w:p>
        </w:tc>
        <w:tc>
          <w:tcPr>
            <w:tcW w:w="256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Manual</w:t>
            </w:r>
          </w:p>
        </w:tc>
        <w:tc>
          <w:tcPr>
            <w:tcW w:w="99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jc w:val="center"/>
        </w:trPr>
        <w:tc>
          <w:tcPr>
            <w:tcW w:w="2557" w:type="dxa"/>
            <w:vMerge/>
            <w:tcBorders>
              <w:left w:val="single" w:sz="4" w:space="0" w:color="auto"/>
              <w:right w:val="single" w:sz="4" w:space="0" w:color="auto"/>
            </w:tcBorders>
            <w:hideMark/>
          </w:tcPr>
          <w:p w:rsidR="00244C30" w:rsidRPr="009E19EA" w:rsidRDefault="00244C30" w:rsidP="00244C30">
            <w:pPr>
              <w:spacing w:line="27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Automatic</w:t>
            </w:r>
          </w:p>
        </w:tc>
        <w:tc>
          <w:tcPr>
            <w:tcW w:w="99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0x1</w:t>
            </w:r>
          </w:p>
        </w:tc>
        <w:tc>
          <w:tcPr>
            <w:tcW w:w="349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bl>
    <w:p w:rsidR="00244C30" w:rsidRDefault="00244C30">
      <w:pPr>
        <w:rPr>
          <w:rFonts w:cs="Arial"/>
        </w:rPr>
      </w:pPr>
    </w:p>
    <w:p w:rsidR="00244C30" w:rsidRDefault="00244C30">
      <w:pPr>
        <w:rPr>
          <w:rFonts w:cs="Arial"/>
        </w:rPr>
      </w:pPr>
    </w:p>
    <w:p w:rsidR="00244C30" w:rsidRPr="003C137D" w:rsidRDefault="00244C30">
      <w:pPr>
        <w:rPr>
          <w:rFonts w:cs="Arial"/>
        </w:rPr>
      </w:pPr>
    </w:p>
    <w:p w:rsidR="00244C30" w:rsidRDefault="00244C30" w:rsidP="00244C30">
      <w:pPr>
        <w:pStyle w:val="Heading3"/>
      </w:pPr>
      <w:bookmarkStart w:id="376" w:name="_Toc35508884"/>
      <w:r w:rsidRPr="00B9479B">
        <w:t>MD-REQ-347056/A-EcoIdl_D_Rq</w:t>
      </w:r>
      <w:bookmarkEnd w:id="376"/>
    </w:p>
    <w:p w:rsidR="00244C30" w:rsidRPr="009E19EA" w:rsidRDefault="00244C30">
      <w:pPr>
        <w:rPr>
          <w:rFonts w:cs="Arial"/>
        </w:rPr>
      </w:pPr>
      <w:r w:rsidRPr="009E19EA">
        <w:rPr>
          <w:rFonts w:cs="Arial"/>
        </w:rPr>
        <w:t>Message Type: Request</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Request signal from the </w:t>
      </w:r>
      <w:r>
        <w:rPr>
          <w:rFonts w:cs="Arial"/>
        </w:rPr>
        <w:t>Eco-Idle Client</w:t>
      </w:r>
      <w:r w:rsidRPr="009E19EA">
        <w:rPr>
          <w:rFonts w:cs="Arial"/>
        </w:rPr>
        <w:t xml:space="preserve"> to the </w:t>
      </w:r>
      <w:r>
        <w:rPr>
          <w:rFonts w:cs="Arial"/>
        </w:rPr>
        <w:t>Eco-Idle</w:t>
      </w:r>
      <w:r w:rsidRPr="009E19EA">
        <w:rPr>
          <w:rFonts w:cs="Arial"/>
        </w:rPr>
        <w:t xml:space="preserve"> Server </w:t>
      </w:r>
      <w:r>
        <w:rPr>
          <w:rFonts w:cs="Arial"/>
        </w:rPr>
        <w:t>to enable or disable the feature</w:t>
      </w:r>
    </w:p>
    <w:p w:rsidR="00244C30" w:rsidRPr="009E19EA" w:rsidRDefault="00244C30">
      <w:pPr>
        <w:rPr>
          <w:rFonts w:cs="Arial"/>
        </w:rPr>
      </w:pPr>
    </w:p>
    <w:p w:rsidR="00244C30" w:rsidRPr="009E19EA"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244C30" w:rsidRPr="009E19EA"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557" w:type="dxa"/>
            <w:vMerge w:val="restart"/>
            <w:tcBorders>
              <w:top w:val="single" w:sz="4" w:space="0" w:color="auto"/>
              <w:left w:val="single" w:sz="4" w:space="0" w:color="auto"/>
              <w:right w:val="single" w:sz="4" w:space="0" w:color="auto"/>
            </w:tcBorders>
            <w:hideMark/>
          </w:tcPr>
          <w:p w:rsidR="00244C30" w:rsidRDefault="00244C30" w:rsidP="00244C30">
            <w:pPr>
              <w:spacing w:line="276" w:lineRule="auto"/>
              <w:rPr>
                <w:rFonts w:cs="Arial"/>
              </w:rPr>
            </w:pPr>
          </w:p>
          <w:p w:rsidR="00244C30" w:rsidRPr="009E19EA" w:rsidRDefault="00244C30" w:rsidP="00244C30">
            <w:pPr>
              <w:spacing w:line="276" w:lineRule="auto"/>
              <w:rPr>
                <w:rFonts w:cs="Arial"/>
              </w:rPr>
            </w:pPr>
            <w:r>
              <w:rPr>
                <w:rFonts w:cs="Arial"/>
              </w:rPr>
              <w:t>EcoIdl_D_Rq</w:t>
            </w: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hideMark/>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bl>
    <w:p w:rsidR="00244C30" w:rsidRPr="003C137D" w:rsidRDefault="00244C30">
      <w:pPr>
        <w:rPr>
          <w:rFonts w:cs="Arial"/>
        </w:rPr>
      </w:pPr>
    </w:p>
    <w:p w:rsidR="00244C30" w:rsidRDefault="00244C30" w:rsidP="00244C30">
      <w:pPr>
        <w:pStyle w:val="Heading3"/>
      </w:pPr>
      <w:bookmarkStart w:id="377" w:name="_Toc35508885"/>
      <w:r w:rsidRPr="00B9479B">
        <w:t>MD-REQ-347057/A-EcoIdl_D_Stat</w:t>
      </w:r>
      <w:bookmarkEnd w:id="377"/>
    </w:p>
    <w:p w:rsidR="00244C30" w:rsidRPr="009E19EA" w:rsidRDefault="00244C30">
      <w:pPr>
        <w:rPr>
          <w:rFonts w:cs="Arial"/>
        </w:rPr>
      </w:pPr>
      <w:r w:rsidRPr="009E19EA">
        <w:rPr>
          <w:rFonts w:cs="Arial"/>
        </w:rPr>
        <w:t xml:space="preserve">Message Type: </w:t>
      </w:r>
      <w:r>
        <w:rPr>
          <w:rFonts w:cs="Arial"/>
        </w:rPr>
        <w:t>Status</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w:t>
      </w:r>
      <w:r>
        <w:rPr>
          <w:rFonts w:cs="Arial"/>
        </w:rPr>
        <w:t>Status</w:t>
      </w:r>
      <w:r w:rsidRPr="009E19EA">
        <w:rPr>
          <w:rFonts w:cs="Arial"/>
        </w:rPr>
        <w:t xml:space="preserve"> signal from the </w:t>
      </w:r>
      <w:r>
        <w:rPr>
          <w:rFonts w:cs="Arial"/>
        </w:rPr>
        <w:t>Eco-Idle Server with the status of Eco-Idle feature</w:t>
      </w:r>
    </w:p>
    <w:p w:rsidR="00244C30" w:rsidRPr="009E19EA" w:rsidRDefault="00244C30">
      <w:pPr>
        <w:rPr>
          <w:rFonts w:cs="Arial"/>
        </w:rPr>
      </w:pPr>
    </w:p>
    <w:p w:rsidR="00244C30" w:rsidRPr="009E19EA"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244C30" w:rsidRPr="009E19EA"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557" w:type="dxa"/>
            <w:vMerge w:val="restart"/>
            <w:tcBorders>
              <w:top w:val="single" w:sz="4" w:space="0" w:color="auto"/>
              <w:left w:val="single" w:sz="4" w:space="0" w:color="auto"/>
              <w:right w:val="single" w:sz="4" w:space="0" w:color="auto"/>
            </w:tcBorders>
            <w:hideMark/>
          </w:tcPr>
          <w:p w:rsidR="00244C30" w:rsidRDefault="00244C30" w:rsidP="00244C30">
            <w:pPr>
              <w:spacing w:line="276" w:lineRule="auto"/>
              <w:rPr>
                <w:rFonts w:cs="Arial"/>
              </w:rPr>
            </w:pPr>
          </w:p>
          <w:p w:rsidR="00244C30" w:rsidRDefault="00244C30" w:rsidP="00244C30">
            <w:pPr>
              <w:spacing w:line="276" w:lineRule="auto"/>
              <w:rPr>
                <w:rFonts w:cs="Arial"/>
              </w:rPr>
            </w:pPr>
            <w:r>
              <w:rPr>
                <w:rFonts w:cs="Arial"/>
              </w:rPr>
              <w:t>EcoIdl_</w:t>
            </w:r>
            <w:r w:rsidRPr="00395539">
              <w:rPr>
                <w:rFonts w:cs="Arial"/>
              </w:rPr>
              <w:t>D_Stat</w:t>
            </w:r>
          </w:p>
          <w:p w:rsidR="00244C30" w:rsidRPr="009E19EA" w:rsidRDefault="00244C30" w:rsidP="00244C30">
            <w:pPr>
              <w:spacing w:line="27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hideMark/>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bl>
    <w:p w:rsidR="00244C30" w:rsidRPr="003C137D" w:rsidRDefault="00244C30">
      <w:pPr>
        <w:rPr>
          <w:rFonts w:cs="Arial"/>
        </w:rPr>
      </w:pPr>
    </w:p>
    <w:p w:rsidR="00244C30" w:rsidRDefault="00244C30" w:rsidP="00244C30">
      <w:pPr>
        <w:pStyle w:val="Heading3"/>
      </w:pPr>
      <w:bookmarkStart w:id="378" w:name="_Toc35508886"/>
      <w:r w:rsidRPr="00B9479B">
        <w:t>MD-REQ-365621/A-EngExhMdeHrEnbl_D_Rq</w:t>
      </w:r>
      <w:bookmarkEnd w:id="378"/>
    </w:p>
    <w:p w:rsidR="00244C30" w:rsidRPr="00FE6319" w:rsidRDefault="00244C30" w:rsidP="00244C30">
      <w:pPr>
        <w:rPr>
          <w:rFonts w:cs="Arial"/>
        </w:rPr>
      </w:pPr>
      <w:r w:rsidRPr="00FE6319">
        <w:rPr>
          <w:rFonts w:cs="Arial"/>
        </w:rPr>
        <w:t>Message Type: Request</w:t>
      </w:r>
    </w:p>
    <w:p w:rsidR="00244C30" w:rsidRPr="00FE6319" w:rsidRDefault="00244C30" w:rsidP="00244C30">
      <w:pPr>
        <w:rPr>
          <w:rFonts w:cs="Arial"/>
        </w:rPr>
      </w:pPr>
    </w:p>
    <w:p w:rsidR="00244C30" w:rsidRPr="00FE6319" w:rsidRDefault="00244C30" w:rsidP="00244C30">
      <w:pPr>
        <w:widowControl w:val="0"/>
        <w:adjustRightInd w:val="0"/>
        <w:rPr>
          <w:rFonts w:cs="Arial"/>
        </w:rPr>
      </w:pPr>
      <w:r w:rsidRPr="00FE6319">
        <w:rPr>
          <w:rFonts w:cs="Arial"/>
        </w:rPr>
        <w:t>Request signal from Quiet Time Client to the Quite Time Server to enable or disable the feature</w:t>
      </w:r>
    </w:p>
    <w:p w:rsidR="00244C30" w:rsidRPr="00FE6319" w:rsidRDefault="00244C30" w:rsidP="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1890"/>
        <w:gridCol w:w="990"/>
        <w:gridCol w:w="3499"/>
      </w:tblGrid>
      <w:tr w:rsidR="00244C30" w:rsidRPr="00FE6319" w:rsidTr="00244C30">
        <w:trPr>
          <w:jc w:val="center"/>
        </w:trPr>
        <w:tc>
          <w:tcPr>
            <w:tcW w:w="3235"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76" w:lineRule="auto"/>
              <w:rPr>
                <w:rFonts w:cs="Arial"/>
                <w:b/>
              </w:rPr>
            </w:pPr>
            <w:r w:rsidRPr="00FE6319">
              <w:rPr>
                <w:rFonts w:cs="Arial"/>
                <w:b/>
              </w:rPr>
              <w:t>Logical Signal Name</w:t>
            </w:r>
          </w:p>
        </w:tc>
        <w:tc>
          <w:tcPr>
            <w:tcW w:w="1890"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76" w:lineRule="auto"/>
              <w:rPr>
                <w:rFonts w:cs="Arial"/>
                <w:b/>
              </w:rPr>
            </w:pPr>
            <w:r w:rsidRPr="00FE631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76" w:lineRule="auto"/>
              <w:rPr>
                <w:rFonts w:cs="Arial"/>
                <w:b/>
              </w:rPr>
            </w:pPr>
            <w:r w:rsidRPr="00FE6319">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76" w:lineRule="auto"/>
              <w:rPr>
                <w:rFonts w:cs="Arial"/>
                <w:b/>
              </w:rPr>
            </w:pPr>
            <w:r w:rsidRPr="00FE6319">
              <w:rPr>
                <w:rFonts w:cs="Arial"/>
                <w:b/>
              </w:rPr>
              <w:t>Description</w:t>
            </w:r>
          </w:p>
        </w:tc>
      </w:tr>
      <w:tr w:rsidR="00244C30" w:rsidRPr="00FE6319" w:rsidTr="00244C30">
        <w:trPr>
          <w:trHeight w:val="314"/>
          <w:jc w:val="center"/>
        </w:trPr>
        <w:tc>
          <w:tcPr>
            <w:tcW w:w="3235" w:type="dxa"/>
            <w:vMerge w:val="restart"/>
            <w:tcBorders>
              <w:top w:val="single" w:sz="4" w:space="0" w:color="auto"/>
              <w:left w:val="single" w:sz="4" w:space="0" w:color="auto"/>
              <w:right w:val="single" w:sz="4" w:space="0" w:color="auto"/>
            </w:tcBorders>
          </w:tcPr>
          <w:p w:rsidR="00244C30" w:rsidRPr="00FE6319" w:rsidRDefault="00244C30">
            <w:pPr>
              <w:spacing w:line="276" w:lineRule="auto"/>
              <w:rPr>
                <w:rFonts w:cs="Arial"/>
              </w:rPr>
            </w:pPr>
          </w:p>
          <w:p w:rsidR="00244C30" w:rsidRPr="00FE6319" w:rsidRDefault="00244C30">
            <w:pPr>
              <w:spacing w:line="256" w:lineRule="auto"/>
              <w:rPr>
                <w:rFonts w:cs="Arial"/>
              </w:rPr>
            </w:pPr>
          </w:p>
          <w:p w:rsidR="00244C30" w:rsidRPr="00FE6319" w:rsidRDefault="00244C30">
            <w:pPr>
              <w:spacing w:line="276" w:lineRule="auto"/>
              <w:rPr>
                <w:rFonts w:cs="Arial"/>
              </w:rPr>
            </w:pPr>
            <w:r w:rsidRPr="00FE6319">
              <w:rPr>
                <w:rFonts w:cs="Arial"/>
              </w:rPr>
              <w:t>EngExhMdeHrEnbl_D_Rq</w:t>
            </w:r>
          </w:p>
        </w:tc>
        <w:tc>
          <w:tcPr>
            <w:tcW w:w="1890"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54" w:lineRule="auto"/>
              <w:rPr>
                <w:rFonts w:cs="Arial"/>
              </w:rPr>
            </w:pPr>
            <w:r w:rsidRPr="00FE6319">
              <w:rPr>
                <w:rFonts w:cs="Arial"/>
              </w:rPr>
              <w:t>Null</w:t>
            </w:r>
          </w:p>
        </w:tc>
        <w:tc>
          <w:tcPr>
            <w:tcW w:w="990"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54" w:lineRule="auto"/>
              <w:rPr>
                <w:rFonts w:cs="Arial"/>
              </w:rPr>
            </w:pPr>
            <w:r w:rsidRPr="00FE6319">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244C30" w:rsidRPr="00FE6319" w:rsidRDefault="00244C30">
            <w:pPr>
              <w:autoSpaceDE w:val="0"/>
              <w:autoSpaceDN w:val="0"/>
              <w:adjustRightInd w:val="0"/>
              <w:spacing w:line="276" w:lineRule="auto"/>
              <w:rPr>
                <w:rFonts w:cs="Arial"/>
              </w:rPr>
            </w:pPr>
          </w:p>
        </w:tc>
      </w:tr>
      <w:tr w:rsidR="00244C30" w:rsidRPr="00FE6319" w:rsidTr="00244C30">
        <w:trPr>
          <w:trHeight w:val="314"/>
          <w:jc w:val="center"/>
        </w:trPr>
        <w:tc>
          <w:tcPr>
            <w:tcW w:w="3235" w:type="dxa"/>
            <w:vMerge/>
            <w:tcBorders>
              <w:left w:val="single" w:sz="4" w:space="0" w:color="auto"/>
              <w:right w:val="single" w:sz="4" w:space="0" w:color="auto"/>
            </w:tcBorders>
            <w:vAlign w:val="center"/>
            <w:hideMark/>
          </w:tcPr>
          <w:p w:rsidR="00244C30" w:rsidRPr="00FE6319" w:rsidRDefault="00244C30">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54" w:lineRule="auto"/>
              <w:rPr>
                <w:rFonts w:cs="Arial"/>
              </w:rPr>
            </w:pPr>
            <w:r w:rsidRPr="00FE6319">
              <w:rPr>
                <w:rFonts w:cs="Arial"/>
              </w:rPr>
              <w:t>Disabled</w:t>
            </w:r>
          </w:p>
        </w:tc>
        <w:tc>
          <w:tcPr>
            <w:tcW w:w="990"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54" w:lineRule="auto"/>
              <w:rPr>
                <w:rFonts w:cs="Arial"/>
              </w:rPr>
            </w:pPr>
            <w:r w:rsidRPr="00FE6319">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244C30" w:rsidRPr="00FE6319" w:rsidRDefault="00244C30">
            <w:pPr>
              <w:spacing w:line="276" w:lineRule="auto"/>
              <w:rPr>
                <w:rFonts w:cs="Arial"/>
              </w:rPr>
            </w:pPr>
          </w:p>
        </w:tc>
      </w:tr>
      <w:tr w:rsidR="00244C30" w:rsidRPr="00FE6319" w:rsidTr="00244C30">
        <w:trPr>
          <w:trHeight w:val="314"/>
          <w:jc w:val="center"/>
        </w:trPr>
        <w:tc>
          <w:tcPr>
            <w:tcW w:w="3235" w:type="dxa"/>
            <w:vMerge/>
            <w:tcBorders>
              <w:left w:val="single" w:sz="4" w:space="0" w:color="auto"/>
              <w:right w:val="single" w:sz="4" w:space="0" w:color="auto"/>
            </w:tcBorders>
            <w:vAlign w:val="center"/>
            <w:hideMark/>
          </w:tcPr>
          <w:p w:rsidR="00244C30" w:rsidRPr="00FE6319" w:rsidRDefault="00244C30">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54" w:lineRule="auto"/>
              <w:rPr>
                <w:rFonts w:cs="Arial"/>
              </w:rPr>
            </w:pPr>
            <w:r w:rsidRPr="00FE6319">
              <w:rPr>
                <w:rFonts w:cs="Arial"/>
              </w:rPr>
              <w:t>Enabled</w:t>
            </w:r>
          </w:p>
        </w:tc>
        <w:tc>
          <w:tcPr>
            <w:tcW w:w="990"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54" w:lineRule="auto"/>
              <w:rPr>
                <w:rFonts w:cs="Arial"/>
              </w:rPr>
            </w:pPr>
            <w:r w:rsidRPr="00FE6319">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244C30" w:rsidRPr="00FE6319" w:rsidRDefault="00244C30">
            <w:pPr>
              <w:spacing w:line="276" w:lineRule="auto"/>
              <w:rPr>
                <w:rFonts w:cs="Arial"/>
              </w:rPr>
            </w:pPr>
          </w:p>
        </w:tc>
      </w:tr>
      <w:tr w:rsidR="00244C30" w:rsidRPr="00FE6319" w:rsidTr="00244C30">
        <w:trPr>
          <w:trHeight w:val="314"/>
          <w:jc w:val="center"/>
        </w:trPr>
        <w:tc>
          <w:tcPr>
            <w:tcW w:w="3235" w:type="dxa"/>
            <w:vMerge/>
            <w:tcBorders>
              <w:left w:val="single" w:sz="4" w:space="0" w:color="auto"/>
              <w:bottom w:val="single" w:sz="4" w:space="0" w:color="auto"/>
              <w:right w:val="single" w:sz="4" w:space="0" w:color="auto"/>
            </w:tcBorders>
            <w:vAlign w:val="center"/>
          </w:tcPr>
          <w:p w:rsidR="00244C30" w:rsidRPr="00FE6319" w:rsidRDefault="00244C30">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tcPr>
          <w:p w:rsidR="00244C30" w:rsidRPr="00FE6319" w:rsidRDefault="00244C30">
            <w:pPr>
              <w:spacing w:line="254" w:lineRule="auto"/>
              <w:rPr>
                <w:rFonts w:cs="Arial"/>
              </w:rPr>
            </w:pPr>
            <w:r w:rsidRPr="00FE6319">
              <w:rPr>
                <w:rFonts w:cs="Arial"/>
              </w:rPr>
              <w:t>Menu Not Configured</w:t>
            </w:r>
          </w:p>
        </w:tc>
        <w:tc>
          <w:tcPr>
            <w:tcW w:w="990" w:type="dxa"/>
            <w:tcBorders>
              <w:top w:val="single" w:sz="4" w:space="0" w:color="auto"/>
              <w:left w:val="single" w:sz="4" w:space="0" w:color="auto"/>
              <w:bottom w:val="single" w:sz="4" w:space="0" w:color="auto"/>
              <w:right w:val="single" w:sz="4" w:space="0" w:color="auto"/>
            </w:tcBorders>
          </w:tcPr>
          <w:p w:rsidR="00244C30" w:rsidRPr="00FE6319" w:rsidRDefault="00244C30">
            <w:pPr>
              <w:spacing w:line="254" w:lineRule="auto"/>
              <w:rPr>
                <w:rFonts w:cs="Arial"/>
              </w:rPr>
            </w:pPr>
            <w:r w:rsidRPr="00FE6319">
              <w:rPr>
                <w:rFonts w:cs="Arial"/>
              </w:rPr>
              <w:t>0x3</w:t>
            </w:r>
          </w:p>
        </w:tc>
        <w:tc>
          <w:tcPr>
            <w:tcW w:w="3499" w:type="dxa"/>
            <w:tcBorders>
              <w:top w:val="single" w:sz="4" w:space="0" w:color="auto"/>
              <w:left w:val="single" w:sz="4" w:space="0" w:color="auto"/>
              <w:bottom w:val="single" w:sz="4" w:space="0" w:color="auto"/>
              <w:right w:val="single" w:sz="4" w:space="0" w:color="auto"/>
            </w:tcBorders>
          </w:tcPr>
          <w:p w:rsidR="00244C30" w:rsidRPr="00FE6319" w:rsidRDefault="00244C30">
            <w:pPr>
              <w:spacing w:line="276" w:lineRule="auto"/>
              <w:rPr>
                <w:rFonts w:cs="Arial"/>
              </w:rPr>
            </w:pPr>
          </w:p>
        </w:tc>
      </w:tr>
    </w:tbl>
    <w:p w:rsidR="00244C30" w:rsidRPr="00FE6319" w:rsidRDefault="00244C30" w:rsidP="00244C30">
      <w:pPr>
        <w:rPr>
          <w:rFonts w:cs="Arial"/>
        </w:rPr>
      </w:pPr>
    </w:p>
    <w:p w:rsidR="00244C30" w:rsidRPr="00FE6319" w:rsidRDefault="00244C30" w:rsidP="00244C30">
      <w:pPr>
        <w:rPr>
          <w:rFonts w:cs="Arial"/>
        </w:rPr>
      </w:pPr>
    </w:p>
    <w:p w:rsidR="00244C30" w:rsidRDefault="00244C30" w:rsidP="00244C30">
      <w:pPr>
        <w:pStyle w:val="Heading3"/>
      </w:pPr>
      <w:bookmarkStart w:id="379" w:name="_Toc35508887"/>
      <w:r w:rsidRPr="00B9479B">
        <w:t>MD-REQ-365620/A-EngExhMdeHrEnbl_D_Stat</w:t>
      </w:r>
      <w:bookmarkEnd w:id="379"/>
    </w:p>
    <w:p w:rsidR="00244C30" w:rsidRPr="00A201DC" w:rsidRDefault="00244C30" w:rsidP="00244C30">
      <w:pPr>
        <w:rPr>
          <w:rFonts w:cs="Arial"/>
        </w:rPr>
      </w:pPr>
      <w:r w:rsidRPr="00A201DC">
        <w:rPr>
          <w:rFonts w:cs="Arial"/>
        </w:rPr>
        <w:t>Message Type: Status</w:t>
      </w:r>
    </w:p>
    <w:p w:rsidR="00244C30" w:rsidRPr="00A201DC" w:rsidRDefault="00244C30" w:rsidP="00244C30">
      <w:pPr>
        <w:rPr>
          <w:rFonts w:cs="Arial"/>
        </w:rPr>
      </w:pPr>
    </w:p>
    <w:p w:rsidR="00244C30" w:rsidRPr="00A201DC" w:rsidRDefault="00244C30" w:rsidP="00244C30">
      <w:pPr>
        <w:widowControl w:val="0"/>
        <w:adjustRightInd w:val="0"/>
        <w:rPr>
          <w:rFonts w:cs="Arial"/>
        </w:rPr>
      </w:pPr>
      <w:r w:rsidRPr="00A201DC">
        <w:rPr>
          <w:rFonts w:cs="Arial"/>
        </w:rPr>
        <w:t>Status signal from the Quiet Time Server with the status of the Quiet Time setting</w:t>
      </w:r>
    </w:p>
    <w:p w:rsidR="00244C30" w:rsidRPr="00A201DC" w:rsidRDefault="00244C30" w:rsidP="00244C30">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1080"/>
        <w:gridCol w:w="4770"/>
      </w:tblGrid>
      <w:tr w:rsidR="00244C30" w:rsidRPr="00A201DC" w:rsidTr="00244C30">
        <w:trPr>
          <w:jc w:val="center"/>
        </w:trPr>
        <w:tc>
          <w:tcPr>
            <w:tcW w:w="2965"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76" w:lineRule="auto"/>
              <w:rPr>
                <w:rFonts w:cs="Arial"/>
                <w:b/>
              </w:rPr>
            </w:pPr>
            <w:r w:rsidRPr="00A201DC">
              <w:rPr>
                <w:rFonts w:cs="Arial"/>
                <w:b/>
              </w:rPr>
              <w:lastRenderedPageBreak/>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76" w:lineRule="auto"/>
              <w:rPr>
                <w:rFonts w:cs="Arial"/>
                <w:b/>
              </w:rPr>
            </w:pPr>
            <w:r w:rsidRPr="00A201DC">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76" w:lineRule="auto"/>
              <w:rPr>
                <w:rFonts w:cs="Arial"/>
                <w:b/>
              </w:rPr>
            </w:pPr>
            <w:r w:rsidRPr="00A201DC">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76" w:lineRule="auto"/>
              <w:rPr>
                <w:rFonts w:cs="Arial"/>
                <w:b/>
              </w:rPr>
            </w:pPr>
            <w:r w:rsidRPr="00A201DC">
              <w:rPr>
                <w:rFonts w:cs="Arial"/>
                <w:b/>
              </w:rPr>
              <w:t>Description</w:t>
            </w:r>
          </w:p>
        </w:tc>
      </w:tr>
      <w:tr w:rsidR="00244C30" w:rsidRPr="00A201DC" w:rsidTr="00244C30">
        <w:trPr>
          <w:jc w:val="center"/>
        </w:trPr>
        <w:tc>
          <w:tcPr>
            <w:tcW w:w="2965" w:type="dxa"/>
            <w:vMerge w:val="restart"/>
            <w:tcBorders>
              <w:top w:val="single" w:sz="4" w:space="0" w:color="auto"/>
              <w:left w:val="single" w:sz="4" w:space="0" w:color="auto"/>
              <w:bottom w:val="single" w:sz="4" w:space="0" w:color="auto"/>
              <w:right w:val="single" w:sz="4" w:space="0" w:color="auto"/>
            </w:tcBorders>
          </w:tcPr>
          <w:p w:rsidR="00244C30" w:rsidRPr="00A201DC" w:rsidRDefault="00244C30">
            <w:pPr>
              <w:spacing w:line="276" w:lineRule="auto"/>
              <w:rPr>
                <w:rFonts w:cs="Arial"/>
              </w:rPr>
            </w:pPr>
          </w:p>
          <w:p w:rsidR="00244C30" w:rsidRPr="00A201DC" w:rsidRDefault="00244C30" w:rsidP="00244C30">
            <w:pPr>
              <w:rPr>
                <w:rFonts w:cs="Arial"/>
              </w:rPr>
            </w:pPr>
            <w:r w:rsidRPr="00A201DC">
              <w:rPr>
                <w:rFonts w:cs="Arial"/>
              </w:rPr>
              <w:t xml:space="preserve">EngExhMdeHrEnbl_D_Stat </w:t>
            </w:r>
          </w:p>
          <w:p w:rsidR="00244C30" w:rsidRPr="00A201DC" w:rsidRDefault="00244C30">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54" w:lineRule="auto"/>
              <w:rPr>
                <w:rFonts w:cs="Arial"/>
              </w:rPr>
            </w:pPr>
            <w:r w:rsidRPr="00A201DC">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54" w:lineRule="auto"/>
              <w:rPr>
                <w:rFonts w:cs="Arial"/>
              </w:rPr>
            </w:pPr>
            <w:r w:rsidRPr="00A201DC">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hideMark/>
          </w:tcPr>
          <w:p w:rsidR="00244C30" w:rsidRPr="00A201DC" w:rsidRDefault="00244C30">
            <w:pPr>
              <w:autoSpaceDE w:val="0"/>
              <w:autoSpaceDN w:val="0"/>
              <w:adjustRightInd w:val="0"/>
              <w:spacing w:line="276" w:lineRule="auto"/>
              <w:rPr>
                <w:rFonts w:cs="Arial"/>
              </w:rPr>
            </w:pPr>
            <w:r w:rsidRPr="00A201DC">
              <w:rPr>
                <w:rFonts w:cs="Arial"/>
              </w:rPr>
              <w:t xml:space="preserve">HMI setting treated as unknown (ex HMI greyed out, setting not shown as selected…) </w:t>
            </w:r>
          </w:p>
        </w:tc>
      </w:tr>
      <w:tr w:rsidR="00244C30" w:rsidRPr="00A201DC" w:rsidTr="00244C30">
        <w:trPr>
          <w:trHeight w:val="314"/>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rsidR="00244C30" w:rsidRPr="00A201DC" w:rsidRDefault="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54" w:lineRule="auto"/>
              <w:rPr>
                <w:rFonts w:cs="Arial"/>
              </w:rPr>
            </w:pPr>
            <w:r w:rsidRPr="00A201DC">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54" w:lineRule="auto"/>
              <w:rPr>
                <w:rFonts w:cs="Arial"/>
              </w:rPr>
            </w:pPr>
            <w:r w:rsidRPr="00A201DC">
              <w:rPr>
                <w:rFonts w:cs="Arial"/>
              </w:rPr>
              <w:t>0x1</w:t>
            </w:r>
          </w:p>
        </w:tc>
        <w:tc>
          <w:tcPr>
            <w:tcW w:w="4770" w:type="dxa"/>
            <w:tcBorders>
              <w:top w:val="single" w:sz="4" w:space="0" w:color="auto"/>
              <w:left w:val="single" w:sz="4" w:space="0" w:color="auto"/>
              <w:bottom w:val="single" w:sz="4" w:space="0" w:color="auto"/>
              <w:right w:val="single" w:sz="4" w:space="0" w:color="auto"/>
            </w:tcBorders>
          </w:tcPr>
          <w:p w:rsidR="00244C30" w:rsidRPr="00A201DC" w:rsidRDefault="00244C30">
            <w:pPr>
              <w:spacing w:line="276" w:lineRule="auto"/>
              <w:rPr>
                <w:rFonts w:cs="Arial"/>
              </w:rPr>
            </w:pPr>
          </w:p>
        </w:tc>
      </w:tr>
      <w:tr w:rsidR="00244C30" w:rsidRPr="00A201DC" w:rsidTr="00244C30">
        <w:trPr>
          <w:trHeight w:val="314"/>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rsidR="00244C30" w:rsidRPr="00A201DC" w:rsidRDefault="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54" w:lineRule="auto"/>
              <w:rPr>
                <w:rFonts w:cs="Arial"/>
              </w:rPr>
            </w:pPr>
            <w:r w:rsidRPr="00A201DC">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54" w:lineRule="auto"/>
              <w:rPr>
                <w:rFonts w:cs="Arial"/>
              </w:rPr>
            </w:pPr>
            <w:r w:rsidRPr="00A201DC">
              <w:rPr>
                <w:rFonts w:cs="Arial"/>
              </w:rPr>
              <w:t>0x2</w:t>
            </w:r>
          </w:p>
        </w:tc>
        <w:tc>
          <w:tcPr>
            <w:tcW w:w="4770" w:type="dxa"/>
            <w:tcBorders>
              <w:top w:val="single" w:sz="4" w:space="0" w:color="auto"/>
              <w:left w:val="single" w:sz="4" w:space="0" w:color="auto"/>
              <w:bottom w:val="single" w:sz="4" w:space="0" w:color="auto"/>
              <w:right w:val="single" w:sz="4" w:space="0" w:color="auto"/>
            </w:tcBorders>
          </w:tcPr>
          <w:p w:rsidR="00244C30" w:rsidRPr="00A201DC" w:rsidRDefault="00244C30">
            <w:pPr>
              <w:spacing w:line="276" w:lineRule="auto"/>
              <w:rPr>
                <w:rFonts w:cs="Arial"/>
              </w:rPr>
            </w:pPr>
          </w:p>
        </w:tc>
      </w:tr>
    </w:tbl>
    <w:p w:rsidR="00244C30" w:rsidRPr="00A201DC" w:rsidRDefault="00244C30" w:rsidP="00244C30">
      <w:pPr>
        <w:rPr>
          <w:rFonts w:cs="Arial"/>
        </w:rPr>
      </w:pPr>
    </w:p>
    <w:p w:rsidR="00244C30" w:rsidRPr="00A201DC" w:rsidRDefault="00244C30" w:rsidP="00244C30">
      <w:pPr>
        <w:rPr>
          <w:rFonts w:cs="Arial"/>
        </w:rPr>
      </w:pPr>
    </w:p>
    <w:p w:rsidR="00244C30" w:rsidRDefault="00244C30" w:rsidP="00244C30">
      <w:pPr>
        <w:pStyle w:val="Heading3"/>
      </w:pPr>
      <w:bookmarkStart w:id="380" w:name="_Toc35508888"/>
      <w:r w:rsidRPr="00B9479B">
        <w:t>MD-REQ-365623/A-EngExhMdeHrStrt_D_Rq</w:t>
      </w:r>
      <w:bookmarkEnd w:id="380"/>
    </w:p>
    <w:p w:rsidR="00244C30" w:rsidRPr="002845E0" w:rsidRDefault="00244C30" w:rsidP="00244C30">
      <w:pPr>
        <w:rPr>
          <w:rFonts w:cs="Arial"/>
        </w:rPr>
      </w:pPr>
      <w:r w:rsidRPr="002845E0">
        <w:rPr>
          <w:rFonts w:cs="Arial"/>
        </w:rPr>
        <w:t>Message Type: Request</w:t>
      </w:r>
    </w:p>
    <w:p w:rsidR="00244C30" w:rsidRPr="002845E0" w:rsidRDefault="00244C30" w:rsidP="00244C30">
      <w:pPr>
        <w:rPr>
          <w:rFonts w:cs="Arial"/>
        </w:rPr>
      </w:pPr>
    </w:p>
    <w:p w:rsidR="00244C30" w:rsidRPr="002845E0" w:rsidRDefault="00244C30" w:rsidP="00244C30">
      <w:pPr>
        <w:widowControl w:val="0"/>
        <w:adjustRightInd w:val="0"/>
        <w:rPr>
          <w:rFonts w:cs="Arial"/>
        </w:rPr>
      </w:pPr>
      <w:r w:rsidRPr="002845E0">
        <w:rPr>
          <w:rFonts w:cs="Arial"/>
        </w:rPr>
        <w:t>Request signal from Quiet Time Client to the Quite Time Server to request the Quiet Time start hour</w:t>
      </w:r>
    </w:p>
    <w:p w:rsidR="00244C30" w:rsidRPr="002845E0" w:rsidRDefault="00244C30" w:rsidP="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244C30" w:rsidRPr="002845E0" w:rsidTr="00244C30">
        <w:trPr>
          <w:jc w:val="center"/>
        </w:trPr>
        <w:tc>
          <w:tcPr>
            <w:tcW w:w="3235"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76" w:lineRule="auto"/>
              <w:rPr>
                <w:rFonts w:cs="Arial"/>
                <w:b/>
              </w:rPr>
            </w:pPr>
            <w:r w:rsidRPr="002845E0">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76" w:lineRule="auto"/>
              <w:rPr>
                <w:rFonts w:cs="Arial"/>
                <w:b/>
              </w:rPr>
            </w:pPr>
            <w:r w:rsidRPr="002845E0">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76" w:lineRule="auto"/>
              <w:rPr>
                <w:rFonts w:cs="Arial"/>
                <w:b/>
              </w:rPr>
            </w:pPr>
            <w:r w:rsidRPr="002845E0">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76" w:lineRule="auto"/>
              <w:rPr>
                <w:rFonts w:cs="Arial"/>
                <w:b/>
              </w:rPr>
            </w:pPr>
            <w:r w:rsidRPr="002845E0">
              <w:rPr>
                <w:rFonts w:cs="Arial"/>
                <w:b/>
              </w:rPr>
              <w:t>Description</w:t>
            </w:r>
          </w:p>
        </w:tc>
      </w:tr>
      <w:tr w:rsidR="00244C30" w:rsidRPr="002845E0" w:rsidTr="00244C30">
        <w:trPr>
          <w:trHeight w:val="314"/>
          <w:jc w:val="center"/>
        </w:trPr>
        <w:tc>
          <w:tcPr>
            <w:tcW w:w="3235" w:type="dxa"/>
            <w:vMerge w:val="restart"/>
            <w:tcBorders>
              <w:top w:val="single" w:sz="4" w:space="0" w:color="auto"/>
              <w:left w:val="single" w:sz="4" w:space="0" w:color="auto"/>
              <w:right w:val="single" w:sz="4" w:space="0" w:color="auto"/>
            </w:tcBorders>
          </w:tcPr>
          <w:p w:rsidR="00244C30" w:rsidRPr="002845E0" w:rsidRDefault="00244C30">
            <w:pPr>
              <w:spacing w:line="276" w:lineRule="auto"/>
              <w:rPr>
                <w:rFonts w:cs="Arial"/>
              </w:rPr>
            </w:pPr>
          </w:p>
          <w:p w:rsidR="00244C30" w:rsidRPr="002845E0" w:rsidRDefault="00244C30">
            <w:pPr>
              <w:spacing w:line="254" w:lineRule="auto"/>
              <w:rPr>
                <w:rFonts w:cs="Arial"/>
              </w:rPr>
            </w:pPr>
          </w:p>
          <w:p w:rsidR="00244C30" w:rsidRPr="002845E0" w:rsidRDefault="00244C30">
            <w:pPr>
              <w:spacing w:line="254" w:lineRule="auto"/>
              <w:rPr>
                <w:rFonts w:cs="Arial"/>
              </w:rPr>
            </w:pPr>
          </w:p>
          <w:p w:rsidR="00244C30" w:rsidRPr="002845E0" w:rsidRDefault="00244C30">
            <w:pPr>
              <w:spacing w:line="254" w:lineRule="auto"/>
              <w:rPr>
                <w:rFonts w:cs="Arial"/>
              </w:rPr>
            </w:pPr>
          </w:p>
          <w:p w:rsidR="00244C30" w:rsidRPr="002845E0" w:rsidRDefault="00244C30">
            <w:pPr>
              <w:spacing w:line="254" w:lineRule="auto"/>
              <w:rPr>
                <w:rFonts w:cs="Arial"/>
              </w:rPr>
            </w:pPr>
          </w:p>
          <w:p w:rsidR="00244C30" w:rsidRPr="002845E0" w:rsidRDefault="00244C30" w:rsidP="00244C30">
            <w:pPr>
              <w:rPr>
                <w:rFonts w:cs="Arial"/>
              </w:rPr>
            </w:pPr>
            <w:r w:rsidRPr="002845E0">
              <w:rPr>
                <w:rFonts w:cs="Arial"/>
              </w:rPr>
              <w:t>EngExhMdeHrStrt_D_Rq</w:t>
            </w:r>
          </w:p>
          <w:p w:rsidR="00244C30" w:rsidRPr="002845E0" w:rsidRDefault="00244C3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52" w:lineRule="auto"/>
              <w:rPr>
                <w:rFonts w:cs="Arial"/>
              </w:rPr>
            </w:pPr>
            <w:r w:rsidRPr="002845E0">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52" w:lineRule="auto"/>
              <w:rPr>
                <w:rFonts w:cs="Arial"/>
              </w:rPr>
            </w:pPr>
            <w:r w:rsidRPr="002845E0">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244C30" w:rsidRPr="002845E0" w:rsidRDefault="00244C30">
            <w:pPr>
              <w:autoSpaceDE w:val="0"/>
              <w:autoSpaceDN w:val="0"/>
              <w:adjustRightInd w:val="0"/>
              <w:spacing w:line="276" w:lineRule="auto"/>
              <w:rPr>
                <w:rFonts w:cs="Arial"/>
              </w:rPr>
            </w:pPr>
          </w:p>
        </w:tc>
      </w:tr>
      <w:tr w:rsidR="00244C30" w:rsidRPr="002845E0" w:rsidTr="00244C30">
        <w:trPr>
          <w:trHeight w:val="314"/>
          <w:jc w:val="center"/>
        </w:trPr>
        <w:tc>
          <w:tcPr>
            <w:tcW w:w="3235" w:type="dxa"/>
            <w:vMerge/>
            <w:tcBorders>
              <w:left w:val="single" w:sz="4" w:space="0" w:color="auto"/>
              <w:right w:val="single" w:sz="4" w:space="0" w:color="auto"/>
            </w:tcBorders>
            <w:vAlign w:val="center"/>
            <w:hideMark/>
          </w:tcPr>
          <w:p w:rsidR="00244C30" w:rsidRPr="002845E0"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52" w:lineRule="auto"/>
              <w:rPr>
                <w:rFonts w:cs="Arial"/>
              </w:rPr>
            </w:pPr>
            <w:r w:rsidRPr="002845E0">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76" w:lineRule="auto"/>
              <w:rPr>
                <w:rFonts w:cs="Arial"/>
              </w:rPr>
            </w:pPr>
          </w:p>
        </w:tc>
      </w:tr>
      <w:tr w:rsidR="00244C30" w:rsidRPr="002845E0" w:rsidTr="00244C30">
        <w:trPr>
          <w:trHeight w:val="314"/>
          <w:jc w:val="center"/>
        </w:trPr>
        <w:tc>
          <w:tcPr>
            <w:tcW w:w="3235" w:type="dxa"/>
            <w:vMerge/>
            <w:tcBorders>
              <w:left w:val="single" w:sz="4" w:space="0" w:color="auto"/>
              <w:right w:val="single" w:sz="4" w:space="0" w:color="auto"/>
            </w:tcBorders>
            <w:vAlign w:val="center"/>
            <w:hideMark/>
          </w:tcPr>
          <w:p w:rsidR="00244C30" w:rsidRPr="002845E0"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52" w:lineRule="auto"/>
              <w:rPr>
                <w:rFonts w:cs="Arial"/>
              </w:rPr>
            </w:pPr>
            <w:r w:rsidRPr="002845E0">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76" w:lineRule="auto"/>
              <w:rPr>
                <w:rFonts w:cs="Arial"/>
              </w:rPr>
            </w:pPr>
          </w:p>
        </w:tc>
      </w:tr>
      <w:tr w:rsidR="00244C30" w:rsidRPr="002845E0" w:rsidTr="00244C30">
        <w:trPr>
          <w:trHeight w:val="314"/>
          <w:jc w:val="center"/>
        </w:trPr>
        <w:tc>
          <w:tcPr>
            <w:tcW w:w="3235" w:type="dxa"/>
            <w:vMerge/>
            <w:tcBorders>
              <w:left w:val="single" w:sz="4" w:space="0" w:color="auto"/>
              <w:right w:val="single" w:sz="4" w:space="0" w:color="auto"/>
            </w:tcBorders>
            <w:vAlign w:val="center"/>
            <w:hideMark/>
          </w:tcPr>
          <w:p w:rsidR="00244C30" w:rsidRPr="002845E0"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52" w:lineRule="auto"/>
              <w:rPr>
                <w:rFonts w:cs="Arial"/>
                <w:color w:val="FF0000"/>
              </w:rPr>
            </w:pPr>
            <w:r w:rsidRPr="002845E0">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76" w:lineRule="auto"/>
              <w:rPr>
                <w:rFonts w:cs="Arial"/>
              </w:rPr>
            </w:pPr>
          </w:p>
        </w:tc>
      </w:tr>
      <w:tr w:rsidR="00244C30" w:rsidRPr="002845E0" w:rsidTr="00244C30">
        <w:trPr>
          <w:trHeight w:val="314"/>
          <w:jc w:val="center"/>
        </w:trPr>
        <w:tc>
          <w:tcPr>
            <w:tcW w:w="3235" w:type="dxa"/>
            <w:vMerge/>
            <w:tcBorders>
              <w:left w:val="single" w:sz="4" w:space="0" w:color="auto"/>
              <w:right w:val="single" w:sz="4" w:space="0" w:color="auto"/>
            </w:tcBorders>
            <w:vAlign w:val="center"/>
          </w:tcPr>
          <w:p w:rsidR="00244C30" w:rsidRPr="002845E0"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Hour 3 (3 am)</w:t>
            </w:r>
          </w:p>
        </w:tc>
        <w:tc>
          <w:tcPr>
            <w:tcW w:w="126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76" w:lineRule="auto"/>
              <w:rPr>
                <w:rFonts w:cs="Arial"/>
              </w:rPr>
            </w:pPr>
          </w:p>
        </w:tc>
      </w:tr>
      <w:tr w:rsidR="00244C30" w:rsidRPr="002845E0" w:rsidTr="00244C30">
        <w:trPr>
          <w:trHeight w:val="314"/>
          <w:jc w:val="center"/>
        </w:trPr>
        <w:tc>
          <w:tcPr>
            <w:tcW w:w="3235" w:type="dxa"/>
            <w:vMerge/>
            <w:tcBorders>
              <w:left w:val="single" w:sz="4" w:space="0" w:color="auto"/>
              <w:right w:val="single" w:sz="4" w:space="0" w:color="auto"/>
            </w:tcBorders>
            <w:vAlign w:val="center"/>
          </w:tcPr>
          <w:p w:rsidR="00244C30" w:rsidRPr="002845E0"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w:t>
            </w:r>
          </w:p>
        </w:tc>
        <w:tc>
          <w:tcPr>
            <w:tcW w:w="126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w:t>
            </w:r>
          </w:p>
        </w:tc>
        <w:tc>
          <w:tcPr>
            <w:tcW w:w="2869"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76" w:lineRule="auto"/>
              <w:rPr>
                <w:rFonts w:cs="Arial"/>
              </w:rPr>
            </w:pPr>
          </w:p>
        </w:tc>
      </w:tr>
      <w:tr w:rsidR="00244C30" w:rsidRPr="002845E0" w:rsidTr="00244C30">
        <w:trPr>
          <w:trHeight w:val="314"/>
          <w:jc w:val="center"/>
        </w:trPr>
        <w:tc>
          <w:tcPr>
            <w:tcW w:w="3235" w:type="dxa"/>
            <w:vMerge/>
            <w:tcBorders>
              <w:left w:val="single" w:sz="4" w:space="0" w:color="auto"/>
              <w:right w:val="single" w:sz="4" w:space="0" w:color="auto"/>
            </w:tcBorders>
            <w:vAlign w:val="center"/>
          </w:tcPr>
          <w:p w:rsidR="00244C30" w:rsidRPr="002845E0"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Hour 21 (9 pm)</w:t>
            </w:r>
          </w:p>
        </w:tc>
        <w:tc>
          <w:tcPr>
            <w:tcW w:w="126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76" w:lineRule="auto"/>
              <w:rPr>
                <w:rFonts w:cs="Arial"/>
              </w:rPr>
            </w:pPr>
          </w:p>
        </w:tc>
      </w:tr>
      <w:tr w:rsidR="00244C30" w:rsidRPr="002845E0" w:rsidTr="00244C30">
        <w:trPr>
          <w:trHeight w:val="314"/>
          <w:jc w:val="center"/>
        </w:trPr>
        <w:tc>
          <w:tcPr>
            <w:tcW w:w="3235" w:type="dxa"/>
            <w:vMerge/>
            <w:tcBorders>
              <w:left w:val="single" w:sz="4" w:space="0" w:color="auto"/>
              <w:right w:val="single" w:sz="4" w:space="0" w:color="auto"/>
            </w:tcBorders>
            <w:vAlign w:val="center"/>
          </w:tcPr>
          <w:p w:rsidR="00244C30" w:rsidRPr="002845E0"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Hour 22 (10 pm)</w:t>
            </w:r>
          </w:p>
        </w:tc>
        <w:tc>
          <w:tcPr>
            <w:tcW w:w="126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76" w:lineRule="auto"/>
              <w:rPr>
                <w:rFonts w:cs="Arial"/>
              </w:rPr>
            </w:pPr>
          </w:p>
        </w:tc>
      </w:tr>
      <w:tr w:rsidR="00244C30" w:rsidRPr="002845E0" w:rsidTr="00244C30">
        <w:trPr>
          <w:trHeight w:val="314"/>
          <w:jc w:val="center"/>
        </w:trPr>
        <w:tc>
          <w:tcPr>
            <w:tcW w:w="3235" w:type="dxa"/>
            <w:vMerge/>
            <w:tcBorders>
              <w:left w:val="single" w:sz="4" w:space="0" w:color="auto"/>
              <w:bottom w:val="single" w:sz="4" w:space="0" w:color="auto"/>
              <w:right w:val="single" w:sz="4" w:space="0" w:color="auto"/>
            </w:tcBorders>
            <w:vAlign w:val="center"/>
          </w:tcPr>
          <w:p w:rsidR="00244C30" w:rsidRPr="002845E0"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Hour 23 (11 pm)</w:t>
            </w:r>
          </w:p>
        </w:tc>
        <w:tc>
          <w:tcPr>
            <w:tcW w:w="126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76" w:lineRule="auto"/>
              <w:rPr>
                <w:rFonts w:cs="Arial"/>
              </w:rPr>
            </w:pPr>
          </w:p>
        </w:tc>
      </w:tr>
    </w:tbl>
    <w:p w:rsidR="00244C30" w:rsidRPr="002845E0" w:rsidRDefault="00244C30" w:rsidP="00244C30">
      <w:pPr>
        <w:rPr>
          <w:rFonts w:cs="Arial"/>
        </w:rPr>
      </w:pPr>
      <w:r w:rsidRPr="002845E0">
        <w:rPr>
          <w:rFonts w:cs="Arial"/>
        </w:rPr>
        <w:t xml:space="preserve">Note:  Whether time is displayed in 12 or 24 mode depends what HMI setting is set for 12/24 hour mode.  </w:t>
      </w:r>
    </w:p>
    <w:p w:rsidR="00244C30" w:rsidRPr="002845E0" w:rsidRDefault="00244C30" w:rsidP="00244C30">
      <w:pPr>
        <w:rPr>
          <w:rFonts w:eastAsiaTheme="minorHAnsi" w:cs="Arial"/>
        </w:rPr>
      </w:pPr>
      <w:r w:rsidRPr="002845E0">
        <w:rPr>
          <w:rFonts w:cs="Arial"/>
        </w:rPr>
        <w:t>Reference function “</w:t>
      </w:r>
      <w:r w:rsidRPr="002845E0">
        <w:rPr>
          <w:rFonts w:cs="Arial"/>
          <w:bCs/>
          <w:u w:val="single"/>
        </w:rPr>
        <w:t>VS-FUN-REQ-025239-Set 12/24 hour mode setting</w:t>
      </w:r>
      <w:r w:rsidRPr="002845E0">
        <w:rPr>
          <w:rFonts w:cs="Arial"/>
          <w:bCs/>
        </w:rPr>
        <w:t>” in the Vehicle Setting SPSS for details.</w:t>
      </w:r>
    </w:p>
    <w:p w:rsidR="00244C30" w:rsidRPr="002845E0" w:rsidRDefault="00244C30" w:rsidP="00244C30">
      <w:pPr>
        <w:rPr>
          <w:rFonts w:cs="Arial"/>
        </w:rPr>
      </w:pPr>
    </w:p>
    <w:p w:rsidR="00244C30" w:rsidRDefault="00244C30" w:rsidP="00244C30">
      <w:pPr>
        <w:pStyle w:val="Heading3"/>
      </w:pPr>
      <w:bookmarkStart w:id="381" w:name="_Toc35508889"/>
      <w:r w:rsidRPr="00B9479B">
        <w:t>MD-REQ-365626/A-EngExhMdeHrStrt_D_Stat</w:t>
      </w:r>
      <w:bookmarkEnd w:id="381"/>
    </w:p>
    <w:p w:rsidR="00244C30" w:rsidRPr="00D62A8C" w:rsidRDefault="00244C30" w:rsidP="00244C30">
      <w:pPr>
        <w:rPr>
          <w:rFonts w:cs="Arial"/>
        </w:rPr>
      </w:pPr>
      <w:r w:rsidRPr="00D62A8C">
        <w:rPr>
          <w:rFonts w:cs="Arial"/>
        </w:rPr>
        <w:t>Message Type: Status</w:t>
      </w:r>
    </w:p>
    <w:p w:rsidR="00244C30" w:rsidRPr="00D62A8C" w:rsidRDefault="00244C30" w:rsidP="00244C30">
      <w:pPr>
        <w:rPr>
          <w:rFonts w:cs="Arial"/>
        </w:rPr>
      </w:pPr>
    </w:p>
    <w:p w:rsidR="00244C30" w:rsidRPr="00D62A8C" w:rsidRDefault="00244C30" w:rsidP="00244C30">
      <w:pPr>
        <w:widowControl w:val="0"/>
        <w:adjustRightInd w:val="0"/>
        <w:rPr>
          <w:rFonts w:cs="Arial"/>
        </w:rPr>
      </w:pPr>
      <w:r w:rsidRPr="00D62A8C">
        <w:rPr>
          <w:rFonts w:cs="Arial"/>
        </w:rPr>
        <w:t>Status signal from Quiet Time Server with the value the Quiet Time Start Hour is set to</w:t>
      </w:r>
    </w:p>
    <w:p w:rsidR="00244C30" w:rsidRPr="00D62A8C" w:rsidRDefault="00244C30" w:rsidP="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244C30" w:rsidRPr="00D62A8C" w:rsidTr="00244C30">
        <w:trPr>
          <w:jc w:val="center"/>
        </w:trPr>
        <w:tc>
          <w:tcPr>
            <w:tcW w:w="3235"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76" w:lineRule="auto"/>
              <w:rPr>
                <w:rFonts w:cs="Arial"/>
                <w:b/>
              </w:rPr>
            </w:pPr>
            <w:r w:rsidRPr="00D62A8C">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76" w:lineRule="auto"/>
              <w:rPr>
                <w:rFonts w:cs="Arial"/>
                <w:b/>
              </w:rPr>
            </w:pPr>
            <w:r w:rsidRPr="00D62A8C">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76" w:lineRule="auto"/>
              <w:rPr>
                <w:rFonts w:cs="Arial"/>
                <w:b/>
              </w:rPr>
            </w:pPr>
            <w:r w:rsidRPr="00D62A8C">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76" w:lineRule="auto"/>
              <w:rPr>
                <w:rFonts w:cs="Arial"/>
                <w:b/>
              </w:rPr>
            </w:pPr>
            <w:r w:rsidRPr="00D62A8C">
              <w:rPr>
                <w:rFonts w:cs="Arial"/>
                <w:b/>
              </w:rPr>
              <w:t>Description</w:t>
            </w:r>
          </w:p>
        </w:tc>
      </w:tr>
      <w:tr w:rsidR="00244C30" w:rsidRPr="00D62A8C" w:rsidTr="00244C30">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p w:rsidR="00244C30" w:rsidRPr="00D62A8C" w:rsidRDefault="00244C30">
            <w:pPr>
              <w:spacing w:line="252" w:lineRule="auto"/>
              <w:rPr>
                <w:rFonts w:cs="Arial"/>
              </w:rPr>
            </w:pPr>
          </w:p>
          <w:p w:rsidR="00244C30" w:rsidRPr="00D62A8C" w:rsidRDefault="00244C30">
            <w:pPr>
              <w:spacing w:line="252" w:lineRule="auto"/>
              <w:rPr>
                <w:rFonts w:cs="Arial"/>
              </w:rPr>
            </w:pPr>
          </w:p>
          <w:p w:rsidR="00244C30" w:rsidRPr="00D62A8C" w:rsidRDefault="00244C30">
            <w:pPr>
              <w:spacing w:line="252" w:lineRule="auto"/>
              <w:rPr>
                <w:rFonts w:cs="Arial"/>
              </w:rPr>
            </w:pPr>
          </w:p>
          <w:p w:rsidR="00244C30" w:rsidRDefault="00244C30">
            <w:pPr>
              <w:spacing w:line="252" w:lineRule="auto"/>
              <w:rPr>
                <w:rFonts w:cs="Arial"/>
              </w:rPr>
            </w:pPr>
          </w:p>
          <w:p w:rsidR="00244C30" w:rsidRPr="0070467A" w:rsidRDefault="00244C30" w:rsidP="00244C30">
            <w:pPr>
              <w:rPr>
                <w:rFonts w:cs="Arial"/>
              </w:rPr>
            </w:pPr>
            <w:r w:rsidRPr="0070467A">
              <w:rPr>
                <w:rFonts w:cs="Arial"/>
              </w:rPr>
              <w:t>EngExhMdeHrStrt_D_Stat</w:t>
            </w:r>
          </w:p>
          <w:p w:rsidR="00244C30" w:rsidRPr="00D62A8C" w:rsidRDefault="00244C3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244C30" w:rsidRPr="00D62A8C" w:rsidRDefault="00244C30">
            <w:pPr>
              <w:autoSpaceDE w:val="0"/>
              <w:autoSpaceDN w:val="0"/>
              <w:adjustRightInd w:val="0"/>
              <w:spacing w:line="276" w:lineRule="auto"/>
              <w:rPr>
                <w:rFonts w:cs="Arial"/>
              </w:rPr>
            </w:pPr>
          </w:p>
        </w:tc>
      </w:tr>
      <w:tr w:rsidR="00244C30" w:rsidRPr="00D62A8C"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D62A8C"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tc>
      </w:tr>
      <w:tr w:rsidR="00244C30" w:rsidRPr="00D62A8C"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D62A8C"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tc>
      </w:tr>
      <w:tr w:rsidR="00244C30" w:rsidRPr="00D62A8C"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D62A8C"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color w:val="FF0000"/>
              </w:rPr>
            </w:pPr>
            <w:r w:rsidRPr="00D62A8C">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tc>
      </w:tr>
      <w:tr w:rsidR="00244C30" w:rsidRPr="00D62A8C"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D62A8C"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tc>
      </w:tr>
      <w:tr w:rsidR="00244C30" w:rsidRPr="00D62A8C"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D62A8C"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w:t>
            </w:r>
          </w:p>
        </w:tc>
        <w:tc>
          <w:tcPr>
            <w:tcW w:w="2869" w:type="dxa"/>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tc>
      </w:tr>
      <w:tr w:rsidR="00244C30" w:rsidRPr="00D62A8C"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D62A8C"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tc>
      </w:tr>
      <w:tr w:rsidR="00244C30" w:rsidRPr="00D62A8C"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D62A8C"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tc>
      </w:tr>
      <w:tr w:rsidR="00244C30" w:rsidRPr="00D62A8C"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D62A8C"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tc>
      </w:tr>
    </w:tbl>
    <w:p w:rsidR="00244C30" w:rsidRPr="00D62A8C" w:rsidRDefault="00244C30" w:rsidP="00244C30">
      <w:pPr>
        <w:rPr>
          <w:rFonts w:cs="Arial"/>
        </w:rPr>
      </w:pPr>
      <w:r w:rsidRPr="00D62A8C">
        <w:rPr>
          <w:rFonts w:cs="Arial"/>
        </w:rPr>
        <w:t xml:space="preserve">Note:  Whether time is displayed in 12 or 24 mode depends what HMI setting is set for 12/24 hour mode.  </w:t>
      </w:r>
    </w:p>
    <w:p w:rsidR="00244C30" w:rsidRPr="00D62A8C" w:rsidRDefault="00244C30" w:rsidP="00244C30">
      <w:pPr>
        <w:rPr>
          <w:rFonts w:eastAsiaTheme="minorHAnsi" w:cs="Arial"/>
        </w:rPr>
      </w:pPr>
      <w:r w:rsidRPr="00D62A8C">
        <w:rPr>
          <w:rFonts w:cs="Arial"/>
        </w:rPr>
        <w:t>Reference function “</w:t>
      </w:r>
      <w:r w:rsidRPr="00D62A8C">
        <w:rPr>
          <w:rFonts w:cs="Arial"/>
          <w:bCs/>
          <w:u w:val="single"/>
        </w:rPr>
        <w:t>VS-FUN-REQ-025239-Set 12/24 hour mode setting</w:t>
      </w:r>
      <w:r w:rsidRPr="00D62A8C">
        <w:rPr>
          <w:rFonts w:cs="Arial"/>
          <w:bCs/>
        </w:rPr>
        <w:t>” in the Vehicle Setting SPSS for details.</w:t>
      </w:r>
    </w:p>
    <w:p w:rsidR="00244C30" w:rsidRPr="00D62A8C" w:rsidRDefault="00244C30" w:rsidP="00244C30">
      <w:pPr>
        <w:rPr>
          <w:rFonts w:cs="Arial"/>
        </w:rPr>
      </w:pPr>
    </w:p>
    <w:p w:rsidR="00244C30" w:rsidRDefault="00244C30" w:rsidP="00244C30">
      <w:pPr>
        <w:pStyle w:val="Heading3"/>
      </w:pPr>
      <w:bookmarkStart w:id="382" w:name="_Toc35508890"/>
      <w:r w:rsidRPr="00B9479B">
        <w:t>MD-REQ-365627/A-EngExhMdeHrEnd_D_Rq</w:t>
      </w:r>
      <w:bookmarkEnd w:id="382"/>
    </w:p>
    <w:p w:rsidR="00244C30" w:rsidRPr="00583538" w:rsidRDefault="00244C30" w:rsidP="00244C30">
      <w:pPr>
        <w:rPr>
          <w:rFonts w:cs="Arial"/>
        </w:rPr>
      </w:pPr>
      <w:r w:rsidRPr="00583538">
        <w:rPr>
          <w:rFonts w:cs="Arial"/>
        </w:rPr>
        <w:t>Message Type: Request</w:t>
      </w:r>
    </w:p>
    <w:p w:rsidR="00244C30" w:rsidRPr="00583538" w:rsidRDefault="00244C30" w:rsidP="00244C30">
      <w:pPr>
        <w:rPr>
          <w:rFonts w:cs="Arial"/>
        </w:rPr>
      </w:pPr>
    </w:p>
    <w:p w:rsidR="00244C30" w:rsidRPr="00583538" w:rsidRDefault="00244C30" w:rsidP="00244C30">
      <w:pPr>
        <w:widowControl w:val="0"/>
        <w:adjustRightInd w:val="0"/>
        <w:rPr>
          <w:rFonts w:cs="Arial"/>
        </w:rPr>
      </w:pPr>
      <w:r w:rsidRPr="00583538">
        <w:rPr>
          <w:rFonts w:cs="Arial"/>
        </w:rPr>
        <w:t>Request signal from Quiet Time Client to the Quite Time Server to request the Quiet Time end hour</w:t>
      </w:r>
    </w:p>
    <w:p w:rsidR="00244C30" w:rsidRPr="00583538" w:rsidRDefault="00244C30" w:rsidP="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244C30" w:rsidRPr="00583538" w:rsidTr="00244C30">
        <w:trPr>
          <w:jc w:val="center"/>
        </w:trPr>
        <w:tc>
          <w:tcPr>
            <w:tcW w:w="3235"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76" w:lineRule="auto"/>
              <w:rPr>
                <w:rFonts w:cs="Arial"/>
                <w:b/>
              </w:rPr>
            </w:pPr>
            <w:r w:rsidRPr="00583538">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76" w:lineRule="auto"/>
              <w:rPr>
                <w:rFonts w:cs="Arial"/>
                <w:b/>
              </w:rPr>
            </w:pPr>
            <w:r w:rsidRPr="00583538">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76" w:lineRule="auto"/>
              <w:rPr>
                <w:rFonts w:cs="Arial"/>
                <w:b/>
              </w:rPr>
            </w:pPr>
            <w:r w:rsidRPr="00583538">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76" w:lineRule="auto"/>
              <w:rPr>
                <w:rFonts w:cs="Arial"/>
                <w:b/>
              </w:rPr>
            </w:pPr>
            <w:r w:rsidRPr="00583538">
              <w:rPr>
                <w:rFonts w:cs="Arial"/>
                <w:b/>
              </w:rPr>
              <w:t>Description</w:t>
            </w:r>
          </w:p>
        </w:tc>
      </w:tr>
      <w:tr w:rsidR="00244C30" w:rsidRPr="00583538" w:rsidTr="00244C30">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p w:rsidR="00244C30" w:rsidRPr="00583538" w:rsidRDefault="00244C30">
            <w:pPr>
              <w:spacing w:line="252" w:lineRule="auto"/>
              <w:rPr>
                <w:rFonts w:cs="Arial"/>
              </w:rPr>
            </w:pPr>
          </w:p>
          <w:p w:rsidR="00244C30" w:rsidRPr="00583538" w:rsidRDefault="00244C30">
            <w:pPr>
              <w:spacing w:line="252" w:lineRule="auto"/>
              <w:rPr>
                <w:rFonts w:cs="Arial"/>
              </w:rPr>
            </w:pPr>
          </w:p>
          <w:p w:rsidR="00244C30" w:rsidRPr="00583538" w:rsidRDefault="00244C30">
            <w:pPr>
              <w:spacing w:line="252" w:lineRule="auto"/>
              <w:rPr>
                <w:rFonts w:cs="Arial"/>
              </w:rPr>
            </w:pPr>
          </w:p>
          <w:p w:rsidR="00244C30" w:rsidRPr="00583538" w:rsidRDefault="00244C30">
            <w:pPr>
              <w:spacing w:line="252" w:lineRule="auto"/>
              <w:rPr>
                <w:rFonts w:cs="Arial"/>
              </w:rPr>
            </w:pPr>
          </w:p>
          <w:p w:rsidR="00244C30" w:rsidRPr="00583538" w:rsidRDefault="00244C30" w:rsidP="00244C30">
            <w:pPr>
              <w:rPr>
                <w:rFonts w:cs="Arial"/>
              </w:rPr>
            </w:pPr>
            <w:r w:rsidRPr="00583538">
              <w:rPr>
                <w:rFonts w:cs="Arial"/>
              </w:rPr>
              <w:t>EngExhMdeHrEnd_D_Rq</w:t>
            </w:r>
          </w:p>
          <w:p w:rsidR="00244C30" w:rsidRPr="00583538" w:rsidRDefault="00244C3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244C30" w:rsidRPr="00583538" w:rsidRDefault="00244C30">
            <w:pPr>
              <w:autoSpaceDE w:val="0"/>
              <w:autoSpaceDN w:val="0"/>
              <w:adjustRightInd w:val="0"/>
              <w:spacing w:line="276" w:lineRule="auto"/>
              <w:rPr>
                <w:rFonts w:cs="Arial"/>
              </w:rPr>
            </w:pPr>
          </w:p>
        </w:tc>
      </w:tr>
      <w:tr w:rsidR="00244C30" w:rsidRPr="00583538"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583538"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tc>
      </w:tr>
      <w:tr w:rsidR="00244C30" w:rsidRPr="00583538"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583538"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tc>
      </w:tr>
      <w:tr w:rsidR="00244C30" w:rsidRPr="00583538"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583538"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color w:val="FF0000"/>
              </w:rPr>
            </w:pPr>
            <w:r w:rsidRPr="00583538">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tc>
      </w:tr>
      <w:tr w:rsidR="00244C30" w:rsidRPr="00583538"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583538"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tc>
      </w:tr>
      <w:tr w:rsidR="00244C30" w:rsidRPr="00583538"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583538"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w:t>
            </w:r>
          </w:p>
        </w:tc>
        <w:tc>
          <w:tcPr>
            <w:tcW w:w="2869" w:type="dxa"/>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tc>
      </w:tr>
      <w:tr w:rsidR="00244C30" w:rsidRPr="00583538"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583538"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tc>
      </w:tr>
      <w:tr w:rsidR="00244C30" w:rsidRPr="00583538"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583538"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tc>
      </w:tr>
      <w:tr w:rsidR="00244C30" w:rsidRPr="00583538"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583538"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tc>
      </w:tr>
    </w:tbl>
    <w:p w:rsidR="00244C30" w:rsidRPr="00583538" w:rsidRDefault="00244C30" w:rsidP="00244C30">
      <w:pPr>
        <w:rPr>
          <w:rFonts w:cs="Arial"/>
        </w:rPr>
      </w:pPr>
      <w:r w:rsidRPr="00583538">
        <w:rPr>
          <w:rFonts w:cs="Arial"/>
        </w:rPr>
        <w:t xml:space="preserve">Note:  Whether time is displayed in 12 or 24 mode depends what HMI setting is set for 12/24 hour mode.  </w:t>
      </w:r>
    </w:p>
    <w:p w:rsidR="00244C30" w:rsidRPr="00583538" w:rsidRDefault="00244C30" w:rsidP="00244C30">
      <w:pPr>
        <w:rPr>
          <w:rFonts w:eastAsiaTheme="minorHAnsi" w:cs="Arial"/>
        </w:rPr>
      </w:pPr>
      <w:r w:rsidRPr="00583538">
        <w:rPr>
          <w:rFonts w:cs="Arial"/>
        </w:rPr>
        <w:t>Reference function “</w:t>
      </w:r>
      <w:r w:rsidRPr="00583538">
        <w:rPr>
          <w:rFonts w:cs="Arial"/>
          <w:bCs/>
          <w:u w:val="single"/>
        </w:rPr>
        <w:t>VS-FUN-REQ-025239-Set 12/24 hour mode setting</w:t>
      </w:r>
      <w:r w:rsidRPr="00583538">
        <w:rPr>
          <w:rFonts w:cs="Arial"/>
          <w:bCs/>
        </w:rPr>
        <w:t>” in the Vehicle Setting SPSS for details.</w:t>
      </w:r>
    </w:p>
    <w:p w:rsidR="00244C30" w:rsidRPr="00583538" w:rsidRDefault="00244C30" w:rsidP="00244C30">
      <w:pPr>
        <w:rPr>
          <w:rFonts w:cs="Arial"/>
        </w:rPr>
      </w:pPr>
    </w:p>
    <w:p w:rsidR="00244C30" w:rsidRPr="00583538" w:rsidRDefault="00244C30" w:rsidP="00244C30">
      <w:pPr>
        <w:rPr>
          <w:rFonts w:cs="Arial"/>
        </w:rPr>
      </w:pPr>
    </w:p>
    <w:p w:rsidR="00244C30" w:rsidRDefault="00244C30" w:rsidP="00244C30">
      <w:pPr>
        <w:pStyle w:val="Heading3"/>
      </w:pPr>
      <w:bookmarkStart w:id="383" w:name="_Toc35508891"/>
      <w:r w:rsidRPr="00B9479B">
        <w:t>MD-REQ-365628/A-EngExhMdeHrEnd_D_Stat</w:t>
      </w:r>
      <w:bookmarkEnd w:id="383"/>
    </w:p>
    <w:p w:rsidR="00244C30" w:rsidRPr="0066507B" w:rsidRDefault="00244C30" w:rsidP="00244C30">
      <w:pPr>
        <w:rPr>
          <w:rFonts w:cs="Arial"/>
        </w:rPr>
      </w:pPr>
      <w:r w:rsidRPr="0066507B">
        <w:rPr>
          <w:rFonts w:cs="Arial"/>
        </w:rPr>
        <w:t>Message Type: Status</w:t>
      </w:r>
    </w:p>
    <w:p w:rsidR="00244C30" w:rsidRPr="0066507B" w:rsidRDefault="00244C30" w:rsidP="00244C30">
      <w:pPr>
        <w:rPr>
          <w:rFonts w:cs="Arial"/>
        </w:rPr>
      </w:pPr>
    </w:p>
    <w:p w:rsidR="00244C30" w:rsidRPr="0066507B" w:rsidRDefault="00244C30" w:rsidP="00244C30">
      <w:pPr>
        <w:widowControl w:val="0"/>
        <w:adjustRightInd w:val="0"/>
        <w:rPr>
          <w:rFonts w:cs="Arial"/>
        </w:rPr>
      </w:pPr>
      <w:r w:rsidRPr="0066507B">
        <w:rPr>
          <w:rFonts w:cs="Arial"/>
        </w:rPr>
        <w:t>Status signal from Quiet Time Server with the value the Quiet Time End Hour is set to</w:t>
      </w:r>
    </w:p>
    <w:p w:rsidR="00244C30" w:rsidRPr="0066507B" w:rsidRDefault="00244C30" w:rsidP="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244C30" w:rsidRPr="0066507B" w:rsidTr="00244C30">
        <w:trPr>
          <w:jc w:val="center"/>
        </w:trPr>
        <w:tc>
          <w:tcPr>
            <w:tcW w:w="3235"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76" w:lineRule="auto"/>
              <w:rPr>
                <w:rFonts w:cs="Arial"/>
                <w:b/>
              </w:rPr>
            </w:pPr>
            <w:r w:rsidRPr="0066507B">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76" w:lineRule="auto"/>
              <w:rPr>
                <w:rFonts w:cs="Arial"/>
                <w:b/>
              </w:rPr>
            </w:pPr>
            <w:r w:rsidRPr="0066507B">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76" w:lineRule="auto"/>
              <w:rPr>
                <w:rFonts w:cs="Arial"/>
                <w:b/>
              </w:rPr>
            </w:pPr>
            <w:r w:rsidRPr="0066507B">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76" w:lineRule="auto"/>
              <w:rPr>
                <w:rFonts w:cs="Arial"/>
                <w:b/>
              </w:rPr>
            </w:pPr>
            <w:r w:rsidRPr="0066507B">
              <w:rPr>
                <w:rFonts w:cs="Arial"/>
                <w:b/>
              </w:rPr>
              <w:t>Description</w:t>
            </w:r>
          </w:p>
        </w:tc>
      </w:tr>
      <w:tr w:rsidR="00244C30" w:rsidRPr="0066507B" w:rsidTr="00244C30">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p w:rsidR="00244C30" w:rsidRPr="0066507B" w:rsidRDefault="00244C30">
            <w:pPr>
              <w:spacing w:line="252" w:lineRule="auto"/>
              <w:rPr>
                <w:rFonts w:cs="Arial"/>
              </w:rPr>
            </w:pPr>
          </w:p>
          <w:p w:rsidR="00244C30" w:rsidRPr="0066507B" w:rsidRDefault="00244C30">
            <w:pPr>
              <w:spacing w:line="252" w:lineRule="auto"/>
              <w:rPr>
                <w:rFonts w:cs="Arial"/>
              </w:rPr>
            </w:pPr>
          </w:p>
          <w:p w:rsidR="00244C30" w:rsidRPr="0066507B" w:rsidRDefault="00244C30">
            <w:pPr>
              <w:spacing w:line="252" w:lineRule="auto"/>
              <w:rPr>
                <w:rFonts w:cs="Arial"/>
              </w:rPr>
            </w:pPr>
          </w:p>
          <w:p w:rsidR="00244C30" w:rsidRPr="0066507B" w:rsidRDefault="00244C30">
            <w:pPr>
              <w:spacing w:line="252" w:lineRule="auto"/>
              <w:rPr>
                <w:rFonts w:cs="Arial"/>
              </w:rPr>
            </w:pPr>
          </w:p>
          <w:p w:rsidR="00244C30" w:rsidRPr="0066507B" w:rsidRDefault="00244C30" w:rsidP="00244C30">
            <w:pPr>
              <w:rPr>
                <w:rFonts w:cs="Arial"/>
              </w:rPr>
            </w:pPr>
            <w:r w:rsidRPr="0066507B">
              <w:rPr>
                <w:rFonts w:cs="Arial"/>
              </w:rPr>
              <w:t>EngExhMdeHrEnd_D_Stat</w:t>
            </w:r>
          </w:p>
          <w:p w:rsidR="00244C30" w:rsidRPr="0066507B" w:rsidRDefault="00244C3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244C30" w:rsidRPr="0066507B" w:rsidRDefault="00244C30">
            <w:pPr>
              <w:autoSpaceDE w:val="0"/>
              <w:autoSpaceDN w:val="0"/>
              <w:adjustRightInd w:val="0"/>
              <w:spacing w:line="276" w:lineRule="auto"/>
              <w:rPr>
                <w:rFonts w:cs="Arial"/>
              </w:rPr>
            </w:pPr>
          </w:p>
        </w:tc>
      </w:tr>
      <w:tr w:rsidR="00244C30" w:rsidRPr="0066507B"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66507B"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tc>
      </w:tr>
      <w:tr w:rsidR="00244C30" w:rsidRPr="0066507B"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66507B"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tc>
      </w:tr>
      <w:tr w:rsidR="00244C30" w:rsidRPr="0066507B"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66507B"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color w:val="FF0000"/>
              </w:rPr>
            </w:pPr>
            <w:r w:rsidRPr="0066507B">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tc>
      </w:tr>
      <w:tr w:rsidR="00244C30" w:rsidRPr="0066507B"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66507B"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tc>
      </w:tr>
      <w:tr w:rsidR="00244C30" w:rsidRPr="0066507B"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66507B"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w:t>
            </w:r>
          </w:p>
        </w:tc>
        <w:tc>
          <w:tcPr>
            <w:tcW w:w="2869" w:type="dxa"/>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tc>
      </w:tr>
      <w:tr w:rsidR="00244C30" w:rsidRPr="0066507B"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66507B"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tc>
      </w:tr>
      <w:tr w:rsidR="00244C30" w:rsidRPr="0066507B"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66507B"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tc>
      </w:tr>
      <w:tr w:rsidR="00244C30" w:rsidRPr="0066507B"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66507B"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tc>
      </w:tr>
    </w:tbl>
    <w:p w:rsidR="00244C30" w:rsidRPr="0066507B" w:rsidRDefault="00244C30" w:rsidP="00244C30">
      <w:pPr>
        <w:rPr>
          <w:rFonts w:cs="Arial"/>
        </w:rPr>
      </w:pPr>
      <w:r w:rsidRPr="0066507B">
        <w:rPr>
          <w:rFonts w:cs="Arial"/>
        </w:rPr>
        <w:t xml:space="preserve">Note:  Whether time is displayed in 12 or 24 mode depends what HMI setting is set for 12/24 hour mode.  </w:t>
      </w:r>
    </w:p>
    <w:p w:rsidR="00244C30" w:rsidRPr="0066507B" w:rsidRDefault="00244C30" w:rsidP="00244C30">
      <w:pPr>
        <w:rPr>
          <w:rFonts w:eastAsiaTheme="minorHAnsi" w:cs="Arial"/>
        </w:rPr>
      </w:pPr>
      <w:r w:rsidRPr="0066507B">
        <w:rPr>
          <w:rFonts w:cs="Arial"/>
        </w:rPr>
        <w:t>Reference function “</w:t>
      </w:r>
      <w:r w:rsidRPr="0066507B">
        <w:rPr>
          <w:rFonts w:cs="Arial"/>
          <w:bCs/>
          <w:u w:val="single"/>
        </w:rPr>
        <w:t>VS-FUN-REQ-025239-Set 12/24 hour mode setting</w:t>
      </w:r>
      <w:r w:rsidRPr="0066507B">
        <w:rPr>
          <w:rFonts w:cs="Arial"/>
          <w:bCs/>
        </w:rPr>
        <w:t>” in the Vehicle Setting SPSS for details.</w:t>
      </w:r>
    </w:p>
    <w:p w:rsidR="00244C30" w:rsidRPr="0066507B" w:rsidRDefault="00244C30" w:rsidP="00244C30">
      <w:pPr>
        <w:rPr>
          <w:rFonts w:cs="Arial"/>
        </w:rPr>
      </w:pPr>
    </w:p>
    <w:p w:rsidR="00244C30" w:rsidRDefault="00244C30" w:rsidP="00244C30"/>
    <w:p w:rsidR="00244C30" w:rsidRDefault="00244C30" w:rsidP="00244C30">
      <w:pPr>
        <w:pStyle w:val="Heading3"/>
      </w:pPr>
      <w:bookmarkStart w:id="384" w:name="_Toc35508892"/>
      <w:r w:rsidRPr="00B9479B">
        <w:t>MD-REQ-375908/A-TurnAsstSwtch_D_Stat</w:t>
      </w:r>
      <w:bookmarkEnd w:id="384"/>
    </w:p>
    <w:p w:rsidR="00244C30" w:rsidRDefault="00244C30" w:rsidP="00244C30">
      <w:pPr>
        <w:rPr>
          <w:rFonts w:cs="Arial"/>
        </w:rPr>
      </w:pPr>
      <w:r>
        <w:rPr>
          <w:rFonts w:cs="Arial"/>
        </w:rPr>
        <w:t>Message Type: Status</w:t>
      </w:r>
    </w:p>
    <w:p w:rsidR="00244C30" w:rsidRDefault="00244C30" w:rsidP="00244C30">
      <w:pPr>
        <w:rPr>
          <w:rFonts w:cs="Arial"/>
        </w:rPr>
      </w:pPr>
    </w:p>
    <w:p w:rsidR="00244C30" w:rsidRDefault="00244C30" w:rsidP="00244C30">
      <w:pPr>
        <w:widowControl w:val="0"/>
        <w:adjustRightInd w:val="0"/>
        <w:rPr>
          <w:rFonts w:cs="Arial"/>
        </w:rPr>
      </w:pPr>
      <w:r>
        <w:rPr>
          <w:rFonts w:cs="Arial"/>
        </w:rPr>
        <w:t>This signal is used by the Trail Turn Assist Client to broadcast the HMI Trail Turn Assist setting button status.</w:t>
      </w:r>
    </w:p>
    <w:p w:rsidR="00244C30" w:rsidRDefault="00244C30" w:rsidP="00244C30">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6"/>
        <w:gridCol w:w="1621"/>
        <w:gridCol w:w="1081"/>
        <w:gridCol w:w="4772"/>
      </w:tblGrid>
      <w:tr w:rsidR="00244C30" w:rsidTr="00244C30">
        <w:trPr>
          <w:jc w:val="center"/>
        </w:trPr>
        <w:tc>
          <w:tcPr>
            <w:tcW w:w="2966"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Logical Signal Name</w:t>
            </w:r>
          </w:p>
        </w:tc>
        <w:tc>
          <w:tcPr>
            <w:tcW w:w="1621"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1081"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4772"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2966" w:type="dxa"/>
            <w:vMerge w:val="restart"/>
            <w:tcBorders>
              <w:top w:val="single" w:sz="4" w:space="0" w:color="auto"/>
              <w:left w:val="single" w:sz="4" w:space="0" w:color="auto"/>
              <w:right w:val="single" w:sz="4" w:space="0" w:color="auto"/>
            </w:tcBorders>
          </w:tcPr>
          <w:p w:rsidR="00244C30" w:rsidRDefault="00244C30">
            <w:pPr>
              <w:spacing w:line="276" w:lineRule="auto"/>
              <w:rPr>
                <w:rFonts w:cs="Arial"/>
              </w:rPr>
            </w:pPr>
          </w:p>
          <w:p w:rsidR="00244C30" w:rsidRDefault="00244C30">
            <w:pPr>
              <w:spacing w:line="256" w:lineRule="auto"/>
              <w:rPr>
                <w:rFonts w:cs="Arial"/>
              </w:rPr>
            </w:pPr>
            <w:r>
              <w:rPr>
                <w:rFonts w:cs="Arial"/>
              </w:rPr>
              <w:t>TurnAsstSwtch_D_Stat</w:t>
            </w:r>
          </w:p>
          <w:p w:rsidR="00244C30" w:rsidRDefault="00244C30">
            <w:pPr>
              <w:spacing w:line="27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Not Pressed</w:t>
            </w:r>
          </w:p>
        </w:tc>
        <w:tc>
          <w:tcPr>
            <w:tcW w:w="1081"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0x0</w:t>
            </w:r>
          </w:p>
        </w:tc>
        <w:tc>
          <w:tcPr>
            <w:tcW w:w="4772" w:type="dxa"/>
            <w:tcBorders>
              <w:top w:val="single" w:sz="4" w:space="0" w:color="auto"/>
              <w:left w:val="single" w:sz="4" w:space="0" w:color="auto"/>
              <w:bottom w:val="single" w:sz="4" w:space="0" w:color="auto"/>
              <w:right w:val="single" w:sz="4" w:space="0" w:color="auto"/>
            </w:tcBorders>
            <w:vAlign w:val="center"/>
          </w:tcPr>
          <w:p w:rsidR="00244C30" w:rsidRDefault="00244C30">
            <w:pPr>
              <w:autoSpaceDE w:val="0"/>
              <w:autoSpaceDN w:val="0"/>
              <w:adjustRightInd w:val="0"/>
              <w:spacing w:line="276" w:lineRule="auto"/>
              <w:rPr>
                <w:rFonts w:cs="Arial"/>
              </w:rPr>
            </w:pPr>
          </w:p>
        </w:tc>
      </w:tr>
      <w:tr w:rsidR="00244C30" w:rsidTr="00244C30">
        <w:trPr>
          <w:trHeight w:val="314"/>
          <w:jc w:val="center"/>
        </w:trPr>
        <w:tc>
          <w:tcPr>
            <w:tcW w:w="2966" w:type="dxa"/>
            <w:vMerge/>
            <w:tcBorders>
              <w:left w:val="single" w:sz="4" w:space="0" w:color="auto"/>
              <w:right w:val="single" w:sz="4" w:space="0" w:color="auto"/>
            </w:tcBorders>
            <w:vAlign w:val="center"/>
            <w:hideMark/>
          </w:tcPr>
          <w:p w:rsidR="00244C30" w:rsidRDefault="00244C30">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Pressed</w:t>
            </w:r>
          </w:p>
        </w:tc>
        <w:tc>
          <w:tcPr>
            <w:tcW w:w="1081"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0x1</w:t>
            </w:r>
          </w:p>
        </w:tc>
        <w:tc>
          <w:tcPr>
            <w:tcW w:w="4772"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2966" w:type="dxa"/>
            <w:vMerge/>
            <w:tcBorders>
              <w:left w:val="single" w:sz="4" w:space="0" w:color="auto"/>
              <w:right w:val="single" w:sz="4" w:space="0" w:color="auto"/>
            </w:tcBorders>
            <w:vAlign w:val="center"/>
            <w:hideMark/>
          </w:tcPr>
          <w:p w:rsidR="00244C30" w:rsidRDefault="00244C30">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Not Used</w:t>
            </w:r>
          </w:p>
        </w:tc>
        <w:tc>
          <w:tcPr>
            <w:tcW w:w="1081"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0x2</w:t>
            </w:r>
          </w:p>
        </w:tc>
        <w:tc>
          <w:tcPr>
            <w:tcW w:w="4772"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2966" w:type="dxa"/>
            <w:vMerge/>
            <w:tcBorders>
              <w:left w:val="single" w:sz="4" w:space="0" w:color="auto"/>
              <w:bottom w:val="single" w:sz="4" w:space="0" w:color="auto"/>
              <w:right w:val="single" w:sz="4" w:space="0" w:color="auto"/>
            </w:tcBorders>
            <w:vAlign w:val="center"/>
          </w:tcPr>
          <w:p w:rsidR="00244C30" w:rsidRDefault="00244C30">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Faulty</w:t>
            </w:r>
          </w:p>
        </w:tc>
        <w:tc>
          <w:tcPr>
            <w:tcW w:w="1081"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0x3</w:t>
            </w:r>
          </w:p>
        </w:tc>
        <w:tc>
          <w:tcPr>
            <w:tcW w:w="4772"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bl>
    <w:p w:rsidR="00244C30" w:rsidRDefault="00244C30" w:rsidP="00244C30">
      <w:pPr>
        <w:rPr>
          <w:rFonts w:cs="Arial"/>
        </w:rPr>
      </w:pPr>
    </w:p>
    <w:p w:rsidR="00244C30" w:rsidRDefault="00244C30" w:rsidP="00244C30">
      <w:pPr>
        <w:pStyle w:val="Heading3"/>
      </w:pPr>
      <w:bookmarkStart w:id="385" w:name="_Toc35508893"/>
      <w:r w:rsidRPr="00B9479B">
        <w:lastRenderedPageBreak/>
        <w:t>MD-REQ-375918/A-OrtaSwtchLamp_B_Rq</w:t>
      </w:r>
      <w:bookmarkEnd w:id="385"/>
    </w:p>
    <w:p w:rsidR="00244C30" w:rsidRDefault="00244C30" w:rsidP="00244C30">
      <w:pPr>
        <w:rPr>
          <w:rFonts w:cs="Arial"/>
        </w:rPr>
      </w:pPr>
      <w:r>
        <w:rPr>
          <w:rFonts w:cs="Arial"/>
        </w:rPr>
        <w:t>Message Type: Request</w:t>
      </w:r>
    </w:p>
    <w:p w:rsidR="00244C30" w:rsidRDefault="00244C30" w:rsidP="00244C30">
      <w:pPr>
        <w:rPr>
          <w:rFonts w:cs="Arial"/>
        </w:rPr>
      </w:pPr>
    </w:p>
    <w:p w:rsidR="00244C30" w:rsidRDefault="00244C30" w:rsidP="00244C30">
      <w:pPr>
        <w:widowControl w:val="0"/>
        <w:adjustRightInd w:val="0"/>
        <w:rPr>
          <w:rFonts w:cs="Arial"/>
        </w:rPr>
      </w:pPr>
      <w:r>
        <w:rPr>
          <w:rFonts w:cs="Arial"/>
        </w:rPr>
        <w:t>This signal is used by the Trail Turn Assist Server to broadcast the Trail Turn Assist setting button status it requests to be displayed on the Trail Turn Assist Client HMI.</w:t>
      </w:r>
    </w:p>
    <w:p w:rsidR="00244C30" w:rsidRDefault="00244C30" w:rsidP="00244C30">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6"/>
        <w:gridCol w:w="1979"/>
        <w:gridCol w:w="1170"/>
        <w:gridCol w:w="4325"/>
      </w:tblGrid>
      <w:tr w:rsidR="00244C30" w:rsidTr="00244C30">
        <w:trPr>
          <w:jc w:val="center"/>
        </w:trPr>
        <w:tc>
          <w:tcPr>
            <w:tcW w:w="2966"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Logical Signal Name</w:t>
            </w:r>
          </w:p>
        </w:tc>
        <w:tc>
          <w:tcPr>
            <w:tcW w:w="1979"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2966" w:type="dxa"/>
            <w:vMerge w:val="restart"/>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p w:rsidR="00244C30" w:rsidRDefault="00244C30">
            <w:pPr>
              <w:spacing w:line="254" w:lineRule="auto"/>
              <w:rPr>
                <w:rFonts w:cs="Arial"/>
              </w:rPr>
            </w:pPr>
            <w:r>
              <w:rPr>
                <w:rFonts w:cs="Arial"/>
              </w:rPr>
              <w:t>OrtaSwtchLamp_B_Rq</w:t>
            </w:r>
          </w:p>
          <w:p w:rsidR="00244C30" w:rsidRDefault="00244C30">
            <w:pPr>
              <w:spacing w:line="276" w:lineRule="auto"/>
              <w:rPr>
                <w:rFonts w:cs="Arial"/>
              </w:rPr>
            </w:pPr>
          </w:p>
        </w:tc>
        <w:tc>
          <w:tcPr>
            <w:tcW w:w="1979"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OFF / Disabled</w:t>
            </w:r>
          </w:p>
        </w:tc>
        <w:tc>
          <w:tcPr>
            <w:tcW w:w="1170"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rsidR="00244C30" w:rsidRDefault="00244C30">
            <w:pPr>
              <w:autoSpaceDE w:val="0"/>
              <w:autoSpaceDN w:val="0"/>
              <w:adjustRightInd w:val="0"/>
              <w:spacing w:line="276" w:lineRule="auto"/>
              <w:rPr>
                <w:rFonts w:cs="Arial"/>
              </w:rPr>
            </w:pPr>
            <w:r>
              <w:rPr>
                <w:rFonts w:cs="Arial"/>
              </w:rPr>
              <w:t>Show the Trail Turn Assist setting HMI as OFF / Disabled</w:t>
            </w:r>
          </w:p>
        </w:tc>
      </w:tr>
      <w:tr w:rsidR="00244C30" w:rsidTr="00244C30">
        <w:trPr>
          <w:trHeight w:val="314"/>
          <w:jc w:val="center"/>
        </w:trPr>
        <w:tc>
          <w:tcPr>
            <w:tcW w:w="2966"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pPr>
              <w:spacing w:line="256" w:lineRule="auto"/>
              <w:rPr>
                <w:rFonts w:cs="Arial"/>
              </w:rPr>
            </w:pPr>
          </w:p>
        </w:tc>
        <w:tc>
          <w:tcPr>
            <w:tcW w:w="1979"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ON / Enabled</w:t>
            </w:r>
          </w:p>
        </w:tc>
        <w:tc>
          <w:tcPr>
            <w:tcW w:w="1170"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Show the Trail Turn Assist setting HMI as ON / Enabled</w:t>
            </w:r>
          </w:p>
        </w:tc>
      </w:tr>
    </w:tbl>
    <w:p w:rsidR="00244C30" w:rsidRDefault="00244C30" w:rsidP="00244C30">
      <w:pPr>
        <w:rPr>
          <w:rFonts w:cs="Arial"/>
        </w:rPr>
      </w:pPr>
    </w:p>
    <w:p w:rsidR="00244C30" w:rsidRDefault="00244C30" w:rsidP="00244C30"/>
    <w:p w:rsidR="00244C30" w:rsidRDefault="00244C30" w:rsidP="00244C30">
      <w:pPr>
        <w:pStyle w:val="Heading3"/>
      </w:pPr>
      <w:bookmarkStart w:id="386" w:name="_Toc35508894"/>
      <w:r w:rsidRPr="00B9479B">
        <w:t>MD-REQ-354255/A-ClrExitAsstEnbl_D_RqMnu</w:t>
      </w:r>
      <w:bookmarkEnd w:id="386"/>
    </w:p>
    <w:p w:rsidR="00244C30" w:rsidRDefault="00244C30" w:rsidP="00244C30">
      <w:pPr>
        <w:rPr>
          <w:rFonts w:cs="Arial"/>
        </w:rPr>
      </w:pPr>
      <w:r>
        <w:rPr>
          <w:rFonts w:cs="Arial"/>
        </w:rPr>
        <w:t>Message Type: Request</w:t>
      </w:r>
    </w:p>
    <w:p w:rsidR="00244C30" w:rsidRDefault="00244C30" w:rsidP="00244C30">
      <w:pPr>
        <w:rPr>
          <w:rFonts w:cs="Arial"/>
        </w:rPr>
      </w:pPr>
    </w:p>
    <w:p w:rsidR="00244C30" w:rsidRDefault="00244C30" w:rsidP="00244C30">
      <w:pPr>
        <w:widowControl w:val="0"/>
        <w:adjustRightInd w:val="0"/>
        <w:rPr>
          <w:rFonts w:cs="Arial"/>
        </w:rPr>
      </w:pPr>
      <w:r>
        <w:rPr>
          <w:rFonts w:cs="Arial"/>
        </w:rPr>
        <w:t>Request signal from the Clear Exit Assist Settings Client to the Clear Exit Assist Settings Server to enable or disable the feature</w:t>
      </w:r>
    </w:p>
    <w:p w:rsidR="00244C30" w:rsidRDefault="00244C30" w:rsidP="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1440"/>
        <w:gridCol w:w="990"/>
        <w:gridCol w:w="3949"/>
      </w:tblGrid>
      <w:tr w:rsidR="00244C30" w:rsidTr="00244C30">
        <w:trPr>
          <w:jc w:val="center"/>
        </w:trPr>
        <w:tc>
          <w:tcPr>
            <w:tcW w:w="323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Logical Signal Name</w:t>
            </w:r>
          </w:p>
        </w:tc>
        <w:tc>
          <w:tcPr>
            <w:tcW w:w="144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3235" w:type="dxa"/>
            <w:vMerge w:val="restart"/>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p w:rsidR="00244C30" w:rsidRDefault="00244C30" w:rsidP="00244C30">
            <w:pPr>
              <w:rPr>
                <w:rFonts w:ascii="Calibri" w:hAnsi="Calibri"/>
              </w:rPr>
            </w:pPr>
            <w:r w:rsidRPr="0065626A">
              <w:t>ClrExitAsstEnbl_D_RqMnu</w:t>
            </w:r>
          </w:p>
          <w:p w:rsidR="00244C30" w:rsidRDefault="00244C30">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Null</w:t>
            </w:r>
          </w:p>
        </w:tc>
        <w:tc>
          <w:tcPr>
            <w:tcW w:w="99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244C30" w:rsidRDefault="00244C30">
            <w:pPr>
              <w:autoSpaceDE w:val="0"/>
              <w:autoSpaceDN w:val="0"/>
              <w:adjustRightInd w:val="0"/>
              <w:spacing w:line="276" w:lineRule="auto"/>
              <w:rPr>
                <w:rFonts w:cs="Arial"/>
              </w:rPr>
            </w:pPr>
          </w:p>
        </w:tc>
      </w:tr>
      <w:tr w:rsidR="00244C30"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pPr>
              <w:spacing w:line="25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Disabled</w:t>
            </w:r>
          </w:p>
        </w:tc>
        <w:tc>
          <w:tcPr>
            <w:tcW w:w="99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pPr>
              <w:spacing w:line="25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Enabled</w:t>
            </w:r>
          </w:p>
        </w:tc>
        <w:tc>
          <w:tcPr>
            <w:tcW w:w="99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bl>
    <w:p w:rsidR="00244C30" w:rsidRDefault="00244C30" w:rsidP="00244C30">
      <w:pPr>
        <w:rPr>
          <w:rFonts w:cs="Arial"/>
        </w:rPr>
      </w:pPr>
    </w:p>
    <w:p w:rsidR="00244C30" w:rsidRDefault="00244C30" w:rsidP="00244C30"/>
    <w:p w:rsidR="00244C30" w:rsidRDefault="00244C30" w:rsidP="00244C30">
      <w:pPr>
        <w:pStyle w:val="Heading3"/>
      </w:pPr>
      <w:bookmarkStart w:id="387" w:name="_Toc35508895"/>
      <w:r w:rsidRPr="00B9479B">
        <w:t>MD-REQ-354256/A-ClrExitAsst_D_Stat</w:t>
      </w:r>
      <w:bookmarkEnd w:id="387"/>
    </w:p>
    <w:p w:rsidR="00244C30" w:rsidRDefault="00244C30" w:rsidP="00244C30">
      <w:pPr>
        <w:rPr>
          <w:rFonts w:cs="Arial"/>
        </w:rPr>
      </w:pPr>
      <w:r>
        <w:rPr>
          <w:rFonts w:cs="Arial"/>
        </w:rPr>
        <w:t>Message Type: Status</w:t>
      </w:r>
    </w:p>
    <w:p w:rsidR="00244C30" w:rsidRDefault="00244C30" w:rsidP="00244C30">
      <w:pPr>
        <w:rPr>
          <w:rFonts w:cs="Arial"/>
        </w:rPr>
      </w:pPr>
    </w:p>
    <w:p w:rsidR="00244C30" w:rsidRDefault="00244C30" w:rsidP="00244C30">
      <w:pPr>
        <w:widowControl w:val="0"/>
        <w:adjustRightInd w:val="0"/>
        <w:rPr>
          <w:rFonts w:cs="Arial"/>
        </w:rPr>
      </w:pPr>
      <w:r>
        <w:rPr>
          <w:rFonts w:cs="Arial"/>
        </w:rPr>
        <w:t>Status signal from the Clear Exit Assist Settings Server with the status of Clear Exit Assist feature</w:t>
      </w:r>
    </w:p>
    <w:p w:rsidR="00244C30" w:rsidRDefault="00244C30" w:rsidP="00244C30">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4770"/>
      </w:tblGrid>
      <w:tr w:rsidR="00244C30"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p w:rsidR="00244C30" w:rsidRDefault="00244C30">
            <w:pPr>
              <w:spacing w:line="276" w:lineRule="auto"/>
              <w:rPr>
                <w:rFonts w:cs="Arial"/>
              </w:rPr>
            </w:pPr>
            <w:r>
              <w:rPr>
                <w:rFonts w:cs="Arial"/>
              </w:rPr>
              <w:t>ClrExitAsst_D_Stat</w:t>
            </w:r>
          </w:p>
        </w:tc>
        <w:tc>
          <w:tcPr>
            <w:tcW w:w="2028"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tcPr>
          <w:p w:rsidR="00244C30" w:rsidRPr="00C305F1" w:rsidRDefault="00244C30" w:rsidP="00244C30">
            <w:pPr>
              <w:autoSpaceDE w:val="0"/>
              <w:autoSpaceDN w:val="0"/>
              <w:adjustRightInd w:val="0"/>
              <w:spacing w:line="276" w:lineRule="auto"/>
              <w:rPr>
                <w:rFonts w:cs="Arial"/>
              </w:rPr>
            </w:pPr>
            <w:r w:rsidRPr="00C305F1">
              <w:rPr>
                <w:rFonts w:cs="Arial"/>
              </w:rPr>
              <w:t xml:space="preserve">HMI </w:t>
            </w:r>
            <w:r>
              <w:rPr>
                <w:rFonts w:cs="Arial"/>
              </w:rPr>
              <w:t xml:space="preserve">setting treated as unknown (ex HMI </w:t>
            </w:r>
            <w:r w:rsidRPr="00C305F1">
              <w:rPr>
                <w:rFonts w:cs="Arial"/>
              </w:rPr>
              <w:t>greyed out</w:t>
            </w:r>
            <w:r>
              <w:rPr>
                <w:rFonts w:cs="Arial"/>
              </w:rPr>
              <w:t xml:space="preserve">, </w:t>
            </w:r>
            <w:r w:rsidRPr="00C305F1">
              <w:rPr>
                <w:rFonts w:cs="Arial"/>
              </w:rPr>
              <w:t>setting not shown as selected</w:t>
            </w:r>
            <w:r>
              <w:rPr>
                <w:rFonts w:cs="Arial"/>
              </w:rPr>
              <w:t>…)</w:t>
            </w:r>
            <w:r w:rsidRPr="00C305F1">
              <w:rPr>
                <w:rFonts w:cs="Arial"/>
              </w:rPr>
              <w:t xml:space="preserve"> </w:t>
            </w:r>
          </w:p>
        </w:tc>
      </w:tr>
      <w:tr w:rsidR="00244C30" w:rsidTr="00244C30">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0x1</w:t>
            </w:r>
          </w:p>
        </w:tc>
        <w:tc>
          <w:tcPr>
            <w:tcW w:w="4770"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0x2</w:t>
            </w:r>
          </w:p>
        </w:tc>
        <w:tc>
          <w:tcPr>
            <w:tcW w:w="4770"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bl>
    <w:p w:rsidR="00244C30" w:rsidRDefault="00244C30" w:rsidP="00244C30">
      <w:pPr>
        <w:rPr>
          <w:rFonts w:cs="Arial"/>
        </w:rPr>
      </w:pPr>
    </w:p>
    <w:p w:rsidR="00244C30" w:rsidRDefault="00244C30" w:rsidP="00244C30"/>
    <w:p w:rsidR="00244C30" w:rsidRDefault="00244C30" w:rsidP="00244C30"/>
    <w:p w:rsidR="00244C30" w:rsidRDefault="00244C30" w:rsidP="00244C30">
      <w:pPr>
        <w:pStyle w:val="Heading3"/>
      </w:pPr>
      <w:bookmarkStart w:id="388" w:name="_Toc35508896"/>
      <w:r w:rsidRPr="00B9479B">
        <w:t>MD-REQ-359587/A-ClrExitAsstMsgTxt2_D_Rq</w:t>
      </w:r>
      <w:bookmarkEnd w:id="388"/>
    </w:p>
    <w:p w:rsidR="00244C30" w:rsidRDefault="00244C30" w:rsidP="00244C30">
      <w:pPr>
        <w:rPr>
          <w:rFonts w:cs="Arial"/>
        </w:rPr>
      </w:pPr>
      <w:r>
        <w:rPr>
          <w:rFonts w:cs="Arial"/>
        </w:rPr>
        <w:t>Message Type: Request</w:t>
      </w:r>
    </w:p>
    <w:p w:rsidR="00244C30" w:rsidRDefault="00244C30" w:rsidP="00244C30">
      <w:pPr>
        <w:rPr>
          <w:rFonts w:cs="Arial"/>
        </w:rPr>
      </w:pPr>
    </w:p>
    <w:p w:rsidR="00244C30" w:rsidRDefault="00244C30" w:rsidP="00244C30">
      <w:pPr>
        <w:widowControl w:val="0"/>
        <w:adjustRightInd w:val="0"/>
        <w:rPr>
          <w:rFonts w:cs="Arial"/>
        </w:rPr>
      </w:pPr>
      <w:r>
        <w:rPr>
          <w:rFonts w:cs="Arial"/>
        </w:rPr>
        <w:t>Request signal from the Clear Exit Assist Warning Server to the Clear Exit Assist Warning Client to display the warning HMI</w:t>
      </w:r>
    </w:p>
    <w:p w:rsidR="00244C30" w:rsidRDefault="00244C30" w:rsidP="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3690"/>
        <w:gridCol w:w="990"/>
        <w:gridCol w:w="1699"/>
      </w:tblGrid>
      <w:tr w:rsidR="00244C30" w:rsidTr="00244C30">
        <w:trPr>
          <w:jc w:val="center"/>
        </w:trPr>
        <w:tc>
          <w:tcPr>
            <w:tcW w:w="323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Logical Signal Name</w:t>
            </w:r>
          </w:p>
        </w:tc>
        <w:tc>
          <w:tcPr>
            <w:tcW w:w="369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1699"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3235" w:type="dxa"/>
            <w:vMerge w:val="restart"/>
            <w:tcBorders>
              <w:top w:val="single" w:sz="4" w:space="0" w:color="auto"/>
              <w:left w:val="single" w:sz="4" w:space="0" w:color="auto"/>
              <w:right w:val="single" w:sz="4" w:space="0" w:color="auto"/>
            </w:tcBorders>
          </w:tcPr>
          <w:p w:rsidR="00244C30" w:rsidRDefault="00244C30">
            <w:pPr>
              <w:spacing w:line="276" w:lineRule="auto"/>
              <w:rPr>
                <w:rFonts w:cs="Arial"/>
              </w:rPr>
            </w:pPr>
          </w:p>
          <w:p w:rsidR="00244C30" w:rsidRDefault="00244C30">
            <w:pPr>
              <w:spacing w:line="256" w:lineRule="auto"/>
            </w:pPr>
          </w:p>
          <w:p w:rsidR="00244C30" w:rsidRDefault="00244C30">
            <w:pPr>
              <w:spacing w:line="256" w:lineRule="auto"/>
            </w:pPr>
          </w:p>
          <w:p w:rsidR="00244C30" w:rsidRDefault="00244C30">
            <w:pPr>
              <w:spacing w:line="256" w:lineRule="auto"/>
            </w:pPr>
          </w:p>
          <w:p w:rsidR="00244C30" w:rsidRDefault="00244C30">
            <w:pPr>
              <w:spacing w:line="256" w:lineRule="auto"/>
            </w:pPr>
          </w:p>
          <w:p w:rsidR="00244C30" w:rsidRDefault="00244C30">
            <w:pPr>
              <w:spacing w:line="276" w:lineRule="auto"/>
              <w:rPr>
                <w:rFonts w:cs="Arial"/>
              </w:rPr>
            </w:pPr>
            <w:r>
              <w:t>ClrExitAsstMsgTxt2_D_Rq</w:t>
            </w:r>
          </w:p>
        </w:tc>
        <w:tc>
          <w:tcPr>
            <w:tcW w:w="3690" w:type="dxa"/>
            <w:tcBorders>
              <w:top w:val="single" w:sz="4" w:space="0" w:color="auto"/>
              <w:left w:val="single" w:sz="4" w:space="0" w:color="auto"/>
              <w:bottom w:val="single" w:sz="4" w:space="0" w:color="auto"/>
              <w:right w:val="single" w:sz="4" w:space="0" w:color="auto"/>
            </w:tcBorders>
            <w:hideMark/>
          </w:tcPr>
          <w:p w:rsidR="00244C30" w:rsidRDefault="00244C30">
            <w:pPr>
              <w:spacing w:line="254" w:lineRule="auto"/>
              <w:rPr>
                <w:rFonts w:cs="Arial"/>
              </w:rPr>
            </w:pPr>
            <w:r>
              <w:rPr>
                <w:rFonts w:cs="Arial"/>
              </w:rPr>
              <w:t>No Info / No Warning</w:t>
            </w:r>
          </w:p>
        </w:tc>
        <w:tc>
          <w:tcPr>
            <w:tcW w:w="990" w:type="dxa"/>
            <w:tcBorders>
              <w:top w:val="single" w:sz="4" w:space="0" w:color="auto"/>
              <w:left w:val="single" w:sz="4" w:space="0" w:color="auto"/>
              <w:bottom w:val="single" w:sz="4" w:space="0" w:color="auto"/>
              <w:right w:val="single" w:sz="4" w:space="0" w:color="auto"/>
            </w:tcBorders>
            <w:hideMark/>
          </w:tcPr>
          <w:p w:rsidR="00244C30" w:rsidRDefault="00244C30">
            <w:pPr>
              <w:spacing w:line="254" w:lineRule="auto"/>
              <w:rPr>
                <w:rFonts w:cs="Arial"/>
              </w:rPr>
            </w:pPr>
            <w:r>
              <w:rPr>
                <w:rFonts w:cs="Arial"/>
              </w:rPr>
              <w:t>0x0</w:t>
            </w:r>
          </w:p>
        </w:tc>
        <w:tc>
          <w:tcPr>
            <w:tcW w:w="1699" w:type="dxa"/>
            <w:tcBorders>
              <w:top w:val="single" w:sz="4" w:space="0" w:color="auto"/>
              <w:left w:val="single" w:sz="4" w:space="0" w:color="auto"/>
              <w:bottom w:val="single" w:sz="4" w:space="0" w:color="auto"/>
              <w:right w:val="single" w:sz="4" w:space="0" w:color="auto"/>
            </w:tcBorders>
            <w:vAlign w:val="center"/>
          </w:tcPr>
          <w:p w:rsidR="00244C30" w:rsidRDefault="00244C30">
            <w:pPr>
              <w:autoSpaceDE w:val="0"/>
              <w:autoSpaceDN w:val="0"/>
              <w:adjustRightInd w:val="0"/>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hideMark/>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hideMark/>
          </w:tcPr>
          <w:p w:rsidR="00244C30" w:rsidRDefault="00244C30" w:rsidP="00244C30">
            <w:pPr>
              <w:spacing w:line="254" w:lineRule="auto"/>
              <w:rPr>
                <w:rFonts w:cs="Arial"/>
              </w:rPr>
            </w:pPr>
            <w:r>
              <w:rPr>
                <w:rFonts w:cs="Arial"/>
              </w:rPr>
              <w:t>Rear Left</w:t>
            </w:r>
          </w:p>
        </w:tc>
        <w:tc>
          <w:tcPr>
            <w:tcW w:w="990" w:type="dxa"/>
            <w:tcBorders>
              <w:top w:val="single" w:sz="4" w:space="0" w:color="auto"/>
              <w:left w:val="single" w:sz="4" w:space="0" w:color="auto"/>
              <w:bottom w:val="single" w:sz="4" w:space="0" w:color="auto"/>
              <w:right w:val="single" w:sz="4" w:space="0" w:color="auto"/>
            </w:tcBorders>
            <w:hideMark/>
          </w:tcPr>
          <w:p w:rsidR="00244C30" w:rsidRDefault="00244C30">
            <w:pPr>
              <w:spacing w:line="254" w:lineRule="auto"/>
              <w:rPr>
                <w:rFonts w:cs="Arial"/>
              </w:rPr>
            </w:pPr>
            <w:r>
              <w:rPr>
                <w:rFonts w:cs="Arial"/>
              </w:rPr>
              <w:t>0x1</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hideMark/>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hideMark/>
          </w:tcPr>
          <w:p w:rsidR="00244C30" w:rsidRDefault="00244C30">
            <w:pPr>
              <w:spacing w:line="254" w:lineRule="auto"/>
              <w:rPr>
                <w:rFonts w:cs="Arial"/>
              </w:rPr>
            </w:pPr>
            <w:r>
              <w:rPr>
                <w:rFonts w:cs="Arial"/>
              </w:rPr>
              <w:t>Rear Right</w:t>
            </w:r>
          </w:p>
        </w:tc>
        <w:tc>
          <w:tcPr>
            <w:tcW w:w="990" w:type="dxa"/>
            <w:tcBorders>
              <w:top w:val="single" w:sz="4" w:space="0" w:color="auto"/>
              <w:left w:val="single" w:sz="4" w:space="0" w:color="auto"/>
              <w:bottom w:val="single" w:sz="4" w:space="0" w:color="auto"/>
              <w:right w:val="single" w:sz="4" w:space="0" w:color="auto"/>
            </w:tcBorders>
            <w:hideMark/>
          </w:tcPr>
          <w:p w:rsidR="00244C30" w:rsidRDefault="00244C30">
            <w:pPr>
              <w:spacing w:line="254" w:lineRule="auto"/>
              <w:rPr>
                <w:rFonts w:cs="Arial"/>
              </w:rPr>
            </w:pPr>
            <w:r>
              <w:rPr>
                <w:rFonts w:cs="Arial"/>
              </w:rPr>
              <w:t>0x2</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Front Left</w:t>
            </w:r>
          </w:p>
        </w:tc>
        <w:tc>
          <w:tcPr>
            <w:tcW w:w="9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0x3</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Front Right</w:t>
            </w:r>
          </w:p>
        </w:tc>
        <w:tc>
          <w:tcPr>
            <w:tcW w:w="9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0x4</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Rear Left and Rear Right</w:t>
            </w:r>
          </w:p>
        </w:tc>
        <w:tc>
          <w:tcPr>
            <w:tcW w:w="9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0x5</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Front Left and Front Right</w:t>
            </w:r>
          </w:p>
        </w:tc>
        <w:tc>
          <w:tcPr>
            <w:tcW w:w="9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0x6</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Rear Left and Front Right</w:t>
            </w:r>
          </w:p>
        </w:tc>
        <w:tc>
          <w:tcPr>
            <w:tcW w:w="9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0x7</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Front Left and Rear Right</w:t>
            </w:r>
          </w:p>
        </w:tc>
        <w:tc>
          <w:tcPr>
            <w:tcW w:w="9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0x8</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bottom w:val="single" w:sz="4" w:space="0" w:color="auto"/>
              <w:right w:val="single" w:sz="4" w:space="0" w:color="auto"/>
            </w:tcBorders>
            <w:vAlign w:val="center"/>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0xF</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bl>
    <w:p w:rsidR="00244C30" w:rsidRDefault="00244C30" w:rsidP="00244C30">
      <w:pPr>
        <w:rPr>
          <w:rFonts w:cs="Arial"/>
        </w:rPr>
      </w:pPr>
    </w:p>
    <w:p w:rsidR="00244C30" w:rsidRDefault="00244C30" w:rsidP="00244C30"/>
    <w:p w:rsidR="00244C30" w:rsidRDefault="00244C30" w:rsidP="00244C30">
      <w:pPr>
        <w:pStyle w:val="Heading3"/>
      </w:pPr>
      <w:bookmarkStart w:id="389" w:name="_Toc35508897"/>
      <w:r w:rsidRPr="00B9479B">
        <w:t>MD-REQ-359588/A-ClrExitAsstActv_B_Rq</w:t>
      </w:r>
      <w:bookmarkEnd w:id="389"/>
    </w:p>
    <w:p w:rsidR="00244C30" w:rsidRPr="00C67D11" w:rsidRDefault="00244C30" w:rsidP="00244C30">
      <w:pPr>
        <w:rPr>
          <w:rFonts w:cs="Arial"/>
        </w:rPr>
      </w:pPr>
      <w:r w:rsidRPr="00C67D11">
        <w:rPr>
          <w:rFonts w:cs="Arial"/>
        </w:rPr>
        <w:t xml:space="preserve">Message Type: </w:t>
      </w:r>
      <w:r>
        <w:rPr>
          <w:rFonts w:cs="Arial"/>
        </w:rPr>
        <w:t>Request</w:t>
      </w:r>
    </w:p>
    <w:p w:rsidR="00244C30" w:rsidRPr="00C67D11" w:rsidRDefault="00244C30" w:rsidP="00244C30">
      <w:pPr>
        <w:rPr>
          <w:rFonts w:cs="Arial"/>
        </w:rPr>
      </w:pPr>
    </w:p>
    <w:p w:rsidR="00244C30" w:rsidRPr="00C67D11" w:rsidRDefault="00244C30" w:rsidP="00244C30">
      <w:pPr>
        <w:widowControl w:val="0"/>
        <w:adjustRightInd w:val="0"/>
        <w:rPr>
          <w:rFonts w:cs="Arial"/>
        </w:rPr>
      </w:pPr>
      <w:r w:rsidRPr="00C67D11">
        <w:rPr>
          <w:rFonts w:cs="Arial"/>
        </w:rPr>
        <w:t xml:space="preserve">Request signal from the Clear Exit Assist Warning Server to the Clear Exit Assist Warning Client </w:t>
      </w:r>
      <w:r>
        <w:rPr>
          <w:rFonts w:cs="Arial"/>
        </w:rPr>
        <w:t xml:space="preserve">/ Infotainment System Master to remain powered up </w:t>
      </w:r>
      <w:r w:rsidRPr="00C67D11">
        <w:rPr>
          <w:rFonts w:cs="Arial"/>
        </w:rPr>
        <w:t xml:space="preserve">to display the </w:t>
      </w:r>
      <w:r>
        <w:rPr>
          <w:rFonts w:cs="Arial"/>
        </w:rPr>
        <w:t xml:space="preserve">clear exit assist </w:t>
      </w:r>
      <w:r w:rsidRPr="00C67D11">
        <w:rPr>
          <w:rFonts w:cs="Arial"/>
        </w:rPr>
        <w:t>warning HMI</w:t>
      </w:r>
    </w:p>
    <w:p w:rsidR="00244C30" w:rsidRPr="00C67D11" w:rsidRDefault="00244C30" w:rsidP="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700"/>
        <w:gridCol w:w="990"/>
        <w:gridCol w:w="2689"/>
      </w:tblGrid>
      <w:tr w:rsidR="00244C30" w:rsidRPr="00C67D11" w:rsidTr="00244C30">
        <w:trPr>
          <w:jc w:val="center"/>
        </w:trPr>
        <w:tc>
          <w:tcPr>
            <w:tcW w:w="3235" w:type="dxa"/>
            <w:tcBorders>
              <w:top w:val="single" w:sz="4" w:space="0" w:color="auto"/>
              <w:left w:val="single" w:sz="4" w:space="0" w:color="auto"/>
              <w:bottom w:val="single" w:sz="4" w:space="0" w:color="auto"/>
              <w:right w:val="single" w:sz="4" w:space="0" w:color="auto"/>
            </w:tcBorders>
            <w:hideMark/>
          </w:tcPr>
          <w:p w:rsidR="00244C30" w:rsidRPr="00C67D11" w:rsidRDefault="00244C30">
            <w:pPr>
              <w:spacing w:line="276" w:lineRule="auto"/>
              <w:rPr>
                <w:rFonts w:cs="Arial"/>
                <w:b/>
              </w:rPr>
            </w:pPr>
            <w:r w:rsidRPr="00C67D11">
              <w:rPr>
                <w:rFonts w:cs="Arial"/>
                <w:b/>
              </w:rPr>
              <w:t>Logical Signal Name</w:t>
            </w:r>
          </w:p>
        </w:tc>
        <w:tc>
          <w:tcPr>
            <w:tcW w:w="2700" w:type="dxa"/>
            <w:tcBorders>
              <w:top w:val="single" w:sz="4" w:space="0" w:color="auto"/>
              <w:left w:val="single" w:sz="4" w:space="0" w:color="auto"/>
              <w:bottom w:val="single" w:sz="4" w:space="0" w:color="auto"/>
              <w:right w:val="single" w:sz="4" w:space="0" w:color="auto"/>
            </w:tcBorders>
            <w:hideMark/>
          </w:tcPr>
          <w:p w:rsidR="00244C30" w:rsidRPr="00C67D11" w:rsidRDefault="00244C30">
            <w:pPr>
              <w:spacing w:line="276" w:lineRule="auto"/>
              <w:rPr>
                <w:rFonts w:cs="Arial"/>
                <w:b/>
              </w:rPr>
            </w:pPr>
            <w:r w:rsidRPr="00C67D1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C67D11" w:rsidRDefault="00244C30">
            <w:pPr>
              <w:spacing w:line="276" w:lineRule="auto"/>
              <w:rPr>
                <w:rFonts w:cs="Arial"/>
                <w:b/>
              </w:rPr>
            </w:pPr>
            <w:r w:rsidRPr="00C67D11">
              <w:rPr>
                <w:rFonts w:cs="Arial"/>
                <w:b/>
              </w:rPr>
              <w:t>Value</w:t>
            </w:r>
          </w:p>
        </w:tc>
        <w:tc>
          <w:tcPr>
            <w:tcW w:w="2689" w:type="dxa"/>
            <w:tcBorders>
              <w:top w:val="single" w:sz="4" w:space="0" w:color="auto"/>
              <w:left w:val="single" w:sz="4" w:space="0" w:color="auto"/>
              <w:bottom w:val="single" w:sz="4" w:space="0" w:color="auto"/>
              <w:right w:val="single" w:sz="4" w:space="0" w:color="auto"/>
            </w:tcBorders>
            <w:hideMark/>
          </w:tcPr>
          <w:p w:rsidR="00244C30" w:rsidRPr="00C67D11" w:rsidRDefault="00244C30">
            <w:pPr>
              <w:spacing w:line="276" w:lineRule="auto"/>
              <w:rPr>
                <w:rFonts w:cs="Arial"/>
                <w:b/>
              </w:rPr>
            </w:pPr>
            <w:r w:rsidRPr="00C67D11">
              <w:rPr>
                <w:rFonts w:cs="Arial"/>
                <w:b/>
              </w:rPr>
              <w:t>Description</w:t>
            </w:r>
          </w:p>
        </w:tc>
      </w:tr>
      <w:tr w:rsidR="00244C30" w:rsidRPr="00C67D11" w:rsidTr="00244C30">
        <w:trPr>
          <w:jc w:val="center"/>
        </w:trPr>
        <w:tc>
          <w:tcPr>
            <w:tcW w:w="3235" w:type="dxa"/>
            <w:vMerge w:val="restart"/>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p>
          <w:p w:rsidR="00244C30" w:rsidRPr="00C67D11" w:rsidRDefault="00244C30" w:rsidP="00244C30">
            <w:pPr>
              <w:rPr>
                <w:rFonts w:cs="Arial"/>
                <w:color w:val="000000"/>
              </w:rPr>
            </w:pPr>
            <w:r w:rsidRPr="00C67D11">
              <w:rPr>
                <w:rFonts w:cs="Arial"/>
                <w:bCs/>
                <w:color w:val="000000"/>
              </w:rPr>
              <w:t>ClrExitAsstActv_</w:t>
            </w:r>
            <w:r>
              <w:rPr>
                <w:rFonts w:cs="Arial"/>
                <w:bCs/>
                <w:color w:val="000000"/>
              </w:rPr>
              <w:t>B</w:t>
            </w:r>
            <w:r w:rsidRPr="00C67D11">
              <w:rPr>
                <w:rFonts w:cs="Arial"/>
                <w:bCs/>
                <w:color w:val="000000"/>
              </w:rPr>
              <w:t>_Rq</w:t>
            </w:r>
          </w:p>
          <w:p w:rsidR="00244C30" w:rsidRPr="00C67D11" w:rsidRDefault="00244C30">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rsidR="00244C30" w:rsidRPr="00C67D11" w:rsidRDefault="00244C30">
            <w:pPr>
              <w:spacing w:line="252" w:lineRule="auto"/>
              <w:rPr>
                <w:rFonts w:cs="Arial"/>
              </w:rPr>
            </w:pPr>
            <w:r>
              <w:rPr>
                <w:rFonts w:cs="Arial"/>
              </w:rPr>
              <w:t>False</w:t>
            </w:r>
          </w:p>
        </w:tc>
        <w:tc>
          <w:tcPr>
            <w:tcW w:w="990" w:type="dxa"/>
            <w:tcBorders>
              <w:top w:val="single" w:sz="4" w:space="0" w:color="auto"/>
              <w:left w:val="single" w:sz="4" w:space="0" w:color="auto"/>
              <w:bottom w:val="single" w:sz="4" w:space="0" w:color="auto"/>
              <w:right w:val="single" w:sz="4" w:space="0" w:color="auto"/>
            </w:tcBorders>
            <w:hideMark/>
          </w:tcPr>
          <w:p w:rsidR="00244C30" w:rsidRPr="00C67D11" w:rsidRDefault="00244C30">
            <w:pPr>
              <w:spacing w:line="252" w:lineRule="auto"/>
              <w:rPr>
                <w:rFonts w:cs="Arial"/>
              </w:rPr>
            </w:pPr>
            <w:r w:rsidRPr="00C67D11">
              <w:rPr>
                <w:rFonts w:cs="Arial"/>
              </w:rPr>
              <w:t>0x0</w:t>
            </w:r>
          </w:p>
        </w:tc>
        <w:tc>
          <w:tcPr>
            <w:tcW w:w="2689" w:type="dxa"/>
            <w:tcBorders>
              <w:top w:val="single" w:sz="4" w:space="0" w:color="auto"/>
              <w:left w:val="single" w:sz="4" w:space="0" w:color="auto"/>
              <w:bottom w:val="single" w:sz="4" w:space="0" w:color="auto"/>
              <w:right w:val="single" w:sz="4" w:space="0" w:color="auto"/>
            </w:tcBorders>
            <w:vAlign w:val="center"/>
          </w:tcPr>
          <w:p w:rsidR="00244C30" w:rsidRPr="00C67D11" w:rsidRDefault="00244C30">
            <w:pPr>
              <w:autoSpaceDE w:val="0"/>
              <w:autoSpaceDN w:val="0"/>
              <w:adjustRightInd w:val="0"/>
              <w:spacing w:line="276" w:lineRule="auto"/>
              <w:rPr>
                <w:rFonts w:cs="Arial"/>
              </w:rPr>
            </w:pPr>
          </w:p>
        </w:tc>
      </w:tr>
      <w:tr w:rsidR="00244C30" w:rsidRPr="00C67D11" w:rsidTr="00244C30">
        <w:trPr>
          <w:trHeight w:val="350"/>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C67D11" w:rsidRDefault="00244C30">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rsidR="00244C30" w:rsidRPr="00C67D11" w:rsidRDefault="00244C30">
            <w:pPr>
              <w:spacing w:line="252" w:lineRule="auto"/>
              <w:rPr>
                <w:rFonts w:cs="Arial"/>
              </w:rPr>
            </w:pPr>
            <w:r>
              <w:rPr>
                <w:rFonts w:cs="Arial"/>
              </w:rPr>
              <w:t>True</w:t>
            </w:r>
          </w:p>
        </w:tc>
        <w:tc>
          <w:tcPr>
            <w:tcW w:w="990" w:type="dxa"/>
            <w:tcBorders>
              <w:top w:val="single" w:sz="4" w:space="0" w:color="auto"/>
              <w:left w:val="single" w:sz="4" w:space="0" w:color="auto"/>
              <w:bottom w:val="single" w:sz="4" w:space="0" w:color="auto"/>
              <w:right w:val="single" w:sz="4" w:space="0" w:color="auto"/>
            </w:tcBorders>
            <w:hideMark/>
          </w:tcPr>
          <w:p w:rsidR="00244C30" w:rsidRPr="00C67D11" w:rsidRDefault="00244C30">
            <w:pPr>
              <w:spacing w:line="252" w:lineRule="auto"/>
              <w:rPr>
                <w:rFonts w:cs="Arial"/>
              </w:rPr>
            </w:pPr>
            <w:r w:rsidRPr="00C67D11">
              <w:rPr>
                <w:rFonts w:cs="Arial"/>
              </w:rPr>
              <w:t>0x1</w:t>
            </w:r>
          </w:p>
        </w:tc>
        <w:tc>
          <w:tcPr>
            <w:tcW w:w="2689" w:type="dxa"/>
            <w:tcBorders>
              <w:top w:val="single" w:sz="4" w:space="0" w:color="auto"/>
              <w:left w:val="single" w:sz="4" w:space="0" w:color="auto"/>
              <w:bottom w:val="single" w:sz="4" w:space="0" w:color="auto"/>
              <w:right w:val="single" w:sz="4" w:space="0" w:color="auto"/>
            </w:tcBorders>
          </w:tcPr>
          <w:p w:rsidR="00244C30" w:rsidRPr="00C67D11" w:rsidRDefault="00244C30">
            <w:pPr>
              <w:spacing w:line="276" w:lineRule="auto"/>
              <w:rPr>
                <w:rFonts w:cs="Arial"/>
              </w:rPr>
            </w:pPr>
          </w:p>
        </w:tc>
      </w:tr>
    </w:tbl>
    <w:p w:rsidR="00244C30" w:rsidRPr="00C67D11" w:rsidRDefault="00244C30" w:rsidP="00244C30">
      <w:pPr>
        <w:rPr>
          <w:rFonts w:cs="Arial"/>
        </w:rPr>
      </w:pPr>
    </w:p>
    <w:p w:rsidR="00244C30" w:rsidRDefault="00244C30" w:rsidP="00244C30">
      <w:pPr>
        <w:pStyle w:val="Heading3"/>
      </w:pPr>
      <w:bookmarkStart w:id="390" w:name="_Toc35508898"/>
      <w:r w:rsidRPr="00B9479B">
        <w:t>MD-REQ-383981/A-TjaLaneBiasEnbl_D_RqMnu</w:t>
      </w:r>
      <w:bookmarkEnd w:id="390"/>
    </w:p>
    <w:p w:rsidR="00244C30" w:rsidRDefault="00244C30" w:rsidP="00244C30">
      <w:pPr>
        <w:rPr>
          <w:rFonts w:cs="Arial"/>
        </w:rPr>
      </w:pPr>
      <w:r>
        <w:rPr>
          <w:rFonts w:cs="Arial"/>
        </w:rPr>
        <w:t>Message Type: Request</w:t>
      </w:r>
    </w:p>
    <w:p w:rsidR="00244C30" w:rsidRDefault="00244C30" w:rsidP="00244C30">
      <w:pPr>
        <w:rPr>
          <w:rFonts w:cs="Arial"/>
        </w:rPr>
      </w:pPr>
    </w:p>
    <w:p w:rsidR="00244C30" w:rsidRDefault="00244C30" w:rsidP="00244C30">
      <w:pPr>
        <w:widowControl w:val="0"/>
        <w:adjustRightInd w:val="0"/>
        <w:rPr>
          <w:rFonts w:cs="Arial"/>
        </w:rPr>
      </w:pPr>
      <w:r>
        <w:rPr>
          <w:rFonts w:cs="Arial"/>
        </w:rPr>
        <w:t>Request signal from the Lane Biasing Setting Client to the Lane Biasing Settings Server to enable or disable the feature</w:t>
      </w:r>
    </w:p>
    <w:p w:rsidR="00244C30" w:rsidRDefault="00244C30" w:rsidP="00244C30">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5"/>
        <w:gridCol w:w="1620"/>
        <w:gridCol w:w="1170"/>
        <w:gridCol w:w="4325"/>
      </w:tblGrid>
      <w:tr w:rsidR="00244C30" w:rsidTr="00244C30">
        <w:trPr>
          <w:jc w:val="center"/>
        </w:trPr>
        <w:tc>
          <w:tcPr>
            <w:tcW w:w="332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3325" w:type="dxa"/>
            <w:vMerge w:val="restart"/>
            <w:tcBorders>
              <w:top w:val="single" w:sz="4" w:space="0" w:color="auto"/>
              <w:left w:val="single" w:sz="4" w:space="0" w:color="auto"/>
              <w:right w:val="single" w:sz="4" w:space="0" w:color="auto"/>
            </w:tcBorders>
          </w:tcPr>
          <w:p w:rsidR="00244C30" w:rsidRDefault="00244C30">
            <w:pPr>
              <w:spacing w:line="254" w:lineRule="auto"/>
              <w:rPr>
                <w:rFonts w:cs="Arial"/>
              </w:rPr>
            </w:pPr>
          </w:p>
          <w:p w:rsidR="00244C30" w:rsidRDefault="00244C30">
            <w:pPr>
              <w:spacing w:line="254" w:lineRule="auto"/>
              <w:rPr>
                <w:rFonts w:cs="Arial"/>
              </w:rPr>
            </w:pPr>
            <w:r>
              <w:rPr>
                <w:rFonts w:cs="Arial"/>
              </w:rPr>
              <w:t>TjaLaneBiasEnbl_D_RqMnu</w:t>
            </w:r>
          </w:p>
          <w:p w:rsidR="00244C30" w:rsidRDefault="00244C30">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Null</w:t>
            </w:r>
          </w:p>
        </w:tc>
        <w:tc>
          <w:tcPr>
            <w:tcW w:w="117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rsidR="00244C30" w:rsidRDefault="00244C30">
            <w:pPr>
              <w:autoSpaceDE w:val="0"/>
              <w:autoSpaceDN w:val="0"/>
              <w:adjustRightInd w:val="0"/>
              <w:spacing w:line="276" w:lineRule="auto"/>
              <w:rPr>
                <w:rFonts w:cs="Arial"/>
              </w:rPr>
            </w:pPr>
          </w:p>
        </w:tc>
      </w:tr>
      <w:tr w:rsidR="00244C30" w:rsidTr="00244C30">
        <w:trPr>
          <w:trHeight w:val="314"/>
          <w:jc w:val="center"/>
        </w:trPr>
        <w:tc>
          <w:tcPr>
            <w:tcW w:w="3325" w:type="dxa"/>
            <w:vMerge/>
            <w:tcBorders>
              <w:left w:val="single" w:sz="4" w:space="0" w:color="auto"/>
              <w:right w:val="single" w:sz="4" w:space="0" w:color="auto"/>
            </w:tcBorders>
            <w:vAlign w:val="center"/>
            <w:hideMark/>
          </w:tcPr>
          <w:p w:rsidR="00244C30" w:rsidRDefault="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Disable</w:t>
            </w:r>
          </w:p>
        </w:tc>
        <w:tc>
          <w:tcPr>
            <w:tcW w:w="117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325" w:type="dxa"/>
            <w:vMerge/>
            <w:tcBorders>
              <w:left w:val="single" w:sz="4" w:space="0" w:color="auto"/>
              <w:bottom w:val="single" w:sz="4" w:space="0" w:color="auto"/>
              <w:right w:val="single" w:sz="4" w:space="0" w:color="auto"/>
            </w:tcBorders>
            <w:vAlign w:val="center"/>
          </w:tcPr>
          <w:p w:rsidR="00244C30" w:rsidRDefault="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Enable</w:t>
            </w:r>
          </w:p>
        </w:tc>
        <w:tc>
          <w:tcPr>
            <w:tcW w:w="117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0x2</w:t>
            </w:r>
          </w:p>
        </w:tc>
        <w:tc>
          <w:tcPr>
            <w:tcW w:w="4325"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bl>
    <w:p w:rsidR="00244C30" w:rsidRDefault="00244C30" w:rsidP="00244C30">
      <w:pPr>
        <w:rPr>
          <w:rFonts w:cs="Arial"/>
        </w:rPr>
      </w:pPr>
    </w:p>
    <w:p w:rsidR="00244C30" w:rsidRDefault="00244C30" w:rsidP="00244C30"/>
    <w:p w:rsidR="00244C30" w:rsidRDefault="00244C30" w:rsidP="00244C30">
      <w:pPr>
        <w:pStyle w:val="Heading3"/>
      </w:pPr>
      <w:bookmarkStart w:id="391" w:name="_Toc35508899"/>
      <w:r w:rsidRPr="00B9479B">
        <w:t>MD-REQ-383982/A-TjaLaneBiasEnbl_D_Stat</w:t>
      </w:r>
      <w:bookmarkEnd w:id="391"/>
    </w:p>
    <w:p w:rsidR="00244C30" w:rsidRDefault="00244C30" w:rsidP="00244C30">
      <w:pPr>
        <w:rPr>
          <w:rFonts w:cs="Arial"/>
        </w:rPr>
      </w:pPr>
      <w:r>
        <w:rPr>
          <w:rFonts w:cs="Arial"/>
        </w:rPr>
        <w:t>Message Type: Status</w:t>
      </w:r>
    </w:p>
    <w:p w:rsidR="00244C30" w:rsidRDefault="00244C30" w:rsidP="00244C30">
      <w:pPr>
        <w:rPr>
          <w:rFonts w:cs="Arial"/>
        </w:rPr>
      </w:pPr>
    </w:p>
    <w:p w:rsidR="00244C30" w:rsidRDefault="00244C30" w:rsidP="00244C30">
      <w:pPr>
        <w:widowControl w:val="0"/>
        <w:adjustRightInd w:val="0"/>
        <w:rPr>
          <w:rFonts w:cs="Arial"/>
        </w:rPr>
      </w:pPr>
      <w:r>
        <w:rPr>
          <w:rFonts w:cs="Arial"/>
        </w:rPr>
        <w:t>Status signal from the Lane Biasing Settings Server with the status of Lane Biasing feature</w:t>
      </w:r>
    </w:p>
    <w:p w:rsidR="00244C30" w:rsidRDefault="00244C30" w:rsidP="00244C30">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5"/>
        <w:gridCol w:w="1620"/>
        <w:gridCol w:w="1170"/>
        <w:gridCol w:w="4325"/>
      </w:tblGrid>
      <w:tr w:rsidR="00244C30" w:rsidTr="00244C30">
        <w:trPr>
          <w:jc w:val="center"/>
        </w:trPr>
        <w:tc>
          <w:tcPr>
            <w:tcW w:w="332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3325" w:type="dxa"/>
            <w:vMerge w:val="restart"/>
            <w:tcBorders>
              <w:top w:val="single" w:sz="4" w:space="0" w:color="auto"/>
              <w:left w:val="single" w:sz="4" w:space="0" w:color="auto"/>
              <w:right w:val="single" w:sz="4" w:space="0" w:color="auto"/>
            </w:tcBorders>
          </w:tcPr>
          <w:p w:rsidR="00244C30" w:rsidRDefault="00244C30">
            <w:pPr>
              <w:spacing w:line="254" w:lineRule="auto"/>
              <w:rPr>
                <w:rFonts w:cs="Arial"/>
              </w:rPr>
            </w:pPr>
          </w:p>
          <w:p w:rsidR="00244C30" w:rsidRDefault="00244C30">
            <w:pPr>
              <w:spacing w:line="254" w:lineRule="auto"/>
              <w:rPr>
                <w:rFonts w:cs="Arial"/>
              </w:rPr>
            </w:pPr>
            <w:r>
              <w:rPr>
                <w:rFonts w:cs="Arial"/>
              </w:rPr>
              <w:t>TjaLaneBiasEnbl_D_Stat</w:t>
            </w:r>
          </w:p>
          <w:p w:rsidR="00244C30" w:rsidRDefault="00244C30">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Inactive</w:t>
            </w:r>
          </w:p>
        </w:tc>
        <w:tc>
          <w:tcPr>
            <w:tcW w:w="117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rsidR="00244C30" w:rsidRDefault="00244C30">
            <w:pPr>
              <w:autoSpaceDE w:val="0"/>
              <w:autoSpaceDN w:val="0"/>
              <w:adjustRightInd w:val="0"/>
              <w:spacing w:line="276" w:lineRule="auto"/>
              <w:rPr>
                <w:rFonts w:cs="Arial"/>
              </w:rPr>
            </w:pPr>
          </w:p>
        </w:tc>
      </w:tr>
      <w:tr w:rsidR="00244C30" w:rsidTr="00244C30">
        <w:trPr>
          <w:trHeight w:val="314"/>
          <w:jc w:val="center"/>
        </w:trPr>
        <w:tc>
          <w:tcPr>
            <w:tcW w:w="3325" w:type="dxa"/>
            <w:vMerge/>
            <w:tcBorders>
              <w:left w:val="single" w:sz="4" w:space="0" w:color="auto"/>
              <w:right w:val="single" w:sz="4" w:space="0" w:color="auto"/>
            </w:tcBorders>
            <w:vAlign w:val="center"/>
            <w:hideMark/>
          </w:tcPr>
          <w:p w:rsidR="00244C30" w:rsidRDefault="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Disabled</w:t>
            </w:r>
          </w:p>
        </w:tc>
        <w:tc>
          <w:tcPr>
            <w:tcW w:w="117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325" w:type="dxa"/>
            <w:vMerge/>
            <w:tcBorders>
              <w:left w:val="single" w:sz="4" w:space="0" w:color="auto"/>
              <w:bottom w:val="single" w:sz="4" w:space="0" w:color="auto"/>
              <w:right w:val="single" w:sz="4" w:space="0" w:color="auto"/>
            </w:tcBorders>
            <w:vAlign w:val="center"/>
          </w:tcPr>
          <w:p w:rsidR="00244C30" w:rsidRDefault="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Enabled</w:t>
            </w:r>
          </w:p>
        </w:tc>
        <w:tc>
          <w:tcPr>
            <w:tcW w:w="117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0x2</w:t>
            </w:r>
          </w:p>
        </w:tc>
        <w:tc>
          <w:tcPr>
            <w:tcW w:w="4325"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bl>
    <w:p w:rsidR="00244C30" w:rsidRDefault="00244C30" w:rsidP="00244C30">
      <w:pPr>
        <w:rPr>
          <w:rFonts w:cs="Arial"/>
        </w:rPr>
      </w:pPr>
    </w:p>
    <w:p w:rsidR="00244C30" w:rsidRDefault="00244C30" w:rsidP="00244C30"/>
    <w:p w:rsidR="00244C30" w:rsidRDefault="00244C30">
      <w:pPr>
        <w:spacing w:after="200" w:line="276" w:lineRule="auto"/>
      </w:pPr>
      <w:r>
        <w:br w:type="page"/>
      </w:r>
    </w:p>
    <w:p w:rsidR="00244C30" w:rsidRDefault="00244C30" w:rsidP="00244C30">
      <w:pPr>
        <w:pStyle w:val="Heading2"/>
      </w:pPr>
      <w:bookmarkStart w:id="392" w:name="_Toc35508900"/>
      <w:r w:rsidRPr="00B9479B">
        <w:lastRenderedPageBreak/>
        <w:t>VS-CLD-REQ-133255/A-Vehicle Language Setting Client</w:t>
      </w:r>
      <w:bookmarkEnd w:id="392"/>
    </w:p>
    <w:p w:rsidR="00244C30" w:rsidRDefault="00244C30" w:rsidP="00244C30">
      <w:pPr>
        <w:pStyle w:val="Heading2"/>
      </w:pPr>
      <w:bookmarkStart w:id="393" w:name="_Toc35508901"/>
      <w:r w:rsidRPr="00B9479B">
        <w:t>VS-CLD-REQ-025444/A-Vehicle Language Settings Server (TcSE ROIN-150813-1)</w:t>
      </w:r>
      <w:bookmarkEnd w:id="393"/>
    </w:p>
    <w:p w:rsidR="00AD3157" w:rsidRDefault="00244C30">
      <w:pPr>
        <w:rPr>
          <w:rFonts w:cs="Arial"/>
          <w:szCs w:val="20"/>
        </w:rPr>
      </w:pPr>
      <w:r>
        <w:rPr>
          <w:rFonts w:cs="Arial"/>
          <w:szCs w:val="20"/>
        </w:rPr>
        <w:t>Responsibility :  The vehicle language settings server provides status of vehicle language settings status to the vehicle settings client.</w:t>
      </w:r>
    </w:p>
    <w:p w:rsidR="00AD3157" w:rsidRDefault="00AD3157">
      <w:pPr>
        <w:rPr>
          <w:rFonts w:cs="Arial"/>
          <w:szCs w:val="20"/>
        </w:rPr>
      </w:pPr>
    </w:p>
    <w:p w:rsidR="00244C30" w:rsidRDefault="00244C30" w:rsidP="00244C30">
      <w:pPr>
        <w:pStyle w:val="Heading2"/>
      </w:pPr>
      <w:bookmarkStart w:id="394" w:name="_Toc35508902"/>
      <w:r w:rsidRPr="00B9479B">
        <w:t>VS-CLD-REQ-025445/B-Ambient Lighting / Vehicle Settings Client (TcSE ROIN-159910-1)</w:t>
      </w:r>
      <w:bookmarkEnd w:id="394"/>
    </w:p>
    <w:p w:rsidR="00AD3157" w:rsidRDefault="00244C30">
      <w:pPr>
        <w:rPr>
          <w:rFonts w:cs="Arial"/>
          <w:szCs w:val="20"/>
        </w:rPr>
      </w:pPr>
      <w:r>
        <w:rPr>
          <w:rFonts w:cs="Arial"/>
          <w:szCs w:val="20"/>
        </w:rPr>
        <w:t>Responsibility :  The Ambient Lighting Settings Client makes requests to the external vehicle settings function to change Ambient lighting color or intensity as requested by the user.</w:t>
      </w:r>
    </w:p>
    <w:p w:rsidR="00AD3157" w:rsidRDefault="00AD3157">
      <w:pPr>
        <w:rPr>
          <w:rFonts w:cs="Arial"/>
          <w:szCs w:val="20"/>
        </w:rPr>
      </w:pPr>
    </w:p>
    <w:p w:rsidR="00AD3157" w:rsidRDefault="00AD3157">
      <w:pPr>
        <w:rPr>
          <w:rFonts w:cs="Arial"/>
          <w:szCs w:val="20"/>
        </w:rPr>
      </w:pPr>
    </w:p>
    <w:p w:rsidR="00244C30" w:rsidRDefault="00244C30" w:rsidP="00244C30">
      <w:pPr>
        <w:pStyle w:val="Heading2"/>
      </w:pPr>
      <w:bookmarkStart w:id="395" w:name="_Toc35508903"/>
      <w:r w:rsidRPr="00B9479B">
        <w:t>VS-CLD-REQ-133269/B-Ambient Lighting / Vehicle Setting Server</w:t>
      </w:r>
      <w:bookmarkEnd w:id="395"/>
    </w:p>
    <w:p w:rsidR="00244C30" w:rsidRDefault="00244C30" w:rsidP="00244C30">
      <w:pPr>
        <w:pStyle w:val="Heading2"/>
      </w:pPr>
      <w:bookmarkStart w:id="396" w:name="_Toc35508904"/>
      <w:r w:rsidRPr="00B9479B">
        <w:t>VS-CLD-REQ-025446/A-Charge Port Light Ring Client (TcSE ROIN-270413)</w:t>
      </w:r>
      <w:bookmarkEnd w:id="396"/>
    </w:p>
    <w:p w:rsidR="00AD3157" w:rsidRDefault="00244C30">
      <w:pPr>
        <w:rPr>
          <w:rFonts w:cs="Arial"/>
          <w:szCs w:val="20"/>
        </w:rPr>
      </w:pPr>
      <w:r>
        <w:rPr>
          <w:rFonts w:cs="Arial"/>
          <w:szCs w:val="20"/>
        </w:rPr>
        <w:t>The charge port light ring client is a vehicle settings display.  It shows the current light ring style and also allows a user to select a different style.  The charge port light ring client transmits the current style setting to the charge port light ring server.</w:t>
      </w:r>
    </w:p>
    <w:p w:rsidR="00244C30" w:rsidRDefault="00244C30" w:rsidP="00244C30">
      <w:pPr>
        <w:pStyle w:val="Heading2"/>
      </w:pPr>
      <w:bookmarkStart w:id="397" w:name="_Toc35508905"/>
      <w:r w:rsidRPr="00B9479B">
        <w:t>VS-CLD-REQ-093987/A-Charge Port Unlock Client</w:t>
      </w:r>
      <w:bookmarkEnd w:id="397"/>
    </w:p>
    <w:p w:rsidR="00244C30" w:rsidRDefault="00244C30">
      <w:pPr>
        <w:rPr>
          <w:rFonts w:cs="Arial"/>
        </w:rPr>
      </w:pPr>
      <w:r>
        <w:rPr>
          <w:rFonts w:cs="Arial"/>
        </w:rPr>
        <w:t>The charge port unlock client is a vehicle settings display.  It shows the current lock status and also allows a user to select unlock the cord.  The charge port unlock client transmits the unlock command to the charge port unlock server.</w:t>
      </w:r>
    </w:p>
    <w:p w:rsidR="00244C30" w:rsidRDefault="00244C30" w:rsidP="00244C30">
      <w:pPr>
        <w:pStyle w:val="Heading2"/>
      </w:pPr>
      <w:bookmarkStart w:id="398" w:name="_Toc35508906"/>
      <w:r w:rsidRPr="00B9479B">
        <w:t>VS-CLD-REQ-133260/A-Charge Port Unlock Server</w:t>
      </w:r>
      <w:bookmarkEnd w:id="398"/>
    </w:p>
    <w:p w:rsidR="00244C30" w:rsidRDefault="00244C30" w:rsidP="00244C30">
      <w:pPr>
        <w:pStyle w:val="Heading2"/>
      </w:pPr>
      <w:bookmarkStart w:id="399" w:name="_Toc35508907"/>
      <w:r w:rsidRPr="00B9479B">
        <w:t>VS-CLD-REQ-133257/A-Vehicle Settings Temperature Units Client</w:t>
      </w:r>
      <w:bookmarkEnd w:id="399"/>
    </w:p>
    <w:p w:rsidR="00244C30" w:rsidRDefault="00244C30" w:rsidP="00244C30">
      <w:pPr>
        <w:pStyle w:val="Heading2"/>
      </w:pPr>
      <w:bookmarkStart w:id="400" w:name="_Toc35508908"/>
      <w:r w:rsidRPr="00B9479B">
        <w:t>VS-CLD-REQ-133258/A-Vehicle Settings Temperature Units Server</w:t>
      </w:r>
      <w:bookmarkEnd w:id="400"/>
    </w:p>
    <w:p w:rsidR="00244C30" w:rsidRDefault="00244C30" w:rsidP="00244C30">
      <w:pPr>
        <w:pStyle w:val="Heading2"/>
      </w:pPr>
      <w:bookmarkStart w:id="401" w:name="_Toc35508909"/>
      <w:r w:rsidRPr="00B9479B">
        <w:t>VS-CLD-REQ-133261/A-Vehicle Settings 12/24 Hour Mode Client</w:t>
      </w:r>
      <w:bookmarkEnd w:id="401"/>
    </w:p>
    <w:p w:rsidR="00244C30" w:rsidRDefault="00244C30" w:rsidP="00244C30">
      <w:pPr>
        <w:pStyle w:val="Heading2"/>
      </w:pPr>
      <w:bookmarkStart w:id="402" w:name="_Toc35508910"/>
      <w:r w:rsidRPr="00B9479B">
        <w:t>VS-CLD-REQ-133259/A-Vehicle Settings 12/24 Hour Mode Server</w:t>
      </w:r>
      <w:bookmarkEnd w:id="402"/>
    </w:p>
    <w:p w:rsidR="00244C30" w:rsidRDefault="00244C30" w:rsidP="00244C30">
      <w:pPr>
        <w:pStyle w:val="Heading2"/>
      </w:pPr>
      <w:bookmarkStart w:id="403" w:name="_Toc35508911"/>
      <w:r w:rsidRPr="00B9479B">
        <w:t>VS-CLD-REQ-133262/A-Vehicle Settings Distance Units Client</w:t>
      </w:r>
      <w:bookmarkEnd w:id="403"/>
    </w:p>
    <w:p w:rsidR="00244C30" w:rsidRDefault="00244C30" w:rsidP="00244C30">
      <w:pPr>
        <w:pStyle w:val="Heading2"/>
      </w:pPr>
      <w:bookmarkStart w:id="404" w:name="_Toc35508912"/>
      <w:r w:rsidRPr="00B9479B">
        <w:t>VS-CLD-REQ-133263/A-Vehicle Settings Distance Units Server</w:t>
      </w:r>
      <w:bookmarkEnd w:id="404"/>
    </w:p>
    <w:p w:rsidR="00244C30" w:rsidRDefault="00244C30" w:rsidP="00244C30">
      <w:pPr>
        <w:pStyle w:val="Heading2"/>
      </w:pPr>
      <w:bookmarkStart w:id="405" w:name="_Toc35508913"/>
      <w:r w:rsidRPr="00B9479B">
        <w:t>VS-CLD-REQ-025448/D-Keypad Server / External Personalization Function (TcSE ROIN-293526-1)</w:t>
      </w:r>
      <w:bookmarkEnd w:id="405"/>
    </w:p>
    <w:p w:rsidR="00244C30" w:rsidRDefault="00244C30">
      <w:pPr>
        <w:rPr>
          <w:rFonts w:cs="Arial"/>
        </w:rPr>
      </w:pPr>
    </w:p>
    <w:p w:rsidR="00244C30" w:rsidRDefault="00244C30"/>
    <w:p w:rsidR="00244C30" w:rsidRDefault="00244C30" w:rsidP="00244C30">
      <w:pPr>
        <w:pStyle w:val="Heading2"/>
      </w:pPr>
      <w:bookmarkStart w:id="406" w:name="_Toc35508914"/>
      <w:r w:rsidRPr="00B9479B">
        <w:t>VS-CLD-REQ-025447/D-Keypad Client / Personalization Client (TcSE ROIN-293524-1)</w:t>
      </w:r>
      <w:bookmarkEnd w:id="406"/>
    </w:p>
    <w:p w:rsidR="00244C30" w:rsidRDefault="00244C30">
      <w:pPr>
        <w:rPr>
          <w:rFonts w:cs="Arial"/>
        </w:rPr>
      </w:pPr>
    </w:p>
    <w:p w:rsidR="00244C30" w:rsidRDefault="00244C30"/>
    <w:p w:rsidR="00244C30" w:rsidRDefault="00244C30" w:rsidP="00244C30">
      <w:pPr>
        <w:pStyle w:val="Heading2"/>
      </w:pPr>
      <w:bookmarkStart w:id="407" w:name="_Toc35508915"/>
      <w:r w:rsidRPr="00B9479B">
        <w:t>VS-CLD-REQ-025497/A-Vehicle Settings Beep Server (TcSE ROIN-141569-1)</w:t>
      </w:r>
      <w:bookmarkEnd w:id="407"/>
    </w:p>
    <w:p w:rsidR="00AD3157" w:rsidRDefault="00244C30">
      <w:pPr>
        <w:rPr>
          <w:rFonts w:cs="Arial"/>
          <w:szCs w:val="20"/>
        </w:rPr>
      </w:pPr>
      <w:r>
        <w:rPr>
          <w:rFonts w:cs="Arial"/>
          <w:szCs w:val="20"/>
        </w:rPr>
        <w:t>Responsibility :  The vehicle settings beep server provides status of the touch panel beeps setting.</w:t>
      </w:r>
    </w:p>
    <w:p w:rsidR="00AD3157" w:rsidRDefault="00AD3157"/>
    <w:p w:rsidR="00244C30" w:rsidRDefault="00244C30" w:rsidP="00244C30">
      <w:pPr>
        <w:pStyle w:val="Heading2"/>
      </w:pPr>
      <w:bookmarkStart w:id="408" w:name="_Toc35508916"/>
      <w:r w:rsidRPr="00B9479B">
        <w:lastRenderedPageBreak/>
        <w:t>VS-CLD-REQ-133637/B-Vehicle Settings Beep Client</w:t>
      </w:r>
      <w:bookmarkEnd w:id="408"/>
    </w:p>
    <w:p w:rsidR="00244C30" w:rsidRDefault="00244C30" w:rsidP="00244C30">
      <w:pPr>
        <w:pStyle w:val="Heading2"/>
      </w:pPr>
      <w:bookmarkStart w:id="409" w:name="_Toc35508917"/>
      <w:r w:rsidRPr="00B9479B">
        <w:t>VS-CLD-REQ-025442/B-Vehicle Settings Client (TcSE ROIN-141546-2)</w:t>
      </w:r>
      <w:bookmarkEnd w:id="409"/>
    </w:p>
    <w:p w:rsidR="00AD3157" w:rsidRDefault="00244C30">
      <w:pPr>
        <w:rPr>
          <w:rFonts w:cs="Arial"/>
          <w:szCs w:val="20"/>
        </w:rPr>
      </w:pPr>
      <w:r>
        <w:rPr>
          <w:rFonts w:cs="Arial"/>
          <w:szCs w:val="20"/>
        </w:rPr>
        <w:t xml:space="preserve">Responsibility: The </w:t>
      </w:r>
      <w:r>
        <w:rPr>
          <w:rStyle w:val="spelle"/>
          <w:rFonts w:cs="Arial"/>
          <w:szCs w:val="20"/>
        </w:rPr>
        <w:t>Vehicle Settings</w:t>
      </w:r>
      <w:r>
        <w:rPr>
          <w:rFonts w:cs="Arial"/>
          <w:szCs w:val="20"/>
        </w:rPr>
        <w:t xml:space="preserve"> Client controls all vehicle settings change requests from the user, to various servers depending upon the functionality of the setting.</w:t>
      </w:r>
    </w:p>
    <w:p w:rsidR="00AD3157" w:rsidRDefault="00244C30">
      <w:r>
        <w:rPr>
          <w:rFonts w:cs="Arial"/>
          <w:szCs w:val="20"/>
        </w:rPr>
        <w:t xml:space="preserve"> </w:t>
      </w:r>
    </w:p>
    <w:p w:rsidR="00244C30" w:rsidRDefault="00244C30" w:rsidP="00244C30">
      <w:pPr>
        <w:pStyle w:val="Heading2"/>
      </w:pPr>
      <w:bookmarkStart w:id="410" w:name="_Toc35508918"/>
      <w:r w:rsidRPr="00B9479B">
        <w:t>VS-CLD-REQ-025443/B-Vehicle Settings Server (TcSE ROIN-141547-2)</w:t>
      </w:r>
      <w:bookmarkEnd w:id="410"/>
    </w:p>
    <w:p w:rsidR="00AD3157" w:rsidRDefault="00244C30">
      <w:pPr>
        <w:rPr>
          <w:rFonts w:cs="Arial"/>
          <w:szCs w:val="20"/>
        </w:rPr>
      </w:pPr>
      <w:r>
        <w:rPr>
          <w:rFonts w:cs="Arial"/>
          <w:szCs w:val="20"/>
        </w:rPr>
        <w:t>Responsibility :  The vehicle settings server provides status of vehicle settings status to the vehicle settings client.</w:t>
      </w:r>
    </w:p>
    <w:p w:rsidR="00AD3157" w:rsidRDefault="00AD3157">
      <w:pPr>
        <w:rPr>
          <w:rFonts w:cs="Arial"/>
          <w:szCs w:val="20"/>
        </w:rPr>
      </w:pPr>
    </w:p>
    <w:p w:rsidR="00244C30" w:rsidRDefault="00244C30" w:rsidP="00244C30">
      <w:pPr>
        <w:pStyle w:val="Heading2"/>
      </w:pPr>
      <w:bookmarkStart w:id="411" w:name="_Toc35508919"/>
      <w:r w:rsidRPr="00B9479B">
        <w:t>VS-CLD-REQ-347054/A-Eco-Idle Client</w:t>
      </w:r>
      <w:bookmarkEnd w:id="411"/>
    </w:p>
    <w:p w:rsidR="00244C30" w:rsidRDefault="00244C30" w:rsidP="00244C30">
      <w:r>
        <w:t>The Eco-Idle Client interfaces with the user via the HMI and is responsible for sending the Eco-Idle Setting request to the Eco-Idle Server.</w:t>
      </w:r>
    </w:p>
    <w:p w:rsidR="00244C30" w:rsidRDefault="00244C30" w:rsidP="00244C30"/>
    <w:p w:rsidR="00244C30" w:rsidRDefault="00244C30" w:rsidP="00244C30">
      <w:pPr>
        <w:pStyle w:val="Heading2"/>
      </w:pPr>
      <w:bookmarkStart w:id="412" w:name="_Toc35508920"/>
      <w:r w:rsidRPr="00B9479B">
        <w:t>VS-CLD-REQ-347055/A-Eco-Idle Server</w:t>
      </w:r>
      <w:bookmarkEnd w:id="412"/>
    </w:p>
    <w:p w:rsidR="00244C30" w:rsidRDefault="00244C30" w:rsidP="00244C30">
      <w:r>
        <w:t>The Eco-Idle Server is responsible for the control of the Eco-Idle function and interfaces with the Eco-Idle Client.</w:t>
      </w:r>
    </w:p>
    <w:p w:rsidR="00244C30" w:rsidRDefault="00244C30" w:rsidP="00244C30"/>
    <w:p w:rsidR="00244C30" w:rsidRDefault="00244C30" w:rsidP="00244C30">
      <w:pPr>
        <w:pStyle w:val="Heading2"/>
      </w:pPr>
      <w:bookmarkStart w:id="413" w:name="_Toc35508921"/>
      <w:r w:rsidRPr="00B9479B">
        <w:t>VS-CLD-REQ-340540/A-Ambient Lighting Drive Mode Client</w:t>
      </w:r>
      <w:bookmarkEnd w:id="413"/>
    </w:p>
    <w:p w:rsidR="00244C30" w:rsidRDefault="00244C30" w:rsidP="00244C30">
      <w:r>
        <w:t>The Ambient Lighting Drive Mode Client interfaces with the user via HMI and is responsible for sending the Ambient Lighting Drive Mode setting request to the Ambient Lighting Drive Mode Server.</w:t>
      </w:r>
    </w:p>
    <w:p w:rsidR="00244C30" w:rsidRDefault="00244C30" w:rsidP="00244C30">
      <w:pPr>
        <w:pStyle w:val="Heading2"/>
      </w:pPr>
      <w:bookmarkStart w:id="414" w:name="_Toc35508922"/>
      <w:r w:rsidRPr="00B9479B">
        <w:t>VS-CLD-REQ-340542/A-Ambient Lighting Drive Mode Server</w:t>
      </w:r>
      <w:bookmarkEnd w:id="414"/>
    </w:p>
    <w:p w:rsidR="00244C30" w:rsidRDefault="00244C30" w:rsidP="00244C30">
      <w:r>
        <w:t>The Ambient Lighting Drive Mode Server is responsible for the ambient lighting drive mode function and interfaces with the Ambient Lighting Drive Mode Client.</w:t>
      </w:r>
    </w:p>
    <w:p w:rsidR="00244C30" w:rsidRDefault="00244C30" w:rsidP="00244C30">
      <w:pPr>
        <w:pStyle w:val="Heading2"/>
      </w:pPr>
      <w:bookmarkStart w:id="415" w:name="_Toc35508923"/>
      <w:r w:rsidRPr="00B9479B">
        <w:t>VS-CLD-REQ-339751/A-Propulsion Sound Client</w:t>
      </w:r>
      <w:bookmarkEnd w:id="415"/>
    </w:p>
    <w:p w:rsidR="00244C30" w:rsidRDefault="00244C30" w:rsidP="00244C30">
      <w:r>
        <w:t>The Propulsion Sound Client interfaces with the user via HMI and is responsible for sending the propulsion sound setting request to the propulsion sound server.</w:t>
      </w:r>
    </w:p>
    <w:p w:rsidR="00244C30" w:rsidRDefault="00244C30" w:rsidP="00244C30"/>
    <w:p w:rsidR="00244C30" w:rsidRDefault="00244C30" w:rsidP="00244C30">
      <w:pPr>
        <w:pStyle w:val="Heading2"/>
      </w:pPr>
      <w:bookmarkStart w:id="416" w:name="_Toc35508924"/>
      <w:r w:rsidRPr="00B9479B">
        <w:t>VS-CLD-REQ-339752/B-Propulsion Sound Server</w:t>
      </w:r>
      <w:bookmarkEnd w:id="416"/>
    </w:p>
    <w:p w:rsidR="00244C30" w:rsidRDefault="00244C30" w:rsidP="00244C30">
      <w:r>
        <w:t>The Propulsion Sound Server is responsible for control of the propulsion sound function and interfaces with the Propulsion Sound Client.</w:t>
      </w:r>
    </w:p>
    <w:p w:rsidR="00244C30" w:rsidRDefault="00244C30" w:rsidP="00244C30">
      <w:pPr>
        <w:pStyle w:val="Heading2"/>
      </w:pPr>
      <w:bookmarkStart w:id="417" w:name="_Toc35508925"/>
      <w:r w:rsidRPr="00B9479B">
        <w:t>VS-CLD-REQ-341184/A-Low Battery Alert Client</w:t>
      </w:r>
      <w:bookmarkEnd w:id="417"/>
    </w:p>
    <w:p w:rsidR="00244C30" w:rsidRDefault="00244C30" w:rsidP="00244C30">
      <w:r>
        <w:t>The Low Battery Alert Client interfaces with the user via HMI and is responsible for sending the Low Battery setting request to the Low Battery Server.</w:t>
      </w:r>
    </w:p>
    <w:p w:rsidR="00244C30" w:rsidRDefault="00244C30" w:rsidP="00244C30">
      <w:pPr>
        <w:pStyle w:val="Heading2"/>
      </w:pPr>
      <w:bookmarkStart w:id="418" w:name="_Toc35508926"/>
      <w:r w:rsidRPr="00B9479B">
        <w:t>VS-CLD-REQ-341185/A-Low Battery Alert Server</w:t>
      </w:r>
      <w:bookmarkEnd w:id="418"/>
    </w:p>
    <w:p w:rsidR="00244C30" w:rsidRDefault="00244C30" w:rsidP="00244C30">
      <w:r>
        <w:t>The Low Battery Alert Server is responsible for control of the Low Battery Alert function and interfaces with the Low Battery Alert Server</w:t>
      </w:r>
    </w:p>
    <w:p w:rsidR="00244C30" w:rsidRDefault="00244C30" w:rsidP="00244C30">
      <w:pPr>
        <w:pStyle w:val="Heading2"/>
      </w:pPr>
      <w:bookmarkStart w:id="419" w:name="_Toc35508927"/>
      <w:r w:rsidRPr="00B9479B">
        <w:t>VS-CLD-REQ-339750/A-Drive History Client</w:t>
      </w:r>
      <w:bookmarkEnd w:id="419"/>
    </w:p>
    <w:p w:rsidR="00244C30" w:rsidRDefault="00244C30" w:rsidP="00244C30">
      <w:r>
        <w:t>The Drive History Client is responsible for requesting the Long Term Drive History Reset to the Drive History Server</w:t>
      </w:r>
    </w:p>
    <w:p w:rsidR="00244C30" w:rsidRDefault="00244C30" w:rsidP="00244C30">
      <w:pPr>
        <w:pStyle w:val="Heading2"/>
      </w:pPr>
      <w:bookmarkStart w:id="420" w:name="_Toc35508928"/>
      <w:r w:rsidRPr="00B9479B">
        <w:lastRenderedPageBreak/>
        <w:t>VS-CLD-REQ-342947/A-Drive History Server</w:t>
      </w:r>
      <w:bookmarkEnd w:id="420"/>
    </w:p>
    <w:p w:rsidR="00244C30" w:rsidRDefault="00244C30" w:rsidP="00244C30">
      <w:pPr>
        <w:pStyle w:val="Heading2"/>
      </w:pPr>
      <w:bookmarkStart w:id="421" w:name="_Toc35508929"/>
      <w:r w:rsidRPr="00B9479B">
        <w:t>VS-CLD-REQ-362990/A-Quiet Time Client</w:t>
      </w:r>
      <w:bookmarkEnd w:id="421"/>
    </w:p>
    <w:p w:rsidR="00244C30" w:rsidRDefault="00244C30" w:rsidP="00244C30">
      <w:r>
        <w:t>The Quiet Time Client interfaces with the user via the HMI and is responsible for interfacing with the Quiet Time Server.  This includes sending the quiet time requests and receiving the quiet time responses from the Quiet Time Server. See SPSS requirements for details</w:t>
      </w:r>
    </w:p>
    <w:p w:rsidR="00244C30" w:rsidRDefault="00244C30" w:rsidP="00244C30"/>
    <w:p w:rsidR="00244C30" w:rsidRDefault="00244C30" w:rsidP="00244C30">
      <w:pPr>
        <w:pStyle w:val="Heading2"/>
      </w:pPr>
      <w:bookmarkStart w:id="422" w:name="_Toc35508930"/>
      <w:r w:rsidRPr="00B9479B">
        <w:t>VS-CLD-REQ-362991/A-Quiet Time Server</w:t>
      </w:r>
      <w:bookmarkEnd w:id="422"/>
    </w:p>
    <w:p w:rsidR="00244C30" w:rsidRDefault="00244C30" w:rsidP="00244C30">
      <w:r>
        <w:t>The Quiet Time Server is responsible for the control of the Quiet Time function and interfaces with the Quiet Time Client.</w:t>
      </w:r>
    </w:p>
    <w:p w:rsidR="00244C30" w:rsidRDefault="00244C30" w:rsidP="00244C30"/>
    <w:p w:rsidR="00244C30" w:rsidRDefault="00244C30" w:rsidP="00244C30">
      <w:pPr>
        <w:pStyle w:val="Heading2"/>
      </w:pPr>
      <w:bookmarkStart w:id="423" w:name="_Toc35508931"/>
      <w:r w:rsidRPr="00B9479B">
        <w:t>VS-CLD-REQ-375893/A-Trail Turn Assist Client</w:t>
      </w:r>
      <w:bookmarkEnd w:id="423"/>
    </w:p>
    <w:p w:rsidR="00244C30" w:rsidRDefault="00244C30" w:rsidP="00244C30">
      <w:r>
        <w:t>The Trail Turn Assist Client interfaces with the user via the HMI and is responsible for interfacing with the Trail Turn Assist Server.  This includes sending the HMI settings requests and receiving the responses from the Trail Turn Assist Server.  See SPSS requirements for details.</w:t>
      </w:r>
    </w:p>
    <w:p w:rsidR="00244C30" w:rsidRDefault="00244C30" w:rsidP="00244C30"/>
    <w:p w:rsidR="00244C30" w:rsidRDefault="00244C30" w:rsidP="00244C30">
      <w:pPr>
        <w:pStyle w:val="Heading2"/>
      </w:pPr>
      <w:bookmarkStart w:id="424" w:name="_Toc35508932"/>
      <w:r w:rsidRPr="00B9479B">
        <w:t>VS-CLD-REQ-375896/A-Trail Turn Assist Server</w:t>
      </w:r>
      <w:bookmarkEnd w:id="424"/>
    </w:p>
    <w:p w:rsidR="00244C30" w:rsidRDefault="00244C30" w:rsidP="00244C30">
      <w:r>
        <w:t>The Trail Turn Assist Server is responsible for the control of the Trail Turn Assist feature and interfaces with the Trail Turn Assist Client.</w:t>
      </w:r>
    </w:p>
    <w:p w:rsidR="00244C30" w:rsidRDefault="00244C30" w:rsidP="00244C30"/>
    <w:p w:rsidR="00244C30" w:rsidRDefault="00244C30" w:rsidP="00244C30">
      <w:pPr>
        <w:pStyle w:val="Heading2"/>
      </w:pPr>
      <w:bookmarkStart w:id="425" w:name="_Toc35508933"/>
      <w:r w:rsidRPr="00B9479B">
        <w:t>VS-CLD-REQ-354250/A-Clear Exit Assist Settings Client</w:t>
      </w:r>
      <w:bookmarkEnd w:id="425"/>
    </w:p>
    <w:p w:rsidR="00244C30" w:rsidRDefault="00244C30" w:rsidP="00244C30">
      <w:r>
        <w:t>The Clear Exit Assist Settings Client interfaces with the user via the HMI and is responsible for interfacing with the Clear Exit Assist Settings Server.  The Clear Exit Assist Settings Client is responsible for sending the Clear Exit Assist setting request signal to the Clear Exit Assist Settings Server.</w:t>
      </w:r>
    </w:p>
    <w:p w:rsidR="00244C30" w:rsidRDefault="00244C30" w:rsidP="00244C30"/>
    <w:p w:rsidR="00244C30" w:rsidRDefault="00244C30" w:rsidP="00244C30"/>
    <w:p w:rsidR="00244C30" w:rsidRDefault="00244C30" w:rsidP="00244C30">
      <w:pPr>
        <w:pStyle w:val="Heading2"/>
      </w:pPr>
      <w:bookmarkStart w:id="426" w:name="_Toc35508934"/>
      <w:r w:rsidRPr="00B9479B">
        <w:t>VS-CLD-REQ-354251/A-Clear Exit Assist Settings Server</w:t>
      </w:r>
      <w:bookmarkEnd w:id="426"/>
    </w:p>
    <w:p w:rsidR="00244C30" w:rsidRDefault="00244C30" w:rsidP="00244C30">
      <w:r>
        <w:t>The Clear Exit Assist Settings Server is responsible for the control of the Clear Exit Assist settings function and interfaces with the Clear Exit Assist Settings Client.</w:t>
      </w:r>
    </w:p>
    <w:p w:rsidR="00244C30" w:rsidRDefault="00244C30" w:rsidP="00244C30"/>
    <w:p w:rsidR="00244C30" w:rsidRDefault="00244C30" w:rsidP="00244C30">
      <w:pPr>
        <w:pStyle w:val="Heading2"/>
      </w:pPr>
      <w:bookmarkStart w:id="427" w:name="_Toc35508935"/>
      <w:r w:rsidRPr="00B9479B">
        <w:t>VS-CLD-REQ-359585/A-Clear Exit Assist Warning Client</w:t>
      </w:r>
      <w:bookmarkEnd w:id="427"/>
    </w:p>
    <w:p w:rsidR="00244C30" w:rsidRPr="00A94013" w:rsidRDefault="00244C30" w:rsidP="00244C30">
      <w:r w:rsidRPr="00A94013">
        <w:t>The Clear Exit Assist Warning Client interfaces with the user via the HMI and interfaces with the Clear Exit Assist Warning Server to determine if HMI updates are needed.</w:t>
      </w:r>
    </w:p>
    <w:p w:rsidR="00244C30" w:rsidRDefault="00244C30" w:rsidP="00244C30"/>
    <w:p w:rsidR="00244C30" w:rsidRDefault="00244C30" w:rsidP="00244C30">
      <w:pPr>
        <w:pStyle w:val="Heading2"/>
      </w:pPr>
      <w:bookmarkStart w:id="428" w:name="_Toc35508936"/>
      <w:r w:rsidRPr="00B9479B">
        <w:t>VS-CLD-REQ-359586/A-Clear Exit Assist Warning Server</w:t>
      </w:r>
      <w:bookmarkEnd w:id="428"/>
    </w:p>
    <w:p w:rsidR="00244C30" w:rsidRPr="0020293E" w:rsidRDefault="00244C30" w:rsidP="00244C30">
      <w:r w:rsidRPr="0020293E">
        <w:t>The Clear Exit Assist Warning Server is responsible for the control to the Clear Exit Assist function and interfaces with the Clear Exit Assist Warning Client.</w:t>
      </w:r>
    </w:p>
    <w:p w:rsidR="00244C30" w:rsidRDefault="00244C30" w:rsidP="00244C30"/>
    <w:p w:rsidR="00244C30" w:rsidRDefault="00244C30" w:rsidP="00244C30">
      <w:pPr>
        <w:pStyle w:val="Heading2"/>
      </w:pPr>
      <w:bookmarkStart w:id="429" w:name="_Toc35508937"/>
      <w:r w:rsidRPr="00B9479B">
        <w:t>VS-CLD-REQ-383974/A-Lane Biasing Settings Client</w:t>
      </w:r>
      <w:bookmarkEnd w:id="429"/>
    </w:p>
    <w:p w:rsidR="00244C30" w:rsidRDefault="00244C30" w:rsidP="00244C30">
      <w:r>
        <w:t xml:space="preserve">The Lane </w:t>
      </w:r>
      <w:r w:rsidRPr="00C06167">
        <w:t>Biasing Settings Client</w:t>
      </w:r>
      <w:r>
        <w:t xml:space="preserve"> interfaces with the user via the HMI and is responsible for interfacing with the Lane Biasing Settings Server.  This includes sending the HMI settings requests and receiving the responses and status updates from the Lane Biasing Settings Server.  </w:t>
      </w:r>
    </w:p>
    <w:p w:rsidR="00244C30" w:rsidRDefault="00244C30" w:rsidP="00244C30"/>
    <w:p w:rsidR="00244C30" w:rsidRDefault="00244C30" w:rsidP="00244C30"/>
    <w:p w:rsidR="00244C30" w:rsidRDefault="00244C30" w:rsidP="00244C30">
      <w:pPr>
        <w:pStyle w:val="Heading2"/>
      </w:pPr>
      <w:bookmarkStart w:id="430" w:name="_Toc35508938"/>
      <w:r w:rsidRPr="00B9479B">
        <w:lastRenderedPageBreak/>
        <w:t>VS-CLD-REQ-383975/A-Lane Biasing Settings Server</w:t>
      </w:r>
      <w:bookmarkEnd w:id="430"/>
    </w:p>
    <w:p w:rsidR="00244C30" w:rsidRDefault="00244C30" w:rsidP="00244C30">
      <w:pPr>
        <w:rPr>
          <w:rFonts w:cs="Arial"/>
        </w:rPr>
      </w:pPr>
      <w:r w:rsidRPr="00D0659C">
        <w:rPr>
          <w:rFonts w:cs="Arial"/>
        </w:rPr>
        <w:t xml:space="preserve">The </w:t>
      </w:r>
      <w:r>
        <w:rPr>
          <w:rFonts w:cs="Arial"/>
        </w:rPr>
        <w:t>Lane Biasing Assist</w:t>
      </w:r>
      <w:r w:rsidRPr="00D0659C">
        <w:rPr>
          <w:rFonts w:cs="Arial"/>
        </w:rPr>
        <w:t xml:space="preserve"> Settings Server is responsible for the control of the </w:t>
      </w:r>
      <w:r>
        <w:rPr>
          <w:rFonts w:cs="Arial"/>
        </w:rPr>
        <w:t>Lane Biasing</w:t>
      </w:r>
      <w:r w:rsidRPr="00D0659C">
        <w:rPr>
          <w:rFonts w:cs="Arial"/>
        </w:rPr>
        <w:t xml:space="preserve"> settings function and interfaces with the </w:t>
      </w:r>
      <w:r>
        <w:rPr>
          <w:rFonts w:cs="Arial"/>
        </w:rPr>
        <w:t>Lane Biasing</w:t>
      </w:r>
      <w:r w:rsidRPr="00D0659C">
        <w:rPr>
          <w:rFonts w:cs="Arial"/>
        </w:rPr>
        <w:t xml:space="preserve"> Settings Client.</w:t>
      </w:r>
    </w:p>
    <w:p w:rsidR="00244C30" w:rsidRPr="00D0659C" w:rsidRDefault="00244C30" w:rsidP="00244C30">
      <w:pPr>
        <w:rPr>
          <w:rFonts w:cs="Arial"/>
        </w:rPr>
      </w:pPr>
    </w:p>
    <w:p w:rsidR="00244C30" w:rsidRPr="00D0659C" w:rsidRDefault="00244C30" w:rsidP="00244C30">
      <w:pPr>
        <w:rPr>
          <w:rFonts w:cs="Arial"/>
        </w:rPr>
      </w:pPr>
    </w:p>
    <w:p w:rsidR="00244C30" w:rsidRDefault="00244C30" w:rsidP="00244C30">
      <w:pPr>
        <w:pStyle w:val="Heading1"/>
      </w:pPr>
      <w:bookmarkStart w:id="431" w:name="_Toc35508939"/>
      <w:r>
        <w:lastRenderedPageBreak/>
        <w:t>General Requirements</w:t>
      </w:r>
      <w:bookmarkEnd w:id="431"/>
    </w:p>
    <w:p w:rsidR="00244C30" w:rsidRPr="00244C30" w:rsidRDefault="00244C30" w:rsidP="00244C30">
      <w:pPr>
        <w:pStyle w:val="Heading2"/>
        <w:rPr>
          <w:b w:val="0"/>
          <w:u w:val="single"/>
        </w:rPr>
      </w:pPr>
      <w:bookmarkStart w:id="432" w:name="_Toc35508940"/>
      <w:r w:rsidRPr="00244C30">
        <w:rPr>
          <w:b w:val="0"/>
          <w:u w:val="single"/>
        </w:rPr>
        <w:t>VS-SR-REQ-134608/B-Cluster Vehicle Settings when Ignition is not in Run</w:t>
      </w:r>
      <w:bookmarkEnd w:id="432"/>
    </w:p>
    <w:p w:rsidR="00244C30" w:rsidRDefault="00244C30" w:rsidP="00244C30">
      <w:pPr>
        <w:rPr>
          <w:rFonts w:cs="Arial"/>
        </w:rPr>
      </w:pPr>
      <w:r w:rsidRPr="004C1DC2">
        <w:rPr>
          <w:rFonts w:cs="Arial"/>
        </w:rPr>
        <w:t>When HMIAudioMode (ie HMI_HMIMode_St) = ON then the Cluster shall be able to</w:t>
      </w:r>
      <w:r>
        <w:rPr>
          <w:rFonts w:cs="Arial"/>
        </w:rPr>
        <w:t xml:space="preserve"> support Vehicle Settings functions</w:t>
      </w:r>
      <w:r w:rsidRPr="004C1DC2">
        <w:rPr>
          <w:rFonts w:cs="Arial"/>
        </w:rPr>
        <w:t xml:space="preserve"> (ex Language, Tem</w:t>
      </w:r>
      <w:r>
        <w:rPr>
          <w:rFonts w:cs="Arial"/>
        </w:rPr>
        <w:t>p units, 12/24 hour mode, Distance units</w:t>
      </w:r>
      <w:r w:rsidRPr="004C1DC2">
        <w:rPr>
          <w:rFonts w:cs="Arial"/>
        </w:rPr>
        <w:t>…)</w:t>
      </w:r>
      <w:r>
        <w:rPr>
          <w:rFonts w:cs="Arial"/>
        </w:rPr>
        <w:t xml:space="preserve"> regardless if the Cluster HMI is active or not</w:t>
      </w:r>
      <w:r w:rsidRPr="004C1DC2">
        <w:rPr>
          <w:rFonts w:cs="Arial"/>
        </w:rPr>
        <w:t>.</w:t>
      </w:r>
      <w:r>
        <w:rPr>
          <w:rFonts w:cs="Arial"/>
        </w:rPr>
        <w:t xml:space="preserve"> </w:t>
      </w:r>
    </w:p>
    <w:p w:rsidR="00244C30" w:rsidRDefault="00244C30" w:rsidP="00244C30">
      <w:pPr>
        <w:rPr>
          <w:rFonts w:cs="Arial"/>
        </w:rPr>
      </w:pPr>
    </w:p>
    <w:p w:rsidR="00244C30" w:rsidRPr="004C1DC2" w:rsidRDefault="00244C30" w:rsidP="00244C30">
      <w:pPr>
        <w:rPr>
          <w:rFonts w:cs="Arial"/>
        </w:rPr>
      </w:pPr>
      <w:r w:rsidRPr="004C1DC2">
        <w:rPr>
          <w:rFonts w:cs="Arial"/>
        </w:rPr>
        <w:t>Ex.  Change Language</w:t>
      </w:r>
    </w:p>
    <w:p w:rsidR="00244C30" w:rsidRDefault="00244C30" w:rsidP="00244C30">
      <w:pPr>
        <w:numPr>
          <w:ilvl w:val="0"/>
          <w:numId w:val="301"/>
        </w:numPr>
        <w:rPr>
          <w:rFonts w:cs="Arial"/>
        </w:rPr>
      </w:pPr>
      <w:r w:rsidRPr="004C1DC2">
        <w:rPr>
          <w:rFonts w:cs="Arial"/>
          <w:u w:val="single"/>
        </w:rPr>
        <w:t>Pre-Condition</w:t>
      </w:r>
      <w:r>
        <w:rPr>
          <w:rFonts w:cs="Arial"/>
        </w:rPr>
        <w:t xml:space="preserve">:  </w:t>
      </w:r>
    </w:p>
    <w:p w:rsidR="00244C30" w:rsidRDefault="00244C30" w:rsidP="00244C30">
      <w:pPr>
        <w:numPr>
          <w:ilvl w:val="1"/>
          <w:numId w:val="301"/>
        </w:numPr>
        <w:rPr>
          <w:rFonts w:cs="Arial"/>
        </w:rPr>
      </w:pPr>
      <w:r>
        <w:rPr>
          <w:rFonts w:cs="Arial"/>
        </w:rPr>
        <w:t xml:space="preserve">Ignition_Status = OFF </w:t>
      </w:r>
    </w:p>
    <w:p w:rsidR="00244C30" w:rsidRDefault="00244C30" w:rsidP="00244C30">
      <w:pPr>
        <w:numPr>
          <w:ilvl w:val="1"/>
          <w:numId w:val="301"/>
        </w:numPr>
        <w:rPr>
          <w:rFonts w:cs="Arial"/>
        </w:rPr>
      </w:pPr>
      <w:r>
        <w:rPr>
          <w:rFonts w:cs="Arial"/>
        </w:rPr>
        <w:t>HMIAudioMode = ON (ie infotainment system is ON)</w:t>
      </w:r>
    </w:p>
    <w:p w:rsidR="00244C30" w:rsidRDefault="00244C30" w:rsidP="00244C30">
      <w:pPr>
        <w:numPr>
          <w:ilvl w:val="1"/>
          <w:numId w:val="301"/>
        </w:numPr>
        <w:rPr>
          <w:rFonts w:cs="Arial"/>
        </w:rPr>
      </w:pPr>
      <w:r>
        <w:rPr>
          <w:rFonts w:cs="Arial"/>
        </w:rPr>
        <w:t>Cluster HMI is OFF</w:t>
      </w:r>
    </w:p>
    <w:p w:rsidR="00244C30" w:rsidRDefault="00244C30" w:rsidP="00244C30">
      <w:pPr>
        <w:numPr>
          <w:ilvl w:val="1"/>
          <w:numId w:val="301"/>
        </w:numPr>
        <w:rPr>
          <w:rFonts w:cs="Arial"/>
        </w:rPr>
      </w:pPr>
      <w:r>
        <w:rPr>
          <w:rFonts w:cs="Arial"/>
        </w:rPr>
        <w:t>Language equals English</w:t>
      </w:r>
    </w:p>
    <w:p w:rsidR="00244C30" w:rsidRDefault="00244C30" w:rsidP="00244C30">
      <w:pPr>
        <w:numPr>
          <w:ilvl w:val="0"/>
          <w:numId w:val="301"/>
        </w:numPr>
        <w:rPr>
          <w:rFonts w:cs="Arial"/>
        </w:rPr>
      </w:pPr>
      <w:r w:rsidRPr="004C1DC2">
        <w:rPr>
          <w:rFonts w:cs="Arial"/>
          <w:u w:val="single"/>
        </w:rPr>
        <w:t>Event</w:t>
      </w:r>
      <w:r>
        <w:rPr>
          <w:rFonts w:cs="Arial"/>
        </w:rPr>
        <w:t xml:space="preserve">:  </w:t>
      </w:r>
    </w:p>
    <w:p w:rsidR="00244C30" w:rsidRDefault="00244C30" w:rsidP="00244C30">
      <w:pPr>
        <w:numPr>
          <w:ilvl w:val="1"/>
          <w:numId w:val="301"/>
        </w:numPr>
        <w:rPr>
          <w:rFonts w:cs="Arial"/>
        </w:rPr>
      </w:pPr>
      <w:r>
        <w:rPr>
          <w:rFonts w:cs="Arial"/>
        </w:rPr>
        <w:t>The Centerstack Vehicle Settings Client sends a request message to the Cluster Vehicle Settings Server to change the language from English to Spanish</w:t>
      </w:r>
    </w:p>
    <w:p w:rsidR="00244C30" w:rsidRDefault="00244C30" w:rsidP="00244C30">
      <w:pPr>
        <w:numPr>
          <w:ilvl w:val="0"/>
          <w:numId w:val="301"/>
        </w:numPr>
        <w:rPr>
          <w:rFonts w:cs="Arial"/>
        </w:rPr>
      </w:pPr>
      <w:r w:rsidRPr="00AD160F">
        <w:rPr>
          <w:rFonts w:cs="Arial"/>
          <w:u w:val="single"/>
        </w:rPr>
        <w:t>Post-Condition</w:t>
      </w:r>
      <w:r>
        <w:rPr>
          <w:rFonts w:cs="Arial"/>
        </w:rPr>
        <w:t>:</w:t>
      </w:r>
    </w:p>
    <w:p w:rsidR="00244C30" w:rsidRDefault="00244C30" w:rsidP="00244C30">
      <w:pPr>
        <w:numPr>
          <w:ilvl w:val="1"/>
          <w:numId w:val="301"/>
        </w:numPr>
        <w:rPr>
          <w:rFonts w:cs="Arial"/>
        </w:rPr>
      </w:pPr>
      <w:r>
        <w:rPr>
          <w:rFonts w:cs="Arial"/>
        </w:rPr>
        <w:t>The Cluster updates its Language Status message to Spanish.</w:t>
      </w:r>
    </w:p>
    <w:p w:rsidR="00244C30" w:rsidRPr="004C1DC2" w:rsidRDefault="00244C30" w:rsidP="00244C30">
      <w:pPr>
        <w:numPr>
          <w:ilvl w:val="1"/>
          <w:numId w:val="301"/>
        </w:numPr>
        <w:rPr>
          <w:rFonts w:cs="Arial"/>
        </w:rPr>
      </w:pPr>
      <w:r>
        <w:rPr>
          <w:rFonts w:cs="Arial"/>
        </w:rPr>
        <w:t>Next time the Cluster ignition_status goes to Run the Cluster HMI would be in Spanish and would be in harmony with the Centerstack language</w:t>
      </w:r>
    </w:p>
    <w:p w:rsidR="00244C30" w:rsidRDefault="00244C30" w:rsidP="00244C30">
      <w:pPr>
        <w:rPr>
          <w:rFonts w:cs="Arial"/>
        </w:rPr>
      </w:pPr>
    </w:p>
    <w:p w:rsidR="00244C30" w:rsidRDefault="00244C30" w:rsidP="00244C30">
      <w:pPr>
        <w:rPr>
          <w:rFonts w:cs="Arial"/>
        </w:rPr>
      </w:pPr>
    </w:p>
    <w:p w:rsidR="00244C30" w:rsidRDefault="00244C30" w:rsidP="00244C30">
      <w:pPr>
        <w:rPr>
          <w:rFonts w:cs="Arial"/>
        </w:rPr>
      </w:pPr>
    </w:p>
    <w:p w:rsidR="00244C30" w:rsidRDefault="00244C30" w:rsidP="00244C30">
      <w:pPr>
        <w:rPr>
          <w:rFonts w:cs="Arial"/>
        </w:rPr>
      </w:pPr>
    </w:p>
    <w:p w:rsidR="00244C30" w:rsidRDefault="00244C30" w:rsidP="00244C30">
      <w:pPr>
        <w:rPr>
          <w:rFonts w:cs="Arial"/>
        </w:rPr>
      </w:pPr>
    </w:p>
    <w:p w:rsidR="00244C30" w:rsidRDefault="00244C30" w:rsidP="00244C30">
      <w:pPr>
        <w:rPr>
          <w:rFonts w:cs="Arial"/>
        </w:rPr>
      </w:pPr>
    </w:p>
    <w:p w:rsidR="00244C30" w:rsidRPr="004C1DC2" w:rsidRDefault="00244C30" w:rsidP="00244C30">
      <w:pPr>
        <w:rPr>
          <w:rFonts w:cs="Arial"/>
        </w:rPr>
      </w:pPr>
    </w:p>
    <w:p w:rsidR="00244C30" w:rsidRPr="00244C30" w:rsidRDefault="00244C30" w:rsidP="00244C30">
      <w:pPr>
        <w:pStyle w:val="Heading2"/>
        <w:rPr>
          <w:b w:val="0"/>
          <w:u w:val="single"/>
        </w:rPr>
      </w:pPr>
      <w:bookmarkStart w:id="433" w:name="_Toc35508941"/>
      <w:r w:rsidRPr="00244C30">
        <w:rPr>
          <w:b w:val="0"/>
          <w:u w:val="single"/>
        </w:rPr>
        <w:t>IFS-MMCAN-FUR-REQ-015114/D-Sending of Request and Response (TcSE ROIN-66252-1)</w:t>
      </w:r>
      <w:bookmarkEnd w:id="433"/>
    </w:p>
    <w:p w:rsidR="00244C30" w:rsidRDefault="00244C30" w:rsidP="00244C30">
      <w:pPr>
        <w:jc w:val="both"/>
        <w:rPr>
          <w:rFonts w:cs="Arial"/>
        </w:rPr>
      </w:pPr>
      <w:r>
        <w:rPr>
          <w:rFonts w:cs="Arial"/>
        </w:rPr>
        <w:t>Unless noted otherwise r</w:t>
      </w:r>
      <w:r w:rsidRPr="0025427C">
        <w:rPr>
          <w:rFonts w:cs="Arial"/>
        </w:rPr>
        <w:t xml:space="preserve">equest and response signals shall only be sent once and when they have been sent it is important that they </w:t>
      </w:r>
      <w:r>
        <w:rPr>
          <w:rFonts w:cs="Arial"/>
        </w:rPr>
        <w:t>are set to inactive/null again.  The signals should be set back to inactive/null</w:t>
      </w:r>
      <w:r w:rsidRPr="0025427C">
        <w:rPr>
          <w:rFonts w:cs="Arial"/>
        </w:rPr>
        <w:t xml:space="preserve"> as soon as FNOS has reported that the signal has been transmitted</w:t>
      </w:r>
      <w:r>
        <w:rPr>
          <w:rFonts w:cs="Arial"/>
        </w:rPr>
        <w:t xml:space="preserve"> unless noted otherwise.</w:t>
      </w:r>
    </w:p>
    <w:p w:rsidR="00244C30" w:rsidRPr="002468C8" w:rsidRDefault="00244C30" w:rsidP="00244C30">
      <w:pPr>
        <w:numPr>
          <w:ilvl w:val="0"/>
          <w:numId w:val="305"/>
        </w:numPr>
        <w:jc w:val="both"/>
        <w:rPr>
          <w:rFonts w:cs="Arial"/>
          <w:rPrChange w:id="434" w:author="Myslinski, Jason (J.S.)" w:date="2018-08-17T09:03:00Z">
            <w:rPr/>
          </w:rPrChange>
        </w:rPr>
      </w:pPr>
      <w:r>
        <w:rPr>
          <w:rFonts w:cs="Arial"/>
        </w:rPr>
        <w:t>Example of an exception</w:t>
      </w:r>
      <w:r w:rsidRPr="002468C8">
        <w:rPr>
          <w:rFonts w:cs="Arial"/>
        </w:rPr>
        <w:t>: an event-periodic signal going across network gateway and encoding value may need to b</w:t>
      </w:r>
      <w:r>
        <w:rPr>
          <w:rFonts w:cs="Arial"/>
        </w:rPr>
        <w:t>e held until other bus wakes up.  Reference the feature specs for exceptions.</w:t>
      </w:r>
      <w:r w:rsidRPr="002468C8">
        <w:rPr>
          <w:rFonts w:cs="Arial"/>
          <w:rPrChange w:id="435" w:author="Myslinski, Jason (J.S.)" w:date="2018-08-17T09:03:00Z">
            <w:rPr/>
          </w:rPrChange>
        </w:rPr>
        <w:t xml:space="preserve">  </w:t>
      </w:r>
    </w:p>
    <w:p w:rsidR="00244C30" w:rsidRPr="0025427C" w:rsidRDefault="00244C30">
      <w:pPr>
        <w:jc w:val="both"/>
        <w:rPr>
          <w:rFonts w:cs="Arial"/>
        </w:rPr>
      </w:pPr>
    </w:p>
    <w:p w:rsidR="00244C30" w:rsidRPr="0025427C" w:rsidRDefault="00244C30">
      <w:pPr>
        <w:jc w:val="both"/>
        <w:rPr>
          <w:rFonts w:cs="Arial"/>
        </w:rPr>
      </w:pPr>
      <w:r>
        <w:rPr>
          <w:rFonts w:cs="Arial"/>
        </w:rPr>
        <w:t xml:space="preserve">For event </w:t>
      </w:r>
      <w:r w:rsidRPr="0025427C">
        <w:rPr>
          <w:rFonts w:cs="Arial"/>
        </w:rPr>
        <w:t>based signals this has to be done in order to keep FNOS from accidentally sending out the signal twice when another signal in the same frame is to be transmitted, either by a change of another signal or by a periodic transmission.</w:t>
      </w:r>
    </w:p>
    <w:p w:rsidR="00244C30" w:rsidRPr="0025427C" w:rsidRDefault="00244C30">
      <w:pPr>
        <w:jc w:val="both"/>
        <w:rPr>
          <w:rFonts w:cs="Arial"/>
        </w:rPr>
      </w:pPr>
    </w:p>
    <w:p w:rsidR="00244C30" w:rsidRDefault="00244C30" w:rsidP="00244C30">
      <w:pPr>
        <w:pStyle w:val="Heading1"/>
      </w:pPr>
      <w:bookmarkStart w:id="436" w:name="_Toc35508942"/>
      <w:r>
        <w:lastRenderedPageBreak/>
        <w:t>Functional Definition</w:t>
      </w:r>
      <w:bookmarkEnd w:id="436"/>
    </w:p>
    <w:p w:rsidR="00244C30" w:rsidRDefault="00244C30" w:rsidP="00244C30">
      <w:pPr>
        <w:pStyle w:val="Heading2"/>
      </w:pPr>
      <w:bookmarkStart w:id="437" w:name="_Toc35508943"/>
      <w:r w:rsidRPr="00B9479B">
        <w:t>VS-FUN-REQ-025206/C-Set Language (TcSE ROIN-292323-1)</w:t>
      </w:r>
      <w:bookmarkEnd w:id="437"/>
    </w:p>
    <w:p w:rsidR="00AD3157" w:rsidRDefault="00244C30">
      <w:pPr>
        <w:rPr>
          <w:rFonts w:cs="Arial"/>
          <w:szCs w:val="20"/>
        </w:rPr>
      </w:pPr>
      <w:r>
        <w:rPr>
          <w:rFonts w:cs="Arial"/>
          <w:szCs w:val="20"/>
        </w:rPr>
        <w:t xml:space="preserve"> </w:t>
      </w:r>
    </w:p>
    <w:p w:rsidR="00AD3157" w:rsidRDefault="00AD3157">
      <w:pPr>
        <w:rPr>
          <w:rFonts w:cs="Arial"/>
          <w:szCs w:val="20"/>
        </w:rPr>
      </w:pPr>
    </w:p>
    <w:p w:rsidR="00244C30" w:rsidRDefault="00244C30" w:rsidP="00244C30">
      <w:pPr>
        <w:pStyle w:val="Heading3"/>
      </w:pPr>
      <w:bookmarkStart w:id="438" w:name="_Toc35508944"/>
      <w:r>
        <w:t>Interface Requirement - Language</w:t>
      </w:r>
      <w:bookmarkEnd w:id="438"/>
    </w:p>
    <w:p w:rsidR="00244C30" w:rsidRDefault="00244C30" w:rsidP="00244C30">
      <w:pPr>
        <w:pStyle w:val="Heading4"/>
      </w:pPr>
      <w:r w:rsidRPr="00B9479B">
        <w:t>MD-REQ-025377/N-Disp_LangSel.Rq (TcSE ROIN-297357)</w:t>
      </w:r>
    </w:p>
    <w:p w:rsidR="00244C30" w:rsidRPr="006925AA" w:rsidRDefault="00244C30" w:rsidP="00244C30">
      <w:pPr>
        <w:rPr>
          <w:rFonts w:cs="Arial"/>
        </w:rPr>
      </w:pPr>
      <w:r w:rsidRPr="006925AA">
        <w:rPr>
          <w:rFonts w:cs="Arial"/>
        </w:rPr>
        <w:t>Message Type:  Request</w:t>
      </w:r>
    </w:p>
    <w:p w:rsidR="00244C30" w:rsidRPr="006925AA" w:rsidRDefault="00244C30" w:rsidP="00244C30">
      <w:pPr>
        <w:rPr>
          <w:rFonts w:cs="Arial"/>
        </w:rPr>
      </w:pPr>
    </w:p>
    <w:p w:rsidR="00244C30" w:rsidRPr="006925AA" w:rsidRDefault="00244C30" w:rsidP="00244C30">
      <w:pPr>
        <w:rPr>
          <w:rFonts w:cs="Arial"/>
        </w:rPr>
      </w:pPr>
      <w:r w:rsidRPr="006925AA">
        <w:rPr>
          <w:rFonts w:cs="Arial"/>
        </w:rPr>
        <w:t>This Signal requests the change of the Language displayed.</w:t>
      </w:r>
    </w:p>
    <w:p w:rsidR="00244C30" w:rsidRPr="006925AA"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3060"/>
        <w:gridCol w:w="2421"/>
      </w:tblGrid>
      <w:tr w:rsidR="00244C30" w:rsidRPr="006925AA" w:rsidTr="00244C30">
        <w:trPr>
          <w:jc w:val="center"/>
        </w:trPr>
        <w:tc>
          <w:tcPr>
            <w:tcW w:w="2250" w:type="dxa"/>
            <w:tcBorders>
              <w:top w:val="single" w:sz="4" w:space="0" w:color="auto"/>
              <w:left w:val="single" w:sz="4" w:space="0" w:color="auto"/>
              <w:bottom w:val="single" w:sz="4" w:space="0" w:color="auto"/>
              <w:right w:val="single" w:sz="4" w:space="0" w:color="auto"/>
            </w:tcBorders>
            <w:hideMark/>
          </w:tcPr>
          <w:p w:rsidR="00244C30" w:rsidRPr="006925AA" w:rsidRDefault="00244C30">
            <w:pPr>
              <w:spacing w:line="276" w:lineRule="auto"/>
              <w:jc w:val="center"/>
              <w:rPr>
                <w:rFonts w:cs="Arial"/>
                <w:b/>
              </w:rPr>
            </w:pPr>
            <w:r w:rsidRPr="006925AA">
              <w:rPr>
                <w:rFonts w:cs="Arial"/>
                <w:b/>
              </w:rPr>
              <w:t>Name</w:t>
            </w:r>
          </w:p>
        </w:tc>
        <w:tc>
          <w:tcPr>
            <w:tcW w:w="3060" w:type="dxa"/>
            <w:tcBorders>
              <w:top w:val="single" w:sz="4" w:space="0" w:color="auto"/>
              <w:left w:val="single" w:sz="4" w:space="0" w:color="auto"/>
              <w:bottom w:val="single" w:sz="4" w:space="0" w:color="auto"/>
              <w:right w:val="single" w:sz="4" w:space="0" w:color="auto"/>
            </w:tcBorders>
            <w:hideMark/>
          </w:tcPr>
          <w:p w:rsidR="00244C30" w:rsidRPr="006925AA" w:rsidRDefault="00244C30">
            <w:pPr>
              <w:spacing w:line="276" w:lineRule="auto"/>
              <w:jc w:val="center"/>
              <w:rPr>
                <w:rFonts w:cs="Arial"/>
                <w:b/>
              </w:rPr>
            </w:pPr>
            <w:r w:rsidRPr="006925AA">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rsidR="00244C30" w:rsidRPr="006925AA" w:rsidRDefault="00244C30">
            <w:pPr>
              <w:spacing w:line="276" w:lineRule="auto"/>
              <w:jc w:val="center"/>
              <w:rPr>
                <w:rFonts w:cs="Arial"/>
                <w:b/>
              </w:rPr>
            </w:pPr>
            <w:r w:rsidRPr="006925AA">
              <w:rPr>
                <w:rFonts w:cs="Arial"/>
                <w:b/>
              </w:rPr>
              <w:t>Description</w:t>
            </w:r>
          </w:p>
        </w:tc>
      </w:tr>
      <w:tr w:rsidR="00244C30" w:rsidRPr="006925AA" w:rsidTr="00244C30">
        <w:trPr>
          <w:jc w:val="center"/>
        </w:trPr>
        <w:tc>
          <w:tcPr>
            <w:tcW w:w="2250" w:type="dxa"/>
            <w:tcBorders>
              <w:top w:val="single" w:sz="4" w:space="0" w:color="auto"/>
              <w:left w:val="single" w:sz="4" w:space="0" w:color="auto"/>
              <w:bottom w:val="single" w:sz="4" w:space="0" w:color="auto"/>
              <w:right w:val="single" w:sz="4" w:space="0" w:color="auto"/>
            </w:tcBorders>
            <w:hideMark/>
          </w:tcPr>
          <w:p w:rsidR="00244C30" w:rsidRPr="006925AA" w:rsidRDefault="00244C30">
            <w:pPr>
              <w:spacing w:line="276" w:lineRule="auto"/>
              <w:jc w:val="center"/>
              <w:rPr>
                <w:rFonts w:cs="Arial"/>
              </w:rPr>
            </w:pPr>
            <w:r w:rsidRPr="006925AA">
              <w:rPr>
                <w:rFonts w:cs="Arial"/>
              </w:rPr>
              <w:t>Disp_LangSel.Rq</w:t>
            </w:r>
          </w:p>
        </w:tc>
        <w:tc>
          <w:tcPr>
            <w:tcW w:w="3060" w:type="dxa"/>
            <w:tcBorders>
              <w:top w:val="single" w:sz="4" w:space="0" w:color="auto"/>
              <w:left w:val="single" w:sz="4" w:space="0" w:color="auto"/>
              <w:bottom w:val="single" w:sz="4" w:space="0" w:color="auto"/>
              <w:right w:val="single" w:sz="4" w:space="0" w:color="auto"/>
            </w:tcBorders>
            <w:hideMark/>
          </w:tcPr>
          <w:p w:rsidR="00244C30" w:rsidRPr="006925AA" w:rsidRDefault="00244C30">
            <w:pPr>
              <w:spacing w:line="276" w:lineRule="auto"/>
              <w:jc w:val="center"/>
              <w:rPr>
                <w:rFonts w:cs="Arial"/>
              </w:rPr>
            </w:pPr>
            <w:r w:rsidRPr="006925AA">
              <w:rPr>
                <w:rFonts w:cs="Arial"/>
              </w:rPr>
              <w:t>-</w:t>
            </w:r>
          </w:p>
        </w:tc>
        <w:tc>
          <w:tcPr>
            <w:tcW w:w="2421" w:type="dxa"/>
            <w:tcBorders>
              <w:top w:val="single" w:sz="4" w:space="0" w:color="auto"/>
              <w:left w:val="single" w:sz="4" w:space="0" w:color="auto"/>
              <w:bottom w:val="single" w:sz="4" w:space="0" w:color="auto"/>
              <w:right w:val="single" w:sz="4" w:space="0" w:color="auto"/>
            </w:tcBorders>
          </w:tcPr>
          <w:p w:rsidR="00244C30" w:rsidRPr="006925AA" w:rsidRDefault="00244C30">
            <w:pPr>
              <w:spacing w:line="276" w:lineRule="auto"/>
              <w:jc w:val="center"/>
              <w:rPr>
                <w:rFonts w:cs="Arial"/>
              </w:rPr>
            </w:pPr>
          </w:p>
        </w:tc>
      </w:tr>
      <w:tr w:rsidR="00244C30" w:rsidRPr="006925AA" w:rsidTr="00244C30">
        <w:trPr>
          <w:jc w:val="center"/>
        </w:trPr>
        <w:tc>
          <w:tcPr>
            <w:tcW w:w="2250" w:type="dxa"/>
            <w:tcBorders>
              <w:top w:val="single" w:sz="4" w:space="0" w:color="auto"/>
              <w:left w:val="single" w:sz="4" w:space="0" w:color="auto"/>
              <w:bottom w:val="single" w:sz="4" w:space="0" w:color="auto"/>
              <w:right w:val="single" w:sz="4" w:space="0" w:color="auto"/>
            </w:tcBorders>
          </w:tcPr>
          <w:p w:rsidR="00244C30" w:rsidRPr="006925AA" w:rsidRDefault="00244C30">
            <w:pPr>
              <w:spacing w:line="276" w:lineRule="auto"/>
              <w:jc w:val="center"/>
              <w:rPr>
                <w:rFonts w:cs="Arial"/>
              </w:rPr>
            </w:pPr>
          </w:p>
        </w:tc>
        <w:tc>
          <w:tcPr>
            <w:tcW w:w="3060" w:type="dxa"/>
            <w:tcBorders>
              <w:top w:val="single" w:sz="4" w:space="0" w:color="auto"/>
              <w:left w:val="single" w:sz="4" w:space="0" w:color="auto"/>
              <w:bottom w:val="single" w:sz="4" w:space="0" w:color="auto"/>
              <w:right w:val="single" w:sz="4" w:space="0" w:color="auto"/>
            </w:tcBorders>
          </w:tcPr>
          <w:p w:rsidR="00244C30" w:rsidRPr="006925AA" w:rsidRDefault="00244C30">
            <w:pPr>
              <w:spacing w:line="276" w:lineRule="auto"/>
              <w:rPr>
                <w:rFonts w:cs="Arial"/>
              </w:rPr>
            </w:pPr>
            <w:r w:rsidRPr="006925AA">
              <w:rPr>
                <w:rFonts w:cs="Arial"/>
              </w:rPr>
              <w:fldChar w:fldCharType="begin" w:fldLock="1"/>
            </w:r>
            <w:r w:rsidRPr="006925AA">
              <w:rPr>
                <w:rFonts w:cs="Arial"/>
              </w:rPr>
              <w:instrText>MERGEFIELD MethParameter.Type</w:instrText>
            </w:r>
            <w:r w:rsidRPr="006925AA">
              <w:rPr>
                <w:rFonts w:cs="Arial"/>
              </w:rPr>
              <w:fldChar w:fldCharType="separate"/>
            </w:r>
            <w:r w:rsidRPr="006925AA">
              <w:rPr>
                <w:rFonts w:cs="Arial"/>
              </w:rPr>
              <w:t>int</w:t>
            </w:r>
            <w:r w:rsidRPr="006925AA">
              <w:rPr>
                <w:rFonts w:cs="Arial"/>
              </w:rPr>
              <w:fldChar w:fldCharType="end"/>
            </w:r>
            <w:r w:rsidRPr="006925AA">
              <w:rPr>
                <w:rFonts w:cs="Arial"/>
              </w:rPr>
              <w:t xml:space="preserve"> </w:t>
            </w:r>
            <w:r w:rsidRPr="006925AA">
              <w:rPr>
                <w:rFonts w:cs="Arial"/>
              </w:rPr>
              <w:fldChar w:fldCharType="begin" w:fldLock="1"/>
            </w:r>
            <w:r w:rsidRPr="006925AA">
              <w:rPr>
                <w:rFonts w:cs="Arial"/>
              </w:rPr>
              <w:instrText xml:space="preserve">MERGEFIELD </w:instrText>
            </w:r>
            <w:r w:rsidRPr="006925AA">
              <w:rPr>
                <w:rFonts w:cs="Arial"/>
                <w:i/>
                <w:iCs/>
              </w:rPr>
              <w:instrText>MethParameter.Name</w:instrText>
            </w:r>
            <w:r w:rsidRPr="006925AA">
              <w:rPr>
                <w:rFonts w:cs="Arial"/>
              </w:rPr>
              <w:fldChar w:fldCharType="separate"/>
            </w:r>
            <w:r w:rsidRPr="006925AA">
              <w:rPr>
                <w:rFonts w:cs="Arial"/>
                <w:i/>
                <w:iCs/>
              </w:rPr>
              <w:t>Language</w:t>
            </w:r>
            <w:r w:rsidRPr="006925AA">
              <w:rPr>
                <w:rFonts w:cs="Arial"/>
              </w:rPr>
              <w:fldChar w:fldCharType="end"/>
            </w:r>
          </w:p>
          <w:p w:rsidR="00244C30" w:rsidRPr="006925AA" w:rsidRDefault="00244C30">
            <w:pPr>
              <w:spacing w:line="276" w:lineRule="auto"/>
              <w:rPr>
                <w:rFonts w:cs="Arial"/>
              </w:rPr>
            </w:pPr>
            <w:r w:rsidRPr="006925AA">
              <w:rPr>
                <w:rFonts w:cs="Arial"/>
              </w:rPr>
              <w:fldChar w:fldCharType="begin" w:fldLock="1"/>
            </w:r>
            <w:r w:rsidRPr="006925AA">
              <w:rPr>
                <w:rFonts w:cs="Arial"/>
              </w:rPr>
              <w:instrText>MERGEFIELD MethParameter.Notes</w:instrText>
            </w:r>
            <w:r w:rsidRPr="006925AA">
              <w:rPr>
                <w:rFonts w:cs="Arial"/>
              </w:rPr>
              <w:fldChar w:fldCharType="separate"/>
            </w:r>
            <w:r w:rsidRPr="006925AA">
              <w:rPr>
                <w:rFonts w:cs="Arial"/>
              </w:rPr>
              <w:t>0x00 Invalid</w:t>
            </w:r>
          </w:p>
          <w:p w:rsidR="00244C30" w:rsidRPr="006925AA" w:rsidRDefault="00244C30">
            <w:pPr>
              <w:spacing w:line="276" w:lineRule="auto"/>
              <w:rPr>
                <w:rFonts w:cs="Arial"/>
              </w:rPr>
            </w:pPr>
            <w:r w:rsidRPr="006925AA">
              <w:rPr>
                <w:rFonts w:cs="Arial"/>
              </w:rPr>
              <w:t>0x01 Unknown</w:t>
            </w:r>
          </w:p>
          <w:p w:rsidR="00244C30" w:rsidRPr="006925AA" w:rsidRDefault="00244C30">
            <w:pPr>
              <w:spacing w:line="276" w:lineRule="auto"/>
              <w:rPr>
                <w:rFonts w:cs="Arial"/>
              </w:rPr>
            </w:pPr>
            <w:r w:rsidRPr="006925AA">
              <w:rPr>
                <w:rFonts w:cs="Arial"/>
              </w:rPr>
              <w:t>0x02 UK English</w:t>
            </w:r>
          </w:p>
          <w:p w:rsidR="00244C30" w:rsidRPr="006925AA" w:rsidRDefault="00244C30">
            <w:pPr>
              <w:spacing w:line="276" w:lineRule="auto"/>
              <w:rPr>
                <w:rFonts w:cs="Arial"/>
              </w:rPr>
            </w:pPr>
            <w:r w:rsidRPr="006925AA">
              <w:rPr>
                <w:rFonts w:cs="Arial"/>
              </w:rPr>
              <w:t>0x03 NA English</w:t>
            </w:r>
          </w:p>
          <w:p w:rsidR="00244C30" w:rsidRPr="006925AA" w:rsidRDefault="00244C30">
            <w:pPr>
              <w:spacing w:line="276" w:lineRule="auto"/>
              <w:rPr>
                <w:rFonts w:cs="Arial"/>
              </w:rPr>
            </w:pPr>
            <w:r w:rsidRPr="006925AA">
              <w:rPr>
                <w:rFonts w:cs="Arial"/>
              </w:rPr>
              <w:t>0x04 German</w:t>
            </w:r>
          </w:p>
          <w:p w:rsidR="00244C30" w:rsidRPr="006925AA" w:rsidRDefault="00244C30">
            <w:pPr>
              <w:spacing w:line="276" w:lineRule="auto"/>
              <w:rPr>
                <w:rFonts w:cs="Arial"/>
              </w:rPr>
            </w:pPr>
            <w:r w:rsidRPr="006925AA">
              <w:rPr>
                <w:rFonts w:cs="Arial"/>
              </w:rPr>
              <w:t>0x05 Italian</w:t>
            </w:r>
          </w:p>
          <w:p w:rsidR="00244C30" w:rsidRPr="006925AA" w:rsidRDefault="00244C30">
            <w:pPr>
              <w:spacing w:line="276" w:lineRule="auto"/>
              <w:rPr>
                <w:rFonts w:cs="Arial"/>
              </w:rPr>
            </w:pPr>
            <w:r w:rsidRPr="006925AA">
              <w:rPr>
                <w:rFonts w:cs="Arial"/>
              </w:rPr>
              <w:t>0x06 EU French</w:t>
            </w:r>
          </w:p>
          <w:p w:rsidR="00244C30" w:rsidRPr="006925AA" w:rsidRDefault="00244C30">
            <w:pPr>
              <w:spacing w:line="276" w:lineRule="auto"/>
              <w:rPr>
                <w:rFonts w:cs="Arial"/>
              </w:rPr>
            </w:pPr>
            <w:r w:rsidRPr="006925AA">
              <w:rPr>
                <w:rFonts w:cs="Arial"/>
              </w:rPr>
              <w:t>0x07 Cana French</w:t>
            </w:r>
          </w:p>
          <w:p w:rsidR="00244C30" w:rsidRPr="006925AA" w:rsidRDefault="00244C30">
            <w:pPr>
              <w:spacing w:line="276" w:lineRule="auto"/>
              <w:rPr>
                <w:rFonts w:cs="Arial"/>
              </w:rPr>
            </w:pPr>
            <w:r w:rsidRPr="006925AA">
              <w:rPr>
                <w:rFonts w:cs="Arial"/>
              </w:rPr>
              <w:t>0x08 EU Spanish</w:t>
            </w:r>
          </w:p>
          <w:p w:rsidR="00244C30" w:rsidRPr="006925AA" w:rsidRDefault="00244C30">
            <w:pPr>
              <w:spacing w:line="276" w:lineRule="auto"/>
              <w:rPr>
                <w:rFonts w:cs="Arial"/>
              </w:rPr>
            </w:pPr>
            <w:r w:rsidRPr="006925AA">
              <w:rPr>
                <w:rFonts w:cs="Arial"/>
              </w:rPr>
              <w:t>0x09 Mex Spanish</w:t>
            </w:r>
          </w:p>
          <w:p w:rsidR="00244C30" w:rsidRPr="006925AA" w:rsidRDefault="00244C30">
            <w:pPr>
              <w:spacing w:line="276" w:lineRule="auto"/>
              <w:rPr>
                <w:rFonts w:cs="Arial"/>
              </w:rPr>
            </w:pPr>
            <w:r w:rsidRPr="006925AA">
              <w:rPr>
                <w:rFonts w:cs="Arial"/>
              </w:rPr>
              <w:t>0x0A Turkish</w:t>
            </w:r>
          </w:p>
          <w:p w:rsidR="00244C30" w:rsidRPr="006925AA" w:rsidRDefault="00244C30">
            <w:pPr>
              <w:spacing w:line="276" w:lineRule="auto"/>
              <w:rPr>
                <w:rFonts w:cs="Arial"/>
              </w:rPr>
            </w:pPr>
            <w:r w:rsidRPr="006925AA">
              <w:rPr>
                <w:rFonts w:cs="Arial"/>
              </w:rPr>
              <w:t>0x0B Russian</w:t>
            </w:r>
          </w:p>
          <w:p w:rsidR="00244C30" w:rsidRPr="006925AA" w:rsidRDefault="00244C30">
            <w:pPr>
              <w:spacing w:line="276" w:lineRule="auto"/>
              <w:rPr>
                <w:rFonts w:cs="Arial"/>
              </w:rPr>
            </w:pPr>
            <w:r w:rsidRPr="006925AA">
              <w:rPr>
                <w:rFonts w:cs="Arial"/>
              </w:rPr>
              <w:t>0x0C Dutch</w:t>
            </w:r>
          </w:p>
          <w:p w:rsidR="00244C30" w:rsidRPr="006925AA" w:rsidRDefault="00244C30">
            <w:pPr>
              <w:spacing w:line="276" w:lineRule="auto"/>
              <w:rPr>
                <w:rFonts w:cs="Arial"/>
              </w:rPr>
            </w:pPr>
            <w:r w:rsidRPr="006925AA">
              <w:rPr>
                <w:rFonts w:cs="Arial"/>
              </w:rPr>
              <w:t>0x0D Flemish</w:t>
            </w:r>
          </w:p>
          <w:p w:rsidR="00244C30" w:rsidRPr="006925AA" w:rsidRDefault="00244C30">
            <w:pPr>
              <w:spacing w:line="276" w:lineRule="auto"/>
              <w:rPr>
                <w:rFonts w:cs="Arial"/>
              </w:rPr>
            </w:pPr>
            <w:r w:rsidRPr="006925AA">
              <w:rPr>
                <w:rFonts w:cs="Arial"/>
              </w:rPr>
              <w:t>0x0E Polish</w:t>
            </w:r>
          </w:p>
          <w:p w:rsidR="00244C30" w:rsidRPr="006925AA" w:rsidRDefault="00244C30">
            <w:pPr>
              <w:spacing w:line="276" w:lineRule="auto"/>
              <w:rPr>
                <w:rFonts w:cs="Arial"/>
              </w:rPr>
            </w:pPr>
            <w:r w:rsidRPr="006925AA">
              <w:rPr>
                <w:rFonts w:cs="Arial"/>
              </w:rPr>
              <w:t>0x0F Czech</w:t>
            </w:r>
          </w:p>
          <w:p w:rsidR="00244C30" w:rsidRPr="006925AA" w:rsidRDefault="00244C30">
            <w:pPr>
              <w:spacing w:line="276" w:lineRule="auto"/>
              <w:rPr>
                <w:rFonts w:cs="Arial"/>
              </w:rPr>
            </w:pPr>
            <w:r w:rsidRPr="006925AA">
              <w:rPr>
                <w:rFonts w:cs="Arial"/>
              </w:rPr>
              <w:t>0x10 Greek</w:t>
            </w:r>
          </w:p>
          <w:p w:rsidR="00244C30" w:rsidRPr="006925AA" w:rsidRDefault="00244C30">
            <w:pPr>
              <w:spacing w:line="276" w:lineRule="auto"/>
              <w:rPr>
                <w:rFonts w:cs="Arial"/>
              </w:rPr>
            </w:pPr>
            <w:r w:rsidRPr="006925AA">
              <w:rPr>
                <w:rFonts w:cs="Arial"/>
              </w:rPr>
              <w:t>0x11 Hungarian</w:t>
            </w:r>
          </w:p>
          <w:p w:rsidR="00244C30" w:rsidRPr="006925AA" w:rsidRDefault="00244C30">
            <w:pPr>
              <w:spacing w:line="276" w:lineRule="auto"/>
              <w:rPr>
                <w:rFonts w:cs="Arial"/>
              </w:rPr>
            </w:pPr>
            <w:r w:rsidRPr="006925AA">
              <w:rPr>
                <w:rFonts w:cs="Arial"/>
              </w:rPr>
              <w:t>0x12 Swedish</w:t>
            </w:r>
          </w:p>
          <w:p w:rsidR="00244C30" w:rsidRPr="006925AA" w:rsidRDefault="00244C30">
            <w:pPr>
              <w:spacing w:line="276" w:lineRule="auto"/>
              <w:rPr>
                <w:rFonts w:cs="Arial"/>
              </w:rPr>
            </w:pPr>
            <w:r w:rsidRPr="006925AA">
              <w:rPr>
                <w:rFonts w:cs="Arial"/>
              </w:rPr>
              <w:t>0x13 Danish</w:t>
            </w:r>
          </w:p>
          <w:p w:rsidR="00244C30" w:rsidRPr="006925AA" w:rsidRDefault="00244C30">
            <w:pPr>
              <w:spacing w:line="276" w:lineRule="auto"/>
              <w:rPr>
                <w:rFonts w:cs="Arial"/>
                <w:lang w:val="es-MX"/>
              </w:rPr>
            </w:pPr>
            <w:r w:rsidRPr="006925AA">
              <w:rPr>
                <w:rFonts w:cs="Arial"/>
                <w:lang w:val="es-MX"/>
              </w:rPr>
              <w:t>0x14 Norwegian</w:t>
            </w:r>
          </w:p>
          <w:p w:rsidR="00244C30" w:rsidRPr="006925AA" w:rsidRDefault="00244C30">
            <w:pPr>
              <w:spacing w:line="276" w:lineRule="auto"/>
              <w:rPr>
                <w:rFonts w:cs="Arial"/>
                <w:lang w:val="es-MX"/>
              </w:rPr>
            </w:pPr>
            <w:r w:rsidRPr="006925AA">
              <w:rPr>
                <w:rFonts w:cs="Arial"/>
                <w:lang w:val="es-MX"/>
              </w:rPr>
              <w:t>0x15 Finish</w:t>
            </w:r>
          </w:p>
          <w:p w:rsidR="00244C30" w:rsidRPr="006925AA" w:rsidRDefault="00244C30">
            <w:pPr>
              <w:spacing w:line="276" w:lineRule="auto"/>
              <w:rPr>
                <w:rFonts w:cs="Arial"/>
                <w:lang w:val="pt-BR"/>
              </w:rPr>
            </w:pPr>
            <w:r w:rsidRPr="006925AA">
              <w:rPr>
                <w:rFonts w:cs="Arial"/>
                <w:lang w:val="pt-BR"/>
              </w:rPr>
              <w:t>0x16 EU Portuguese</w:t>
            </w:r>
          </w:p>
          <w:p w:rsidR="00244C30" w:rsidRPr="006925AA" w:rsidRDefault="00244C30">
            <w:pPr>
              <w:spacing w:line="276" w:lineRule="auto"/>
              <w:rPr>
                <w:rFonts w:cs="Arial"/>
                <w:lang w:val="pt-BR"/>
              </w:rPr>
            </w:pPr>
            <w:r w:rsidRPr="006925AA">
              <w:rPr>
                <w:rFonts w:cs="Arial"/>
                <w:lang w:val="pt-BR"/>
              </w:rPr>
              <w:t>0x17 Braz Portuguese</w:t>
            </w:r>
          </w:p>
          <w:p w:rsidR="00244C30" w:rsidRPr="006925AA" w:rsidRDefault="00244C30">
            <w:pPr>
              <w:spacing w:line="276" w:lineRule="auto"/>
              <w:rPr>
                <w:rFonts w:cs="Arial"/>
                <w:lang w:val="es-MX"/>
              </w:rPr>
            </w:pPr>
            <w:r w:rsidRPr="006925AA">
              <w:rPr>
                <w:rFonts w:cs="Arial"/>
                <w:lang w:val="es-MX"/>
              </w:rPr>
              <w:t>0x18 Japanese</w:t>
            </w:r>
          </w:p>
          <w:p w:rsidR="00244C30" w:rsidRPr="006925AA" w:rsidRDefault="00244C30">
            <w:pPr>
              <w:spacing w:line="276" w:lineRule="auto"/>
              <w:rPr>
                <w:rFonts w:cs="Arial"/>
              </w:rPr>
            </w:pPr>
            <w:r w:rsidRPr="006925AA">
              <w:rPr>
                <w:rFonts w:cs="Arial"/>
              </w:rPr>
              <w:t>0x19 AU_English</w:t>
            </w:r>
          </w:p>
          <w:p w:rsidR="00244C30" w:rsidRPr="006925AA" w:rsidRDefault="00244C30">
            <w:pPr>
              <w:spacing w:line="276" w:lineRule="auto"/>
              <w:rPr>
                <w:rFonts w:cs="Arial"/>
              </w:rPr>
            </w:pPr>
            <w:r w:rsidRPr="006925AA">
              <w:rPr>
                <w:rFonts w:cs="Arial"/>
              </w:rPr>
              <w:t>0x1A Korean</w:t>
            </w:r>
          </w:p>
          <w:p w:rsidR="00244C30" w:rsidRPr="006925AA" w:rsidRDefault="00244C30">
            <w:pPr>
              <w:spacing w:line="276" w:lineRule="auto"/>
              <w:rPr>
                <w:rFonts w:cs="Arial"/>
              </w:rPr>
            </w:pPr>
            <w:r w:rsidRPr="006925AA">
              <w:rPr>
                <w:rFonts w:cs="Arial"/>
              </w:rPr>
              <w:t>0x1B Mandarin Chinese</w:t>
            </w:r>
          </w:p>
          <w:p w:rsidR="00244C30" w:rsidRPr="006925AA" w:rsidRDefault="00244C30">
            <w:pPr>
              <w:spacing w:line="276" w:lineRule="auto"/>
              <w:rPr>
                <w:rFonts w:cs="Arial"/>
              </w:rPr>
            </w:pPr>
            <w:r w:rsidRPr="006925AA">
              <w:rPr>
                <w:rFonts w:cs="Arial"/>
              </w:rPr>
              <w:t>0x1C Taiwanese</w:t>
            </w:r>
          </w:p>
          <w:p w:rsidR="00244C30" w:rsidRPr="006925AA" w:rsidRDefault="00244C30">
            <w:pPr>
              <w:spacing w:line="276" w:lineRule="auto"/>
              <w:rPr>
                <w:rFonts w:cs="Arial"/>
              </w:rPr>
            </w:pPr>
            <w:r w:rsidRPr="006925AA">
              <w:rPr>
                <w:rFonts w:cs="Arial"/>
              </w:rPr>
              <w:t>0x1D Arabic</w:t>
            </w:r>
          </w:p>
          <w:p w:rsidR="00244C30" w:rsidRPr="006925AA" w:rsidRDefault="00244C30">
            <w:pPr>
              <w:spacing w:line="276" w:lineRule="auto"/>
              <w:rPr>
                <w:rFonts w:cs="Arial"/>
              </w:rPr>
            </w:pPr>
            <w:r w:rsidRPr="006925AA">
              <w:rPr>
                <w:rFonts w:cs="Arial"/>
              </w:rPr>
              <w:t>0x1E Slovak</w:t>
            </w:r>
          </w:p>
          <w:p w:rsidR="00244C30" w:rsidRPr="006925AA" w:rsidRDefault="00244C30" w:rsidP="00244C30">
            <w:pPr>
              <w:tabs>
                <w:tab w:val="center" w:pos="1422"/>
              </w:tabs>
              <w:spacing w:line="276" w:lineRule="auto"/>
              <w:rPr>
                <w:ins w:id="439" w:author="Myslinski, Jason (J.S.)" w:date="2016-04-22T15:25:00Z"/>
                <w:rFonts w:cs="Arial"/>
              </w:rPr>
            </w:pPr>
            <w:r w:rsidRPr="006925AA">
              <w:rPr>
                <w:rFonts w:cs="Arial"/>
              </w:rPr>
              <w:fldChar w:fldCharType="end"/>
            </w:r>
            <w:ins w:id="440" w:author="Myslinski, Jason (J.S.)" w:date="2016-04-22T15:25:00Z">
              <w:r w:rsidRPr="006925AA">
                <w:rPr>
                  <w:rFonts w:cs="Arial"/>
                </w:rPr>
                <w:t>0x1F Thai</w:t>
              </w:r>
              <w:r>
                <w:rPr>
                  <w:rFonts w:cs="Arial"/>
                </w:rPr>
                <w:tab/>
              </w:r>
            </w:ins>
          </w:p>
          <w:p w:rsidR="00244C30" w:rsidRPr="006925AA" w:rsidRDefault="00244C30" w:rsidP="00244C30">
            <w:pPr>
              <w:spacing w:line="276" w:lineRule="auto"/>
              <w:rPr>
                <w:ins w:id="441" w:author="Myslinski, Jason (J.S.)" w:date="2016-04-22T15:25:00Z"/>
                <w:rFonts w:cs="Arial"/>
              </w:rPr>
            </w:pPr>
            <w:ins w:id="442" w:author="Myslinski, Jason (J.S.)" w:date="2016-04-22T15:25:00Z">
              <w:r w:rsidRPr="006925AA">
                <w:rPr>
                  <w:rFonts w:cs="Arial"/>
                </w:rPr>
                <w:t>0x20 Indian English</w:t>
              </w:r>
            </w:ins>
          </w:p>
          <w:p w:rsidR="00244C30" w:rsidRPr="006925AA" w:rsidRDefault="00244C30">
            <w:pPr>
              <w:spacing w:line="276" w:lineRule="auto"/>
              <w:rPr>
                <w:rFonts w:cs="Arial"/>
              </w:rPr>
            </w:pPr>
          </w:p>
        </w:tc>
        <w:tc>
          <w:tcPr>
            <w:tcW w:w="2421" w:type="dxa"/>
            <w:tcBorders>
              <w:top w:val="single" w:sz="4" w:space="0" w:color="auto"/>
              <w:left w:val="single" w:sz="4" w:space="0" w:color="auto"/>
              <w:bottom w:val="single" w:sz="4" w:space="0" w:color="auto"/>
              <w:right w:val="single" w:sz="4" w:space="0" w:color="auto"/>
            </w:tcBorders>
            <w:hideMark/>
          </w:tcPr>
          <w:p w:rsidR="00244C30" w:rsidRPr="006925AA" w:rsidRDefault="00244C30">
            <w:pPr>
              <w:spacing w:line="276" w:lineRule="auto"/>
              <w:rPr>
                <w:rFonts w:cs="Arial"/>
              </w:rPr>
            </w:pPr>
            <w:r w:rsidRPr="006925AA">
              <w:rPr>
                <w:rFonts w:cs="Arial"/>
              </w:rPr>
              <w:t>Request from Vehicle Settings Client to update Language displayed.</w:t>
            </w:r>
          </w:p>
        </w:tc>
      </w:tr>
    </w:tbl>
    <w:p w:rsidR="00244C30" w:rsidRDefault="00244C30" w:rsidP="00244C30">
      <w:pPr>
        <w:rPr>
          <w:ins w:id="443" w:author="Myslinski, Jason (J.S.)" w:date="2016-04-22T15:25:00Z"/>
          <w:rFonts w:cs="Arial"/>
        </w:rPr>
      </w:pPr>
    </w:p>
    <w:p w:rsidR="00244C30" w:rsidRDefault="00244C30" w:rsidP="00244C30">
      <w:pPr>
        <w:rPr>
          <w:ins w:id="444" w:author="Myslinski, Jason (J.S.)" w:date="2016-04-22T15:25:00Z"/>
          <w:rFonts w:cs="Arial"/>
        </w:rPr>
      </w:pPr>
    </w:p>
    <w:p w:rsidR="00244C30" w:rsidRPr="006925AA" w:rsidRDefault="00244C30" w:rsidP="00244C30">
      <w:pPr>
        <w:rPr>
          <w:ins w:id="445" w:author="Myslinski, Jason (J.S.)" w:date="2016-04-22T15:25:00Z"/>
          <w:rFonts w:cs="Arial"/>
        </w:rPr>
      </w:pPr>
      <w:ins w:id="446" w:author="Myslinski, Jason (J.S.)" w:date="2016-04-22T15:25:00Z">
        <w:r w:rsidRPr="006925AA">
          <w:rPr>
            <w:rFonts w:cs="Arial"/>
          </w:rPr>
          <w:lastRenderedPageBreak/>
          <w:t>Note:</w:t>
        </w:r>
      </w:ins>
    </w:p>
    <w:p w:rsidR="00244C30" w:rsidRDefault="00244C30" w:rsidP="00244C30">
      <w:pPr>
        <w:rPr>
          <w:ins w:id="447" w:author="Myslinski, Jason (J.S.)" w:date="2016-04-29T09:18:00Z"/>
          <w:rFonts w:cs="Arial"/>
        </w:rPr>
      </w:pPr>
      <w:ins w:id="448" w:author="Myslinski, Jason (J.S.)" w:date="2016-04-22T15:25:00Z">
        <w:r w:rsidRPr="006925AA">
          <w:rPr>
            <w:rFonts w:cs="Arial"/>
          </w:rPr>
          <w:t xml:space="preserve">For </w:t>
        </w:r>
      </w:ins>
      <w:ins w:id="449" w:author="Myslinski, Jason (J.S.)" w:date="2017-01-27T09:46:00Z">
        <w:r>
          <w:rPr>
            <w:rFonts w:cs="Arial"/>
          </w:rPr>
          <w:t xml:space="preserve">HS3 </w:t>
        </w:r>
      </w:ins>
      <w:ins w:id="450" w:author="Myslinski, Jason (J.S.)" w:date="2016-04-22T15:25:00Z">
        <w:r w:rsidRPr="006925AA">
          <w:rPr>
            <w:rFonts w:cs="Arial"/>
          </w:rPr>
          <w:t>Language Req</w:t>
        </w:r>
        <w:r>
          <w:rPr>
            <w:rFonts w:cs="Arial"/>
          </w:rPr>
          <w:t>uest signals 0x191 D</w:t>
        </w:r>
      </w:ins>
      <w:ins w:id="451" w:author="Myslinski, Jason (J.S.)" w:date="2016-04-25T10:02:00Z">
        <w:r>
          <w:rPr>
            <w:rFonts w:cs="Arial"/>
          </w:rPr>
          <w:t>isp</w:t>
        </w:r>
      </w:ins>
      <w:ins w:id="452" w:author="Myslinski, Jason (J.S.)" w:date="2016-04-22T15:25:00Z">
        <w:r>
          <w:rPr>
            <w:rFonts w:cs="Arial"/>
          </w:rPr>
          <w:t>_LangSel</w:t>
        </w:r>
      </w:ins>
      <w:ins w:id="453" w:author="Myslinski, Jason (J.S.)" w:date="2016-04-25T09:08:00Z">
        <w:r>
          <w:rPr>
            <w:rFonts w:cs="Arial"/>
          </w:rPr>
          <w:t>.</w:t>
        </w:r>
      </w:ins>
      <w:ins w:id="454" w:author="Myslinski, Jason (J.S.)" w:date="2016-04-22T15:25:00Z">
        <w:r w:rsidRPr="006925AA">
          <w:rPr>
            <w:rFonts w:cs="Arial"/>
          </w:rPr>
          <w:t>Rq (ex</w:t>
        </w:r>
        <w:r>
          <w:rPr>
            <w:rFonts w:cs="Arial"/>
          </w:rPr>
          <w:t>. APIM/CHR) and 0x193 McLangSel</w:t>
        </w:r>
      </w:ins>
      <w:ins w:id="455" w:author="Myslinski, Jason (J.S.)" w:date="2016-04-25T09:08:00Z">
        <w:r>
          <w:rPr>
            <w:rFonts w:cs="Arial"/>
          </w:rPr>
          <w:t>.</w:t>
        </w:r>
      </w:ins>
      <w:ins w:id="456" w:author="Myslinski, Jason (J.S.)" w:date="2016-04-22T15:25:00Z">
        <w:r w:rsidRPr="006925AA">
          <w:rPr>
            <w:rFonts w:cs="Arial"/>
          </w:rPr>
          <w:t xml:space="preserve">Rq (ex. Cluster) they are 5 bit signals and maxed out with 0x1F Thai.  </w:t>
        </w:r>
      </w:ins>
      <w:ins w:id="457" w:author="Myslinski, Jason (J.S.)" w:date="2016-04-29T09:17:00Z">
        <w:r>
          <w:rPr>
            <w:rFonts w:cs="Arial"/>
          </w:rPr>
          <w:t>The</w:t>
        </w:r>
      </w:ins>
      <w:ins w:id="458" w:author="Myslinski, Jason (J.S.)" w:date="2016-04-22T15:25:00Z">
        <w:r w:rsidRPr="006925AA">
          <w:rPr>
            <w:rFonts w:cs="Arial"/>
          </w:rPr>
          <w:t xml:space="preserve"> new Language Request signals </w:t>
        </w:r>
      </w:ins>
      <w:ins w:id="459" w:author="Myslinski, Jason (J.S.)" w:date="2016-04-29T09:17:00Z">
        <w:r>
          <w:rPr>
            <w:rFonts w:cs="Arial"/>
          </w:rPr>
          <w:t>created Disp_Lan</w:t>
        </w:r>
      </w:ins>
      <w:ins w:id="460" w:author="Myslinski, Jason (J.S.)" w:date="2016-05-05T08:20:00Z">
        <w:r>
          <w:rPr>
            <w:rFonts w:cs="Arial"/>
          </w:rPr>
          <w:t>g</w:t>
        </w:r>
      </w:ins>
      <w:ins w:id="461" w:author="Myslinski, Jason (J.S.)" w:date="2016-04-29T09:17:00Z">
        <w:r>
          <w:rPr>
            <w:rFonts w:cs="Arial"/>
          </w:rPr>
          <w:t xml:space="preserve">Sel2.Rq and McLangSel2.Rq </w:t>
        </w:r>
      </w:ins>
      <w:ins w:id="462" w:author="Myslinski, Jason (J.S.)" w:date="2016-04-22T15:25:00Z">
        <w:r w:rsidRPr="006925AA">
          <w:rPr>
            <w:rFonts w:cs="Arial"/>
          </w:rPr>
          <w:t xml:space="preserve">are bigger in size </w:t>
        </w:r>
      </w:ins>
      <w:ins w:id="463" w:author="Myslinski, Jason (J.S.)" w:date="2016-04-25T08:45:00Z">
        <w:r>
          <w:rPr>
            <w:rFonts w:cs="Arial"/>
          </w:rPr>
          <w:t xml:space="preserve">(7 bits) </w:t>
        </w:r>
      </w:ins>
      <w:ins w:id="464" w:author="Myslinski, Jason (J.S.)" w:date="2016-04-22T15:25:00Z">
        <w:r w:rsidRPr="006925AA">
          <w:rPr>
            <w:rFonts w:cs="Arial"/>
          </w:rPr>
          <w:t>to allow for more encodings</w:t>
        </w:r>
      </w:ins>
      <w:ins w:id="465" w:author="Myslinski, Jason (J.S.)" w:date="2016-04-25T08:39:00Z">
        <w:r>
          <w:rPr>
            <w:rFonts w:cs="Arial"/>
          </w:rPr>
          <w:t xml:space="preserve"> but still include all the encodings the 5 bit signals had</w:t>
        </w:r>
      </w:ins>
      <w:ins w:id="466" w:author="Myslinski, Jason (J.S.)" w:date="2016-04-22T15:25:00Z">
        <w:r>
          <w:rPr>
            <w:rFonts w:cs="Arial"/>
          </w:rPr>
          <w:t xml:space="preserve">.  </w:t>
        </w:r>
      </w:ins>
    </w:p>
    <w:p w:rsidR="00244C30" w:rsidRPr="006925AA" w:rsidRDefault="00244C30" w:rsidP="00244C30">
      <w:pPr>
        <w:rPr>
          <w:ins w:id="467" w:author="Myslinski, Jason (J.S.)" w:date="2016-04-22T15:25:00Z"/>
          <w:rFonts w:cs="Arial"/>
        </w:rPr>
      </w:pPr>
    </w:p>
    <w:p w:rsidR="00244C30" w:rsidRDefault="00244C30" w:rsidP="00244C30">
      <w:pPr>
        <w:rPr>
          <w:ins w:id="468" w:author="Myslinski, Jason (J.S.)" w:date="2016-04-27T15:51:00Z"/>
          <w:rFonts w:cs="Arial"/>
        </w:rPr>
      </w:pPr>
      <w:ins w:id="469" w:author="Myslinski, Jason (J.S.)" w:date="2016-04-22T15:25:00Z">
        <w:r w:rsidRPr="006925AA">
          <w:rPr>
            <w:rFonts w:cs="Arial"/>
          </w:rPr>
          <w:t xml:space="preserve">If the transmitter of the Infotainment language request signal supports one common CAN dB then </w:t>
        </w:r>
      </w:ins>
      <w:ins w:id="470" w:author="Myslinski, Jason (J.S.)" w:date="2016-04-25T08:41:00Z">
        <w:r w:rsidRPr="00990B39">
          <w:rPr>
            <w:rFonts w:cs="Arial"/>
          </w:rPr>
          <w:t xml:space="preserve">infotainment language request client </w:t>
        </w:r>
      </w:ins>
      <w:ins w:id="471" w:author="Myslinski, Jason (J.S.)" w:date="2016-04-25T09:12:00Z">
        <w:r w:rsidRPr="00990B39">
          <w:rPr>
            <w:rFonts w:cs="Arial"/>
          </w:rPr>
          <w:t xml:space="preserve">for a language request </w:t>
        </w:r>
      </w:ins>
      <w:ins w:id="472" w:author="Myslinski, Jason (J.S.)" w:date="2016-04-22T15:25:00Z">
        <w:r w:rsidRPr="00990B39">
          <w:rPr>
            <w:rFonts w:cs="Arial"/>
          </w:rPr>
          <w:t>will send both language</w:t>
        </w:r>
      </w:ins>
      <w:ins w:id="473" w:author="Myslinski, Jason (J.S.)" w:date="2016-04-25T09:03:00Z">
        <w:r w:rsidRPr="00990B39">
          <w:rPr>
            <w:rFonts w:cs="Arial"/>
          </w:rPr>
          <w:t xml:space="preserve"> request signals</w:t>
        </w:r>
      </w:ins>
      <w:ins w:id="474" w:author="Myslinski, Jason (J.S.)" w:date="2016-04-22T15:25:00Z">
        <w:r w:rsidRPr="00990B39">
          <w:rPr>
            <w:rFonts w:cs="Arial"/>
          </w:rPr>
          <w:t xml:space="preserve"> </w:t>
        </w:r>
      </w:ins>
      <w:ins w:id="475" w:author="Myslinski, Jason (J.S.)" w:date="2016-04-25T08:41:00Z">
        <w:r w:rsidRPr="00990B39">
          <w:rPr>
            <w:rFonts w:cs="Arial"/>
          </w:rPr>
          <w:t>0x191 D</w:t>
        </w:r>
      </w:ins>
      <w:ins w:id="476" w:author="Myslinski, Jason (J.S.)" w:date="2016-04-25T10:02:00Z">
        <w:r w:rsidRPr="00990B39">
          <w:rPr>
            <w:rFonts w:cs="Arial"/>
          </w:rPr>
          <w:t>isp</w:t>
        </w:r>
      </w:ins>
      <w:ins w:id="477" w:author="Myslinski, Jason (J.S.)" w:date="2016-04-25T08:41:00Z">
        <w:r w:rsidRPr="00990B39">
          <w:rPr>
            <w:rFonts w:cs="Arial"/>
          </w:rPr>
          <w:t xml:space="preserve">_LangSel.Rq </w:t>
        </w:r>
      </w:ins>
      <w:ins w:id="478" w:author="Myslinski, Jason (J.S.)" w:date="2016-04-25T08:45:00Z">
        <w:r w:rsidRPr="00990B39">
          <w:rPr>
            <w:rFonts w:cs="Arial"/>
          </w:rPr>
          <w:t xml:space="preserve">5 bit </w:t>
        </w:r>
      </w:ins>
      <w:ins w:id="479" w:author="Myslinski, Jason (J.S.)" w:date="2016-04-25T08:41:00Z">
        <w:r w:rsidRPr="00990B39">
          <w:rPr>
            <w:rFonts w:cs="Arial"/>
          </w:rPr>
          <w:t xml:space="preserve">signal and </w:t>
        </w:r>
      </w:ins>
      <w:ins w:id="480" w:author="Myslinski, Jason (J.S.)" w:date="2016-04-25T08:42:00Z">
        <w:r w:rsidRPr="00990B39">
          <w:rPr>
            <w:rFonts w:cs="Arial"/>
          </w:rPr>
          <w:t>D</w:t>
        </w:r>
      </w:ins>
      <w:ins w:id="481" w:author="Myslinski, Jason (J.S.)" w:date="2016-04-25T10:02:00Z">
        <w:r w:rsidRPr="00990B39">
          <w:rPr>
            <w:rFonts w:cs="Arial"/>
          </w:rPr>
          <w:t>isp</w:t>
        </w:r>
      </w:ins>
      <w:ins w:id="482" w:author="Myslinski, Jason (J.S.)" w:date="2016-04-25T08:42:00Z">
        <w:r w:rsidRPr="00990B39">
          <w:rPr>
            <w:rFonts w:cs="Arial"/>
          </w:rPr>
          <w:t>_LangSel</w:t>
        </w:r>
      </w:ins>
      <w:ins w:id="483" w:author="Myslinski, Jason (J.S.)" w:date="2016-04-25T09:02:00Z">
        <w:r w:rsidRPr="00990B39">
          <w:rPr>
            <w:rFonts w:cs="Arial"/>
          </w:rPr>
          <w:t>2</w:t>
        </w:r>
      </w:ins>
      <w:ins w:id="484" w:author="Myslinski, Jason (J.S.)" w:date="2016-04-25T08:42:00Z">
        <w:r w:rsidRPr="00990B39">
          <w:rPr>
            <w:rFonts w:cs="Arial"/>
          </w:rPr>
          <w:t xml:space="preserve">.Rq </w:t>
        </w:r>
      </w:ins>
      <w:ins w:id="485" w:author="Myslinski, Jason (J.S.)" w:date="2016-04-25T08:46:00Z">
        <w:r w:rsidRPr="00990B39">
          <w:rPr>
            <w:rFonts w:cs="Arial"/>
          </w:rPr>
          <w:t>7 bit</w:t>
        </w:r>
      </w:ins>
      <w:ins w:id="486" w:author="Myslinski, Jason (J.S.)" w:date="2016-04-25T08:42:00Z">
        <w:r w:rsidRPr="00990B39">
          <w:rPr>
            <w:rFonts w:cs="Arial"/>
          </w:rPr>
          <w:t xml:space="preserve"> signal</w:t>
        </w:r>
      </w:ins>
      <w:ins w:id="487" w:author="Myslinski, Jason (J.S.)" w:date="2016-04-28T09:33:00Z">
        <w:r>
          <w:rPr>
            <w:rFonts w:cs="Arial"/>
          </w:rPr>
          <w:t xml:space="preserve"> set to the language requested</w:t>
        </w:r>
      </w:ins>
      <w:ins w:id="488" w:author="Myslinski, Jason (J.S.)" w:date="2016-04-22T15:25:00Z">
        <w:r w:rsidRPr="00990B39">
          <w:rPr>
            <w:rFonts w:cs="Arial"/>
          </w:rPr>
          <w:t>.</w:t>
        </w:r>
      </w:ins>
    </w:p>
    <w:p w:rsidR="00244C30" w:rsidRDefault="00244C30">
      <w:pPr>
        <w:numPr>
          <w:ilvl w:val="0"/>
          <w:numId w:val="92"/>
        </w:numPr>
        <w:rPr>
          <w:rFonts w:cs="Arial"/>
        </w:rPr>
        <w:pPrChange w:id="489" w:author="Myslinski, Jason (J.S.)" w:date="2016-04-27T15:48:00Z">
          <w:pPr/>
        </w:pPrChange>
      </w:pPr>
      <w:ins w:id="490" w:author="Myslinski, Jason (J.S.)" w:date="2016-04-27T15:49:00Z">
        <w:r>
          <w:rPr>
            <w:rFonts w:cs="Arial"/>
          </w:rPr>
          <w:t>If a language</w:t>
        </w:r>
      </w:ins>
      <w:ins w:id="491" w:author="Myslinski, Jason (J.S.)" w:date="2016-04-27T15:50:00Z">
        <w:r>
          <w:rPr>
            <w:rFonts w:cs="Arial"/>
          </w:rPr>
          <w:t xml:space="preserve"> request</w:t>
        </w:r>
      </w:ins>
      <w:ins w:id="492" w:author="Myslinski, Jason (J.S.)" w:date="2016-04-27T15:51:00Z">
        <w:r>
          <w:rPr>
            <w:rFonts w:cs="Arial"/>
          </w:rPr>
          <w:t xml:space="preserve"> </w:t>
        </w:r>
      </w:ins>
      <w:ins w:id="493" w:author="Myslinski, Jason (J.S.)" w:date="2016-04-27T15:50:00Z">
        <w:r>
          <w:rPr>
            <w:rFonts w:cs="Arial"/>
          </w:rPr>
          <w:t>is needed for an encoding</w:t>
        </w:r>
      </w:ins>
      <w:ins w:id="494" w:author="Myslinski, Jason (J.S.)" w:date="2016-04-27T15:49:00Z">
        <w:r>
          <w:rPr>
            <w:rFonts w:cs="Arial"/>
          </w:rPr>
          <w:t xml:space="preserve"> that is supported by Disp_LangSel2.Rq but</w:t>
        </w:r>
      </w:ins>
      <w:ins w:id="495" w:author="Myslinski, Jason (J.S.)" w:date="2016-04-27T15:50:00Z">
        <w:r>
          <w:rPr>
            <w:rFonts w:cs="Arial"/>
          </w:rPr>
          <w:t xml:space="preserve"> not Disp_Lang</w:t>
        </w:r>
      </w:ins>
      <w:ins w:id="496" w:author="Myslinski, Jason (J.S.)" w:date="2016-04-27T15:51:00Z">
        <w:r>
          <w:rPr>
            <w:rFonts w:cs="Arial"/>
          </w:rPr>
          <w:t>Sel.Rq (ex Indian English) then only Disp_LangSel2.Rq would request the language.</w:t>
        </w:r>
      </w:ins>
    </w:p>
    <w:p w:rsidR="00244C30" w:rsidRPr="00990B39" w:rsidRDefault="00244C30" w:rsidP="00244C30">
      <w:pPr>
        <w:rPr>
          <w:ins w:id="497" w:author="Myslinski, Jason (J.S.)" w:date="2016-04-22T15:25:00Z"/>
          <w:rFonts w:cs="Arial"/>
        </w:rPr>
      </w:pPr>
    </w:p>
    <w:p w:rsidR="00244C30" w:rsidRPr="006925AA" w:rsidRDefault="00244C30" w:rsidP="00244C30">
      <w:pPr>
        <w:rPr>
          <w:ins w:id="498" w:author="Myslinski, Jason (J.S.)" w:date="2016-04-22T15:25:00Z"/>
          <w:rFonts w:cs="Arial"/>
        </w:rPr>
      </w:pPr>
      <w:ins w:id="499" w:author="Myslinski, Jason (J.S.)" w:date="2016-04-22T15:25:00Z">
        <w:r>
          <w:rPr>
            <w:rFonts w:cs="Arial"/>
          </w:rPr>
          <w:t xml:space="preserve">If the transmitter of the </w:t>
        </w:r>
      </w:ins>
      <w:ins w:id="500" w:author="Myslinski, Jason (J.S.)" w:date="2016-05-03T11:20:00Z">
        <w:r>
          <w:rPr>
            <w:rFonts w:cs="Arial"/>
          </w:rPr>
          <w:t>i</w:t>
        </w:r>
      </w:ins>
      <w:ins w:id="501" w:author="Myslinski, Jason (J.S.)" w:date="2016-04-22T15:25:00Z">
        <w:r>
          <w:rPr>
            <w:rFonts w:cs="Arial"/>
          </w:rPr>
          <w:t xml:space="preserve">nfotainment </w:t>
        </w:r>
      </w:ins>
      <w:ins w:id="502" w:author="Myslinski, Jason (J.S.)" w:date="2016-05-03T11:20:00Z">
        <w:r>
          <w:rPr>
            <w:rFonts w:cs="Arial"/>
          </w:rPr>
          <w:t>l</w:t>
        </w:r>
      </w:ins>
      <w:ins w:id="503" w:author="Myslinski, Jason (J.S.)" w:date="2016-04-22T15:25:00Z">
        <w:r w:rsidRPr="006925AA">
          <w:rPr>
            <w:rFonts w:cs="Arial"/>
          </w:rPr>
          <w:t>anguage request signals has a CAN dB that only supports one Language request signal then only that language request signal would be supported</w:t>
        </w:r>
      </w:ins>
      <w:ins w:id="504" w:author="Myslinski, Jason (J.S.)" w:date="2016-04-25T08:46:00Z">
        <w:r>
          <w:rPr>
            <w:rFonts w:cs="Arial"/>
          </w:rPr>
          <w:t xml:space="preserve"> (either support just the 5 bit </w:t>
        </w:r>
      </w:ins>
      <w:ins w:id="505" w:author="Myslinski, Jason (J.S.)" w:date="2016-04-25T09:04:00Z">
        <w:r>
          <w:rPr>
            <w:rFonts w:cs="Arial"/>
          </w:rPr>
          <w:t>D</w:t>
        </w:r>
      </w:ins>
      <w:ins w:id="506" w:author="Myslinski, Jason (J.S.)" w:date="2016-04-25T10:03:00Z">
        <w:r>
          <w:rPr>
            <w:rFonts w:cs="Arial"/>
          </w:rPr>
          <w:t>isp</w:t>
        </w:r>
      </w:ins>
      <w:ins w:id="507" w:author="Myslinski, Jason (J.S.)" w:date="2016-04-25T09:04:00Z">
        <w:r>
          <w:rPr>
            <w:rFonts w:cs="Arial"/>
          </w:rPr>
          <w:t xml:space="preserve">_LangSel.Rq </w:t>
        </w:r>
      </w:ins>
      <w:ins w:id="508" w:author="Myslinski, Jason (J.S.)" w:date="2016-04-25T08:46:00Z">
        <w:r>
          <w:rPr>
            <w:rFonts w:cs="Arial"/>
          </w:rPr>
          <w:t xml:space="preserve">or 7 bit </w:t>
        </w:r>
      </w:ins>
      <w:ins w:id="509" w:author="Myslinski, Jason (J.S.)" w:date="2016-04-25T09:04:00Z">
        <w:r>
          <w:rPr>
            <w:rFonts w:cs="Arial"/>
          </w:rPr>
          <w:t>D</w:t>
        </w:r>
      </w:ins>
      <w:ins w:id="510" w:author="Myslinski, Jason (J.S.)" w:date="2016-04-25T10:03:00Z">
        <w:r>
          <w:rPr>
            <w:rFonts w:cs="Arial"/>
          </w:rPr>
          <w:t>isp</w:t>
        </w:r>
      </w:ins>
      <w:ins w:id="511" w:author="Myslinski, Jason (J.S.)" w:date="2016-04-25T09:04:00Z">
        <w:r>
          <w:rPr>
            <w:rFonts w:cs="Arial"/>
          </w:rPr>
          <w:t xml:space="preserve">_LangSel2.Rq </w:t>
        </w:r>
      </w:ins>
      <w:ins w:id="512" w:author="Myslinski, Jason (J.S.)" w:date="2016-04-25T08:46:00Z">
        <w:r>
          <w:rPr>
            <w:rFonts w:cs="Arial"/>
          </w:rPr>
          <w:t>signal)</w:t>
        </w:r>
      </w:ins>
      <w:ins w:id="513" w:author="Myslinski, Jason (J.S.)" w:date="2016-04-22T15:25:00Z">
        <w:r w:rsidRPr="006925AA">
          <w:rPr>
            <w:rFonts w:cs="Arial"/>
          </w:rPr>
          <w:t>.</w:t>
        </w:r>
      </w:ins>
    </w:p>
    <w:p w:rsidR="00244C30" w:rsidRPr="006925AA" w:rsidRDefault="00244C30" w:rsidP="00244C30">
      <w:pPr>
        <w:rPr>
          <w:ins w:id="514" w:author="Myslinski, Jason (J.S.)" w:date="2016-04-22T15:25:00Z"/>
          <w:rFonts w:cs="Arial"/>
        </w:rPr>
      </w:pPr>
    </w:p>
    <w:p w:rsidR="00244C30" w:rsidRDefault="00244C30" w:rsidP="00244C30">
      <w:pPr>
        <w:rPr>
          <w:ins w:id="515" w:author="Myslinski, Jason (J.S.)" w:date="2016-05-03T10:47:00Z"/>
          <w:rFonts w:cs="Arial"/>
        </w:rPr>
      </w:pPr>
      <w:ins w:id="516" w:author="Myslinski, Jason (J.S.)" w:date="2016-04-22T15:25:00Z">
        <w:r w:rsidRPr="006925AA">
          <w:rPr>
            <w:rFonts w:cs="Arial"/>
          </w:rPr>
          <w:t>Th</w:t>
        </w:r>
        <w:r>
          <w:rPr>
            <w:rFonts w:cs="Arial"/>
          </w:rPr>
          <w:t xml:space="preserve">e receiver of the infotainment </w:t>
        </w:r>
      </w:ins>
      <w:ins w:id="517" w:author="Myslinski, Jason (J.S.)" w:date="2016-05-03T11:20:00Z">
        <w:r>
          <w:rPr>
            <w:rFonts w:cs="Arial"/>
          </w:rPr>
          <w:t>l</w:t>
        </w:r>
      </w:ins>
      <w:ins w:id="518" w:author="Myslinski, Jason (J.S.)" w:date="2016-04-22T15:25:00Z">
        <w:r w:rsidRPr="006925AA">
          <w:rPr>
            <w:rFonts w:cs="Arial"/>
          </w:rPr>
          <w:t>anguage request signal (ex Cluster)</w:t>
        </w:r>
      </w:ins>
      <w:ins w:id="519" w:author="Myslinski, Jason (J.S.)" w:date="2016-04-25T08:43:00Z">
        <w:r>
          <w:rPr>
            <w:rFonts w:cs="Arial"/>
          </w:rPr>
          <w:t xml:space="preserve"> will have</w:t>
        </w:r>
      </w:ins>
      <w:ins w:id="520" w:author="Myslinski, Jason (J.S.)" w:date="2016-04-22T15:25:00Z">
        <w:r w:rsidRPr="006925AA">
          <w:rPr>
            <w:rFonts w:cs="Arial"/>
          </w:rPr>
          <w:t xml:space="preserve"> its CAN dB set-up so only one language request signal is received in its CAN dB for a particular program</w:t>
        </w:r>
      </w:ins>
      <w:ins w:id="521" w:author="Myslinski, Jason (J.S.)" w:date="2016-04-25T08:46:00Z">
        <w:r>
          <w:rPr>
            <w:rFonts w:cs="Arial"/>
          </w:rPr>
          <w:t xml:space="preserve"> (will only receive the 5 bit</w:t>
        </w:r>
      </w:ins>
      <w:ins w:id="522" w:author="Myslinski, Jason (J.S.)" w:date="2016-04-25T09:05:00Z">
        <w:r>
          <w:rPr>
            <w:rFonts w:cs="Arial"/>
          </w:rPr>
          <w:t xml:space="preserve"> </w:t>
        </w:r>
      </w:ins>
      <w:ins w:id="523" w:author="Myslinski, Jason (J.S.)" w:date="2016-04-25T10:03:00Z">
        <w:r>
          <w:rPr>
            <w:rFonts w:cs="Arial"/>
          </w:rPr>
          <w:t>Di</w:t>
        </w:r>
      </w:ins>
      <w:ins w:id="524" w:author="Myslinski, Jason (J.S.)" w:date="2016-05-03T10:48:00Z">
        <w:r>
          <w:rPr>
            <w:rFonts w:cs="Arial"/>
          </w:rPr>
          <w:t>sp</w:t>
        </w:r>
      </w:ins>
      <w:ins w:id="525" w:author="Myslinski, Jason (J.S.)" w:date="2016-04-25T09:05:00Z">
        <w:r>
          <w:rPr>
            <w:rFonts w:cs="Arial"/>
          </w:rPr>
          <w:t>_LangSel.Rq</w:t>
        </w:r>
      </w:ins>
      <w:ins w:id="526" w:author="Myslinski, Jason (J.S.)" w:date="2016-04-25T08:46:00Z">
        <w:r>
          <w:rPr>
            <w:rFonts w:cs="Arial"/>
          </w:rPr>
          <w:t xml:space="preserve"> </w:t>
        </w:r>
      </w:ins>
      <w:ins w:id="527" w:author="Myslinski, Jason (J.S.)" w:date="2016-04-25T09:06:00Z">
        <w:r>
          <w:rPr>
            <w:rFonts w:cs="Arial"/>
          </w:rPr>
          <w:t xml:space="preserve">signal </w:t>
        </w:r>
      </w:ins>
      <w:ins w:id="528" w:author="Myslinski, Jason (J.S.)" w:date="2016-04-25T08:46:00Z">
        <w:r>
          <w:rPr>
            <w:rFonts w:cs="Arial"/>
          </w:rPr>
          <w:t>or 7 bit D</w:t>
        </w:r>
      </w:ins>
      <w:ins w:id="529" w:author="Myslinski, Jason (J.S.)" w:date="2016-04-25T10:03:00Z">
        <w:r>
          <w:rPr>
            <w:rFonts w:cs="Arial"/>
          </w:rPr>
          <w:t>isp</w:t>
        </w:r>
      </w:ins>
      <w:ins w:id="530" w:author="Myslinski, Jason (J.S.)" w:date="2016-04-25T08:46:00Z">
        <w:r>
          <w:rPr>
            <w:rFonts w:cs="Arial"/>
          </w:rPr>
          <w:t>_LangSel</w:t>
        </w:r>
      </w:ins>
      <w:ins w:id="531" w:author="Myslinski, Jason (J.S.)" w:date="2016-04-25T09:05:00Z">
        <w:r>
          <w:rPr>
            <w:rFonts w:cs="Arial"/>
          </w:rPr>
          <w:t>2</w:t>
        </w:r>
      </w:ins>
      <w:ins w:id="532" w:author="Myslinski, Jason (J.S.)" w:date="2016-04-25T08:46:00Z">
        <w:r>
          <w:rPr>
            <w:rFonts w:cs="Arial"/>
          </w:rPr>
          <w:t>.Rq signal)</w:t>
        </w:r>
      </w:ins>
      <w:ins w:id="533" w:author="Myslinski, Jason (J.S.)" w:date="2016-04-22T15:25:00Z">
        <w:r w:rsidRPr="006925AA">
          <w:rPr>
            <w:rFonts w:cs="Arial"/>
          </w:rPr>
          <w:t>.</w:t>
        </w:r>
      </w:ins>
    </w:p>
    <w:p w:rsidR="00244C30" w:rsidRPr="00057C77" w:rsidRDefault="00244C30">
      <w:pPr>
        <w:numPr>
          <w:ilvl w:val="0"/>
          <w:numId w:val="92"/>
        </w:numPr>
        <w:rPr>
          <w:ins w:id="534" w:author="Myslinski, Jason (J.S.)" w:date="2016-04-22T15:25:00Z"/>
          <w:rFonts w:cs="Arial"/>
          <w:rPrChange w:id="535" w:author="Myslinski, Jason (J.S.)" w:date="2016-05-03T10:47:00Z">
            <w:rPr>
              <w:ins w:id="536" w:author="Myslinski, Jason (J.S.)" w:date="2016-04-22T15:25:00Z"/>
            </w:rPr>
          </w:rPrChange>
        </w:rPr>
        <w:pPrChange w:id="537" w:author="Myslinski, Jason (J.S.)" w:date="2016-05-03T10:47:00Z">
          <w:pPr/>
        </w:pPrChange>
      </w:pPr>
      <w:ins w:id="538" w:author="Myslinski, Jason (J.S.)" w:date="2016-05-03T10:48:00Z">
        <w:r>
          <w:rPr>
            <w:rFonts w:cs="Arial"/>
          </w:rPr>
          <w:t xml:space="preserve">Exception:  If the </w:t>
        </w:r>
      </w:ins>
      <w:ins w:id="539" w:author="Myslinski, Jason (J.S.)" w:date="2016-05-04T08:22:00Z">
        <w:r>
          <w:rPr>
            <w:rFonts w:cs="Arial"/>
          </w:rPr>
          <w:t xml:space="preserve">Ford D&amp;R for the </w:t>
        </w:r>
      </w:ins>
      <w:ins w:id="540" w:author="Myslinski, Jason (J.S.)" w:date="2016-05-03T10:48:00Z">
        <w:r>
          <w:rPr>
            <w:rFonts w:cs="Arial"/>
          </w:rPr>
          <w:t>receiver of the infotainment language</w:t>
        </w:r>
      </w:ins>
      <w:ins w:id="541" w:author="Myslinski, Jason (J.S.)" w:date="2016-05-03T10:53:00Z">
        <w:r>
          <w:rPr>
            <w:rFonts w:cs="Arial"/>
          </w:rPr>
          <w:t xml:space="preserve"> request</w:t>
        </w:r>
      </w:ins>
      <w:ins w:id="542" w:author="Myslinski, Jason (J.S.)" w:date="2016-05-03T10:48:00Z">
        <w:r>
          <w:rPr>
            <w:rFonts w:cs="Arial"/>
          </w:rPr>
          <w:t xml:space="preserve"> signal has explicitly asked for a CAN dB with both </w:t>
        </w:r>
      </w:ins>
      <w:ins w:id="543" w:author="Myslinski, Jason (J.S.)" w:date="2016-05-03T10:49:00Z">
        <w:r>
          <w:rPr>
            <w:rFonts w:cs="Arial"/>
          </w:rPr>
          <w:t>i</w:t>
        </w:r>
      </w:ins>
      <w:ins w:id="544" w:author="Myslinski, Jason (J.S.)" w:date="2016-05-03T10:48:00Z">
        <w:r>
          <w:rPr>
            <w:rFonts w:cs="Arial"/>
          </w:rPr>
          <w:t xml:space="preserve">nfotainment </w:t>
        </w:r>
      </w:ins>
      <w:ins w:id="545" w:author="Myslinski, Jason (J.S.)" w:date="2016-05-03T10:49:00Z">
        <w:r>
          <w:rPr>
            <w:rFonts w:cs="Arial"/>
          </w:rPr>
          <w:t>l</w:t>
        </w:r>
      </w:ins>
      <w:ins w:id="546" w:author="Myslinski, Jason (J.S.)" w:date="2016-05-03T10:48:00Z">
        <w:r>
          <w:rPr>
            <w:rFonts w:cs="Arial"/>
          </w:rPr>
          <w:t xml:space="preserve">anguage </w:t>
        </w:r>
      </w:ins>
      <w:ins w:id="547" w:author="Myslinski, Jason (J.S.)" w:date="2016-05-03T10:50:00Z">
        <w:r>
          <w:rPr>
            <w:rFonts w:cs="Arial"/>
          </w:rPr>
          <w:t>r</w:t>
        </w:r>
      </w:ins>
      <w:ins w:id="548" w:author="Myslinski, Jason (J.S.)" w:date="2016-05-03T10:48:00Z">
        <w:r>
          <w:rPr>
            <w:rFonts w:cs="Arial"/>
          </w:rPr>
          <w:t>equest signals</w:t>
        </w:r>
      </w:ins>
      <w:ins w:id="549" w:author="Myslinski, Jason (J.S.)" w:date="2016-05-03T10:50:00Z">
        <w:r>
          <w:rPr>
            <w:rFonts w:cs="Arial"/>
          </w:rPr>
          <w:t xml:space="preserve"> to support common software </w:t>
        </w:r>
      </w:ins>
      <w:ins w:id="550" w:author="Myslinski, Jason (J.S.)" w:date="2016-05-03T11:04:00Z">
        <w:r>
          <w:rPr>
            <w:rFonts w:cs="Arial"/>
          </w:rPr>
          <w:t xml:space="preserve">across </w:t>
        </w:r>
      </w:ins>
      <w:ins w:id="551" w:author="Myslinski, Jason (J.S.)" w:date="2016-05-03T11:20:00Z">
        <w:r>
          <w:rPr>
            <w:rFonts w:cs="Arial"/>
          </w:rPr>
          <w:t xml:space="preserve">multiple </w:t>
        </w:r>
      </w:ins>
      <w:ins w:id="552" w:author="Myslinski, Jason (J.S.)" w:date="2016-05-03T11:04:00Z">
        <w:r>
          <w:rPr>
            <w:rFonts w:cs="Arial"/>
          </w:rPr>
          <w:t xml:space="preserve">programs </w:t>
        </w:r>
      </w:ins>
      <w:ins w:id="553" w:author="Myslinski, Jason (J.S.)" w:date="2016-05-03T10:50:00Z">
        <w:r>
          <w:rPr>
            <w:rFonts w:cs="Arial"/>
          </w:rPr>
          <w:t>(</w:t>
        </w:r>
        <w:r w:rsidRPr="00990B39">
          <w:rPr>
            <w:rFonts w:cs="Arial"/>
          </w:rPr>
          <w:t>0x191 Disp_LangSel.Rq 5 bit signal and Disp_LangSel2.Rq 7</w:t>
        </w:r>
      </w:ins>
      <w:ins w:id="554" w:author="Myslinski, Jason (J.S.)" w:date="2016-05-05T08:16:00Z">
        <w:r>
          <w:rPr>
            <w:rFonts w:cs="Arial"/>
          </w:rPr>
          <w:t xml:space="preserve"> bit signal</w:t>
        </w:r>
      </w:ins>
      <w:ins w:id="555" w:author="Myslinski, Jason (J.S.)" w:date="2016-05-03T10:50:00Z">
        <w:r>
          <w:rPr>
            <w:rFonts w:cs="Arial"/>
          </w:rPr>
          <w:t xml:space="preserve">) </w:t>
        </w:r>
      </w:ins>
      <w:ins w:id="556" w:author="Myslinski, Jason (J.S.)" w:date="2016-05-03T10:51:00Z">
        <w:r>
          <w:rPr>
            <w:rFonts w:cs="Arial"/>
          </w:rPr>
          <w:t xml:space="preserve">then the receiver of those signals will need to have a configuration </w:t>
        </w:r>
      </w:ins>
      <w:ins w:id="557" w:author="Myslinski, Jason (J.S.)" w:date="2016-05-03T11:20:00Z">
        <w:r>
          <w:rPr>
            <w:rFonts w:cs="Arial"/>
          </w:rPr>
          <w:t xml:space="preserve">bit </w:t>
        </w:r>
      </w:ins>
      <w:ins w:id="558" w:author="Myslinski, Jason (J.S.)" w:date="2016-05-03T10:51:00Z">
        <w:r>
          <w:rPr>
            <w:rFonts w:cs="Arial"/>
          </w:rPr>
          <w:t xml:space="preserve">such that only one of the signals can be used at a time (ex. program X only uses Disp_LangSel2.Rq while program Y </w:t>
        </w:r>
      </w:ins>
      <w:ins w:id="559" w:author="Myslinski, Jason (J.S.)" w:date="2016-05-03T10:52:00Z">
        <w:r>
          <w:rPr>
            <w:rFonts w:cs="Arial"/>
          </w:rPr>
          <w:t>only uses Disp_LangSel.Rq).</w:t>
        </w:r>
      </w:ins>
    </w:p>
    <w:p w:rsidR="00244C30" w:rsidRPr="006925AA" w:rsidRDefault="00244C30" w:rsidP="00244C30">
      <w:pPr>
        <w:rPr>
          <w:ins w:id="560" w:author="Myslinski, Jason (J.S.)" w:date="2016-04-22T15:25:00Z"/>
          <w:rFonts w:cs="Arial"/>
        </w:rPr>
      </w:pPr>
    </w:p>
    <w:p w:rsidR="00244C30" w:rsidRDefault="00244C30" w:rsidP="00244C30">
      <w:pPr>
        <w:rPr>
          <w:ins w:id="561" w:author="Myslinski, Jason (J.S.)" w:date="2016-05-03T10:53:00Z"/>
          <w:rFonts w:cs="Arial"/>
        </w:rPr>
      </w:pPr>
      <w:ins w:id="562" w:author="Myslinski, Jason (J.S.)" w:date="2016-04-22T15:25:00Z">
        <w:r w:rsidRPr="006925AA">
          <w:rPr>
            <w:rFonts w:cs="Arial"/>
          </w:rPr>
          <w:t>The Cluster transmitter of the language request signal will support only one language request signal in its CAN dB for a particular program</w:t>
        </w:r>
      </w:ins>
      <w:ins w:id="563" w:author="Myslinski, Jason (J.S.)" w:date="2016-04-25T08:47:00Z">
        <w:r>
          <w:rPr>
            <w:rFonts w:cs="Arial"/>
          </w:rPr>
          <w:t xml:space="preserve"> (will only send the 5 bit </w:t>
        </w:r>
      </w:ins>
      <w:ins w:id="564" w:author="Myslinski, Jason (J.S.)" w:date="2016-04-25T09:06:00Z">
        <w:r>
          <w:rPr>
            <w:rFonts w:cs="Arial"/>
          </w:rPr>
          <w:t xml:space="preserve">McLangSel.Rq </w:t>
        </w:r>
      </w:ins>
      <w:ins w:id="565" w:author="Myslinski, Jason (J.S.)" w:date="2016-04-25T08:47:00Z">
        <w:r>
          <w:rPr>
            <w:rFonts w:cs="Arial"/>
          </w:rPr>
          <w:t xml:space="preserve">or 7 bit </w:t>
        </w:r>
      </w:ins>
      <w:ins w:id="566" w:author="Myslinski, Jason (J.S.)" w:date="2016-04-25T09:06:00Z">
        <w:r>
          <w:rPr>
            <w:rFonts w:cs="Arial"/>
          </w:rPr>
          <w:t>McLangSel2</w:t>
        </w:r>
      </w:ins>
      <w:ins w:id="567" w:author="Myslinski, Jason (J.S.)" w:date="2016-04-25T08:47:00Z">
        <w:r>
          <w:rPr>
            <w:rFonts w:cs="Arial"/>
          </w:rPr>
          <w:t>.Rq signal)</w:t>
        </w:r>
      </w:ins>
      <w:ins w:id="568" w:author="Myslinski, Jason (J.S.)" w:date="2016-04-22T15:25:00Z">
        <w:r w:rsidRPr="006925AA">
          <w:rPr>
            <w:rFonts w:cs="Arial"/>
          </w:rPr>
          <w:t>.</w:t>
        </w:r>
      </w:ins>
      <w:ins w:id="569" w:author="Myslinski, Jason (J.S.)" w:date="2017-04-19T15:39:00Z">
        <w:r>
          <w:rPr>
            <w:rFonts w:cs="Arial"/>
          </w:rPr>
          <w:t xml:space="preserve">  The other language signal not used would be set to 0x0 Inactive/Invalid.</w:t>
        </w:r>
      </w:ins>
    </w:p>
    <w:p w:rsidR="00244C30" w:rsidRPr="00524C95" w:rsidRDefault="00244C30">
      <w:pPr>
        <w:numPr>
          <w:ilvl w:val="0"/>
          <w:numId w:val="92"/>
        </w:numPr>
        <w:rPr>
          <w:ins w:id="570" w:author="Myslinski, Jason (J.S.)" w:date="2016-04-22T15:25:00Z"/>
          <w:rFonts w:cs="Arial"/>
          <w:rPrChange w:id="571" w:author="Myslinski, Jason (J.S.)" w:date="2016-05-03T10:53:00Z">
            <w:rPr>
              <w:ins w:id="572" w:author="Myslinski, Jason (J.S.)" w:date="2016-04-22T15:25:00Z"/>
            </w:rPr>
          </w:rPrChange>
        </w:rPr>
        <w:pPrChange w:id="573" w:author="Myslinski, Jason (J.S.)" w:date="2016-05-03T10:53:00Z">
          <w:pPr/>
        </w:pPrChange>
      </w:pPr>
      <w:ins w:id="574" w:author="Myslinski, Jason (J.S.)" w:date="2016-05-03T10:53:00Z">
        <w:r>
          <w:rPr>
            <w:rFonts w:cs="Arial"/>
          </w:rPr>
          <w:t>Exception</w:t>
        </w:r>
      </w:ins>
      <w:ins w:id="575" w:author="Myslinski, Jason (J.S.)" w:date="2016-05-03T11:28:00Z">
        <w:r>
          <w:rPr>
            <w:rFonts w:cs="Arial"/>
          </w:rPr>
          <w:t>:</w:t>
        </w:r>
      </w:ins>
      <w:ins w:id="576" w:author="Myslinski, Jason (J.S.)" w:date="2016-05-03T10:53:00Z">
        <w:r>
          <w:rPr>
            <w:rFonts w:cs="Arial"/>
          </w:rPr>
          <w:t xml:space="preserve">  If the </w:t>
        </w:r>
      </w:ins>
      <w:ins w:id="577" w:author="Myslinski, Jason (J.S.)" w:date="2016-05-04T08:22:00Z">
        <w:r>
          <w:rPr>
            <w:rFonts w:cs="Arial"/>
          </w:rPr>
          <w:t xml:space="preserve">Ford D&amp;R for the </w:t>
        </w:r>
      </w:ins>
      <w:ins w:id="578" w:author="Myslinski, Jason (J.S.)" w:date="2016-05-03T10:53:00Z">
        <w:r>
          <w:rPr>
            <w:rFonts w:cs="Arial"/>
          </w:rPr>
          <w:t>transmitter of the Cluster language request signals</w:t>
        </w:r>
      </w:ins>
      <w:ins w:id="579" w:author="Myslinski, Jason (J.S.)" w:date="2016-05-03T10:54:00Z">
        <w:r>
          <w:rPr>
            <w:rFonts w:cs="Arial"/>
          </w:rPr>
          <w:t xml:space="preserve"> (McLangSel.</w:t>
        </w:r>
        <w:r w:rsidRPr="006925AA">
          <w:rPr>
            <w:rFonts w:cs="Arial"/>
          </w:rPr>
          <w:t>Rq</w:t>
        </w:r>
        <w:r>
          <w:rPr>
            <w:rFonts w:cs="Arial"/>
          </w:rPr>
          <w:t xml:space="preserve"> 5 bit signal and McLangSel2.</w:t>
        </w:r>
        <w:r w:rsidRPr="006925AA">
          <w:rPr>
            <w:rFonts w:cs="Arial"/>
          </w:rPr>
          <w:t>Rq</w:t>
        </w:r>
        <w:r>
          <w:rPr>
            <w:rFonts w:cs="Arial"/>
          </w:rPr>
          <w:t xml:space="preserve"> 7 bit signal) </w:t>
        </w:r>
      </w:ins>
      <w:ins w:id="580" w:author="Myslinski, Jason (J.S.)" w:date="2016-05-03T10:56:00Z">
        <w:r>
          <w:rPr>
            <w:rFonts w:cs="Arial"/>
          </w:rPr>
          <w:t xml:space="preserve">has explicitly asked for a CAN dB with both cluster language request signals to support common software </w:t>
        </w:r>
      </w:ins>
      <w:ins w:id="581" w:author="Myslinski, Jason (J.S.)" w:date="2016-05-03T11:29:00Z">
        <w:r>
          <w:rPr>
            <w:rFonts w:cs="Arial"/>
          </w:rPr>
          <w:t xml:space="preserve">across multiple programs </w:t>
        </w:r>
      </w:ins>
      <w:ins w:id="582" w:author="Myslinski, Jason (J.S.)" w:date="2016-05-03T10:56:00Z">
        <w:r>
          <w:rPr>
            <w:rFonts w:cs="Arial"/>
          </w:rPr>
          <w:t>then the Cluster will need to have a configuration</w:t>
        </w:r>
      </w:ins>
      <w:ins w:id="583" w:author="Myslinski, Jason (J.S.)" w:date="2016-05-03T11:30:00Z">
        <w:r>
          <w:rPr>
            <w:rFonts w:cs="Arial"/>
          </w:rPr>
          <w:t xml:space="preserve"> bit</w:t>
        </w:r>
      </w:ins>
      <w:ins w:id="584" w:author="Myslinski, Jason (J.S.)" w:date="2016-05-03T10:56:00Z">
        <w:r>
          <w:rPr>
            <w:rFonts w:cs="Arial"/>
          </w:rPr>
          <w:t xml:space="preserve"> such that only one of the signals can be used at a time.</w:t>
        </w:r>
      </w:ins>
    </w:p>
    <w:p w:rsidR="00244C30" w:rsidRPr="0010214E" w:rsidRDefault="00244C30" w:rsidP="00244C30">
      <w:pPr>
        <w:rPr>
          <w:ins w:id="585" w:author="Myslinski, Jason (J.S.)" w:date="2016-04-22T15:25:00Z"/>
          <w:rFonts w:cs="Arial"/>
        </w:rPr>
      </w:pPr>
    </w:p>
    <w:p w:rsidR="00244C30" w:rsidDel="0051476E" w:rsidRDefault="00244C30" w:rsidP="00244C30">
      <w:pPr>
        <w:rPr>
          <w:del w:id="586" w:author="Myslinski, Jason (J.S.)" w:date="2017-03-24T08:14:00Z"/>
          <w:rFonts w:cs="Arial"/>
        </w:rPr>
      </w:pPr>
      <w:ins w:id="587" w:author="Myslinski, Jason (J.S.)" w:date="2016-04-22T15:25:00Z">
        <w:r w:rsidRPr="0010214E">
          <w:rPr>
            <w:rFonts w:cs="Arial"/>
          </w:rPr>
          <w:t>If in an error condition the receiving module gets both language request signals from the same module at the same time then the last</w:t>
        </w:r>
      </w:ins>
      <w:ins w:id="588" w:author="Myslinski, Jason (J.S.)" w:date="2016-04-25T09:17:00Z">
        <w:r w:rsidRPr="0010214E">
          <w:rPr>
            <w:rFonts w:cs="Arial"/>
          </w:rPr>
          <w:t xml:space="preserve"> language request</w:t>
        </w:r>
      </w:ins>
      <w:ins w:id="589" w:author="Myslinski, Jason (J.S.)" w:date="2016-04-25T09:21:00Z">
        <w:r w:rsidRPr="0010214E">
          <w:rPr>
            <w:rFonts w:cs="Arial"/>
          </w:rPr>
          <w:t xml:space="preserve"> signal</w:t>
        </w:r>
      </w:ins>
      <w:ins w:id="590" w:author="Myslinski, Jason (J.S.)" w:date="2016-04-25T09:17:00Z">
        <w:r w:rsidRPr="0010214E">
          <w:rPr>
            <w:rFonts w:cs="Arial"/>
          </w:rPr>
          <w:t xml:space="preserve"> received</w:t>
        </w:r>
      </w:ins>
      <w:ins w:id="591" w:author="Myslinski, Jason (J.S.)" w:date="2017-04-19T09:02:00Z">
        <w:r>
          <w:rPr>
            <w:rFonts w:cs="Arial"/>
          </w:rPr>
          <w:t xml:space="preserve"> set to a language</w:t>
        </w:r>
      </w:ins>
      <w:ins w:id="592" w:author="Myslinski, Jason (J.S.)" w:date="2016-04-22T15:25:00Z">
        <w:r w:rsidRPr="0010214E">
          <w:rPr>
            <w:rFonts w:cs="Arial"/>
          </w:rPr>
          <w:t xml:space="preserve"> would be supported.</w:t>
        </w:r>
      </w:ins>
      <w:ins w:id="593" w:author="Myslinski, Jason (J.S.)" w:date="2017-03-24T08:13:00Z">
        <w:r>
          <w:rPr>
            <w:rFonts w:cs="Arial"/>
          </w:rPr>
          <w:t xml:space="preserve">  </w:t>
        </w:r>
      </w:ins>
    </w:p>
    <w:p w:rsidR="00244C30" w:rsidRDefault="00244C30">
      <w:pPr>
        <w:numPr>
          <w:ilvl w:val="0"/>
          <w:numId w:val="92"/>
        </w:numPr>
        <w:rPr>
          <w:ins w:id="594" w:author="Myslinski, Jason (J.S.)" w:date="2017-03-23T10:07:00Z"/>
          <w:rFonts w:cs="Arial"/>
        </w:rPr>
        <w:pPrChange w:id="595" w:author="Myslinski, Jason (J.S.)" w:date="2017-03-23T09:55:00Z">
          <w:pPr/>
        </w:pPrChange>
      </w:pPr>
      <w:ins w:id="596" w:author="Myslinski, Jason (J.S.)" w:date="2017-03-23T09:55:00Z">
        <w:r>
          <w:rPr>
            <w:rFonts w:cs="Arial"/>
          </w:rPr>
          <w:t xml:space="preserve">The </w:t>
        </w:r>
      </w:ins>
      <w:ins w:id="597" w:author="Myslinski, Jason (J.S.)" w:date="2017-03-23T10:07:00Z">
        <w:r>
          <w:rPr>
            <w:rFonts w:cs="Arial"/>
          </w:rPr>
          <w:t xml:space="preserve">Cluster </w:t>
        </w:r>
      </w:ins>
      <w:ins w:id="598" w:author="Myslinski, Jason (J.S.)" w:date="2017-03-23T09:55:00Z">
        <w:r>
          <w:rPr>
            <w:rFonts w:cs="Arial"/>
          </w:rPr>
          <w:t>Ford D&amp;R or supplier needs to bring to the CAN dB teams attention if their module is receiving both language request signals if they are only supposed to be receiving one language request signal so this can be corrected in their CAN dB.</w:t>
        </w:r>
      </w:ins>
    </w:p>
    <w:p w:rsidR="00244C30" w:rsidRPr="00FC16F8" w:rsidRDefault="00244C30">
      <w:pPr>
        <w:numPr>
          <w:ilvl w:val="0"/>
          <w:numId w:val="92"/>
        </w:numPr>
        <w:rPr>
          <w:rFonts w:cs="Arial"/>
          <w:rPrChange w:id="599" w:author="Myslinski, Jason (J.S.)" w:date="2017-03-23T09:55:00Z">
            <w:rPr/>
          </w:rPrChange>
        </w:rPr>
        <w:pPrChange w:id="600" w:author="Myslinski, Jason (J.S.)" w:date="2017-03-23T09:55:00Z">
          <w:pPr/>
        </w:pPrChange>
      </w:pPr>
      <w:ins w:id="601" w:author="Myslinski, Jason (J.S.)" w:date="2017-03-23T10:07:00Z">
        <w:r>
          <w:rPr>
            <w:rFonts w:cs="Arial"/>
          </w:rPr>
          <w:t>The Cluster is only supposed to send one language request at a time</w:t>
        </w:r>
      </w:ins>
      <w:ins w:id="602" w:author="Myslinski, Jason (J.S.)" w:date="2017-03-23T10:14:00Z">
        <w:r>
          <w:rPr>
            <w:rFonts w:cs="Arial"/>
          </w:rPr>
          <w:t xml:space="preserve"> and that is what receiver would expect</w:t>
        </w:r>
      </w:ins>
      <w:ins w:id="603" w:author="Myslinski, Jason (J.S.)" w:date="2017-03-23T10:07:00Z">
        <w:r>
          <w:rPr>
            <w:rFonts w:cs="Arial"/>
          </w:rPr>
          <w:t xml:space="preserve">.  If </w:t>
        </w:r>
      </w:ins>
      <w:ins w:id="604" w:author="Myslinski, Jason (J.S.)" w:date="2017-03-23T10:14:00Z">
        <w:r>
          <w:rPr>
            <w:rFonts w:cs="Arial"/>
          </w:rPr>
          <w:t xml:space="preserve">the </w:t>
        </w:r>
      </w:ins>
      <w:ins w:id="605" w:author="Myslinski, Jason (J.S.)" w:date="2017-03-23T10:07:00Z">
        <w:r>
          <w:rPr>
            <w:rFonts w:cs="Arial"/>
          </w:rPr>
          <w:t xml:space="preserve">receiver of </w:t>
        </w:r>
      </w:ins>
      <w:ins w:id="606" w:author="Myslinski, Jason (J.S.)" w:date="2017-03-23T10:08:00Z">
        <w:r>
          <w:rPr>
            <w:rFonts w:cs="Arial"/>
          </w:rPr>
          <w:t>0x193 McLangSel.</w:t>
        </w:r>
        <w:r w:rsidRPr="006925AA">
          <w:rPr>
            <w:rFonts w:cs="Arial"/>
          </w:rPr>
          <w:t>Rq</w:t>
        </w:r>
        <w:r>
          <w:rPr>
            <w:rFonts w:cs="Arial"/>
          </w:rPr>
          <w:t xml:space="preserve"> or McLangSel2.Rq gets both signal set to a language at the same time </w:t>
        </w:r>
      </w:ins>
      <w:ins w:id="607" w:author="Myslinski, Jason (J.S.)" w:date="2017-03-23T10:15:00Z">
        <w:r>
          <w:rPr>
            <w:rFonts w:cs="Arial"/>
          </w:rPr>
          <w:t xml:space="preserve">then </w:t>
        </w:r>
      </w:ins>
      <w:ins w:id="608" w:author="Myslinski, Jason (J.S.)" w:date="2017-03-23T10:08:00Z">
        <w:r>
          <w:rPr>
            <w:rFonts w:cs="Arial"/>
          </w:rPr>
          <w:t>bring the issue to the Cluster D&amp;R</w:t>
        </w:r>
      </w:ins>
      <w:ins w:id="609" w:author="Myslinski, Jason (J.S.)" w:date="2017-03-23T10:09:00Z">
        <w:r>
          <w:rPr>
            <w:rFonts w:cs="Arial"/>
          </w:rPr>
          <w:t>’s attention so this could be corrected.</w:t>
        </w:r>
      </w:ins>
    </w:p>
    <w:p w:rsidR="00244C30" w:rsidRPr="0010214E" w:rsidRDefault="00244C30" w:rsidP="00244C30">
      <w:pPr>
        <w:rPr>
          <w:ins w:id="610" w:author="Myslinski, Jason (J.S.)" w:date="2016-04-22T15:25:00Z"/>
          <w:rFonts w:cs="Arial"/>
        </w:rPr>
      </w:pPr>
    </w:p>
    <w:p w:rsidR="00244C30" w:rsidRPr="0010214E" w:rsidRDefault="00244C30" w:rsidP="00244C30">
      <w:pPr>
        <w:rPr>
          <w:ins w:id="611" w:author="Myslinski, Jason (J.S.)" w:date="2016-04-25T10:02:00Z"/>
          <w:rFonts w:cs="Arial"/>
        </w:rPr>
      </w:pPr>
      <w:ins w:id="612" w:author="Myslinski, Jason (J.S.)" w:date="2016-04-25T10:02:00Z">
        <w:r w:rsidRPr="0010214E">
          <w:rPr>
            <w:rFonts w:cs="Arial"/>
          </w:rPr>
          <w:t xml:space="preserve">Reference the CAN dB for the latest and in case any conflict in signal names the CAN dB takes precedent.  </w:t>
        </w:r>
      </w:ins>
    </w:p>
    <w:p w:rsidR="00244C30" w:rsidRPr="0010214E" w:rsidRDefault="00244C30" w:rsidP="00244C30">
      <w:pPr>
        <w:rPr>
          <w:ins w:id="613" w:author="Myslinski, Jason (J.S.)" w:date="2016-04-22T15:25:00Z"/>
          <w:rFonts w:cs="Arial"/>
          <w:rPrChange w:id="614" w:author="Myslinski, Jason (J.S.)" w:date="2016-04-25T10:02:00Z">
            <w:rPr>
              <w:ins w:id="615" w:author="Myslinski, Jason (J.S.)" w:date="2016-04-22T15:25:00Z"/>
            </w:rPr>
          </w:rPrChange>
        </w:rPr>
      </w:pPr>
    </w:p>
    <w:p w:rsidR="00244C30" w:rsidRPr="0010214E" w:rsidRDefault="00244C30" w:rsidP="00244C30">
      <w:pPr>
        <w:rPr>
          <w:ins w:id="616" w:author="Myslinski, Jason (J.S.)" w:date="2016-04-22T15:25:00Z"/>
          <w:rFonts w:cs="Arial"/>
        </w:rPr>
      </w:pPr>
    </w:p>
    <w:p w:rsidR="00244C30" w:rsidRPr="0010214E" w:rsidRDefault="00244C30" w:rsidP="00244C30">
      <w:pPr>
        <w:rPr>
          <w:rFonts w:cs="Arial"/>
        </w:rPr>
      </w:pPr>
    </w:p>
    <w:p w:rsidR="00244C30" w:rsidRDefault="00244C30" w:rsidP="00244C30">
      <w:pPr>
        <w:pStyle w:val="Heading4"/>
      </w:pPr>
      <w:r w:rsidRPr="00B9479B">
        <w:t>MD-REQ-025452/B-LanguageUpdate.Rsp (TcSE ROIN-297376)</w:t>
      </w:r>
    </w:p>
    <w:p w:rsidR="00244C30" w:rsidRPr="002F69E0" w:rsidRDefault="00244C30">
      <w:pPr>
        <w:rPr>
          <w:rFonts w:cs="Arial"/>
        </w:rPr>
      </w:pPr>
      <w:r w:rsidRPr="002F69E0">
        <w:rPr>
          <w:rFonts w:cs="Arial"/>
          <w:b/>
        </w:rPr>
        <w:t>Message Type:</w:t>
      </w:r>
      <w:r w:rsidRPr="002F69E0">
        <w:rPr>
          <w:rFonts w:cs="Arial"/>
        </w:rPr>
        <w:t xml:space="preserve">  Response</w:t>
      </w:r>
    </w:p>
    <w:p w:rsidR="00244C30" w:rsidRPr="002F69E0" w:rsidRDefault="00244C30">
      <w:pPr>
        <w:rPr>
          <w:rFonts w:cs="Arial"/>
        </w:rPr>
      </w:pPr>
    </w:p>
    <w:p w:rsidR="00244C30" w:rsidRPr="002F69E0" w:rsidRDefault="00244C30">
      <w:pPr>
        <w:rPr>
          <w:rFonts w:cs="Arial"/>
        </w:rPr>
      </w:pPr>
      <w:r w:rsidRPr="002F69E0">
        <w:rPr>
          <w:rFonts w:cs="Arial"/>
        </w:rPr>
        <w:t>Response signal from Vehicle settings Language server to the Vehicle settings Client in response to the D</w:t>
      </w:r>
      <w:r w:rsidRPr="002F69E0">
        <w:rPr>
          <w:rFonts w:cs="Arial"/>
          <w:bCs/>
        </w:rPr>
        <w:t>isp_LangSel.Rq</w:t>
      </w:r>
      <w:r w:rsidRPr="002F69E0">
        <w:rPr>
          <w:rFonts w:cs="Arial"/>
        </w:rPr>
        <w:t xml:space="preserve"> method.  Signal informs the Client if the Language that was requested to change is supported by that server or not.  This </w:t>
      </w:r>
      <w:r>
        <w:rPr>
          <w:rFonts w:cs="Arial"/>
        </w:rPr>
        <w:t>signal</w:t>
      </w:r>
      <w:r w:rsidRPr="002F69E0">
        <w:rPr>
          <w:rFonts w:cs="Arial"/>
        </w:rPr>
        <w:t xml:space="preserve"> allows the Client to take an action if the language is not supported by the server.</w:t>
      </w:r>
    </w:p>
    <w:p w:rsidR="00244C30" w:rsidRPr="002F69E0"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753"/>
        <w:gridCol w:w="900"/>
        <w:gridCol w:w="3727"/>
      </w:tblGrid>
      <w:tr w:rsidR="00244C30" w:rsidRPr="002F69E0"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2F69E0" w:rsidRDefault="00244C30">
            <w:pPr>
              <w:spacing w:line="276" w:lineRule="auto"/>
              <w:rPr>
                <w:rFonts w:cs="Arial"/>
                <w:b/>
              </w:rPr>
            </w:pPr>
            <w:r w:rsidRPr="002F69E0">
              <w:rPr>
                <w:rFonts w:cs="Arial"/>
                <w:b/>
              </w:rPr>
              <w:t>Logical Signal Name</w:t>
            </w:r>
          </w:p>
        </w:tc>
        <w:tc>
          <w:tcPr>
            <w:tcW w:w="2753" w:type="dxa"/>
            <w:tcBorders>
              <w:top w:val="single" w:sz="4" w:space="0" w:color="auto"/>
              <w:left w:val="single" w:sz="4" w:space="0" w:color="auto"/>
              <w:bottom w:val="single" w:sz="4" w:space="0" w:color="auto"/>
              <w:right w:val="single" w:sz="4" w:space="0" w:color="auto"/>
            </w:tcBorders>
            <w:hideMark/>
          </w:tcPr>
          <w:p w:rsidR="00244C30" w:rsidRPr="002F69E0" w:rsidRDefault="00244C30">
            <w:pPr>
              <w:spacing w:line="276" w:lineRule="auto"/>
              <w:rPr>
                <w:rFonts w:cs="Arial"/>
                <w:b/>
              </w:rPr>
            </w:pPr>
            <w:r w:rsidRPr="002F69E0">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2F69E0" w:rsidRDefault="00244C30">
            <w:pPr>
              <w:spacing w:line="276" w:lineRule="auto"/>
              <w:rPr>
                <w:rFonts w:cs="Arial"/>
                <w:b/>
              </w:rPr>
            </w:pPr>
            <w:r w:rsidRPr="002F69E0">
              <w:rPr>
                <w:rFonts w:cs="Arial"/>
                <w:b/>
              </w:rPr>
              <w:t>Value</w:t>
            </w:r>
          </w:p>
        </w:tc>
        <w:tc>
          <w:tcPr>
            <w:tcW w:w="3727" w:type="dxa"/>
            <w:tcBorders>
              <w:top w:val="single" w:sz="4" w:space="0" w:color="auto"/>
              <w:left w:val="single" w:sz="4" w:space="0" w:color="auto"/>
              <w:bottom w:val="single" w:sz="4" w:space="0" w:color="auto"/>
              <w:right w:val="single" w:sz="4" w:space="0" w:color="auto"/>
            </w:tcBorders>
            <w:hideMark/>
          </w:tcPr>
          <w:p w:rsidR="00244C30" w:rsidRPr="002F69E0" w:rsidRDefault="00244C30">
            <w:pPr>
              <w:spacing w:line="276" w:lineRule="auto"/>
              <w:rPr>
                <w:rFonts w:cs="Arial"/>
                <w:b/>
              </w:rPr>
            </w:pPr>
            <w:r w:rsidRPr="002F69E0">
              <w:rPr>
                <w:rFonts w:cs="Arial"/>
                <w:b/>
              </w:rPr>
              <w:t>Description</w:t>
            </w:r>
          </w:p>
        </w:tc>
      </w:tr>
      <w:tr w:rsidR="00244C30" w:rsidRPr="002F69E0"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2F69E0" w:rsidRDefault="00244C30">
            <w:pPr>
              <w:widowControl w:val="0"/>
              <w:tabs>
                <w:tab w:val="left" w:pos="720"/>
              </w:tabs>
              <w:spacing w:line="276" w:lineRule="auto"/>
              <w:rPr>
                <w:rFonts w:cs="Arial"/>
              </w:rPr>
            </w:pPr>
            <w:r>
              <w:rPr>
                <w:rFonts w:cs="Arial"/>
              </w:rPr>
              <w:t>LanguageUpdate.Rsp</w:t>
            </w:r>
          </w:p>
          <w:p w:rsidR="00244C30" w:rsidRPr="002F69E0" w:rsidRDefault="00244C30">
            <w:pPr>
              <w:spacing w:line="276" w:lineRule="auto"/>
              <w:rPr>
                <w:rFonts w:cs="Arial"/>
              </w:rPr>
            </w:pPr>
          </w:p>
        </w:tc>
        <w:tc>
          <w:tcPr>
            <w:tcW w:w="2753" w:type="dxa"/>
            <w:tcBorders>
              <w:top w:val="single" w:sz="4" w:space="0" w:color="auto"/>
              <w:left w:val="single" w:sz="4" w:space="0" w:color="auto"/>
              <w:bottom w:val="single" w:sz="4" w:space="0" w:color="auto"/>
              <w:right w:val="single" w:sz="4" w:space="0" w:color="auto"/>
            </w:tcBorders>
          </w:tcPr>
          <w:p w:rsidR="00244C30" w:rsidRPr="002F69E0" w:rsidRDefault="00244C3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244C30" w:rsidRPr="002F69E0" w:rsidRDefault="00244C30">
            <w:pPr>
              <w:spacing w:line="276" w:lineRule="auto"/>
              <w:rPr>
                <w:rFonts w:cs="Arial"/>
              </w:rPr>
            </w:pPr>
            <w:r>
              <w:rPr>
                <w:rFonts w:cs="Arial"/>
              </w:rPr>
              <w:t>0x0</w:t>
            </w:r>
          </w:p>
        </w:tc>
        <w:tc>
          <w:tcPr>
            <w:tcW w:w="3727" w:type="dxa"/>
            <w:tcBorders>
              <w:top w:val="single" w:sz="4" w:space="0" w:color="auto"/>
              <w:left w:val="single" w:sz="4" w:space="0" w:color="auto"/>
              <w:bottom w:val="single" w:sz="4" w:space="0" w:color="auto"/>
              <w:right w:val="single" w:sz="4" w:space="0" w:color="auto"/>
            </w:tcBorders>
            <w:vAlign w:val="center"/>
          </w:tcPr>
          <w:p w:rsidR="00244C30" w:rsidRPr="002F69E0" w:rsidRDefault="00244C30">
            <w:pPr>
              <w:autoSpaceDE w:val="0"/>
              <w:autoSpaceDN w:val="0"/>
              <w:adjustRightInd w:val="0"/>
              <w:spacing w:line="276" w:lineRule="auto"/>
              <w:rPr>
                <w:rFonts w:cs="Arial"/>
              </w:rPr>
            </w:pPr>
          </w:p>
        </w:tc>
      </w:tr>
      <w:tr w:rsidR="00244C30" w:rsidRPr="002F69E0"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44C30" w:rsidRPr="002F69E0" w:rsidRDefault="00244C30">
            <w:pPr>
              <w:rPr>
                <w:rFonts w:cs="Arial"/>
              </w:rPr>
            </w:pPr>
          </w:p>
        </w:tc>
        <w:tc>
          <w:tcPr>
            <w:tcW w:w="2753" w:type="dxa"/>
            <w:tcBorders>
              <w:top w:val="single" w:sz="4" w:space="0" w:color="auto"/>
              <w:left w:val="single" w:sz="4" w:space="0" w:color="auto"/>
              <w:bottom w:val="single" w:sz="4" w:space="0" w:color="auto"/>
              <w:right w:val="single" w:sz="4" w:space="0" w:color="auto"/>
            </w:tcBorders>
          </w:tcPr>
          <w:p w:rsidR="00244C30" w:rsidRPr="002F69E0" w:rsidRDefault="00244C30">
            <w:pPr>
              <w:spacing w:line="276" w:lineRule="auto"/>
              <w:rPr>
                <w:rFonts w:cs="Arial"/>
              </w:rPr>
            </w:pPr>
            <w:r>
              <w:rPr>
                <w:rFonts w:cs="Arial"/>
              </w:rPr>
              <w:t>Language_Updated</w:t>
            </w:r>
          </w:p>
        </w:tc>
        <w:tc>
          <w:tcPr>
            <w:tcW w:w="900" w:type="dxa"/>
            <w:tcBorders>
              <w:top w:val="single" w:sz="4" w:space="0" w:color="auto"/>
              <w:left w:val="single" w:sz="4" w:space="0" w:color="auto"/>
              <w:bottom w:val="single" w:sz="4" w:space="0" w:color="auto"/>
              <w:right w:val="single" w:sz="4" w:space="0" w:color="auto"/>
            </w:tcBorders>
          </w:tcPr>
          <w:p w:rsidR="00244C30" w:rsidRPr="002F69E0" w:rsidRDefault="00244C30">
            <w:pPr>
              <w:spacing w:line="276" w:lineRule="auto"/>
              <w:rPr>
                <w:rFonts w:cs="Arial"/>
              </w:rPr>
            </w:pPr>
            <w:r>
              <w:rPr>
                <w:rFonts w:cs="Arial"/>
              </w:rPr>
              <w:t>0x1</w:t>
            </w:r>
          </w:p>
        </w:tc>
        <w:tc>
          <w:tcPr>
            <w:tcW w:w="3727" w:type="dxa"/>
            <w:tcBorders>
              <w:top w:val="single" w:sz="4" w:space="0" w:color="auto"/>
              <w:left w:val="single" w:sz="4" w:space="0" w:color="auto"/>
              <w:bottom w:val="single" w:sz="4" w:space="0" w:color="auto"/>
              <w:right w:val="single" w:sz="4" w:space="0" w:color="auto"/>
            </w:tcBorders>
          </w:tcPr>
          <w:p w:rsidR="00244C30" w:rsidRPr="002F69E0" w:rsidRDefault="00244C30">
            <w:pPr>
              <w:spacing w:line="276" w:lineRule="auto"/>
              <w:rPr>
                <w:rFonts w:cs="Arial"/>
              </w:rPr>
            </w:pPr>
          </w:p>
        </w:tc>
      </w:tr>
      <w:tr w:rsidR="00244C30" w:rsidRPr="002F69E0"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44C30" w:rsidRPr="002F69E0" w:rsidRDefault="00244C30">
            <w:pPr>
              <w:rPr>
                <w:rFonts w:cs="Arial"/>
              </w:rPr>
            </w:pPr>
          </w:p>
        </w:tc>
        <w:tc>
          <w:tcPr>
            <w:tcW w:w="2753" w:type="dxa"/>
            <w:tcBorders>
              <w:top w:val="single" w:sz="4" w:space="0" w:color="auto"/>
              <w:left w:val="single" w:sz="4" w:space="0" w:color="auto"/>
              <w:bottom w:val="single" w:sz="4" w:space="0" w:color="auto"/>
              <w:right w:val="single" w:sz="4" w:space="0" w:color="auto"/>
            </w:tcBorders>
          </w:tcPr>
          <w:p w:rsidR="00244C30" w:rsidRPr="002F69E0" w:rsidRDefault="00244C30">
            <w:pPr>
              <w:spacing w:line="276" w:lineRule="auto"/>
              <w:rPr>
                <w:rFonts w:cs="Arial"/>
              </w:rPr>
            </w:pPr>
            <w:r>
              <w:rPr>
                <w:rFonts w:cs="Arial"/>
              </w:rPr>
              <w:t>Language_Not_Supported</w:t>
            </w:r>
          </w:p>
        </w:tc>
        <w:tc>
          <w:tcPr>
            <w:tcW w:w="900" w:type="dxa"/>
            <w:tcBorders>
              <w:top w:val="single" w:sz="4" w:space="0" w:color="auto"/>
              <w:left w:val="single" w:sz="4" w:space="0" w:color="auto"/>
              <w:bottom w:val="single" w:sz="4" w:space="0" w:color="auto"/>
              <w:right w:val="single" w:sz="4" w:space="0" w:color="auto"/>
            </w:tcBorders>
          </w:tcPr>
          <w:p w:rsidR="00244C30" w:rsidRPr="002F69E0" w:rsidRDefault="00244C30">
            <w:pPr>
              <w:spacing w:line="276" w:lineRule="auto"/>
              <w:rPr>
                <w:rFonts w:cs="Arial"/>
              </w:rPr>
            </w:pPr>
            <w:r>
              <w:rPr>
                <w:rFonts w:cs="Arial"/>
              </w:rPr>
              <w:t>0x2</w:t>
            </w:r>
          </w:p>
        </w:tc>
        <w:tc>
          <w:tcPr>
            <w:tcW w:w="3727" w:type="dxa"/>
            <w:tcBorders>
              <w:top w:val="single" w:sz="4" w:space="0" w:color="auto"/>
              <w:left w:val="single" w:sz="4" w:space="0" w:color="auto"/>
              <w:bottom w:val="single" w:sz="4" w:space="0" w:color="auto"/>
              <w:right w:val="single" w:sz="4" w:space="0" w:color="auto"/>
            </w:tcBorders>
          </w:tcPr>
          <w:p w:rsidR="00244C30" w:rsidRPr="002F69E0" w:rsidRDefault="00244C30">
            <w:pPr>
              <w:spacing w:line="276" w:lineRule="auto"/>
              <w:rPr>
                <w:rFonts w:cs="Arial"/>
              </w:rPr>
            </w:pPr>
          </w:p>
        </w:tc>
      </w:tr>
    </w:tbl>
    <w:p w:rsidR="00244C30" w:rsidRPr="002F69E0" w:rsidRDefault="00244C30">
      <w:pPr>
        <w:rPr>
          <w:rFonts w:cs="Arial"/>
        </w:rPr>
      </w:pPr>
    </w:p>
    <w:p w:rsidR="00244C30" w:rsidRDefault="00244C30" w:rsidP="00244C30">
      <w:pPr>
        <w:pStyle w:val="Heading4"/>
      </w:pPr>
      <w:r w:rsidRPr="00B9479B">
        <w:lastRenderedPageBreak/>
        <w:t>MD-REQ-025450/M-Disp_LangSel.St (TcSE ROIN-297360)</w:t>
      </w:r>
    </w:p>
    <w:p w:rsidR="00244C30" w:rsidRPr="002732DD" w:rsidRDefault="00244C30" w:rsidP="00244C30">
      <w:pPr>
        <w:rPr>
          <w:rFonts w:cs="Arial"/>
        </w:rPr>
      </w:pPr>
      <w:r w:rsidRPr="002732DD">
        <w:rPr>
          <w:rFonts w:cs="Arial"/>
        </w:rPr>
        <w:t>Message Type:  Status</w:t>
      </w:r>
    </w:p>
    <w:p w:rsidR="00244C30" w:rsidRPr="002732DD" w:rsidRDefault="00244C30" w:rsidP="00244C30">
      <w:pPr>
        <w:rPr>
          <w:ins w:id="617" w:author="Myslinski, Jason (J.S.)" w:date="2016-03-24T09:04:00Z"/>
          <w:rFonts w:cs="Arial"/>
        </w:rPr>
      </w:pPr>
    </w:p>
    <w:p w:rsidR="00244C30" w:rsidRPr="002732DD" w:rsidRDefault="00244C30" w:rsidP="00244C30">
      <w:pPr>
        <w:rPr>
          <w:rFonts w:cs="Arial"/>
        </w:rPr>
      </w:pPr>
      <w:r w:rsidRPr="002732DD">
        <w:rPr>
          <w:rFonts w:cs="Arial"/>
        </w:rPr>
        <w:t>This Signal gives status of the Language displayed.</w:t>
      </w:r>
    </w:p>
    <w:p w:rsidR="00244C30" w:rsidRPr="002732DD"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3060"/>
        <w:gridCol w:w="2421"/>
      </w:tblGrid>
      <w:tr w:rsidR="00244C30" w:rsidRPr="002732DD" w:rsidTr="00244C30">
        <w:trPr>
          <w:jc w:val="center"/>
        </w:trPr>
        <w:tc>
          <w:tcPr>
            <w:tcW w:w="2520" w:type="dxa"/>
            <w:tcBorders>
              <w:top w:val="single" w:sz="4" w:space="0" w:color="auto"/>
              <w:left w:val="single" w:sz="4" w:space="0" w:color="auto"/>
              <w:bottom w:val="single" w:sz="4" w:space="0" w:color="auto"/>
              <w:right w:val="single" w:sz="4" w:space="0" w:color="auto"/>
            </w:tcBorders>
            <w:hideMark/>
          </w:tcPr>
          <w:p w:rsidR="00244C30" w:rsidRPr="002732DD" w:rsidRDefault="00244C30">
            <w:pPr>
              <w:spacing w:line="276" w:lineRule="auto"/>
              <w:jc w:val="center"/>
              <w:rPr>
                <w:rFonts w:cs="Arial"/>
                <w:b/>
              </w:rPr>
            </w:pPr>
            <w:r w:rsidRPr="002732DD">
              <w:rPr>
                <w:rFonts w:cs="Arial"/>
                <w:b/>
              </w:rPr>
              <w:t>Name</w:t>
            </w:r>
          </w:p>
        </w:tc>
        <w:tc>
          <w:tcPr>
            <w:tcW w:w="3060" w:type="dxa"/>
            <w:tcBorders>
              <w:top w:val="single" w:sz="4" w:space="0" w:color="auto"/>
              <w:left w:val="single" w:sz="4" w:space="0" w:color="auto"/>
              <w:bottom w:val="single" w:sz="4" w:space="0" w:color="auto"/>
              <w:right w:val="single" w:sz="4" w:space="0" w:color="auto"/>
            </w:tcBorders>
            <w:hideMark/>
          </w:tcPr>
          <w:p w:rsidR="00244C30" w:rsidRPr="002732DD" w:rsidRDefault="00244C30">
            <w:pPr>
              <w:spacing w:line="276" w:lineRule="auto"/>
              <w:jc w:val="center"/>
              <w:rPr>
                <w:rFonts w:cs="Arial"/>
                <w:b/>
              </w:rPr>
            </w:pPr>
            <w:r w:rsidRPr="002732DD">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rsidR="00244C30" w:rsidRPr="002732DD" w:rsidRDefault="00244C30">
            <w:pPr>
              <w:spacing w:line="276" w:lineRule="auto"/>
              <w:jc w:val="center"/>
              <w:rPr>
                <w:rFonts w:cs="Arial"/>
                <w:b/>
              </w:rPr>
            </w:pPr>
            <w:r w:rsidRPr="002732DD">
              <w:rPr>
                <w:rFonts w:cs="Arial"/>
                <w:b/>
              </w:rPr>
              <w:t>Description</w:t>
            </w:r>
          </w:p>
        </w:tc>
      </w:tr>
      <w:tr w:rsidR="00244C30" w:rsidRPr="002732DD" w:rsidTr="00244C30">
        <w:trPr>
          <w:jc w:val="center"/>
        </w:trPr>
        <w:tc>
          <w:tcPr>
            <w:tcW w:w="2520" w:type="dxa"/>
            <w:tcBorders>
              <w:top w:val="single" w:sz="4" w:space="0" w:color="auto"/>
              <w:left w:val="single" w:sz="4" w:space="0" w:color="auto"/>
              <w:bottom w:val="single" w:sz="4" w:space="0" w:color="auto"/>
              <w:right w:val="single" w:sz="4" w:space="0" w:color="auto"/>
            </w:tcBorders>
            <w:hideMark/>
          </w:tcPr>
          <w:p w:rsidR="00244C30" w:rsidRPr="002732DD" w:rsidRDefault="00244C30">
            <w:pPr>
              <w:spacing w:line="276" w:lineRule="auto"/>
              <w:jc w:val="center"/>
              <w:rPr>
                <w:rFonts w:cs="Arial"/>
              </w:rPr>
            </w:pPr>
            <w:r w:rsidRPr="002732DD">
              <w:rPr>
                <w:rFonts w:cs="Arial"/>
              </w:rPr>
              <w:t>Disp_LangSel.St</w:t>
            </w:r>
          </w:p>
        </w:tc>
        <w:tc>
          <w:tcPr>
            <w:tcW w:w="3060" w:type="dxa"/>
            <w:tcBorders>
              <w:top w:val="single" w:sz="4" w:space="0" w:color="auto"/>
              <w:left w:val="single" w:sz="4" w:space="0" w:color="auto"/>
              <w:bottom w:val="single" w:sz="4" w:space="0" w:color="auto"/>
              <w:right w:val="single" w:sz="4" w:space="0" w:color="auto"/>
            </w:tcBorders>
            <w:hideMark/>
          </w:tcPr>
          <w:p w:rsidR="00244C30" w:rsidRPr="002732DD" w:rsidRDefault="00244C30">
            <w:pPr>
              <w:spacing w:line="276" w:lineRule="auto"/>
              <w:jc w:val="center"/>
              <w:rPr>
                <w:rFonts w:cs="Arial"/>
              </w:rPr>
            </w:pPr>
            <w:r w:rsidRPr="002732DD">
              <w:rPr>
                <w:rFonts w:cs="Arial"/>
              </w:rPr>
              <w:t>-</w:t>
            </w:r>
          </w:p>
        </w:tc>
        <w:tc>
          <w:tcPr>
            <w:tcW w:w="2421" w:type="dxa"/>
            <w:tcBorders>
              <w:top w:val="single" w:sz="4" w:space="0" w:color="auto"/>
              <w:left w:val="single" w:sz="4" w:space="0" w:color="auto"/>
              <w:bottom w:val="single" w:sz="4" w:space="0" w:color="auto"/>
              <w:right w:val="single" w:sz="4" w:space="0" w:color="auto"/>
            </w:tcBorders>
          </w:tcPr>
          <w:p w:rsidR="00244C30" w:rsidRPr="002732DD" w:rsidRDefault="00244C30">
            <w:pPr>
              <w:spacing w:line="276" w:lineRule="auto"/>
              <w:jc w:val="center"/>
              <w:rPr>
                <w:rFonts w:cs="Arial"/>
              </w:rPr>
            </w:pPr>
          </w:p>
        </w:tc>
      </w:tr>
      <w:tr w:rsidR="00244C30" w:rsidRPr="002732DD" w:rsidTr="00244C30">
        <w:trPr>
          <w:jc w:val="center"/>
        </w:trPr>
        <w:tc>
          <w:tcPr>
            <w:tcW w:w="2520" w:type="dxa"/>
            <w:tcBorders>
              <w:top w:val="single" w:sz="4" w:space="0" w:color="auto"/>
              <w:left w:val="single" w:sz="4" w:space="0" w:color="auto"/>
              <w:bottom w:val="single" w:sz="4" w:space="0" w:color="auto"/>
              <w:right w:val="single" w:sz="4" w:space="0" w:color="auto"/>
            </w:tcBorders>
          </w:tcPr>
          <w:p w:rsidR="00244C30" w:rsidRPr="002732DD" w:rsidRDefault="00244C30">
            <w:pPr>
              <w:spacing w:line="276" w:lineRule="auto"/>
              <w:jc w:val="center"/>
              <w:rPr>
                <w:rFonts w:cs="Arial"/>
              </w:rPr>
            </w:pPr>
          </w:p>
        </w:tc>
        <w:tc>
          <w:tcPr>
            <w:tcW w:w="3060" w:type="dxa"/>
            <w:tcBorders>
              <w:top w:val="single" w:sz="4" w:space="0" w:color="auto"/>
              <w:left w:val="single" w:sz="4" w:space="0" w:color="auto"/>
              <w:bottom w:val="single" w:sz="4" w:space="0" w:color="auto"/>
              <w:right w:val="single" w:sz="4" w:space="0" w:color="auto"/>
            </w:tcBorders>
          </w:tcPr>
          <w:p w:rsidR="00244C30" w:rsidRPr="002732DD" w:rsidRDefault="00244C30">
            <w:pPr>
              <w:spacing w:line="276" w:lineRule="auto"/>
              <w:rPr>
                <w:rFonts w:cs="Arial"/>
              </w:rPr>
            </w:pPr>
            <w:r w:rsidRPr="002732DD">
              <w:rPr>
                <w:rFonts w:cs="Arial"/>
              </w:rPr>
              <w:fldChar w:fldCharType="begin" w:fldLock="1"/>
            </w:r>
            <w:r w:rsidRPr="002732DD">
              <w:rPr>
                <w:rFonts w:cs="Arial"/>
              </w:rPr>
              <w:instrText>MERGEFIELD MethParameter.Type</w:instrText>
            </w:r>
            <w:r w:rsidRPr="002732DD">
              <w:rPr>
                <w:rFonts w:cs="Arial"/>
              </w:rPr>
              <w:fldChar w:fldCharType="separate"/>
            </w:r>
            <w:r w:rsidRPr="002732DD">
              <w:rPr>
                <w:rFonts w:cs="Arial"/>
              </w:rPr>
              <w:t>int</w:t>
            </w:r>
            <w:r w:rsidRPr="002732DD">
              <w:rPr>
                <w:rFonts w:cs="Arial"/>
              </w:rPr>
              <w:fldChar w:fldCharType="end"/>
            </w:r>
            <w:r w:rsidRPr="002732DD">
              <w:rPr>
                <w:rFonts w:cs="Arial"/>
              </w:rPr>
              <w:t xml:space="preserve"> </w:t>
            </w:r>
            <w:r w:rsidRPr="002732DD">
              <w:rPr>
                <w:rFonts w:cs="Arial"/>
              </w:rPr>
              <w:fldChar w:fldCharType="begin" w:fldLock="1"/>
            </w:r>
            <w:r w:rsidRPr="002732DD">
              <w:rPr>
                <w:rFonts w:cs="Arial"/>
              </w:rPr>
              <w:instrText xml:space="preserve">MERGEFIELD </w:instrText>
            </w:r>
            <w:r w:rsidRPr="002732DD">
              <w:rPr>
                <w:rFonts w:cs="Arial"/>
                <w:i/>
                <w:iCs/>
              </w:rPr>
              <w:instrText>MethParameter.Name</w:instrText>
            </w:r>
            <w:r w:rsidRPr="002732DD">
              <w:rPr>
                <w:rFonts w:cs="Arial"/>
              </w:rPr>
              <w:fldChar w:fldCharType="separate"/>
            </w:r>
            <w:r w:rsidRPr="002732DD">
              <w:rPr>
                <w:rFonts w:cs="Arial"/>
                <w:i/>
                <w:iCs/>
              </w:rPr>
              <w:t>Language</w:t>
            </w:r>
            <w:r w:rsidRPr="002732DD">
              <w:rPr>
                <w:rFonts w:cs="Arial"/>
              </w:rPr>
              <w:fldChar w:fldCharType="end"/>
            </w:r>
          </w:p>
          <w:p w:rsidR="00244C30" w:rsidRPr="002732DD" w:rsidRDefault="00244C30">
            <w:pPr>
              <w:spacing w:line="276" w:lineRule="auto"/>
              <w:rPr>
                <w:rFonts w:cs="Arial"/>
              </w:rPr>
            </w:pPr>
            <w:r w:rsidRPr="002732DD">
              <w:rPr>
                <w:rFonts w:cs="Arial"/>
              </w:rPr>
              <w:fldChar w:fldCharType="begin" w:fldLock="1"/>
            </w:r>
            <w:r w:rsidRPr="002732DD">
              <w:rPr>
                <w:rFonts w:cs="Arial"/>
              </w:rPr>
              <w:instrText>MERGEFIELD MethParameter.Notes</w:instrText>
            </w:r>
            <w:r w:rsidRPr="002732DD">
              <w:rPr>
                <w:rFonts w:cs="Arial"/>
              </w:rPr>
              <w:fldChar w:fldCharType="separate"/>
            </w:r>
            <w:r w:rsidRPr="002732DD">
              <w:rPr>
                <w:rFonts w:cs="Arial"/>
              </w:rPr>
              <w:t>0x00 Invalid</w:t>
            </w:r>
          </w:p>
          <w:p w:rsidR="00244C30" w:rsidRPr="002732DD" w:rsidRDefault="00244C30">
            <w:pPr>
              <w:spacing w:line="276" w:lineRule="auto"/>
              <w:rPr>
                <w:rFonts w:cs="Arial"/>
              </w:rPr>
            </w:pPr>
            <w:r w:rsidRPr="002732DD">
              <w:rPr>
                <w:rFonts w:cs="Arial"/>
              </w:rPr>
              <w:t>0x01 Unknown</w:t>
            </w:r>
          </w:p>
          <w:p w:rsidR="00244C30" w:rsidRPr="002732DD" w:rsidRDefault="00244C30">
            <w:pPr>
              <w:spacing w:line="276" w:lineRule="auto"/>
              <w:rPr>
                <w:rFonts w:cs="Arial"/>
              </w:rPr>
            </w:pPr>
            <w:r w:rsidRPr="002732DD">
              <w:rPr>
                <w:rFonts w:cs="Arial"/>
              </w:rPr>
              <w:t>0x02 UK English</w:t>
            </w:r>
          </w:p>
          <w:p w:rsidR="00244C30" w:rsidRPr="002732DD" w:rsidRDefault="00244C30">
            <w:pPr>
              <w:spacing w:line="276" w:lineRule="auto"/>
              <w:rPr>
                <w:rFonts w:cs="Arial"/>
              </w:rPr>
            </w:pPr>
            <w:r w:rsidRPr="002732DD">
              <w:rPr>
                <w:rFonts w:cs="Arial"/>
              </w:rPr>
              <w:t>0x03 NA English</w:t>
            </w:r>
          </w:p>
          <w:p w:rsidR="00244C30" w:rsidRPr="002732DD" w:rsidRDefault="00244C30">
            <w:pPr>
              <w:spacing w:line="276" w:lineRule="auto"/>
              <w:rPr>
                <w:rFonts w:cs="Arial"/>
              </w:rPr>
            </w:pPr>
            <w:r w:rsidRPr="002732DD">
              <w:rPr>
                <w:rFonts w:cs="Arial"/>
              </w:rPr>
              <w:t>0x04 German</w:t>
            </w:r>
          </w:p>
          <w:p w:rsidR="00244C30" w:rsidRPr="002732DD" w:rsidRDefault="00244C30">
            <w:pPr>
              <w:spacing w:line="276" w:lineRule="auto"/>
              <w:rPr>
                <w:rFonts w:cs="Arial"/>
              </w:rPr>
            </w:pPr>
            <w:r w:rsidRPr="002732DD">
              <w:rPr>
                <w:rFonts w:cs="Arial"/>
              </w:rPr>
              <w:t>0x05 Italian</w:t>
            </w:r>
          </w:p>
          <w:p w:rsidR="00244C30" w:rsidRPr="002732DD" w:rsidRDefault="00244C30">
            <w:pPr>
              <w:spacing w:line="276" w:lineRule="auto"/>
              <w:rPr>
                <w:rFonts w:cs="Arial"/>
              </w:rPr>
            </w:pPr>
            <w:r w:rsidRPr="002732DD">
              <w:rPr>
                <w:rFonts w:cs="Arial"/>
              </w:rPr>
              <w:t>0x06 EU French</w:t>
            </w:r>
          </w:p>
          <w:p w:rsidR="00244C30" w:rsidRPr="002732DD" w:rsidRDefault="00244C30">
            <w:pPr>
              <w:spacing w:line="276" w:lineRule="auto"/>
              <w:rPr>
                <w:rFonts w:cs="Arial"/>
              </w:rPr>
            </w:pPr>
            <w:r w:rsidRPr="002732DD">
              <w:rPr>
                <w:rFonts w:cs="Arial"/>
              </w:rPr>
              <w:t>0x07 Cana French</w:t>
            </w:r>
          </w:p>
          <w:p w:rsidR="00244C30" w:rsidRPr="002732DD" w:rsidRDefault="00244C30">
            <w:pPr>
              <w:spacing w:line="276" w:lineRule="auto"/>
              <w:rPr>
                <w:rFonts w:cs="Arial"/>
              </w:rPr>
            </w:pPr>
            <w:r w:rsidRPr="002732DD">
              <w:rPr>
                <w:rFonts w:cs="Arial"/>
              </w:rPr>
              <w:t>0x08 EU Spanish</w:t>
            </w:r>
          </w:p>
          <w:p w:rsidR="00244C30" w:rsidRPr="002732DD" w:rsidRDefault="00244C30">
            <w:pPr>
              <w:spacing w:line="276" w:lineRule="auto"/>
              <w:rPr>
                <w:rFonts w:cs="Arial"/>
              </w:rPr>
            </w:pPr>
            <w:r w:rsidRPr="002732DD">
              <w:rPr>
                <w:rFonts w:cs="Arial"/>
              </w:rPr>
              <w:t>0x09 Mex Spanish</w:t>
            </w:r>
          </w:p>
          <w:p w:rsidR="00244C30" w:rsidRPr="002732DD" w:rsidRDefault="00244C30">
            <w:pPr>
              <w:spacing w:line="276" w:lineRule="auto"/>
              <w:rPr>
                <w:rFonts w:cs="Arial"/>
              </w:rPr>
            </w:pPr>
            <w:r w:rsidRPr="002732DD">
              <w:rPr>
                <w:rFonts w:cs="Arial"/>
              </w:rPr>
              <w:t>0x0A Turkish</w:t>
            </w:r>
          </w:p>
          <w:p w:rsidR="00244C30" w:rsidRPr="002732DD" w:rsidRDefault="00244C30">
            <w:pPr>
              <w:spacing w:line="276" w:lineRule="auto"/>
              <w:rPr>
                <w:rFonts w:cs="Arial"/>
              </w:rPr>
            </w:pPr>
            <w:r w:rsidRPr="002732DD">
              <w:rPr>
                <w:rFonts w:cs="Arial"/>
              </w:rPr>
              <w:t>0x0B Russian</w:t>
            </w:r>
          </w:p>
          <w:p w:rsidR="00244C30" w:rsidRPr="002732DD" w:rsidRDefault="00244C30">
            <w:pPr>
              <w:spacing w:line="276" w:lineRule="auto"/>
              <w:rPr>
                <w:rFonts w:cs="Arial"/>
              </w:rPr>
            </w:pPr>
            <w:r w:rsidRPr="002732DD">
              <w:rPr>
                <w:rFonts w:cs="Arial"/>
              </w:rPr>
              <w:t>0x0C Dutch</w:t>
            </w:r>
          </w:p>
          <w:p w:rsidR="00244C30" w:rsidRPr="002732DD" w:rsidRDefault="00244C30">
            <w:pPr>
              <w:spacing w:line="276" w:lineRule="auto"/>
              <w:rPr>
                <w:rFonts w:cs="Arial"/>
              </w:rPr>
            </w:pPr>
            <w:r w:rsidRPr="002732DD">
              <w:rPr>
                <w:rFonts w:cs="Arial"/>
              </w:rPr>
              <w:t>0x0D Flemish</w:t>
            </w:r>
          </w:p>
          <w:p w:rsidR="00244C30" w:rsidRPr="002732DD" w:rsidRDefault="00244C30">
            <w:pPr>
              <w:spacing w:line="276" w:lineRule="auto"/>
              <w:rPr>
                <w:rFonts w:cs="Arial"/>
              </w:rPr>
            </w:pPr>
            <w:r w:rsidRPr="002732DD">
              <w:rPr>
                <w:rFonts w:cs="Arial"/>
              </w:rPr>
              <w:t>0x0E Polish</w:t>
            </w:r>
          </w:p>
          <w:p w:rsidR="00244C30" w:rsidRPr="002732DD" w:rsidRDefault="00244C30">
            <w:pPr>
              <w:spacing w:line="276" w:lineRule="auto"/>
              <w:rPr>
                <w:rFonts w:cs="Arial"/>
              </w:rPr>
            </w:pPr>
            <w:r w:rsidRPr="002732DD">
              <w:rPr>
                <w:rFonts w:cs="Arial"/>
              </w:rPr>
              <w:t>0x0F Czech</w:t>
            </w:r>
          </w:p>
          <w:p w:rsidR="00244C30" w:rsidRPr="002732DD" w:rsidRDefault="00244C30">
            <w:pPr>
              <w:spacing w:line="276" w:lineRule="auto"/>
              <w:rPr>
                <w:rFonts w:cs="Arial"/>
              </w:rPr>
            </w:pPr>
            <w:r w:rsidRPr="002732DD">
              <w:rPr>
                <w:rFonts w:cs="Arial"/>
              </w:rPr>
              <w:t>0x10 Greek</w:t>
            </w:r>
          </w:p>
          <w:p w:rsidR="00244C30" w:rsidRPr="002732DD" w:rsidRDefault="00244C30">
            <w:pPr>
              <w:spacing w:line="276" w:lineRule="auto"/>
              <w:rPr>
                <w:rFonts w:cs="Arial"/>
              </w:rPr>
            </w:pPr>
            <w:r w:rsidRPr="002732DD">
              <w:rPr>
                <w:rFonts w:cs="Arial"/>
              </w:rPr>
              <w:t>0x11 Hungarian</w:t>
            </w:r>
          </w:p>
          <w:p w:rsidR="00244C30" w:rsidRPr="002732DD" w:rsidRDefault="00244C30">
            <w:pPr>
              <w:spacing w:line="276" w:lineRule="auto"/>
              <w:rPr>
                <w:rFonts w:cs="Arial"/>
              </w:rPr>
            </w:pPr>
            <w:r w:rsidRPr="002732DD">
              <w:rPr>
                <w:rFonts w:cs="Arial"/>
              </w:rPr>
              <w:t>0x12 Swedish</w:t>
            </w:r>
          </w:p>
          <w:p w:rsidR="00244C30" w:rsidRPr="002732DD" w:rsidRDefault="00244C30">
            <w:pPr>
              <w:spacing w:line="276" w:lineRule="auto"/>
              <w:rPr>
                <w:rFonts w:cs="Arial"/>
              </w:rPr>
            </w:pPr>
            <w:r w:rsidRPr="002732DD">
              <w:rPr>
                <w:rFonts w:cs="Arial"/>
              </w:rPr>
              <w:t>0x13 Danish</w:t>
            </w:r>
          </w:p>
          <w:p w:rsidR="00244C30" w:rsidRPr="002732DD" w:rsidRDefault="00244C30">
            <w:pPr>
              <w:spacing w:line="276" w:lineRule="auto"/>
              <w:rPr>
                <w:rFonts w:cs="Arial"/>
                <w:lang w:val="es-MX"/>
              </w:rPr>
            </w:pPr>
            <w:r w:rsidRPr="002732DD">
              <w:rPr>
                <w:rFonts w:cs="Arial"/>
                <w:lang w:val="es-MX"/>
              </w:rPr>
              <w:t>0x14 Norwegian</w:t>
            </w:r>
          </w:p>
          <w:p w:rsidR="00244C30" w:rsidRPr="002732DD" w:rsidRDefault="00244C30">
            <w:pPr>
              <w:spacing w:line="276" w:lineRule="auto"/>
              <w:rPr>
                <w:rFonts w:cs="Arial"/>
                <w:lang w:val="es-MX"/>
              </w:rPr>
            </w:pPr>
            <w:r w:rsidRPr="002732DD">
              <w:rPr>
                <w:rFonts w:cs="Arial"/>
                <w:lang w:val="es-MX"/>
              </w:rPr>
              <w:t>0x15 Finish</w:t>
            </w:r>
          </w:p>
          <w:p w:rsidR="00244C30" w:rsidRPr="002732DD" w:rsidRDefault="00244C30">
            <w:pPr>
              <w:spacing w:line="276" w:lineRule="auto"/>
              <w:rPr>
                <w:rFonts w:cs="Arial"/>
                <w:lang w:val="pt-BR"/>
              </w:rPr>
            </w:pPr>
            <w:r w:rsidRPr="002732DD">
              <w:rPr>
                <w:rFonts w:cs="Arial"/>
                <w:lang w:val="pt-BR"/>
              </w:rPr>
              <w:t>0x16 EU Portuguese</w:t>
            </w:r>
          </w:p>
          <w:p w:rsidR="00244C30" w:rsidRPr="002732DD" w:rsidRDefault="00244C30">
            <w:pPr>
              <w:spacing w:line="276" w:lineRule="auto"/>
              <w:rPr>
                <w:rFonts w:cs="Arial"/>
                <w:lang w:val="pt-BR"/>
              </w:rPr>
            </w:pPr>
            <w:r w:rsidRPr="002732DD">
              <w:rPr>
                <w:rFonts w:cs="Arial"/>
                <w:lang w:val="pt-BR"/>
              </w:rPr>
              <w:t>0x17 Braz Portuguese</w:t>
            </w:r>
          </w:p>
          <w:p w:rsidR="00244C30" w:rsidRPr="002732DD" w:rsidRDefault="00244C30">
            <w:pPr>
              <w:spacing w:line="276" w:lineRule="auto"/>
              <w:rPr>
                <w:rFonts w:cs="Arial"/>
                <w:lang w:val="es-MX"/>
              </w:rPr>
            </w:pPr>
            <w:r w:rsidRPr="002732DD">
              <w:rPr>
                <w:rFonts w:cs="Arial"/>
                <w:lang w:val="es-MX"/>
              </w:rPr>
              <w:t>0x18 Japanese</w:t>
            </w:r>
          </w:p>
          <w:p w:rsidR="00244C30" w:rsidRPr="002732DD" w:rsidRDefault="00244C30">
            <w:pPr>
              <w:spacing w:line="276" w:lineRule="auto"/>
              <w:rPr>
                <w:rFonts w:cs="Arial"/>
              </w:rPr>
            </w:pPr>
            <w:r w:rsidRPr="002732DD">
              <w:rPr>
                <w:rFonts w:cs="Arial"/>
              </w:rPr>
              <w:t>0x19 AU_English</w:t>
            </w:r>
          </w:p>
          <w:p w:rsidR="00244C30" w:rsidRPr="002732DD" w:rsidRDefault="00244C30">
            <w:pPr>
              <w:spacing w:line="276" w:lineRule="auto"/>
              <w:rPr>
                <w:rFonts w:cs="Arial"/>
              </w:rPr>
            </w:pPr>
            <w:r w:rsidRPr="002732DD">
              <w:rPr>
                <w:rFonts w:cs="Arial"/>
              </w:rPr>
              <w:t>0x1A Korean</w:t>
            </w:r>
          </w:p>
          <w:p w:rsidR="00244C30" w:rsidRPr="002732DD" w:rsidRDefault="00244C30">
            <w:pPr>
              <w:spacing w:line="276" w:lineRule="auto"/>
              <w:rPr>
                <w:rFonts w:cs="Arial"/>
              </w:rPr>
            </w:pPr>
            <w:r w:rsidRPr="002732DD">
              <w:rPr>
                <w:rFonts w:cs="Arial"/>
              </w:rPr>
              <w:t>0x1B Mandarin Chinese</w:t>
            </w:r>
          </w:p>
          <w:p w:rsidR="00244C30" w:rsidRPr="002732DD" w:rsidRDefault="00244C30">
            <w:pPr>
              <w:spacing w:line="276" w:lineRule="auto"/>
              <w:rPr>
                <w:rFonts w:cs="Arial"/>
              </w:rPr>
            </w:pPr>
            <w:r w:rsidRPr="002732DD">
              <w:rPr>
                <w:rFonts w:cs="Arial"/>
              </w:rPr>
              <w:t>0x1C Taiwanese</w:t>
            </w:r>
          </w:p>
          <w:p w:rsidR="00244C30" w:rsidRPr="002732DD" w:rsidRDefault="00244C30">
            <w:pPr>
              <w:spacing w:line="276" w:lineRule="auto"/>
              <w:rPr>
                <w:rFonts w:cs="Arial"/>
              </w:rPr>
            </w:pPr>
            <w:r w:rsidRPr="002732DD">
              <w:rPr>
                <w:rFonts w:cs="Arial"/>
              </w:rPr>
              <w:t>0x1D Arabic</w:t>
            </w:r>
          </w:p>
          <w:p w:rsidR="00244C30" w:rsidRPr="002732DD" w:rsidRDefault="00244C30">
            <w:pPr>
              <w:spacing w:line="276" w:lineRule="auto"/>
              <w:rPr>
                <w:rFonts w:cs="Arial"/>
              </w:rPr>
            </w:pPr>
            <w:r w:rsidRPr="002732DD">
              <w:rPr>
                <w:rFonts w:cs="Arial"/>
              </w:rPr>
              <w:t>0x1E Slovak</w:t>
            </w:r>
          </w:p>
          <w:p w:rsidR="00244C30" w:rsidRPr="002732DD" w:rsidRDefault="00244C30">
            <w:pPr>
              <w:spacing w:line="276" w:lineRule="auto"/>
              <w:rPr>
                <w:ins w:id="618" w:author="Myslinski, Jason (J.S.)" w:date="2016-03-24T09:09:00Z"/>
                <w:rFonts w:cs="Arial"/>
              </w:rPr>
            </w:pPr>
            <w:ins w:id="619" w:author="Myslinski, Jason (J.S.)" w:date="2016-03-24T09:04:00Z">
              <w:r w:rsidRPr="002732DD">
                <w:rPr>
                  <w:rFonts w:cs="Arial"/>
                </w:rPr>
                <w:t>0x1F Thai</w:t>
              </w:r>
            </w:ins>
          </w:p>
          <w:p w:rsidR="00244C30" w:rsidRPr="002732DD" w:rsidRDefault="00244C30">
            <w:pPr>
              <w:spacing w:line="276" w:lineRule="auto"/>
              <w:rPr>
                <w:rFonts w:cs="Arial"/>
              </w:rPr>
            </w:pPr>
            <w:ins w:id="620" w:author="Myslinski, Jason (J.S.)" w:date="2016-03-24T09:09:00Z">
              <w:r w:rsidRPr="002732DD">
                <w:rPr>
                  <w:rFonts w:cs="Arial"/>
                </w:rPr>
                <w:t>0x20 Indian English</w:t>
              </w:r>
            </w:ins>
          </w:p>
          <w:p w:rsidR="00244C30" w:rsidRPr="002732DD" w:rsidRDefault="00244C30">
            <w:pPr>
              <w:spacing w:line="276" w:lineRule="auto"/>
              <w:rPr>
                <w:rFonts w:cs="Arial"/>
              </w:rPr>
            </w:pPr>
            <w:r w:rsidRPr="002732DD">
              <w:rPr>
                <w:rFonts w:cs="Arial"/>
              </w:rPr>
              <w:fldChar w:fldCharType="end"/>
            </w:r>
          </w:p>
        </w:tc>
        <w:tc>
          <w:tcPr>
            <w:tcW w:w="2421" w:type="dxa"/>
            <w:tcBorders>
              <w:top w:val="single" w:sz="4" w:space="0" w:color="auto"/>
              <w:left w:val="single" w:sz="4" w:space="0" w:color="auto"/>
              <w:bottom w:val="single" w:sz="4" w:space="0" w:color="auto"/>
              <w:right w:val="single" w:sz="4" w:space="0" w:color="auto"/>
            </w:tcBorders>
            <w:hideMark/>
          </w:tcPr>
          <w:p w:rsidR="00244C30" w:rsidRPr="002732DD" w:rsidRDefault="00244C30">
            <w:pPr>
              <w:spacing w:line="276" w:lineRule="auto"/>
              <w:rPr>
                <w:rFonts w:cs="Arial"/>
              </w:rPr>
            </w:pPr>
            <w:r w:rsidRPr="002732DD">
              <w:rPr>
                <w:rFonts w:cs="Arial"/>
              </w:rPr>
              <w:t>Status update from the Vehicle Language settings server stating what the current language setting is for the Vehicle Language Server which sends out the status message.</w:t>
            </w:r>
          </w:p>
        </w:tc>
      </w:tr>
    </w:tbl>
    <w:p w:rsidR="00244C30" w:rsidRPr="002732DD" w:rsidRDefault="00244C30" w:rsidP="00244C30">
      <w:pPr>
        <w:rPr>
          <w:rFonts w:cs="Arial"/>
        </w:rPr>
      </w:pPr>
    </w:p>
    <w:p w:rsidR="00244C30" w:rsidRPr="002732DD" w:rsidRDefault="00244C30">
      <w:pPr>
        <w:rPr>
          <w:ins w:id="621" w:author="Myslinski, Jason (J.S.)" w:date="2016-04-22T09:57:00Z"/>
          <w:rFonts w:cs="Arial"/>
        </w:rPr>
        <w:pPrChange w:id="622" w:author="Myslinski, Jason (J.S.)" w:date="2016-04-22T10:01:00Z">
          <w:pPr>
            <w:spacing w:after="200" w:line="276" w:lineRule="auto"/>
          </w:pPr>
        </w:pPrChange>
      </w:pPr>
    </w:p>
    <w:p w:rsidR="00244C30" w:rsidRPr="002732DD" w:rsidRDefault="00244C30">
      <w:pPr>
        <w:rPr>
          <w:ins w:id="623" w:author="Myslinski, Jason (J.S.)" w:date="2016-04-22T10:01:00Z"/>
          <w:rFonts w:cs="Arial"/>
        </w:rPr>
        <w:pPrChange w:id="624" w:author="Myslinski, Jason (J.S.)" w:date="2016-04-22T10:01:00Z">
          <w:pPr>
            <w:spacing w:after="200" w:line="276" w:lineRule="auto"/>
          </w:pPr>
        </w:pPrChange>
      </w:pPr>
      <w:ins w:id="625" w:author="Myslinski, Jason (J.S.)" w:date="2016-04-22T09:57:00Z">
        <w:r w:rsidRPr="002732DD">
          <w:rPr>
            <w:rFonts w:cs="Arial"/>
            <w:rPrChange w:id="626" w:author="Myslinski, Jason (J.S.)" w:date="2016-04-22T10:02:00Z">
              <w:rPr/>
            </w:rPrChange>
          </w:rPr>
          <w:t xml:space="preserve">Note: </w:t>
        </w:r>
      </w:ins>
    </w:p>
    <w:p w:rsidR="00244C30" w:rsidRDefault="00244C30">
      <w:pPr>
        <w:rPr>
          <w:ins w:id="627" w:author="Myslinski, Jason (J.S.)" w:date="2016-04-29T09:14:00Z"/>
          <w:rFonts w:cs="Arial"/>
        </w:rPr>
        <w:pPrChange w:id="628" w:author="Myslinski, Jason (J.S.)" w:date="2016-04-22T10:01:00Z">
          <w:pPr>
            <w:spacing w:after="200" w:line="276" w:lineRule="auto"/>
          </w:pPr>
        </w:pPrChange>
      </w:pPr>
      <w:ins w:id="629" w:author="Myslinski, Jason (J.S.)" w:date="2016-04-22T10:58:00Z">
        <w:r w:rsidRPr="002732DD">
          <w:rPr>
            <w:rFonts w:cs="Arial"/>
          </w:rPr>
          <w:t>The Infotainment Language status</w:t>
        </w:r>
      </w:ins>
      <w:r>
        <w:rPr>
          <w:rFonts w:cs="Arial"/>
        </w:rPr>
        <w:t xml:space="preserve"> </w:t>
      </w:r>
      <w:ins w:id="630" w:author="Myslinski, Jason (J.S.)" w:date="2017-01-27T09:30:00Z">
        <w:r>
          <w:rPr>
            <w:rFonts w:cs="Arial"/>
          </w:rPr>
          <w:t>HS3</w:t>
        </w:r>
      </w:ins>
      <w:ins w:id="631" w:author="Myslinski, Jason (J.S.)" w:date="2016-04-22T10:58:00Z">
        <w:r w:rsidRPr="002732DD">
          <w:rPr>
            <w:rFonts w:cs="Arial"/>
          </w:rPr>
          <w:t xml:space="preserve"> signal</w:t>
        </w:r>
      </w:ins>
      <w:ins w:id="632" w:author="Myslinski, Jason (J.S.)" w:date="2016-04-22T10:00:00Z">
        <w:r w:rsidRPr="002732DD">
          <w:rPr>
            <w:rFonts w:cs="Arial"/>
            <w:rPrChange w:id="633" w:author="Myslinski, Jason (J.S.)" w:date="2016-04-22T10:02:00Z">
              <w:rPr/>
            </w:rPrChange>
          </w:rPr>
          <w:t xml:space="preserve"> </w:t>
        </w:r>
      </w:ins>
      <w:ins w:id="634" w:author="Myslinski, Jason (J.S.)" w:date="2016-04-22T10:01:00Z">
        <w:r>
          <w:rPr>
            <w:rFonts w:cs="Arial"/>
          </w:rPr>
          <w:t>0x229 D</w:t>
        </w:r>
      </w:ins>
      <w:ins w:id="635" w:author="Myslinski, Jason (J.S.)" w:date="2016-04-25T09:37:00Z">
        <w:r>
          <w:rPr>
            <w:rFonts w:cs="Arial"/>
          </w:rPr>
          <w:t>isp</w:t>
        </w:r>
      </w:ins>
      <w:ins w:id="636" w:author="Myslinski, Jason (J.S.)" w:date="2016-04-22T10:01:00Z">
        <w:r>
          <w:rPr>
            <w:rFonts w:cs="Arial"/>
          </w:rPr>
          <w:t>_LangSel</w:t>
        </w:r>
      </w:ins>
      <w:ins w:id="637" w:author="Myslinski, Jason (J.S.)" w:date="2016-04-25T09:29:00Z">
        <w:r>
          <w:rPr>
            <w:rFonts w:cs="Arial"/>
          </w:rPr>
          <w:t>.</w:t>
        </w:r>
      </w:ins>
      <w:ins w:id="638" w:author="Myslinski, Jason (J.S.)" w:date="2016-04-22T10:01:00Z">
        <w:r w:rsidRPr="002732DD">
          <w:rPr>
            <w:rFonts w:cs="Arial"/>
            <w:rPrChange w:id="639" w:author="Myslinski, Jason (J.S.)" w:date="2016-04-22T10:02:00Z">
              <w:rPr/>
            </w:rPrChange>
          </w:rPr>
          <w:t>St</w:t>
        </w:r>
      </w:ins>
      <w:ins w:id="640" w:author="Myslinski, Jason (J.S.)" w:date="2016-04-22T10:02:00Z">
        <w:r w:rsidRPr="002732DD">
          <w:rPr>
            <w:rFonts w:cs="Arial"/>
          </w:rPr>
          <w:t xml:space="preserve"> (ex APIM, CHR, MFD…)</w:t>
        </w:r>
      </w:ins>
      <w:ins w:id="641" w:author="Myslinski, Jason (J.S.)" w:date="2016-04-22T10:01:00Z">
        <w:r w:rsidRPr="002732DD">
          <w:rPr>
            <w:rFonts w:cs="Arial"/>
            <w:rPrChange w:id="642" w:author="Myslinski, Jason (J.S.)" w:date="2016-04-22T10:02:00Z">
              <w:rPr/>
            </w:rPrChange>
          </w:rPr>
          <w:t xml:space="preserve"> </w:t>
        </w:r>
      </w:ins>
      <w:ins w:id="643" w:author="Myslinski, Jason (J.S.)" w:date="2016-04-22T10:58:00Z">
        <w:r w:rsidRPr="002732DD">
          <w:rPr>
            <w:rFonts w:cs="Arial"/>
          </w:rPr>
          <w:t>is</w:t>
        </w:r>
      </w:ins>
      <w:ins w:id="644" w:author="Myslinski, Jason (J.S.)" w:date="2016-04-22T10:01:00Z">
        <w:r w:rsidRPr="002732DD">
          <w:rPr>
            <w:rFonts w:cs="Arial"/>
            <w:rPrChange w:id="645" w:author="Myslinski, Jason (J.S.)" w:date="2016-04-22T10:02:00Z">
              <w:rPr/>
            </w:rPrChange>
          </w:rPr>
          <w:t xml:space="preserve"> a 5 bit signal and maxed out with 0x1F Thai.  </w:t>
        </w:r>
      </w:ins>
      <w:ins w:id="646" w:author="Myslinski, Jason (J.S.)" w:date="2016-04-29T09:13:00Z">
        <w:r>
          <w:rPr>
            <w:rFonts w:cs="Arial"/>
          </w:rPr>
          <w:t>The</w:t>
        </w:r>
      </w:ins>
      <w:ins w:id="647" w:author="Myslinski, Jason (J.S.)" w:date="2016-04-22T10:02:00Z">
        <w:r w:rsidRPr="002732DD">
          <w:rPr>
            <w:rFonts w:cs="Arial"/>
            <w:rPrChange w:id="648" w:author="Myslinski, Jason (J.S.)" w:date="2016-04-22T10:02:00Z">
              <w:rPr/>
            </w:rPrChange>
          </w:rPr>
          <w:t xml:space="preserve"> new</w:t>
        </w:r>
      </w:ins>
      <w:ins w:id="649" w:author="Myslinski, Jason (J.S.)" w:date="2016-04-22T10:59:00Z">
        <w:r>
          <w:rPr>
            <w:rFonts w:cs="Arial"/>
          </w:rPr>
          <w:t xml:space="preserve"> Infotainment Lang</w:t>
        </w:r>
      </w:ins>
      <w:ins w:id="650" w:author="Myslinski, Jason (J.S.)" w:date="2016-04-22T15:22:00Z">
        <w:r>
          <w:rPr>
            <w:rFonts w:cs="Arial"/>
          </w:rPr>
          <w:t>ua</w:t>
        </w:r>
      </w:ins>
      <w:ins w:id="651" w:author="Myslinski, Jason (J.S.)" w:date="2016-04-22T10:59:00Z">
        <w:r w:rsidRPr="002732DD">
          <w:rPr>
            <w:rFonts w:cs="Arial"/>
          </w:rPr>
          <w:t>ge</w:t>
        </w:r>
      </w:ins>
      <w:ins w:id="652" w:author="Myslinski, Jason (J.S.)" w:date="2016-04-22T10:02:00Z">
        <w:r>
          <w:rPr>
            <w:rFonts w:cs="Arial"/>
          </w:rPr>
          <w:t xml:space="preserve"> Status </w:t>
        </w:r>
      </w:ins>
      <w:ins w:id="653" w:author="Myslinski, Jason (J.S.)" w:date="2017-01-27T09:30:00Z">
        <w:r>
          <w:rPr>
            <w:rFonts w:cs="Arial"/>
          </w:rPr>
          <w:t xml:space="preserve">HS3 </w:t>
        </w:r>
      </w:ins>
      <w:ins w:id="654" w:author="Myslinski, Jason (J.S.)" w:date="2016-04-22T10:02:00Z">
        <w:r>
          <w:rPr>
            <w:rFonts w:cs="Arial"/>
          </w:rPr>
          <w:t>signal</w:t>
        </w:r>
      </w:ins>
      <w:ins w:id="655" w:author="Myslinski, Jason (J.S.)" w:date="2016-04-29T09:13:00Z">
        <w:r>
          <w:rPr>
            <w:rFonts w:cs="Arial"/>
          </w:rPr>
          <w:t xml:space="preserve"> </w:t>
        </w:r>
      </w:ins>
      <w:ins w:id="656" w:author="Myslinski, Jason (J.S.)" w:date="2016-04-29T09:14:00Z">
        <w:r>
          <w:rPr>
            <w:rFonts w:cs="Arial"/>
          </w:rPr>
          <w:t>is Disp_Lan</w:t>
        </w:r>
      </w:ins>
      <w:ins w:id="657" w:author="Myslinski, Jason (J.S.)" w:date="2016-05-05T08:29:00Z">
        <w:r>
          <w:rPr>
            <w:rFonts w:cs="Arial"/>
          </w:rPr>
          <w:t>g</w:t>
        </w:r>
      </w:ins>
      <w:ins w:id="658" w:author="Myslinski, Jason (J.S.)" w:date="2016-04-29T09:14:00Z">
        <w:r>
          <w:rPr>
            <w:rFonts w:cs="Arial"/>
          </w:rPr>
          <w:t xml:space="preserve">Sel2.St and </w:t>
        </w:r>
      </w:ins>
      <w:ins w:id="659" w:author="Myslinski, Jason (J.S.)" w:date="2016-04-22T10:02:00Z">
        <w:r w:rsidRPr="002732DD">
          <w:rPr>
            <w:rFonts w:cs="Arial"/>
            <w:rPrChange w:id="660" w:author="Myslinski, Jason (J.S.)" w:date="2016-04-22T10:02:00Z">
              <w:rPr/>
            </w:rPrChange>
          </w:rPr>
          <w:t>is bigger in size</w:t>
        </w:r>
      </w:ins>
      <w:ins w:id="661" w:author="Myslinski, Jason (J.S.)" w:date="2016-04-25T09:28:00Z">
        <w:r>
          <w:rPr>
            <w:rFonts w:cs="Arial"/>
          </w:rPr>
          <w:t xml:space="preserve"> (7 bits)</w:t>
        </w:r>
      </w:ins>
      <w:ins w:id="662" w:author="Myslinski, Jason (J.S.)" w:date="2016-04-22T11:02:00Z">
        <w:r w:rsidRPr="002732DD">
          <w:rPr>
            <w:rFonts w:cs="Arial"/>
          </w:rPr>
          <w:t xml:space="preserve"> to allow for more encodings</w:t>
        </w:r>
      </w:ins>
      <w:ins w:id="663" w:author="Myslinski, Jason (J.S.)" w:date="2016-04-25T09:27:00Z">
        <w:r>
          <w:rPr>
            <w:rFonts w:cs="Arial"/>
          </w:rPr>
          <w:t xml:space="preserve"> but still include all the encodings the 5 bit signals had</w:t>
        </w:r>
      </w:ins>
      <w:ins w:id="664" w:author="Myslinski, Jason (J.S.)" w:date="2016-04-29T09:14:00Z">
        <w:r>
          <w:rPr>
            <w:rFonts w:cs="Arial"/>
          </w:rPr>
          <w:t>.</w:t>
        </w:r>
      </w:ins>
    </w:p>
    <w:p w:rsidR="00244C30" w:rsidRPr="002732DD" w:rsidRDefault="00244C30">
      <w:pPr>
        <w:rPr>
          <w:ins w:id="665" w:author="Myslinski, Jason (J.S.)" w:date="2016-04-22T10:58:00Z"/>
          <w:rFonts w:cs="Arial"/>
        </w:rPr>
        <w:pPrChange w:id="666" w:author="Myslinski, Jason (J.S.)" w:date="2016-04-22T10:01:00Z">
          <w:pPr>
            <w:spacing w:after="200" w:line="276" w:lineRule="auto"/>
          </w:pPr>
        </w:pPrChange>
      </w:pPr>
    </w:p>
    <w:p w:rsidR="00244C30" w:rsidRDefault="00244C30">
      <w:pPr>
        <w:rPr>
          <w:rFonts w:cs="Arial"/>
        </w:rPr>
        <w:pPrChange w:id="667" w:author="Myslinski, Jason (J.S.)" w:date="2016-04-22T10:01:00Z">
          <w:pPr>
            <w:spacing w:after="200" w:line="276" w:lineRule="auto"/>
          </w:pPr>
        </w:pPrChange>
      </w:pPr>
      <w:ins w:id="668" w:author="Myslinski, Jason (J.S.)" w:date="2016-04-25T09:33:00Z">
        <w:r>
          <w:rPr>
            <w:rFonts w:cs="Arial"/>
          </w:rPr>
          <w:t>If the transmitter of the Infotainment Language status signal supports one common CAN dB then</w:t>
        </w:r>
      </w:ins>
      <w:ins w:id="669" w:author="Myslinski, Jason (J.S.)" w:date="2016-04-25T09:34:00Z">
        <w:r w:rsidRPr="002732DD">
          <w:rPr>
            <w:rFonts w:cs="Arial"/>
          </w:rPr>
          <w:t xml:space="preserve"> the </w:t>
        </w:r>
      </w:ins>
      <w:ins w:id="670" w:author="Myslinski, Jason (J.S.)" w:date="2016-04-25T09:57:00Z">
        <w:r>
          <w:rPr>
            <w:rFonts w:cs="Arial"/>
          </w:rPr>
          <w:t xml:space="preserve">transmitter of the infotainment language </w:t>
        </w:r>
      </w:ins>
      <w:ins w:id="671" w:author="Myslinski, Jason (J.S.)" w:date="2016-04-25T09:34:00Z">
        <w:r w:rsidRPr="002732DD">
          <w:rPr>
            <w:rFonts w:cs="Arial"/>
          </w:rPr>
          <w:t xml:space="preserve">status </w:t>
        </w:r>
      </w:ins>
      <w:ins w:id="672" w:author="Myslinski, Jason (J.S.)" w:date="2016-04-25T09:58:00Z">
        <w:r>
          <w:rPr>
            <w:rFonts w:cs="Arial"/>
          </w:rPr>
          <w:t xml:space="preserve">signal </w:t>
        </w:r>
      </w:ins>
      <w:ins w:id="673" w:author="Myslinski, Jason (J.S.)" w:date="2016-04-25T09:34:00Z">
        <w:r w:rsidRPr="002732DD">
          <w:rPr>
            <w:rFonts w:cs="Arial"/>
          </w:rPr>
          <w:t xml:space="preserve">will have to support sending </w:t>
        </w:r>
      </w:ins>
      <w:ins w:id="674" w:author="Myslinski, Jason (J.S.)" w:date="2016-04-25T09:35:00Z">
        <w:r>
          <w:rPr>
            <w:rFonts w:cs="Arial"/>
          </w:rPr>
          <w:t>both language status signals D</w:t>
        </w:r>
      </w:ins>
      <w:ins w:id="675" w:author="Myslinski, Jason (J.S.)" w:date="2016-04-25T09:38:00Z">
        <w:r>
          <w:rPr>
            <w:rFonts w:cs="Arial"/>
          </w:rPr>
          <w:t>isp_LangSel.St 5 bit signal and Disp_LangSel2.St 7 bit signal</w:t>
        </w:r>
      </w:ins>
      <w:ins w:id="676" w:author="Myslinski, Jason (J.S.)" w:date="2016-04-28T09:32:00Z">
        <w:r>
          <w:rPr>
            <w:rFonts w:cs="Arial"/>
          </w:rPr>
          <w:t xml:space="preserve"> with both status signals set to the active language</w:t>
        </w:r>
      </w:ins>
      <w:ins w:id="677" w:author="Myslinski, Jason (J.S.)" w:date="2016-04-25T09:38:00Z">
        <w:r>
          <w:rPr>
            <w:rFonts w:cs="Arial"/>
          </w:rPr>
          <w:t>.</w:t>
        </w:r>
      </w:ins>
    </w:p>
    <w:p w:rsidR="00244C30" w:rsidRPr="006919E6" w:rsidRDefault="00244C30">
      <w:pPr>
        <w:numPr>
          <w:ilvl w:val="0"/>
          <w:numId w:val="322"/>
        </w:numPr>
        <w:rPr>
          <w:ins w:id="678" w:author="Myslinski, Jason (J.S.)" w:date="2016-04-25T09:33:00Z"/>
          <w:rFonts w:cs="Arial"/>
          <w:rPrChange w:id="679" w:author="Myslinski, Jason (J.S.)" w:date="2016-04-27T15:44:00Z">
            <w:rPr>
              <w:ins w:id="680" w:author="Myslinski, Jason (J.S.)" w:date="2016-04-25T09:33:00Z"/>
            </w:rPr>
          </w:rPrChange>
        </w:rPr>
        <w:pPrChange w:id="681" w:author="Myslinski, Jason (J.S.)" w:date="2016-04-27T15:44:00Z">
          <w:pPr>
            <w:spacing w:after="200" w:line="276" w:lineRule="auto"/>
          </w:pPr>
        </w:pPrChange>
      </w:pPr>
      <w:ins w:id="682" w:author="Myslinski, Jason (J.S.)" w:date="2016-04-27T15:44:00Z">
        <w:r>
          <w:rPr>
            <w:rFonts w:cs="Arial"/>
          </w:rPr>
          <w:lastRenderedPageBreak/>
          <w:t xml:space="preserve">If Disp_LangSel2.St is set to a language that Disp_LangSel.St does not have an encoding for then Disp_LangSel.St would be set to 0x0 Inactive (ex. </w:t>
        </w:r>
      </w:ins>
      <w:ins w:id="683" w:author="Myslinski, Jason (J.S.)" w:date="2016-04-27T15:45:00Z">
        <w:r>
          <w:rPr>
            <w:rFonts w:cs="Arial"/>
          </w:rPr>
          <w:t>i</w:t>
        </w:r>
      </w:ins>
      <w:ins w:id="684" w:author="Myslinski, Jason (J.S.)" w:date="2016-04-27T15:44:00Z">
        <w:r>
          <w:rPr>
            <w:rFonts w:cs="Arial"/>
          </w:rPr>
          <w:t>f Indian English was the active language).</w:t>
        </w:r>
      </w:ins>
    </w:p>
    <w:p w:rsidR="00244C30" w:rsidRDefault="00244C30">
      <w:pPr>
        <w:rPr>
          <w:ins w:id="685" w:author="Myslinski, Jason (J.S.)" w:date="2016-04-25T09:33:00Z"/>
          <w:rFonts w:cs="Arial"/>
        </w:rPr>
        <w:pPrChange w:id="686" w:author="Myslinski, Jason (J.S.)" w:date="2016-04-22T10:01:00Z">
          <w:pPr>
            <w:spacing w:after="200" w:line="276" w:lineRule="auto"/>
          </w:pPr>
        </w:pPrChange>
      </w:pPr>
    </w:p>
    <w:p w:rsidR="00244C30" w:rsidRDefault="00244C30">
      <w:pPr>
        <w:rPr>
          <w:ins w:id="687" w:author="Myslinski, Jason (J.S.)" w:date="2016-04-25T09:39:00Z"/>
          <w:rFonts w:cs="Arial"/>
        </w:rPr>
        <w:pPrChange w:id="688" w:author="Myslinski, Jason (J.S.)" w:date="2016-04-22T10:01:00Z">
          <w:pPr>
            <w:spacing w:after="200" w:line="276" w:lineRule="auto"/>
          </w:pPr>
        </w:pPrChange>
      </w:pPr>
      <w:ins w:id="689" w:author="Myslinski, Jason (J.S.)" w:date="2016-04-25T09:39:00Z">
        <w:r>
          <w:rPr>
            <w:rFonts w:cs="Arial"/>
          </w:rPr>
          <w:t>If the transmitter of the Infotainment Language status signal has a CAN dB that only supports one language status signal then only that language status signal would be supported (either support just the 5 bit Disp_Lan</w:t>
        </w:r>
      </w:ins>
      <w:ins w:id="690" w:author="Myslinski, Jason (J.S.)" w:date="2016-05-05T08:27:00Z">
        <w:r>
          <w:rPr>
            <w:rFonts w:cs="Arial"/>
          </w:rPr>
          <w:t>g</w:t>
        </w:r>
      </w:ins>
      <w:ins w:id="691" w:author="Myslinski, Jason (J.S.)" w:date="2016-04-25T09:39:00Z">
        <w:r>
          <w:rPr>
            <w:rFonts w:cs="Arial"/>
          </w:rPr>
          <w:t>Sel.St or 7 bit Disp_LangSel2.St)</w:t>
        </w:r>
      </w:ins>
      <w:ins w:id="692" w:author="Myslinski, Jason (J.S.)" w:date="2016-04-25T09:41:00Z">
        <w:r>
          <w:rPr>
            <w:rFonts w:cs="Arial"/>
          </w:rPr>
          <w:t>.</w:t>
        </w:r>
      </w:ins>
    </w:p>
    <w:p w:rsidR="00244C30" w:rsidRPr="002732DD" w:rsidRDefault="00244C30" w:rsidP="00244C30">
      <w:pPr>
        <w:rPr>
          <w:rFonts w:cs="Arial"/>
        </w:rPr>
      </w:pPr>
    </w:p>
    <w:p w:rsidR="00244C30" w:rsidRDefault="00244C30">
      <w:pPr>
        <w:rPr>
          <w:ins w:id="693" w:author="Myslinski, Jason (J.S.)" w:date="2016-04-26T08:49:00Z"/>
          <w:rFonts w:cs="Arial"/>
        </w:rPr>
        <w:pPrChange w:id="694" w:author="Myslinski, Jason (J.S.)" w:date="2016-04-22T10:10:00Z">
          <w:pPr>
            <w:spacing w:after="200" w:line="276" w:lineRule="auto"/>
          </w:pPr>
        </w:pPrChange>
      </w:pPr>
      <w:ins w:id="695" w:author="Myslinski, Jason (J.S.)" w:date="2016-04-22T10:11:00Z">
        <w:r w:rsidRPr="002732DD">
          <w:rPr>
            <w:rFonts w:cs="Arial"/>
          </w:rPr>
          <w:t>The receiver</w:t>
        </w:r>
      </w:ins>
      <w:ins w:id="696" w:author="Myslinski, Jason (J.S.)" w:date="2016-04-26T10:32:00Z">
        <w:r w:rsidRPr="002732DD">
          <w:rPr>
            <w:rFonts w:cs="Arial"/>
          </w:rPr>
          <w:t xml:space="preserve"> </w:t>
        </w:r>
      </w:ins>
      <w:ins w:id="697" w:author="Myslinski, Jason (J.S.)" w:date="2016-04-22T10:11:00Z">
        <w:r w:rsidRPr="002732DD">
          <w:rPr>
            <w:rFonts w:cs="Arial"/>
          </w:rPr>
          <w:t xml:space="preserve">of the </w:t>
        </w:r>
      </w:ins>
      <w:ins w:id="698" w:author="Myslinski, Jason (J.S.)" w:date="2016-04-22T11:00:00Z">
        <w:r w:rsidRPr="002732DD">
          <w:rPr>
            <w:rFonts w:cs="Arial"/>
          </w:rPr>
          <w:t xml:space="preserve">infotainment </w:t>
        </w:r>
      </w:ins>
      <w:ins w:id="699" w:author="Myslinski, Jason (J.S.)" w:date="2016-04-22T10:11:00Z">
        <w:r w:rsidRPr="002732DD">
          <w:rPr>
            <w:rFonts w:cs="Arial"/>
          </w:rPr>
          <w:t>language status signals</w:t>
        </w:r>
      </w:ins>
      <w:ins w:id="700" w:author="Myslinski, Jason (J.S.)" w:date="2016-04-26T10:33:00Z">
        <w:r>
          <w:rPr>
            <w:rFonts w:cs="Arial"/>
          </w:rPr>
          <w:t xml:space="preserve"> (Disp_LangSel.St 5 bit signal and Disp_LangSel2.St 7 bit signal)</w:t>
        </w:r>
      </w:ins>
      <w:ins w:id="701" w:author="Myslinski, Jason (J.S.)" w:date="2016-04-22T10:11:00Z">
        <w:r w:rsidRPr="002732DD">
          <w:rPr>
            <w:rFonts w:cs="Arial"/>
          </w:rPr>
          <w:t xml:space="preserve"> </w:t>
        </w:r>
      </w:ins>
      <w:ins w:id="702" w:author="Myslinski, Jason (J.S.)" w:date="2016-04-26T10:32:00Z">
        <w:r>
          <w:rPr>
            <w:rFonts w:cs="Arial"/>
          </w:rPr>
          <w:t>should</w:t>
        </w:r>
      </w:ins>
      <w:ins w:id="703" w:author="Myslinski, Jason (J.S.)" w:date="2016-04-22T11:00:00Z">
        <w:r w:rsidRPr="002732DD">
          <w:rPr>
            <w:rFonts w:cs="Arial"/>
          </w:rPr>
          <w:t xml:space="preserve"> only receive one</w:t>
        </w:r>
      </w:ins>
      <w:ins w:id="704" w:author="Myslinski, Jason (J.S.)" w:date="2016-04-22T10:11:00Z">
        <w:r w:rsidRPr="002732DD">
          <w:rPr>
            <w:rFonts w:cs="Arial"/>
          </w:rPr>
          <w:t xml:space="preserve"> of the language status signals </w:t>
        </w:r>
      </w:ins>
      <w:ins w:id="705" w:author="Myslinski, Jason (J.S.)" w:date="2016-04-22T11:01:00Z">
        <w:r w:rsidRPr="002732DD">
          <w:rPr>
            <w:rFonts w:cs="Arial"/>
          </w:rPr>
          <w:t>in their CAN dB</w:t>
        </w:r>
      </w:ins>
      <w:ins w:id="706" w:author="Myslinski, Jason (J.S.)" w:date="2016-04-22T10:11:00Z">
        <w:r w:rsidRPr="002732DD">
          <w:rPr>
            <w:rFonts w:cs="Arial"/>
          </w:rPr>
          <w:t>.</w:t>
        </w:r>
      </w:ins>
      <w:ins w:id="707" w:author="Myslinski, Jason (J.S.)" w:date="2016-04-26T08:48:00Z">
        <w:r>
          <w:rPr>
            <w:rFonts w:cs="Arial"/>
          </w:rPr>
          <w:t xml:space="preserve">  </w:t>
        </w:r>
      </w:ins>
    </w:p>
    <w:p w:rsidR="00244C30" w:rsidRDefault="00244C30">
      <w:pPr>
        <w:numPr>
          <w:ilvl w:val="0"/>
          <w:numId w:val="99"/>
        </w:numPr>
        <w:rPr>
          <w:ins w:id="708" w:author="Myslinski, Jason (J.S.)" w:date="2016-05-03T10:35:00Z"/>
          <w:rFonts w:cs="Arial"/>
        </w:rPr>
        <w:pPrChange w:id="709" w:author="Myslinski, Jason (J.S.)" w:date="2016-04-26T08:50:00Z">
          <w:pPr>
            <w:spacing w:after="200" w:line="276" w:lineRule="auto"/>
          </w:pPr>
        </w:pPrChange>
      </w:pPr>
      <w:ins w:id="710" w:author="Myslinski, Jason (J.S.)" w:date="2016-04-26T08:48:00Z">
        <w:r w:rsidRPr="006A6C8F">
          <w:rPr>
            <w:rFonts w:cs="Arial"/>
            <w:rPrChange w:id="711" w:author="Myslinski, Jason (J.S.)" w:date="2016-04-26T08:50:00Z">
              <w:rPr/>
            </w:rPrChange>
          </w:rPr>
          <w:t xml:space="preserve">If </w:t>
        </w:r>
      </w:ins>
      <w:ins w:id="712" w:author="Myslinski, Jason (J.S.)" w:date="2016-04-26T09:29:00Z">
        <w:r>
          <w:rPr>
            <w:rFonts w:cs="Arial"/>
          </w:rPr>
          <w:t xml:space="preserve">the </w:t>
        </w:r>
      </w:ins>
      <w:ins w:id="713" w:author="Myslinski, Jason (J.S.)" w:date="2016-04-26T09:58:00Z">
        <w:r>
          <w:rPr>
            <w:rFonts w:cs="Arial"/>
          </w:rPr>
          <w:t xml:space="preserve">Ford </w:t>
        </w:r>
      </w:ins>
      <w:ins w:id="714" w:author="Myslinski, Jason (J.S.)" w:date="2016-04-26T09:29:00Z">
        <w:r>
          <w:rPr>
            <w:rFonts w:cs="Arial"/>
          </w:rPr>
          <w:t xml:space="preserve">D&amp;R </w:t>
        </w:r>
      </w:ins>
      <w:ins w:id="715" w:author="Myslinski, Jason (J.S.)" w:date="2016-04-26T09:58:00Z">
        <w:r>
          <w:rPr>
            <w:rFonts w:cs="Arial"/>
          </w:rPr>
          <w:t>or s</w:t>
        </w:r>
      </w:ins>
      <w:ins w:id="716" w:author="Myslinski, Jason (J.S.)" w:date="2016-04-26T09:29:00Z">
        <w:r>
          <w:rPr>
            <w:rFonts w:cs="Arial"/>
          </w:rPr>
          <w:t xml:space="preserve">upplier </w:t>
        </w:r>
      </w:ins>
      <w:ins w:id="717" w:author="Myslinski, Jason (J.S.)" w:date="2016-04-26T09:54:00Z">
        <w:r>
          <w:rPr>
            <w:rFonts w:cs="Arial"/>
          </w:rPr>
          <w:t>of a module receiving</w:t>
        </w:r>
      </w:ins>
      <w:ins w:id="718" w:author="Myslinski, Jason (J.S.)" w:date="2016-04-26T09:28:00Z">
        <w:r>
          <w:rPr>
            <w:rFonts w:cs="Arial"/>
          </w:rPr>
          <w:t xml:space="preserve"> the</w:t>
        </w:r>
      </w:ins>
      <w:ins w:id="719" w:author="Myslinski, Jason (J.S.)" w:date="2016-04-26T09:57:00Z">
        <w:r>
          <w:rPr>
            <w:rFonts w:cs="Arial"/>
          </w:rPr>
          <w:t xml:space="preserve"> infotainment</w:t>
        </w:r>
      </w:ins>
      <w:ins w:id="720" w:author="Myslinski, Jason (J.S.)" w:date="2016-04-26T09:28:00Z">
        <w:r>
          <w:rPr>
            <w:rFonts w:cs="Arial"/>
          </w:rPr>
          <w:t xml:space="preserve"> language status message </w:t>
        </w:r>
      </w:ins>
      <w:ins w:id="721" w:author="Myslinski, Jason (J.S.)" w:date="2016-04-26T08:48:00Z">
        <w:r w:rsidRPr="006A6C8F">
          <w:rPr>
            <w:rFonts w:cs="Arial"/>
            <w:rPrChange w:id="722" w:author="Myslinski, Jason (J.S.)" w:date="2016-04-26T08:50:00Z">
              <w:rPr/>
            </w:rPrChange>
          </w:rPr>
          <w:t xml:space="preserve">notices that both </w:t>
        </w:r>
      </w:ins>
      <w:ins w:id="723" w:author="Myslinski, Jason (J.S.)" w:date="2016-04-26T08:50:00Z">
        <w:r>
          <w:rPr>
            <w:rFonts w:cs="Arial"/>
          </w:rPr>
          <w:t xml:space="preserve">infotainment language status signals </w:t>
        </w:r>
      </w:ins>
      <w:ins w:id="724" w:author="Myslinski, Jason (J.S.)" w:date="2016-04-26T08:48:00Z">
        <w:r w:rsidRPr="006A6C8F">
          <w:rPr>
            <w:rFonts w:cs="Arial"/>
            <w:rPrChange w:id="725" w:author="Myslinski, Jason (J.S.)" w:date="2016-04-26T08:50:00Z">
              <w:rPr/>
            </w:rPrChange>
          </w:rPr>
          <w:t>D</w:t>
        </w:r>
      </w:ins>
      <w:ins w:id="726" w:author="Myslinski, Jason (J.S.)" w:date="2016-04-26T08:49:00Z">
        <w:r w:rsidRPr="006A6C8F">
          <w:rPr>
            <w:rFonts w:cs="Arial"/>
            <w:rPrChange w:id="727" w:author="Myslinski, Jason (J.S.)" w:date="2016-04-26T08:50:00Z">
              <w:rPr/>
            </w:rPrChange>
          </w:rPr>
          <w:t>isp</w:t>
        </w:r>
      </w:ins>
      <w:ins w:id="728" w:author="Myslinski, Jason (J.S.)" w:date="2016-04-26T08:48:00Z">
        <w:r w:rsidRPr="006A6C8F">
          <w:rPr>
            <w:rFonts w:cs="Arial"/>
            <w:rPrChange w:id="729" w:author="Myslinski, Jason (J.S.)" w:date="2016-04-26T08:50:00Z">
              <w:rPr/>
            </w:rPrChange>
          </w:rPr>
          <w:t>_LangSel.St 5 bit signal and Disp</w:t>
        </w:r>
      </w:ins>
      <w:ins w:id="730" w:author="Myslinski, Jason (J.S.)" w:date="2016-04-26T08:49:00Z">
        <w:r w:rsidRPr="006A6C8F">
          <w:rPr>
            <w:rFonts w:cs="Arial"/>
            <w:rPrChange w:id="731" w:author="Myslinski, Jason (J.S.)" w:date="2016-04-26T08:50:00Z">
              <w:rPr/>
            </w:rPrChange>
          </w:rPr>
          <w:t>_LangSel2 7 bit signal in their CAN dB bring to Ford’s attention as the CAN dB would need to be corrected.</w:t>
        </w:r>
      </w:ins>
    </w:p>
    <w:p w:rsidR="00244C30" w:rsidRPr="006A6C8F" w:rsidRDefault="00244C30">
      <w:pPr>
        <w:numPr>
          <w:ilvl w:val="1"/>
          <w:numId w:val="99"/>
        </w:numPr>
        <w:rPr>
          <w:rFonts w:cs="Arial"/>
          <w:rPrChange w:id="732" w:author="Myslinski, Jason (J.S.)" w:date="2016-04-26T08:50:00Z">
            <w:rPr/>
          </w:rPrChange>
        </w:rPr>
        <w:pPrChange w:id="733" w:author="Myslinski, Jason (J.S.)" w:date="2016-05-03T10:35:00Z">
          <w:pPr>
            <w:spacing w:after="200" w:line="276" w:lineRule="auto"/>
          </w:pPr>
        </w:pPrChange>
      </w:pPr>
      <w:ins w:id="734" w:author="Myslinski, Jason (J.S.)" w:date="2016-05-03T10:35:00Z">
        <w:r>
          <w:rPr>
            <w:rFonts w:cs="Arial"/>
          </w:rPr>
          <w:t xml:space="preserve">Exception:  If the </w:t>
        </w:r>
      </w:ins>
      <w:ins w:id="735" w:author="Myslinski, Jason (J.S.)" w:date="2016-05-04T08:20:00Z">
        <w:r>
          <w:rPr>
            <w:rFonts w:cs="Arial"/>
          </w:rPr>
          <w:t xml:space="preserve">Ford D&amp;R for the </w:t>
        </w:r>
      </w:ins>
      <w:ins w:id="736" w:author="Myslinski, Jason (J.S.)" w:date="2016-05-03T10:35:00Z">
        <w:r>
          <w:rPr>
            <w:rFonts w:cs="Arial"/>
          </w:rPr>
          <w:t>receiver of the infotainment language signal</w:t>
        </w:r>
      </w:ins>
      <w:ins w:id="737" w:author="Myslinski, Jason (J.S.)" w:date="2016-05-03T10:36:00Z">
        <w:r>
          <w:rPr>
            <w:rFonts w:cs="Arial"/>
          </w:rPr>
          <w:t xml:space="preserve"> has explicitly asked for a CAN dB with both infotainment language signal</w:t>
        </w:r>
      </w:ins>
      <w:ins w:id="738" w:author="Myslinski, Jason (J.S.)" w:date="2016-05-03T10:37:00Z">
        <w:r>
          <w:rPr>
            <w:rFonts w:cs="Arial"/>
          </w:rPr>
          <w:t xml:space="preserve">s to support common software </w:t>
        </w:r>
      </w:ins>
      <w:ins w:id="739" w:author="Myslinski, Jason (J.S.)" w:date="2016-05-03T11:04:00Z">
        <w:r>
          <w:rPr>
            <w:rFonts w:cs="Arial"/>
          </w:rPr>
          <w:t xml:space="preserve">across </w:t>
        </w:r>
      </w:ins>
      <w:ins w:id="740" w:author="Myslinski, Jason (J.S.)" w:date="2016-05-03T11:17:00Z">
        <w:r>
          <w:rPr>
            <w:rFonts w:cs="Arial"/>
          </w:rPr>
          <w:t xml:space="preserve">multiple </w:t>
        </w:r>
      </w:ins>
      <w:ins w:id="741" w:author="Myslinski, Jason (J.S.)" w:date="2016-05-03T11:04:00Z">
        <w:r>
          <w:rPr>
            <w:rFonts w:cs="Arial"/>
          </w:rPr>
          <w:t xml:space="preserve">programs </w:t>
        </w:r>
      </w:ins>
      <w:ins w:id="742" w:author="Myslinski, Jason (J.S.)" w:date="2016-05-03T10:37:00Z">
        <w:r>
          <w:rPr>
            <w:rFonts w:cs="Arial"/>
          </w:rPr>
          <w:t>(Disp_LangSel.St 5 bit signal and Disp_LangSel2.St 7 bit signal) then the receiver of those signals will need to have a configuration</w:t>
        </w:r>
      </w:ins>
      <w:ins w:id="743" w:author="Myslinski, Jason (J.S.)" w:date="2016-05-03T11:02:00Z">
        <w:r>
          <w:rPr>
            <w:rFonts w:cs="Arial"/>
          </w:rPr>
          <w:t xml:space="preserve"> bit</w:t>
        </w:r>
      </w:ins>
      <w:ins w:id="744" w:author="Myslinski, Jason (J.S.)" w:date="2016-05-03T10:37:00Z">
        <w:r>
          <w:rPr>
            <w:rFonts w:cs="Arial"/>
          </w:rPr>
          <w:t xml:space="preserve"> such that only one</w:t>
        </w:r>
      </w:ins>
      <w:ins w:id="745" w:author="Myslinski, Jason (J.S.)" w:date="2016-05-03T10:36:00Z">
        <w:r>
          <w:rPr>
            <w:rFonts w:cs="Arial"/>
          </w:rPr>
          <w:t xml:space="preserve"> </w:t>
        </w:r>
      </w:ins>
      <w:ins w:id="746" w:author="Myslinski, Jason (J.S.)" w:date="2016-05-03T10:38:00Z">
        <w:r>
          <w:rPr>
            <w:rFonts w:cs="Arial"/>
          </w:rPr>
          <w:t>of the signals is can be used at a time</w:t>
        </w:r>
      </w:ins>
      <w:ins w:id="747" w:author="Myslinski, Jason (J.S.)" w:date="2016-05-03T11:03:00Z">
        <w:r>
          <w:rPr>
            <w:rFonts w:cs="Arial"/>
          </w:rPr>
          <w:t xml:space="preserve"> </w:t>
        </w:r>
      </w:ins>
      <w:ins w:id="748" w:author="Myslinski, Jason (J.S.)" w:date="2016-05-03T11:02:00Z">
        <w:r>
          <w:rPr>
            <w:rFonts w:cs="Arial"/>
          </w:rPr>
          <w:t>(ex. program X only uses Disp_LangSel2.st and program Y only uses Disp_LangSel.St)</w:t>
        </w:r>
      </w:ins>
      <w:ins w:id="749" w:author="Myslinski, Jason (J.S.)" w:date="2016-05-03T11:03:00Z">
        <w:r>
          <w:rPr>
            <w:rFonts w:cs="Arial"/>
          </w:rPr>
          <w:t>.</w:t>
        </w:r>
      </w:ins>
    </w:p>
    <w:p w:rsidR="00244C30" w:rsidRDefault="00244C30" w:rsidP="00244C30">
      <w:pPr>
        <w:rPr>
          <w:rFonts w:cs="Arial"/>
        </w:rPr>
      </w:pPr>
    </w:p>
    <w:p w:rsidR="00244C30" w:rsidRDefault="00244C30" w:rsidP="00244C30">
      <w:pPr>
        <w:rPr>
          <w:ins w:id="750" w:author="Myslinski, Jason (J.S.)" w:date="2016-04-26T08:52:00Z"/>
          <w:rFonts w:cs="Arial"/>
        </w:rPr>
      </w:pPr>
      <w:ins w:id="751" w:author="Myslinski, Jason (J.S.)" w:date="2016-04-25T09:46:00Z">
        <w:r>
          <w:rPr>
            <w:rFonts w:cs="Arial"/>
          </w:rPr>
          <w:t xml:space="preserve">The Cluster language status </w:t>
        </w:r>
      </w:ins>
      <w:ins w:id="752" w:author="Myslinski, Jason (J.S.)" w:date="2017-01-27T09:31:00Z">
        <w:r>
          <w:rPr>
            <w:rFonts w:cs="Arial"/>
          </w:rPr>
          <w:t xml:space="preserve">HS3 </w:t>
        </w:r>
      </w:ins>
      <w:ins w:id="753" w:author="Myslinski, Jason (J.S.)" w:date="2016-04-25T09:46:00Z">
        <w:r>
          <w:rPr>
            <w:rFonts w:cs="Arial"/>
          </w:rPr>
          <w:t xml:space="preserve">signal </w:t>
        </w:r>
      </w:ins>
      <w:ins w:id="754" w:author="Myslinski, Jason (J.S.)" w:date="2016-04-25T09:53:00Z">
        <w:r>
          <w:rPr>
            <w:rFonts w:cs="Arial"/>
          </w:rPr>
          <w:t>0x2FD Mc_VehLangUsrSel.St</w:t>
        </w:r>
      </w:ins>
      <w:ins w:id="755" w:author="Myslinski, Jason (J.S.)" w:date="2016-04-25T09:46:00Z">
        <w:r>
          <w:rPr>
            <w:rFonts w:cs="Arial"/>
          </w:rPr>
          <w:t xml:space="preserve"> is a 6 bit signal and is not currently maxed out</w:t>
        </w:r>
      </w:ins>
      <w:ins w:id="756" w:author="Myslinski, Jason (J.S.)" w:date="2016-04-25T09:48:00Z">
        <w:r>
          <w:rPr>
            <w:rFonts w:cs="Arial"/>
          </w:rPr>
          <w:t xml:space="preserve"> so there is only one Cluster language status signal at the time this was written</w:t>
        </w:r>
      </w:ins>
      <w:ins w:id="757" w:author="Myslinski, Jason (J.S.)" w:date="2016-04-25T09:46:00Z">
        <w:r>
          <w:rPr>
            <w:rFonts w:cs="Arial"/>
          </w:rPr>
          <w:t xml:space="preserve">. </w:t>
        </w:r>
      </w:ins>
    </w:p>
    <w:p w:rsidR="00244C30" w:rsidRDefault="00244C30" w:rsidP="00244C30">
      <w:pPr>
        <w:rPr>
          <w:ins w:id="758" w:author="Myslinski, Jason (J.S.)" w:date="2016-04-26T08:52:00Z"/>
          <w:rFonts w:cs="Arial"/>
        </w:rPr>
      </w:pPr>
    </w:p>
    <w:p w:rsidR="00244C30" w:rsidRDefault="00244C30" w:rsidP="00244C30">
      <w:pPr>
        <w:rPr>
          <w:ins w:id="759" w:author="Myslinski, Jason (J.S.)" w:date="2016-04-25T09:54:00Z"/>
          <w:rFonts w:cs="Arial"/>
        </w:rPr>
      </w:pPr>
      <w:ins w:id="760" w:author="Myslinski, Jason (J.S.)" w:date="2016-04-26T08:52:00Z">
        <w:r>
          <w:rPr>
            <w:rFonts w:cs="Arial"/>
          </w:rPr>
          <w:t xml:space="preserve">As a general practice if the receiving module just needs to receive one language status signal </w:t>
        </w:r>
      </w:ins>
      <w:ins w:id="761" w:author="Myslinski, Jason (J.S.)" w:date="2016-04-26T08:55:00Z">
        <w:r>
          <w:rPr>
            <w:rFonts w:cs="Arial"/>
          </w:rPr>
          <w:t>in a vehicle to know what language to be used</w:t>
        </w:r>
      </w:ins>
      <w:ins w:id="762" w:author="Myslinski, Jason (J.S.)" w:date="2016-04-26T08:52:00Z">
        <w:r>
          <w:rPr>
            <w:rFonts w:cs="Arial"/>
          </w:rPr>
          <w:t xml:space="preserve"> then the </w:t>
        </w:r>
      </w:ins>
      <w:ins w:id="763" w:author="Myslinski, Jason (J.S.)" w:date="2016-04-26T08:53:00Z">
        <w:r>
          <w:rPr>
            <w:rFonts w:cs="Arial"/>
          </w:rPr>
          <w:t xml:space="preserve">Cluster Mc_VehLangUsrSel.St signal should be used. </w:t>
        </w:r>
      </w:ins>
      <w:ins w:id="764" w:author="Myslinski, Jason (J.S.)" w:date="2016-04-26T08:54:00Z">
        <w:r>
          <w:rPr>
            <w:rFonts w:cs="Arial"/>
          </w:rPr>
          <w:t xml:space="preserve"> </w:t>
        </w:r>
      </w:ins>
    </w:p>
    <w:p w:rsidR="00244C30" w:rsidRDefault="00244C30" w:rsidP="00244C30">
      <w:pPr>
        <w:rPr>
          <w:ins w:id="765" w:author="Myslinski, Jason (J.S.)" w:date="2016-04-25T09:54:00Z"/>
          <w:rFonts w:cs="Arial"/>
        </w:rPr>
      </w:pPr>
    </w:p>
    <w:p w:rsidR="00244C30" w:rsidRDefault="00244C30" w:rsidP="00244C30">
      <w:pPr>
        <w:rPr>
          <w:ins w:id="766" w:author="Myslinski, Jason (J.S.)" w:date="2016-04-25T09:50:00Z"/>
          <w:rFonts w:cs="Arial"/>
        </w:rPr>
      </w:pPr>
      <w:ins w:id="767" w:author="Myslinski, Jason (J.S.)" w:date="2016-04-25T09:54:00Z">
        <w:r>
          <w:rPr>
            <w:rFonts w:cs="Arial"/>
          </w:rPr>
          <w:t>Reference the CAN dB for the latest and in case any conflict in signal name</w:t>
        </w:r>
      </w:ins>
      <w:ins w:id="768" w:author="Myslinski, Jason (J.S.)" w:date="2016-04-25T09:55:00Z">
        <w:r>
          <w:rPr>
            <w:rFonts w:cs="Arial"/>
          </w:rPr>
          <w:t>s</w:t>
        </w:r>
      </w:ins>
      <w:ins w:id="769" w:author="Myslinski, Jason (J.S.)" w:date="2016-04-25T09:54:00Z">
        <w:r>
          <w:rPr>
            <w:rFonts w:cs="Arial"/>
          </w:rPr>
          <w:t xml:space="preserve"> the CAN dB takes precedent</w:t>
        </w:r>
      </w:ins>
      <w:ins w:id="770" w:author="Myslinski, Jason (J.S.)" w:date="2016-04-25T09:53:00Z">
        <w:r>
          <w:rPr>
            <w:rFonts w:cs="Arial"/>
          </w:rPr>
          <w:t>.</w:t>
        </w:r>
      </w:ins>
      <w:ins w:id="771" w:author="Myslinski, Jason (J.S.)" w:date="2016-04-25T09:54:00Z">
        <w:r>
          <w:rPr>
            <w:rFonts w:cs="Arial"/>
          </w:rPr>
          <w:t xml:space="preserve">  </w:t>
        </w:r>
      </w:ins>
    </w:p>
    <w:p w:rsidR="00244C30" w:rsidRDefault="00244C30" w:rsidP="00244C30">
      <w:pPr>
        <w:rPr>
          <w:ins w:id="772" w:author="Myslinski, Jason (J.S.)" w:date="2016-04-25T09:50:00Z"/>
          <w:rFonts w:cs="Arial"/>
        </w:rPr>
      </w:pPr>
    </w:p>
    <w:p w:rsidR="00244C30" w:rsidRPr="002732DD" w:rsidRDefault="00244C30" w:rsidP="00244C30">
      <w:pPr>
        <w:rPr>
          <w:rFonts w:cs="Arial"/>
        </w:rPr>
      </w:pPr>
    </w:p>
    <w:p w:rsidR="00244C30" w:rsidRDefault="00244C30" w:rsidP="00244C30">
      <w:pPr>
        <w:pStyle w:val="Heading3"/>
      </w:pPr>
      <w:bookmarkStart w:id="773" w:name="_Toc35508945"/>
      <w:r>
        <w:t>Use Cases</w:t>
      </w:r>
      <w:bookmarkEnd w:id="773"/>
    </w:p>
    <w:p w:rsidR="00244C30" w:rsidRDefault="00244C30" w:rsidP="00244C30">
      <w:pPr>
        <w:pStyle w:val="Heading4"/>
      </w:pPr>
      <w:r>
        <w:t>VS-UC-REQ-025207/B-Set Language (TcSE ROIN-290599)</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244C30"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6D7461" w:rsidRDefault="00244C30">
            <w:pPr>
              <w:rPr>
                <w:rFonts w:cs="Arial"/>
                <w:b/>
              </w:rPr>
            </w:pPr>
            <w:r w:rsidRPr="006D7461">
              <w:rPr>
                <w:rFonts w:cs="Arial"/>
                <w:b/>
              </w:rPr>
              <w:t>Actors</w:t>
            </w:r>
          </w:p>
        </w:tc>
        <w:tc>
          <w:tcPr>
            <w:tcW w:w="7000" w:type="dxa"/>
            <w:tcBorders>
              <w:top w:val="single" w:sz="4" w:space="0" w:color="auto"/>
              <w:left w:val="single" w:sz="4" w:space="0" w:color="auto"/>
              <w:bottom w:val="single" w:sz="4" w:space="0" w:color="auto"/>
              <w:right w:val="single" w:sz="4" w:space="0" w:color="auto"/>
            </w:tcBorders>
            <w:hideMark/>
          </w:tcPr>
          <w:p w:rsidR="00244C30" w:rsidRPr="006D7461" w:rsidRDefault="00244C30">
            <w:pPr>
              <w:rPr>
                <w:rFonts w:cs="Arial"/>
              </w:rPr>
            </w:pPr>
            <w:r w:rsidRPr="006D7461">
              <w:rPr>
                <w:rFonts w:cs="Arial"/>
              </w:rPr>
              <w:t>Vehicle Occupant</w:t>
            </w:r>
          </w:p>
        </w:tc>
      </w:tr>
      <w:tr w:rsidR="00244C30"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6D7461" w:rsidRDefault="00244C30">
            <w:pPr>
              <w:rPr>
                <w:rFonts w:cs="Arial"/>
                <w:b/>
              </w:rPr>
            </w:pPr>
            <w:r w:rsidRPr="006D7461">
              <w:rPr>
                <w:rFonts w:cs="Arial"/>
                <w:b/>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244C30" w:rsidRPr="006D7461" w:rsidRDefault="00244C30">
            <w:pPr>
              <w:rPr>
                <w:rFonts w:cs="Arial"/>
              </w:rPr>
            </w:pPr>
            <w:r w:rsidRPr="006D7461">
              <w:rPr>
                <w:rFonts w:cs="Arial"/>
              </w:rPr>
              <w:t>Infotainment System is On.</w:t>
            </w:r>
          </w:p>
          <w:p w:rsidR="00244C30" w:rsidRPr="006D7461" w:rsidRDefault="00244C30">
            <w:pPr>
              <w:rPr>
                <w:ins w:id="774" w:author="Myslinski, Jason (J.S.)" w:date="2015-02-04T13:29:00Z"/>
                <w:rFonts w:cs="Arial"/>
              </w:rPr>
            </w:pPr>
            <w:del w:id="775" w:author="Myslinski, Jason (J.S.)" w:date="2015-02-04T13:29:00Z">
              <w:r w:rsidRPr="006D7461" w:rsidDel="006D7461">
                <w:rPr>
                  <w:rFonts w:cs="Arial"/>
                </w:rPr>
                <w:delText>Language Setting is not currently set to {Language X}.</w:delText>
              </w:r>
            </w:del>
          </w:p>
          <w:p w:rsidR="00244C30" w:rsidRPr="006D7461" w:rsidRDefault="00244C30">
            <w:pPr>
              <w:rPr>
                <w:ins w:id="776" w:author="Myslinski, Jason (J.S.)" w:date="2015-02-04T13:29:00Z"/>
                <w:rFonts w:cs="Arial"/>
              </w:rPr>
            </w:pPr>
          </w:p>
          <w:p w:rsidR="00244C30" w:rsidRPr="006D7461" w:rsidRDefault="00244C30" w:rsidP="00244C30">
            <w:pPr>
              <w:rPr>
                <w:ins w:id="777" w:author="Myslinski, Jason (J.S.)" w:date="2015-02-04T13:29:00Z"/>
                <w:rFonts w:cs="Arial"/>
                <w:color w:val="FF0000"/>
                <w:rPrChange w:id="778" w:author="Myslinski, Jason (J.S.)" w:date="2015-02-04T13:31:00Z">
                  <w:rPr>
                    <w:ins w:id="779" w:author="Myslinski, Jason (J.S.)" w:date="2015-02-04T13:29:00Z"/>
                    <w:rFonts w:cs="Arial"/>
                    <w:color w:val="FF0000"/>
                    <w:highlight w:val="cyan"/>
                  </w:rPr>
                </w:rPrChange>
              </w:rPr>
            </w:pPr>
            <w:ins w:id="780" w:author="Myslinski, Jason (J.S.)" w:date="2015-02-04T13:29:00Z">
              <w:r w:rsidRPr="006D7461">
                <w:rPr>
                  <w:rFonts w:cs="Arial"/>
                  <w:color w:val="FF0000"/>
                  <w:rPrChange w:id="781" w:author="Myslinski, Jason (J.S.)" w:date="2015-02-04T13:31:00Z">
                    <w:rPr>
                      <w:rFonts w:cs="Arial"/>
                      <w:color w:val="FF0000"/>
                      <w:highlight w:val="cyan"/>
                    </w:rPr>
                  </w:rPrChange>
                </w:rPr>
                <w:t>Vehicle Setting Client A (ex Cluster display) can support Language Y.</w:t>
              </w:r>
            </w:ins>
          </w:p>
          <w:p w:rsidR="00244C30" w:rsidRPr="006D7461" w:rsidRDefault="00244C30" w:rsidP="00244C30">
            <w:pPr>
              <w:rPr>
                <w:ins w:id="782" w:author="Myslinski, Jason (J.S.)" w:date="2015-02-04T13:29:00Z"/>
                <w:rFonts w:cs="Arial"/>
                <w:color w:val="FF0000"/>
                <w:rPrChange w:id="783" w:author="Myslinski, Jason (J.S.)" w:date="2015-02-04T13:31:00Z">
                  <w:rPr>
                    <w:ins w:id="784" w:author="Myslinski, Jason (J.S.)" w:date="2015-02-04T13:29:00Z"/>
                    <w:rFonts w:cs="Arial"/>
                    <w:color w:val="FF0000"/>
                    <w:highlight w:val="cyan"/>
                  </w:rPr>
                </w:rPrChange>
              </w:rPr>
            </w:pPr>
          </w:p>
          <w:p w:rsidR="00244C30" w:rsidRPr="006D7461" w:rsidRDefault="00244C30" w:rsidP="00244C30">
            <w:pPr>
              <w:rPr>
                <w:ins w:id="785" w:author="Myslinski, Jason (J.S.)" w:date="2015-02-04T13:29:00Z"/>
                <w:rFonts w:cs="Arial"/>
                <w:color w:val="FF0000"/>
              </w:rPr>
            </w:pPr>
            <w:ins w:id="786" w:author="Myslinski, Jason (J.S.)" w:date="2015-02-04T13:29:00Z">
              <w:r w:rsidRPr="006D7461">
                <w:rPr>
                  <w:rFonts w:cs="Arial"/>
                  <w:color w:val="FF0000"/>
                  <w:rPrChange w:id="787" w:author="Myslinski, Jason (J.S.)" w:date="2015-02-04T13:31:00Z">
                    <w:rPr>
                      <w:rFonts w:cs="Arial"/>
                      <w:color w:val="FF0000"/>
                      <w:highlight w:val="cyan"/>
                    </w:rPr>
                  </w:rPrChange>
                </w:rPr>
                <w:t>Vehicle Setting Client B (ex Centerstack display) can support Language Y.</w:t>
              </w:r>
            </w:ins>
          </w:p>
          <w:p w:rsidR="00244C30" w:rsidRPr="006D7461" w:rsidRDefault="00244C30" w:rsidP="00244C30">
            <w:pPr>
              <w:rPr>
                <w:ins w:id="788" w:author="Myslinski, Jason (J.S.)" w:date="2015-02-04T13:29:00Z"/>
                <w:rFonts w:cs="Arial"/>
                <w:color w:val="FF0000"/>
              </w:rPr>
            </w:pPr>
          </w:p>
          <w:p w:rsidR="00244C30" w:rsidRPr="006D7461" w:rsidRDefault="00244C30" w:rsidP="00244C30">
            <w:pPr>
              <w:rPr>
                <w:ins w:id="789" w:author="Myslinski, Jason (J.S.)" w:date="2015-02-04T13:29:00Z"/>
                <w:rFonts w:cs="Arial"/>
                <w:color w:val="FF0000"/>
              </w:rPr>
            </w:pPr>
            <w:ins w:id="790" w:author="Myslinski, Jason (J.S.)" w:date="2015-02-04T13:29:00Z">
              <w:r w:rsidRPr="006D7461">
                <w:rPr>
                  <w:rFonts w:cs="Arial"/>
                  <w:color w:val="FF0000"/>
                  <w:rPrChange w:id="791" w:author="Myslinski, Jason (J.S.)" w:date="2015-02-04T13:31:00Z">
                    <w:rPr>
                      <w:rFonts w:cs="Arial"/>
                      <w:color w:val="FF0000"/>
                      <w:highlight w:val="cyan"/>
                    </w:rPr>
                  </w:rPrChange>
                </w:rPr>
                <w:t>Language X is active on both Vehicle Setting Client A and Vehicle Setting Client B displays.</w:t>
              </w:r>
            </w:ins>
          </w:p>
          <w:p w:rsidR="00244C30" w:rsidRPr="006D7461" w:rsidRDefault="00244C30">
            <w:pPr>
              <w:rPr>
                <w:rFonts w:cs="Arial"/>
              </w:rPr>
            </w:pPr>
          </w:p>
        </w:tc>
      </w:tr>
      <w:tr w:rsidR="00244C30"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6D7461" w:rsidRDefault="00244C30">
            <w:pPr>
              <w:rPr>
                <w:rFonts w:cs="Arial"/>
                <w:b/>
              </w:rPr>
            </w:pPr>
            <w:r w:rsidRPr="006D7461">
              <w:rPr>
                <w:rFonts w:cs="Arial"/>
                <w:b/>
              </w:rPr>
              <w:t>Scenario Description</w:t>
            </w:r>
          </w:p>
        </w:tc>
        <w:tc>
          <w:tcPr>
            <w:tcW w:w="7000" w:type="dxa"/>
            <w:tcBorders>
              <w:top w:val="single" w:sz="4" w:space="0" w:color="auto"/>
              <w:left w:val="single" w:sz="4" w:space="0" w:color="auto"/>
              <w:bottom w:val="single" w:sz="4" w:space="0" w:color="auto"/>
              <w:right w:val="single" w:sz="4" w:space="0" w:color="auto"/>
            </w:tcBorders>
            <w:hideMark/>
          </w:tcPr>
          <w:p w:rsidR="00244C30" w:rsidRPr="006D7461" w:rsidRDefault="00244C30">
            <w:pPr>
              <w:rPr>
                <w:ins w:id="792" w:author="Myslinski, Jason (J.S.)" w:date="2015-02-04T13:29:00Z"/>
                <w:rFonts w:cs="Arial"/>
              </w:rPr>
            </w:pPr>
            <w:del w:id="793" w:author="Myslinski, Jason (J.S.)" w:date="2015-02-04T13:29:00Z">
              <w:r w:rsidRPr="006D7461" w:rsidDel="006D7461">
                <w:rPr>
                  <w:rFonts w:cs="Arial"/>
                </w:rPr>
                <w:delText>User selects {Language X}.via the HMI.</w:delText>
              </w:r>
            </w:del>
          </w:p>
          <w:p w:rsidR="00244C30" w:rsidRPr="006D7461" w:rsidRDefault="00244C30">
            <w:pPr>
              <w:rPr>
                <w:ins w:id="794" w:author="Myslinski, Jason (J.S.)" w:date="2015-02-04T13:29:00Z"/>
                <w:rFonts w:cs="Arial"/>
              </w:rPr>
            </w:pPr>
          </w:p>
          <w:p w:rsidR="00244C30" w:rsidRPr="006D7461" w:rsidRDefault="00244C30" w:rsidP="00244C30">
            <w:pPr>
              <w:rPr>
                <w:ins w:id="795" w:author="Myslinski, Jason (J.S.)" w:date="2015-02-04T13:30:00Z"/>
                <w:rFonts w:cs="Arial"/>
                <w:color w:val="FF0000"/>
                <w:rPrChange w:id="796" w:author="Myslinski, Jason (J.S.)" w:date="2015-02-04T13:31:00Z">
                  <w:rPr>
                    <w:ins w:id="797" w:author="Myslinski, Jason (J.S.)" w:date="2015-02-04T13:30:00Z"/>
                    <w:rFonts w:cs="Arial"/>
                    <w:color w:val="FF0000"/>
                    <w:highlight w:val="cyan"/>
                  </w:rPr>
                </w:rPrChange>
              </w:rPr>
            </w:pPr>
            <w:ins w:id="798" w:author="Myslinski, Jason (J.S.)" w:date="2015-02-04T13:29:00Z">
              <w:r w:rsidRPr="006D7461">
                <w:rPr>
                  <w:rFonts w:cs="Arial"/>
                  <w:color w:val="FF0000"/>
                  <w:rPrChange w:id="799" w:author="Myslinski, Jason (J.S.)" w:date="2015-02-04T13:31:00Z">
                    <w:rPr>
                      <w:rFonts w:cs="Arial"/>
                      <w:color w:val="FF0000"/>
                      <w:highlight w:val="cyan"/>
                    </w:rPr>
                  </w:rPrChange>
                </w:rPr>
                <w:t xml:space="preserve">User selects {Language </w:t>
              </w:r>
            </w:ins>
            <w:ins w:id="800" w:author="Myslinski, Jason (J.S.)" w:date="2015-02-04T13:34:00Z">
              <w:r>
                <w:rPr>
                  <w:rFonts w:cs="Arial"/>
                  <w:color w:val="FF0000"/>
                </w:rPr>
                <w:t>Y</w:t>
              </w:r>
            </w:ins>
            <w:ins w:id="801" w:author="Myslinski, Jason (J.S.)" w:date="2015-02-04T13:29:00Z">
              <w:r w:rsidRPr="006D7461">
                <w:rPr>
                  <w:rFonts w:cs="Arial"/>
                  <w:color w:val="FF0000"/>
                  <w:rPrChange w:id="802" w:author="Myslinski, Jason (J.S.)" w:date="2015-02-04T13:31:00Z">
                    <w:rPr>
                      <w:rFonts w:cs="Arial"/>
                      <w:color w:val="FF0000"/>
                      <w:highlight w:val="cyan"/>
                    </w:rPr>
                  </w:rPrChange>
                </w:rPr>
                <w:t xml:space="preserve">} via the Vehicle Setting Client </w:t>
              </w:r>
            </w:ins>
            <w:ins w:id="803" w:author="Myslinski, Jason (J.S.)" w:date="2015-02-04T13:32:00Z">
              <w:r>
                <w:rPr>
                  <w:rFonts w:cs="Arial"/>
                  <w:color w:val="FF0000"/>
                </w:rPr>
                <w:t>A</w:t>
              </w:r>
            </w:ins>
            <w:ins w:id="804" w:author="Myslinski, Jason (J.S.)" w:date="2015-02-04T13:29:00Z">
              <w:r w:rsidRPr="006D7461">
                <w:rPr>
                  <w:rFonts w:cs="Arial"/>
                  <w:color w:val="FF0000"/>
                  <w:rPrChange w:id="805" w:author="Myslinski, Jason (J.S.)" w:date="2015-02-04T13:31:00Z">
                    <w:rPr>
                      <w:rFonts w:cs="Arial"/>
                      <w:color w:val="FF0000"/>
                      <w:highlight w:val="cyan"/>
                    </w:rPr>
                  </w:rPrChange>
                </w:rPr>
                <w:t xml:space="preserve"> </w:t>
              </w:r>
            </w:ins>
            <w:ins w:id="806" w:author="Myslinski, Jason (J.S.)" w:date="2015-02-04T13:30:00Z">
              <w:r w:rsidRPr="006D7461">
                <w:rPr>
                  <w:rFonts w:cs="Arial"/>
                  <w:color w:val="FF0000"/>
                  <w:rPrChange w:id="807" w:author="Myslinski, Jason (J.S.)" w:date="2015-02-04T13:31:00Z">
                    <w:rPr>
                      <w:rFonts w:cs="Arial"/>
                      <w:color w:val="FF0000"/>
                      <w:highlight w:val="cyan"/>
                    </w:rPr>
                  </w:rPrChange>
                </w:rPr>
                <w:t xml:space="preserve">HMI </w:t>
              </w:r>
            </w:ins>
          </w:p>
          <w:p w:rsidR="00244C30" w:rsidRPr="004D2C44" w:rsidRDefault="00244C30">
            <w:pPr>
              <w:numPr>
                <w:ilvl w:val="0"/>
                <w:numId w:val="324"/>
              </w:numPr>
              <w:rPr>
                <w:ins w:id="808" w:author="Myslinski, Jason (J.S.)" w:date="2015-02-04T13:29:00Z"/>
                <w:rFonts w:cs="Arial"/>
                <w:color w:val="FF0000"/>
                <w:rPrChange w:id="809" w:author="Myslinski, Jason (J.S.)" w:date="2015-02-04T13:34:00Z">
                  <w:rPr>
                    <w:ins w:id="810" w:author="Myslinski, Jason (J.S.)" w:date="2015-02-04T13:29:00Z"/>
                  </w:rPr>
                </w:rPrChange>
              </w:rPr>
              <w:pPrChange w:id="811" w:author="Myslinski, Jason (J.S.)" w:date="2015-02-04T13:30:00Z">
                <w:pPr/>
              </w:pPrChange>
            </w:pPr>
            <w:ins w:id="812" w:author="Myslinski, Jason (J.S.)" w:date="2015-02-04T13:30:00Z">
              <w:r w:rsidRPr="004D2C44">
                <w:rPr>
                  <w:rFonts w:cs="Arial"/>
                  <w:color w:val="FF0000"/>
                  <w:rPrChange w:id="813" w:author="Myslinski, Jason (J.S.)" w:date="2015-02-04T13:34:00Z">
                    <w:rPr>
                      <w:highlight w:val="cyan"/>
                    </w:rPr>
                  </w:rPrChange>
                </w:rPr>
                <w:t xml:space="preserve">the Vehicle Settings Client </w:t>
              </w:r>
            </w:ins>
            <w:ins w:id="814" w:author="Myslinski, Jason (J.S.)" w:date="2015-02-04T13:33:00Z">
              <w:r w:rsidRPr="004D2C44">
                <w:rPr>
                  <w:rFonts w:cs="Arial"/>
                  <w:color w:val="FF0000"/>
                </w:rPr>
                <w:t>A</w:t>
              </w:r>
            </w:ins>
            <w:ins w:id="815" w:author="Myslinski, Jason (J.S.)" w:date="2015-02-04T13:31:00Z">
              <w:r w:rsidRPr="004D2C44">
                <w:rPr>
                  <w:rFonts w:cs="Arial"/>
                  <w:color w:val="FF0000"/>
                  <w:rPrChange w:id="816" w:author="Myslinski, Jason (J.S.)" w:date="2015-02-04T13:34:00Z">
                    <w:rPr>
                      <w:rFonts w:cs="Arial"/>
                      <w:color w:val="FF0000"/>
                      <w:highlight w:val="cyan"/>
                    </w:rPr>
                  </w:rPrChange>
                </w:rPr>
                <w:t xml:space="preserve"> </w:t>
              </w:r>
            </w:ins>
            <w:ins w:id="817" w:author="Myslinski, Jason (J.S.)" w:date="2015-02-04T13:29:00Z">
              <w:r w:rsidRPr="004D2C44">
                <w:rPr>
                  <w:rFonts w:cs="Arial"/>
                  <w:color w:val="FF0000"/>
                  <w:rPrChange w:id="818" w:author="Myslinski, Jason (J.S.)" w:date="2015-02-04T13:34:00Z">
                    <w:rPr>
                      <w:highlight w:val="cyan"/>
                    </w:rPr>
                  </w:rPrChange>
                </w:rPr>
                <w:t>requests Language Y</w:t>
              </w:r>
            </w:ins>
            <w:ins w:id="819" w:author="Myslinski, Jason (J.S.)" w:date="2015-02-04T13:31:00Z">
              <w:r w:rsidRPr="004D2C44">
                <w:rPr>
                  <w:rFonts w:cs="Arial"/>
                  <w:color w:val="FF0000"/>
                </w:rPr>
                <w:t xml:space="preserve"> from the Vehicle Language Server </w:t>
              </w:r>
            </w:ins>
            <w:ins w:id="820" w:author="Myslinski, Jason (J.S.)" w:date="2015-02-04T13:33:00Z">
              <w:r w:rsidRPr="004D2C44">
                <w:rPr>
                  <w:rFonts w:cs="Arial"/>
                  <w:color w:val="FF0000"/>
                </w:rPr>
                <w:t>B</w:t>
              </w:r>
            </w:ins>
            <w:ins w:id="821" w:author="Myslinski, Jason (J.S.)" w:date="2015-02-04T13:31:00Z">
              <w:r w:rsidRPr="004D2C44">
                <w:rPr>
                  <w:rFonts w:cs="Arial"/>
                  <w:color w:val="FF0000"/>
                </w:rPr>
                <w:t xml:space="preserve"> (ex. </w:t>
              </w:r>
            </w:ins>
            <w:ins w:id="822" w:author="Myslinski, Jason (J.S.)" w:date="2015-02-04T13:33:00Z">
              <w:r w:rsidRPr="004D2C44">
                <w:rPr>
                  <w:rFonts w:cs="Arial"/>
                  <w:color w:val="FF0000"/>
                </w:rPr>
                <w:t>Centerstack</w:t>
              </w:r>
            </w:ins>
            <w:ins w:id="823" w:author="Myslinski, Jason (J.S.)" w:date="2015-02-04T13:31:00Z">
              <w:r w:rsidRPr="004D2C44">
                <w:rPr>
                  <w:rFonts w:cs="Arial"/>
                  <w:color w:val="FF0000"/>
                </w:rPr>
                <w:t xml:space="preserve"> display)</w:t>
              </w:r>
            </w:ins>
          </w:p>
          <w:p w:rsidR="00244C30" w:rsidRPr="006D7461" w:rsidRDefault="00244C30">
            <w:pPr>
              <w:rPr>
                <w:rFonts w:cs="Arial"/>
              </w:rPr>
            </w:pPr>
          </w:p>
        </w:tc>
      </w:tr>
      <w:tr w:rsidR="00244C30"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6D7461" w:rsidRDefault="00244C30">
            <w:pPr>
              <w:rPr>
                <w:rFonts w:cs="Arial"/>
                <w:b/>
              </w:rPr>
            </w:pPr>
            <w:r w:rsidRPr="006D7461">
              <w:rPr>
                <w:rFonts w:cs="Arial"/>
                <w:b/>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244C30" w:rsidRPr="006D7461" w:rsidRDefault="00244C30">
            <w:pPr>
              <w:rPr>
                <w:ins w:id="824" w:author="Myslinski, Jason (J.S.)" w:date="2015-02-04T13:31:00Z"/>
                <w:rFonts w:cs="Arial"/>
              </w:rPr>
            </w:pPr>
            <w:del w:id="825" w:author="Myslinski, Jason (J.S.)" w:date="2015-02-04T13:31:00Z">
              <w:r w:rsidRPr="006D7461" w:rsidDel="006D7461">
                <w:rPr>
                  <w:rFonts w:cs="Arial"/>
                </w:rPr>
                <w:delText>HMI is updated to {Language X}.</w:delText>
              </w:r>
            </w:del>
          </w:p>
          <w:p w:rsidR="00244C30" w:rsidRPr="006D7461" w:rsidRDefault="00244C30">
            <w:pPr>
              <w:rPr>
                <w:ins w:id="826" w:author="Myslinski, Jason (J.S.)" w:date="2015-02-04T13:31:00Z"/>
                <w:rFonts w:cs="Arial"/>
              </w:rPr>
            </w:pPr>
          </w:p>
          <w:p w:rsidR="00244C30" w:rsidRPr="006D7461" w:rsidRDefault="00244C30" w:rsidP="00244C30">
            <w:pPr>
              <w:rPr>
                <w:ins w:id="827" w:author="Myslinski, Jason (J.S.)" w:date="2015-02-04T13:32:00Z"/>
                <w:rFonts w:cs="Arial"/>
                <w:color w:val="FF0000"/>
                <w:rPrChange w:id="828" w:author="Myslinski, Jason (J.S.)" w:date="2015-02-04T13:32:00Z">
                  <w:rPr>
                    <w:ins w:id="829" w:author="Myslinski, Jason (J.S.)" w:date="2015-02-04T13:32:00Z"/>
                    <w:rFonts w:cs="Arial"/>
                    <w:color w:val="FF0000"/>
                    <w:highlight w:val="cyan"/>
                  </w:rPr>
                </w:rPrChange>
              </w:rPr>
            </w:pPr>
            <w:ins w:id="830" w:author="Myslinski, Jason (J.S.)" w:date="2015-02-04T13:32:00Z">
              <w:r w:rsidRPr="006D7461">
                <w:rPr>
                  <w:rFonts w:cs="Arial"/>
                  <w:color w:val="FF0000"/>
                  <w:rPrChange w:id="831" w:author="Myslinski, Jason (J.S.)" w:date="2015-02-04T13:32:00Z">
                    <w:rPr>
                      <w:rFonts w:cs="Arial"/>
                      <w:color w:val="FF0000"/>
                      <w:highlight w:val="cyan"/>
                    </w:rPr>
                  </w:rPrChange>
                </w:rPr>
                <w:t xml:space="preserve">Vehicle Setting Client A {updates display A </w:t>
              </w:r>
            </w:ins>
            <w:ins w:id="832" w:author="Myslinski, Jason (J.S.)" w:date="2015-02-04T13:34:00Z">
              <w:r>
                <w:rPr>
                  <w:rFonts w:cs="Arial"/>
                  <w:color w:val="FF0000"/>
                </w:rPr>
                <w:t xml:space="preserve">HMI </w:t>
              </w:r>
            </w:ins>
            <w:ins w:id="833" w:author="Myslinski, Jason (J.S.)" w:date="2015-02-04T13:32:00Z">
              <w:r w:rsidRPr="006D7461">
                <w:rPr>
                  <w:rFonts w:cs="Arial"/>
                  <w:color w:val="FF0000"/>
                  <w:rPrChange w:id="834" w:author="Myslinski, Jason (J.S.)" w:date="2015-02-04T13:32:00Z">
                    <w:rPr>
                      <w:rFonts w:cs="Arial"/>
                      <w:color w:val="FF0000"/>
                      <w:highlight w:val="cyan"/>
                    </w:rPr>
                  </w:rPrChange>
                </w:rPr>
                <w:t xml:space="preserve">to Language Y} </w:t>
              </w:r>
            </w:ins>
          </w:p>
          <w:p w:rsidR="00244C30" w:rsidRPr="006D7461" w:rsidRDefault="00244C30" w:rsidP="00244C30">
            <w:pPr>
              <w:rPr>
                <w:ins w:id="835" w:author="Myslinski, Jason (J.S.)" w:date="2015-02-04T13:32:00Z"/>
                <w:rFonts w:cs="Arial"/>
              </w:rPr>
            </w:pPr>
          </w:p>
          <w:p w:rsidR="00244C30" w:rsidRPr="006D7461" w:rsidRDefault="00244C30" w:rsidP="00244C30">
            <w:pPr>
              <w:rPr>
                <w:ins w:id="836" w:author="Myslinski, Jason (J.S.)" w:date="2015-02-04T13:32:00Z"/>
                <w:rFonts w:cs="Arial"/>
                <w:color w:val="FF0000"/>
                <w:rPrChange w:id="837" w:author="Myslinski, Jason (J.S.)" w:date="2015-02-04T13:32:00Z">
                  <w:rPr>
                    <w:ins w:id="838" w:author="Myslinski, Jason (J.S.)" w:date="2015-02-04T13:32:00Z"/>
                    <w:rFonts w:cs="Arial"/>
                    <w:color w:val="FF0000"/>
                    <w:highlight w:val="cyan"/>
                  </w:rPr>
                </w:rPrChange>
              </w:rPr>
            </w:pPr>
            <w:ins w:id="839" w:author="Myslinski, Jason (J.S.)" w:date="2015-02-04T13:32:00Z">
              <w:r w:rsidRPr="006D7461">
                <w:rPr>
                  <w:rFonts w:cs="Arial"/>
                  <w:color w:val="FF0000"/>
                  <w:rPrChange w:id="840" w:author="Myslinski, Jason (J.S.)" w:date="2015-02-04T13:32:00Z">
                    <w:rPr>
                      <w:rFonts w:cs="Arial"/>
                      <w:color w:val="FF0000"/>
                      <w:highlight w:val="cyan"/>
                    </w:rPr>
                  </w:rPrChange>
                </w:rPr>
                <w:t>Vehicle Setting Client B {updates display B</w:t>
              </w:r>
            </w:ins>
            <w:ins w:id="841" w:author="Myslinski, Jason (J.S.)" w:date="2015-02-04T13:35:00Z">
              <w:r>
                <w:rPr>
                  <w:rFonts w:cs="Arial"/>
                  <w:color w:val="FF0000"/>
                </w:rPr>
                <w:t xml:space="preserve"> HMI</w:t>
              </w:r>
            </w:ins>
            <w:ins w:id="842" w:author="Myslinski, Jason (J.S.)" w:date="2015-02-04T13:32:00Z">
              <w:r w:rsidRPr="006D7461">
                <w:rPr>
                  <w:rFonts w:cs="Arial"/>
                  <w:color w:val="FF0000"/>
                  <w:rPrChange w:id="843" w:author="Myslinski, Jason (J.S.)" w:date="2015-02-04T13:32:00Z">
                    <w:rPr>
                      <w:rFonts w:cs="Arial"/>
                      <w:color w:val="FF0000"/>
                      <w:highlight w:val="cyan"/>
                    </w:rPr>
                  </w:rPrChange>
                </w:rPr>
                <w:t xml:space="preserve"> to Language Y} </w:t>
              </w:r>
            </w:ins>
          </w:p>
          <w:p w:rsidR="00244C30" w:rsidRPr="006D7461" w:rsidRDefault="00244C30">
            <w:pPr>
              <w:rPr>
                <w:ins w:id="844" w:author="Myslinski, Jason (J.S.)" w:date="2015-02-04T13:31:00Z"/>
                <w:rFonts w:cs="Arial"/>
              </w:rPr>
            </w:pPr>
          </w:p>
          <w:p w:rsidR="00244C30" w:rsidRPr="006D7461" w:rsidRDefault="00244C30">
            <w:pPr>
              <w:rPr>
                <w:rFonts w:cs="Arial"/>
              </w:rPr>
            </w:pPr>
          </w:p>
        </w:tc>
      </w:tr>
      <w:tr w:rsidR="00244C30"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6D7461" w:rsidRDefault="00244C30">
            <w:pPr>
              <w:rPr>
                <w:rFonts w:cs="Arial"/>
                <w:b/>
              </w:rPr>
            </w:pPr>
            <w:r w:rsidRPr="006D7461">
              <w:rPr>
                <w:rFonts w:cs="Arial"/>
                <w:b/>
              </w:rPr>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rsidR="00244C30" w:rsidRPr="006D7461" w:rsidRDefault="00244C30">
            <w:pPr>
              <w:rPr>
                <w:rFonts w:cs="Arial"/>
              </w:rPr>
            </w:pPr>
            <w:r w:rsidRPr="006D7461">
              <w:rPr>
                <w:rFonts w:cs="Arial"/>
              </w:rPr>
              <w:t>E1- VS-GUC-290600-Selected Language not available on both Displays</w:t>
            </w:r>
          </w:p>
        </w:tc>
      </w:tr>
      <w:tr w:rsidR="00244C30"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6D7461" w:rsidRDefault="00244C30">
            <w:pPr>
              <w:rPr>
                <w:rFonts w:cs="Arial"/>
                <w:b/>
              </w:rPr>
            </w:pPr>
            <w:r w:rsidRPr="006D7461">
              <w:rPr>
                <w:rFonts w:cs="Arial"/>
                <w:b/>
              </w:rPr>
              <w:t>Interfaces</w:t>
            </w:r>
          </w:p>
        </w:tc>
        <w:tc>
          <w:tcPr>
            <w:tcW w:w="7000" w:type="dxa"/>
            <w:tcBorders>
              <w:top w:val="single" w:sz="4" w:space="0" w:color="auto"/>
              <w:left w:val="single" w:sz="4" w:space="0" w:color="auto"/>
              <w:bottom w:val="single" w:sz="4" w:space="0" w:color="auto"/>
              <w:right w:val="single" w:sz="4" w:space="0" w:color="auto"/>
            </w:tcBorders>
            <w:hideMark/>
          </w:tcPr>
          <w:p w:rsidR="00244C30" w:rsidRPr="006D7461" w:rsidRDefault="00244C30">
            <w:pPr>
              <w:rPr>
                <w:rFonts w:cs="Arial"/>
              </w:rPr>
            </w:pPr>
            <w:r w:rsidRPr="006D7461">
              <w:rPr>
                <w:rFonts w:cs="Arial"/>
              </w:rPr>
              <w:t>G-HMI; SWC; CBI</w:t>
            </w:r>
          </w:p>
        </w:tc>
      </w:tr>
    </w:tbl>
    <w:p w:rsidR="00244C30" w:rsidRDefault="00244C30" w:rsidP="00244C30">
      <w:pPr>
        <w:pStyle w:val="Heading4"/>
      </w:pPr>
      <w:r>
        <w:lastRenderedPageBreak/>
        <w:t>VS-UC-REQ-025208/B-Selected Language not available on both Displays (TcSE ROIN-290600)</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6999"/>
      </w:tblGrid>
      <w:tr w:rsidR="00244C30">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Actors</w:t>
            </w:r>
          </w:p>
        </w:tc>
        <w:tc>
          <w:tcPr>
            <w:tcW w:w="6999"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Vehicle Occupant</w:t>
            </w:r>
          </w:p>
        </w:tc>
      </w:tr>
      <w:tr w:rsidR="00244C30">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Pre-conditions</w:t>
            </w:r>
          </w:p>
        </w:tc>
        <w:tc>
          <w:tcPr>
            <w:tcW w:w="6999" w:type="dxa"/>
            <w:tcBorders>
              <w:top w:val="single" w:sz="4" w:space="0" w:color="auto"/>
              <w:left w:val="single" w:sz="4" w:space="0" w:color="auto"/>
              <w:bottom w:val="single" w:sz="4" w:space="0" w:color="auto"/>
              <w:right w:val="single" w:sz="4" w:space="0" w:color="auto"/>
            </w:tcBorders>
            <w:hideMark/>
          </w:tcPr>
          <w:p w:rsidR="00244C30" w:rsidRPr="008116FB" w:rsidRDefault="00244C30">
            <w:pPr>
              <w:rPr>
                <w:ins w:id="845" w:author="Myslinski, Jason (J.S.)" w:date="2015-02-04T13:40:00Z"/>
                <w:rFonts w:cs="Arial"/>
              </w:rPr>
            </w:pPr>
            <w:r w:rsidRPr="008116FB">
              <w:rPr>
                <w:rFonts w:cs="Arial"/>
              </w:rPr>
              <w:t>Infotainment System is On.</w:t>
            </w:r>
          </w:p>
          <w:p w:rsidR="00244C30" w:rsidRPr="008116FB" w:rsidRDefault="00244C30">
            <w:pPr>
              <w:rPr>
                <w:rFonts w:cs="Arial"/>
              </w:rPr>
            </w:pPr>
          </w:p>
          <w:p w:rsidR="00244C30" w:rsidRPr="008116FB" w:rsidRDefault="00244C30">
            <w:pPr>
              <w:rPr>
                <w:ins w:id="846" w:author="Myslinski, Jason (J.S.)" w:date="2015-02-04T13:39:00Z"/>
                <w:rFonts w:cs="Arial"/>
              </w:rPr>
            </w:pPr>
            <w:del w:id="847" w:author="Myslinski, Jason (J.S.)" w:date="2015-02-04T13:39:00Z">
              <w:r w:rsidRPr="008116FB" w:rsidDel="00EC5A5B">
                <w:rPr>
                  <w:rFonts w:cs="Arial"/>
                </w:rPr>
                <w:delText>Language Setting is not currently set to {Language X}</w:delText>
              </w:r>
            </w:del>
          </w:p>
          <w:p w:rsidR="00244C30" w:rsidRPr="008116FB" w:rsidRDefault="00244C30">
            <w:pPr>
              <w:rPr>
                <w:ins w:id="848" w:author="Myslinski, Jason (J.S.)" w:date="2015-02-04T13:40:00Z"/>
                <w:rFonts w:cs="Arial"/>
              </w:rPr>
            </w:pPr>
          </w:p>
          <w:p w:rsidR="00244C30" w:rsidRPr="00BF0560" w:rsidRDefault="00244C30" w:rsidP="00244C30">
            <w:pPr>
              <w:rPr>
                <w:ins w:id="849" w:author="Myslinski, Jason (J.S.)" w:date="2015-02-04T13:40:00Z"/>
                <w:rFonts w:cs="Arial"/>
                <w:color w:val="FF0000"/>
                <w:rPrChange w:id="850" w:author="Myslinski, Jason (J.S.)" w:date="2015-02-04T15:29:00Z">
                  <w:rPr>
                    <w:ins w:id="851" w:author="Myslinski, Jason (J.S.)" w:date="2015-02-04T13:40:00Z"/>
                    <w:rFonts w:cs="Arial"/>
                    <w:color w:val="FF0000"/>
                    <w:highlight w:val="cyan"/>
                  </w:rPr>
                </w:rPrChange>
              </w:rPr>
            </w:pPr>
            <w:ins w:id="852" w:author="Myslinski, Jason (J.S.)" w:date="2015-02-04T13:40:00Z">
              <w:r w:rsidRPr="00BF0560">
                <w:rPr>
                  <w:rFonts w:cs="Arial"/>
                  <w:color w:val="FF0000"/>
                  <w:rPrChange w:id="853" w:author="Myslinski, Jason (J.S.)" w:date="2015-02-04T15:29:00Z">
                    <w:rPr>
                      <w:rFonts w:cs="Arial"/>
                      <w:color w:val="FF0000"/>
                      <w:highlight w:val="cyan"/>
                    </w:rPr>
                  </w:rPrChange>
                </w:rPr>
                <w:t>Vehicle Setting Client A (ex Cluster display) can NOT support Language Y.</w:t>
              </w:r>
            </w:ins>
          </w:p>
          <w:p w:rsidR="00244C30" w:rsidRPr="00BF0560" w:rsidRDefault="00244C30" w:rsidP="00244C30">
            <w:pPr>
              <w:rPr>
                <w:ins w:id="854" w:author="Myslinski, Jason (J.S.)" w:date="2015-02-04T13:40:00Z"/>
                <w:rFonts w:cs="Arial"/>
                <w:color w:val="FF0000"/>
                <w:rPrChange w:id="855" w:author="Myslinski, Jason (J.S.)" w:date="2015-02-04T15:29:00Z">
                  <w:rPr>
                    <w:ins w:id="856" w:author="Myslinski, Jason (J.S.)" w:date="2015-02-04T13:40:00Z"/>
                    <w:rFonts w:cs="Arial"/>
                    <w:color w:val="FF0000"/>
                    <w:highlight w:val="cyan"/>
                  </w:rPr>
                </w:rPrChange>
              </w:rPr>
            </w:pPr>
          </w:p>
          <w:p w:rsidR="00244C30" w:rsidRPr="00BF0560" w:rsidRDefault="00244C30" w:rsidP="00244C30">
            <w:pPr>
              <w:rPr>
                <w:ins w:id="857" w:author="Myslinski, Jason (J.S.)" w:date="2015-02-04T13:40:00Z"/>
                <w:rFonts w:cs="Arial"/>
                <w:color w:val="FF0000"/>
              </w:rPr>
            </w:pPr>
            <w:ins w:id="858" w:author="Myslinski, Jason (J.S.)" w:date="2015-02-04T13:40:00Z">
              <w:r w:rsidRPr="00BF0560">
                <w:rPr>
                  <w:rFonts w:cs="Arial"/>
                  <w:color w:val="FF0000"/>
                  <w:rPrChange w:id="859" w:author="Myslinski, Jason (J.S.)" w:date="2015-02-04T15:29:00Z">
                    <w:rPr>
                      <w:rFonts w:cs="Arial"/>
                      <w:color w:val="FF0000"/>
                      <w:highlight w:val="cyan"/>
                    </w:rPr>
                  </w:rPrChange>
                </w:rPr>
                <w:t>Vehicle Setting Client B (ex Centerstack display) can support Language Y</w:t>
              </w:r>
              <w:r w:rsidRPr="00BF0560">
                <w:rPr>
                  <w:rFonts w:cs="Arial"/>
                  <w:color w:val="FF0000"/>
                </w:rPr>
                <w:t>.</w:t>
              </w:r>
            </w:ins>
          </w:p>
          <w:p w:rsidR="00244C30" w:rsidRPr="00BF0560" w:rsidRDefault="00244C30" w:rsidP="00244C30">
            <w:pPr>
              <w:rPr>
                <w:ins w:id="860" w:author="Myslinski, Jason (J.S.)" w:date="2015-02-04T13:40:00Z"/>
                <w:rFonts w:cs="Arial"/>
                <w:color w:val="FF0000"/>
              </w:rPr>
            </w:pPr>
          </w:p>
          <w:p w:rsidR="00244C30" w:rsidRPr="008116FB" w:rsidRDefault="00244C30" w:rsidP="00244C30">
            <w:pPr>
              <w:rPr>
                <w:ins w:id="861" w:author="Myslinski, Jason (J.S.)" w:date="2015-02-04T13:40:00Z"/>
                <w:rFonts w:cs="Arial"/>
                <w:color w:val="FF0000"/>
              </w:rPr>
            </w:pPr>
            <w:ins w:id="862" w:author="Myslinski, Jason (J.S.)" w:date="2015-02-04T13:40:00Z">
              <w:r w:rsidRPr="00BF0560">
                <w:rPr>
                  <w:rFonts w:cs="Arial"/>
                  <w:color w:val="FF0000"/>
                  <w:rPrChange w:id="863" w:author="Myslinski, Jason (J.S.)" w:date="2015-02-04T15:29:00Z">
                    <w:rPr>
                      <w:rFonts w:cs="Arial"/>
                      <w:color w:val="FF0000"/>
                      <w:highlight w:val="cyan"/>
                    </w:rPr>
                  </w:rPrChange>
                </w:rPr>
                <w:t>Language X is active on both Vehicle Setting Client A and Vehicle Setting Client B displays</w:t>
              </w:r>
              <w:r w:rsidRPr="00BF0560">
                <w:rPr>
                  <w:rFonts w:cs="Arial"/>
                  <w:color w:val="FF0000"/>
                </w:rPr>
                <w:t>.</w:t>
              </w:r>
            </w:ins>
          </w:p>
          <w:p w:rsidR="00244C30" w:rsidRPr="008116FB" w:rsidRDefault="00244C30">
            <w:pPr>
              <w:rPr>
                <w:rFonts w:cs="Arial"/>
              </w:rPr>
            </w:pPr>
          </w:p>
        </w:tc>
      </w:tr>
      <w:tr w:rsidR="00244C30">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Scenario Description</w:t>
            </w:r>
          </w:p>
        </w:tc>
        <w:tc>
          <w:tcPr>
            <w:tcW w:w="6999" w:type="dxa"/>
            <w:tcBorders>
              <w:top w:val="single" w:sz="4" w:space="0" w:color="auto"/>
              <w:left w:val="single" w:sz="4" w:space="0" w:color="auto"/>
              <w:bottom w:val="single" w:sz="4" w:space="0" w:color="auto"/>
              <w:right w:val="single" w:sz="4" w:space="0" w:color="auto"/>
            </w:tcBorders>
            <w:hideMark/>
          </w:tcPr>
          <w:p w:rsidR="00244C30" w:rsidRPr="008116FB" w:rsidDel="008116FB" w:rsidRDefault="00244C30">
            <w:pPr>
              <w:rPr>
                <w:del w:id="864" w:author="Myslinski, Jason (J.S.)" w:date="2015-02-04T15:27:00Z"/>
                <w:rFonts w:cs="Arial"/>
              </w:rPr>
            </w:pPr>
            <w:del w:id="865" w:author="Myslinski, Jason (J.S.)" w:date="2015-02-04T15:27:00Z">
              <w:r w:rsidRPr="008116FB" w:rsidDel="008116FB">
                <w:rPr>
                  <w:rFonts w:cs="Arial"/>
                </w:rPr>
                <w:delText>The selected language is not available on the other display unit.</w:delText>
              </w:r>
            </w:del>
          </w:p>
          <w:p w:rsidR="00244C30" w:rsidRPr="008116FB" w:rsidDel="008116FB" w:rsidRDefault="00244C30">
            <w:pPr>
              <w:rPr>
                <w:del w:id="866" w:author="Myslinski, Jason (J.S.)" w:date="2015-02-04T15:27:00Z"/>
                <w:rFonts w:cs="Arial"/>
              </w:rPr>
            </w:pPr>
            <w:del w:id="867" w:author="Myslinski, Jason (J.S.)" w:date="2015-02-04T15:27:00Z">
              <w:r w:rsidRPr="008116FB" w:rsidDel="008116FB">
                <w:rPr>
                  <w:rFonts w:cs="Arial"/>
                </w:rPr>
                <w:delText>The selected language is not updated on the other display unit.</w:delText>
              </w:r>
            </w:del>
          </w:p>
          <w:p w:rsidR="00244C30" w:rsidRPr="008116FB" w:rsidDel="008116FB" w:rsidRDefault="00244C30">
            <w:pPr>
              <w:rPr>
                <w:del w:id="868" w:author="Myslinski, Jason (J.S.)" w:date="2015-02-04T15:27:00Z"/>
                <w:rFonts w:cs="Arial"/>
              </w:rPr>
            </w:pPr>
            <w:del w:id="869" w:author="Myslinski, Jason (J.S.)" w:date="2015-02-04T15:27:00Z">
              <w:r w:rsidRPr="008116FB" w:rsidDel="008116FB">
                <w:rPr>
                  <w:rFonts w:cs="Arial"/>
                </w:rPr>
                <w:delText>The selected language is {updated on display where change was requested} via HMI.</w:delText>
              </w:r>
            </w:del>
          </w:p>
          <w:p w:rsidR="00244C30" w:rsidRPr="008116FB" w:rsidRDefault="00244C30">
            <w:pPr>
              <w:rPr>
                <w:ins w:id="870" w:author="Myslinski, Jason (J.S.)" w:date="2015-02-04T15:27:00Z"/>
                <w:rFonts w:cs="Arial"/>
              </w:rPr>
            </w:pPr>
            <w:del w:id="871" w:author="Myslinski, Jason (J.S.)" w:date="2015-02-04T15:27:00Z">
              <w:r w:rsidRPr="008116FB" w:rsidDel="008116FB">
                <w:rPr>
                  <w:rFonts w:cs="Arial"/>
                </w:rPr>
                <w:delText>The HMI displays {other display not Supported Message}</w:delText>
              </w:r>
            </w:del>
          </w:p>
          <w:p w:rsidR="00244C30" w:rsidRPr="008116FB" w:rsidRDefault="00244C30">
            <w:pPr>
              <w:rPr>
                <w:ins w:id="872" w:author="Myslinski, Jason (J.S.)" w:date="2015-02-04T15:27:00Z"/>
                <w:rFonts w:cs="Arial"/>
              </w:rPr>
            </w:pPr>
          </w:p>
          <w:p w:rsidR="00244C30" w:rsidRPr="008116FB" w:rsidRDefault="00244C30" w:rsidP="00244C30">
            <w:pPr>
              <w:rPr>
                <w:ins w:id="873" w:author="Myslinski, Jason (J.S.)" w:date="2015-02-04T15:27:00Z"/>
                <w:rFonts w:cs="Arial"/>
                <w:color w:val="FF0000"/>
              </w:rPr>
            </w:pPr>
            <w:ins w:id="874" w:author="Myslinski, Jason (J.S.)" w:date="2015-02-04T15:27:00Z">
              <w:r w:rsidRPr="008116FB">
                <w:rPr>
                  <w:rFonts w:cs="Arial"/>
                  <w:color w:val="FF0000"/>
                  <w:rPrChange w:id="875" w:author="Myslinski, Jason (J.S.)" w:date="2015-02-04T15:28:00Z">
                    <w:rPr>
                      <w:rFonts w:cs="Arial"/>
                      <w:color w:val="FF0000"/>
                      <w:highlight w:val="cyan"/>
                    </w:rPr>
                  </w:rPrChange>
                </w:rPr>
                <w:t xml:space="preserve">User selects {Language Y} via the Vehicle Setting Client </w:t>
              </w:r>
            </w:ins>
            <w:ins w:id="876" w:author="Myslinski, Jason (J.S.)" w:date="2015-02-04T15:28:00Z">
              <w:r w:rsidRPr="008116FB">
                <w:rPr>
                  <w:rFonts w:cs="Arial"/>
                  <w:color w:val="FF0000"/>
                </w:rPr>
                <w:t xml:space="preserve">B </w:t>
              </w:r>
            </w:ins>
            <w:ins w:id="877" w:author="Myslinski, Jason (J.S.)" w:date="2015-02-04T15:27:00Z">
              <w:r w:rsidRPr="008116FB">
                <w:rPr>
                  <w:rFonts w:cs="Arial"/>
                  <w:color w:val="FF0000"/>
                  <w:rPrChange w:id="878" w:author="Myslinski, Jason (J.S.)" w:date="2015-02-04T15:28:00Z">
                    <w:rPr>
                      <w:rFonts w:cs="Arial"/>
                      <w:color w:val="FF0000"/>
                      <w:highlight w:val="cyan"/>
                    </w:rPr>
                  </w:rPrChange>
                </w:rPr>
                <w:t xml:space="preserve">HMI </w:t>
              </w:r>
            </w:ins>
          </w:p>
          <w:p w:rsidR="00244C30" w:rsidRPr="008116FB" w:rsidRDefault="00244C30">
            <w:pPr>
              <w:numPr>
                <w:ilvl w:val="0"/>
                <w:numId w:val="326"/>
              </w:numPr>
              <w:rPr>
                <w:ins w:id="879" w:author="Myslinski, Jason (J.S.)" w:date="2015-02-04T15:27:00Z"/>
                <w:rFonts w:cs="Arial"/>
                <w:color w:val="FF0000"/>
              </w:rPr>
              <w:pPrChange w:id="880" w:author="Myslinski, Jason (J.S.)" w:date="2015-02-04T13:30:00Z">
                <w:pPr/>
              </w:pPrChange>
            </w:pPr>
            <w:ins w:id="881" w:author="Myslinski, Jason (J.S.)" w:date="2015-02-04T15:27:00Z">
              <w:r w:rsidRPr="008116FB">
                <w:rPr>
                  <w:rFonts w:cs="Arial"/>
                  <w:color w:val="FF0000"/>
                  <w:rPrChange w:id="882" w:author="Myslinski, Jason (J.S.)" w:date="2015-02-04T15:28:00Z">
                    <w:rPr>
                      <w:highlight w:val="cyan"/>
                    </w:rPr>
                  </w:rPrChange>
                </w:rPr>
                <w:t xml:space="preserve">the Vehicle Settings Client </w:t>
              </w:r>
            </w:ins>
            <w:ins w:id="883" w:author="Myslinski, Jason (J.S.)" w:date="2015-02-04T15:28:00Z">
              <w:r w:rsidRPr="008116FB">
                <w:rPr>
                  <w:rFonts w:cs="Arial"/>
                  <w:color w:val="FF0000"/>
                </w:rPr>
                <w:t>B</w:t>
              </w:r>
            </w:ins>
            <w:ins w:id="884" w:author="Myslinski, Jason (J.S.)" w:date="2015-02-04T15:27:00Z">
              <w:r w:rsidRPr="008116FB">
                <w:rPr>
                  <w:rFonts w:cs="Arial"/>
                  <w:color w:val="FF0000"/>
                  <w:rPrChange w:id="885" w:author="Myslinski, Jason (J.S.)" w:date="2015-02-04T15:28:00Z">
                    <w:rPr>
                      <w:rFonts w:cs="Arial"/>
                      <w:color w:val="FF0000"/>
                      <w:highlight w:val="cyan"/>
                    </w:rPr>
                  </w:rPrChange>
                </w:rPr>
                <w:t xml:space="preserve"> requests Language Y from the Vehicle Language Server </w:t>
              </w:r>
            </w:ins>
            <w:ins w:id="886" w:author="Myslinski, Jason (J.S.)" w:date="2015-02-04T15:28:00Z">
              <w:r w:rsidRPr="008116FB">
                <w:rPr>
                  <w:rFonts w:cs="Arial"/>
                  <w:color w:val="FF0000"/>
                </w:rPr>
                <w:t>A</w:t>
              </w:r>
            </w:ins>
            <w:ins w:id="887" w:author="Myslinski, Jason (J.S.)" w:date="2015-02-04T15:27:00Z">
              <w:r w:rsidRPr="008116FB">
                <w:rPr>
                  <w:rFonts w:cs="Arial"/>
                  <w:color w:val="FF0000"/>
                </w:rPr>
                <w:t xml:space="preserve"> (ex. </w:t>
              </w:r>
            </w:ins>
            <w:ins w:id="888" w:author="Myslinski, Jason (J.S.)" w:date="2015-02-04T15:28:00Z">
              <w:r w:rsidRPr="008116FB">
                <w:rPr>
                  <w:rFonts w:cs="Arial"/>
                  <w:color w:val="FF0000"/>
                </w:rPr>
                <w:t>Cluster display</w:t>
              </w:r>
            </w:ins>
            <w:ins w:id="889" w:author="Myslinski, Jason (J.S.)" w:date="2015-02-04T15:27:00Z">
              <w:r w:rsidRPr="008116FB">
                <w:rPr>
                  <w:rFonts w:cs="Arial"/>
                  <w:color w:val="FF0000"/>
                </w:rPr>
                <w:t>)</w:t>
              </w:r>
            </w:ins>
          </w:p>
          <w:p w:rsidR="00244C30" w:rsidRPr="008116FB" w:rsidRDefault="00244C30">
            <w:pPr>
              <w:rPr>
                <w:rFonts w:cs="Arial"/>
              </w:rPr>
            </w:pPr>
          </w:p>
        </w:tc>
      </w:tr>
      <w:tr w:rsidR="00244C30">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Post-conditions</w:t>
            </w:r>
          </w:p>
        </w:tc>
        <w:tc>
          <w:tcPr>
            <w:tcW w:w="6999" w:type="dxa"/>
            <w:tcBorders>
              <w:top w:val="single" w:sz="4" w:space="0" w:color="auto"/>
              <w:left w:val="single" w:sz="4" w:space="0" w:color="auto"/>
              <w:bottom w:val="single" w:sz="4" w:space="0" w:color="auto"/>
              <w:right w:val="single" w:sz="4" w:space="0" w:color="auto"/>
            </w:tcBorders>
            <w:hideMark/>
          </w:tcPr>
          <w:p w:rsidR="00244C30" w:rsidRDefault="00244C30">
            <w:pPr>
              <w:rPr>
                <w:ins w:id="890" w:author="Myslinski, Jason (J.S.)" w:date="2015-02-04T15:33:00Z"/>
                <w:rFonts w:cs="Arial"/>
                <w:lang w:eastAsia="zh-CN"/>
              </w:rPr>
            </w:pPr>
            <w:del w:id="891" w:author="Myslinski, Jason (J.S.)" w:date="2015-02-04T15:33:00Z">
              <w:r w:rsidDel="004B2999">
                <w:rPr>
                  <w:rFonts w:cs="Arial"/>
                  <w:lang w:eastAsia="zh-CN"/>
                </w:rPr>
                <w:delText>HMI does not reflect user Selected Language not available on both displays</w:delText>
              </w:r>
            </w:del>
          </w:p>
          <w:p w:rsidR="00244C30" w:rsidRPr="007A2F17" w:rsidRDefault="00244C30">
            <w:pPr>
              <w:rPr>
                <w:ins w:id="892" w:author="Myslinski, Jason (J.S.)" w:date="2015-02-04T15:33:00Z"/>
                <w:rFonts w:cs="Arial"/>
                <w:lang w:eastAsia="zh-CN"/>
              </w:rPr>
            </w:pPr>
          </w:p>
          <w:p w:rsidR="00244C30" w:rsidRPr="007A2F17" w:rsidRDefault="00244C30" w:rsidP="00244C30">
            <w:pPr>
              <w:rPr>
                <w:ins w:id="893" w:author="Myslinski, Jason (J.S.)" w:date="2015-02-04T15:33:00Z"/>
                <w:rFonts w:cs="Arial"/>
                <w:color w:val="FF0000"/>
                <w:rPrChange w:id="894" w:author="Myslinski, Jason (J.S.)" w:date="2015-02-04T15:34:00Z">
                  <w:rPr>
                    <w:ins w:id="895" w:author="Myslinski, Jason (J.S.)" w:date="2015-02-04T15:33:00Z"/>
                    <w:rFonts w:cs="Arial"/>
                    <w:color w:val="FF0000"/>
                    <w:highlight w:val="cyan"/>
                  </w:rPr>
                </w:rPrChange>
              </w:rPr>
            </w:pPr>
            <w:ins w:id="896" w:author="Myslinski, Jason (J.S.)" w:date="2015-02-04T15:33:00Z">
              <w:r w:rsidRPr="007A2F17">
                <w:rPr>
                  <w:rFonts w:cs="Arial"/>
                  <w:color w:val="FF0000"/>
                  <w:rPrChange w:id="897" w:author="Myslinski, Jason (J.S.)" w:date="2015-02-04T15:34:00Z">
                    <w:rPr>
                      <w:rFonts w:cs="Arial"/>
                      <w:color w:val="FF0000"/>
                      <w:highlight w:val="cyan"/>
                    </w:rPr>
                  </w:rPrChange>
                </w:rPr>
                <w:t xml:space="preserve">Vehicle Setting Client </w:t>
              </w:r>
            </w:ins>
            <w:ins w:id="898" w:author="Myslinski, Jason (J.S.)" w:date="2015-02-04T15:34:00Z">
              <w:r w:rsidRPr="007A2F17">
                <w:rPr>
                  <w:rFonts w:cs="Arial"/>
                  <w:color w:val="FF0000"/>
                  <w:rPrChange w:id="899" w:author="Myslinski, Jason (J.S.)" w:date="2015-02-04T15:34:00Z">
                    <w:rPr>
                      <w:rFonts w:asciiTheme="minorHAnsi" w:hAnsiTheme="minorHAnsi" w:cstheme="minorHAnsi"/>
                      <w:color w:val="FF0000"/>
                      <w:szCs w:val="22"/>
                      <w:highlight w:val="cyan"/>
                    </w:rPr>
                  </w:rPrChange>
                </w:rPr>
                <w:t>B</w:t>
              </w:r>
            </w:ins>
            <w:ins w:id="900" w:author="Myslinski, Jason (J.S.)" w:date="2015-02-04T15:33:00Z">
              <w:r w:rsidRPr="007A2F17">
                <w:rPr>
                  <w:rFonts w:cs="Arial"/>
                  <w:color w:val="FF0000"/>
                  <w:rPrChange w:id="901" w:author="Myslinski, Jason (J.S.)" w:date="2015-02-04T15:34:00Z">
                    <w:rPr>
                      <w:rFonts w:cs="Arial"/>
                      <w:color w:val="FF0000"/>
                      <w:highlight w:val="cyan"/>
                    </w:rPr>
                  </w:rPrChange>
                </w:rPr>
                <w:t xml:space="preserve"> {updates display </w:t>
              </w:r>
            </w:ins>
            <w:ins w:id="902" w:author="Myslinski, Jason (J.S.)" w:date="2015-02-04T15:34:00Z">
              <w:r w:rsidRPr="007A2F17">
                <w:rPr>
                  <w:rFonts w:cs="Arial"/>
                  <w:color w:val="FF0000"/>
                  <w:rPrChange w:id="903" w:author="Myslinski, Jason (J.S.)" w:date="2015-02-04T15:34:00Z">
                    <w:rPr>
                      <w:rFonts w:asciiTheme="minorHAnsi" w:hAnsiTheme="minorHAnsi" w:cstheme="minorHAnsi"/>
                      <w:color w:val="FF0000"/>
                      <w:szCs w:val="22"/>
                      <w:highlight w:val="cyan"/>
                    </w:rPr>
                  </w:rPrChange>
                </w:rPr>
                <w:t>B</w:t>
              </w:r>
            </w:ins>
            <w:ins w:id="904" w:author="Myslinski, Jason (J.S.)" w:date="2015-02-04T15:33:00Z">
              <w:r w:rsidRPr="007A2F17">
                <w:rPr>
                  <w:rFonts w:cs="Arial"/>
                  <w:color w:val="FF0000"/>
                  <w:rPrChange w:id="905" w:author="Myslinski, Jason (J.S.)" w:date="2015-02-04T15:34:00Z">
                    <w:rPr>
                      <w:rFonts w:cs="Arial"/>
                      <w:color w:val="FF0000"/>
                      <w:highlight w:val="cyan"/>
                    </w:rPr>
                  </w:rPrChange>
                </w:rPr>
                <w:t xml:space="preserve"> to Language Y} </w:t>
              </w:r>
            </w:ins>
          </w:p>
          <w:p w:rsidR="00244C30" w:rsidRPr="007A2F17" w:rsidRDefault="00244C30" w:rsidP="00244C30">
            <w:pPr>
              <w:rPr>
                <w:ins w:id="906" w:author="Myslinski, Jason (J.S.)" w:date="2015-02-04T15:33:00Z"/>
                <w:rFonts w:cs="Arial"/>
                <w:color w:val="FF0000"/>
                <w:rPrChange w:id="907" w:author="Myslinski, Jason (J.S.)" w:date="2015-02-04T15:34:00Z">
                  <w:rPr>
                    <w:ins w:id="908" w:author="Myslinski, Jason (J.S.)" w:date="2015-02-04T15:33:00Z"/>
                    <w:rFonts w:cs="Arial"/>
                    <w:color w:val="FF0000"/>
                    <w:highlight w:val="cyan"/>
                  </w:rPr>
                </w:rPrChange>
              </w:rPr>
            </w:pPr>
          </w:p>
          <w:p w:rsidR="00244C30" w:rsidRPr="007A2F17" w:rsidRDefault="00244C30" w:rsidP="00244C30">
            <w:pPr>
              <w:rPr>
                <w:ins w:id="909" w:author="Myslinski, Jason (J.S.)" w:date="2015-02-04T15:33:00Z"/>
                <w:rFonts w:cs="Arial"/>
                <w:color w:val="FF0000"/>
              </w:rPr>
            </w:pPr>
            <w:ins w:id="910" w:author="Myslinski, Jason (J.S.)" w:date="2015-02-04T15:33:00Z">
              <w:r w:rsidRPr="007A2F17">
                <w:rPr>
                  <w:rFonts w:cs="Arial"/>
                  <w:color w:val="FF0000"/>
                  <w:rPrChange w:id="911" w:author="Myslinski, Jason (J.S.)" w:date="2015-02-04T15:34:00Z">
                    <w:rPr>
                      <w:rFonts w:cs="Arial"/>
                      <w:color w:val="FF0000"/>
                      <w:highlight w:val="cyan"/>
                    </w:rPr>
                  </w:rPrChange>
                </w:rPr>
                <w:t xml:space="preserve">Vehicle Setting Client </w:t>
              </w:r>
            </w:ins>
            <w:ins w:id="912" w:author="Myslinski, Jason (J.S.)" w:date="2015-02-04T15:34:00Z">
              <w:r w:rsidRPr="007A2F17">
                <w:rPr>
                  <w:rFonts w:cs="Arial"/>
                  <w:color w:val="FF0000"/>
                  <w:rPrChange w:id="913" w:author="Myslinski, Jason (J.S.)" w:date="2015-02-04T15:34:00Z">
                    <w:rPr>
                      <w:rFonts w:asciiTheme="minorHAnsi" w:hAnsiTheme="minorHAnsi" w:cstheme="minorHAnsi"/>
                      <w:color w:val="FF0000"/>
                      <w:szCs w:val="22"/>
                      <w:highlight w:val="cyan"/>
                    </w:rPr>
                  </w:rPrChange>
                </w:rPr>
                <w:t>A</w:t>
              </w:r>
            </w:ins>
            <w:ins w:id="914" w:author="Myslinski, Jason (J.S.)" w:date="2015-02-04T15:33:00Z">
              <w:r w:rsidRPr="007A2F17">
                <w:rPr>
                  <w:rFonts w:cs="Arial"/>
                  <w:color w:val="FF0000"/>
                  <w:rPrChange w:id="915" w:author="Myslinski, Jason (J.S.)" w:date="2015-02-04T15:34:00Z">
                    <w:rPr>
                      <w:rFonts w:cs="Arial"/>
                      <w:color w:val="FF0000"/>
                      <w:highlight w:val="cyan"/>
                    </w:rPr>
                  </w:rPrChange>
                </w:rPr>
                <w:t xml:space="preserve"> does not update Display </w:t>
              </w:r>
            </w:ins>
            <w:ins w:id="916" w:author="Myslinski, Jason (J.S.)" w:date="2015-02-04T15:34:00Z">
              <w:r w:rsidRPr="007A2F17">
                <w:rPr>
                  <w:rFonts w:cs="Arial"/>
                  <w:color w:val="FF0000"/>
                  <w:rPrChange w:id="917" w:author="Myslinski, Jason (J.S.)" w:date="2015-02-04T15:34:00Z">
                    <w:rPr>
                      <w:rFonts w:asciiTheme="minorHAnsi" w:hAnsiTheme="minorHAnsi" w:cstheme="minorHAnsi"/>
                      <w:color w:val="FF0000"/>
                      <w:szCs w:val="22"/>
                      <w:highlight w:val="cyan"/>
                    </w:rPr>
                  </w:rPrChange>
                </w:rPr>
                <w:t>A</w:t>
              </w:r>
            </w:ins>
            <w:ins w:id="918" w:author="Myslinski, Jason (J.S.)" w:date="2015-02-04T15:33:00Z">
              <w:r w:rsidRPr="007A2F17">
                <w:rPr>
                  <w:rFonts w:cs="Arial"/>
                  <w:color w:val="FF0000"/>
                  <w:rPrChange w:id="919" w:author="Myslinski, Jason (J.S.)" w:date="2015-02-04T15:34:00Z">
                    <w:rPr>
                      <w:rFonts w:cs="Arial"/>
                      <w:color w:val="FF0000"/>
                      <w:highlight w:val="cyan"/>
                    </w:rPr>
                  </w:rPrChange>
                </w:rPr>
                <w:t xml:space="preserve"> to Language Y and remains at Language X.   </w:t>
              </w:r>
            </w:ins>
          </w:p>
          <w:p w:rsidR="00244C30" w:rsidRDefault="00244C30">
            <w:pPr>
              <w:rPr>
                <w:rFonts w:cs="Arial"/>
              </w:rPr>
            </w:pPr>
            <w:del w:id="920" w:author="Myslinski, Jason (J.S.)" w:date="2015-02-04T15:33:00Z">
              <w:r w:rsidRPr="007A2F17" w:rsidDel="004B2999">
                <w:rPr>
                  <w:rFonts w:cs="Arial"/>
                </w:rPr>
                <w:delText>.</w:delText>
              </w:r>
            </w:del>
          </w:p>
        </w:tc>
      </w:tr>
      <w:tr w:rsidR="00244C30">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Comments</w:t>
            </w:r>
          </w:p>
        </w:tc>
        <w:tc>
          <w:tcPr>
            <w:tcW w:w="6999"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ins w:id="921" w:author="Myslinski, Jason (J.S.)" w:date="2015-02-04T15:37:00Z">
              <w:r>
                <w:rPr>
                  <w:rFonts w:cs="Arial"/>
                </w:rPr>
                <w:t>Note: just used the Cluster and Centerstack as examples above.  The pre-conditions could have been reversed for who was Vehicle Setting Client A and Vehicle Setting B.  Also this is not limited to only those modules used as examples.</w:t>
              </w:r>
            </w:ins>
          </w:p>
        </w:tc>
      </w:tr>
      <w:tr w:rsidR="00244C30">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Interfaces</w:t>
            </w:r>
          </w:p>
        </w:tc>
        <w:tc>
          <w:tcPr>
            <w:tcW w:w="6999"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G-HMI</w:t>
            </w:r>
          </w:p>
        </w:tc>
      </w:tr>
    </w:tbl>
    <w:p w:rsidR="00244C30" w:rsidRDefault="00244C30">
      <w:pPr>
        <w:rPr>
          <w:rFonts w:cs="Arial"/>
        </w:rPr>
      </w:pPr>
    </w:p>
    <w:p w:rsidR="00244C30" w:rsidRDefault="00244C30" w:rsidP="00244C30">
      <w:pPr>
        <w:pStyle w:val="Heading3"/>
      </w:pPr>
      <w:bookmarkStart w:id="922" w:name="_Toc35508946"/>
      <w:r>
        <w:t>Functional Requirements</w:t>
      </w:r>
      <w:bookmarkEnd w:id="922"/>
    </w:p>
    <w:p w:rsidR="00244C30" w:rsidRPr="00244C30" w:rsidRDefault="00244C30" w:rsidP="00244C30">
      <w:pPr>
        <w:pStyle w:val="Heading4"/>
        <w:rPr>
          <w:b w:val="0"/>
          <w:u w:val="single"/>
        </w:rPr>
      </w:pPr>
      <w:r w:rsidRPr="00244C30">
        <w:rPr>
          <w:b w:val="0"/>
          <w:u w:val="single"/>
        </w:rPr>
        <w:t>VS-SR-REQ-025209/B-Language Truth Table (TcSE ROIN-141542-3)</w:t>
      </w:r>
    </w:p>
    <w:p w:rsidR="00244C30" w:rsidRDefault="00244C30">
      <w:pPr>
        <w:rPr>
          <w:rFonts w:cs="Arial"/>
        </w:rPr>
      </w:pPr>
      <w:r>
        <w:rPr>
          <w:rFonts w:cs="Arial"/>
        </w:rPr>
        <w:t>Table describes the output response of the HMI based upon user input to change language setting at the Vehicle Settings Client 1 or Vehicle Settings Client 2, and availability of language in each display.</w:t>
      </w:r>
    </w:p>
    <w:p w:rsidR="00244C30" w:rsidRDefault="00244C30">
      <w:pPr>
        <w:rPr>
          <w:rFonts w:cs="Arial"/>
        </w:rPr>
      </w:pPr>
    </w:p>
    <w:tbl>
      <w:tblPr>
        <w:tblW w:w="10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2773"/>
        <w:gridCol w:w="2700"/>
        <w:gridCol w:w="3794"/>
      </w:tblGrid>
      <w:tr w:rsidR="00244C30">
        <w:trPr>
          <w:jc w:val="center"/>
        </w:trPr>
        <w:tc>
          <w:tcPr>
            <w:tcW w:w="120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b/>
              </w:rPr>
            </w:pPr>
            <w:r>
              <w:rPr>
                <w:rFonts w:cs="Arial"/>
                <w:b/>
              </w:rPr>
              <w:t>Language Update Request Made By</w:t>
            </w:r>
          </w:p>
        </w:tc>
        <w:tc>
          <w:tcPr>
            <w:tcW w:w="2773" w:type="dxa"/>
            <w:tcBorders>
              <w:top w:val="single" w:sz="4" w:space="0" w:color="auto"/>
              <w:left w:val="single" w:sz="4" w:space="0" w:color="auto"/>
              <w:bottom w:val="single" w:sz="4" w:space="0" w:color="auto"/>
              <w:right w:val="single" w:sz="4" w:space="0" w:color="auto"/>
            </w:tcBorders>
            <w:hideMark/>
          </w:tcPr>
          <w:p w:rsidR="00244C30" w:rsidRDefault="00244C30" w:rsidP="00244C30">
            <w:pPr>
              <w:jc w:val="center"/>
              <w:rPr>
                <w:rFonts w:cs="Arial"/>
                <w:b/>
              </w:rPr>
            </w:pPr>
            <w:del w:id="923" w:author="Myslinski, Jason (J.S.)" w:date="2015-02-05T07:51:00Z">
              <w:r w:rsidDel="00794E81">
                <w:rPr>
                  <w:rFonts w:cs="Arial"/>
                  <w:b/>
                </w:rPr>
                <w:delText>VS</w:delText>
              </w:r>
            </w:del>
            <w:ins w:id="924" w:author="Myslinski, Jason (J.S.)" w:date="2015-02-05T07:51:00Z">
              <w:r>
                <w:rPr>
                  <w:rFonts w:cs="Arial"/>
                  <w:b/>
                </w:rPr>
                <w:t xml:space="preserve"> </w:t>
              </w:r>
            </w:ins>
            <w:del w:id="925" w:author="Myslinski, Jason (J.S.)" w:date="2015-02-05T07:55:00Z">
              <w:r w:rsidDel="005D468D">
                <w:rPr>
                  <w:rFonts w:cs="Arial"/>
                  <w:b/>
                </w:rPr>
                <w:delText xml:space="preserve">Client </w:delText>
              </w:r>
            </w:del>
            <w:ins w:id="926" w:author="Myslinski, Jason (J.S.)" w:date="2015-02-05T07:55:00Z">
              <w:r>
                <w:rPr>
                  <w:rFonts w:cs="Arial"/>
                  <w:b/>
                </w:rPr>
                <w:t xml:space="preserve">Vehicle Settings Language Server </w:t>
              </w:r>
            </w:ins>
            <w:r>
              <w:rPr>
                <w:rFonts w:cs="Arial"/>
                <w:b/>
              </w:rPr>
              <w:t>1 LanguageUpdate.Rsp</w:t>
            </w:r>
          </w:p>
        </w:tc>
        <w:tc>
          <w:tcPr>
            <w:tcW w:w="2700"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b/>
              </w:rPr>
            </w:pPr>
            <w:del w:id="927" w:author="Myslinski, Jason (J.S.)" w:date="2015-02-05T07:51:00Z">
              <w:r w:rsidDel="00794E81">
                <w:rPr>
                  <w:rFonts w:cs="Arial"/>
                  <w:b/>
                </w:rPr>
                <w:delText xml:space="preserve">VS </w:delText>
              </w:r>
            </w:del>
            <w:del w:id="928" w:author="Myslinski, Jason (J.S.)" w:date="2015-02-05T07:56:00Z">
              <w:r w:rsidDel="005D468D">
                <w:rPr>
                  <w:rFonts w:cs="Arial"/>
                  <w:b/>
                </w:rPr>
                <w:delText xml:space="preserve">Client 2 </w:delText>
              </w:r>
            </w:del>
            <w:ins w:id="929" w:author="Myslinski, Jason (J.S.)" w:date="2015-02-05T07:56:00Z">
              <w:r>
                <w:rPr>
                  <w:rFonts w:cs="Arial"/>
                  <w:b/>
                </w:rPr>
                <w:t xml:space="preserve">Vehicle Settings Language Server 2 </w:t>
              </w:r>
            </w:ins>
            <w:r>
              <w:rPr>
                <w:rFonts w:cs="Arial"/>
                <w:b/>
              </w:rPr>
              <w:t>LanguageUpdate.Rsp</w:t>
            </w:r>
          </w:p>
        </w:tc>
        <w:tc>
          <w:tcPr>
            <w:tcW w:w="3794"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b/>
              </w:rPr>
            </w:pPr>
            <w:r>
              <w:rPr>
                <w:rFonts w:cs="Arial"/>
                <w:b/>
              </w:rPr>
              <w:t>HMI Update</w:t>
            </w:r>
          </w:p>
        </w:tc>
      </w:tr>
      <w:tr w:rsidR="00244C30">
        <w:trPr>
          <w:jc w:val="center"/>
        </w:trPr>
        <w:tc>
          <w:tcPr>
            <w:tcW w:w="120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VS Client 1</w:t>
            </w:r>
          </w:p>
        </w:tc>
        <w:tc>
          <w:tcPr>
            <w:tcW w:w="2773"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Language_Updated</w:t>
            </w:r>
            <w:ins w:id="930" w:author="Myslinski, Jason (J.S.)" w:date="2015-02-05T08:02:00Z">
              <w:r>
                <w:rPr>
                  <w:rFonts w:cs="Arial"/>
                </w:rPr>
                <w:t>*</w:t>
              </w:r>
            </w:ins>
          </w:p>
        </w:tc>
        <w:tc>
          <w:tcPr>
            <w:tcW w:w="2700"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Language_Updated</w:t>
            </w:r>
          </w:p>
        </w:tc>
        <w:tc>
          <w:tcPr>
            <w:tcW w:w="3794"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Change w:id="931" w:author="Myslinski, Jason (J.S.)" w:date="2015-02-05T07:53:00Z">
                <w:pPr>
                  <w:jc w:val="center"/>
                </w:pPr>
              </w:pPrChange>
            </w:pPr>
            <w:r>
              <w:rPr>
                <w:rFonts w:cs="Arial"/>
              </w:rPr>
              <w:t>Languages Updated</w:t>
            </w:r>
            <w:ins w:id="932" w:author="Myslinski, Jason (J.S.)" w:date="2015-02-05T07:52:00Z">
              <w:r>
                <w:rPr>
                  <w:rFonts w:cs="Arial"/>
                </w:rPr>
                <w:t xml:space="preserve"> on both VS Client 1 and VS Client 2</w:t>
              </w:r>
            </w:ins>
            <w:ins w:id="933" w:author="Myslinski, Jason (J.S.)" w:date="2015-02-05T07:57:00Z">
              <w:r>
                <w:rPr>
                  <w:rFonts w:cs="Arial"/>
                </w:rPr>
                <w:t xml:space="preserve"> HMI</w:t>
              </w:r>
            </w:ins>
          </w:p>
        </w:tc>
      </w:tr>
      <w:tr w:rsidR="00244C30">
        <w:trPr>
          <w:jc w:val="center"/>
        </w:trPr>
        <w:tc>
          <w:tcPr>
            <w:tcW w:w="120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VS Client 2</w:t>
            </w:r>
          </w:p>
        </w:tc>
        <w:tc>
          <w:tcPr>
            <w:tcW w:w="2773"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Language_Updated</w:t>
            </w:r>
          </w:p>
        </w:tc>
        <w:tc>
          <w:tcPr>
            <w:tcW w:w="2700"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Language_Updated</w:t>
            </w:r>
            <w:ins w:id="934" w:author="Myslinski, Jason (J.S.)" w:date="2015-02-05T08:02:00Z">
              <w:r>
                <w:rPr>
                  <w:rFonts w:cs="Arial"/>
                </w:rPr>
                <w:t>*</w:t>
              </w:r>
            </w:ins>
          </w:p>
        </w:tc>
        <w:tc>
          <w:tcPr>
            <w:tcW w:w="3794"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Change w:id="935" w:author="Myslinski, Jason (J.S.)" w:date="2015-02-05T07:53:00Z">
                <w:pPr>
                  <w:jc w:val="center"/>
                </w:pPr>
              </w:pPrChange>
            </w:pPr>
            <w:r>
              <w:rPr>
                <w:rFonts w:cs="Arial"/>
              </w:rPr>
              <w:t>Languages Updated</w:t>
            </w:r>
            <w:ins w:id="936" w:author="Myslinski, Jason (J.S.)" w:date="2015-02-05T07:53:00Z">
              <w:r>
                <w:rPr>
                  <w:rFonts w:cs="Arial"/>
                </w:rPr>
                <w:t xml:space="preserve"> on both VS Client 1 and VS Client 2</w:t>
              </w:r>
            </w:ins>
            <w:ins w:id="937" w:author="Myslinski, Jason (J.S.)" w:date="2015-02-05T07:57:00Z">
              <w:r>
                <w:rPr>
                  <w:rFonts w:cs="Arial"/>
                </w:rPr>
                <w:t xml:space="preserve"> HMI</w:t>
              </w:r>
            </w:ins>
          </w:p>
        </w:tc>
      </w:tr>
      <w:tr w:rsidR="00244C30">
        <w:trPr>
          <w:jc w:val="center"/>
        </w:trPr>
        <w:tc>
          <w:tcPr>
            <w:tcW w:w="120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VS Client 1</w:t>
            </w:r>
          </w:p>
        </w:tc>
        <w:tc>
          <w:tcPr>
            <w:tcW w:w="2773"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Language_Updated</w:t>
            </w:r>
            <w:ins w:id="938" w:author="Myslinski, Jason (J.S.)" w:date="2015-02-05T08:02:00Z">
              <w:r>
                <w:rPr>
                  <w:rFonts w:cs="Arial"/>
                </w:rPr>
                <w:t>*</w:t>
              </w:r>
            </w:ins>
          </w:p>
        </w:tc>
        <w:tc>
          <w:tcPr>
            <w:tcW w:w="2700"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Language_Not_Supported</w:t>
            </w:r>
          </w:p>
        </w:tc>
        <w:tc>
          <w:tcPr>
            <w:tcW w:w="3794" w:type="dxa"/>
            <w:tcBorders>
              <w:top w:val="single" w:sz="4" w:space="0" w:color="auto"/>
              <w:left w:val="single" w:sz="4" w:space="0" w:color="auto"/>
              <w:bottom w:val="single" w:sz="4" w:space="0" w:color="auto"/>
              <w:right w:val="single" w:sz="4" w:space="0" w:color="auto"/>
            </w:tcBorders>
            <w:hideMark/>
          </w:tcPr>
          <w:p w:rsidR="00244C30" w:rsidRDefault="00244C30">
            <w:pPr>
              <w:rPr>
                <w:ins w:id="939" w:author="Myslinski, Jason (J.S.)" w:date="2015-02-05T07:53:00Z"/>
                <w:rFonts w:cs="Arial"/>
              </w:rPr>
              <w:pPrChange w:id="940" w:author="Myslinski, Jason (J.S.)" w:date="2015-02-05T07:53:00Z">
                <w:pPr>
                  <w:jc w:val="center"/>
                </w:pPr>
              </w:pPrChange>
            </w:pPr>
            <w:r>
              <w:rPr>
                <w:rFonts w:cs="Arial"/>
              </w:rPr>
              <w:t xml:space="preserve">VS Client 1 </w:t>
            </w:r>
            <w:ins w:id="941" w:author="Myslinski, Jason (J.S.)" w:date="2015-02-05T07:57:00Z">
              <w:r>
                <w:rPr>
                  <w:rFonts w:cs="Arial"/>
                </w:rPr>
                <w:t xml:space="preserve">HMI </w:t>
              </w:r>
            </w:ins>
            <w:r>
              <w:rPr>
                <w:rFonts w:cs="Arial"/>
              </w:rPr>
              <w:t xml:space="preserve">Updated, </w:t>
            </w:r>
          </w:p>
          <w:p w:rsidR="00244C30" w:rsidRDefault="00244C30">
            <w:pPr>
              <w:rPr>
                <w:rFonts w:cs="Arial"/>
              </w:rPr>
              <w:pPrChange w:id="942" w:author="Myslinski, Jason (J.S.)" w:date="2015-02-05T07:53:00Z">
                <w:pPr>
                  <w:jc w:val="center"/>
                </w:pPr>
              </w:pPrChange>
            </w:pPr>
            <w:ins w:id="943" w:author="Myslinski, Jason (J.S.)" w:date="2015-02-05T07:57:00Z">
              <w:r>
                <w:rPr>
                  <w:rFonts w:cs="Arial"/>
                </w:rPr>
                <w:t xml:space="preserve">HMI </w:t>
              </w:r>
            </w:ins>
            <w:r>
              <w:rPr>
                <w:rFonts w:cs="Arial"/>
              </w:rPr>
              <w:t>Message on VS Client 1 that VS Client 2 not supported.</w:t>
            </w:r>
          </w:p>
        </w:tc>
      </w:tr>
      <w:tr w:rsidR="00244C30">
        <w:trPr>
          <w:jc w:val="center"/>
        </w:trPr>
        <w:tc>
          <w:tcPr>
            <w:tcW w:w="120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VS Client 2</w:t>
            </w:r>
          </w:p>
        </w:tc>
        <w:tc>
          <w:tcPr>
            <w:tcW w:w="2773"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Language_Not_Supported</w:t>
            </w:r>
          </w:p>
        </w:tc>
        <w:tc>
          <w:tcPr>
            <w:tcW w:w="2700"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Language_Updated</w:t>
            </w:r>
            <w:ins w:id="944" w:author="Myslinski, Jason (J.S.)" w:date="2015-02-05T08:03:00Z">
              <w:r>
                <w:rPr>
                  <w:rFonts w:cs="Arial"/>
                </w:rPr>
                <w:t>*</w:t>
              </w:r>
            </w:ins>
          </w:p>
        </w:tc>
        <w:tc>
          <w:tcPr>
            <w:tcW w:w="3794" w:type="dxa"/>
            <w:tcBorders>
              <w:top w:val="single" w:sz="4" w:space="0" w:color="auto"/>
              <w:left w:val="single" w:sz="4" w:space="0" w:color="auto"/>
              <w:bottom w:val="single" w:sz="4" w:space="0" w:color="auto"/>
              <w:right w:val="single" w:sz="4" w:space="0" w:color="auto"/>
            </w:tcBorders>
            <w:hideMark/>
          </w:tcPr>
          <w:p w:rsidR="00244C30" w:rsidRDefault="00244C30">
            <w:pPr>
              <w:rPr>
                <w:ins w:id="945" w:author="Myslinski, Jason (J.S.)" w:date="2015-02-05T07:53:00Z"/>
                <w:rFonts w:cs="Arial"/>
              </w:rPr>
              <w:pPrChange w:id="946" w:author="Myslinski, Jason (J.S.)" w:date="2015-02-05T07:53:00Z">
                <w:pPr>
                  <w:jc w:val="center"/>
                </w:pPr>
              </w:pPrChange>
            </w:pPr>
            <w:r>
              <w:rPr>
                <w:rFonts w:cs="Arial"/>
              </w:rPr>
              <w:t xml:space="preserve">VS Client 2 </w:t>
            </w:r>
            <w:ins w:id="947" w:author="Myslinski, Jason (J.S.)" w:date="2015-02-05T07:57:00Z">
              <w:r>
                <w:rPr>
                  <w:rFonts w:cs="Arial"/>
                </w:rPr>
                <w:t xml:space="preserve">HMI </w:t>
              </w:r>
            </w:ins>
            <w:r>
              <w:rPr>
                <w:rFonts w:cs="Arial"/>
              </w:rPr>
              <w:t xml:space="preserve">Updated, </w:t>
            </w:r>
          </w:p>
          <w:p w:rsidR="00244C30" w:rsidRDefault="00244C30">
            <w:pPr>
              <w:rPr>
                <w:rFonts w:cs="Arial"/>
              </w:rPr>
              <w:pPrChange w:id="948" w:author="Myslinski, Jason (J.S.)" w:date="2015-02-05T07:53:00Z">
                <w:pPr>
                  <w:jc w:val="center"/>
                </w:pPr>
              </w:pPrChange>
            </w:pPr>
            <w:ins w:id="949" w:author="Myslinski, Jason (J.S.)" w:date="2015-02-05T07:57:00Z">
              <w:r>
                <w:rPr>
                  <w:rFonts w:cs="Arial"/>
                </w:rPr>
                <w:t xml:space="preserve">HMI </w:t>
              </w:r>
            </w:ins>
            <w:r>
              <w:rPr>
                <w:rFonts w:cs="Arial"/>
              </w:rPr>
              <w:t>Message on VS Client 2 that VS Client 1 not supported.</w:t>
            </w:r>
          </w:p>
        </w:tc>
      </w:tr>
      <w:tr w:rsidR="00244C30">
        <w:trPr>
          <w:jc w:val="center"/>
        </w:trPr>
        <w:tc>
          <w:tcPr>
            <w:tcW w:w="120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No active Request</w:t>
            </w:r>
          </w:p>
        </w:tc>
        <w:tc>
          <w:tcPr>
            <w:tcW w:w="2773"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Inactive</w:t>
            </w:r>
          </w:p>
        </w:tc>
        <w:tc>
          <w:tcPr>
            <w:tcW w:w="2700"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Inactive</w:t>
            </w:r>
          </w:p>
        </w:tc>
        <w:tc>
          <w:tcPr>
            <w:tcW w:w="3794"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None</w:t>
            </w:r>
          </w:p>
        </w:tc>
      </w:tr>
    </w:tbl>
    <w:p w:rsidR="00244C30" w:rsidRPr="0087665D" w:rsidRDefault="00244C30">
      <w:pPr>
        <w:rPr>
          <w:rFonts w:cs="Arial"/>
          <w:sz w:val="18"/>
          <w:szCs w:val="18"/>
          <w:rPrChange w:id="950" w:author="Myslinski, Jason (J.S.)" w:date="2015-02-05T08:02:00Z">
            <w:rPr/>
          </w:rPrChange>
        </w:rPr>
      </w:pPr>
      <w:ins w:id="951" w:author="Myslinski, Jason (J.S.)" w:date="2015-02-05T08:02:00Z">
        <w:r w:rsidRPr="0087665D">
          <w:rPr>
            <w:rFonts w:cs="Arial"/>
            <w:sz w:val="18"/>
            <w:szCs w:val="18"/>
            <w:rPrChange w:id="952" w:author="Myslinski, Jason (J.S.)" w:date="2015-02-05T08:02:00Z">
              <w:rPr>
                <w:rFonts w:cs="Arial"/>
              </w:rPr>
            </w:rPrChange>
          </w:rPr>
          <w:t xml:space="preserve">* Note: this might be an internal logical signal </w:t>
        </w:r>
      </w:ins>
      <w:ins w:id="953" w:author="Myslinski, Jason (J.S.)" w:date="2015-02-05T08:03:00Z">
        <w:r>
          <w:rPr>
            <w:rFonts w:cs="Arial"/>
            <w:sz w:val="18"/>
            <w:szCs w:val="18"/>
          </w:rPr>
          <w:t xml:space="preserve">to a module </w:t>
        </w:r>
      </w:ins>
      <w:ins w:id="954" w:author="Myslinski, Jason (J.S.)" w:date="2015-02-05T08:02:00Z">
        <w:r w:rsidRPr="0087665D">
          <w:rPr>
            <w:rFonts w:cs="Arial"/>
            <w:sz w:val="18"/>
            <w:szCs w:val="18"/>
            <w:rPrChange w:id="955" w:author="Myslinski, Jason (J.S.)" w:date="2015-02-05T08:02:00Z">
              <w:rPr>
                <w:rFonts w:cs="Arial"/>
              </w:rPr>
            </w:rPrChange>
          </w:rPr>
          <w:t>instead of an actual network signal</w:t>
        </w:r>
      </w:ins>
    </w:p>
    <w:p w:rsidR="00244C30" w:rsidRPr="00244C30" w:rsidRDefault="00244C30" w:rsidP="00244C30">
      <w:pPr>
        <w:pStyle w:val="Heading4"/>
        <w:rPr>
          <w:b w:val="0"/>
          <w:u w:val="single"/>
        </w:rPr>
      </w:pPr>
      <w:r w:rsidRPr="00244C30">
        <w:rPr>
          <w:b w:val="0"/>
          <w:u w:val="single"/>
        </w:rPr>
        <w:lastRenderedPageBreak/>
        <w:t>VS-SR-REQ-025210/A-Language Status Update Timing (TcSE ROIN-141543-3)</w:t>
      </w:r>
    </w:p>
    <w:p w:rsidR="00AD3157" w:rsidRDefault="00244C30">
      <w:pPr>
        <w:rPr>
          <w:rFonts w:cs="Arial"/>
          <w:szCs w:val="20"/>
        </w:rPr>
      </w:pPr>
      <w:r>
        <w:rPr>
          <w:rFonts w:cs="Arial"/>
          <w:szCs w:val="20"/>
        </w:rPr>
        <w:t xml:space="preserve">The </w:t>
      </w:r>
      <w:r>
        <w:rPr>
          <w:rStyle w:val="msoins0"/>
          <w:rFonts w:cs="Arial"/>
          <w:szCs w:val="20"/>
        </w:rPr>
        <w:t>V</w:t>
      </w:r>
      <w:r>
        <w:rPr>
          <w:rFonts w:cs="Arial"/>
          <w:szCs w:val="20"/>
        </w:rPr>
        <w:t>ehicle</w:t>
      </w:r>
      <w:r>
        <w:rPr>
          <w:rStyle w:val="msoins0"/>
          <w:rFonts w:cs="Arial"/>
          <w:szCs w:val="20"/>
        </w:rPr>
        <w:t xml:space="preserve"> Language</w:t>
      </w:r>
      <w:r>
        <w:rPr>
          <w:rFonts w:cs="Arial"/>
          <w:szCs w:val="20"/>
        </w:rPr>
        <w:t xml:space="preserve"> settings servers shall respond to a </w:t>
      </w:r>
      <w:r>
        <w:rPr>
          <w:rStyle w:val="spelle"/>
          <w:rFonts w:cs="Arial"/>
          <w:szCs w:val="20"/>
        </w:rPr>
        <w:t>Disp_LangSel.Rq</w:t>
      </w:r>
      <w:r>
        <w:rPr>
          <w:rFonts w:cs="Arial"/>
          <w:szCs w:val="20"/>
        </w:rPr>
        <w:t xml:space="preserve"> via a </w:t>
      </w:r>
      <w:r>
        <w:rPr>
          <w:rStyle w:val="msoins1"/>
          <w:rFonts w:cs="Arial"/>
          <w:szCs w:val="20"/>
        </w:rPr>
        <w:t xml:space="preserve">LanguageUpdate.Rsp </w:t>
      </w:r>
      <w:r>
        <w:rPr>
          <w:rStyle w:val="msoins0"/>
          <w:rFonts w:cs="Arial"/>
          <w:szCs w:val="20"/>
        </w:rPr>
        <w:t xml:space="preserve">signal </w:t>
      </w:r>
      <w:r>
        <w:rPr>
          <w:rFonts w:cs="Arial"/>
          <w:szCs w:val="20"/>
        </w:rPr>
        <w:t xml:space="preserve">within </w:t>
      </w:r>
      <w:r>
        <w:rPr>
          <w:rStyle w:val="spelle"/>
          <w:rFonts w:cs="Arial"/>
          <w:szCs w:val="20"/>
        </w:rPr>
        <w:t>T_Language_Response</w:t>
      </w:r>
      <w:r>
        <w:rPr>
          <w:rFonts w:cs="Arial"/>
          <w:szCs w:val="20"/>
        </w:rPr>
        <w:t xml:space="preserve"> of receiving the request</w:t>
      </w:r>
      <w:r>
        <w:rPr>
          <w:rStyle w:val="msoins1"/>
          <w:rFonts w:cs="Arial"/>
          <w:szCs w:val="20"/>
        </w:rPr>
        <w:t xml:space="preserve">, and update the </w:t>
      </w:r>
      <w:r>
        <w:rPr>
          <w:rStyle w:val="spelle"/>
          <w:rFonts w:cs="Arial"/>
          <w:szCs w:val="20"/>
        </w:rPr>
        <w:t>Disp_LangSel.St</w:t>
      </w:r>
      <w:r>
        <w:rPr>
          <w:rStyle w:val="msoins1"/>
          <w:rFonts w:cs="Arial"/>
          <w:szCs w:val="20"/>
        </w:rPr>
        <w:t xml:space="preserve"> signal with the status of the server's language.</w:t>
      </w:r>
    </w:p>
    <w:p w:rsidR="00244C30" w:rsidRDefault="00244C30" w:rsidP="00244C30">
      <w:pPr>
        <w:pStyle w:val="Heading4"/>
      </w:pPr>
      <w:r w:rsidRPr="00B9479B">
        <w:t>VS-TMR-REQ-025211/B-T_Language_Response (TcSE ROIN-146553-2)</w:t>
      </w:r>
    </w:p>
    <w:p w:rsidR="00244C30" w:rsidRPr="0091772B" w:rsidRDefault="00244C30" w:rsidP="00244C3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244C30" w:rsidTr="00244C30">
        <w:trPr>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Default</w:t>
            </w:r>
          </w:p>
        </w:tc>
      </w:tr>
      <w:tr w:rsidR="00244C30" w:rsidTr="00244C3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Pr="00DF054A" w:rsidRDefault="00244C30">
            <w:pPr>
              <w:spacing w:line="276" w:lineRule="auto"/>
              <w:rPr>
                <w:rFonts w:ascii="Univers" w:eastAsia="Times New Roman" w:hAnsi="Univers" w:cs="Arial"/>
                <w:sz w:val="14"/>
                <w:szCs w:val="14"/>
              </w:rPr>
            </w:pPr>
            <w:r w:rsidRPr="00DF054A">
              <w:rPr>
                <w:rFonts w:cs="Arial"/>
                <w:sz w:val="14"/>
                <w:szCs w:val="14"/>
              </w:rPr>
              <w:t>T_Language_Response</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 xml:space="preserve">Maximum time allowed between sending a Disp_LangSel.Rq language change message, and receiving a response message from the display modules. </w:t>
            </w:r>
          </w:p>
          <w:p w:rsidR="00244C30" w:rsidRDefault="00244C30">
            <w:pPr>
              <w:rPr>
                <w:rFonts w:cs="Arial"/>
              </w:rPr>
            </w:pPr>
          </w:p>
          <w:p w:rsidR="00244C30" w:rsidRDefault="00244C30">
            <w:pPr>
              <w:rPr>
                <w:rFonts w:cs="Arial"/>
              </w:rPr>
            </w:pPr>
            <w:r>
              <w:rPr>
                <w:rFonts w:cs="Arial"/>
              </w:rPr>
              <w:t>Use default value</w:t>
            </w:r>
          </w:p>
          <w:p w:rsidR="00244C30" w:rsidRDefault="00244C3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250</w:t>
            </w:r>
          </w:p>
        </w:tc>
      </w:tr>
    </w:tbl>
    <w:p w:rsidR="00244C30" w:rsidRPr="00B01CDD" w:rsidRDefault="00244C30" w:rsidP="00244C30">
      <w:pPr>
        <w:rPr>
          <w:sz w:val="14"/>
          <w:szCs w:val="14"/>
        </w:rPr>
      </w:pPr>
    </w:p>
    <w:p w:rsidR="00244C30" w:rsidRPr="00244C30" w:rsidRDefault="00244C30" w:rsidP="00244C30">
      <w:pPr>
        <w:pStyle w:val="Heading4"/>
        <w:rPr>
          <w:b w:val="0"/>
          <w:u w:val="single"/>
        </w:rPr>
      </w:pPr>
      <w:r w:rsidRPr="00244C30">
        <w:rPr>
          <w:b w:val="0"/>
          <w:u w:val="single"/>
        </w:rPr>
        <w:t>VS-SR-REQ-135143/B-Language following a B+ reset to Language Servers</w:t>
      </w:r>
    </w:p>
    <w:p w:rsidR="00244C30" w:rsidRPr="003018ED" w:rsidRDefault="00244C30" w:rsidP="00244C30">
      <w:pPr>
        <w:rPr>
          <w:rFonts w:cs="Arial"/>
        </w:rPr>
      </w:pPr>
      <w:r>
        <w:rPr>
          <w:rFonts w:cs="Arial"/>
        </w:rPr>
        <w:t>The Cluster shall store the current language such that u</w:t>
      </w:r>
      <w:r w:rsidRPr="002A50F5">
        <w:rPr>
          <w:rFonts w:cs="Arial"/>
        </w:rPr>
        <w:t xml:space="preserve">pon a </w:t>
      </w:r>
      <w:r>
        <w:rPr>
          <w:rFonts w:cs="Arial"/>
        </w:rPr>
        <w:t>loss of B+</w:t>
      </w:r>
      <w:r w:rsidRPr="002A50F5">
        <w:rPr>
          <w:rFonts w:cs="Arial"/>
        </w:rPr>
        <w:t xml:space="preserve"> to the Cluster the Cluster shall </w:t>
      </w:r>
      <w:r>
        <w:rPr>
          <w:rFonts w:cs="Arial"/>
        </w:rPr>
        <w:t>remember the current language.  Upon B+ re-applied to the Cluster the Cluster shall use the language that was used before loss of B+.  The Cluster shall update the language status signal with the correct language within 500 msec of network bus wake-up.</w:t>
      </w:r>
    </w:p>
    <w:p w:rsidR="00244C30" w:rsidRPr="002A50F5" w:rsidRDefault="00244C30" w:rsidP="00244C30">
      <w:pPr>
        <w:ind w:left="720"/>
        <w:rPr>
          <w:rFonts w:cs="Arial"/>
        </w:rPr>
      </w:pPr>
    </w:p>
    <w:p w:rsidR="00244C30" w:rsidRPr="002A50F5" w:rsidRDefault="00244C30" w:rsidP="00244C30">
      <w:pPr>
        <w:ind w:left="720"/>
        <w:rPr>
          <w:rFonts w:cs="Arial"/>
        </w:rPr>
      </w:pPr>
    </w:p>
    <w:p w:rsidR="00244C30" w:rsidRDefault="00244C30" w:rsidP="00244C30">
      <w:pPr>
        <w:rPr>
          <w:rFonts w:cs="Arial"/>
        </w:rPr>
      </w:pPr>
      <w:r>
        <w:rPr>
          <w:rFonts w:cs="Arial"/>
        </w:rPr>
        <w:t xml:space="preserve">Upon a loss of B+ to Non-Cluster Vehicle Language Servers (ex APIM, MFD, CHR…) when B+ is re-applied to the Non-Cluster Vehicle Language Servers they shall use the language in the Cluster language status signal at start-up.  After the Non-Cluster Vehicle Language Servers get the current language to use the other language requirements apply such that a language request is needed to change languages.  </w:t>
      </w:r>
    </w:p>
    <w:p w:rsidR="00244C30" w:rsidRDefault="00244C30" w:rsidP="00244C30">
      <w:pPr>
        <w:rPr>
          <w:rFonts w:cs="Arial"/>
        </w:rPr>
      </w:pPr>
    </w:p>
    <w:p w:rsidR="00244C30" w:rsidRPr="002A50F5" w:rsidRDefault="00244C30" w:rsidP="00244C30">
      <w:pPr>
        <w:rPr>
          <w:rFonts w:cs="Arial"/>
        </w:rPr>
      </w:pPr>
      <w:r>
        <w:rPr>
          <w:rFonts w:cs="Arial"/>
        </w:rPr>
        <w:t>Note:  Crank events are normal vehicle operations and vehicle language shall not be lost by the language servers for crank events.  Worst case cold crank events are defined in the EMC specification and in the Stations Management SPSS.</w:t>
      </w:r>
    </w:p>
    <w:p w:rsidR="00244C30" w:rsidRPr="002A50F5" w:rsidRDefault="00244C30" w:rsidP="00244C30">
      <w:pPr>
        <w:rPr>
          <w:rFonts w:cs="Arial"/>
        </w:rPr>
      </w:pPr>
    </w:p>
    <w:p w:rsidR="00244C30" w:rsidRPr="002A50F5" w:rsidRDefault="00244C30" w:rsidP="00244C30">
      <w:pPr>
        <w:ind w:left="720"/>
        <w:rPr>
          <w:rFonts w:cs="Arial"/>
        </w:rPr>
      </w:pPr>
    </w:p>
    <w:p w:rsidR="00244C30" w:rsidRPr="002A50F5" w:rsidRDefault="00244C30" w:rsidP="00244C30">
      <w:pPr>
        <w:rPr>
          <w:rFonts w:cs="Arial"/>
        </w:rPr>
      </w:pPr>
      <w:r w:rsidRPr="002A50F5">
        <w:rPr>
          <w:rFonts w:cs="Arial"/>
        </w:rPr>
        <w:t xml:space="preserve">Ex.  </w:t>
      </w:r>
      <w:r w:rsidRPr="00F43421">
        <w:rPr>
          <w:rFonts w:cs="Arial"/>
        </w:rPr>
        <w:t>The user disconnects the battery to the vehicle and later reconnects the battery</w:t>
      </w:r>
    </w:p>
    <w:p w:rsidR="00244C30" w:rsidRPr="002A50F5" w:rsidRDefault="00244C30" w:rsidP="00244C30">
      <w:pPr>
        <w:numPr>
          <w:ilvl w:val="0"/>
          <w:numId w:val="332"/>
        </w:numPr>
        <w:rPr>
          <w:rFonts w:cs="Arial"/>
        </w:rPr>
      </w:pPr>
      <w:r w:rsidRPr="00090E87">
        <w:rPr>
          <w:rFonts w:cs="Arial"/>
          <w:u w:val="single"/>
        </w:rPr>
        <w:t>Pre-condition</w:t>
      </w:r>
      <w:r w:rsidRPr="002A50F5">
        <w:rPr>
          <w:rFonts w:cs="Arial"/>
        </w:rPr>
        <w:t>:</w:t>
      </w:r>
    </w:p>
    <w:p w:rsidR="00244C30" w:rsidRDefault="00244C30" w:rsidP="00244C30">
      <w:pPr>
        <w:numPr>
          <w:ilvl w:val="1"/>
          <w:numId w:val="334"/>
        </w:numPr>
        <w:rPr>
          <w:rFonts w:cs="Arial"/>
        </w:rPr>
      </w:pPr>
      <w:r w:rsidRPr="002A50F5">
        <w:rPr>
          <w:rFonts w:cs="Arial"/>
        </w:rPr>
        <w:t>Language X is active in the Cluster and Centerstack Display module (ex. SYNC, MFD…)</w:t>
      </w:r>
    </w:p>
    <w:p w:rsidR="00244C30" w:rsidRPr="002A50F5" w:rsidRDefault="00244C30" w:rsidP="00244C30">
      <w:pPr>
        <w:numPr>
          <w:ilvl w:val="0"/>
          <w:numId w:val="334"/>
        </w:numPr>
        <w:rPr>
          <w:rFonts w:cs="Arial"/>
        </w:rPr>
      </w:pPr>
      <w:r w:rsidRPr="00090E87">
        <w:rPr>
          <w:rFonts w:cs="Arial"/>
          <w:u w:val="single"/>
        </w:rPr>
        <w:t>Event</w:t>
      </w:r>
      <w:r>
        <w:rPr>
          <w:rFonts w:cs="Arial"/>
        </w:rPr>
        <w:t>:</w:t>
      </w:r>
    </w:p>
    <w:p w:rsidR="00244C30" w:rsidRDefault="00244C30" w:rsidP="00244C30">
      <w:pPr>
        <w:numPr>
          <w:ilvl w:val="1"/>
          <w:numId w:val="334"/>
        </w:numPr>
        <w:rPr>
          <w:rFonts w:cs="Arial"/>
        </w:rPr>
      </w:pPr>
      <w:r>
        <w:rPr>
          <w:rFonts w:cs="Arial"/>
        </w:rPr>
        <w:t>B+ is removed from the vehicle (disconnect battery from the vehicle)</w:t>
      </w:r>
    </w:p>
    <w:p w:rsidR="00244C30" w:rsidRDefault="00244C30" w:rsidP="00244C30">
      <w:pPr>
        <w:numPr>
          <w:ilvl w:val="1"/>
          <w:numId w:val="334"/>
        </w:numPr>
        <w:rPr>
          <w:rFonts w:cs="Arial"/>
        </w:rPr>
      </w:pPr>
      <w:r>
        <w:rPr>
          <w:rFonts w:cs="Arial"/>
        </w:rPr>
        <w:t>After 30 minutes the battery is re-connected to the vehicle (could be any time but 30 min used for this example).</w:t>
      </w:r>
    </w:p>
    <w:p w:rsidR="00244C30" w:rsidRDefault="00244C30" w:rsidP="00244C30">
      <w:pPr>
        <w:numPr>
          <w:ilvl w:val="0"/>
          <w:numId w:val="334"/>
        </w:numPr>
        <w:rPr>
          <w:rFonts w:cs="Arial"/>
        </w:rPr>
      </w:pPr>
      <w:r w:rsidRPr="00090E87">
        <w:rPr>
          <w:rFonts w:cs="Arial"/>
          <w:u w:val="single"/>
        </w:rPr>
        <w:t>Post-condition</w:t>
      </w:r>
      <w:r>
        <w:rPr>
          <w:rFonts w:cs="Arial"/>
        </w:rPr>
        <w:t>:</w:t>
      </w:r>
    </w:p>
    <w:p w:rsidR="00244C30" w:rsidRDefault="00244C30" w:rsidP="00244C30">
      <w:pPr>
        <w:numPr>
          <w:ilvl w:val="1"/>
          <w:numId w:val="334"/>
        </w:numPr>
        <w:rPr>
          <w:rFonts w:cs="Arial"/>
        </w:rPr>
      </w:pPr>
      <w:r>
        <w:rPr>
          <w:rFonts w:cs="Arial"/>
        </w:rPr>
        <w:t>The network bus wakes up when B+ is re-applied</w:t>
      </w:r>
    </w:p>
    <w:p w:rsidR="00244C30" w:rsidRDefault="00244C30" w:rsidP="00244C30">
      <w:pPr>
        <w:numPr>
          <w:ilvl w:val="1"/>
          <w:numId w:val="334"/>
        </w:numPr>
        <w:rPr>
          <w:rFonts w:cs="Arial"/>
        </w:rPr>
      </w:pPr>
      <w:r>
        <w:rPr>
          <w:rFonts w:cs="Arial"/>
        </w:rPr>
        <w:t>The Cluster may initially set the language status to Inactive/Invalid (usually the initialization value) until the Cluster language status message is updated with Language X.   The Cluster has to publish the language in the status message within 500 msec of network bus wake-up</w:t>
      </w:r>
    </w:p>
    <w:p w:rsidR="00244C30" w:rsidRPr="00F24AAF" w:rsidRDefault="00244C30" w:rsidP="00244C30">
      <w:pPr>
        <w:numPr>
          <w:ilvl w:val="1"/>
          <w:numId w:val="334"/>
        </w:numPr>
        <w:rPr>
          <w:rFonts w:cs="Arial"/>
        </w:rPr>
      </w:pPr>
      <w:r>
        <w:rPr>
          <w:rFonts w:cs="Arial"/>
        </w:rPr>
        <w:t>Then Non-Cluster Vehicle Language Servers (ex APIM, MFD, CHR…) update their language to the Language X in the Cluster Language Status message.</w:t>
      </w:r>
    </w:p>
    <w:p w:rsidR="00244C30" w:rsidRDefault="00244C30" w:rsidP="00244C30">
      <w:pPr>
        <w:rPr>
          <w:rFonts w:cs="Arial"/>
        </w:rPr>
      </w:pPr>
    </w:p>
    <w:p w:rsidR="00244C30" w:rsidRPr="002A50F5" w:rsidRDefault="00244C30" w:rsidP="00244C30">
      <w:pPr>
        <w:rPr>
          <w:rFonts w:cs="Arial"/>
        </w:rPr>
      </w:pPr>
    </w:p>
    <w:p w:rsidR="00244C30" w:rsidRPr="00244C30" w:rsidRDefault="00244C30" w:rsidP="00244C30">
      <w:pPr>
        <w:pStyle w:val="Heading4"/>
        <w:rPr>
          <w:b w:val="0"/>
          <w:u w:val="single"/>
        </w:rPr>
      </w:pPr>
      <w:r w:rsidRPr="00244C30">
        <w:rPr>
          <w:b w:val="0"/>
          <w:u w:val="single"/>
        </w:rPr>
        <w:t>VS-SR-REQ-193890/B-Enhanced Memory - Language for Active Personality Profile</w:t>
      </w:r>
    </w:p>
    <w:p w:rsidR="00244C30" w:rsidRPr="00E006E9" w:rsidRDefault="00244C30" w:rsidP="00244C30">
      <w:pPr>
        <w:rPr>
          <w:rFonts w:cs="Arial"/>
        </w:rPr>
      </w:pPr>
      <w:r w:rsidRPr="00E006E9">
        <w:rPr>
          <w:rFonts w:cs="Arial"/>
        </w:rPr>
        <w:t>All Vehicle Language Servers that support enhanced memory shall store the language for each personality profile (ex Vehicle, Per1, Per2, Per3, Per4) between power mode changes, bus asleep / awake and between B+ resets.</w:t>
      </w:r>
    </w:p>
    <w:p w:rsidR="00244C30" w:rsidRPr="00E006E9" w:rsidRDefault="00244C30" w:rsidP="00244C30">
      <w:pPr>
        <w:rPr>
          <w:rFonts w:cs="Arial"/>
        </w:rPr>
      </w:pPr>
    </w:p>
    <w:p w:rsidR="00244C30" w:rsidRPr="00E006E9" w:rsidRDefault="00244C30" w:rsidP="00244C30">
      <w:pPr>
        <w:rPr>
          <w:rFonts w:cs="Arial"/>
        </w:rPr>
      </w:pPr>
      <w:r w:rsidRPr="00E006E9">
        <w:rPr>
          <w:rFonts w:cs="Arial"/>
        </w:rPr>
        <w:t xml:space="preserve">The Cluster and Non-Cluster Vehicle Language Servers (ex APIM, MFD, CHR…) do not normally listen to each other’s language status information to update language unless the Client request a language update (exceptions for things like B+ resets).  For enhanced memory though when the active personality profile changes (ex Pers_1 to Per_3) then the Non-Cluster Vehicle Language Servers (ex APIM, MFD, CHR…) shall monitor the Cluster Language Status message after the active personality change and update the language to what is in the Cluster status message for the new personality profile.  </w:t>
      </w:r>
    </w:p>
    <w:p w:rsidR="00244C30" w:rsidRPr="00E006E9" w:rsidRDefault="00244C30" w:rsidP="00244C30">
      <w:pPr>
        <w:numPr>
          <w:ilvl w:val="0"/>
          <w:numId w:val="336"/>
        </w:numPr>
        <w:rPr>
          <w:rFonts w:cs="Arial"/>
        </w:rPr>
      </w:pPr>
      <w:r w:rsidRPr="00E006E9">
        <w:rPr>
          <w:rFonts w:cs="Arial"/>
        </w:rPr>
        <w:lastRenderedPageBreak/>
        <w:t>The Non-Cluster Vehicle Language Servers shall wait 1.5 second (hysteresis protection) from the time the Personality Profile changes until the time they update to the language indicated in the Cluster status message.</w:t>
      </w:r>
    </w:p>
    <w:p w:rsidR="00244C30" w:rsidRPr="00E006E9" w:rsidRDefault="00244C30" w:rsidP="00244C30">
      <w:pPr>
        <w:numPr>
          <w:ilvl w:val="0"/>
          <w:numId w:val="337"/>
        </w:numPr>
        <w:rPr>
          <w:rFonts w:cs="Arial"/>
        </w:rPr>
      </w:pPr>
      <w:r w:rsidRPr="00E006E9">
        <w:rPr>
          <w:rFonts w:cs="Arial"/>
        </w:rPr>
        <w:t>Exception 1: If the Language indicated in the Cluster language status message the Non-Cluster Language Server does not support then the Language Server shall go to the stored language for that active personality profile and ignore the Cluster language statue message.</w:t>
      </w:r>
    </w:p>
    <w:p w:rsidR="00244C30" w:rsidRPr="00E006E9" w:rsidRDefault="00244C30" w:rsidP="00244C30">
      <w:pPr>
        <w:numPr>
          <w:ilvl w:val="0"/>
          <w:numId w:val="337"/>
        </w:numPr>
        <w:rPr>
          <w:rFonts w:cs="Arial"/>
        </w:rPr>
      </w:pPr>
      <w:r w:rsidRPr="00E006E9">
        <w:rPr>
          <w:rFonts w:cs="Arial"/>
        </w:rPr>
        <w:t>Exception 2:  If for the new personality profile the stored language is one the Non-Cluster Vehicle Language Client previously requested a language that the Cluster responded it did not support then the Non-Cluster Vehicle Language Server shall go to the stored language for the new personality profile and ignore the Cluster language status message.</w:t>
      </w:r>
    </w:p>
    <w:p w:rsidR="00244C30" w:rsidRPr="00E006E9" w:rsidRDefault="00244C30" w:rsidP="00244C30">
      <w:pPr>
        <w:rPr>
          <w:rFonts w:cs="Arial"/>
        </w:rPr>
      </w:pPr>
    </w:p>
    <w:p w:rsidR="00244C30" w:rsidRPr="00E006E9" w:rsidRDefault="00244C30" w:rsidP="00244C30">
      <w:pPr>
        <w:rPr>
          <w:rFonts w:cs="Arial"/>
        </w:rPr>
      </w:pPr>
    </w:p>
    <w:p w:rsidR="00244C30" w:rsidRPr="00E006E9" w:rsidRDefault="00244C30" w:rsidP="00244C30">
      <w:pPr>
        <w:rPr>
          <w:rFonts w:cs="Arial"/>
        </w:rPr>
      </w:pPr>
      <w:r w:rsidRPr="00E006E9">
        <w:rPr>
          <w:rFonts w:cs="Arial"/>
          <w:u w:val="single"/>
        </w:rPr>
        <w:t>Network bus start-up</w:t>
      </w:r>
      <w:r w:rsidRPr="00E006E9">
        <w:rPr>
          <w:rFonts w:cs="Arial"/>
        </w:rPr>
        <w:t>:</w:t>
      </w:r>
    </w:p>
    <w:p w:rsidR="00244C30" w:rsidRPr="00E006E9" w:rsidRDefault="00244C30" w:rsidP="00244C30">
      <w:pPr>
        <w:rPr>
          <w:rFonts w:cs="Arial"/>
        </w:rPr>
      </w:pPr>
      <w:r w:rsidRPr="00E006E9">
        <w:rPr>
          <w:rFonts w:cs="Arial"/>
        </w:rPr>
        <w:t xml:space="preserve">At network bus start-up the Active Personality may be different than the last active personality.  Modules initializing from network bus start-up shall look at the Active Personality signal at start-up so they can load the right language without adding delays to the start-up.  </w:t>
      </w:r>
    </w:p>
    <w:p w:rsidR="00244C30" w:rsidRPr="00E006E9" w:rsidRDefault="00244C30" w:rsidP="00244C30">
      <w:pPr>
        <w:rPr>
          <w:rFonts w:cs="Arial"/>
        </w:rPr>
      </w:pPr>
    </w:p>
    <w:p w:rsidR="00244C30" w:rsidRPr="00E006E9" w:rsidRDefault="00244C30" w:rsidP="00244C30">
      <w:pPr>
        <w:rPr>
          <w:rFonts w:cs="Arial"/>
        </w:rPr>
      </w:pPr>
      <w:r w:rsidRPr="00E006E9">
        <w:rPr>
          <w:rFonts w:cs="Arial"/>
        </w:rPr>
        <w:t>From a network bus asleep state the Non-Cluster Vehicle Language Servers shall use what language is stored for the personality profile and shall not use the Cluster language status message</w:t>
      </w:r>
      <w:r>
        <w:rPr>
          <w:rFonts w:cs="Arial"/>
        </w:rPr>
        <w:t xml:space="preserve"> (</w:t>
      </w:r>
      <w:ins w:id="956" w:author="Myslinski, Jason (J.S.)" w:date="2017-03-13T10:42:00Z">
        <w:r>
          <w:rPr>
            <w:rFonts w:cs="Arial"/>
          </w:rPr>
          <w:t>exception B+ resets</w:t>
        </w:r>
      </w:ins>
      <w:r>
        <w:rPr>
          <w:rFonts w:cs="Arial"/>
        </w:rPr>
        <w:t>)</w:t>
      </w:r>
      <w:r w:rsidRPr="00E006E9">
        <w:rPr>
          <w:rFonts w:cs="Arial"/>
        </w:rPr>
        <w:t>.</w:t>
      </w:r>
    </w:p>
    <w:p w:rsidR="00244C30" w:rsidRPr="00E006E9" w:rsidRDefault="00244C30" w:rsidP="00244C30">
      <w:pPr>
        <w:rPr>
          <w:rFonts w:cs="Arial"/>
        </w:rPr>
      </w:pPr>
    </w:p>
    <w:p w:rsidR="00244C30" w:rsidRDefault="00244C30" w:rsidP="00244C30">
      <w:pPr>
        <w:pStyle w:val="Heading3"/>
      </w:pPr>
      <w:bookmarkStart w:id="957" w:name="_Toc35508947"/>
      <w:r>
        <w:t>Sequence Diagrams</w:t>
      </w:r>
      <w:bookmarkEnd w:id="957"/>
    </w:p>
    <w:p w:rsidR="00244C30" w:rsidRDefault="00244C30" w:rsidP="00244C30">
      <w:pPr>
        <w:pStyle w:val="Heading4"/>
      </w:pPr>
      <w:r>
        <w:t>VS-SD-REQ-025212/A-Set Language (TcSE ROIN-118736-4)</w:t>
      </w:r>
    </w:p>
    <w:p w:rsidR="00244C30" w:rsidRPr="00F8674E" w:rsidRDefault="00244C30" w:rsidP="00244C30">
      <w:pPr>
        <w:rPr>
          <w:b/>
          <w:sz w:val="16"/>
          <w:szCs w:val="16"/>
        </w:rPr>
      </w:pPr>
      <w:r w:rsidRPr="00F8674E">
        <w:rPr>
          <w:b/>
          <w:sz w:val="16"/>
          <w:szCs w:val="16"/>
        </w:rPr>
        <w:t>Linked Elements</w:t>
      </w:r>
    </w:p>
    <w:p w:rsidR="00244C30" w:rsidRPr="00F8674E" w:rsidRDefault="00244C30" w:rsidP="00244C30">
      <w:pPr>
        <w:rPr>
          <w:sz w:val="16"/>
          <w:szCs w:val="16"/>
        </w:rPr>
      </w:pPr>
      <w:r w:rsidRPr="00F8674E">
        <w:rPr>
          <w:sz w:val="16"/>
          <w:szCs w:val="16"/>
        </w:rPr>
        <w:t>VS-UC-REQ-025370/A-Set Language to English (TcSE ROIN-121358-3)</w:t>
      </w:r>
    </w:p>
    <w:p w:rsidR="00244C30" w:rsidRPr="00760C18" w:rsidRDefault="00244C30" w:rsidP="00244C30">
      <w:pPr>
        <w:pStyle w:val="BoldText"/>
      </w:pPr>
      <w:r w:rsidRPr="00760C18">
        <w:t>Scenarios</w:t>
      </w:r>
    </w:p>
    <w:p w:rsidR="00244C30" w:rsidRPr="00760C18" w:rsidRDefault="00244C30" w:rsidP="00244C30">
      <w:pPr>
        <w:pStyle w:val="BoldText"/>
        <w:ind w:left="720"/>
      </w:pPr>
      <w:r w:rsidRPr="00760C18">
        <w:t>Normal Usage</w:t>
      </w:r>
    </w:p>
    <w:p w:rsidR="00AD3157" w:rsidRDefault="00244C30">
      <w:pPr>
        <w:ind w:left="720"/>
        <w:rPr>
          <w:rFonts w:cs="Arial"/>
          <w:szCs w:val="20"/>
        </w:rPr>
      </w:pPr>
      <w:r>
        <w:rPr>
          <w:rFonts w:cs="Arial"/>
          <w:szCs w:val="20"/>
        </w:rPr>
        <w:t>The user selects &lt;Language units change&gt; via the HMI.</w:t>
      </w:r>
    </w:p>
    <w:p w:rsidR="00AD3157" w:rsidRDefault="00AD3157">
      <w:pPr>
        <w:ind w:left="720"/>
        <w:rPr>
          <w:rFonts w:cs="Arial"/>
          <w:szCs w:val="20"/>
        </w:rPr>
      </w:pPr>
    </w:p>
    <w:p w:rsidR="00244C30" w:rsidRPr="00760C18" w:rsidRDefault="00244C30" w:rsidP="00244C30">
      <w:pPr>
        <w:pStyle w:val="BoldText"/>
      </w:pPr>
      <w:r w:rsidRPr="00760C18">
        <w:t>Constraints</w:t>
      </w:r>
    </w:p>
    <w:p w:rsidR="00244C30" w:rsidRPr="00760C18" w:rsidRDefault="00244C30" w:rsidP="00244C30">
      <w:pPr>
        <w:pStyle w:val="BoldText"/>
        <w:ind w:left="720"/>
      </w:pPr>
      <w:r w:rsidRPr="00760C18">
        <w:t>Pre-condition</w:t>
      </w:r>
    </w:p>
    <w:p w:rsidR="00AD3157" w:rsidRDefault="00244C30">
      <w:pPr>
        <w:ind w:left="720"/>
        <w:rPr>
          <w:rFonts w:cs="Arial"/>
          <w:szCs w:val="20"/>
        </w:rPr>
      </w:pPr>
      <w:r>
        <w:rPr>
          <w:rFonts w:cs="Arial"/>
          <w:szCs w:val="20"/>
        </w:rPr>
        <w:t>Center Stack Display is On, Settings units menu is active.</w:t>
      </w:r>
    </w:p>
    <w:p w:rsidR="00AD3157" w:rsidRDefault="00AD3157">
      <w:pPr>
        <w:ind w:left="720"/>
        <w:rPr>
          <w:rFonts w:cs="Arial"/>
          <w:szCs w:val="20"/>
        </w:rPr>
      </w:pPr>
    </w:p>
    <w:p w:rsidR="00244C30" w:rsidRPr="00760C18" w:rsidRDefault="00244C30" w:rsidP="00244C30">
      <w:pPr>
        <w:pStyle w:val="BoldText"/>
        <w:ind w:left="720"/>
      </w:pPr>
      <w:r w:rsidRPr="00760C18">
        <w:t>Post-condition</w:t>
      </w:r>
    </w:p>
    <w:p w:rsidR="00AD3157" w:rsidRDefault="00244C30">
      <w:pPr>
        <w:ind w:left="720"/>
        <w:rPr>
          <w:rFonts w:cs="Arial"/>
          <w:szCs w:val="20"/>
        </w:rPr>
      </w:pPr>
      <w:r>
        <w:rPr>
          <w:rFonts w:cs="Arial"/>
          <w:szCs w:val="20"/>
        </w:rPr>
        <w:t>{Language units are updated to newly selected setting} via the HMI.</w:t>
      </w:r>
    </w:p>
    <w:p w:rsidR="00AD3157" w:rsidRDefault="00AD3157">
      <w:pPr>
        <w:ind w:left="720"/>
        <w:rPr>
          <w:rFonts w:cs="Arial"/>
          <w:szCs w:val="20"/>
        </w:rPr>
      </w:pPr>
    </w:p>
    <w:p w:rsidR="00244C30" w:rsidRPr="00760C18" w:rsidRDefault="00244C30" w:rsidP="00244C30">
      <w:pPr>
        <w:pStyle w:val="BoldText"/>
      </w:pPr>
      <w:r w:rsidRPr="00760C18">
        <w:lastRenderedPageBreak/>
        <w:t>Sequence Diagram</w:t>
      </w:r>
    </w:p>
    <w:p w:rsidR="00AD3157" w:rsidRDefault="00244C30" w:rsidP="00244C30">
      <w:pPr>
        <w:keepNext/>
        <w:jc w:val="center"/>
      </w:pPr>
      <w:r>
        <w:rPr>
          <w:noProof/>
        </w:rPr>
        <w:drawing>
          <wp:inline distT="0" distB="0" distL="0" distR="0">
            <wp:extent cx="6515100" cy="4895850"/>
            <wp:effectExtent l="0" t="0" r="0" b="0"/>
            <wp:docPr id="1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515100" cy="4895850"/>
                    </a:xfrm>
                    <a:prstGeom prst="rect">
                      <a:avLst/>
                    </a:prstGeom>
                    <a:noFill/>
                    <a:ln w="9525">
                      <a:noFill/>
                      <a:miter lim="800000"/>
                      <a:headEnd/>
                      <a:tailEnd/>
                    </a:ln>
                  </pic:spPr>
                </pic:pic>
              </a:graphicData>
            </a:graphic>
          </wp:inline>
        </w:drawing>
      </w:r>
    </w:p>
    <w:p w:rsidR="00244C30" w:rsidRDefault="00244C30">
      <w:pPr>
        <w:spacing w:after="200" w:line="276" w:lineRule="auto"/>
      </w:pPr>
      <w:r>
        <w:br w:type="page"/>
      </w:r>
    </w:p>
    <w:p w:rsidR="00244C30" w:rsidRDefault="00244C30" w:rsidP="00244C30">
      <w:pPr>
        <w:pStyle w:val="Heading2"/>
      </w:pPr>
      <w:bookmarkStart w:id="958" w:name="_Toc35508948"/>
      <w:r w:rsidRPr="00B9479B">
        <w:lastRenderedPageBreak/>
        <w:t>VS-FUN-REQ-025213/C-Set Distance Units (TcSE ROIN-292327-1)</w:t>
      </w:r>
      <w:bookmarkEnd w:id="958"/>
    </w:p>
    <w:p w:rsidR="00244C30" w:rsidRDefault="00244C30">
      <w:pPr>
        <w:rPr>
          <w:rFonts w:cs="Arial"/>
        </w:rPr>
      </w:pPr>
      <w:r>
        <w:rPr>
          <w:rFonts w:cs="Arial"/>
        </w:rPr>
        <w:t>Note: The set operation for Imperial or Metric in this function will be superseded by the Settings in the Centerstack SPSS Measure Unit function (VS-FUN-REQ234037-Measure Units) when DI settings move from the Cluster to Centerstack HMI.</w:t>
      </w:r>
    </w:p>
    <w:p w:rsidR="00244C30" w:rsidRDefault="00244C30">
      <w:pPr>
        <w:rPr>
          <w:rFonts w:cs="Arial"/>
        </w:rPr>
      </w:pPr>
    </w:p>
    <w:p w:rsidR="00244C30" w:rsidRDefault="00244C30" w:rsidP="00244C30">
      <w:pPr>
        <w:pStyle w:val="Heading3"/>
      </w:pPr>
      <w:bookmarkStart w:id="959" w:name="_Toc35508949"/>
      <w:r>
        <w:t>Interface Requirements - Distance</w:t>
      </w:r>
      <w:bookmarkEnd w:id="959"/>
    </w:p>
    <w:p w:rsidR="00244C30" w:rsidRDefault="00244C30" w:rsidP="00244C30">
      <w:pPr>
        <w:pStyle w:val="Heading4"/>
      </w:pPr>
      <w:r w:rsidRPr="00B9479B">
        <w:t>MD-REQ-025516/C-DISP_Miles_Kilometers_Rq (TcSE ROIN-273811)</w:t>
      </w:r>
    </w:p>
    <w:p w:rsidR="00244C30" w:rsidRDefault="00244C30">
      <w:pPr>
        <w:rPr>
          <w:rFonts w:cs="Arial"/>
        </w:rPr>
      </w:pPr>
      <w:r>
        <w:rPr>
          <w:rFonts w:cs="Arial"/>
        </w:rPr>
        <w:t>Message Type:  Request</w:t>
      </w:r>
    </w:p>
    <w:p w:rsidR="00244C30" w:rsidRDefault="00244C30"/>
    <w:p w:rsidR="00244C30" w:rsidRDefault="00244C30">
      <w:pPr>
        <w:adjustRightInd w:val="0"/>
        <w:rPr>
          <w:rFonts w:cs="Arial"/>
        </w:rPr>
      </w:pPr>
      <w:r>
        <w:rPr>
          <w:rFonts w:cs="Arial"/>
        </w:rPr>
        <w:t>This method is used to request a status change of Distance Unit.</w:t>
      </w:r>
    </w:p>
    <w:p w:rsidR="00244C30"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671"/>
        <w:gridCol w:w="1583"/>
        <w:gridCol w:w="2638"/>
      </w:tblGrid>
      <w:tr w:rsidR="00244C30">
        <w:trPr>
          <w:jc w:val="center"/>
        </w:trPr>
        <w:tc>
          <w:tcPr>
            <w:tcW w:w="255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b/>
              </w:rPr>
            </w:pPr>
            <w:r>
              <w:rPr>
                <w:rFonts w:cs="Arial"/>
                <w:b/>
              </w:rPr>
              <w:t>Name</w:t>
            </w:r>
          </w:p>
        </w:tc>
        <w:tc>
          <w:tcPr>
            <w:tcW w:w="167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b/>
              </w:rPr>
            </w:pPr>
            <w:r>
              <w:rPr>
                <w:rFonts w:cs="Arial"/>
                <w:b/>
              </w:rPr>
              <w:t>Literals</w:t>
            </w:r>
          </w:p>
        </w:tc>
        <w:tc>
          <w:tcPr>
            <w:tcW w:w="1583"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b/>
              </w:rPr>
            </w:pPr>
            <w:r>
              <w:rPr>
                <w:rFonts w:cs="Arial"/>
                <w:b/>
              </w:rPr>
              <w:t>Value</w:t>
            </w:r>
          </w:p>
        </w:tc>
        <w:tc>
          <w:tcPr>
            <w:tcW w:w="2638"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b/>
              </w:rPr>
            </w:pPr>
            <w:r>
              <w:rPr>
                <w:rFonts w:cs="Arial"/>
                <w:b/>
              </w:rPr>
              <w:t>Description</w:t>
            </w:r>
          </w:p>
        </w:tc>
      </w:tr>
      <w:tr w:rsidR="00244C30">
        <w:trPr>
          <w:jc w:val="center"/>
        </w:trPr>
        <w:tc>
          <w:tcPr>
            <w:tcW w:w="255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Mode</w:t>
            </w:r>
          </w:p>
        </w:tc>
        <w:tc>
          <w:tcPr>
            <w:tcW w:w="167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w:t>
            </w:r>
          </w:p>
        </w:tc>
        <w:tc>
          <w:tcPr>
            <w:tcW w:w="1583"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w:t>
            </w:r>
          </w:p>
        </w:tc>
        <w:tc>
          <w:tcPr>
            <w:tcW w:w="2638"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 xml:space="preserve">  </w:t>
            </w:r>
          </w:p>
        </w:tc>
      </w:tr>
      <w:tr w:rsidR="00244C30">
        <w:trPr>
          <w:jc w:val="center"/>
        </w:trPr>
        <w:tc>
          <w:tcPr>
            <w:tcW w:w="2551" w:type="dxa"/>
            <w:tcBorders>
              <w:top w:val="single" w:sz="4" w:space="0" w:color="auto"/>
              <w:left w:val="single" w:sz="4" w:space="0" w:color="auto"/>
              <w:bottom w:val="single" w:sz="4" w:space="0" w:color="auto"/>
              <w:right w:val="single" w:sz="4" w:space="0" w:color="auto"/>
            </w:tcBorders>
          </w:tcPr>
          <w:p w:rsidR="00244C30" w:rsidRDefault="00244C30">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Metric</w:t>
            </w:r>
          </w:p>
        </w:tc>
        <w:tc>
          <w:tcPr>
            <w:tcW w:w="1583"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0x0</w:t>
            </w:r>
          </w:p>
        </w:tc>
        <w:tc>
          <w:tcPr>
            <w:tcW w:w="2638"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The parameter "Metric" is used to request the distance unit kilometers.</w:t>
            </w:r>
          </w:p>
        </w:tc>
      </w:tr>
      <w:tr w:rsidR="00244C30">
        <w:trPr>
          <w:jc w:val="center"/>
        </w:trPr>
        <w:tc>
          <w:tcPr>
            <w:tcW w:w="2551" w:type="dxa"/>
            <w:tcBorders>
              <w:top w:val="single" w:sz="4" w:space="0" w:color="auto"/>
              <w:left w:val="single" w:sz="4" w:space="0" w:color="auto"/>
              <w:bottom w:val="single" w:sz="4" w:space="0" w:color="auto"/>
              <w:right w:val="single" w:sz="4" w:space="0" w:color="auto"/>
            </w:tcBorders>
          </w:tcPr>
          <w:p w:rsidR="00244C30" w:rsidRDefault="00244C30">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Imperial</w:t>
            </w:r>
          </w:p>
        </w:tc>
        <w:tc>
          <w:tcPr>
            <w:tcW w:w="1583"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0x1</w:t>
            </w:r>
          </w:p>
        </w:tc>
        <w:tc>
          <w:tcPr>
            <w:tcW w:w="2638"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The parameter "Imperial" is used to request the distance unit miles.</w:t>
            </w:r>
          </w:p>
        </w:tc>
      </w:tr>
      <w:tr w:rsidR="00244C30">
        <w:trPr>
          <w:jc w:val="center"/>
        </w:trPr>
        <w:tc>
          <w:tcPr>
            <w:tcW w:w="2551" w:type="dxa"/>
            <w:tcBorders>
              <w:top w:val="single" w:sz="4" w:space="0" w:color="auto"/>
              <w:left w:val="single" w:sz="4" w:space="0" w:color="auto"/>
              <w:bottom w:val="single" w:sz="4" w:space="0" w:color="auto"/>
              <w:right w:val="single" w:sz="4" w:space="0" w:color="auto"/>
            </w:tcBorders>
          </w:tcPr>
          <w:p w:rsidR="00244C30" w:rsidRDefault="00244C30">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244C30" w:rsidRDefault="00244C30">
            <w:pPr>
              <w:jc w:val="center"/>
              <w:rPr>
                <w:rFonts w:cs="Arial"/>
              </w:rPr>
            </w:pPr>
            <w:r>
              <w:rPr>
                <w:rFonts w:cs="Arial"/>
              </w:rPr>
              <w:t>Inactive</w:t>
            </w:r>
          </w:p>
        </w:tc>
        <w:tc>
          <w:tcPr>
            <w:tcW w:w="1583" w:type="dxa"/>
            <w:tcBorders>
              <w:top w:val="single" w:sz="4" w:space="0" w:color="auto"/>
              <w:left w:val="single" w:sz="4" w:space="0" w:color="auto"/>
              <w:bottom w:val="single" w:sz="4" w:space="0" w:color="auto"/>
              <w:right w:val="single" w:sz="4" w:space="0" w:color="auto"/>
            </w:tcBorders>
            <w:hideMark/>
          </w:tcPr>
          <w:p w:rsidR="00244C30" w:rsidRDefault="00244C30" w:rsidP="00244C30">
            <w:pPr>
              <w:jc w:val="center"/>
              <w:rPr>
                <w:rFonts w:cs="Arial"/>
              </w:rPr>
            </w:pPr>
            <w:r>
              <w:rPr>
                <w:rFonts w:cs="Arial"/>
              </w:rPr>
              <w:t>0x3</w:t>
            </w:r>
          </w:p>
        </w:tc>
        <w:tc>
          <w:tcPr>
            <w:tcW w:w="2638" w:type="dxa"/>
            <w:tcBorders>
              <w:top w:val="single" w:sz="4" w:space="0" w:color="auto"/>
              <w:left w:val="single" w:sz="4" w:space="0" w:color="auto"/>
              <w:bottom w:val="single" w:sz="4" w:space="0" w:color="auto"/>
              <w:right w:val="single" w:sz="4" w:space="0" w:color="auto"/>
            </w:tcBorders>
          </w:tcPr>
          <w:p w:rsidR="00244C30" w:rsidRDefault="00244C30">
            <w:pPr>
              <w:rPr>
                <w:rFonts w:cs="Arial"/>
              </w:rPr>
            </w:pPr>
          </w:p>
        </w:tc>
      </w:tr>
    </w:tbl>
    <w:p w:rsidR="00244C30" w:rsidRDefault="00244C30"/>
    <w:p w:rsidR="00244C30" w:rsidRDefault="00244C30" w:rsidP="00244C30">
      <w:pPr>
        <w:pStyle w:val="Heading4"/>
      </w:pPr>
      <w:r w:rsidRPr="00B9479B">
        <w:t>MD-REQ-243934/B-Disp_Miles_Kilometers.St</w:t>
      </w:r>
    </w:p>
    <w:p w:rsidR="00244C30" w:rsidRPr="00E1461A" w:rsidRDefault="00244C30">
      <w:pPr>
        <w:rPr>
          <w:rFonts w:cs="Arial"/>
        </w:rPr>
      </w:pPr>
      <w:r w:rsidRPr="00E1461A">
        <w:rPr>
          <w:rFonts w:cs="Arial"/>
          <w:b/>
        </w:rPr>
        <w:t>Message Type:</w:t>
      </w:r>
      <w:r w:rsidRPr="00E1461A">
        <w:rPr>
          <w:rFonts w:cs="Arial"/>
        </w:rPr>
        <w:t xml:space="preserve">  Status</w:t>
      </w:r>
    </w:p>
    <w:p w:rsidR="00244C30" w:rsidRPr="00E1461A" w:rsidRDefault="00244C30">
      <w:pPr>
        <w:rPr>
          <w:rFonts w:cs="Arial"/>
        </w:rPr>
      </w:pPr>
    </w:p>
    <w:p w:rsidR="00244C30" w:rsidRPr="00E1461A" w:rsidRDefault="00244C30" w:rsidP="00244C30">
      <w:pPr>
        <w:rPr>
          <w:rFonts w:cs="Arial"/>
        </w:rPr>
      </w:pPr>
      <w:r w:rsidRPr="00E1461A">
        <w:rPr>
          <w:rFonts w:cs="Arial"/>
        </w:rPr>
        <w:t>Signal from the Vehicle Settings Server stating what the setting is for Distance units.</w:t>
      </w:r>
    </w:p>
    <w:p w:rsidR="00244C30" w:rsidRPr="00E1461A"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2250"/>
        <w:gridCol w:w="1080"/>
        <w:gridCol w:w="3367"/>
      </w:tblGrid>
      <w:tr w:rsidR="00244C30" w:rsidRPr="00E1461A" w:rsidTr="00244C30">
        <w:trPr>
          <w:jc w:val="center"/>
        </w:trPr>
        <w:tc>
          <w:tcPr>
            <w:tcW w:w="2917" w:type="dxa"/>
            <w:tcBorders>
              <w:top w:val="single" w:sz="4" w:space="0" w:color="auto"/>
              <w:left w:val="single" w:sz="4" w:space="0" w:color="auto"/>
              <w:bottom w:val="single" w:sz="4" w:space="0" w:color="auto"/>
              <w:right w:val="single" w:sz="4" w:space="0" w:color="auto"/>
            </w:tcBorders>
            <w:hideMark/>
          </w:tcPr>
          <w:p w:rsidR="00244C30" w:rsidRPr="00E1461A" w:rsidRDefault="00244C30">
            <w:pPr>
              <w:spacing w:line="276" w:lineRule="auto"/>
              <w:rPr>
                <w:rFonts w:cs="Arial"/>
                <w:b/>
              </w:rPr>
            </w:pPr>
            <w:r w:rsidRPr="00E1461A">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244C30" w:rsidRPr="00E1461A" w:rsidRDefault="00244C30">
            <w:pPr>
              <w:spacing w:line="276" w:lineRule="auto"/>
              <w:rPr>
                <w:rFonts w:cs="Arial"/>
                <w:b/>
              </w:rPr>
            </w:pPr>
            <w:r w:rsidRPr="00E1461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244C30" w:rsidRPr="00E1461A" w:rsidRDefault="00244C30">
            <w:pPr>
              <w:spacing w:line="276" w:lineRule="auto"/>
              <w:rPr>
                <w:rFonts w:cs="Arial"/>
                <w:b/>
              </w:rPr>
            </w:pPr>
            <w:r w:rsidRPr="00E1461A">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244C30" w:rsidRPr="00E1461A" w:rsidRDefault="00244C30">
            <w:pPr>
              <w:spacing w:line="276" w:lineRule="auto"/>
              <w:rPr>
                <w:rFonts w:cs="Arial"/>
                <w:b/>
              </w:rPr>
            </w:pPr>
            <w:r w:rsidRPr="00E1461A">
              <w:rPr>
                <w:rFonts w:cs="Arial"/>
                <w:b/>
              </w:rPr>
              <w:t>Description</w:t>
            </w:r>
          </w:p>
        </w:tc>
      </w:tr>
      <w:tr w:rsidR="00244C30" w:rsidRPr="00E1461A" w:rsidTr="00244C30">
        <w:trPr>
          <w:jc w:val="center"/>
        </w:trPr>
        <w:tc>
          <w:tcPr>
            <w:tcW w:w="2917" w:type="dxa"/>
            <w:vMerge w:val="restart"/>
            <w:tcBorders>
              <w:top w:val="single" w:sz="4" w:space="0" w:color="auto"/>
              <w:left w:val="single" w:sz="4" w:space="0" w:color="auto"/>
              <w:bottom w:val="single" w:sz="4" w:space="0" w:color="auto"/>
              <w:right w:val="single" w:sz="4" w:space="0" w:color="auto"/>
            </w:tcBorders>
          </w:tcPr>
          <w:p w:rsidR="00244C30" w:rsidRPr="00E1461A" w:rsidRDefault="00244C30">
            <w:pPr>
              <w:widowControl w:val="0"/>
              <w:tabs>
                <w:tab w:val="left" w:pos="720"/>
              </w:tabs>
              <w:spacing w:line="276" w:lineRule="auto"/>
              <w:rPr>
                <w:rFonts w:cs="Arial"/>
              </w:rPr>
            </w:pPr>
            <w:r w:rsidRPr="00E1461A">
              <w:rPr>
                <w:rFonts w:cs="Arial"/>
              </w:rPr>
              <w:t>Disp_Miles_Kilometers.St</w:t>
            </w:r>
          </w:p>
          <w:p w:rsidR="00244C30" w:rsidRPr="00E1461A" w:rsidRDefault="00244C3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E1461A" w:rsidRDefault="00244C30">
            <w:pPr>
              <w:spacing w:line="276" w:lineRule="auto"/>
              <w:rPr>
                <w:rFonts w:cs="Arial"/>
              </w:rPr>
            </w:pPr>
            <w:r w:rsidRPr="00E1461A">
              <w:rPr>
                <w:rFonts w:cs="Arial"/>
              </w:rPr>
              <w:t>Metric (kilometers)</w:t>
            </w:r>
          </w:p>
        </w:tc>
        <w:tc>
          <w:tcPr>
            <w:tcW w:w="1080" w:type="dxa"/>
            <w:tcBorders>
              <w:top w:val="single" w:sz="4" w:space="0" w:color="auto"/>
              <w:left w:val="single" w:sz="4" w:space="0" w:color="auto"/>
              <w:bottom w:val="single" w:sz="4" w:space="0" w:color="auto"/>
              <w:right w:val="single" w:sz="4" w:space="0" w:color="auto"/>
            </w:tcBorders>
          </w:tcPr>
          <w:p w:rsidR="00244C30" w:rsidRPr="00E1461A" w:rsidRDefault="00244C30">
            <w:pPr>
              <w:spacing w:line="276" w:lineRule="auto"/>
              <w:rPr>
                <w:rFonts w:cs="Arial"/>
              </w:rPr>
            </w:pPr>
            <w:r w:rsidRPr="00E1461A">
              <w:rPr>
                <w:rFonts w:cs="Arial"/>
              </w:rPr>
              <w:t>0x0</w:t>
            </w:r>
          </w:p>
        </w:tc>
        <w:tc>
          <w:tcPr>
            <w:tcW w:w="3367" w:type="dxa"/>
            <w:tcBorders>
              <w:top w:val="single" w:sz="4" w:space="0" w:color="auto"/>
              <w:left w:val="single" w:sz="4" w:space="0" w:color="auto"/>
              <w:bottom w:val="single" w:sz="4" w:space="0" w:color="auto"/>
              <w:right w:val="single" w:sz="4" w:space="0" w:color="auto"/>
            </w:tcBorders>
            <w:vAlign w:val="center"/>
          </w:tcPr>
          <w:p w:rsidR="00244C30" w:rsidRPr="00E1461A" w:rsidRDefault="00244C30">
            <w:pPr>
              <w:autoSpaceDE w:val="0"/>
              <w:autoSpaceDN w:val="0"/>
              <w:adjustRightInd w:val="0"/>
              <w:spacing w:line="276" w:lineRule="auto"/>
              <w:rPr>
                <w:rFonts w:cs="Arial"/>
              </w:rPr>
            </w:pPr>
          </w:p>
        </w:tc>
      </w:tr>
      <w:tr w:rsidR="00244C30" w:rsidRPr="00E1461A" w:rsidTr="00244C30">
        <w:trPr>
          <w:jc w:val="center"/>
        </w:trPr>
        <w:tc>
          <w:tcPr>
            <w:tcW w:w="2917" w:type="dxa"/>
            <w:vMerge/>
            <w:tcBorders>
              <w:top w:val="single" w:sz="4" w:space="0" w:color="auto"/>
              <w:left w:val="single" w:sz="4" w:space="0" w:color="auto"/>
              <w:bottom w:val="single" w:sz="4" w:space="0" w:color="auto"/>
              <w:right w:val="single" w:sz="4" w:space="0" w:color="auto"/>
            </w:tcBorders>
            <w:vAlign w:val="center"/>
            <w:hideMark/>
          </w:tcPr>
          <w:p w:rsidR="00244C30" w:rsidRPr="00E1461A" w:rsidRDefault="00244C30">
            <w:pPr>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E1461A" w:rsidRDefault="00244C30">
            <w:pPr>
              <w:spacing w:line="276" w:lineRule="auto"/>
              <w:rPr>
                <w:rFonts w:cs="Arial"/>
              </w:rPr>
            </w:pPr>
            <w:r w:rsidRPr="00E1461A">
              <w:rPr>
                <w:rFonts w:cs="Arial"/>
              </w:rPr>
              <w:t>Imperial (miles)</w:t>
            </w:r>
          </w:p>
        </w:tc>
        <w:tc>
          <w:tcPr>
            <w:tcW w:w="1080" w:type="dxa"/>
            <w:tcBorders>
              <w:top w:val="single" w:sz="4" w:space="0" w:color="auto"/>
              <w:left w:val="single" w:sz="4" w:space="0" w:color="auto"/>
              <w:bottom w:val="single" w:sz="4" w:space="0" w:color="auto"/>
              <w:right w:val="single" w:sz="4" w:space="0" w:color="auto"/>
            </w:tcBorders>
          </w:tcPr>
          <w:p w:rsidR="00244C30" w:rsidRPr="00E1461A" w:rsidRDefault="00244C30">
            <w:pPr>
              <w:spacing w:line="276" w:lineRule="auto"/>
              <w:rPr>
                <w:rFonts w:cs="Arial"/>
              </w:rPr>
            </w:pPr>
            <w:r w:rsidRPr="00E1461A">
              <w:rPr>
                <w:rFonts w:cs="Arial"/>
              </w:rPr>
              <w:t>0x1</w:t>
            </w:r>
          </w:p>
        </w:tc>
        <w:tc>
          <w:tcPr>
            <w:tcW w:w="3367" w:type="dxa"/>
            <w:tcBorders>
              <w:top w:val="single" w:sz="4" w:space="0" w:color="auto"/>
              <w:left w:val="single" w:sz="4" w:space="0" w:color="auto"/>
              <w:bottom w:val="single" w:sz="4" w:space="0" w:color="auto"/>
              <w:right w:val="single" w:sz="4" w:space="0" w:color="auto"/>
            </w:tcBorders>
          </w:tcPr>
          <w:p w:rsidR="00244C30" w:rsidRPr="00E1461A" w:rsidRDefault="00244C30">
            <w:pPr>
              <w:spacing w:line="276" w:lineRule="auto"/>
              <w:rPr>
                <w:rFonts w:cs="Arial"/>
              </w:rPr>
            </w:pPr>
          </w:p>
        </w:tc>
      </w:tr>
    </w:tbl>
    <w:p w:rsidR="00244C30" w:rsidRPr="00E1461A" w:rsidRDefault="00244C30" w:rsidP="00244C30">
      <w:pPr>
        <w:rPr>
          <w:rFonts w:cs="Arial"/>
        </w:rPr>
      </w:pPr>
    </w:p>
    <w:p w:rsidR="00244C30" w:rsidRDefault="00244C30">
      <w:pPr>
        <w:rPr>
          <w:rFonts w:cs="Arial"/>
          <w:b/>
        </w:rPr>
      </w:pPr>
    </w:p>
    <w:p w:rsidR="00244C30" w:rsidRDefault="00244C30">
      <w:pPr>
        <w:rPr>
          <w:rFonts w:cs="Arial"/>
        </w:rPr>
      </w:pPr>
    </w:p>
    <w:p w:rsidR="00244C30" w:rsidRDefault="00244C30" w:rsidP="00244C30">
      <w:pPr>
        <w:pStyle w:val="Heading3"/>
      </w:pPr>
      <w:bookmarkStart w:id="960" w:name="_Toc35508950"/>
      <w:r>
        <w:t>Use Cases</w:t>
      </w:r>
      <w:bookmarkEnd w:id="960"/>
    </w:p>
    <w:p w:rsidR="00244C30" w:rsidRDefault="00244C30" w:rsidP="00244C30">
      <w:pPr>
        <w:pStyle w:val="Heading4"/>
      </w:pPr>
      <w:r>
        <w:t>VS-UC-REQ-025214/A-Set Distance Units (TcSE ROIN-290601)</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Actors</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Vehicle Occupant</w:t>
            </w:r>
          </w:p>
        </w:tc>
      </w:tr>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Infotainment System is On.</w:t>
            </w:r>
          </w:p>
          <w:p w:rsidR="00AD3157" w:rsidRDefault="00244C30">
            <w:pPr>
              <w:rPr>
                <w:rFonts w:cs="Arial"/>
                <w:szCs w:val="20"/>
              </w:rPr>
            </w:pPr>
            <w:r>
              <w:rPr>
                <w:rFonts w:cs="Arial"/>
                <w:szCs w:val="20"/>
              </w:rPr>
              <w:t>Distance Setting is set to {Unit X}</w:t>
            </w:r>
          </w:p>
        </w:tc>
      </w:tr>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Scenario Description</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User selects {Unit Y}via the HMI</w:t>
            </w:r>
          </w:p>
        </w:tc>
      </w:tr>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HMI is updated to {Unit Y}</w:t>
            </w:r>
          </w:p>
        </w:tc>
      </w:tr>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NA</w:t>
            </w:r>
          </w:p>
        </w:tc>
      </w:tr>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Interfaces</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G-HMI</w:t>
            </w:r>
          </w:p>
          <w:p w:rsidR="00AD3157" w:rsidRDefault="00244C30">
            <w:pPr>
              <w:rPr>
                <w:rFonts w:cs="Arial"/>
                <w:szCs w:val="20"/>
              </w:rPr>
            </w:pPr>
            <w:r>
              <w:rPr>
                <w:rFonts w:cs="Arial"/>
                <w:szCs w:val="20"/>
              </w:rPr>
              <w:t>SWC</w:t>
            </w:r>
          </w:p>
          <w:p w:rsidR="00AD3157" w:rsidRDefault="00244C30">
            <w:pPr>
              <w:rPr>
                <w:rFonts w:cs="Arial"/>
                <w:szCs w:val="20"/>
              </w:rPr>
            </w:pPr>
            <w:r>
              <w:rPr>
                <w:rFonts w:cs="Arial"/>
                <w:szCs w:val="20"/>
              </w:rPr>
              <w:t>CBI</w:t>
            </w:r>
          </w:p>
        </w:tc>
      </w:tr>
    </w:tbl>
    <w:p w:rsidR="00AD3157" w:rsidRDefault="00AD3157">
      <w:pPr>
        <w:rPr>
          <w:rFonts w:cs="Arial"/>
          <w:szCs w:val="20"/>
        </w:rPr>
      </w:pPr>
    </w:p>
    <w:p w:rsidR="00244C30" w:rsidRDefault="00244C30" w:rsidP="00244C30">
      <w:pPr>
        <w:pStyle w:val="Heading3"/>
      </w:pPr>
      <w:bookmarkStart w:id="961" w:name="_Toc35508951"/>
      <w:r>
        <w:lastRenderedPageBreak/>
        <w:t>Functional Requirements</w:t>
      </w:r>
      <w:bookmarkEnd w:id="961"/>
    </w:p>
    <w:p w:rsidR="00244C30" w:rsidRPr="00244C30" w:rsidRDefault="00244C30" w:rsidP="00244C30">
      <w:pPr>
        <w:pStyle w:val="Heading4"/>
        <w:rPr>
          <w:b w:val="0"/>
          <w:u w:val="single"/>
        </w:rPr>
      </w:pPr>
      <w:r w:rsidRPr="00244C30">
        <w:rPr>
          <w:b w:val="0"/>
          <w:u w:val="single"/>
        </w:rPr>
        <w:t>VS-SR-REQ-025215/A-Change Distance Units Status update timing (TcSE ROIN-149492-1)</w:t>
      </w:r>
    </w:p>
    <w:p w:rsidR="00AD3157" w:rsidRDefault="00244C30">
      <w:pPr>
        <w:rPr>
          <w:rFonts w:cs="Arial"/>
          <w:szCs w:val="20"/>
        </w:rPr>
      </w:pPr>
      <w:r>
        <w:rPr>
          <w:rFonts w:cs="Arial"/>
          <w:szCs w:val="20"/>
        </w:rPr>
        <w:t xml:space="preserve">The vehicle settings server shall respond to a </w:t>
      </w:r>
      <w:r>
        <w:rPr>
          <w:rStyle w:val="spelle"/>
          <w:rFonts w:cs="Arial"/>
          <w:szCs w:val="20"/>
        </w:rPr>
        <w:t>Disp_Miles_Kilometers.Rq</w:t>
      </w:r>
      <w:r>
        <w:rPr>
          <w:rFonts w:cs="Arial"/>
          <w:szCs w:val="20"/>
        </w:rPr>
        <w:t xml:space="preserve"> via the </w:t>
      </w:r>
      <w:r>
        <w:rPr>
          <w:rStyle w:val="spelle"/>
          <w:rFonts w:cs="Arial"/>
          <w:szCs w:val="20"/>
        </w:rPr>
        <w:t>Disp_Miles_Kilometers.St</w:t>
      </w:r>
      <w:r>
        <w:rPr>
          <w:rFonts w:cs="Arial"/>
          <w:szCs w:val="20"/>
        </w:rPr>
        <w:t xml:space="preserve"> signal within </w:t>
      </w:r>
      <w:r>
        <w:rPr>
          <w:rStyle w:val="spelle"/>
          <w:rFonts w:cs="Arial"/>
          <w:szCs w:val="20"/>
        </w:rPr>
        <w:t>T_Dist_Response</w:t>
      </w:r>
      <w:r>
        <w:rPr>
          <w:rFonts w:cs="Arial"/>
          <w:szCs w:val="20"/>
        </w:rPr>
        <w:t xml:space="preserve"> of receiving the request. </w:t>
      </w:r>
    </w:p>
    <w:p w:rsidR="00244C30" w:rsidRPr="00244C30" w:rsidRDefault="00244C30" w:rsidP="00244C30">
      <w:pPr>
        <w:pStyle w:val="Heading4"/>
        <w:rPr>
          <w:b w:val="0"/>
          <w:u w:val="single"/>
        </w:rPr>
      </w:pPr>
      <w:r w:rsidRPr="00244C30">
        <w:rPr>
          <w:b w:val="0"/>
          <w:u w:val="single"/>
        </w:rPr>
        <w:t>VS-SR-REQ-025434/A-Multiple Disp_Miles_Kilometers.Rq signals (TcSE ROIN-150819-1)</w:t>
      </w:r>
    </w:p>
    <w:p w:rsidR="00AD3157" w:rsidRDefault="00244C30">
      <w:pPr>
        <w:rPr>
          <w:rFonts w:cs="Arial"/>
          <w:szCs w:val="20"/>
        </w:rPr>
      </w:pPr>
      <w:r>
        <w:rPr>
          <w:rFonts w:cs="Arial"/>
          <w:szCs w:val="20"/>
        </w:rPr>
        <w:t xml:space="preserve">The vehicle settings server shall ignore all new </w:t>
      </w:r>
      <w:r>
        <w:rPr>
          <w:rStyle w:val="spelle"/>
          <w:rFonts w:cs="Arial"/>
          <w:szCs w:val="20"/>
        </w:rPr>
        <w:t>Disp_Miles_Kilometers.Rq</w:t>
      </w:r>
      <w:r>
        <w:rPr>
          <w:rFonts w:cs="Arial"/>
          <w:szCs w:val="20"/>
        </w:rPr>
        <w:t xml:space="preserve"> signals for </w:t>
      </w:r>
      <w:r>
        <w:rPr>
          <w:rStyle w:val="spelle"/>
          <w:rFonts w:cs="Arial"/>
          <w:szCs w:val="20"/>
        </w:rPr>
        <w:t>T_Dist_Response</w:t>
      </w:r>
      <w:r>
        <w:rPr>
          <w:rFonts w:cs="Arial"/>
          <w:szCs w:val="20"/>
        </w:rPr>
        <w:t xml:space="preserve"> after receiving the initial </w:t>
      </w:r>
      <w:r>
        <w:rPr>
          <w:rStyle w:val="spelle"/>
          <w:rFonts w:cs="Arial"/>
          <w:szCs w:val="20"/>
        </w:rPr>
        <w:t>Disp_Miles_Kilometers.Rq</w:t>
      </w:r>
      <w:r>
        <w:rPr>
          <w:rFonts w:cs="Arial"/>
          <w:szCs w:val="20"/>
        </w:rPr>
        <w:t xml:space="preserve"> signal.</w:t>
      </w:r>
    </w:p>
    <w:p w:rsidR="00244C30" w:rsidRDefault="00244C30" w:rsidP="00244C30">
      <w:pPr>
        <w:pStyle w:val="Heading4"/>
      </w:pPr>
      <w:r w:rsidRPr="00B9479B">
        <w:t>VS-TMR-REQ-025216/B-T_Disp_Response (TcSE ROIN-149488-2)</w:t>
      </w:r>
    </w:p>
    <w:p w:rsidR="00244C30" w:rsidRPr="0091772B" w:rsidRDefault="00244C30" w:rsidP="00244C3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244C30" w:rsidTr="00244C30">
        <w:trPr>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Default</w:t>
            </w:r>
          </w:p>
        </w:tc>
      </w:tr>
      <w:tr w:rsidR="00244C30" w:rsidTr="00244C3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Pr="00DF054A" w:rsidRDefault="00244C30">
            <w:pPr>
              <w:spacing w:line="276" w:lineRule="auto"/>
              <w:rPr>
                <w:rFonts w:ascii="Univers" w:eastAsia="Times New Roman" w:hAnsi="Univers" w:cs="Arial"/>
                <w:sz w:val="14"/>
                <w:szCs w:val="14"/>
              </w:rPr>
            </w:pPr>
            <w:r w:rsidRPr="00DF054A">
              <w:rPr>
                <w:rFonts w:cs="Arial"/>
                <w:sz w:val="14"/>
                <w:szCs w:val="14"/>
              </w:rPr>
              <w:t>T_Disp_Response</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Maximum time allowed between sending a Disp_Miles_Kilometers.Rq distance change message, and receiving a response message from the display modules.</w:t>
            </w:r>
          </w:p>
          <w:p w:rsidR="00244C30" w:rsidRDefault="00244C30">
            <w:pPr>
              <w:rPr>
                <w:rFonts w:cs="Arial"/>
              </w:rPr>
            </w:pPr>
          </w:p>
          <w:p w:rsidR="00244C30" w:rsidRDefault="00244C30">
            <w:pPr>
              <w:rPr>
                <w:rFonts w:cs="Arial"/>
              </w:rPr>
            </w:pPr>
            <w:r>
              <w:rPr>
                <w:rFonts w:cs="Arial"/>
              </w:rPr>
              <w:t>Use default value</w:t>
            </w:r>
          </w:p>
          <w:p w:rsidR="00244C30" w:rsidRDefault="00244C3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250</w:t>
            </w:r>
          </w:p>
        </w:tc>
      </w:tr>
    </w:tbl>
    <w:p w:rsidR="00244C30" w:rsidRPr="00B01CDD" w:rsidRDefault="00244C30" w:rsidP="00244C30">
      <w:pPr>
        <w:rPr>
          <w:sz w:val="14"/>
          <w:szCs w:val="14"/>
        </w:rPr>
      </w:pPr>
    </w:p>
    <w:p w:rsidR="00244C30" w:rsidRDefault="00244C30" w:rsidP="00244C30">
      <w:pPr>
        <w:pStyle w:val="Heading3"/>
      </w:pPr>
      <w:bookmarkStart w:id="962" w:name="_Toc35508952"/>
      <w:r>
        <w:t>Sequence Diagrams</w:t>
      </w:r>
      <w:bookmarkEnd w:id="962"/>
    </w:p>
    <w:p w:rsidR="00244C30" w:rsidRDefault="00244C30" w:rsidP="00244C30">
      <w:pPr>
        <w:pStyle w:val="Heading4"/>
      </w:pPr>
      <w:r>
        <w:t>VS-SD-REQ-025217/A-Set Distance Units (TcSE ROIN-118743-3)</w:t>
      </w:r>
    </w:p>
    <w:p w:rsidR="00244C30" w:rsidRPr="00F8674E" w:rsidRDefault="00244C30" w:rsidP="00244C30">
      <w:pPr>
        <w:rPr>
          <w:b/>
          <w:sz w:val="16"/>
          <w:szCs w:val="16"/>
        </w:rPr>
      </w:pPr>
      <w:r w:rsidRPr="00F8674E">
        <w:rPr>
          <w:b/>
          <w:sz w:val="16"/>
          <w:szCs w:val="16"/>
        </w:rPr>
        <w:t>Linked Elements</w:t>
      </w:r>
    </w:p>
    <w:p w:rsidR="00244C30" w:rsidRPr="00F8674E" w:rsidRDefault="00244C30" w:rsidP="00244C30">
      <w:pPr>
        <w:rPr>
          <w:sz w:val="16"/>
          <w:szCs w:val="16"/>
        </w:rPr>
      </w:pPr>
      <w:r w:rsidRPr="00F8674E">
        <w:rPr>
          <w:sz w:val="16"/>
          <w:szCs w:val="16"/>
        </w:rPr>
        <w:t>VS-UC-REQ-025372/A-Set Distance Units (TcSE ROIN-121364-2)</w:t>
      </w:r>
    </w:p>
    <w:p w:rsidR="00244C30" w:rsidRPr="00760C18" w:rsidRDefault="00244C30" w:rsidP="00244C30">
      <w:pPr>
        <w:pStyle w:val="BoldText"/>
      </w:pPr>
      <w:r w:rsidRPr="00760C18">
        <w:t>Scenarios</w:t>
      </w:r>
    </w:p>
    <w:p w:rsidR="00244C30" w:rsidRPr="00760C18" w:rsidRDefault="00244C30" w:rsidP="00244C30">
      <w:pPr>
        <w:pStyle w:val="BoldText"/>
        <w:ind w:left="720"/>
      </w:pPr>
      <w:r w:rsidRPr="00760C18">
        <w:t>Normal Usage</w:t>
      </w:r>
    </w:p>
    <w:p w:rsidR="00AD3157" w:rsidRDefault="00244C30">
      <w:pPr>
        <w:ind w:left="720"/>
        <w:rPr>
          <w:rFonts w:cs="Arial"/>
          <w:szCs w:val="20"/>
        </w:rPr>
      </w:pPr>
      <w:r>
        <w:rPr>
          <w:rFonts w:cs="Arial"/>
          <w:szCs w:val="20"/>
        </w:rPr>
        <w:t>The user selects &lt;Kilometers units&gt; via the HMI.</w:t>
      </w:r>
    </w:p>
    <w:p w:rsidR="00AD3157" w:rsidRDefault="00AD3157">
      <w:pPr>
        <w:ind w:left="720"/>
        <w:rPr>
          <w:rFonts w:cs="Arial"/>
          <w:szCs w:val="20"/>
        </w:rPr>
      </w:pPr>
    </w:p>
    <w:p w:rsidR="00244C30" w:rsidRPr="00760C18" w:rsidRDefault="00244C30" w:rsidP="00244C30">
      <w:pPr>
        <w:pStyle w:val="BoldText"/>
      </w:pPr>
      <w:r w:rsidRPr="00760C18">
        <w:t>Constraints</w:t>
      </w:r>
    </w:p>
    <w:p w:rsidR="00244C30" w:rsidRPr="00760C18" w:rsidRDefault="00244C30" w:rsidP="00244C30">
      <w:pPr>
        <w:pStyle w:val="BoldText"/>
        <w:ind w:left="720"/>
      </w:pPr>
      <w:r w:rsidRPr="00760C18">
        <w:t>Pre-condition</w:t>
      </w:r>
    </w:p>
    <w:p w:rsidR="00AD3157" w:rsidRDefault="00244C30">
      <w:pPr>
        <w:ind w:left="720"/>
        <w:rPr>
          <w:rFonts w:cs="Arial"/>
          <w:szCs w:val="20"/>
        </w:rPr>
      </w:pPr>
      <w:r>
        <w:rPr>
          <w:rFonts w:cs="Arial"/>
          <w:szCs w:val="20"/>
        </w:rPr>
        <w:t>Center Stack Display is On, Settings units menu is active.  Distance units are currently set to miles.</w:t>
      </w:r>
    </w:p>
    <w:p w:rsidR="00AD3157" w:rsidRDefault="00AD3157">
      <w:pPr>
        <w:ind w:left="720"/>
        <w:rPr>
          <w:rFonts w:cs="Arial"/>
          <w:szCs w:val="20"/>
        </w:rPr>
      </w:pPr>
    </w:p>
    <w:p w:rsidR="00244C30" w:rsidRPr="00760C18" w:rsidRDefault="00244C30" w:rsidP="00244C30">
      <w:pPr>
        <w:pStyle w:val="BoldText"/>
        <w:ind w:left="720"/>
      </w:pPr>
      <w:r w:rsidRPr="00760C18">
        <w:t>Post-condition</w:t>
      </w:r>
    </w:p>
    <w:p w:rsidR="00AD3157" w:rsidRDefault="00244C30">
      <w:pPr>
        <w:ind w:left="720"/>
        <w:rPr>
          <w:rFonts w:cs="Arial"/>
          <w:szCs w:val="20"/>
        </w:rPr>
      </w:pPr>
      <w:r>
        <w:rPr>
          <w:rFonts w:cs="Arial"/>
          <w:szCs w:val="20"/>
        </w:rPr>
        <w:t>{Distance units are updated to kilometers on the HMI}</w:t>
      </w:r>
    </w:p>
    <w:p w:rsidR="00AD3157" w:rsidRDefault="00AD3157">
      <w:pPr>
        <w:ind w:left="720"/>
      </w:pPr>
    </w:p>
    <w:p w:rsidR="00244C30" w:rsidRPr="00760C18" w:rsidRDefault="00244C30" w:rsidP="00244C30">
      <w:pPr>
        <w:pStyle w:val="BoldText"/>
      </w:pPr>
      <w:r w:rsidRPr="00760C18">
        <w:lastRenderedPageBreak/>
        <w:t>Sequence Diagram</w:t>
      </w:r>
    </w:p>
    <w:p w:rsidR="00AD3157" w:rsidRDefault="00244C30" w:rsidP="00244C30">
      <w:pPr>
        <w:keepNext/>
        <w:jc w:val="center"/>
      </w:pPr>
      <w:r>
        <w:rPr>
          <w:noProof/>
        </w:rPr>
        <w:drawing>
          <wp:inline distT="0" distB="0" distL="0" distR="0">
            <wp:extent cx="6400800" cy="3562350"/>
            <wp:effectExtent l="0" t="0" r="0" b="0"/>
            <wp:docPr id="1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400800" cy="3562350"/>
                    </a:xfrm>
                    <a:prstGeom prst="rect">
                      <a:avLst/>
                    </a:prstGeom>
                    <a:noFill/>
                    <a:ln w="9525">
                      <a:noFill/>
                      <a:miter lim="800000"/>
                      <a:headEnd/>
                      <a:tailEnd/>
                    </a:ln>
                  </pic:spPr>
                </pic:pic>
              </a:graphicData>
            </a:graphic>
          </wp:inline>
        </w:drawing>
      </w:r>
    </w:p>
    <w:p w:rsidR="00244C30" w:rsidRDefault="00244C30">
      <w:pPr>
        <w:spacing w:after="200" w:line="276" w:lineRule="auto"/>
      </w:pPr>
      <w:r>
        <w:br w:type="page"/>
      </w:r>
    </w:p>
    <w:p w:rsidR="00244C30" w:rsidRDefault="00244C30" w:rsidP="00244C30">
      <w:pPr>
        <w:pStyle w:val="Heading2"/>
      </w:pPr>
      <w:bookmarkStart w:id="963" w:name="_Toc35508953"/>
      <w:r w:rsidRPr="00B9479B">
        <w:lastRenderedPageBreak/>
        <w:t>VS-FUN-REQ-025218/C-Set Temperature Units (TcSE ROIN-292331-1)</w:t>
      </w:r>
      <w:bookmarkEnd w:id="963"/>
    </w:p>
    <w:p w:rsidR="00AD3157" w:rsidRDefault="00244C30">
      <w:pPr>
        <w:rPr>
          <w:rFonts w:cs="Arial"/>
          <w:szCs w:val="20"/>
        </w:rPr>
      </w:pPr>
      <w:r>
        <w:rPr>
          <w:rFonts w:cs="Arial"/>
          <w:szCs w:val="20"/>
        </w:rPr>
        <w:t xml:space="preserve"> </w:t>
      </w:r>
    </w:p>
    <w:p w:rsidR="00AD3157" w:rsidRDefault="00AD3157">
      <w:pPr>
        <w:rPr>
          <w:rFonts w:cs="Arial"/>
          <w:szCs w:val="20"/>
        </w:rPr>
      </w:pPr>
    </w:p>
    <w:p w:rsidR="00244C30" w:rsidRDefault="00244C30" w:rsidP="00244C30">
      <w:pPr>
        <w:pStyle w:val="Heading3"/>
      </w:pPr>
      <w:bookmarkStart w:id="964" w:name="_Toc35508954"/>
      <w:r>
        <w:t>Interface Requirement - Temperature</w:t>
      </w:r>
      <w:bookmarkEnd w:id="964"/>
    </w:p>
    <w:p w:rsidR="00244C30" w:rsidRDefault="00244C30" w:rsidP="00244C30">
      <w:pPr>
        <w:pStyle w:val="Heading4"/>
      </w:pPr>
      <w:r w:rsidRPr="00B9479B">
        <w:t>MD-REQ-025380/B-Disp_Temperature.Rq (TcSE ROIN-297369)</w:t>
      </w:r>
    </w:p>
    <w:p w:rsidR="00244C30" w:rsidRPr="006A6745" w:rsidRDefault="00244C30">
      <w:pPr>
        <w:rPr>
          <w:rFonts w:cs="Arial"/>
        </w:rPr>
      </w:pPr>
      <w:r w:rsidRPr="006A6745">
        <w:rPr>
          <w:rFonts w:cs="Arial"/>
          <w:b/>
        </w:rPr>
        <w:t>Message Type:</w:t>
      </w:r>
      <w:r>
        <w:rPr>
          <w:rFonts w:cs="Arial"/>
        </w:rPr>
        <w:t xml:space="preserve">  </w:t>
      </w:r>
      <w:r w:rsidRPr="006A6745">
        <w:rPr>
          <w:rFonts w:cs="Arial"/>
        </w:rPr>
        <w:t>Request</w:t>
      </w:r>
    </w:p>
    <w:p w:rsidR="00244C30" w:rsidRPr="006A6745" w:rsidRDefault="00244C30">
      <w:pPr>
        <w:rPr>
          <w:rFonts w:cs="Arial"/>
        </w:rPr>
      </w:pPr>
    </w:p>
    <w:p w:rsidR="00244C30" w:rsidRPr="006A6745" w:rsidRDefault="00244C30">
      <w:pPr>
        <w:rPr>
          <w:rFonts w:cs="Arial"/>
        </w:rPr>
      </w:pPr>
      <w:r w:rsidRPr="006A6745">
        <w:rPr>
          <w:rFonts w:cs="Arial"/>
        </w:rPr>
        <w:t>This signal requests to change the temperature units displayed.</w:t>
      </w:r>
    </w:p>
    <w:p w:rsidR="00244C30" w:rsidRPr="006A6745"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101"/>
        <w:gridCol w:w="900"/>
        <w:gridCol w:w="4056"/>
      </w:tblGrid>
      <w:tr w:rsidR="00244C30" w:rsidRPr="006A6745"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6A6745" w:rsidRDefault="00244C30">
            <w:pPr>
              <w:spacing w:line="276" w:lineRule="auto"/>
              <w:rPr>
                <w:rFonts w:cs="Arial"/>
                <w:b/>
              </w:rPr>
            </w:pPr>
            <w:r w:rsidRPr="006A6745">
              <w:rPr>
                <w:rFonts w:cs="Arial"/>
                <w:b/>
              </w:rPr>
              <w:t>Logical Signal Name</w:t>
            </w:r>
          </w:p>
        </w:tc>
        <w:tc>
          <w:tcPr>
            <w:tcW w:w="2101" w:type="dxa"/>
            <w:tcBorders>
              <w:top w:val="single" w:sz="4" w:space="0" w:color="auto"/>
              <w:left w:val="single" w:sz="4" w:space="0" w:color="auto"/>
              <w:bottom w:val="single" w:sz="4" w:space="0" w:color="auto"/>
              <w:right w:val="single" w:sz="4" w:space="0" w:color="auto"/>
            </w:tcBorders>
            <w:hideMark/>
          </w:tcPr>
          <w:p w:rsidR="00244C30" w:rsidRPr="006A6745" w:rsidRDefault="00244C30">
            <w:pPr>
              <w:spacing w:line="276" w:lineRule="auto"/>
              <w:rPr>
                <w:rFonts w:cs="Arial"/>
                <w:b/>
              </w:rPr>
            </w:pPr>
            <w:r w:rsidRPr="006A6745">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6A6745" w:rsidRDefault="00244C30">
            <w:pPr>
              <w:spacing w:line="276" w:lineRule="auto"/>
              <w:rPr>
                <w:rFonts w:cs="Arial"/>
                <w:b/>
              </w:rPr>
            </w:pPr>
            <w:r w:rsidRPr="006A6745">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44C30" w:rsidRPr="006A6745" w:rsidRDefault="00244C30">
            <w:pPr>
              <w:spacing w:line="276" w:lineRule="auto"/>
              <w:rPr>
                <w:rFonts w:cs="Arial"/>
                <w:b/>
              </w:rPr>
            </w:pPr>
            <w:r w:rsidRPr="006A6745">
              <w:rPr>
                <w:rFonts w:cs="Arial"/>
                <w:b/>
              </w:rPr>
              <w:t>Description</w:t>
            </w:r>
          </w:p>
        </w:tc>
      </w:tr>
      <w:tr w:rsidR="00244C30" w:rsidRPr="006A6745" w:rsidTr="00244C30">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r>
              <w:rPr>
                <w:rFonts w:cs="Arial"/>
              </w:rPr>
              <w:t>DISP_Temperature.Rq</w:t>
            </w:r>
          </w:p>
        </w:tc>
        <w:tc>
          <w:tcPr>
            <w:tcW w:w="2101" w:type="dxa"/>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r>
              <w:rPr>
                <w:rFonts w:cs="Arial"/>
              </w:rPr>
              <w:t>Celsius</w:t>
            </w:r>
          </w:p>
        </w:tc>
        <w:tc>
          <w:tcPr>
            <w:tcW w:w="900" w:type="dxa"/>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44C30" w:rsidRPr="006A6745" w:rsidRDefault="00244C30">
            <w:pPr>
              <w:autoSpaceDE w:val="0"/>
              <w:autoSpaceDN w:val="0"/>
              <w:adjustRightInd w:val="0"/>
              <w:spacing w:line="276" w:lineRule="auto"/>
              <w:rPr>
                <w:rFonts w:cs="Arial"/>
              </w:rPr>
            </w:pPr>
          </w:p>
        </w:tc>
      </w:tr>
      <w:tr w:rsidR="00244C30" w:rsidRPr="006A6745"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tcPr>
          <w:p w:rsidR="00244C30" w:rsidRPr="006A6745" w:rsidRDefault="00244C30">
            <w:pPr>
              <w:rPr>
                <w:rFonts w:cs="Arial"/>
              </w:rPr>
            </w:pPr>
          </w:p>
        </w:tc>
        <w:tc>
          <w:tcPr>
            <w:tcW w:w="2101" w:type="dxa"/>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r>
              <w:rPr>
                <w:rFonts w:cs="Arial"/>
              </w:rPr>
              <w:t>Fahrenheit</w:t>
            </w:r>
          </w:p>
        </w:tc>
        <w:tc>
          <w:tcPr>
            <w:tcW w:w="900" w:type="dxa"/>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p>
        </w:tc>
      </w:tr>
      <w:tr w:rsidR="00244C30" w:rsidRPr="006A6745"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tcPr>
          <w:p w:rsidR="00244C30" w:rsidRPr="006A6745" w:rsidRDefault="00244C30">
            <w:pPr>
              <w:rPr>
                <w:rFonts w:cs="Arial"/>
              </w:rPr>
            </w:pPr>
          </w:p>
        </w:tc>
        <w:tc>
          <w:tcPr>
            <w:tcW w:w="2101" w:type="dxa"/>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244C30" w:rsidRPr="006A6745" w:rsidRDefault="00244C30">
            <w:pPr>
              <w:spacing w:line="276" w:lineRule="auto"/>
              <w:rPr>
                <w:rFonts w:cs="Arial"/>
              </w:rPr>
            </w:pPr>
          </w:p>
        </w:tc>
      </w:tr>
    </w:tbl>
    <w:p w:rsidR="00244C30" w:rsidRPr="006A6745" w:rsidRDefault="00244C30">
      <w:pPr>
        <w:rPr>
          <w:rFonts w:cs="Arial"/>
        </w:rPr>
      </w:pPr>
    </w:p>
    <w:p w:rsidR="00244C30" w:rsidRDefault="00244C30" w:rsidP="00244C30">
      <w:pPr>
        <w:pStyle w:val="Heading4"/>
      </w:pPr>
      <w:r w:rsidRPr="00B9479B">
        <w:t>MD-REQ-025453/B-Disp_Temperature.St (TcSE ROIN-297374)</w:t>
      </w:r>
    </w:p>
    <w:p w:rsidR="00244C30" w:rsidRPr="004C2881" w:rsidRDefault="00244C30">
      <w:pPr>
        <w:rPr>
          <w:rFonts w:cs="Arial"/>
        </w:rPr>
      </w:pPr>
      <w:r w:rsidRPr="004C2881">
        <w:rPr>
          <w:rFonts w:cs="Arial"/>
          <w:b/>
        </w:rPr>
        <w:t>Message Type:</w:t>
      </w:r>
      <w:r w:rsidRPr="004C2881">
        <w:rPr>
          <w:rFonts w:cs="Arial"/>
        </w:rPr>
        <w:t xml:space="preserve">  Status</w:t>
      </w:r>
    </w:p>
    <w:p w:rsidR="00244C30" w:rsidRPr="004C2881" w:rsidRDefault="00244C30">
      <w:pPr>
        <w:rPr>
          <w:rFonts w:cs="Arial"/>
        </w:rPr>
      </w:pPr>
    </w:p>
    <w:p w:rsidR="00244C30" w:rsidRPr="004C2881" w:rsidRDefault="00244C30">
      <w:pPr>
        <w:rPr>
          <w:rFonts w:cs="Arial"/>
        </w:rPr>
      </w:pPr>
      <w:r w:rsidRPr="004C2881">
        <w:rPr>
          <w:rFonts w:cs="Arial"/>
        </w:rPr>
        <w:t>Signal from the Vehicle Settings Server stating what the setting is for temperature units.</w:t>
      </w:r>
    </w:p>
    <w:p w:rsidR="00244C30" w:rsidRPr="004C2881"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244C30" w:rsidRPr="004C2881"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4C2881" w:rsidRDefault="00244C30">
            <w:pPr>
              <w:spacing w:line="276" w:lineRule="auto"/>
              <w:rPr>
                <w:rFonts w:cs="Arial"/>
                <w:b/>
              </w:rPr>
            </w:pPr>
            <w:r w:rsidRPr="004C2881">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244C30" w:rsidRPr="004C2881" w:rsidRDefault="00244C30">
            <w:pPr>
              <w:spacing w:line="276" w:lineRule="auto"/>
              <w:rPr>
                <w:rFonts w:cs="Arial"/>
                <w:b/>
              </w:rPr>
            </w:pPr>
            <w:r w:rsidRPr="004C2881">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4C2881" w:rsidRDefault="00244C30">
            <w:pPr>
              <w:spacing w:line="276" w:lineRule="auto"/>
              <w:rPr>
                <w:rFonts w:cs="Arial"/>
                <w:b/>
              </w:rPr>
            </w:pPr>
            <w:r w:rsidRPr="004C2881">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44C30" w:rsidRPr="004C2881" w:rsidRDefault="00244C30">
            <w:pPr>
              <w:spacing w:line="276" w:lineRule="auto"/>
              <w:rPr>
                <w:rFonts w:cs="Arial"/>
                <w:b/>
              </w:rPr>
            </w:pPr>
            <w:r w:rsidRPr="004C2881">
              <w:rPr>
                <w:rFonts w:cs="Arial"/>
                <w:b/>
              </w:rPr>
              <w:t>Description</w:t>
            </w:r>
          </w:p>
        </w:tc>
      </w:tr>
      <w:tr w:rsidR="00244C30" w:rsidRPr="004C2881"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4C2881" w:rsidRDefault="00244C30">
            <w:pPr>
              <w:spacing w:line="276" w:lineRule="auto"/>
              <w:rPr>
                <w:rFonts w:cs="Arial"/>
              </w:rPr>
            </w:pPr>
            <w:r>
              <w:rPr>
                <w:rFonts w:cs="Arial"/>
              </w:rPr>
              <w:t>DISP_Temperature.St</w:t>
            </w:r>
          </w:p>
        </w:tc>
        <w:tc>
          <w:tcPr>
            <w:tcW w:w="2424" w:type="dxa"/>
            <w:tcBorders>
              <w:top w:val="single" w:sz="4" w:space="0" w:color="auto"/>
              <w:left w:val="single" w:sz="4" w:space="0" w:color="auto"/>
              <w:bottom w:val="single" w:sz="4" w:space="0" w:color="auto"/>
              <w:right w:val="single" w:sz="4" w:space="0" w:color="auto"/>
            </w:tcBorders>
          </w:tcPr>
          <w:p w:rsidR="00244C30" w:rsidRPr="004C2881" w:rsidRDefault="00244C30">
            <w:pPr>
              <w:spacing w:line="276" w:lineRule="auto"/>
              <w:rPr>
                <w:rFonts w:cs="Arial"/>
              </w:rPr>
            </w:pPr>
            <w:r>
              <w:rPr>
                <w:rFonts w:cs="Arial"/>
              </w:rPr>
              <w:t>Celsius</w:t>
            </w:r>
          </w:p>
        </w:tc>
        <w:tc>
          <w:tcPr>
            <w:tcW w:w="900" w:type="dxa"/>
            <w:tcBorders>
              <w:top w:val="single" w:sz="4" w:space="0" w:color="auto"/>
              <w:left w:val="single" w:sz="4" w:space="0" w:color="auto"/>
              <w:bottom w:val="single" w:sz="4" w:space="0" w:color="auto"/>
              <w:right w:val="single" w:sz="4" w:space="0" w:color="auto"/>
            </w:tcBorders>
          </w:tcPr>
          <w:p w:rsidR="00244C30" w:rsidRPr="004C2881" w:rsidRDefault="00244C3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44C30" w:rsidRPr="004C2881" w:rsidRDefault="00244C30">
            <w:pPr>
              <w:autoSpaceDE w:val="0"/>
              <w:autoSpaceDN w:val="0"/>
              <w:adjustRightInd w:val="0"/>
              <w:spacing w:line="276" w:lineRule="auto"/>
              <w:rPr>
                <w:rFonts w:cs="Arial"/>
              </w:rPr>
            </w:pPr>
          </w:p>
        </w:tc>
      </w:tr>
      <w:tr w:rsidR="00244C30" w:rsidRPr="004C2881"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4C2881" w:rsidRDefault="00244C3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4C2881" w:rsidRDefault="00244C30">
            <w:pPr>
              <w:spacing w:line="276" w:lineRule="auto"/>
              <w:rPr>
                <w:rFonts w:cs="Arial"/>
              </w:rPr>
            </w:pPr>
            <w:r>
              <w:rPr>
                <w:rFonts w:cs="Arial"/>
              </w:rPr>
              <w:t>Fahrenheit</w:t>
            </w:r>
          </w:p>
        </w:tc>
        <w:tc>
          <w:tcPr>
            <w:tcW w:w="900" w:type="dxa"/>
            <w:tcBorders>
              <w:top w:val="single" w:sz="4" w:space="0" w:color="auto"/>
              <w:left w:val="single" w:sz="4" w:space="0" w:color="auto"/>
              <w:bottom w:val="single" w:sz="4" w:space="0" w:color="auto"/>
              <w:right w:val="single" w:sz="4" w:space="0" w:color="auto"/>
            </w:tcBorders>
          </w:tcPr>
          <w:p w:rsidR="00244C30" w:rsidRPr="004C2881" w:rsidRDefault="00244C3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44C30" w:rsidRPr="004C2881" w:rsidRDefault="00244C30">
            <w:pPr>
              <w:spacing w:line="276" w:lineRule="auto"/>
              <w:rPr>
                <w:rFonts w:cs="Arial"/>
              </w:rPr>
            </w:pPr>
          </w:p>
        </w:tc>
      </w:tr>
    </w:tbl>
    <w:p w:rsidR="00244C30" w:rsidRPr="004C2881" w:rsidRDefault="00244C30">
      <w:pPr>
        <w:rPr>
          <w:rFonts w:cs="Arial"/>
        </w:rPr>
      </w:pPr>
    </w:p>
    <w:p w:rsidR="00244C30" w:rsidRDefault="00244C30" w:rsidP="00244C30">
      <w:pPr>
        <w:pStyle w:val="Heading3"/>
      </w:pPr>
      <w:bookmarkStart w:id="965" w:name="_Toc35508955"/>
      <w:r>
        <w:t>Use Cases</w:t>
      </w:r>
      <w:bookmarkEnd w:id="965"/>
    </w:p>
    <w:p w:rsidR="00244C30" w:rsidRDefault="00244C30" w:rsidP="00244C30">
      <w:pPr>
        <w:pStyle w:val="Heading4"/>
      </w:pPr>
      <w:r>
        <w:t>VS-UC-REQ-025219/A-Set Temperature Units (TcSE ROIN-290602)</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9"/>
        <w:gridCol w:w="7017"/>
      </w:tblGrid>
      <w:tr w:rsidR="00AD3157">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Actors</w:t>
            </w:r>
          </w:p>
        </w:tc>
        <w:tc>
          <w:tcPr>
            <w:tcW w:w="7017"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Vehicle Occupant</w:t>
            </w:r>
          </w:p>
        </w:tc>
      </w:tr>
      <w:tr w:rsidR="00AD3157">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Pre-conditions</w:t>
            </w:r>
          </w:p>
        </w:tc>
        <w:tc>
          <w:tcPr>
            <w:tcW w:w="7017"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Infotainment System is On</w:t>
            </w:r>
          </w:p>
          <w:p w:rsidR="00AD3157" w:rsidRDefault="00244C30">
            <w:pPr>
              <w:rPr>
                <w:rFonts w:cs="Arial"/>
                <w:szCs w:val="20"/>
              </w:rPr>
            </w:pPr>
            <w:r>
              <w:rPr>
                <w:rFonts w:cs="Arial"/>
                <w:szCs w:val="20"/>
              </w:rPr>
              <w:t>Current Unit is {Unit X}</w:t>
            </w:r>
          </w:p>
        </w:tc>
      </w:tr>
      <w:tr w:rsidR="00AD3157">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Scenario Description</w:t>
            </w:r>
          </w:p>
        </w:tc>
        <w:tc>
          <w:tcPr>
            <w:tcW w:w="7017"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User selects {Unit Y} via the HMI.</w:t>
            </w:r>
          </w:p>
        </w:tc>
      </w:tr>
      <w:tr w:rsidR="00AD3157">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Post-conditions</w:t>
            </w:r>
          </w:p>
        </w:tc>
        <w:tc>
          <w:tcPr>
            <w:tcW w:w="7017"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HMI is updated to {Unit Y}</w:t>
            </w:r>
          </w:p>
        </w:tc>
      </w:tr>
      <w:tr w:rsidR="00AD3157">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List of Exception Use Cases</w:t>
            </w:r>
          </w:p>
        </w:tc>
        <w:tc>
          <w:tcPr>
            <w:tcW w:w="7017"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NA</w:t>
            </w:r>
          </w:p>
        </w:tc>
      </w:tr>
      <w:tr w:rsidR="00AD3157">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Interfaces</w:t>
            </w:r>
          </w:p>
        </w:tc>
        <w:tc>
          <w:tcPr>
            <w:tcW w:w="7017"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G-HMI</w:t>
            </w:r>
          </w:p>
        </w:tc>
      </w:tr>
    </w:tbl>
    <w:p w:rsidR="00AD3157" w:rsidRDefault="00AD3157">
      <w:pPr>
        <w:rPr>
          <w:rFonts w:cs="Arial"/>
          <w:szCs w:val="20"/>
        </w:rPr>
      </w:pPr>
    </w:p>
    <w:p w:rsidR="00244C30" w:rsidRDefault="00244C30" w:rsidP="00244C30">
      <w:pPr>
        <w:pStyle w:val="Heading3"/>
      </w:pPr>
      <w:bookmarkStart w:id="966" w:name="_Toc35508956"/>
      <w:r>
        <w:t>Functional Requirements</w:t>
      </w:r>
      <w:bookmarkEnd w:id="966"/>
    </w:p>
    <w:p w:rsidR="00244C30" w:rsidRPr="00244C30" w:rsidRDefault="00244C30" w:rsidP="00244C30">
      <w:pPr>
        <w:pStyle w:val="Heading4"/>
        <w:rPr>
          <w:b w:val="0"/>
          <w:u w:val="single"/>
        </w:rPr>
      </w:pPr>
      <w:r w:rsidRPr="00244C30">
        <w:rPr>
          <w:b w:val="0"/>
          <w:u w:val="single"/>
        </w:rPr>
        <w:t>VS-SR-REQ-025220/A-Change Temperature Units Status update timing (TcSE ROIN-149493-1)</w:t>
      </w:r>
    </w:p>
    <w:p w:rsidR="00AD3157" w:rsidRDefault="00244C30">
      <w:pPr>
        <w:rPr>
          <w:rFonts w:cs="Arial"/>
          <w:szCs w:val="20"/>
        </w:rPr>
      </w:pPr>
      <w:r>
        <w:rPr>
          <w:rFonts w:cs="Arial"/>
          <w:szCs w:val="20"/>
        </w:rPr>
        <w:t xml:space="preserve">The vehicle settings server shall respond to a </w:t>
      </w:r>
      <w:r>
        <w:rPr>
          <w:rStyle w:val="spelle"/>
          <w:rFonts w:cs="Arial"/>
          <w:szCs w:val="20"/>
        </w:rPr>
        <w:t>Disp_Temperature.Rq</w:t>
      </w:r>
      <w:r>
        <w:rPr>
          <w:rFonts w:cs="Arial"/>
          <w:szCs w:val="20"/>
        </w:rPr>
        <w:t xml:space="preserve"> via the </w:t>
      </w:r>
      <w:r>
        <w:rPr>
          <w:rStyle w:val="spelle"/>
          <w:rFonts w:cs="Arial"/>
          <w:szCs w:val="20"/>
        </w:rPr>
        <w:t>Disp_Temperature.St</w:t>
      </w:r>
      <w:r>
        <w:rPr>
          <w:rFonts w:cs="Arial"/>
          <w:szCs w:val="20"/>
        </w:rPr>
        <w:t xml:space="preserve"> signal within </w:t>
      </w:r>
      <w:r>
        <w:rPr>
          <w:rStyle w:val="spelle"/>
          <w:rFonts w:cs="Arial"/>
          <w:szCs w:val="20"/>
        </w:rPr>
        <w:t>T_Temp_Response</w:t>
      </w:r>
      <w:r>
        <w:rPr>
          <w:rFonts w:cs="Arial"/>
          <w:szCs w:val="20"/>
        </w:rPr>
        <w:t xml:space="preserve"> of receiving the request. </w:t>
      </w:r>
    </w:p>
    <w:p w:rsidR="00244C30" w:rsidRPr="00244C30" w:rsidRDefault="00244C30" w:rsidP="00244C30">
      <w:pPr>
        <w:pStyle w:val="Heading4"/>
        <w:rPr>
          <w:b w:val="0"/>
          <w:u w:val="single"/>
        </w:rPr>
      </w:pPr>
      <w:r w:rsidRPr="00244C30">
        <w:rPr>
          <w:b w:val="0"/>
          <w:u w:val="single"/>
        </w:rPr>
        <w:t>VS-SR-REQ-025433/A-Multiple Disp_Temperature.Rq signals (TcSE ROIN-150818-1)</w:t>
      </w:r>
    </w:p>
    <w:p w:rsidR="00AD3157" w:rsidRDefault="00244C30">
      <w:pPr>
        <w:rPr>
          <w:rFonts w:cs="Arial"/>
          <w:szCs w:val="20"/>
        </w:rPr>
      </w:pPr>
      <w:r>
        <w:rPr>
          <w:rFonts w:cs="Arial"/>
          <w:szCs w:val="20"/>
        </w:rPr>
        <w:t xml:space="preserve">The vehicle settings server shall ignore all new </w:t>
      </w:r>
      <w:r>
        <w:rPr>
          <w:rStyle w:val="spelle"/>
          <w:rFonts w:cs="Arial"/>
          <w:szCs w:val="20"/>
        </w:rPr>
        <w:t>Disp_Temperature.Rq</w:t>
      </w:r>
      <w:r>
        <w:rPr>
          <w:rFonts w:cs="Arial"/>
          <w:szCs w:val="20"/>
        </w:rPr>
        <w:t xml:space="preserve"> signals for </w:t>
      </w:r>
      <w:r>
        <w:rPr>
          <w:rStyle w:val="spelle"/>
          <w:rFonts w:cs="Arial"/>
          <w:szCs w:val="20"/>
        </w:rPr>
        <w:t>T_Temp_Response</w:t>
      </w:r>
      <w:r>
        <w:rPr>
          <w:rFonts w:cs="Arial"/>
          <w:szCs w:val="20"/>
        </w:rPr>
        <w:t xml:space="preserve"> after receiving the initial </w:t>
      </w:r>
      <w:r>
        <w:rPr>
          <w:rStyle w:val="spelle"/>
          <w:rFonts w:cs="Arial"/>
          <w:szCs w:val="20"/>
        </w:rPr>
        <w:t>Disp_Temperature.Rq</w:t>
      </w:r>
      <w:r>
        <w:rPr>
          <w:rFonts w:cs="Arial"/>
          <w:szCs w:val="20"/>
        </w:rPr>
        <w:t xml:space="preserve"> signal.</w:t>
      </w:r>
    </w:p>
    <w:p w:rsidR="00244C30" w:rsidRDefault="00244C30" w:rsidP="00244C30">
      <w:pPr>
        <w:pStyle w:val="Heading4"/>
      </w:pPr>
      <w:r w:rsidRPr="00B9479B">
        <w:t>VS-TMR-REQ-025221/B-T_Temp_Response (TcSE ROIN-149489-2)</w:t>
      </w:r>
    </w:p>
    <w:p w:rsidR="00244C30" w:rsidRPr="0091772B" w:rsidRDefault="00244C30" w:rsidP="00244C3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244C30" w:rsidTr="00244C30">
        <w:trPr>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Default</w:t>
            </w:r>
          </w:p>
        </w:tc>
      </w:tr>
      <w:tr w:rsidR="00244C30" w:rsidTr="00244C3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Pr="00DF054A" w:rsidRDefault="00244C30">
            <w:pPr>
              <w:spacing w:line="276" w:lineRule="auto"/>
              <w:rPr>
                <w:rFonts w:ascii="Univers" w:eastAsia="Times New Roman" w:hAnsi="Univers" w:cs="Arial"/>
                <w:sz w:val="14"/>
                <w:szCs w:val="14"/>
              </w:rPr>
            </w:pPr>
            <w:r w:rsidRPr="00DF054A">
              <w:rPr>
                <w:rFonts w:cs="Arial"/>
                <w:sz w:val="14"/>
                <w:szCs w:val="14"/>
              </w:rPr>
              <w:lastRenderedPageBreak/>
              <w:t>T_Temp_Response</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Maximum time allowed between sending a Disp_Temperature.Rq temperature units change message, and receiving a response message from the display modules.</w:t>
            </w:r>
          </w:p>
          <w:p w:rsidR="00244C30" w:rsidRDefault="00244C30">
            <w:pPr>
              <w:rPr>
                <w:rFonts w:cs="Arial"/>
              </w:rPr>
            </w:pPr>
          </w:p>
          <w:p w:rsidR="00244C30" w:rsidRDefault="00244C30">
            <w:pPr>
              <w:rPr>
                <w:rFonts w:cs="Arial"/>
              </w:rPr>
            </w:pPr>
            <w:r>
              <w:rPr>
                <w:rFonts w:cs="Arial"/>
              </w:rPr>
              <w:t>Use default value</w:t>
            </w:r>
          </w:p>
          <w:p w:rsidR="00244C30" w:rsidRDefault="00244C3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250</w:t>
            </w:r>
          </w:p>
        </w:tc>
      </w:tr>
    </w:tbl>
    <w:p w:rsidR="00244C30" w:rsidRPr="00B01CDD" w:rsidRDefault="00244C30" w:rsidP="00244C30">
      <w:pPr>
        <w:rPr>
          <w:sz w:val="14"/>
          <w:szCs w:val="14"/>
        </w:rPr>
      </w:pPr>
    </w:p>
    <w:p w:rsidR="00244C30" w:rsidRDefault="00244C30" w:rsidP="00244C30">
      <w:pPr>
        <w:pStyle w:val="Heading3"/>
      </w:pPr>
      <w:bookmarkStart w:id="967" w:name="_Toc35508957"/>
      <w:r>
        <w:t>Sequence Diagrams</w:t>
      </w:r>
      <w:bookmarkEnd w:id="967"/>
    </w:p>
    <w:p w:rsidR="00244C30" w:rsidRDefault="00244C30" w:rsidP="00244C30">
      <w:pPr>
        <w:pStyle w:val="Heading4"/>
      </w:pPr>
      <w:r>
        <w:t>VS-SD-REQ-025222/A-Set Temperature Units (TcSE ROIN-118750-3)</w:t>
      </w:r>
    </w:p>
    <w:p w:rsidR="00244C30" w:rsidRPr="00F8674E" w:rsidRDefault="00244C30" w:rsidP="00244C30">
      <w:pPr>
        <w:rPr>
          <w:b/>
          <w:sz w:val="16"/>
          <w:szCs w:val="16"/>
        </w:rPr>
      </w:pPr>
      <w:r w:rsidRPr="00F8674E">
        <w:rPr>
          <w:b/>
          <w:sz w:val="16"/>
          <w:szCs w:val="16"/>
        </w:rPr>
        <w:t>Linked Elements</w:t>
      </w:r>
    </w:p>
    <w:p w:rsidR="00244C30" w:rsidRPr="00F8674E" w:rsidRDefault="00244C30" w:rsidP="00244C30">
      <w:pPr>
        <w:rPr>
          <w:sz w:val="16"/>
          <w:szCs w:val="16"/>
        </w:rPr>
      </w:pPr>
      <w:r w:rsidRPr="00F8674E">
        <w:rPr>
          <w:sz w:val="16"/>
          <w:szCs w:val="16"/>
        </w:rPr>
        <w:t>VS-UC-REQ-025374/A-Set Temperature Units to Fahrenheit (TcSE ROIN-121370-2)</w:t>
      </w:r>
    </w:p>
    <w:p w:rsidR="00244C30" w:rsidRPr="00760C18" w:rsidRDefault="00244C30" w:rsidP="00244C30">
      <w:pPr>
        <w:pStyle w:val="BoldText"/>
      </w:pPr>
      <w:r w:rsidRPr="00760C18">
        <w:t>Scenarios</w:t>
      </w:r>
    </w:p>
    <w:p w:rsidR="00244C30" w:rsidRPr="00760C18" w:rsidRDefault="00244C30" w:rsidP="00244C30">
      <w:pPr>
        <w:pStyle w:val="BoldText"/>
        <w:ind w:left="720"/>
      </w:pPr>
      <w:r w:rsidRPr="00760C18">
        <w:t>Normal Usage</w:t>
      </w:r>
    </w:p>
    <w:p w:rsidR="00AD3157" w:rsidRDefault="00244C30">
      <w:pPr>
        <w:ind w:left="720"/>
        <w:rPr>
          <w:rFonts w:cs="Arial"/>
          <w:szCs w:val="20"/>
        </w:rPr>
      </w:pPr>
      <w:r>
        <w:rPr>
          <w:rFonts w:cs="Arial"/>
          <w:szCs w:val="20"/>
        </w:rPr>
        <w:t>The user selects &lt;</w:t>
      </w:r>
      <w:r>
        <w:rPr>
          <w:rStyle w:val="spelle"/>
          <w:rFonts w:cs="Arial"/>
          <w:szCs w:val="20"/>
        </w:rPr>
        <w:t>Celsius</w:t>
      </w:r>
      <w:r>
        <w:rPr>
          <w:rFonts w:cs="Arial"/>
          <w:szCs w:val="20"/>
        </w:rPr>
        <w:t xml:space="preserve"> units&gt; via the HMI.</w:t>
      </w:r>
    </w:p>
    <w:p w:rsidR="00AD3157" w:rsidRDefault="00AD3157">
      <w:pPr>
        <w:ind w:left="720"/>
        <w:rPr>
          <w:rFonts w:cs="Arial"/>
          <w:szCs w:val="20"/>
        </w:rPr>
      </w:pPr>
    </w:p>
    <w:p w:rsidR="00244C30" w:rsidRPr="00760C18" w:rsidRDefault="00244C30" w:rsidP="00244C30">
      <w:pPr>
        <w:pStyle w:val="BoldText"/>
      </w:pPr>
      <w:r w:rsidRPr="00760C18">
        <w:t>Constraints</w:t>
      </w:r>
    </w:p>
    <w:p w:rsidR="00244C30" w:rsidRPr="00760C18" w:rsidRDefault="00244C30" w:rsidP="00244C30">
      <w:pPr>
        <w:pStyle w:val="BoldText"/>
        <w:ind w:left="720"/>
      </w:pPr>
      <w:r w:rsidRPr="00760C18">
        <w:t>Pre-condition</w:t>
      </w:r>
    </w:p>
    <w:p w:rsidR="00AD3157" w:rsidRDefault="00244C30">
      <w:pPr>
        <w:ind w:left="720"/>
        <w:rPr>
          <w:rFonts w:cs="Arial"/>
          <w:szCs w:val="20"/>
        </w:rPr>
      </w:pPr>
      <w:r>
        <w:rPr>
          <w:rFonts w:cs="Arial"/>
          <w:szCs w:val="20"/>
        </w:rPr>
        <w:t>Center Stack Display is On, Settings units menu is active.  Temperature units are currently set to Fahrenheit.</w:t>
      </w:r>
    </w:p>
    <w:p w:rsidR="00AD3157" w:rsidRDefault="00AD3157">
      <w:pPr>
        <w:ind w:left="720"/>
        <w:rPr>
          <w:rFonts w:cs="Arial"/>
          <w:szCs w:val="20"/>
        </w:rPr>
      </w:pPr>
    </w:p>
    <w:p w:rsidR="00244C30" w:rsidRPr="00760C18" w:rsidRDefault="00244C30" w:rsidP="00244C30">
      <w:pPr>
        <w:pStyle w:val="BoldText"/>
        <w:ind w:left="720"/>
      </w:pPr>
      <w:r w:rsidRPr="00760C18">
        <w:t>Post-condition</w:t>
      </w:r>
    </w:p>
    <w:p w:rsidR="00AD3157" w:rsidRDefault="00244C30">
      <w:pPr>
        <w:ind w:left="720"/>
        <w:rPr>
          <w:rFonts w:cs="Arial"/>
          <w:szCs w:val="20"/>
        </w:rPr>
      </w:pPr>
      <w:r>
        <w:rPr>
          <w:rFonts w:cs="Arial"/>
          <w:szCs w:val="20"/>
        </w:rPr>
        <w:t>{Temperature units are updated to Celsius on the HMI}</w:t>
      </w:r>
    </w:p>
    <w:p w:rsidR="00AD3157" w:rsidRDefault="00AD3157">
      <w:pPr>
        <w:ind w:left="720"/>
      </w:pPr>
    </w:p>
    <w:p w:rsidR="00244C30" w:rsidRPr="00760C18" w:rsidRDefault="00244C30" w:rsidP="00244C30">
      <w:pPr>
        <w:pStyle w:val="BoldText"/>
      </w:pPr>
      <w:r w:rsidRPr="00760C18">
        <w:t>Sequence Diagram</w:t>
      </w:r>
    </w:p>
    <w:p w:rsidR="00AD3157" w:rsidRDefault="00244C30" w:rsidP="00244C30">
      <w:pPr>
        <w:keepNext/>
        <w:jc w:val="center"/>
      </w:pPr>
      <w:r>
        <w:rPr>
          <w:noProof/>
        </w:rPr>
        <w:drawing>
          <wp:inline distT="0" distB="0" distL="0" distR="0">
            <wp:extent cx="6400800" cy="4143375"/>
            <wp:effectExtent l="0" t="0" r="0" b="9525"/>
            <wp:docPr id="1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400800" cy="4143375"/>
                    </a:xfrm>
                    <a:prstGeom prst="rect">
                      <a:avLst/>
                    </a:prstGeom>
                    <a:noFill/>
                    <a:ln w="9525">
                      <a:noFill/>
                      <a:miter lim="800000"/>
                      <a:headEnd/>
                      <a:tailEnd/>
                    </a:ln>
                  </pic:spPr>
                </pic:pic>
              </a:graphicData>
            </a:graphic>
          </wp:inline>
        </w:drawing>
      </w:r>
    </w:p>
    <w:p w:rsidR="00244C30" w:rsidRDefault="00244C30">
      <w:pPr>
        <w:spacing w:after="200" w:line="276" w:lineRule="auto"/>
      </w:pPr>
      <w:r>
        <w:br w:type="page"/>
      </w:r>
    </w:p>
    <w:p w:rsidR="00244C30" w:rsidRDefault="00244C30" w:rsidP="00244C30">
      <w:pPr>
        <w:pStyle w:val="Heading2"/>
      </w:pPr>
      <w:bookmarkStart w:id="968" w:name="_Toc35508958"/>
      <w:r>
        <w:lastRenderedPageBreak/>
        <w:t>Ambient Lighting - Variant 1</w:t>
      </w:r>
      <w:bookmarkEnd w:id="968"/>
    </w:p>
    <w:p w:rsidR="00244C30" w:rsidRDefault="00244C30" w:rsidP="00244C30">
      <w:pPr>
        <w:pStyle w:val="Heading3"/>
      </w:pPr>
      <w:bookmarkStart w:id="969" w:name="_Toc35508959"/>
      <w:r w:rsidRPr="00B9479B">
        <w:t>VSv2-FUN-REQ-025223/C-Ambient Lighting- Set Color (TcSE ROIN-292314-1)</w:t>
      </w:r>
      <w:bookmarkEnd w:id="969"/>
    </w:p>
    <w:p w:rsidR="00AD3157" w:rsidRDefault="00244C30">
      <w:pPr>
        <w:rPr>
          <w:rFonts w:cs="Arial"/>
          <w:szCs w:val="20"/>
        </w:rPr>
      </w:pPr>
      <w:r>
        <w:rPr>
          <w:rFonts w:cs="Arial"/>
          <w:szCs w:val="20"/>
        </w:rPr>
        <w:t xml:space="preserve"> </w:t>
      </w:r>
    </w:p>
    <w:p w:rsidR="00AD3157" w:rsidRDefault="00AD3157">
      <w:pPr>
        <w:rPr>
          <w:rFonts w:cs="Arial"/>
          <w:szCs w:val="20"/>
        </w:rPr>
      </w:pPr>
    </w:p>
    <w:p w:rsidR="00244C30" w:rsidRDefault="00244C30" w:rsidP="00244C30">
      <w:pPr>
        <w:pStyle w:val="Heading4"/>
      </w:pPr>
      <w:r>
        <w:t>Interface Requirements</w:t>
      </w:r>
    </w:p>
    <w:p w:rsidR="00244C30" w:rsidRDefault="00244C30" w:rsidP="00244C30">
      <w:pPr>
        <w:pStyle w:val="Heading5"/>
      </w:pPr>
      <w:r w:rsidRPr="00B9479B">
        <w:t>MD-REQ-025388/C-LightAmbColor_No_Rq (TcSE ROIN-297407)</w:t>
      </w:r>
    </w:p>
    <w:p w:rsidR="00244C30" w:rsidRPr="0073308F" w:rsidRDefault="00244C30">
      <w:pPr>
        <w:rPr>
          <w:rFonts w:cs="Arial"/>
        </w:rPr>
      </w:pPr>
      <w:r w:rsidRPr="0073308F">
        <w:rPr>
          <w:rFonts w:cs="Arial"/>
          <w:b/>
        </w:rPr>
        <w:t>Message Type:</w:t>
      </w:r>
      <w:r w:rsidRPr="0073308F">
        <w:rPr>
          <w:rFonts w:cs="Arial"/>
        </w:rPr>
        <w:t xml:space="preserve">  Request</w:t>
      </w:r>
    </w:p>
    <w:p w:rsidR="00244C30" w:rsidRPr="0073308F" w:rsidRDefault="00244C30">
      <w:pPr>
        <w:rPr>
          <w:rFonts w:cs="Arial"/>
        </w:rPr>
      </w:pPr>
    </w:p>
    <w:p w:rsidR="00244C30" w:rsidRPr="0073308F" w:rsidRDefault="00244C30">
      <w:pPr>
        <w:rPr>
          <w:rFonts w:cs="Arial"/>
        </w:rPr>
      </w:pPr>
      <w:r w:rsidRPr="0073308F">
        <w:rPr>
          <w:rFonts w:cs="Arial"/>
        </w:rPr>
        <w:t>This signal requests selection of color for ambient lighting.</w:t>
      </w:r>
    </w:p>
    <w:p w:rsidR="00244C30" w:rsidRPr="0073308F"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2520"/>
        <w:gridCol w:w="900"/>
        <w:gridCol w:w="3367"/>
      </w:tblGrid>
      <w:tr w:rsidR="00244C30" w:rsidRPr="0073308F" w:rsidTr="00244C30">
        <w:trPr>
          <w:jc w:val="center"/>
        </w:trPr>
        <w:tc>
          <w:tcPr>
            <w:tcW w:w="2827" w:type="dxa"/>
            <w:tcBorders>
              <w:top w:val="single" w:sz="4" w:space="0" w:color="auto"/>
              <w:left w:val="single" w:sz="4" w:space="0" w:color="auto"/>
              <w:bottom w:val="single" w:sz="4" w:space="0" w:color="auto"/>
              <w:right w:val="single" w:sz="4" w:space="0" w:color="auto"/>
            </w:tcBorders>
            <w:hideMark/>
          </w:tcPr>
          <w:p w:rsidR="00244C30" w:rsidRPr="0073308F" w:rsidRDefault="00244C30">
            <w:pPr>
              <w:spacing w:line="276" w:lineRule="auto"/>
              <w:rPr>
                <w:rFonts w:cs="Arial"/>
                <w:b/>
              </w:rPr>
            </w:pPr>
            <w:r w:rsidRPr="0073308F">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244C30" w:rsidRPr="0073308F" w:rsidRDefault="00244C30">
            <w:pPr>
              <w:spacing w:line="276" w:lineRule="auto"/>
              <w:rPr>
                <w:rFonts w:cs="Arial"/>
                <w:b/>
              </w:rPr>
            </w:pPr>
            <w:r w:rsidRPr="0073308F">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73308F" w:rsidRDefault="00244C30">
            <w:pPr>
              <w:spacing w:line="276" w:lineRule="auto"/>
              <w:rPr>
                <w:rFonts w:cs="Arial"/>
                <w:b/>
              </w:rPr>
            </w:pPr>
            <w:r w:rsidRPr="0073308F">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244C30" w:rsidRPr="0073308F" w:rsidRDefault="00244C30">
            <w:pPr>
              <w:spacing w:line="276" w:lineRule="auto"/>
              <w:rPr>
                <w:rFonts w:cs="Arial"/>
                <w:b/>
              </w:rPr>
            </w:pPr>
            <w:r w:rsidRPr="0073308F">
              <w:rPr>
                <w:rFonts w:cs="Arial"/>
                <w:b/>
              </w:rPr>
              <w:t>Description</w:t>
            </w:r>
          </w:p>
        </w:tc>
      </w:tr>
      <w:tr w:rsidR="00244C30" w:rsidRPr="0073308F" w:rsidTr="00244C30">
        <w:trPr>
          <w:jc w:val="center"/>
        </w:trPr>
        <w:tc>
          <w:tcPr>
            <w:tcW w:w="2827" w:type="dxa"/>
            <w:vMerge w:val="restart"/>
            <w:tcBorders>
              <w:top w:val="single" w:sz="4" w:space="0" w:color="auto"/>
              <w:left w:val="single" w:sz="4" w:space="0" w:color="auto"/>
              <w:right w:val="single" w:sz="4" w:space="0" w:color="auto"/>
            </w:tcBorders>
          </w:tcPr>
          <w:p w:rsidR="00244C30" w:rsidRPr="0073308F" w:rsidRDefault="00244C30">
            <w:pPr>
              <w:spacing w:line="276" w:lineRule="auto"/>
              <w:rPr>
                <w:rFonts w:cs="Arial"/>
              </w:rPr>
            </w:pPr>
            <w:r w:rsidRPr="0073308F">
              <w:rPr>
                <w:rFonts w:cs="Arial"/>
              </w:rPr>
              <w:t>LightAmbColor_No_Rq</w:t>
            </w: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Invalid / No Data Exits</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0x00</w:t>
            </w:r>
          </w:p>
        </w:tc>
        <w:tc>
          <w:tcPr>
            <w:tcW w:w="3367" w:type="dxa"/>
            <w:tcBorders>
              <w:top w:val="single" w:sz="4" w:space="0" w:color="auto"/>
              <w:left w:val="single" w:sz="4" w:space="0" w:color="auto"/>
              <w:bottom w:val="single" w:sz="4" w:space="0" w:color="auto"/>
              <w:right w:val="single" w:sz="4" w:space="0" w:color="auto"/>
            </w:tcBorders>
            <w:vAlign w:val="center"/>
          </w:tcPr>
          <w:p w:rsidR="00244C30" w:rsidRPr="0073308F" w:rsidRDefault="00244C30">
            <w:pPr>
              <w:autoSpaceDE w:val="0"/>
              <w:autoSpaceDN w:val="0"/>
              <w:adjustRightInd w:val="0"/>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ID1</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0x01</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ID2</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0x02</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ID3</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0x03</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ID4</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0x04</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ID5</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0x05</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ID6</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0x06</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ID7</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0x07</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ID8</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0x08</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ID9</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0x09</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ID10</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0x0A</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ID11</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0x0B</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ID12</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0x0C</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ID13</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0x0D</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ID14</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0x0E</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ID15</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0x0F</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Color ID16</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0x10</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r w:rsidR="00244C30" w:rsidRPr="0073308F" w:rsidTr="00244C30">
        <w:trPr>
          <w:jc w:val="center"/>
        </w:trPr>
        <w:tc>
          <w:tcPr>
            <w:tcW w:w="2827" w:type="dxa"/>
            <w:vMerge/>
            <w:tcBorders>
              <w:left w:val="single" w:sz="4" w:space="0" w:color="auto"/>
              <w:bottom w:val="single" w:sz="4" w:space="0" w:color="auto"/>
              <w:right w:val="single" w:sz="4" w:space="0" w:color="auto"/>
            </w:tcBorders>
            <w:vAlign w:val="center"/>
          </w:tcPr>
          <w:p w:rsidR="00244C30" w:rsidRPr="0073308F"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r>
              <w:rPr>
                <w:rFonts w:cs="Arial"/>
              </w:rPr>
              <w:t>0x11 to 0xFF</w:t>
            </w:r>
          </w:p>
        </w:tc>
        <w:tc>
          <w:tcPr>
            <w:tcW w:w="3367" w:type="dxa"/>
            <w:tcBorders>
              <w:top w:val="single" w:sz="4" w:space="0" w:color="auto"/>
              <w:left w:val="single" w:sz="4" w:space="0" w:color="auto"/>
              <w:bottom w:val="single" w:sz="4" w:space="0" w:color="auto"/>
              <w:right w:val="single" w:sz="4" w:space="0" w:color="auto"/>
            </w:tcBorders>
          </w:tcPr>
          <w:p w:rsidR="00244C30" w:rsidRPr="0073308F" w:rsidRDefault="00244C30">
            <w:pPr>
              <w:spacing w:line="276" w:lineRule="auto"/>
              <w:rPr>
                <w:rFonts w:cs="Arial"/>
              </w:rPr>
            </w:pPr>
          </w:p>
        </w:tc>
      </w:tr>
    </w:tbl>
    <w:p w:rsidR="00244C30" w:rsidRDefault="00244C30">
      <w:pPr>
        <w:rPr>
          <w:rFonts w:cs="Arial"/>
        </w:rPr>
      </w:pPr>
    </w:p>
    <w:p w:rsidR="00244C30" w:rsidRDefault="00244C30" w:rsidP="00244C30">
      <w:pPr>
        <w:pStyle w:val="Heading5"/>
      </w:pPr>
      <w:r w:rsidRPr="00B9479B">
        <w:t>MD-REQ-025456/D-LightAmbColor_No_Actl (TcSE ROIN-297421)</w:t>
      </w:r>
    </w:p>
    <w:p w:rsidR="00244C30" w:rsidRPr="00B715C1" w:rsidRDefault="00244C30">
      <w:pPr>
        <w:rPr>
          <w:rFonts w:cs="Arial"/>
        </w:rPr>
      </w:pPr>
      <w:r w:rsidRPr="00B715C1">
        <w:rPr>
          <w:rFonts w:cs="Arial"/>
          <w:b/>
        </w:rPr>
        <w:t>Message Type:</w:t>
      </w:r>
      <w:r w:rsidRPr="00B715C1">
        <w:rPr>
          <w:rFonts w:cs="Arial"/>
        </w:rPr>
        <w:t xml:space="preserve">  Status</w:t>
      </w:r>
    </w:p>
    <w:p w:rsidR="00244C30" w:rsidRPr="00B715C1" w:rsidRDefault="00244C30">
      <w:pPr>
        <w:rPr>
          <w:rFonts w:cs="Arial"/>
        </w:rPr>
      </w:pPr>
    </w:p>
    <w:p w:rsidR="00244C30" w:rsidRPr="00B715C1" w:rsidRDefault="00244C30">
      <w:pPr>
        <w:rPr>
          <w:rFonts w:cs="Arial"/>
        </w:rPr>
      </w:pPr>
      <w:r w:rsidRPr="00B715C1">
        <w:rPr>
          <w:rFonts w:cs="Arial"/>
        </w:rPr>
        <w:t xml:space="preserve">This signal </w:t>
      </w:r>
      <w:r w:rsidRPr="006D3D9B">
        <w:rPr>
          <w:rFonts w:cs="Arial"/>
        </w:rPr>
        <w:t>from Ext Vehicle Settings Function to the Vehicle Settings Client</w:t>
      </w:r>
      <w:r w:rsidRPr="00B715C1">
        <w:rPr>
          <w:rFonts w:cs="Arial"/>
        </w:rPr>
        <w:t xml:space="preserve"> gives the status of the ambient lighting color.</w:t>
      </w:r>
    </w:p>
    <w:p w:rsidR="00244C30" w:rsidRPr="00B715C1"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3240"/>
        <w:gridCol w:w="990"/>
        <w:gridCol w:w="2647"/>
      </w:tblGrid>
      <w:tr w:rsidR="00244C30" w:rsidRPr="00B715C1" w:rsidTr="00244C30">
        <w:trPr>
          <w:jc w:val="center"/>
        </w:trPr>
        <w:tc>
          <w:tcPr>
            <w:tcW w:w="2737" w:type="dxa"/>
            <w:tcBorders>
              <w:top w:val="single" w:sz="4" w:space="0" w:color="auto"/>
              <w:left w:val="single" w:sz="4" w:space="0" w:color="auto"/>
              <w:bottom w:val="single" w:sz="4" w:space="0" w:color="auto"/>
              <w:right w:val="single" w:sz="4" w:space="0" w:color="auto"/>
            </w:tcBorders>
            <w:hideMark/>
          </w:tcPr>
          <w:p w:rsidR="00244C30" w:rsidRPr="00B715C1" w:rsidRDefault="00244C30">
            <w:pPr>
              <w:spacing w:line="276" w:lineRule="auto"/>
              <w:rPr>
                <w:rFonts w:cs="Arial"/>
                <w:b/>
              </w:rPr>
            </w:pPr>
            <w:r w:rsidRPr="00B715C1">
              <w:rPr>
                <w:rFonts w:cs="Arial"/>
                <w:b/>
              </w:rPr>
              <w:t>Logical Signal Name</w:t>
            </w:r>
          </w:p>
        </w:tc>
        <w:tc>
          <w:tcPr>
            <w:tcW w:w="3240" w:type="dxa"/>
            <w:tcBorders>
              <w:top w:val="single" w:sz="4" w:space="0" w:color="auto"/>
              <w:left w:val="single" w:sz="4" w:space="0" w:color="auto"/>
              <w:bottom w:val="single" w:sz="4" w:space="0" w:color="auto"/>
              <w:right w:val="single" w:sz="4" w:space="0" w:color="auto"/>
            </w:tcBorders>
            <w:hideMark/>
          </w:tcPr>
          <w:p w:rsidR="00244C30" w:rsidRPr="00B715C1" w:rsidRDefault="00244C30">
            <w:pPr>
              <w:spacing w:line="276" w:lineRule="auto"/>
              <w:rPr>
                <w:rFonts w:cs="Arial"/>
                <w:b/>
              </w:rPr>
            </w:pPr>
            <w:r w:rsidRPr="00B715C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B715C1" w:rsidRDefault="00244C30">
            <w:pPr>
              <w:spacing w:line="276" w:lineRule="auto"/>
              <w:rPr>
                <w:rFonts w:cs="Arial"/>
                <w:b/>
              </w:rPr>
            </w:pPr>
            <w:r w:rsidRPr="00B715C1">
              <w:rPr>
                <w:rFonts w:cs="Arial"/>
                <w:b/>
              </w:rPr>
              <w:t>Value</w:t>
            </w:r>
          </w:p>
        </w:tc>
        <w:tc>
          <w:tcPr>
            <w:tcW w:w="2647" w:type="dxa"/>
            <w:tcBorders>
              <w:top w:val="single" w:sz="4" w:space="0" w:color="auto"/>
              <w:left w:val="single" w:sz="4" w:space="0" w:color="auto"/>
              <w:bottom w:val="single" w:sz="4" w:space="0" w:color="auto"/>
              <w:right w:val="single" w:sz="4" w:space="0" w:color="auto"/>
            </w:tcBorders>
            <w:hideMark/>
          </w:tcPr>
          <w:p w:rsidR="00244C30" w:rsidRPr="00B715C1" w:rsidRDefault="00244C30">
            <w:pPr>
              <w:spacing w:line="276" w:lineRule="auto"/>
              <w:rPr>
                <w:rFonts w:cs="Arial"/>
                <w:b/>
              </w:rPr>
            </w:pPr>
            <w:r w:rsidRPr="00B715C1">
              <w:rPr>
                <w:rFonts w:cs="Arial"/>
                <w:b/>
              </w:rPr>
              <w:t>Description</w:t>
            </w:r>
          </w:p>
        </w:tc>
      </w:tr>
      <w:tr w:rsidR="00244C30" w:rsidRPr="00B715C1" w:rsidTr="00244C30">
        <w:trPr>
          <w:jc w:val="center"/>
        </w:trPr>
        <w:tc>
          <w:tcPr>
            <w:tcW w:w="2737" w:type="dxa"/>
            <w:vMerge w:val="restart"/>
            <w:tcBorders>
              <w:top w:val="single" w:sz="4" w:space="0" w:color="auto"/>
              <w:left w:val="single" w:sz="4" w:space="0" w:color="auto"/>
              <w:right w:val="single" w:sz="4" w:space="0" w:color="auto"/>
            </w:tcBorders>
          </w:tcPr>
          <w:p w:rsidR="00244C30" w:rsidRPr="00B715C1" w:rsidRDefault="00244C30">
            <w:pPr>
              <w:spacing w:line="276" w:lineRule="auto"/>
              <w:rPr>
                <w:rFonts w:cs="Arial"/>
              </w:rPr>
            </w:pPr>
            <w:r>
              <w:rPr>
                <w:rFonts w:cs="Arial"/>
              </w:rPr>
              <w:t>LightAmbColor_No_Actl</w:t>
            </w:r>
          </w:p>
        </w:tc>
        <w:tc>
          <w:tcPr>
            <w:tcW w:w="324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OFF / Inactive / No Data Exists</w:t>
            </w:r>
          </w:p>
        </w:tc>
        <w:tc>
          <w:tcPr>
            <w:tcW w:w="99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0x00</w:t>
            </w:r>
          </w:p>
        </w:tc>
        <w:tc>
          <w:tcPr>
            <w:tcW w:w="2647" w:type="dxa"/>
            <w:tcBorders>
              <w:top w:val="single" w:sz="4" w:space="0" w:color="auto"/>
              <w:left w:val="single" w:sz="4" w:space="0" w:color="auto"/>
              <w:bottom w:val="single" w:sz="4" w:space="0" w:color="auto"/>
              <w:right w:val="single" w:sz="4" w:space="0" w:color="auto"/>
            </w:tcBorders>
            <w:vAlign w:val="center"/>
          </w:tcPr>
          <w:p w:rsidR="00244C30" w:rsidRPr="00B715C1" w:rsidRDefault="00244C30">
            <w:pPr>
              <w:autoSpaceDE w:val="0"/>
              <w:autoSpaceDN w:val="0"/>
              <w:adjustRightInd w:val="0"/>
              <w:spacing w:line="276" w:lineRule="auto"/>
              <w:rPr>
                <w:rFonts w:cs="Arial"/>
              </w:rPr>
            </w:pPr>
          </w:p>
        </w:tc>
      </w:tr>
      <w:tr w:rsidR="00244C30" w:rsidRPr="00B715C1" w:rsidTr="00244C30">
        <w:trPr>
          <w:jc w:val="center"/>
        </w:trPr>
        <w:tc>
          <w:tcPr>
            <w:tcW w:w="2737" w:type="dxa"/>
            <w:vMerge/>
            <w:tcBorders>
              <w:left w:val="single" w:sz="4" w:space="0" w:color="auto"/>
              <w:right w:val="single" w:sz="4" w:space="0" w:color="auto"/>
            </w:tcBorders>
            <w:vAlign w:val="center"/>
          </w:tcPr>
          <w:p w:rsidR="00244C30" w:rsidRPr="00B715C1" w:rsidRDefault="00244C30">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Color ID1</w:t>
            </w:r>
          </w:p>
        </w:tc>
        <w:tc>
          <w:tcPr>
            <w:tcW w:w="99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0x01</w:t>
            </w:r>
          </w:p>
        </w:tc>
        <w:tc>
          <w:tcPr>
            <w:tcW w:w="2647"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p>
        </w:tc>
      </w:tr>
      <w:tr w:rsidR="00244C30" w:rsidRPr="00B715C1" w:rsidTr="00244C30">
        <w:trPr>
          <w:jc w:val="center"/>
        </w:trPr>
        <w:tc>
          <w:tcPr>
            <w:tcW w:w="2737" w:type="dxa"/>
            <w:vMerge/>
            <w:tcBorders>
              <w:left w:val="single" w:sz="4" w:space="0" w:color="auto"/>
              <w:right w:val="single" w:sz="4" w:space="0" w:color="auto"/>
            </w:tcBorders>
            <w:vAlign w:val="center"/>
          </w:tcPr>
          <w:p w:rsidR="00244C30" w:rsidRPr="00B715C1" w:rsidRDefault="00244C30">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Color ID2</w:t>
            </w:r>
          </w:p>
        </w:tc>
        <w:tc>
          <w:tcPr>
            <w:tcW w:w="99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0x02</w:t>
            </w:r>
          </w:p>
        </w:tc>
        <w:tc>
          <w:tcPr>
            <w:tcW w:w="2647"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p>
        </w:tc>
      </w:tr>
      <w:tr w:rsidR="00244C30" w:rsidRPr="00B715C1" w:rsidTr="00244C30">
        <w:trPr>
          <w:jc w:val="center"/>
        </w:trPr>
        <w:tc>
          <w:tcPr>
            <w:tcW w:w="2737" w:type="dxa"/>
            <w:vMerge/>
            <w:tcBorders>
              <w:left w:val="single" w:sz="4" w:space="0" w:color="auto"/>
              <w:right w:val="single" w:sz="4" w:space="0" w:color="auto"/>
            </w:tcBorders>
            <w:vAlign w:val="center"/>
          </w:tcPr>
          <w:p w:rsidR="00244C30" w:rsidRPr="00B715C1" w:rsidRDefault="00244C30">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Color ID3</w:t>
            </w:r>
          </w:p>
        </w:tc>
        <w:tc>
          <w:tcPr>
            <w:tcW w:w="99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0x03</w:t>
            </w:r>
          </w:p>
        </w:tc>
        <w:tc>
          <w:tcPr>
            <w:tcW w:w="2647"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p>
        </w:tc>
      </w:tr>
      <w:tr w:rsidR="00244C30" w:rsidRPr="00B715C1" w:rsidTr="00244C30">
        <w:trPr>
          <w:jc w:val="center"/>
        </w:trPr>
        <w:tc>
          <w:tcPr>
            <w:tcW w:w="2737" w:type="dxa"/>
            <w:vMerge/>
            <w:tcBorders>
              <w:left w:val="single" w:sz="4" w:space="0" w:color="auto"/>
              <w:right w:val="single" w:sz="4" w:space="0" w:color="auto"/>
            </w:tcBorders>
            <w:vAlign w:val="center"/>
          </w:tcPr>
          <w:p w:rsidR="00244C30" w:rsidRPr="00B715C1" w:rsidRDefault="00244C30">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Cont</w:t>
            </w:r>
          </w:p>
        </w:tc>
        <w:tc>
          <w:tcPr>
            <w:tcW w:w="990"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0x04 – 0xFF</w:t>
            </w:r>
          </w:p>
        </w:tc>
        <w:tc>
          <w:tcPr>
            <w:tcW w:w="2647" w:type="dxa"/>
            <w:tcBorders>
              <w:top w:val="single" w:sz="4" w:space="0" w:color="auto"/>
              <w:left w:val="single" w:sz="4" w:space="0" w:color="auto"/>
              <w:bottom w:val="single" w:sz="4" w:space="0" w:color="auto"/>
              <w:right w:val="single" w:sz="4" w:space="0" w:color="auto"/>
            </w:tcBorders>
          </w:tcPr>
          <w:p w:rsidR="00244C30" w:rsidRPr="00B715C1" w:rsidRDefault="00244C30">
            <w:pPr>
              <w:spacing w:line="276" w:lineRule="auto"/>
              <w:rPr>
                <w:rFonts w:cs="Arial"/>
              </w:rPr>
            </w:pPr>
            <w:r>
              <w:rPr>
                <w:rFonts w:cs="Arial"/>
              </w:rPr>
              <w:t>separate document defines what the Color ID’s are</w:t>
            </w:r>
          </w:p>
        </w:tc>
      </w:tr>
    </w:tbl>
    <w:p w:rsidR="00244C30" w:rsidRPr="00B715C1" w:rsidRDefault="00244C30">
      <w:pPr>
        <w:rPr>
          <w:rFonts w:cs="Arial"/>
        </w:rPr>
      </w:pPr>
    </w:p>
    <w:p w:rsidR="00244C30" w:rsidRDefault="00244C30" w:rsidP="00244C30">
      <w:pPr>
        <w:pStyle w:val="Heading4"/>
      </w:pPr>
      <w:r>
        <w:lastRenderedPageBreak/>
        <w:t>Use Cases</w:t>
      </w:r>
    </w:p>
    <w:p w:rsidR="00244C30" w:rsidRDefault="00244C30" w:rsidP="00244C30">
      <w:pPr>
        <w:pStyle w:val="Heading5"/>
      </w:pPr>
      <w:r>
        <w:t>VS-UC-REQ-025224/A-Ambient Lighting- Set Color (TcSE ROIN-290603)</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6998"/>
      </w:tblGrid>
      <w:tr w:rsidR="00AD315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Actors</w:t>
            </w:r>
          </w:p>
        </w:tc>
        <w:tc>
          <w:tcPr>
            <w:tcW w:w="6998"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Vehicle Occupant</w:t>
            </w:r>
          </w:p>
        </w:tc>
      </w:tr>
      <w:tr w:rsidR="00AD315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Pre-conditions</w:t>
            </w:r>
          </w:p>
        </w:tc>
        <w:tc>
          <w:tcPr>
            <w:tcW w:w="6998"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Infotainment System is On</w:t>
            </w:r>
          </w:p>
        </w:tc>
      </w:tr>
      <w:tr w:rsidR="00AD315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Scenario Description</w:t>
            </w:r>
          </w:p>
        </w:tc>
        <w:tc>
          <w:tcPr>
            <w:tcW w:w="6998"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The user selects &lt;updated Ambient Lighting color setting&gt; via the HMI</w:t>
            </w:r>
          </w:p>
        </w:tc>
      </w:tr>
      <w:tr w:rsidR="00AD315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Post-conditions</w:t>
            </w:r>
          </w:p>
        </w:tc>
        <w:tc>
          <w:tcPr>
            <w:tcW w:w="6998"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The vehicle HMI indicates {Updated status of Ambient Lighting Color setting}</w:t>
            </w:r>
          </w:p>
        </w:tc>
      </w:tr>
      <w:tr w:rsidR="00AD315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List of Exception Use Cases</w:t>
            </w:r>
          </w:p>
        </w:tc>
        <w:tc>
          <w:tcPr>
            <w:tcW w:w="6998"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NA</w:t>
            </w:r>
          </w:p>
        </w:tc>
      </w:tr>
      <w:tr w:rsidR="00AD315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Interfaces</w:t>
            </w:r>
          </w:p>
        </w:tc>
        <w:tc>
          <w:tcPr>
            <w:tcW w:w="6998"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G-HMI</w:t>
            </w:r>
          </w:p>
          <w:p w:rsidR="00AD3157" w:rsidRDefault="00244C30">
            <w:pPr>
              <w:rPr>
                <w:rFonts w:cs="Arial"/>
                <w:szCs w:val="20"/>
              </w:rPr>
            </w:pPr>
            <w:r>
              <w:rPr>
                <w:rFonts w:cs="Arial"/>
                <w:szCs w:val="20"/>
              </w:rPr>
              <w:t>CBI</w:t>
            </w:r>
          </w:p>
        </w:tc>
      </w:tr>
    </w:tbl>
    <w:p w:rsidR="00AD3157" w:rsidRDefault="00AD3157">
      <w:pPr>
        <w:rPr>
          <w:rFonts w:cs="Arial"/>
          <w:szCs w:val="20"/>
        </w:rPr>
      </w:pPr>
    </w:p>
    <w:p w:rsidR="00244C30" w:rsidRDefault="00244C30" w:rsidP="00244C30">
      <w:pPr>
        <w:pStyle w:val="Heading4"/>
      </w:pPr>
      <w:r>
        <w:t>Requirements</w:t>
      </w:r>
    </w:p>
    <w:p w:rsidR="00244C30" w:rsidRPr="00244C30" w:rsidRDefault="00244C30" w:rsidP="00244C30">
      <w:pPr>
        <w:pStyle w:val="Heading5"/>
        <w:rPr>
          <w:b w:val="0"/>
          <w:u w:val="single"/>
        </w:rPr>
      </w:pPr>
      <w:r w:rsidRPr="00244C30">
        <w:rPr>
          <w:b w:val="0"/>
          <w:u w:val="single"/>
        </w:rPr>
        <w:t>VS-SR-REQ-025225/E-Ambient Lighting - Color Change Request Latency (TcSE ROIN-141572-1)</w:t>
      </w:r>
    </w:p>
    <w:p w:rsidR="00244C30" w:rsidRPr="007156BB" w:rsidRDefault="00244C30" w:rsidP="00244C30">
      <w:pPr>
        <w:rPr>
          <w:ins w:id="970" w:author="Myslinski, Jason (J.S.)" w:date="2017-01-27T08:07:00Z"/>
          <w:rFonts w:cs="Arial"/>
        </w:rPr>
      </w:pPr>
      <w:r>
        <w:rPr>
          <w:rFonts w:cs="Arial"/>
        </w:rPr>
        <w:t>The Vehicle Settings Client shall ignore the LightAmbColor_No_Actl status message for T_Response_light_color after sending a LightAmbColor_No_Rq to the Ext Vehicle Settings Function to allow for Latency on the response back from the Vehicle Setting Server (</w:t>
      </w:r>
      <w:r w:rsidRPr="007156BB">
        <w:rPr>
          <w:rFonts w:cs="Arial"/>
        </w:rPr>
        <w:t xml:space="preserve">don’t want to act on a periodic status message from Vehicle Setting Server that wasn’t yet updated).  </w:t>
      </w:r>
      <w:ins w:id="971" w:author="Myslinski, Jason (J.S.)" w:date="2017-01-27T08:07:00Z">
        <w:r w:rsidRPr="007156BB">
          <w:rPr>
            <w:rFonts w:cs="Arial"/>
          </w:rPr>
          <w:t>All other times the Vehicle Settings Client shall update based on the LightAmbColor_No_Actl.St signal including updating its LightAmbColor_No_Rq signal to match.</w:t>
        </w:r>
      </w:ins>
    </w:p>
    <w:p w:rsidR="00244C30" w:rsidRDefault="00244C30">
      <w:pPr>
        <w:rPr>
          <w:rFonts w:cs="Arial"/>
        </w:rPr>
      </w:pPr>
    </w:p>
    <w:p w:rsidR="00244C30" w:rsidRDefault="00244C30">
      <w:pPr>
        <w:rPr>
          <w:rFonts w:cs="Arial"/>
        </w:rPr>
      </w:pPr>
      <w:r>
        <w:rPr>
          <w:rFonts w:cs="Arial"/>
        </w:rPr>
        <w:t>After T_Response_Light_Color the Vehicle Settings Client shall use the last state received in the LightAmbColor_No_Actl signal.</w:t>
      </w:r>
    </w:p>
    <w:p w:rsidR="00244C30" w:rsidRDefault="00244C30">
      <w:pPr>
        <w:rPr>
          <w:rFonts w:cs="Arial"/>
        </w:rPr>
      </w:pPr>
    </w:p>
    <w:p w:rsidR="00244C30" w:rsidRDefault="00244C30">
      <w:pPr>
        <w:rPr>
          <w:rFonts w:cs="Arial"/>
        </w:rPr>
      </w:pPr>
      <w:r>
        <w:rPr>
          <w:rFonts w:cs="Arial"/>
        </w:rPr>
        <w:t>Note: Since the LightAmbColor_No_Rq is event-periodic and some Vehicle Settings Client modules keep the last state the Vehicle Setting Server if it updates its status message to a new value may want to implement a similar strategy has above (don’t want to act on a periodic status message from Vehicle Setting Client that wasn’t yet updated).</w:t>
      </w:r>
    </w:p>
    <w:p w:rsidR="00244C30" w:rsidRDefault="00244C30" w:rsidP="00244C30">
      <w:pPr>
        <w:pStyle w:val="Heading5"/>
      </w:pPr>
      <w:r w:rsidRPr="00B9479B">
        <w:t>VS-TMR-REQ-025226/C-T_Response_light_color (TcSE ROIN-146542-2)</w:t>
      </w:r>
    </w:p>
    <w:p w:rsidR="00244C30" w:rsidRPr="0091772B" w:rsidRDefault="00244C30" w:rsidP="00244C3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244C30" w:rsidTr="00244C30">
        <w:trPr>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Default</w:t>
            </w:r>
          </w:p>
        </w:tc>
      </w:tr>
      <w:tr w:rsidR="00244C30" w:rsidTr="00244C3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Pr="00DF054A" w:rsidRDefault="00244C30">
            <w:pPr>
              <w:spacing w:line="276" w:lineRule="auto"/>
              <w:rPr>
                <w:rFonts w:ascii="Univers" w:eastAsia="Times New Roman" w:hAnsi="Univers" w:cs="Arial"/>
                <w:sz w:val="14"/>
                <w:szCs w:val="14"/>
              </w:rPr>
            </w:pPr>
            <w:r w:rsidRPr="00DF054A">
              <w:rPr>
                <w:rFonts w:cs="Arial"/>
                <w:sz w:val="14"/>
                <w:szCs w:val="14"/>
              </w:rPr>
              <w:t>T_Response_light_color</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Minimum amount of time between LightAmbColor_No_Rq color change and acting upon a  LightAmbColor_No_Actl signal by the vehicle settings client.</w:t>
            </w:r>
          </w:p>
          <w:p w:rsidR="00244C30" w:rsidRDefault="00244C30">
            <w:pPr>
              <w:rPr>
                <w:rFonts w:cs="Arial"/>
              </w:rPr>
            </w:pPr>
          </w:p>
          <w:p w:rsidR="00244C30" w:rsidRDefault="00244C30">
            <w:pPr>
              <w:rPr>
                <w:rFonts w:cs="Arial"/>
              </w:rPr>
            </w:pPr>
            <w:r>
              <w:rPr>
                <w:rFonts w:cs="Arial"/>
              </w:rPr>
              <w:t>Use the default value</w:t>
            </w:r>
          </w:p>
          <w:p w:rsidR="00244C30" w:rsidRDefault="00244C3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500</w:t>
            </w:r>
          </w:p>
        </w:tc>
      </w:tr>
    </w:tbl>
    <w:p w:rsidR="00244C30" w:rsidRPr="00B01CDD" w:rsidRDefault="00244C30" w:rsidP="00244C30">
      <w:pPr>
        <w:rPr>
          <w:sz w:val="14"/>
          <w:szCs w:val="14"/>
        </w:rPr>
      </w:pPr>
    </w:p>
    <w:p w:rsidR="00244C30" w:rsidRPr="00244C30" w:rsidRDefault="00244C30" w:rsidP="00244C30">
      <w:pPr>
        <w:pStyle w:val="Heading5"/>
        <w:rPr>
          <w:b w:val="0"/>
          <w:u w:val="single"/>
        </w:rPr>
      </w:pPr>
      <w:r w:rsidRPr="00244C30">
        <w:rPr>
          <w:b w:val="0"/>
          <w:u w:val="single"/>
        </w:rPr>
        <w:t>VS-SR-REQ-117709/D-Turning ON and OFF Ambient Lighting</w:t>
      </w:r>
    </w:p>
    <w:p w:rsidR="00244C30" w:rsidRDefault="00244C30" w:rsidP="00244C30">
      <w:pPr>
        <w:rPr>
          <w:rFonts w:cs="Arial"/>
        </w:rPr>
      </w:pPr>
      <w:r w:rsidRPr="00693872">
        <w:rPr>
          <w:rFonts w:cs="Arial"/>
          <w:b/>
          <w:u w:val="single"/>
        </w:rPr>
        <w:t>Turning OFF ambient lighting the Ambient Lighting</w:t>
      </w:r>
      <w:r w:rsidRPr="004D47AB">
        <w:rPr>
          <w:rFonts w:cs="Arial"/>
        </w:rPr>
        <w:t>:</w:t>
      </w:r>
    </w:p>
    <w:p w:rsidR="00244C30" w:rsidRPr="004D47AB" w:rsidRDefault="00244C30" w:rsidP="00244C30">
      <w:pPr>
        <w:rPr>
          <w:rFonts w:cs="Arial"/>
        </w:rPr>
      </w:pPr>
      <w:r>
        <w:rPr>
          <w:rFonts w:cs="Arial"/>
        </w:rPr>
        <w:t>When turning OFF ambient lighting from the Vehicle Setting Client the Vehicle Settings Client shall send:</w:t>
      </w:r>
    </w:p>
    <w:p w:rsidR="00244C30" w:rsidRPr="004D47AB" w:rsidRDefault="00244C30" w:rsidP="00244C30">
      <w:pPr>
        <w:rPr>
          <w:rFonts w:cs="Arial"/>
        </w:rPr>
      </w:pPr>
      <w:r w:rsidRPr="004D47AB">
        <w:rPr>
          <w:rFonts w:cs="Arial"/>
        </w:rPr>
        <w:t>LightAmbIntsty_No_Rq = 0x0 0% Intensity</w:t>
      </w:r>
      <w:r>
        <w:rPr>
          <w:rFonts w:cs="Arial"/>
        </w:rPr>
        <w:t xml:space="preserve"> / Ambient Lighting OFF</w:t>
      </w:r>
      <w:r w:rsidRPr="004D47AB">
        <w:rPr>
          <w:rFonts w:cs="Arial"/>
        </w:rPr>
        <w:t>, AND</w:t>
      </w:r>
    </w:p>
    <w:p w:rsidR="00244C30" w:rsidRDefault="00244C30" w:rsidP="00244C30">
      <w:pPr>
        <w:rPr>
          <w:rFonts w:cs="Arial"/>
        </w:rPr>
      </w:pPr>
      <w:r>
        <w:rPr>
          <w:rFonts w:cs="Arial"/>
        </w:rPr>
        <w:t xml:space="preserve">LightAmbColor_No_Rq shall stay at the currently selected value (equal to input LightAmbColor_No_Actl_St).  </w:t>
      </w:r>
    </w:p>
    <w:p w:rsidR="00244C30" w:rsidRDefault="00244C30" w:rsidP="00244C30">
      <w:pPr>
        <w:rPr>
          <w:rFonts w:cs="Arial"/>
        </w:rPr>
      </w:pPr>
    </w:p>
    <w:p w:rsidR="00244C30" w:rsidRDefault="00244C30" w:rsidP="00244C30">
      <w:pPr>
        <w:rPr>
          <w:rFonts w:cs="Arial"/>
        </w:rPr>
      </w:pPr>
      <w:r w:rsidRPr="004D47AB">
        <w:rPr>
          <w:rFonts w:cs="Arial"/>
        </w:rPr>
        <w:t>When the Ambient Lighting Vehicle S</w:t>
      </w:r>
      <w:r>
        <w:rPr>
          <w:rFonts w:cs="Arial"/>
        </w:rPr>
        <w:t xml:space="preserve">etting Server receives </w:t>
      </w:r>
      <w:r w:rsidRPr="004D47AB">
        <w:rPr>
          <w:rFonts w:cs="Arial"/>
        </w:rPr>
        <w:t>LightAmbIntsty_No_Rq = “0x0 0% Intensity</w:t>
      </w:r>
      <w:r>
        <w:rPr>
          <w:rFonts w:cs="Arial"/>
        </w:rPr>
        <w:t>”</w:t>
      </w:r>
      <w:r w:rsidRPr="004D47AB">
        <w:rPr>
          <w:rFonts w:cs="Arial"/>
        </w:rPr>
        <w:t xml:space="preserve"> then the </w:t>
      </w:r>
      <w:r>
        <w:rPr>
          <w:rFonts w:cs="Arial"/>
        </w:rPr>
        <w:t>Vehicle Settings Server</w:t>
      </w:r>
      <w:r w:rsidRPr="004D47AB">
        <w:rPr>
          <w:rFonts w:cs="Arial"/>
        </w:rPr>
        <w:t xml:space="preserve"> shall turn OFF Ambient Lighting.</w:t>
      </w:r>
    </w:p>
    <w:p w:rsidR="00244C30" w:rsidRDefault="00244C30" w:rsidP="00244C30">
      <w:pPr>
        <w:rPr>
          <w:rFonts w:cs="Arial"/>
        </w:rPr>
      </w:pPr>
    </w:p>
    <w:p w:rsidR="00244C30" w:rsidRDefault="00244C30" w:rsidP="00244C30">
      <w:pPr>
        <w:rPr>
          <w:rFonts w:cs="Arial"/>
        </w:rPr>
      </w:pPr>
      <w:r>
        <w:rPr>
          <w:rFonts w:cs="Arial"/>
        </w:rPr>
        <w:t>The Ambient Lighting Vehicle Setting Server shall not respond to LightAmbColor_No_Rq requests that are 0x0 Inactive / No Data Exists and shall treat those requests as don’t cares (ex can continue to use the last valid value for color and send this in signal LightAmbColor_No_Actl_St).</w:t>
      </w:r>
    </w:p>
    <w:p w:rsidR="00244C30" w:rsidRDefault="00244C30" w:rsidP="00244C30">
      <w:pPr>
        <w:rPr>
          <w:rFonts w:cs="Arial"/>
        </w:rPr>
      </w:pPr>
    </w:p>
    <w:p w:rsidR="00244C30" w:rsidRDefault="00244C30" w:rsidP="00244C30">
      <w:pPr>
        <w:rPr>
          <w:rFonts w:cs="Arial"/>
        </w:rPr>
      </w:pPr>
      <w:r>
        <w:rPr>
          <w:rFonts w:cs="Arial"/>
          <w:u w:val="single"/>
        </w:rPr>
        <w:t>I</w:t>
      </w:r>
      <w:r w:rsidRPr="00155306">
        <w:rPr>
          <w:rFonts w:cs="Arial"/>
        </w:rPr>
        <w:t xml:space="preserve">f LightAmbColor_No_Actl_St = 0x0 OFF / Inactive / No Data Exists then the Vehicle Settings Client shall set LightAmbColor_No_Rq to 0x0 Inactive / No Data Exists and turn the Ambient Lighting HMI OFF. </w:t>
      </w:r>
    </w:p>
    <w:p w:rsidR="00244C30" w:rsidRDefault="00244C30" w:rsidP="00244C30">
      <w:pPr>
        <w:rPr>
          <w:rFonts w:cs="Arial"/>
        </w:rPr>
      </w:pPr>
      <w:r w:rsidRPr="00D96EB3">
        <w:rPr>
          <w:rFonts w:cs="Arial"/>
          <w:u w:val="single"/>
        </w:rPr>
        <w:lastRenderedPageBreak/>
        <w:t>Note</w:t>
      </w:r>
      <w:r>
        <w:rPr>
          <w:rFonts w:cs="Arial"/>
        </w:rPr>
        <w:t xml:space="preserve">: only the CGEA 1.2 Vehicle Settings Server uses the OFF state in </w:t>
      </w:r>
      <w:r w:rsidRPr="00155306">
        <w:rPr>
          <w:rFonts w:cs="Arial"/>
        </w:rPr>
        <w:t>LightAmbColor_No_Actl_St</w:t>
      </w:r>
      <w:r>
        <w:rPr>
          <w:rFonts w:cs="Arial"/>
        </w:rPr>
        <w:t xml:space="preserve">.  C1MCA and CGEA 1.3 architectures use </w:t>
      </w:r>
      <w:r w:rsidRPr="00155306">
        <w:rPr>
          <w:rFonts w:cs="Arial"/>
        </w:rPr>
        <w:t xml:space="preserve">LightAmbColor_No_Actl_St = 0x0 </w:t>
      </w:r>
      <w:r>
        <w:rPr>
          <w:rFonts w:cs="Arial"/>
        </w:rPr>
        <w:t>as Inactive / No Data Exists.</w:t>
      </w:r>
      <w:r w:rsidRPr="00155306">
        <w:rPr>
          <w:rFonts w:cs="Arial"/>
        </w:rPr>
        <w:t xml:space="preserve"> </w:t>
      </w:r>
    </w:p>
    <w:p w:rsidR="00244C30" w:rsidRDefault="00244C30" w:rsidP="00244C30">
      <w:pPr>
        <w:rPr>
          <w:rFonts w:cs="Arial"/>
        </w:rPr>
      </w:pPr>
    </w:p>
    <w:p w:rsidR="00244C30" w:rsidRDefault="00244C30" w:rsidP="00244C30">
      <w:pPr>
        <w:rPr>
          <w:rFonts w:cs="Arial"/>
        </w:rPr>
      </w:pPr>
      <w:r w:rsidRPr="004D47AB">
        <w:rPr>
          <w:rFonts w:cs="Arial"/>
        </w:rPr>
        <w:t>When the Ambient Lighting Vehicle Setting Client receives LightAmbIntsty_No_Actl</w:t>
      </w:r>
      <w:r>
        <w:rPr>
          <w:rFonts w:cs="Arial"/>
        </w:rPr>
        <w:t xml:space="preserve">_St = “0x0 0% Intensity” then </w:t>
      </w:r>
      <w:r w:rsidRPr="004D47AB">
        <w:rPr>
          <w:rFonts w:cs="Arial"/>
        </w:rPr>
        <w:t>the Vehicle Settings Client shall turn OFF Ambient Lighting on the HMI</w:t>
      </w:r>
      <w:r>
        <w:rPr>
          <w:rFonts w:cs="Arial"/>
        </w:rPr>
        <w:t xml:space="preserve"> </w:t>
      </w:r>
      <w:r w:rsidRPr="004D47AB">
        <w:rPr>
          <w:rFonts w:cs="Arial"/>
        </w:rPr>
        <w:t>(after T_Response_Light_</w:t>
      </w:r>
      <w:r>
        <w:rPr>
          <w:rFonts w:cs="Arial"/>
        </w:rPr>
        <w:t>Intensity</w:t>
      </w:r>
      <w:r w:rsidRPr="004D47AB">
        <w:rPr>
          <w:rFonts w:cs="Arial"/>
        </w:rPr>
        <w:t xml:space="preserve"> from the request</w:t>
      </w:r>
      <w:r>
        <w:rPr>
          <w:rFonts w:cs="Arial"/>
        </w:rPr>
        <w:t xml:space="preserve"> to turn OFF Ambient Lighting if requested Ambient Lighting OFF)</w:t>
      </w:r>
      <w:r w:rsidRPr="004D47AB">
        <w:rPr>
          <w:rFonts w:cs="Arial"/>
        </w:rPr>
        <w:t>.</w:t>
      </w:r>
    </w:p>
    <w:p w:rsidR="00244C30" w:rsidRDefault="00244C30" w:rsidP="00244C30">
      <w:pPr>
        <w:rPr>
          <w:rFonts w:cs="Arial"/>
        </w:rPr>
      </w:pPr>
    </w:p>
    <w:p w:rsidR="00244C30" w:rsidRPr="004D47AB" w:rsidRDefault="00244C30" w:rsidP="00244C30">
      <w:pPr>
        <w:rPr>
          <w:rFonts w:cs="Arial"/>
        </w:rPr>
      </w:pPr>
    </w:p>
    <w:p w:rsidR="00244C30" w:rsidRPr="00693872" w:rsidRDefault="00244C30" w:rsidP="00244C30">
      <w:pPr>
        <w:rPr>
          <w:rFonts w:cs="Arial"/>
          <w:b/>
        </w:rPr>
      </w:pPr>
      <w:r>
        <w:rPr>
          <w:rFonts w:cs="Arial"/>
          <w:b/>
          <w:u w:val="single"/>
        </w:rPr>
        <w:t xml:space="preserve">Bus Start-Up or </w:t>
      </w:r>
      <w:r w:rsidRPr="00693872">
        <w:rPr>
          <w:rFonts w:cs="Arial"/>
          <w:b/>
          <w:u w:val="single"/>
        </w:rPr>
        <w:t>Module reset and avoiding 0x0 init values turning OFF Ambient Lighting when it is ON</w:t>
      </w:r>
      <w:r w:rsidRPr="00693872">
        <w:rPr>
          <w:rFonts w:cs="Arial"/>
          <w:b/>
        </w:rPr>
        <w:t>:</w:t>
      </w:r>
    </w:p>
    <w:p w:rsidR="00244C30" w:rsidRDefault="00244C30" w:rsidP="00244C30">
      <w:pPr>
        <w:rPr>
          <w:rFonts w:cs="Arial"/>
        </w:rPr>
      </w:pPr>
      <w:r>
        <w:rPr>
          <w:rFonts w:cs="Arial"/>
        </w:rPr>
        <w:t xml:space="preserve">When the network bus starts-up the Vehicle Settings Client / Server modules may send 0x0 init values before sending the actual values.  The Vehicle Settings Client and Server shall not let the init values sent on bus start-up turn OFF ambient lighting if it is still on (ie LightAmbIntsty_No_Rq = 0x0 0% Intensity, </w:t>
      </w:r>
      <w:r w:rsidRPr="004D47AB">
        <w:rPr>
          <w:rFonts w:cs="Arial"/>
        </w:rPr>
        <w:t>LightAmbIntsty_No_Actl</w:t>
      </w:r>
      <w:r>
        <w:rPr>
          <w:rFonts w:cs="Arial"/>
        </w:rPr>
        <w:t xml:space="preserve">_St = “0x0 0% Intensity”, or </w:t>
      </w:r>
      <w:r w:rsidRPr="004D47AB">
        <w:rPr>
          <w:rFonts w:cs="Arial"/>
        </w:rPr>
        <w:t>LightAmbColor_No_Actl</w:t>
      </w:r>
      <w:r>
        <w:rPr>
          <w:rFonts w:cs="Arial"/>
        </w:rPr>
        <w:t>_St</w:t>
      </w:r>
      <w:r w:rsidRPr="004D47AB">
        <w:rPr>
          <w:rFonts w:cs="Arial"/>
        </w:rPr>
        <w:t xml:space="preserve"> = 0x0 OFF</w:t>
      </w:r>
      <w:r>
        <w:rPr>
          <w:rFonts w:cs="Arial"/>
        </w:rPr>
        <w:t xml:space="preserve">). </w:t>
      </w:r>
    </w:p>
    <w:p w:rsidR="00244C30" w:rsidRDefault="00244C30" w:rsidP="00244C30">
      <w:pPr>
        <w:rPr>
          <w:rFonts w:cs="Arial"/>
        </w:rPr>
      </w:pPr>
    </w:p>
    <w:p w:rsidR="00244C30" w:rsidRDefault="00244C30" w:rsidP="00244C30">
      <w:pPr>
        <w:rPr>
          <w:rFonts w:cs="Arial"/>
        </w:rPr>
      </w:pPr>
      <w:r w:rsidRPr="005D4AF2">
        <w:rPr>
          <w:rFonts w:cs="Arial"/>
          <w:u w:val="single"/>
        </w:rPr>
        <w:t>At network bus start-up</w:t>
      </w:r>
      <w:r>
        <w:rPr>
          <w:rFonts w:cs="Arial"/>
        </w:rPr>
        <w:t>:</w:t>
      </w:r>
    </w:p>
    <w:p w:rsidR="00244C30" w:rsidRDefault="00244C30" w:rsidP="00244C30">
      <w:pPr>
        <w:numPr>
          <w:ilvl w:val="0"/>
          <w:numId w:val="365"/>
        </w:numPr>
        <w:rPr>
          <w:rFonts w:cs="Arial"/>
        </w:rPr>
      </w:pPr>
      <w:r w:rsidRPr="005D4AF2">
        <w:rPr>
          <w:rFonts w:cs="Arial"/>
        </w:rPr>
        <w:t>the Ambient Lighting</w:t>
      </w:r>
      <w:r>
        <w:rPr>
          <w:rFonts w:cs="Arial"/>
        </w:rPr>
        <w:t xml:space="preserve"> Vehicle Setting Server</w:t>
      </w:r>
      <w:r w:rsidRPr="005D4AF2">
        <w:rPr>
          <w:rFonts w:cs="Arial"/>
        </w:rPr>
        <w:t xml:space="preserve"> can implement a blanking period </w:t>
      </w:r>
      <w:r>
        <w:rPr>
          <w:rFonts w:cs="Arial"/>
        </w:rPr>
        <w:t>so that</w:t>
      </w:r>
      <w:r w:rsidRPr="005D4AF2">
        <w:rPr>
          <w:rFonts w:cs="Arial"/>
        </w:rPr>
        <w:t xml:space="preserve"> if at bus wakes</w:t>
      </w:r>
      <w:r>
        <w:rPr>
          <w:rFonts w:cs="Arial"/>
        </w:rPr>
        <w:t xml:space="preserve"> up the Vehicle Setting Server</w:t>
      </w:r>
      <w:r w:rsidRPr="005D4AF2">
        <w:rPr>
          <w:rFonts w:cs="Arial"/>
        </w:rPr>
        <w:t xml:space="preserve"> receive</w:t>
      </w:r>
      <w:r>
        <w:rPr>
          <w:rFonts w:cs="Arial"/>
        </w:rPr>
        <w:t>s ‘LightAmbIntsty_No_Rq = 0x0</w:t>
      </w:r>
      <w:r w:rsidRPr="005D4AF2">
        <w:rPr>
          <w:rFonts w:cs="Arial"/>
        </w:rPr>
        <w:t xml:space="preserve"> 0% Intensity’ (</w:t>
      </w:r>
      <w:r>
        <w:rPr>
          <w:rFonts w:cs="Arial"/>
        </w:rPr>
        <w:t xml:space="preserve">ie </w:t>
      </w:r>
      <w:r w:rsidRPr="005D4AF2">
        <w:rPr>
          <w:rFonts w:cs="Arial"/>
        </w:rPr>
        <w:t xml:space="preserve">if </w:t>
      </w:r>
      <w:r>
        <w:rPr>
          <w:rFonts w:cs="Arial"/>
        </w:rPr>
        <w:t>0x0 is default init CAN value</w:t>
      </w:r>
      <w:r w:rsidRPr="005D4AF2">
        <w:rPr>
          <w:rFonts w:cs="Arial"/>
        </w:rPr>
        <w:t xml:space="preserve">) </w:t>
      </w:r>
      <w:r>
        <w:rPr>
          <w:rFonts w:cs="Arial"/>
        </w:rPr>
        <w:t xml:space="preserve">then Vehicle Settings Server can ignore these values at start-up so </w:t>
      </w:r>
      <w:r w:rsidRPr="005D4AF2">
        <w:rPr>
          <w:rFonts w:cs="Arial"/>
        </w:rPr>
        <w:t xml:space="preserve">the current Ambient Lighting </w:t>
      </w:r>
      <w:r>
        <w:rPr>
          <w:rFonts w:cs="Arial"/>
        </w:rPr>
        <w:t xml:space="preserve">Intensity </w:t>
      </w:r>
      <w:r w:rsidRPr="005D4AF2">
        <w:rPr>
          <w:rFonts w:cs="Arial"/>
        </w:rPr>
        <w:t>value is not reset</w:t>
      </w:r>
      <w:r>
        <w:rPr>
          <w:rFonts w:cs="Arial"/>
        </w:rPr>
        <w:t xml:space="preserve"> to OFF</w:t>
      </w:r>
      <w:r w:rsidRPr="005D4AF2">
        <w:rPr>
          <w:rFonts w:cs="Arial"/>
        </w:rPr>
        <w:t>.</w:t>
      </w:r>
    </w:p>
    <w:p w:rsidR="00244C30" w:rsidRDefault="00244C30" w:rsidP="00244C30">
      <w:pPr>
        <w:numPr>
          <w:ilvl w:val="0"/>
          <w:numId w:val="365"/>
        </w:numPr>
        <w:rPr>
          <w:rFonts w:cs="Arial"/>
        </w:rPr>
      </w:pPr>
      <w:r w:rsidRPr="007C4327">
        <w:rPr>
          <w:rFonts w:cs="Arial"/>
        </w:rPr>
        <w:t>the Ambient Lighting Vehicle Setting Client can implement a blanking period so that if at bus wakes up the Vehicle Setting Client receives LightAmbIntsty_No_Actl_St = “0x0 0% Intensity”, OR Light</w:t>
      </w:r>
      <w:r>
        <w:rPr>
          <w:rFonts w:cs="Arial"/>
        </w:rPr>
        <w:t xml:space="preserve">AmbColor_No_Actl_St = 0x0 OFF </w:t>
      </w:r>
      <w:r w:rsidRPr="005D4AF2">
        <w:rPr>
          <w:rFonts w:cs="Arial"/>
        </w:rPr>
        <w:t>(</w:t>
      </w:r>
      <w:r>
        <w:rPr>
          <w:rFonts w:cs="Arial"/>
        </w:rPr>
        <w:t xml:space="preserve">ie </w:t>
      </w:r>
      <w:r w:rsidRPr="005D4AF2">
        <w:rPr>
          <w:rFonts w:cs="Arial"/>
        </w:rPr>
        <w:t xml:space="preserve">if </w:t>
      </w:r>
      <w:r>
        <w:rPr>
          <w:rFonts w:cs="Arial"/>
        </w:rPr>
        <w:t>0x0 is default init CAN value</w:t>
      </w:r>
      <w:r w:rsidRPr="005D4AF2">
        <w:rPr>
          <w:rFonts w:cs="Arial"/>
        </w:rPr>
        <w:t>)</w:t>
      </w:r>
      <w:r>
        <w:rPr>
          <w:rFonts w:cs="Arial"/>
        </w:rPr>
        <w:t xml:space="preserve"> </w:t>
      </w:r>
      <w:r w:rsidRPr="007C4327">
        <w:rPr>
          <w:rFonts w:cs="Arial"/>
        </w:rPr>
        <w:t>then Vehicle Settings</w:t>
      </w:r>
      <w:r>
        <w:rPr>
          <w:rFonts w:cs="Arial"/>
        </w:rPr>
        <w:t xml:space="preserve"> Client</w:t>
      </w:r>
      <w:r w:rsidRPr="007C4327">
        <w:rPr>
          <w:rFonts w:cs="Arial"/>
        </w:rPr>
        <w:t xml:space="preserve"> can ignore these values at start-up so the current Ambient Lighting value </w:t>
      </w:r>
      <w:r>
        <w:rPr>
          <w:rFonts w:cs="Arial"/>
        </w:rPr>
        <w:t xml:space="preserve">are </w:t>
      </w:r>
      <w:r w:rsidRPr="007C4327">
        <w:rPr>
          <w:rFonts w:cs="Arial"/>
        </w:rPr>
        <w:t>not reset</w:t>
      </w:r>
      <w:r>
        <w:rPr>
          <w:rFonts w:cs="Arial"/>
        </w:rPr>
        <w:t xml:space="preserve"> to OFF</w:t>
      </w:r>
      <w:r w:rsidRPr="007C4327">
        <w:rPr>
          <w:rFonts w:cs="Arial"/>
        </w:rPr>
        <w:t>.</w:t>
      </w:r>
    </w:p>
    <w:p w:rsidR="00244C30" w:rsidRPr="007C4327" w:rsidRDefault="00244C30" w:rsidP="00244C30">
      <w:pPr>
        <w:numPr>
          <w:ilvl w:val="0"/>
          <w:numId w:val="365"/>
        </w:numPr>
        <w:rPr>
          <w:rFonts w:cs="Arial"/>
        </w:rPr>
      </w:pPr>
      <w:r>
        <w:rPr>
          <w:rFonts w:cs="Arial"/>
        </w:rPr>
        <w:t>Since the Ambient Lighting Intensity Request and Status signals (LightAmbIntsty_Rq / LightAmbIntsty_No_Actl) don’t have a “0x0 No Data Exists / Inactive” state for network bus wake-up when the network bus wakes up it is preferred if the Vehicle Settings Client / Server publish the last signal state/encoding of their respective signal.  This would mean not publishing the network init value at network bus wake-up unless that was the last state before the network bus went to sleep.</w:t>
      </w:r>
    </w:p>
    <w:p w:rsidR="00244C30" w:rsidRDefault="00244C30" w:rsidP="00244C30">
      <w:pPr>
        <w:rPr>
          <w:rFonts w:cs="Arial"/>
        </w:rPr>
      </w:pPr>
    </w:p>
    <w:p w:rsidR="00244C30" w:rsidRDefault="00244C30" w:rsidP="00244C30">
      <w:pPr>
        <w:rPr>
          <w:rFonts w:cs="Arial"/>
        </w:rPr>
      </w:pPr>
      <w:r w:rsidRPr="005771D7">
        <w:rPr>
          <w:rFonts w:cs="Arial"/>
          <w:u w:val="single"/>
        </w:rPr>
        <w:t>If the Ambient Lighting Vehicle Setting Client has a reset</w:t>
      </w:r>
      <w:r>
        <w:rPr>
          <w:rFonts w:cs="Arial"/>
          <w:u w:val="single"/>
        </w:rPr>
        <w:t xml:space="preserve"> (ex B+) while the Vehicle Setting Server</w:t>
      </w:r>
      <w:r w:rsidRPr="005771D7">
        <w:rPr>
          <w:rFonts w:cs="Arial"/>
          <w:u w:val="single"/>
        </w:rPr>
        <w:t xml:space="preserve"> stays active</w:t>
      </w:r>
      <w:r>
        <w:rPr>
          <w:rFonts w:cs="Arial"/>
          <w:u w:val="single"/>
        </w:rPr>
        <w:t xml:space="preserve"> on network bus (ex SYNC module resets causing it’s CAN signals to be re-initialized while BCM stays active on CAN bus)</w:t>
      </w:r>
      <w:r>
        <w:rPr>
          <w:rFonts w:cs="Arial"/>
        </w:rPr>
        <w:t>:</w:t>
      </w:r>
    </w:p>
    <w:p w:rsidR="00244C30" w:rsidRDefault="00244C30" w:rsidP="00244C30">
      <w:pPr>
        <w:numPr>
          <w:ilvl w:val="0"/>
          <w:numId w:val="367"/>
        </w:numPr>
        <w:rPr>
          <w:rFonts w:cs="Arial"/>
        </w:rPr>
      </w:pPr>
      <w:r>
        <w:rPr>
          <w:rFonts w:cs="Arial"/>
        </w:rPr>
        <w:t>Since the Vehicle Settings Client request signals are in the same message to avoid the case where a Vehicle Setting Client module resets results in turning OFF Ambient Lighting from an ON state to OFF the Vehicle Setting Server could implement the following:</w:t>
      </w:r>
    </w:p>
    <w:p w:rsidR="00244C30" w:rsidRDefault="00244C30" w:rsidP="00244C30">
      <w:pPr>
        <w:numPr>
          <w:ilvl w:val="1"/>
          <w:numId w:val="367"/>
        </w:numPr>
        <w:rPr>
          <w:rFonts w:cs="Arial"/>
        </w:rPr>
      </w:pPr>
      <w:r w:rsidRPr="00E24896">
        <w:rPr>
          <w:rFonts w:cs="Arial"/>
        </w:rPr>
        <w:t xml:space="preserve">If both “LightAmbIntsty_No_Rq / LightAmbColor_No_Rq”  equal 0x0 then the Vehicle Setting Server could treat 0x0 encodings as a don’t cares so ambient lighting is not turned OFF.  </w:t>
      </w:r>
    </w:p>
    <w:p w:rsidR="00244C30" w:rsidRPr="00E24896" w:rsidRDefault="00244C30" w:rsidP="00244C30">
      <w:pPr>
        <w:ind w:left="1080"/>
        <w:rPr>
          <w:rFonts w:cs="Arial"/>
        </w:rPr>
      </w:pPr>
    </w:p>
    <w:p w:rsidR="00244C30" w:rsidRDefault="00244C30" w:rsidP="00244C30">
      <w:pPr>
        <w:rPr>
          <w:rFonts w:cs="Arial"/>
        </w:rPr>
      </w:pPr>
    </w:p>
    <w:p w:rsidR="00244C30" w:rsidRDefault="00244C30" w:rsidP="00244C30">
      <w:pPr>
        <w:rPr>
          <w:rFonts w:cs="Arial"/>
        </w:rPr>
      </w:pPr>
    </w:p>
    <w:p w:rsidR="00244C30" w:rsidRPr="004D47AB" w:rsidRDefault="00244C30" w:rsidP="00244C30">
      <w:pPr>
        <w:rPr>
          <w:rFonts w:cs="Arial"/>
        </w:rPr>
      </w:pPr>
      <w:r w:rsidRPr="00693872">
        <w:rPr>
          <w:rFonts w:cs="Arial"/>
          <w:b/>
          <w:u w:val="single"/>
        </w:rPr>
        <w:t xml:space="preserve">Turning </w:t>
      </w:r>
      <w:r>
        <w:rPr>
          <w:rFonts w:cs="Arial"/>
          <w:b/>
          <w:u w:val="single"/>
        </w:rPr>
        <w:t>ON</w:t>
      </w:r>
      <w:r w:rsidRPr="00693872">
        <w:rPr>
          <w:rFonts w:cs="Arial"/>
          <w:b/>
          <w:u w:val="single"/>
        </w:rPr>
        <w:t xml:space="preserve"> Ambient Lighting</w:t>
      </w:r>
      <w:r w:rsidRPr="004D47AB">
        <w:rPr>
          <w:rFonts w:cs="Arial"/>
        </w:rPr>
        <w:t>:</w:t>
      </w:r>
    </w:p>
    <w:p w:rsidR="00244C30" w:rsidRPr="00705D78" w:rsidRDefault="00244C30" w:rsidP="00244C30">
      <w:pPr>
        <w:rPr>
          <w:rFonts w:cs="Arial"/>
        </w:rPr>
      </w:pPr>
      <w:r>
        <w:rPr>
          <w:rFonts w:cs="Arial"/>
        </w:rPr>
        <w:t xml:space="preserve">If </w:t>
      </w:r>
      <w:r w:rsidRPr="00705D78">
        <w:rPr>
          <w:rFonts w:cs="Arial"/>
        </w:rPr>
        <w:t>the user turns back ON Ambient Lighting from an OFF condition then the Vehicle Setting Client shall use the last Intensity</w:t>
      </w:r>
      <w:r>
        <w:rPr>
          <w:rFonts w:cs="Arial"/>
        </w:rPr>
        <w:t xml:space="preserve"> value</w:t>
      </w:r>
      <w:r w:rsidRPr="00705D78">
        <w:rPr>
          <w:rFonts w:cs="Arial"/>
        </w:rPr>
        <w:t xml:space="preserve"> before Ambient Lighting was turned OFF.  </w:t>
      </w:r>
    </w:p>
    <w:p w:rsidR="00244C30" w:rsidRPr="004D47AB" w:rsidRDefault="00244C30" w:rsidP="00244C30">
      <w:pPr>
        <w:ind w:left="720"/>
        <w:rPr>
          <w:rFonts w:cs="Arial"/>
        </w:rPr>
      </w:pPr>
      <w:r w:rsidRPr="00705D78">
        <w:rPr>
          <w:rFonts w:cs="Arial"/>
          <w:u w:val="single"/>
        </w:rPr>
        <w:t>Exception</w:t>
      </w:r>
      <w:r w:rsidRPr="00705D78">
        <w:rPr>
          <w:rFonts w:cs="Arial"/>
        </w:rPr>
        <w:t>: If there was a B+ reset to the Vehicle Setting Client then after the reset the Vehicle Setting Client shall use 100% intensity for LightAmbIntsty_No_Rq after the user selects a color ID.</w:t>
      </w:r>
    </w:p>
    <w:p w:rsidR="00244C30" w:rsidRDefault="00244C30" w:rsidP="00244C30">
      <w:pPr>
        <w:rPr>
          <w:rFonts w:cs="Arial"/>
        </w:rPr>
      </w:pPr>
    </w:p>
    <w:p w:rsidR="00244C30" w:rsidRPr="004D47AB" w:rsidRDefault="00244C30" w:rsidP="00244C30">
      <w:pPr>
        <w:rPr>
          <w:rFonts w:cs="Arial"/>
        </w:rPr>
      </w:pPr>
    </w:p>
    <w:p w:rsidR="00244C30" w:rsidRPr="004D47AB" w:rsidRDefault="00244C30" w:rsidP="00244C30">
      <w:pPr>
        <w:rPr>
          <w:rFonts w:cs="Arial"/>
        </w:rPr>
      </w:pPr>
    </w:p>
    <w:p w:rsidR="00244C30" w:rsidRDefault="00244C30" w:rsidP="00244C30"/>
    <w:p w:rsidR="00244C30" w:rsidRDefault="00244C30" w:rsidP="00244C30">
      <w:pPr>
        <w:pStyle w:val="Heading4"/>
      </w:pPr>
      <w:r>
        <w:t>Sequence Diagrams</w:t>
      </w:r>
    </w:p>
    <w:p w:rsidR="00244C30" w:rsidRDefault="00244C30" w:rsidP="00244C30">
      <w:pPr>
        <w:pStyle w:val="Heading5"/>
      </w:pPr>
      <w:r>
        <w:t>VS-SD-REQ-025227/A-Ambient Lighting- Set Color (TcSE ROIN-118722-2)</w:t>
      </w:r>
    </w:p>
    <w:p w:rsidR="00244C30" w:rsidRPr="00F8674E" w:rsidRDefault="00244C30" w:rsidP="00244C30">
      <w:pPr>
        <w:rPr>
          <w:b/>
          <w:sz w:val="16"/>
          <w:szCs w:val="16"/>
        </w:rPr>
      </w:pPr>
      <w:r w:rsidRPr="00F8674E">
        <w:rPr>
          <w:b/>
          <w:sz w:val="16"/>
          <w:szCs w:val="16"/>
        </w:rPr>
        <w:t>Linked Elements</w:t>
      </w:r>
    </w:p>
    <w:p w:rsidR="00244C30" w:rsidRPr="00F8674E" w:rsidRDefault="00244C30" w:rsidP="00244C30">
      <w:pPr>
        <w:rPr>
          <w:sz w:val="16"/>
          <w:szCs w:val="16"/>
        </w:rPr>
      </w:pPr>
      <w:r w:rsidRPr="00F8674E">
        <w:rPr>
          <w:sz w:val="16"/>
          <w:szCs w:val="16"/>
        </w:rPr>
        <w:t>VS-FUN-REQ-025367/A-Ambient Lighting- Set Color (TcSE ROIN-119875-1)</w:t>
      </w:r>
    </w:p>
    <w:p w:rsidR="00244C30" w:rsidRPr="00F8674E" w:rsidRDefault="00244C30" w:rsidP="00244C30">
      <w:pPr>
        <w:rPr>
          <w:sz w:val="16"/>
          <w:szCs w:val="16"/>
        </w:rPr>
      </w:pPr>
      <w:r w:rsidRPr="00F8674E">
        <w:rPr>
          <w:sz w:val="16"/>
          <w:szCs w:val="16"/>
        </w:rPr>
        <w:t>VSv2-FUN-REQ-025223/C-Ambient Lighting- Set Color (TcSE ROIN-292314-1)</w:t>
      </w:r>
    </w:p>
    <w:p w:rsidR="00244C30" w:rsidRPr="00760C18" w:rsidRDefault="00244C30" w:rsidP="00244C30">
      <w:pPr>
        <w:pStyle w:val="BoldText"/>
      </w:pPr>
      <w:r w:rsidRPr="00760C18">
        <w:t>Scenarios</w:t>
      </w:r>
    </w:p>
    <w:p w:rsidR="00244C30" w:rsidRPr="00760C18" w:rsidRDefault="00244C30" w:rsidP="00244C30">
      <w:pPr>
        <w:pStyle w:val="BoldText"/>
        <w:ind w:left="720"/>
      </w:pPr>
      <w:r w:rsidRPr="00760C18">
        <w:t>Normal Usage</w:t>
      </w:r>
    </w:p>
    <w:p w:rsidR="00AD3157" w:rsidRDefault="00244C30">
      <w:pPr>
        <w:ind w:left="720"/>
        <w:rPr>
          <w:rFonts w:cs="Arial"/>
          <w:szCs w:val="20"/>
        </w:rPr>
      </w:pPr>
      <w:r>
        <w:rPr>
          <w:rFonts w:cs="Arial"/>
          <w:szCs w:val="20"/>
        </w:rPr>
        <w:t>The user selects &lt;updated Ambient Lighting color setting&gt; via the HMI</w:t>
      </w:r>
    </w:p>
    <w:p w:rsidR="00AD3157" w:rsidRDefault="00AD3157">
      <w:pPr>
        <w:ind w:left="720"/>
        <w:rPr>
          <w:rFonts w:cs="Arial"/>
          <w:szCs w:val="20"/>
        </w:rPr>
      </w:pPr>
    </w:p>
    <w:p w:rsidR="00244C30" w:rsidRPr="00760C18" w:rsidRDefault="00244C30" w:rsidP="00244C30">
      <w:pPr>
        <w:pStyle w:val="BoldText"/>
      </w:pPr>
      <w:r w:rsidRPr="00760C18">
        <w:lastRenderedPageBreak/>
        <w:t>Constraints</w:t>
      </w:r>
    </w:p>
    <w:p w:rsidR="00244C30" w:rsidRPr="00760C18" w:rsidRDefault="00244C30" w:rsidP="00244C30">
      <w:pPr>
        <w:pStyle w:val="BoldText"/>
        <w:ind w:left="720"/>
      </w:pPr>
      <w:r w:rsidRPr="00760C18">
        <w:t>Pre-condition</w:t>
      </w:r>
    </w:p>
    <w:p w:rsidR="00AD3157" w:rsidRDefault="00244C30">
      <w:pPr>
        <w:ind w:left="720"/>
        <w:rPr>
          <w:rFonts w:cs="Arial"/>
          <w:szCs w:val="20"/>
        </w:rPr>
      </w:pPr>
      <w:r>
        <w:rPr>
          <w:rFonts w:cs="Arial"/>
          <w:szCs w:val="20"/>
        </w:rPr>
        <w:t>Center Stack Display is On, Settings units menu is active.</w:t>
      </w:r>
    </w:p>
    <w:p w:rsidR="00AD3157" w:rsidRDefault="00AD3157">
      <w:pPr>
        <w:ind w:left="720"/>
        <w:rPr>
          <w:rFonts w:cs="Arial"/>
          <w:szCs w:val="20"/>
        </w:rPr>
      </w:pPr>
    </w:p>
    <w:p w:rsidR="00244C30" w:rsidRPr="00760C18" w:rsidRDefault="00244C30" w:rsidP="00244C30">
      <w:pPr>
        <w:pStyle w:val="BoldText"/>
        <w:ind w:left="720"/>
      </w:pPr>
      <w:r w:rsidRPr="00760C18">
        <w:t>Post-condition</w:t>
      </w:r>
    </w:p>
    <w:p w:rsidR="00AD3157" w:rsidRDefault="00244C30">
      <w:pPr>
        <w:ind w:left="720"/>
        <w:rPr>
          <w:rFonts w:cs="Arial"/>
          <w:szCs w:val="20"/>
        </w:rPr>
      </w:pPr>
      <w:r>
        <w:rPr>
          <w:rFonts w:cs="Arial"/>
          <w:szCs w:val="20"/>
        </w:rPr>
        <w:t>The vehicle HMI indicates {Updated status of Ambient Lighting Color setting}</w:t>
      </w:r>
    </w:p>
    <w:p w:rsidR="00AD3157" w:rsidRDefault="00AD3157">
      <w:pPr>
        <w:ind w:left="720"/>
      </w:pPr>
    </w:p>
    <w:p w:rsidR="00244C30" w:rsidRPr="00760C18" w:rsidRDefault="00244C30" w:rsidP="00244C30">
      <w:pPr>
        <w:pStyle w:val="BoldText"/>
      </w:pPr>
      <w:r w:rsidRPr="00760C18">
        <w:t>Sequence Diagram</w:t>
      </w:r>
    </w:p>
    <w:p w:rsidR="00AD3157" w:rsidRDefault="00244C30" w:rsidP="00244C30">
      <w:pPr>
        <w:keepNext/>
        <w:jc w:val="center"/>
      </w:pPr>
      <w:r>
        <w:rPr>
          <w:noProof/>
        </w:rPr>
        <w:drawing>
          <wp:inline distT="0" distB="0" distL="0" distR="0">
            <wp:extent cx="6400800" cy="3581400"/>
            <wp:effectExtent l="0" t="0" r="0" b="0"/>
            <wp:docPr id="1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400800" cy="3581400"/>
                    </a:xfrm>
                    <a:prstGeom prst="rect">
                      <a:avLst/>
                    </a:prstGeom>
                    <a:noFill/>
                    <a:ln w="9525">
                      <a:noFill/>
                      <a:miter lim="800000"/>
                      <a:headEnd/>
                      <a:tailEnd/>
                    </a:ln>
                  </pic:spPr>
                </pic:pic>
              </a:graphicData>
            </a:graphic>
          </wp:inline>
        </w:drawing>
      </w:r>
    </w:p>
    <w:p w:rsidR="00244C30" w:rsidRDefault="00244C30">
      <w:pPr>
        <w:spacing w:after="200" w:line="276" w:lineRule="auto"/>
      </w:pPr>
      <w:r>
        <w:br w:type="page"/>
      </w:r>
    </w:p>
    <w:p w:rsidR="00244C30" w:rsidRDefault="00244C30" w:rsidP="00244C30">
      <w:pPr>
        <w:pStyle w:val="Heading3"/>
      </w:pPr>
      <w:bookmarkStart w:id="972" w:name="_Toc35508960"/>
      <w:r w:rsidRPr="00B9479B">
        <w:lastRenderedPageBreak/>
        <w:t>VSv2-FUN-REQ-025228/C-Ambient Lighting- Set Intensity (TcSE ROIN-292320-1)</w:t>
      </w:r>
      <w:bookmarkEnd w:id="972"/>
    </w:p>
    <w:p w:rsidR="00AD3157" w:rsidRDefault="00244C30">
      <w:pPr>
        <w:rPr>
          <w:rFonts w:cs="Arial"/>
          <w:szCs w:val="20"/>
        </w:rPr>
      </w:pPr>
      <w:r>
        <w:rPr>
          <w:rFonts w:cs="Arial"/>
          <w:szCs w:val="20"/>
        </w:rPr>
        <w:t xml:space="preserve"> </w:t>
      </w:r>
    </w:p>
    <w:p w:rsidR="00AD3157" w:rsidRDefault="00AD3157">
      <w:pPr>
        <w:rPr>
          <w:rFonts w:cs="Arial"/>
          <w:szCs w:val="20"/>
        </w:rPr>
      </w:pPr>
    </w:p>
    <w:p w:rsidR="00244C30" w:rsidRDefault="00244C30" w:rsidP="00244C30">
      <w:pPr>
        <w:pStyle w:val="Heading4"/>
      </w:pPr>
      <w:r>
        <w:t>Interface Requirements</w:t>
      </w:r>
    </w:p>
    <w:p w:rsidR="00244C30" w:rsidRDefault="00244C30" w:rsidP="00244C30">
      <w:pPr>
        <w:pStyle w:val="Heading5"/>
      </w:pPr>
      <w:r w:rsidRPr="00B9479B">
        <w:t>MD-REQ-025389/C-LightAmbIntsty_No_Rq (TcSE ROIN-297420)</w:t>
      </w:r>
    </w:p>
    <w:p w:rsidR="00244C30" w:rsidRPr="003234D9" w:rsidRDefault="00244C30">
      <w:pPr>
        <w:rPr>
          <w:rFonts w:cs="Arial"/>
        </w:rPr>
      </w:pPr>
      <w:r w:rsidRPr="003234D9">
        <w:rPr>
          <w:rFonts w:cs="Arial"/>
          <w:b/>
        </w:rPr>
        <w:t>Message Type:</w:t>
      </w:r>
      <w:r w:rsidRPr="003234D9">
        <w:rPr>
          <w:rFonts w:cs="Arial"/>
        </w:rPr>
        <w:t xml:space="preserve">  Request</w:t>
      </w:r>
    </w:p>
    <w:p w:rsidR="00244C30" w:rsidRPr="003234D9" w:rsidRDefault="00244C30">
      <w:pPr>
        <w:rPr>
          <w:rFonts w:cs="Arial"/>
        </w:rPr>
      </w:pPr>
    </w:p>
    <w:p w:rsidR="00244C30" w:rsidRPr="003234D9" w:rsidRDefault="00244C30">
      <w:pPr>
        <w:rPr>
          <w:rFonts w:cs="Arial"/>
        </w:rPr>
      </w:pPr>
      <w:r w:rsidRPr="003234D9">
        <w:rPr>
          <w:rFonts w:cs="Arial"/>
        </w:rPr>
        <w:t>This signal requests selection of intensity for ambient lighting.</w:t>
      </w:r>
    </w:p>
    <w:p w:rsidR="00244C30" w:rsidRPr="003234D9"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520"/>
        <w:gridCol w:w="900"/>
        <w:gridCol w:w="3727"/>
      </w:tblGrid>
      <w:tr w:rsidR="00244C30" w:rsidRPr="003234D9" w:rsidTr="00244C30">
        <w:trPr>
          <w:jc w:val="center"/>
        </w:trPr>
        <w:tc>
          <w:tcPr>
            <w:tcW w:w="2467" w:type="dxa"/>
            <w:tcBorders>
              <w:top w:val="single" w:sz="4" w:space="0" w:color="auto"/>
              <w:left w:val="single" w:sz="4" w:space="0" w:color="auto"/>
              <w:bottom w:val="single" w:sz="4" w:space="0" w:color="auto"/>
              <w:right w:val="single" w:sz="4" w:space="0" w:color="auto"/>
            </w:tcBorders>
            <w:hideMark/>
          </w:tcPr>
          <w:p w:rsidR="00244C30" w:rsidRPr="003234D9" w:rsidRDefault="00244C30">
            <w:pPr>
              <w:spacing w:line="276" w:lineRule="auto"/>
              <w:rPr>
                <w:rFonts w:cs="Arial"/>
                <w:b/>
              </w:rPr>
            </w:pPr>
            <w:r w:rsidRPr="003234D9">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244C30" w:rsidRPr="003234D9" w:rsidRDefault="00244C30">
            <w:pPr>
              <w:spacing w:line="276" w:lineRule="auto"/>
              <w:rPr>
                <w:rFonts w:cs="Arial"/>
                <w:b/>
              </w:rPr>
            </w:pPr>
            <w:r w:rsidRPr="003234D9">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3234D9" w:rsidRDefault="00244C30">
            <w:pPr>
              <w:spacing w:line="276" w:lineRule="auto"/>
              <w:rPr>
                <w:rFonts w:cs="Arial"/>
                <w:b/>
              </w:rPr>
            </w:pPr>
            <w:r w:rsidRPr="003234D9">
              <w:rPr>
                <w:rFonts w:cs="Arial"/>
                <w:b/>
              </w:rPr>
              <w:t>Value</w:t>
            </w:r>
          </w:p>
        </w:tc>
        <w:tc>
          <w:tcPr>
            <w:tcW w:w="3727" w:type="dxa"/>
            <w:tcBorders>
              <w:top w:val="single" w:sz="4" w:space="0" w:color="auto"/>
              <w:left w:val="single" w:sz="4" w:space="0" w:color="auto"/>
              <w:bottom w:val="single" w:sz="4" w:space="0" w:color="auto"/>
              <w:right w:val="single" w:sz="4" w:space="0" w:color="auto"/>
            </w:tcBorders>
            <w:hideMark/>
          </w:tcPr>
          <w:p w:rsidR="00244C30" w:rsidRPr="003234D9" w:rsidRDefault="00244C30">
            <w:pPr>
              <w:spacing w:line="276" w:lineRule="auto"/>
              <w:rPr>
                <w:rFonts w:cs="Arial"/>
                <w:b/>
              </w:rPr>
            </w:pPr>
            <w:r w:rsidRPr="003234D9">
              <w:rPr>
                <w:rFonts w:cs="Arial"/>
                <w:b/>
              </w:rPr>
              <w:t>Description</w:t>
            </w:r>
          </w:p>
        </w:tc>
      </w:tr>
      <w:tr w:rsidR="00244C30" w:rsidRPr="003234D9" w:rsidTr="00244C30">
        <w:trPr>
          <w:jc w:val="center"/>
        </w:trPr>
        <w:tc>
          <w:tcPr>
            <w:tcW w:w="2467" w:type="dxa"/>
            <w:vMerge w:val="restart"/>
            <w:tcBorders>
              <w:top w:val="single" w:sz="4" w:space="0" w:color="auto"/>
              <w:left w:val="single" w:sz="4" w:space="0" w:color="auto"/>
              <w:right w:val="single" w:sz="4" w:space="0" w:color="auto"/>
            </w:tcBorders>
          </w:tcPr>
          <w:p w:rsidR="00244C30" w:rsidRPr="003234D9" w:rsidRDefault="00244C30">
            <w:pPr>
              <w:spacing w:line="276" w:lineRule="auto"/>
              <w:rPr>
                <w:rFonts w:cs="Arial"/>
              </w:rPr>
            </w:pPr>
            <w:r>
              <w:rPr>
                <w:rFonts w:cs="Arial"/>
              </w:rPr>
              <w:t>LightAmbIntsty_No_Rq</w:t>
            </w:r>
          </w:p>
        </w:tc>
        <w:tc>
          <w:tcPr>
            <w:tcW w:w="252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0% Intensity / Ambient Lighting OFF</w:t>
            </w:r>
          </w:p>
        </w:tc>
        <w:tc>
          <w:tcPr>
            <w:tcW w:w="90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0x0</w:t>
            </w:r>
          </w:p>
        </w:tc>
        <w:tc>
          <w:tcPr>
            <w:tcW w:w="3727" w:type="dxa"/>
            <w:tcBorders>
              <w:top w:val="single" w:sz="4" w:space="0" w:color="auto"/>
              <w:left w:val="single" w:sz="4" w:space="0" w:color="auto"/>
              <w:bottom w:val="single" w:sz="4" w:space="0" w:color="auto"/>
              <w:right w:val="single" w:sz="4" w:space="0" w:color="auto"/>
            </w:tcBorders>
            <w:vAlign w:val="center"/>
          </w:tcPr>
          <w:p w:rsidR="00244C30" w:rsidRPr="003234D9" w:rsidRDefault="00244C30">
            <w:pPr>
              <w:autoSpaceDE w:val="0"/>
              <w:autoSpaceDN w:val="0"/>
              <w:adjustRightInd w:val="0"/>
              <w:spacing w:line="276" w:lineRule="auto"/>
              <w:rPr>
                <w:rFonts w:cs="Arial"/>
              </w:rPr>
            </w:pPr>
          </w:p>
        </w:tc>
      </w:tr>
      <w:tr w:rsidR="00244C30" w:rsidRPr="003234D9" w:rsidTr="00244C30">
        <w:trPr>
          <w:jc w:val="center"/>
        </w:trPr>
        <w:tc>
          <w:tcPr>
            <w:tcW w:w="2467" w:type="dxa"/>
            <w:vMerge/>
            <w:tcBorders>
              <w:left w:val="single" w:sz="4" w:space="0" w:color="auto"/>
              <w:right w:val="single" w:sz="4" w:space="0" w:color="auto"/>
            </w:tcBorders>
            <w:vAlign w:val="center"/>
          </w:tcPr>
          <w:p w:rsidR="00244C30" w:rsidRPr="003234D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1% Intensity</w:t>
            </w:r>
          </w:p>
        </w:tc>
        <w:tc>
          <w:tcPr>
            <w:tcW w:w="90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0x1</w:t>
            </w:r>
          </w:p>
        </w:tc>
        <w:tc>
          <w:tcPr>
            <w:tcW w:w="3727"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p>
        </w:tc>
      </w:tr>
      <w:tr w:rsidR="00244C30" w:rsidRPr="003234D9" w:rsidTr="00244C30">
        <w:trPr>
          <w:jc w:val="center"/>
        </w:trPr>
        <w:tc>
          <w:tcPr>
            <w:tcW w:w="2467" w:type="dxa"/>
            <w:vMerge/>
            <w:tcBorders>
              <w:left w:val="single" w:sz="4" w:space="0" w:color="auto"/>
              <w:right w:val="single" w:sz="4" w:space="0" w:color="auto"/>
            </w:tcBorders>
            <w:vAlign w:val="center"/>
          </w:tcPr>
          <w:p w:rsidR="00244C30" w:rsidRPr="003234D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2% Intensity</w:t>
            </w:r>
          </w:p>
        </w:tc>
        <w:tc>
          <w:tcPr>
            <w:tcW w:w="90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0x2</w:t>
            </w:r>
          </w:p>
        </w:tc>
        <w:tc>
          <w:tcPr>
            <w:tcW w:w="3727"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p>
        </w:tc>
      </w:tr>
      <w:tr w:rsidR="00244C30" w:rsidRPr="003234D9" w:rsidTr="00244C30">
        <w:trPr>
          <w:jc w:val="center"/>
        </w:trPr>
        <w:tc>
          <w:tcPr>
            <w:tcW w:w="2467" w:type="dxa"/>
            <w:vMerge/>
            <w:tcBorders>
              <w:left w:val="single" w:sz="4" w:space="0" w:color="auto"/>
              <w:right w:val="single" w:sz="4" w:space="0" w:color="auto"/>
            </w:tcBorders>
            <w:vAlign w:val="center"/>
          </w:tcPr>
          <w:p w:rsidR="00244C30" w:rsidRPr="003234D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p>
        </w:tc>
        <w:tc>
          <w:tcPr>
            <w:tcW w:w="3727"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p>
        </w:tc>
      </w:tr>
      <w:tr w:rsidR="00244C30" w:rsidRPr="003234D9" w:rsidTr="00244C30">
        <w:trPr>
          <w:jc w:val="center"/>
        </w:trPr>
        <w:tc>
          <w:tcPr>
            <w:tcW w:w="2467" w:type="dxa"/>
            <w:vMerge/>
            <w:tcBorders>
              <w:left w:val="single" w:sz="4" w:space="0" w:color="auto"/>
              <w:right w:val="single" w:sz="4" w:space="0" w:color="auto"/>
            </w:tcBorders>
            <w:vAlign w:val="center"/>
          </w:tcPr>
          <w:p w:rsidR="00244C30" w:rsidRPr="003234D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100% Intensity</w:t>
            </w:r>
          </w:p>
        </w:tc>
        <w:tc>
          <w:tcPr>
            <w:tcW w:w="90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0x64</w:t>
            </w:r>
          </w:p>
        </w:tc>
        <w:tc>
          <w:tcPr>
            <w:tcW w:w="3727"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p>
        </w:tc>
      </w:tr>
      <w:tr w:rsidR="00244C30" w:rsidRPr="003234D9" w:rsidTr="00244C30">
        <w:trPr>
          <w:jc w:val="center"/>
        </w:trPr>
        <w:tc>
          <w:tcPr>
            <w:tcW w:w="2467" w:type="dxa"/>
            <w:vMerge/>
            <w:tcBorders>
              <w:left w:val="single" w:sz="4" w:space="0" w:color="auto"/>
              <w:bottom w:val="single" w:sz="4" w:space="0" w:color="auto"/>
              <w:right w:val="single" w:sz="4" w:space="0" w:color="auto"/>
            </w:tcBorders>
            <w:vAlign w:val="center"/>
          </w:tcPr>
          <w:p w:rsidR="00244C30" w:rsidRPr="003234D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r>
              <w:rPr>
                <w:rFonts w:cs="Arial"/>
              </w:rPr>
              <w:t>0xFF</w:t>
            </w:r>
          </w:p>
        </w:tc>
        <w:tc>
          <w:tcPr>
            <w:tcW w:w="3727" w:type="dxa"/>
            <w:tcBorders>
              <w:top w:val="single" w:sz="4" w:space="0" w:color="auto"/>
              <w:left w:val="single" w:sz="4" w:space="0" w:color="auto"/>
              <w:bottom w:val="single" w:sz="4" w:space="0" w:color="auto"/>
              <w:right w:val="single" w:sz="4" w:space="0" w:color="auto"/>
            </w:tcBorders>
          </w:tcPr>
          <w:p w:rsidR="00244C30" w:rsidRPr="003234D9" w:rsidRDefault="00244C30">
            <w:pPr>
              <w:spacing w:line="276" w:lineRule="auto"/>
              <w:rPr>
                <w:rFonts w:cs="Arial"/>
              </w:rPr>
            </w:pPr>
          </w:p>
        </w:tc>
      </w:tr>
    </w:tbl>
    <w:p w:rsidR="00244C30" w:rsidRPr="003234D9" w:rsidRDefault="00244C30">
      <w:pPr>
        <w:rPr>
          <w:rFonts w:cs="Arial"/>
        </w:rPr>
      </w:pPr>
    </w:p>
    <w:p w:rsidR="00244C30" w:rsidRDefault="00244C30" w:rsidP="00244C30">
      <w:pPr>
        <w:pStyle w:val="Heading5"/>
      </w:pPr>
      <w:r w:rsidRPr="00B9479B">
        <w:t>MD-REQ-025457/D-LightAmbIntsty_No_Actl (TcSE ROIN-297422)</w:t>
      </w:r>
    </w:p>
    <w:p w:rsidR="00244C30" w:rsidRDefault="00244C30">
      <w:pPr>
        <w:rPr>
          <w:rFonts w:cs="Arial"/>
        </w:rPr>
      </w:pPr>
      <w:r w:rsidRPr="000B5DA9">
        <w:rPr>
          <w:rFonts w:cs="Arial"/>
          <w:b/>
        </w:rPr>
        <w:t>Message Type:</w:t>
      </w:r>
      <w:r>
        <w:rPr>
          <w:rFonts w:cs="Arial"/>
        </w:rPr>
        <w:t xml:space="preserve">  Status</w:t>
      </w:r>
    </w:p>
    <w:p w:rsidR="00244C30" w:rsidRDefault="00244C30">
      <w:pPr>
        <w:rPr>
          <w:rFonts w:cs="Arial"/>
        </w:rPr>
      </w:pPr>
    </w:p>
    <w:p w:rsidR="00244C30" w:rsidRPr="000B5DA9" w:rsidRDefault="00244C30">
      <w:pPr>
        <w:rPr>
          <w:rFonts w:cs="Arial"/>
        </w:rPr>
      </w:pPr>
      <w:r>
        <w:rPr>
          <w:rFonts w:cs="Arial"/>
        </w:rPr>
        <w:t>This signal from the Ext Vehicle Settings Function to the Vehicle Settings Client gives the status of Ambient Lighting Intensity</w:t>
      </w:r>
    </w:p>
    <w:p w:rsidR="00244C30" w:rsidRPr="000B5DA9"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2520"/>
        <w:gridCol w:w="990"/>
        <w:gridCol w:w="3457"/>
      </w:tblGrid>
      <w:tr w:rsidR="00244C30" w:rsidRPr="000B5DA9" w:rsidTr="00244C30">
        <w:trPr>
          <w:jc w:val="center"/>
        </w:trPr>
        <w:tc>
          <w:tcPr>
            <w:tcW w:w="2647" w:type="dxa"/>
            <w:tcBorders>
              <w:top w:val="single" w:sz="4" w:space="0" w:color="auto"/>
              <w:left w:val="single" w:sz="4" w:space="0" w:color="auto"/>
              <w:bottom w:val="single" w:sz="4" w:space="0" w:color="auto"/>
              <w:right w:val="single" w:sz="4" w:space="0" w:color="auto"/>
            </w:tcBorders>
            <w:hideMark/>
          </w:tcPr>
          <w:p w:rsidR="00244C30" w:rsidRPr="000B5DA9" w:rsidRDefault="00244C30">
            <w:pPr>
              <w:spacing w:line="276" w:lineRule="auto"/>
              <w:rPr>
                <w:rFonts w:cs="Arial"/>
                <w:b/>
              </w:rPr>
            </w:pPr>
            <w:r w:rsidRPr="000B5DA9">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244C30" w:rsidRPr="000B5DA9" w:rsidRDefault="00244C30">
            <w:pPr>
              <w:spacing w:line="276" w:lineRule="auto"/>
              <w:rPr>
                <w:rFonts w:cs="Arial"/>
                <w:b/>
              </w:rPr>
            </w:pPr>
            <w:r w:rsidRPr="000B5DA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0B5DA9" w:rsidRDefault="00244C30">
            <w:pPr>
              <w:spacing w:line="276" w:lineRule="auto"/>
              <w:rPr>
                <w:rFonts w:cs="Arial"/>
                <w:b/>
              </w:rPr>
            </w:pPr>
            <w:r w:rsidRPr="000B5DA9">
              <w:rPr>
                <w:rFonts w:cs="Arial"/>
                <w:b/>
              </w:rPr>
              <w:t>Value</w:t>
            </w:r>
          </w:p>
        </w:tc>
        <w:tc>
          <w:tcPr>
            <w:tcW w:w="3457" w:type="dxa"/>
            <w:tcBorders>
              <w:top w:val="single" w:sz="4" w:space="0" w:color="auto"/>
              <w:left w:val="single" w:sz="4" w:space="0" w:color="auto"/>
              <w:bottom w:val="single" w:sz="4" w:space="0" w:color="auto"/>
              <w:right w:val="single" w:sz="4" w:space="0" w:color="auto"/>
            </w:tcBorders>
            <w:hideMark/>
          </w:tcPr>
          <w:p w:rsidR="00244C30" w:rsidRPr="000B5DA9" w:rsidRDefault="00244C30">
            <w:pPr>
              <w:spacing w:line="276" w:lineRule="auto"/>
              <w:rPr>
                <w:rFonts w:cs="Arial"/>
                <w:b/>
              </w:rPr>
            </w:pPr>
            <w:r w:rsidRPr="000B5DA9">
              <w:rPr>
                <w:rFonts w:cs="Arial"/>
                <w:b/>
              </w:rPr>
              <w:t>Description</w:t>
            </w:r>
          </w:p>
        </w:tc>
      </w:tr>
      <w:tr w:rsidR="00244C30" w:rsidRPr="000B5DA9" w:rsidTr="00244C30">
        <w:trPr>
          <w:jc w:val="center"/>
        </w:trPr>
        <w:tc>
          <w:tcPr>
            <w:tcW w:w="2647" w:type="dxa"/>
            <w:vMerge w:val="restart"/>
            <w:tcBorders>
              <w:top w:val="single" w:sz="4" w:space="0" w:color="auto"/>
              <w:left w:val="single" w:sz="4" w:space="0" w:color="auto"/>
              <w:right w:val="single" w:sz="4" w:space="0" w:color="auto"/>
            </w:tcBorders>
          </w:tcPr>
          <w:p w:rsidR="00244C30" w:rsidRPr="000B5DA9" w:rsidRDefault="00244C30">
            <w:pPr>
              <w:spacing w:line="276" w:lineRule="auto"/>
              <w:rPr>
                <w:rFonts w:cs="Arial"/>
              </w:rPr>
            </w:pPr>
            <w:r>
              <w:rPr>
                <w:rFonts w:cs="Arial"/>
              </w:rPr>
              <w:t>LightAmbIntsty_No_Actl</w:t>
            </w:r>
          </w:p>
        </w:tc>
        <w:tc>
          <w:tcPr>
            <w:tcW w:w="252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0% Intensity / Ambient Lighting OFF</w:t>
            </w:r>
          </w:p>
        </w:tc>
        <w:tc>
          <w:tcPr>
            <w:tcW w:w="99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0x00</w:t>
            </w:r>
          </w:p>
        </w:tc>
        <w:tc>
          <w:tcPr>
            <w:tcW w:w="3457" w:type="dxa"/>
            <w:tcBorders>
              <w:top w:val="single" w:sz="4" w:space="0" w:color="auto"/>
              <w:left w:val="single" w:sz="4" w:space="0" w:color="auto"/>
              <w:bottom w:val="single" w:sz="4" w:space="0" w:color="auto"/>
              <w:right w:val="single" w:sz="4" w:space="0" w:color="auto"/>
            </w:tcBorders>
            <w:vAlign w:val="center"/>
          </w:tcPr>
          <w:p w:rsidR="00244C30" w:rsidRPr="000B5DA9" w:rsidRDefault="00244C30">
            <w:pPr>
              <w:autoSpaceDE w:val="0"/>
              <w:autoSpaceDN w:val="0"/>
              <w:adjustRightInd w:val="0"/>
              <w:spacing w:line="276" w:lineRule="auto"/>
              <w:rPr>
                <w:rFonts w:cs="Arial"/>
              </w:rPr>
            </w:pPr>
          </w:p>
        </w:tc>
      </w:tr>
      <w:tr w:rsidR="00244C30" w:rsidRPr="000B5DA9" w:rsidTr="00244C30">
        <w:trPr>
          <w:jc w:val="center"/>
        </w:trPr>
        <w:tc>
          <w:tcPr>
            <w:tcW w:w="2647" w:type="dxa"/>
            <w:vMerge/>
            <w:tcBorders>
              <w:left w:val="single" w:sz="4" w:space="0" w:color="auto"/>
              <w:right w:val="single" w:sz="4" w:space="0" w:color="auto"/>
            </w:tcBorders>
            <w:vAlign w:val="center"/>
          </w:tcPr>
          <w:p w:rsidR="00244C30" w:rsidRPr="000B5DA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1% intensity</w:t>
            </w:r>
          </w:p>
        </w:tc>
        <w:tc>
          <w:tcPr>
            <w:tcW w:w="99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0x01</w:t>
            </w:r>
          </w:p>
        </w:tc>
        <w:tc>
          <w:tcPr>
            <w:tcW w:w="3457"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p>
        </w:tc>
      </w:tr>
      <w:tr w:rsidR="00244C30" w:rsidRPr="000B5DA9" w:rsidTr="00244C30">
        <w:trPr>
          <w:jc w:val="center"/>
        </w:trPr>
        <w:tc>
          <w:tcPr>
            <w:tcW w:w="2647" w:type="dxa"/>
            <w:vMerge/>
            <w:tcBorders>
              <w:left w:val="single" w:sz="4" w:space="0" w:color="auto"/>
              <w:right w:val="single" w:sz="4" w:space="0" w:color="auto"/>
            </w:tcBorders>
            <w:vAlign w:val="center"/>
          </w:tcPr>
          <w:p w:rsidR="00244C30" w:rsidRPr="000B5DA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2% intensity</w:t>
            </w:r>
          </w:p>
        </w:tc>
        <w:tc>
          <w:tcPr>
            <w:tcW w:w="99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0x02</w:t>
            </w:r>
          </w:p>
        </w:tc>
        <w:tc>
          <w:tcPr>
            <w:tcW w:w="3457"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p>
        </w:tc>
      </w:tr>
      <w:tr w:rsidR="00244C30" w:rsidRPr="000B5DA9" w:rsidTr="00244C30">
        <w:trPr>
          <w:jc w:val="center"/>
        </w:trPr>
        <w:tc>
          <w:tcPr>
            <w:tcW w:w="2647" w:type="dxa"/>
            <w:vMerge/>
            <w:tcBorders>
              <w:left w:val="single" w:sz="4" w:space="0" w:color="auto"/>
              <w:right w:val="single" w:sz="4" w:space="0" w:color="auto"/>
            </w:tcBorders>
            <w:vAlign w:val="center"/>
          </w:tcPr>
          <w:p w:rsidR="00244C30" w:rsidRPr="000B5DA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cont</w:t>
            </w:r>
          </w:p>
        </w:tc>
        <w:tc>
          <w:tcPr>
            <w:tcW w:w="99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p>
        </w:tc>
        <w:tc>
          <w:tcPr>
            <w:tcW w:w="3457"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p>
        </w:tc>
      </w:tr>
      <w:tr w:rsidR="00244C30" w:rsidRPr="000B5DA9" w:rsidTr="00244C30">
        <w:trPr>
          <w:jc w:val="center"/>
        </w:trPr>
        <w:tc>
          <w:tcPr>
            <w:tcW w:w="2647" w:type="dxa"/>
            <w:vMerge/>
            <w:tcBorders>
              <w:left w:val="single" w:sz="4" w:space="0" w:color="auto"/>
              <w:right w:val="single" w:sz="4" w:space="0" w:color="auto"/>
            </w:tcBorders>
            <w:vAlign w:val="center"/>
          </w:tcPr>
          <w:p w:rsidR="00244C30" w:rsidRPr="000B5DA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100% intensity</w:t>
            </w:r>
          </w:p>
        </w:tc>
        <w:tc>
          <w:tcPr>
            <w:tcW w:w="99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0x64</w:t>
            </w:r>
          </w:p>
        </w:tc>
        <w:tc>
          <w:tcPr>
            <w:tcW w:w="3457"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p>
        </w:tc>
      </w:tr>
      <w:tr w:rsidR="00244C30" w:rsidRPr="000B5DA9" w:rsidTr="00244C30">
        <w:trPr>
          <w:jc w:val="center"/>
        </w:trPr>
        <w:tc>
          <w:tcPr>
            <w:tcW w:w="2647" w:type="dxa"/>
            <w:vMerge/>
            <w:tcBorders>
              <w:left w:val="single" w:sz="4" w:space="0" w:color="auto"/>
              <w:bottom w:val="single" w:sz="4" w:space="0" w:color="auto"/>
              <w:right w:val="single" w:sz="4" w:space="0" w:color="auto"/>
            </w:tcBorders>
            <w:vAlign w:val="center"/>
          </w:tcPr>
          <w:p w:rsidR="00244C30" w:rsidRPr="000B5DA9" w:rsidRDefault="00244C3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r>
              <w:rPr>
                <w:rFonts w:cs="Arial"/>
              </w:rPr>
              <w:t>0x65 – 0xFF</w:t>
            </w:r>
          </w:p>
        </w:tc>
        <w:tc>
          <w:tcPr>
            <w:tcW w:w="3457" w:type="dxa"/>
            <w:tcBorders>
              <w:top w:val="single" w:sz="4" w:space="0" w:color="auto"/>
              <w:left w:val="single" w:sz="4" w:space="0" w:color="auto"/>
              <w:bottom w:val="single" w:sz="4" w:space="0" w:color="auto"/>
              <w:right w:val="single" w:sz="4" w:space="0" w:color="auto"/>
            </w:tcBorders>
          </w:tcPr>
          <w:p w:rsidR="00244C30" w:rsidRPr="000B5DA9" w:rsidRDefault="00244C30">
            <w:pPr>
              <w:spacing w:line="276" w:lineRule="auto"/>
              <w:rPr>
                <w:rFonts w:cs="Arial"/>
              </w:rPr>
            </w:pPr>
          </w:p>
        </w:tc>
      </w:tr>
    </w:tbl>
    <w:p w:rsidR="00244C30" w:rsidRPr="000B5DA9" w:rsidRDefault="00244C30">
      <w:pPr>
        <w:rPr>
          <w:rFonts w:cs="Arial"/>
        </w:rPr>
      </w:pPr>
    </w:p>
    <w:p w:rsidR="00244C30" w:rsidRDefault="00244C30" w:rsidP="00244C30">
      <w:pPr>
        <w:pStyle w:val="Heading4"/>
      </w:pPr>
      <w:r>
        <w:t>Use Cases</w:t>
      </w:r>
    </w:p>
    <w:p w:rsidR="00244C30" w:rsidRDefault="00244C30" w:rsidP="00244C30">
      <w:pPr>
        <w:pStyle w:val="Heading5"/>
      </w:pPr>
      <w:r>
        <w:t>VS-UC-REQ-025229/A- Ambient Lighting- Set Intensity (TcSE ROIN-290604)</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6998"/>
      </w:tblGrid>
      <w:tr w:rsidR="00AD315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Actors</w:t>
            </w:r>
          </w:p>
        </w:tc>
        <w:tc>
          <w:tcPr>
            <w:tcW w:w="6998"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Vehicle Occupant</w:t>
            </w:r>
          </w:p>
        </w:tc>
      </w:tr>
      <w:tr w:rsidR="00AD315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Pre-conditions</w:t>
            </w:r>
          </w:p>
        </w:tc>
        <w:tc>
          <w:tcPr>
            <w:tcW w:w="6998"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Infotainment System is On</w:t>
            </w:r>
          </w:p>
        </w:tc>
      </w:tr>
      <w:tr w:rsidR="00AD315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Scenario Description</w:t>
            </w:r>
          </w:p>
        </w:tc>
        <w:tc>
          <w:tcPr>
            <w:tcW w:w="6998"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The user selects &lt;updated Ambient Lighting Intensity setting&gt; via the HMI</w:t>
            </w:r>
          </w:p>
        </w:tc>
      </w:tr>
      <w:tr w:rsidR="00AD315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Post-conditions</w:t>
            </w:r>
          </w:p>
        </w:tc>
        <w:tc>
          <w:tcPr>
            <w:tcW w:w="6998"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The vehicle HMI indicates {Updated status of Ambient Lighting Intensity setting}</w:t>
            </w:r>
          </w:p>
        </w:tc>
      </w:tr>
      <w:tr w:rsidR="00AD315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List of Exception Use Cases</w:t>
            </w:r>
          </w:p>
        </w:tc>
        <w:tc>
          <w:tcPr>
            <w:tcW w:w="6998"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NA</w:t>
            </w:r>
          </w:p>
        </w:tc>
      </w:tr>
      <w:tr w:rsidR="00AD3157">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Interfaces</w:t>
            </w:r>
          </w:p>
        </w:tc>
        <w:tc>
          <w:tcPr>
            <w:tcW w:w="6998"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G-HMI</w:t>
            </w:r>
          </w:p>
          <w:p w:rsidR="00AD3157" w:rsidRDefault="00244C30">
            <w:pPr>
              <w:rPr>
                <w:rFonts w:cs="Arial"/>
                <w:szCs w:val="20"/>
              </w:rPr>
            </w:pPr>
            <w:r>
              <w:rPr>
                <w:rFonts w:cs="Arial"/>
                <w:szCs w:val="20"/>
              </w:rPr>
              <w:t>CBI</w:t>
            </w:r>
          </w:p>
        </w:tc>
      </w:tr>
    </w:tbl>
    <w:p w:rsidR="00AD3157" w:rsidRDefault="00AD3157">
      <w:pPr>
        <w:rPr>
          <w:rFonts w:cs="Arial"/>
          <w:szCs w:val="20"/>
        </w:rPr>
      </w:pPr>
    </w:p>
    <w:p w:rsidR="00244C30" w:rsidRDefault="00244C30" w:rsidP="00244C30">
      <w:pPr>
        <w:pStyle w:val="Heading4"/>
      </w:pPr>
      <w:r>
        <w:lastRenderedPageBreak/>
        <w:t>Requirements</w:t>
      </w:r>
    </w:p>
    <w:p w:rsidR="00244C30" w:rsidRPr="00244C30" w:rsidRDefault="00244C30" w:rsidP="00244C30">
      <w:pPr>
        <w:pStyle w:val="Heading5"/>
        <w:rPr>
          <w:b w:val="0"/>
          <w:u w:val="single"/>
        </w:rPr>
      </w:pPr>
      <w:r w:rsidRPr="00244C30">
        <w:rPr>
          <w:b w:val="0"/>
          <w:u w:val="single"/>
        </w:rPr>
        <w:t>VS-SR-REQ-025230/D-Ambient Lighting - Intensity Change Request Latency (TcSE ROIN-141573-1)</w:t>
      </w:r>
    </w:p>
    <w:p w:rsidR="00244C30" w:rsidRPr="00157787" w:rsidRDefault="00244C30" w:rsidP="00244C30">
      <w:pPr>
        <w:rPr>
          <w:ins w:id="973" w:author="Myslinski, Jason (J.S.)" w:date="2017-01-27T08:10:00Z"/>
          <w:rFonts w:cs="Arial"/>
        </w:rPr>
      </w:pPr>
      <w:r>
        <w:rPr>
          <w:rFonts w:cs="Arial"/>
        </w:rPr>
        <w:t xml:space="preserve">The Vehicle settings client shall ignore the LightAmbIntsty_No_Actl status message for T_Response_light_intensity after sending a LightAmbIntsty_No_Rq to the Ext Vehicle Settings Function to allow for Latency on the response back from the Ambient Lighting Vehicle Setting Server (don’t want to act on a periodic status message from the Vehicle Setting Server that wasn’t yet updated).  </w:t>
      </w:r>
      <w:ins w:id="974" w:author="Myslinski, Jason (J.S.)" w:date="2017-01-27T08:10:00Z">
        <w:r w:rsidRPr="00157787">
          <w:rPr>
            <w:rFonts w:cs="Arial"/>
          </w:rPr>
          <w:t>All other times the Vehicle Settings Client shall update based on the LightAmbIntsty_No_Actl.St signal including updating its LightAmbIntsty_No_Rq signal to match.</w:t>
        </w:r>
      </w:ins>
    </w:p>
    <w:p w:rsidR="00244C30" w:rsidRDefault="00244C30">
      <w:pPr>
        <w:rPr>
          <w:rFonts w:cs="Arial"/>
        </w:rPr>
      </w:pPr>
    </w:p>
    <w:p w:rsidR="00244C30" w:rsidRDefault="00244C30">
      <w:pPr>
        <w:rPr>
          <w:rFonts w:cs="Arial"/>
        </w:rPr>
      </w:pPr>
      <w:r>
        <w:rPr>
          <w:rFonts w:cs="Arial"/>
        </w:rPr>
        <w:t>After T_Response_Light_Intensity the Vehicle Setting Client shall use the last state received in the LightAmbInsty_No_Actl signal.</w:t>
      </w:r>
    </w:p>
    <w:p w:rsidR="00244C30" w:rsidRDefault="00244C30">
      <w:pPr>
        <w:rPr>
          <w:rFonts w:cs="Arial"/>
        </w:rPr>
      </w:pPr>
    </w:p>
    <w:p w:rsidR="00244C30" w:rsidRPr="008B1D47" w:rsidRDefault="00244C30" w:rsidP="00244C30">
      <w:pPr>
        <w:rPr>
          <w:rFonts w:cs="Arial"/>
        </w:rPr>
      </w:pPr>
      <w:r w:rsidRPr="008B1D47">
        <w:rPr>
          <w:rFonts w:cs="Arial"/>
        </w:rPr>
        <w:t xml:space="preserve">Note: Since the </w:t>
      </w:r>
      <w:r>
        <w:rPr>
          <w:rFonts w:cs="Arial"/>
        </w:rPr>
        <w:t xml:space="preserve">LightAmbIntsty_No_Rq </w:t>
      </w:r>
      <w:r w:rsidRPr="008B1D47">
        <w:rPr>
          <w:rFonts w:cs="Arial"/>
        </w:rPr>
        <w:t xml:space="preserve">is event-periodic and some </w:t>
      </w:r>
      <w:r>
        <w:rPr>
          <w:rFonts w:cs="Arial"/>
        </w:rPr>
        <w:t>Vehicle Settings Client modules</w:t>
      </w:r>
      <w:r w:rsidRPr="008B1D47">
        <w:rPr>
          <w:rFonts w:cs="Arial"/>
        </w:rPr>
        <w:t xml:space="preserve"> keep the last state the Vehicle Setting Server if it updates its status message to a new value may want to implement a similar strategy has above (don’t want to act on a periodic status message from Vehicle Setting Client that wasn’t yet updated).</w:t>
      </w:r>
    </w:p>
    <w:p w:rsidR="00244C30" w:rsidRPr="008B1D47" w:rsidRDefault="00244C30">
      <w:pPr>
        <w:rPr>
          <w:rFonts w:cs="Arial"/>
        </w:rPr>
      </w:pPr>
    </w:p>
    <w:p w:rsidR="00244C30" w:rsidRDefault="00244C30" w:rsidP="00244C30">
      <w:pPr>
        <w:pStyle w:val="Heading5"/>
      </w:pPr>
      <w:r w:rsidRPr="00B9479B">
        <w:t>VS-TMR-REQ-025231/B-T_Response_light_intensity (TcSE ROIN-146541-2)</w:t>
      </w:r>
    </w:p>
    <w:p w:rsidR="00244C30" w:rsidRPr="0091772B" w:rsidRDefault="00244C30" w:rsidP="00244C3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244C30" w:rsidTr="00244C30">
        <w:trPr>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Default</w:t>
            </w:r>
          </w:p>
        </w:tc>
      </w:tr>
      <w:tr w:rsidR="00244C30" w:rsidTr="00244C3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Pr="00DF054A" w:rsidRDefault="00244C30">
            <w:pPr>
              <w:spacing w:line="276" w:lineRule="auto"/>
              <w:rPr>
                <w:rFonts w:ascii="Univers" w:eastAsia="Times New Roman" w:hAnsi="Univers" w:cs="Arial"/>
                <w:sz w:val="14"/>
                <w:szCs w:val="14"/>
              </w:rPr>
            </w:pPr>
            <w:r w:rsidRPr="00DF054A">
              <w:rPr>
                <w:rFonts w:cs="Arial"/>
                <w:sz w:val="14"/>
                <w:szCs w:val="14"/>
              </w:rPr>
              <w:t>T_Response_light_intensity</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Minimum amount of time between LightAmbIntsty_No_Rq color change and acting upon a LightAmbIntsty_No_Actl signal by the vehicle settings client.</w:t>
            </w:r>
          </w:p>
          <w:p w:rsidR="00244C30" w:rsidRDefault="00244C30">
            <w:pPr>
              <w:rPr>
                <w:rFonts w:cs="Arial"/>
              </w:rPr>
            </w:pPr>
          </w:p>
          <w:p w:rsidR="00244C30" w:rsidRDefault="00244C30">
            <w:pPr>
              <w:rPr>
                <w:rFonts w:cs="Arial"/>
              </w:rPr>
            </w:pPr>
            <w:r>
              <w:rPr>
                <w:rFonts w:cs="Arial"/>
              </w:rPr>
              <w:t>Use the default value</w:t>
            </w:r>
          </w:p>
          <w:p w:rsidR="00244C30" w:rsidRDefault="00244C3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500</w:t>
            </w:r>
          </w:p>
        </w:tc>
      </w:tr>
    </w:tbl>
    <w:p w:rsidR="00244C30" w:rsidRPr="00B01CDD" w:rsidRDefault="00244C30" w:rsidP="00244C30">
      <w:pPr>
        <w:rPr>
          <w:sz w:val="14"/>
          <w:szCs w:val="14"/>
        </w:rPr>
      </w:pPr>
    </w:p>
    <w:p w:rsidR="00244C30" w:rsidRPr="00244C30" w:rsidRDefault="00244C30" w:rsidP="00244C30">
      <w:pPr>
        <w:pStyle w:val="Heading5"/>
        <w:rPr>
          <w:b w:val="0"/>
          <w:u w:val="single"/>
        </w:rPr>
      </w:pPr>
      <w:r w:rsidRPr="00244C30">
        <w:rPr>
          <w:b w:val="0"/>
          <w:u w:val="single"/>
        </w:rPr>
        <w:t>VS-HMI-REQ-097951/A-Ambient Lighting Intensity</w:t>
      </w:r>
    </w:p>
    <w:p w:rsidR="00244C30" w:rsidRDefault="00244C30" w:rsidP="00244C30">
      <w:r>
        <w:t xml:space="preserve">Reference HMI vehicle specific documents for screen flow.  If HMI and this requirement contradict follow the HMI specification. </w:t>
      </w:r>
    </w:p>
    <w:p w:rsidR="00244C30" w:rsidRDefault="00244C30" w:rsidP="00244C30"/>
    <w:p w:rsidR="00244C30" w:rsidRDefault="00244C30" w:rsidP="00244C30">
      <w:r w:rsidRPr="00B42756">
        <w:t xml:space="preserve">Ambient Lighting Intensity signal values will be adjusted per </w:t>
      </w:r>
      <w:r>
        <w:t>HMI in the following increments:</w:t>
      </w:r>
    </w:p>
    <w:p w:rsidR="00244C30" w:rsidRDefault="00244C30" w:rsidP="00244C30"/>
    <w:p w:rsidR="00244C30" w:rsidRPr="006463C0" w:rsidRDefault="00244C30" w:rsidP="00244C30">
      <w:r>
        <w:t xml:space="preserve">For </w:t>
      </w:r>
      <w:r w:rsidRPr="006463C0">
        <w:t>CGEA1.3 /C1MCA</w:t>
      </w:r>
      <w:r>
        <w:t xml:space="preserve"> (Please verify for particular module with HMI team):</w:t>
      </w:r>
      <w:r w:rsidRPr="006463C0">
        <w:t xml:space="preserve">  </w:t>
      </w:r>
    </w:p>
    <w:p w:rsidR="00244C30" w:rsidRDefault="00244C30" w:rsidP="00244C30">
      <w:pPr>
        <w:rPr>
          <w:rFonts w:cs="Arial"/>
        </w:rPr>
      </w:pPr>
    </w:p>
    <w:tbl>
      <w:tblPr>
        <w:tblW w:w="0" w:type="auto"/>
        <w:jc w:val="center"/>
        <w:tblCellMar>
          <w:left w:w="0" w:type="dxa"/>
          <w:right w:w="0" w:type="dxa"/>
        </w:tblCellMar>
        <w:tblLook w:val="04A0" w:firstRow="1" w:lastRow="0" w:firstColumn="1" w:lastColumn="0" w:noHBand="0" w:noVBand="1"/>
      </w:tblPr>
      <w:tblGrid>
        <w:gridCol w:w="1342"/>
        <w:gridCol w:w="1620"/>
        <w:gridCol w:w="3060"/>
        <w:gridCol w:w="2421"/>
      </w:tblGrid>
      <w:tr w:rsidR="00244C30" w:rsidTr="00244C30">
        <w:trPr>
          <w:jc w:val="center"/>
        </w:trPr>
        <w:tc>
          <w:tcPr>
            <w:tcW w:w="1342"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244C30" w:rsidRDefault="00244C30">
            <w:pPr>
              <w:spacing w:line="276" w:lineRule="auto"/>
              <w:jc w:val="center"/>
              <w:rPr>
                <w:rFonts w:eastAsiaTheme="minorHAnsi" w:cs="Arial"/>
                <w:b/>
                <w:bCs/>
              </w:rPr>
            </w:pPr>
            <w:r>
              <w:rPr>
                <w:rFonts w:cs="Arial"/>
                <w:b/>
                <w:bCs/>
              </w:rPr>
              <w:t>Name</w:t>
            </w:r>
          </w:p>
        </w:tc>
        <w:tc>
          <w:tcPr>
            <w:tcW w:w="1620"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244C30" w:rsidRDefault="00244C30">
            <w:pPr>
              <w:spacing w:line="276" w:lineRule="auto"/>
              <w:jc w:val="center"/>
              <w:rPr>
                <w:rFonts w:eastAsiaTheme="minorHAnsi" w:cs="Arial"/>
                <w:b/>
                <w:bCs/>
              </w:rPr>
            </w:pPr>
            <w:r>
              <w:rPr>
                <w:rFonts w:cs="Arial"/>
                <w:b/>
                <w:bCs/>
              </w:rPr>
              <w:t>Literals</w:t>
            </w:r>
          </w:p>
        </w:tc>
        <w:tc>
          <w:tcPr>
            <w:tcW w:w="3060"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244C30" w:rsidRDefault="00244C30">
            <w:pPr>
              <w:spacing w:line="276" w:lineRule="auto"/>
              <w:jc w:val="center"/>
              <w:rPr>
                <w:rFonts w:eastAsiaTheme="minorHAnsi" w:cs="Arial"/>
                <w:b/>
                <w:bCs/>
              </w:rPr>
            </w:pPr>
            <w:r>
              <w:rPr>
                <w:rFonts w:cs="Arial"/>
                <w:b/>
                <w:bCs/>
              </w:rPr>
              <w:t>Value</w:t>
            </w:r>
          </w:p>
        </w:tc>
        <w:tc>
          <w:tcPr>
            <w:tcW w:w="2421"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244C30" w:rsidRDefault="00244C30">
            <w:pPr>
              <w:spacing w:line="276" w:lineRule="auto"/>
              <w:jc w:val="center"/>
              <w:rPr>
                <w:rFonts w:eastAsiaTheme="minorHAnsi" w:cs="Arial"/>
                <w:b/>
                <w:bCs/>
              </w:rPr>
            </w:pPr>
            <w:r>
              <w:rPr>
                <w:rFonts w:cs="Arial"/>
                <w:b/>
                <w:bCs/>
              </w:rPr>
              <w:t>Description</w:t>
            </w:r>
          </w:p>
        </w:tc>
      </w:tr>
      <w:tr w:rsidR="00244C30" w:rsidTr="00244C30">
        <w:trPr>
          <w:jc w:val="center"/>
        </w:trPr>
        <w:tc>
          <w:tcPr>
            <w:tcW w:w="13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jc w:val="center"/>
              <w:rPr>
                <w:rFonts w:eastAsiaTheme="minorHAnsi" w:cs="Arial"/>
              </w:rPr>
            </w:pPr>
            <w:r>
              <w:rPr>
                <w:rFonts w:cs="Arial"/>
              </w:rPr>
              <w:t>Mode</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jc w:val="center"/>
              <w:rPr>
                <w:rFonts w:eastAsiaTheme="minorHAnsi" w:cs="Arial"/>
              </w:rPr>
            </w:pPr>
            <w:r>
              <w:rPr>
                <w:rFonts w:cs="Arial"/>
              </w:rPr>
              <w:t>-</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jc w:val="center"/>
              <w:rPr>
                <w:rFonts w:eastAsiaTheme="minorHAnsi" w:cs="Arial"/>
              </w:rPr>
            </w:pPr>
            <w:r>
              <w:rPr>
                <w:rFonts w:cs="Arial"/>
              </w:rPr>
              <w:t>-</w:t>
            </w:r>
          </w:p>
        </w:tc>
        <w:tc>
          <w:tcPr>
            <w:tcW w:w="2421"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jc w:val="center"/>
              <w:rPr>
                <w:rFonts w:eastAsiaTheme="minorHAnsi" w:cs="Arial"/>
              </w:rPr>
            </w:pPr>
          </w:p>
        </w:tc>
      </w:tr>
      <w:tr w:rsidR="00244C30" w:rsidTr="00244C30">
        <w:trPr>
          <w:jc w:val="center"/>
        </w:trPr>
        <w:tc>
          <w:tcPr>
            <w:tcW w:w="134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44C30" w:rsidRDefault="00244C30">
            <w:pPr>
              <w:spacing w:line="276" w:lineRule="auto"/>
              <w:jc w:val="center"/>
              <w:rPr>
                <w:rFonts w:eastAsiaTheme="minorHAnsi" w:cs="Arial"/>
              </w:rPr>
            </w:pP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jc w:val="center"/>
              <w:rPr>
                <w:rFonts w:eastAsiaTheme="minorHAnsi" w:cs="Arial"/>
              </w:rPr>
            </w:pPr>
            <w:r>
              <w:rPr>
                <w:rFonts w:cs="Arial"/>
              </w:rPr>
              <w:t>Inactive</w:t>
            </w: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rPr>
                <w:rFonts w:eastAsiaTheme="minorHAnsi" w:cs="Arial"/>
              </w:rPr>
            </w:pPr>
            <w:r>
              <w:rPr>
                <w:rFonts w:cs="Arial"/>
              </w:rPr>
              <w:t xml:space="preserve">int </w:t>
            </w:r>
            <w:r>
              <w:rPr>
                <w:rFonts w:cs="Arial"/>
                <w:i/>
                <w:iCs/>
              </w:rPr>
              <w:t>LightAmbIntsty_ET</w:t>
            </w:r>
            <w:r>
              <w:rPr>
                <w:rFonts w:cs="Arial"/>
              </w:rPr>
              <w:t xml:space="preserve"> </w:t>
            </w:r>
          </w:p>
          <w:p w:rsidR="00244C30" w:rsidRDefault="00244C30">
            <w:pPr>
              <w:spacing w:line="276" w:lineRule="auto"/>
              <w:rPr>
                <w:rFonts w:cs="Arial"/>
              </w:rPr>
            </w:pPr>
            <w:r>
              <w:rPr>
                <w:rFonts w:cs="Arial"/>
              </w:rPr>
              <w:t>0x00 0% Intensity</w:t>
            </w:r>
          </w:p>
          <w:p w:rsidR="00244C30" w:rsidRDefault="00244C30">
            <w:pPr>
              <w:spacing w:line="276" w:lineRule="auto"/>
              <w:rPr>
                <w:rFonts w:cs="Arial"/>
              </w:rPr>
            </w:pPr>
            <w:r>
              <w:rPr>
                <w:rFonts w:cs="Arial"/>
              </w:rPr>
              <w:t>0x01 1% Intensity</w:t>
            </w:r>
          </w:p>
          <w:p w:rsidR="00244C30" w:rsidRDefault="00244C30">
            <w:pPr>
              <w:spacing w:line="276" w:lineRule="auto"/>
              <w:rPr>
                <w:rFonts w:cs="Arial"/>
              </w:rPr>
            </w:pPr>
            <w:r>
              <w:rPr>
                <w:rFonts w:cs="Arial"/>
              </w:rPr>
              <w:t>...</w:t>
            </w:r>
          </w:p>
          <w:p w:rsidR="00244C30" w:rsidRDefault="00244C30">
            <w:pPr>
              <w:spacing w:line="276" w:lineRule="auto"/>
              <w:rPr>
                <w:rFonts w:cs="Arial"/>
              </w:rPr>
            </w:pPr>
            <w:r>
              <w:rPr>
                <w:rFonts w:cs="Arial"/>
              </w:rPr>
              <w:t>0x64 100% Intensity</w:t>
            </w:r>
          </w:p>
          <w:p w:rsidR="00244C30" w:rsidRDefault="00244C30">
            <w:pPr>
              <w:spacing w:line="276" w:lineRule="auto"/>
              <w:rPr>
                <w:rFonts w:cs="Arial"/>
              </w:rPr>
            </w:pPr>
            <w:r>
              <w:rPr>
                <w:rFonts w:cs="Arial"/>
              </w:rPr>
              <w:t>0xFF Reserved</w:t>
            </w:r>
          </w:p>
          <w:p w:rsidR="00244C30" w:rsidRDefault="00244C30">
            <w:pPr>
              <w:spacing w:line="276" w:lineRule="auto"/>
              <w:rPr>
                <w:rFonts w:eastAsiaTheme="minorHAnsi" w:cs="Arial"/>
                <w:lang w:val="pt-BR"/>
              </w:rPr>
            </w:pPr>
          </w:p>
        </w:tc>
        <w:tc>
          <w:tcPr>
            <w:tcW w:w="2421"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rPr>
                <w:rFonts w:eastAsiaTheme="minorHAnsi" w:cs="Arial"/>
              </w:rPr>
            </w:pPr>
            <w:r>
              <w:rPr>
                <w:rFonts w:cs="Arial"/>
              </w:rPr>
              <w:t>Ambient Lighting Intensity Selection from Vehicle Settings Client to Ext Vehicle Settings Function</w:t>
            </w:r>
          </w:p>
        </w:tc>
      </w:tr>
    </w:tbl>
    <w:p w:rsidR="00244C30" w:rsidRDefault="00244C30" w:rsidP="00244C30">
      <w:pPr>
        <w:rPr>
          <w:rFonts w:eastAsiaTheme="minorHAnsi" w:cs="Arial"/>
        </w:rPr>
      </w:pPr>
    </w:p>
    <w:p w:rsidR="00244C30" w:rsidRDefault="00244C30" w:rsidP="00244C30"/>
    <w:p w:rsidR="00244C30" w:rsidRPr="006463C0" w:rsidRDefault="00244C30" w:rsidP="00244C30">
      <w:r>
        <w:t xml:space="preserve">For </w:t>
      </w:r>
      <w:r w:rsidRPr="006463C0">
        <w:t>CGEA 1.2</w:t>
      </w:r>
      <w:r>
        <w:t xml:space="preserve"> (Please verify for particular module with HMI team):</w:t>
      </w:r>
      <w:r w:rsidRPr="006463C0">
        <w:t>:</w:t>
      </w:r>
    </w:p>
    <w:p w:rsidR="00244C30" w:rsidRDefault="00244C30" w:rsidP="00244C30"/>
    <w:tbl>
      <w:tblPr>
        <w:tblW w:w="0" w:type="auto"/>
        <w:jc w:val="center"/>
        <w:tblCellMar>
          <w:left w:w="0" w:type="dxa"/>
          <w:right w:w="0" w:type="dxa"/>
        </w:tblCellMar>
        <w:tblLook w:val="04A0" w:firstRow="1" w:lastRow="0" w:firstColumn="1" w:lastColumn="0" w:noHBand="0" w:noVBand="1"/>
      </w:tblPr>
      <w:tblGrid>
        <w:gridCol w:w="3060"/>
        <w:gridCol w:w="3060"/>
      </w:tblGrid>
      <w:tr w:rsidR="00244C30" w:rsidTr="00244C30">
        <w:trPr>
          <w:jc w:val="center"/>
        </w:trPr>
        <w:tc>
          <w:tcPr>
            <w:tcW w:w="3060" w:type="dxa"/>
            <w:tcBorders>
              <w:top w:val="single" w:sz="8" w:space="0" w:color="auto"/>
              <w:left w:val="single" w:sz="8" w:space="0" w:color="auto"/>
              <w:bottom w:val="single" w:sz="8" w:space="0" w:color="auto"/>
              <w:right w:val="single" w:sz="8" w:space="0" w:color="auto"/>
            </w:tcBorders>
            <w:shd w:val="clear" w:color="auto" w:fill="A6A6A6"/>
            <w:hideMark/>
          </w:tcPr>
          <w:p w:rsidR="00244C30" w:rsidRDefault="00244C30">
            <w:pPr>
              <w:spacing w:line="276" w:lineRule="auto"/>
              <w:jc w:val="center"/>
              <w:rPr>
                <w:rFonts w:eastAsiaTheme="minorHAnsi" w:cs="Arial"/>
                <w:szCs w:val="22"/>
              </w:rPr>
            </w:pPr>
            <w:r>
              <w:t>Value</w:t>
            </w:r>
          </w:p>
        </w:tc>
        <w:tc>
          <w:tcPr>
            <w:tcW w:w="3060"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rsidR="00244C30" w:rsidRDefault="00244C30">
            <w:pPr>
              <w:spacing w:line="276" w:lineRule="auto"/>
              <w:jc w:val="center"/>
              <w:rPr>
                <w:rFonts w:eastAsiaTheme="minorHAnsi" w:cs="Arial"/>
                <w:szCs w:val="22"/>
              </w:rPr>
            </w:pPr>
            <w:r>
              <w:t>Description</w:t>
            </w:r>
          </w:p>
        </w:tc>
      </w:tr>
      <w:tr w:rsidR="00244C30" w:rsidTr="00244C30">
        <w:trPr>
          <w:jc w:val="center"/>
        </w:trPr>
        <w:tc>
          <w:tcPr>
            <w:tcW w:w="3060" w:type="dxa"/>
            <w:tcBorders>
              <w:top w:val="nil"/>
              <w:left w:val="single" w:sz="8" w:space="0" w:color="auto"/>
              <w:bottom w:val="single" w:sz="8" w:space="0" w:color="auto"/>
              <w:right w:val="single" w:sz="8" w:space="0" w:color="auto"/>
            </w:tcBorders>
          </w:tcPr>
          <w:p w:rsidR="00244C30" w:rsidRDefault="00244C30">
            <w:pPr>
              <w:spacing w:line="276" w:lineRule="auto"/>
              <w:jc w:val="center"/>
            </w:pPr>
            <w:r>
              <w:t>0x00</w:t>
            </w: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jc w:val="center"/>
            </w:pPr>
            <w:r>
              <w:t>0% Intensity</w:t>
            </w:r>
          </w:p>
        </w:tc>
      </w:tr>
      <w:tr w:rsidR="00244C30" w:rsidTr="00244C30">
        <w:trPr>
          <w:jc w:val="center"/>
        </w:trPr>
        <w:tc>
          <w:tcPr>
            <w:tcW w:w="3060" w:type="dxa"/>
            <w:tcBorders>
              <w:top w:val="nil"/>
              <w:left w:val="single" w:sz="8" w:space="0" w:color="auto"/>
              <w:bottom w:val="single" w:sz="8" w:space="0" w:color="auto"/>
              <w:right w:val="single" w:sz="8" w:space="0" w:color="auto"/>
            </w:tcBorders>
            <w:hideMark/>
          </w:tcPr>
          <w:p w:rsidR="00244C30" w:rsidRDefault="00244C30">
            <w:pPr>
              <w:spacing w:line="276" w:lineRule="auto"/>
              <w:jc w:val="center"/>
              <w:rPr>
                <w:rFonts w:eastAsiaTheme="minorHAnsi" w:cs="Arial"/>
                <w:szCs w:val="22"/>
              </w:rPr>
            </w:pPr>
            <w:r>
              <w:t>0x14</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jc w:val="center"/>
              <w:rPr>
                <w:rFonts w:eastAsiaTheme="minorHAnsi" w:cs="Arial"/>
                <w:szCs w:val="22"/>
              </w:rPr>
            </w:pPr>
            <w:r>
              <w:t>20% Intensity</w:t>
            </w:r>
          </w:p>
        </w:tc>
      </w:tr>
      <w:tr w:rsidR="00244C30" w:rsidTr="00244C30">
        <w:trPr>
          <w:jc w:val="center"/>
        </w:trPr>
        <w:tc>
          <w:tcPr>
            <w:tcW w:w="3060" w:type="dxa"/>
            <w:tcBorders>
              <w:top w:val="nil"/>
              <w:left w:val="single" w:sz="8" w:space="0" w:color="auto"/>
              <w:bottom w:val="single" w:sz="8" w:space="0" w:color="auto"/>
              <w:right w:val="single" w:sz="8" w:space="0" w:color="auto"/>
            </w:tcBorders>
            <w:hideMark/>
          </w:tcPr>
          <w:p w:rsidR="00244C30" w:rsidRDefault="00244C30">
            <w:pPr>
              <w:spacing w:line="276" w:lineRule="auto"/>
              <w:jc w:val="center"/>
              <w:rPr>
                <w:rFonts w:eastAsiaTheme="minorHAnsi" w:cs="Arial"/>
                <w:szCs w:val="22"/>
              </w:rPr>
            </w:pPr>
            <w:r>
              <w:t>0x28</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jc w:val="center"/>
              <w:rPr>
                <w:rFonts w:eastAsiaTheme="minorHAnsi" w:cs="Arial"/>
                <w:szCs w:val="22"/>
              </w:rPr>
            </w:pPr>
            <w:r>
              <w:t>40% Intensity</w:t>
            </w:r>
          </w:p>
        </w:tc>
      </w:tr>
      <w:tr w:rsidR="00244C30" w:rsidTr="00244C30">
        <w:trPr>
          <w:jc w:val="center"/>
        </w:trPr>
        <w:tc>
          <w:tcPr>
            <w:tcW w:w="3060" w:type="dxa"/>
            <w:tcBorders>
              <w:top w:val="nil"/>
              <w:left w:val="single" w:sz="8" w:space="0" w:color="auto"/>
              <w:bottom w:val="single" w:sz="8" w:space="0" w:color="auto"/>
              <w:right w:val="single" w:sz="8" w:space="0" w:color="auto"/>
            </w:tcBorders>
            <w:hideMark/>
          </w:tcPr>
          <w:p w:rsidR="00244C30" w:rsidRDefault="00244C30">
            <w:pPr>
              <w:spacing w:line="276" w:lineRule="auto"/>
              <w:jc w:val="center"/>
              <w:rPr>
                <w:rFonts w:eastAsiaTheme="minorHAnsi" w:cs="Arial"/>
                <w:szCs w:val="22"/>
              </w:rPr>
            </w:pPr>
            <w:r>
              <w:t>0x3C</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jc w:val="center"/>
              <w:rPr>
                <w:rFonts w:eastAsiaTheme="minorHAnsi" w:cs="Arial"/>
                <w:szCs w:val="22"/>
              </w:rPr>
            </w:pPr>
            <w:r>
              <w:t>60% Intensity</w:t>
            </w:r>
          </w:p>
        </w:tc>
      </w:tr>
      <w:tr w:rsidR="00244C30" w:rsidTr="00244C30">
        <w:trPr>
          <w:jc w:val="center"/>
        </w:trPr>
        <w:tc>
          <w:tcPr>
            <w:tcW w:w="3060" w:type="dxa"/>
            <w:tcBorders>
              <w:top w:val="nil"/>
              <w:left w:val="single" w:sz="8" w:space="0" w:color="auto"/>
              <w:bottom w:val="single" w:sz="8" w:space="0" w:color="auto"/>
              <w:right w:val="single" w:sz="8" w:space="0" w:color="auto"/>
            </w:tcBorders>
            <w:hideMark/>
          </w:tcPr>
          <w:p w:rsidR="00244C30" w:rsidRDefault="00244C30">
            <w:pPr>
              <w:spacing w:line="276" w:lineRule="auto"/>
              <w:jc w:val="center"/>
              <w:rPr>
                <w:rFonts w:eastAsiaTheme="minorHAnsi" w:cs="Arial"/>
                <w:szCs w:val="22"/>
              </w:rPr>
            </w:pPr>
            <w:r>
              <w:t>0x50</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jc w:val="center"/>
              <w:rPr>
                <w:rFonts w:eastAsiaTheme="minorHAnsi" w:cs="Arial"/>
                <w:szCs w:val="22"/>
              </w:rPr>
            </w:pPr>
            <w:r>
              <w:t>80% Intensity</w:t>
            </w:r>
          </w:p>
        </w:tc>
      </w:tr>
      <w:tr w:rsidR="00244C30" w:rsidTr="00244C30">
        <w:trPr>
          <w:jc w:val="center"/>
        </w:trPr>
        <w:tc>
          <w:tcPr>
            <w:tcW w:w="3060" w:type="dxa"/>
            <w:tcBorders>
              <w:top w:val="nil"/>
              <w:left w:val="single" w:sz="8" w:space="0" w:color="auto"/>
              <w:bottom w:val="single" w:sz="8" w:space="0" w:color="auto"/>
              <w:right w:val="single" w:sz="8" w:space="0" w:color="auto"/>
            </w:tcBorders>
            <w:hideMark/>
          </w:tcPr>
          <w:p w:rsidR="00244C30" w:rsidRDefault="00244C30">
            <w:pPr>
              <w:spacing w:line="276" w:lineRule="auto"/>
              <w:jc w:val="center"/>
              <w:rPr>
                <w:rFonts w:eastAsiaTheme="minorHAnsi" w:cs="Arial"/>
                <w:szCs w:val="22"/>
              </w:rPr>
            </w:pPr>
            <w:r>
              <w:lastRenderedPageBreak/>
              <w:t>0x64</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jc w:val="center"/>
              <w:rPr>
                <w:rFonts w:eastAsiaTheme="minorHAnsi" w:cs="Arial"/>
                <w:szCs w:val="22"/>
              </w:rPr>
            </w:pPr>
            <w:r>
              <w:t>100% Intensity</w:t>
            </w:r>
          </w:p>
        </w:tc>
      </w:tr>
    </w:tbl>
    <w:p w:rsidR="00244C30" w:rsidRDefault="00244C30" w:rsidP="00244C30"/>
    <w:p w:rsidR="00244C30" w:rsidRDefault="00244C30" w:rsidP="00244C30">
      <w:pPr>
        <w:pStyle w:val="Heading4"/>
      </w:pPr>
      <w:r>
        <w:t>Sequence Diagrams</w:t>
      </w:r>
    </w:p>
    <w:p w:rsidR="00244C30" w:rsidRDefault="00244C30" w:rsidP="00244C30">
      <w:pPr>
        <w:pStyle w:val="Heading5"/>
      </w:pPr>
      <w:r>
        <w:t>VS-SD-REQ-025232/A-Ambient Lighting- Set Intensity (TcSE ROIN-118729-2)</w:t>
      </w:r>
    </w:p>
    <w:p w:rsidR="00244C30" w:rsidRPr="00F8674E" w:rsidRDefault="00244C30" w:rsidP="00244C30">
      <w:pPr>
        <w:rPr>
          <w:b/>
          <w:sz w:val="16"/>
          <w:szCs w:val="16"/>
        </w:rPr>
      </w:pPr>
      <w:r w:rsidRPr="00F8674E">
        <w:rPr>
          <w:b/>
          <w:sz w:val="16"/>
          <w:szCs w:val="16"/>
        </w:rPr>
        <w:t>Linked Elements</w:t>
      </w:r>
    </w:p>
    <w:p w:rsidR="00244C30" w:rsidRPr="00F8674E" w:rsidRDefault="00244C30" w:rsidP="00244C30">
      <w:pPr>
        <w:rPr>
          <w:sz w:val="16"/>
          <w:szCs w:val="16"/>
        </w:rPr>
      </w:pPr>
      <w:r w:rsidRPr="00F8674E">
        <w:rPr>
          <w:sz w:val="16"/>
          <w:szCs w:val="16"/>
        </w:rPr>
        <w:t>VS-FUN-REQ-025368/A-Ambient Lighting- Set Intensity (TcSE ROIN-119880-1)</w:t>
      </w:r>
    </w:p>
    <w:p w:rsidR="00244C30" w:rsidRPr="00F8674E" w:rsidRDefault="00244C30" w:rsidP="00244C30">
      <w:pPr>
        <w:rPr>
          <w:sz w:val="16"/>
          <w:szCs w:val="16"/>
        </w:rPr>
      </w:pPr>
      <w:r w:rsidRPr="00F8674E">
        <w:rPr>
          <w:sz w:val="16"/>
          <w:szCs w:val="16"/>
        </w:rPr>
        <w:t>VSv2-FUN-REQ-025228/C-Ambient Lighting- Set Intensity (TcSE ROIN-292320-1)</w:t>
      </w:r>
    </w:p>
    <w:p w:rsidR="00244C30" w:rsidRPr="00760C18" w:rsidRDefault="00244C30" w:rsidP="00244C30">
      <w:pPr>
        <w:pStyle w:val="BoldText"/>
      </w:pPr>
      <w:r w:rsidRPr="00760C18">
        <w:t>Scenarios</w:t>
      </w:r>
    </w:p>
    <w:p w:rsidR="00244C30" w:rsidRPr="00760C18" w:rsidRDefault="00244C30" w:rsidP="00244C30">
      <w:pPr>
        <w:pStyle w:val="BoldText"/>
        <w:ind w:left="720"/>
      </w:pPr>
      <w:r w:rsidRPr="00760C18">
        <w:t>Normal Usage</w:t>
      </w:r>
    </w:p>
    <w:p w:rsidR="00AD3157" w:rsidRDefault="00244C30">
      <w:pPr>
        <w:ind w:left="720"/>
        <w:rPr>
          <w:rFonts w:cs="Arial"/>
          <w:szCs w:val="20"/>
        </w:rPr>
      </w:pPr>
      <w:r>
        <w:rPr>
          <w:rFonts w:cs="Arial"/>
          <w:szCs w:val="20"/>
        </w:rPr>
        <w:t>The user selects &lt;updated Ambient Lighting Intensity setting&gt; via the HMI</w:t>
      </w:r>
    </w:p>
    <w:p w:rsidR="00AD3157" w:rsidRDefault="00AD3157">
      <w:pPr>
        <w:ind w:left="720"/>
      </w:pPr>
    </w:p>
    <w:p w:rsidR="00244C30" w:rsidRPr="00760C18" w:rsidRDefault="00244C30" w:rsidP="00244C30">
      <w:pPr>
        <w:pStyle w:val="BoldText"/>
      </w:pPr>
      <w:r w:rsidRPr="00760C18">
        <w:t>Constraints</w:t>
      </w:r>
    </w:p>
    <w:p w:rsidR="00244C30" w:rsidRPr="00760C18" w:rsidRDefault="00244C30" w:rsidP="00244C30">
      <w:pPr>
        <w:pStyle w:val="BoldText"/>
        <w:ind w:left="720"/>
      </w:pPr>
      <w:r w:rsidRPr="00760C18">
        <w:t>Pre-condition</w:t>
      </w:r>
    </w:p>
    <w:p w:rsidR="00AD3157" w:rsidRDefault="00244C30">
      <w:pPr>
        <w:ind w:left="720"/>
        <w:rPr>
          <w:rFonts w:cs="Arial"/>
          <w:szCs w:val="20"/>
        </w:rPr>
      </w:pPr>
      <w:r>
        <w:rPr>
          <w:rFonts w:cs="Arial"/>
          <w:szCs w:val="20"/>
        </w:rPr>
        <w:t>Center Stack Display is On, Settings units menu is active.</w:t>
      </w:r>
    </w:p>
    <w:p w:rsidR="00AD3157" w:rsidRDefault="00AD3157">
      <w:pPr>
        <w:ind w:left="720"/>
        <w:rPr>
          <w:rFonts w:cs="Arial"/>
          <w:szCs w:val="20"/>
        </w:rPr>
      </w:pPr>
    </w:p>
    <w:p w:rsidR="00244C30" w:rsidRPr="00760C18" w:rsidRDefault="00244C30" w:rsidP="00244C30">
      <w:pPr>
        <w:pStyle w:val="BoldText"/>
        <w:ind w:left="720"/>
      </w:pPr>
      <w:r w:rsidRPr="00760C18">
        <w:t>Post-condition</w:t>
      </w:r>
    </w:p>
    <w:p w:rsidR="00AD3157" w:rsidRDefault="00244C30">
      <w:pPr>
        <w:ind w:left="720"/>
        <w:rPr>
          <w:rFonts w:cs="Arial"/>
          <w:szCs w:val="20"/>
        </w:rPr>
      </w:pPr>
      <w:r>
        <w:rPr>
          <w:rFonts w:cs="Arial"/>
          <w:szCs w:val="20"/>
        </w:rPr>
        <w:t>The vehicle HMI indicates {Updated status of Ambient Lighting Intensity setting}</w:t>
      </w:r>
    </w:p>
    <w:p w:rsidR="00AD3157" w:rsidRDefault="00AD3157">
      <w:pPr>
        <w:ind w:left="720"/>
      </w:pPr>
    </w:p>
    <w:p w:rsidR="00244C30" w:rsidRPr="00760C18" w:rsidRDefault="00244C30" w:rsidP="00244C30">
      <w:pPr>
        <w:pStyle w:val="BoldText"/>
      </w:pPr>
      <w:r w:rsidRPr="00760C18">
        <w:t>Sequence Diagram</w:t>
      </w:r>
    </w:p>
    <w:p w:rsidR="00AD3157" w:rsidRDefault="00244C30" w:rsidP="00244C30">
      <w:pPr>
        <w:keepNext/>
        <w:jc w:val="center"/>
      </w:pPr>
      <w:r>
        <w:rPr>
          <w:noProof/>
        </w:rPr>
        <w:drawing>
          <wp:inline distT="0" distB="0" distL="0" distR="0">
            <wp:extent cx="6400800" cy="3286125"/>
            <wp:effectExtent l="0" t="0" r="0" b="9525"/>
            <wp:docPr id="2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400800" cy="3286125"/>
                    </a:xfrm>
                    <a:prstGeom prst="rect">
                      <a:avLst/>
                    </a:prstGeom>
                    <a:noFill/>
                    <a:ln w="9525">
                      <a:noFill/>
                      <a:miter lim="800000"/>
                      <a:headEnd/>
                      <a:tailEnd/>
                    </a:ln>
                  </pic:spPr>
                </pic:pic>
              </a:graphicData>
            </a:graphic>
          </wp:inline>
        </w:drawing>
      </w:r>
    </w:p>
    <w:p w:rsidR="00244C30" w:rsidRDefault="00244C30">
      <w:pPr>
        <w:spacing w:after="200" w:line="276" w:lineRule="auto"/>
      </w:pPr>
      <w:r>
        <w:br w:type="page"/>
      </w:r>
    </w:p>
    <w:p w:rsidR="00244C30" w:rsidRDefault="00244C30" w:rsidP="00244C30">
      <w:pPr>
        <w:pStyle w:val="Heading2"/>
      </w:pPr>
      <w:bookmarkStart w:id="975" w:name="_Toc35508961"/>
      <w:r w:rsidRPr="00B9479B">
        <w:lastRenderedPageBreak/>
        <w:t>VSv2-FUN-REQ-192195/A-Ambient Lighting - Variant 2</w:t>
      </w:r>
      <w:bookmarkEnd w:id="975"/>
    </w:p>
    <w:p w:rsidR="00244C30" w:rsidRDefault="00244C30" w:rsidP="00244C30">
      <w:pPr>
        <w:pStyle w:val="Heading3"/>
      </w:pPr>
      <w:bookmarkStart w:id="976" w:name="_Toc35508962"/>
      <w:r w:rsidRPr="00B9479B">
        <w:t>VSv2-IIR-REQ-192188/A-Ambient Lighting Settings Client_Tx - Variant 2</w:t>
      </w:r>
      <w:bookmarkEnd w:id="976"/>
    </w:p>
    <w:p w:rsidR="00244C30" w:rsidRPr="001B0D7A" w:rsidRDefault="00244C30">
      <w:pPr>
        <w:rPr>
          <w:rFonts w:cs="Arial"/>
          <w:lang w:val="de-DE"/>
        </w:rPr>
      </w:pPr>
      <w:r w:rsidRPr="001B0D7A">
        <w:rPr>
          <w:rFonts w:cs="Arial"/>
          <w:lang w:val="de-DE"/>
        </w:rPr>
        <w:t>Note: Regardless what is in the CAN dB the logical encodings for the signals listed in the in the Ambient Lighting – Variant 2  SPSS interface descriptions shall be used</w:t>
      </w:r>
    </w:p>
    <w:p w:rsidR="00244C30" w:rsidRPr="001B0D7A" w:rsidRDefault="00244C30">
      <w:pPr>
        <w:rPr>
          <w:rFonts w:cs="Arial"/>
          <w:lang w:val="de-DE"/>
        </w:rPr>
      </w:pPr>
    </w:p>
    <w:p w:rsidR="00244C30" w:rsidRDefault="00244C30" w:rsidP="00244C30">
      <w:pPr>
        <w:pStyle w:val="Heading4"/>
      </w:pPr>
      <w:r w:rsidRPr="00B9479B">
        <w:t>MD-REQ-192189/B-LightAmbColor_No_Rq - Variant 2</w:t>
      </w:r>
    </w:p>
    <w:p w:rsidR="00244C30" w:rsidRPr="00A163AE" w:rsidRDefault="00244C30">
      <w:pPr>
        <w:rPr>
          <w:rFonts w:cs="Arial"/>
        </w:rPr>
      </w:pPr>
      <w:r w:rsidRPr="00A163AE">
        <w:rPr>
          <w:rFonts w:cs="Arial"/>
          <w:b/>
        </w:rPr>
        <w:t>Message Type:</w:t>
      </w:r>
      <w:r w:rsidRPr="00A163AE">
        <w:rPr>
          <w:rFonts w:cs="Arial"/>
        </w:rPr>
        <w:t xml:space="preserve">  Request</w:t>
      </w:r>
    </w:p>
    <w:p w:rsidR="00244C30" w:rsidRPr="00A163AE" w:rsidRDefault="00244C30">
      <w:pPr>
        <w:rPr>
          <w:rFonts w:cs="Arial"/>
        </w:rPr>
      </w:pPr>
    </w:p>
    <w:p w:rsidR="00244C30" w:rsidRPr="00A163AE" w:rsidRDefault="00244C30">
      <w:pPr>
        <w:rPr>
          <w:rFonts w:cs="Arial"/>
        </w:rPr>
      </w:pPr>
      <w:r>
        <w:rPr>
          <w:rFonts w:cs="Arial"/>
        </w:rPr>
        <w:t>The Ambient Lighting Client uses this signal to request the</w:t>
      </w:r>
      <w:r w:rsidRPr="00A163AE">
        <w:rPr>
          <w:rFonts w:cs="Arial"/>
        </w:rPr>
        <w:t xml:space="preserve"> color selection for ambient lighting</w:t>
      </w:r>
      <w:r>
        <w:rPr>
          <w:rFonts w:cs="Arial"/>
        </w:rPr>
        <w:t xml:space="preserve"> from the Ambient Lighting Server</w:t>
      </w:r>
      <w:r w:rsidRPr="00A163AE">
        <w:rPr>
          <w:rFonts w:cs="Arial"/>
        </w:rPr>
        <w:t>.</w:t>
      </w:r>
    </w:p>
    <w:p w:rsidR="00244C30" w:rsidRPr="00A163AE"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191"/>
        <w:gridCol w:w="1409"/>
        <w:gridCol w:w="3547"/>
      </w:tblGrid>
      <w:tr w:rsidR="00244C30" w:rsidRPr="00A163AE" w:rsidTr="00244C30">
        <w:trPr>
          <w:jc w:val="center"/>
        </w:trPr>
        <w:tc>
          <w:tcPr>
            <w:tcW w:w="2467" w:type="dxa"/>
            <w:tcBorders>
              <w:top w:val="single" w:sz="4" w:space="0" w:color="auto"/>
              <w:left w:val="single" w:sz="4" w:space="0" w:color="auto"/>
              <w:bottom w:val="single" w:sz="4" w:space="0" w:color="auto"/>
              <w:right w:val="single" w:sz="4" w:space="0" w:color="auto"/>
            </w:tcBorders>
            <w:hideMark/>
          </w:tcPr>
          <w:p w:rsidR="00244C30" w:rsidRPr="00A163AE" w:rsidRDefault="00244C30">
            <w:pPr>
              <w:spacing w:line="276" w:lineRule="auto"/>
              <w:rPr>
                <w:rFonts w:cs="Arial"/>
                <w:b/>
              </w:rPr>
            </w:pPr>
            <w:r w:rsidRPr="00A163AE">
              <w:rPr>
                <w:rFonts w:cs="Arial"/>
                <w:b/>
              </w:rPr>
              <w:t>Logical Signal Name</w:t>
            </w:r>
          </w:p>
        </w:tc>
        <w:tc>
          <w:tcPr>
            <w:tcW w:w="2191" w:type="dxa"/>
            <w:tcBorders>
              <w:top w:val="single" w:sz="4" w:space="0" w:color="auto"/>
              <w:left w:val="single" w:sz="4" w:space="0" w:color="auto"/>
              <w:bottom w:val="single" w:sz="4" w:space="0" w:color="auto"/>
              <w:right w:val="single" w:sz="4" w:space="0" w:color="auto"/>
            </w:tcBorders>
            <w:hideMark/>
          </w:tcPr>
          <w:p w:rsidR="00244C30" w:rsidRPr="00A163AE" w:rsidRDefault="00244C30">
            <w:pPr>
              <w:spacing w:line="276" w:lineRule="auto"/>
              <w:rPr>
                <w:rFonts w:cs="Arial"/>
                <w:b/>
              </w:rPr>
            </w:pPr>
            <w:r w:rsidRPr="00A163AE">
              <w:rPr>
                <w:rFonts w:cs="Arial"/>
                <w:b/>
              </w:rPr>
              <w:t>Literals</w:t>
            </w:r>
          </w:p>
        </w:tc>
        <w:tc>
          <w:tcPr>
            <w:tcW w:w="1409" w:type="dxa"/>
            <w:tcBorders>
              <w:top w:val="single" w:sz="4" w:space="0" w:color="auto"/>
              <w:left w:val="single" w:sz="4" w:space="0" w:color="auto"/>
              <w:bottom w:val="single" w:sz="4" w:space="0" w:color="auto"/>
              <w:right w:val="single" w:sz="4" w:space="0" w:color="auto"/>
            </w:tcBorders>
            <w:hideMark/>
          </w:tcPr>
          <w:p w:rsidR="00244C30" w:rsidRPr="00A163AE" w:rsidRDefault="00244C30">
            <w:pPr>
              <w:spacing w:line="276" w:lineRule="auto"/>
              <w:rPr>
                <w:rFonts w:cs="Arial"/>
                <w:b/>
              </w:rPr>
            </w:pPr>
            <w:r w:rsidRPr="00A163AE">
              <w:rPr>
                <w:rFonts w:cs="Arial"/>
                <w:b/>
              </w:rPr>
              <w:t>Value</w:t>
            </w:r>
          </w:p>
        </w:tc>
        <w:tc>
          <w:tcPr>
            <w:tcW w:w="3547" w:type="dxa"/>
            <w:tcBorders>
              <w:top w:val="single" w:sz="4" w:space="0" w:color="auto"/>
              <w:left w:val="single" w:sz="4" w:space="0" w:color="auto"/>
              <w:bottom w:val="single" w:sz="4" w:space="0" w:color="auto"/>
              <w:right w:val="single" w:sz="4" w:space="0" w:color="auto"/>
            </w:tcBorders>
            <w:hideMark/>
          </w:tcPr>
          <w:p w:rsidR="00244C30" w:rsidRPr="00A163AE" w:rsidRDefault="00244C30">
            <w:pPr>
              <w:spacing w:line="276" w:lineRule="auto"/>
              <w:rPr>
                <w:rFonts w:cs="Arial"/>
                <w:b/>
              </w:rPr>
            </w:pPr>
            <w:r w:rsidRPr="00A163AE">
              <w:rPr>
                <w:rFonts w:cs="Arial"/>
                <w:b/>
              </w:rPr>
              <w:t>Description</w:t>
            </w:r>
          </w:p>
        </w:tc>
      </w:tr>
      <w:tr w:rsidR="00244C30" w:rsidRPr="00A163AE" w:rsidTr="00244C30">
        <w:trPr>
          <w:jc w:val="center"/>
        </w:trPr>
        <w:tc>
          <w:tcPr>
            <w:tcW w:w="2467" w:type="dxa"/>
            <w:vMerge w:val="restart"/>
            <w:tcBorders>
              <w:top w:val="single" w:sz="4" w:space="0" w:color="auto"/>
              <w:left w:val="single" w:sz="4" w:space="0" w:color="auto"/>
              <w:right w:val="single" w:sz="4" w:space="0" w:color="auto"/>
            </w:tcBorders>
          </w:tcPr>
          <w:p w:rsidR="00244C30" w:rsidRPr="00A163AE" w:rsidRDefault="00244C30">
            <w:pPr>
              <w:widowControl w:val="0"/>
              <w:tabs>
                <w:tab w:val="left" w:pos="720"/>
              </w:tabs>
              <w:spacing w:line="276" w:lineRule="auto"/>
              <w:rPr>
                <w:rFonts w:cs="Arial"/>
              </w:rPr>
            </w:pPr>
            <w:r>
              <w:rPr>
                <w:rFonts w:cs="Arial"/>
              </w:rPr>
              <w:t>LightAmbColor_No_Rq – Variant 2</w:t>
            </w:r>
          </w:p>
          <w:p w:rsidR="00244C30" w:rsidRPr="00A163AE" w:rsidRDefault="00244C30">
            <w:pPr>
              <w:spacing w:line="276" w:lineRule="auto"/>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Inactive</w:t>
            </w:r>
          </w:p>
        </w:tc>
        <w:tc>
          <w:tcPr>
            <w:tcW w:w="1409"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0x00</w:t>
            </w:r>
          </w:p>
        </w:tc>
        <w:tc>
          <w:tcPr>
            <w:tcW w:w="3547" w:type="dxa"/>
            <w:tcBorders>
              <w:top w:val="single" w:sz="4" w:space="0" w:color="auto"/>
              <w:left w:val="single" w:sz="4" w:space="0" w:color="auto"/>
              <w:bottom w:val="single" w:sz="4" w:space="0" w:color="auto"/>
              <w:right w:val="single" w:sz="4" w:space="0" w:color="auto"/>
            </w:tcBorders>
            <w:vAlign w:val="center"/>
          </w:tcPr>
          <w:p w:rsidR="00244C30" w:rsidRPr="00A163AE" w:rsidRDefault="00244C30">
            <w:pPr>
              <w:autoSpaceDE w:val="0"/>
              <w:autoSpaceDN w:val="0"/>
              <w:adjustRightInd w:val="0"/>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hideMark/>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Color ID1</w:t>
            </w:r>
          </w:p>
        </w:tc>
        <w:tc>
          <w:tcPr>
            <w:tcW w:w="1409"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0x01</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hideMark/>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Color ID2</w:t>
            </w:r>
          </w:p>
        </w:tc>
        <w:tc>
          <w:tcPr>
            <w:tcW w:w="1409"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0x02</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hideMark/>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Color ID3</w:t>
            </w:r>
          </w:p>
        </w:tc>
        <w:tc>
          <w:tcPr>
            <w:tcW w:w="1409"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0x03</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ID4</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0x04</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ID5</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0x05</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ID6</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0x06</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ID7</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0x07</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ID8</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0x08</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ID9</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0x09</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ID10</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0x0A</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ID11</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0x0B</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ID12</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0x0C</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ID13</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0x0D</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ID14</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0x0E</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ID15</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0x0F</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ID16</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0x10</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Reserved</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0x11 to 0xFF</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bl>
    <w:p w:rsidR="00244C30" w:rsidRPr="00A163AE" w:rsidRDefault="00244C30">
      <w:pPr>
        <w:rPr>
          <w:rFonts w:cs="Arial"/>
        </w:rPr>
      </w:pPr>
    </w:p>
    <w:p w:rsidR="00244C30" w:rsidRDefault="00244C30" w:rsidP="00244C30">
      <w:pPr>
        <w:pStyle w:val="Heading4"/>
      </w:pPr>
      <w:r w:rsidRPr="00B9479B">
        <w:t>MD-REQ-192190/B-LightAmbIntsty_No_Rq - Variant 2</w:t>
      </w:r>
    </w:p>
    <w:p w:rsidR="00244C30" w:rsidRPr="00882A9A" w:rsidRDefault="00244C30">
      <w:pPr>
        <w:rPr>
          <w:rFonts w:cs="Arial"/>
        </w:rPr>
      </w:pPr>
      <w:r w:rsidRPr="00882A9A">
        <w:rPr>
          <w:rFonts w:cs="Arial"/>
          <w:b/>
        </w:rPr>
        <w:t>Message Type</w:t>
      </w:r>
      <w:r w:rsidRPr="00882A9A">
        <w:rPr>
          <w:rFonts w:cs="Arial"/>
        </w:rPr>
        <w:t>:  Request</w:t>
      </w:r>
    </w:p>
    <w:p w:rsidR="00244C30" w:rsidRPr="00882A9A" w:rsidRDefault="00244C30">
      <w:pPr>
        <w:rPr>
          <w:rFonts w:cs="Arial"/>
        </w:rPr>
      </w:pPr>
    </w:p>
    <w:p w:rsidR="00244C30" w:rsidRPr="00882A9A" w:rsidRDefault="00244C30">
      <w:pPr>
        <w:rPr>
          <w:rFonts w:cs="Arial"/>
        </w:rPr>
      </w:pPr>
      <w:r w:rsidRPr="00882A9A">
        <w:rPr>
          <w:rFonts w:cs="Arial"/>
        </w:rPr>
        <w:t>This signal requests the selection of intensity for ambient lighting.</w:t>
      </w:r>
    </w:p>
    <w:p w:rsidR="00244C30" w:rsidRPr="00882A9A"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2585"/>
        <w:gridCol w:w="835"/>
        <w:gridCol w:w="3457"/>
      </w:tblGrid>
      <w:tr w:rsidR="00244C30" w:rsidRPr="00882A9A" w:rsidTr="00244C30">
        <w:trPr>
          <w:jc w:val="center"/>
        </w:trPr>
        <w:tc>
          <w:tcPr>
            <w:tcW w:w="2737" w:type="dxa"/>
            <w:tcBorders>
              <w:top w:val="single" w:sz="4" w:space="0" w:color="auto"/>
              <w:left w:val="single" w:sz="4" w:space="0" w:color="auto"/>
              <w:bottom w:val="single" w:sz="4" w:space="0" w:color="auto"/>
              <w:right w:val="single" w:sz="4" w:space="0" w:color="auto"/>
            </w:tcBorders>
            <w:hideMark/>
          </w:tcPr>
          <w:p w:rsidR="00244C30" w:rsidRPr="00882A9A" w:rsidRDefault="00244C30">
            <w:pPr>
              <w:spacing w:line="276" w:lineRule="auto"/>
              <w:rPr>
                <w:rFonts w:cs="Arial"/>
                <w:b/>
              </w:rPr>
            </w:pPr>
            <w:r w:rsidRPr="00882A9A">
              <w:rPr>
                <w:rFonts w:cs="Arial"/>
                <w:b/>
              </w:rPr>
              <w:t>Logical Signal Name</w:t>
            </w:r>
          </w:p>
        </w:tc>
        <w:tc>
          <w:tcPr>
            <w:tcW w:w="2585" w:type="dxa"/>
            <w:tcBorders>
              <w:top w:val="single" w:sz="4" w:space="0" w:color="auto"/>
              <w:left w:val="single" w:sz="4" w:space="0" w:color="auto"/>
              <w:bottom w:val="single" w:sz="4" w:space="0" w:color="auto"/>
              <w:right w:val="single" w:sz="4" w:space="0" w:color="auto"/>
            </w:tcBorders>
            <w:hideMark/>
          </w:tcPr>
          <w:p w:rsidR="00244C30" w:rsidRPr="00882A9A" w:rsidRDefault="00244C30">
            <w:pPr>
              <w:spacing w:line="276" w:lineRule="auto"/>
              <w:rPr>
                <w:rFonts w:cs="Arial"/>
                <w:b/>
              </w:rPr>
            </w:pPr>
            <w:r w:rsidRPr="00882A9A">
              <w:rPr>
                <w:rFonts w:cs="Arial"/>
                <w:b/>
              </w:rPr>
              <w:t>Literals</w:t>
            </w:r>
          </w:p>
        </w:tc>
        <w:tc>
          <w:tcPr>
            <w:tcW w:w="835" w:type="dxa"/>
            <w:tcBorders>
              <w:top w:val="single" w:sz="4" w:space="0" w:color="auto"/>
              <w:left w:val="single" w:sz="4" w:space="0" w:color="auto"/>
              <w:bottom w:val="single" w:sz="4" w:space="0" w:color="auto"/>
              <w:right w:val="single" w:sz="4" w:space="0" w:color="auto"/>
            </w:tcBorders>
            <w:hideMark/>
          </w:tcPr>
          <w:p w:rsidR="00244C30" w:rsidRPr="00882A9A" w:rsidRDefault="00244C30">
            <w:pPr>
              <w:spacing w:line="276" w:lineRule="auto"/>
              <w:rPr>
                <w:rFonts w:cs="Arial"/>
                <w:b/>
              </w:rPr>
            </w:pPr>
            <w:r w:rsidRPr="00882A9A">
              <w:rPr>
                <w:rFonts w:cs="Arial"/>
                <w:b/>
              </w:rPr>
              <w:t>Value</w:t>
            </w:r>
          </w:p>
        </w:tc>
        <w:tc>
          <w:tcPr>
            <w:tcW w:w="3457" w:type="dxa"/>
            <w:tcBorders>
              <w:top w:val="single" w:sz="4" w:space="0" w:color="auto"/>
              <w:left w:val="single" w:sz="4" w:space="0" w:color="auto"/>
              <w:bottom w:val="single" w:sz="4" w:space="0" w:color="auto"/>
              <w:right w:val="single" w:sz="4" w:space="0" w:color="auto"/>
            </w:tcBorders>
            <w:hideMark/>
          </w:tcPr>
          <w:p w:rsidR="00244C30" w:rsidRPr="00882A9A" w:rsidRDefault="00244C30">
            <w:pPr>
              <w:spacing w:line="276" w:lineRule="auto"/>
              <w:rPr>
                <w:rFonts w:cs="Arial"/>
                <w:b/>
              </w:rPr>
            </w:pPr>
            <w:r w:rsidRPr="00882A9A">
              <w:rPr>
                <w:rFonts w:cs="Arial"/>
                <w:b/>
              </w:rPr>
              <w:t>Description</w:t>
            </w:r>
          </w:p>
        </w:tc>
      </w:tr>
      <w:tr w:rsidR="00244C30" w:rsidRPr="00882A9A" w:rsidTr="00244C30">
        <w:trPr>
          <w:jc w:val="center"/>
        </w:trPr>
        <w:tc>
          <w:tcPr>
            <w:tcW w:w="2737" w:type="dxa"/>
            <w:vMerge w:val="restart"/>
            <w:tcBorders>
              <w:top w:val="single" w:sz="4" w:space="0" w:color="auto"/>
              <w:left w:val="single" w:sz="4" w:space="0" w:color="auto"/>
              <w:right w:val="single" w:sz="4" w:space="0" w:color="auto"/>
            </w:tcBorders>
          </w:tcPr>
          <w:p w:rsidR="00244C30" w:rsidRPr="00882A9A" w:rsidRDefault="00244C30">
            <w:pPr>
              <w:spacing w:line="276" w:lineRule="auto"/>
              <w:rPr>
                <w:rFonts w:cs="Arial"/>
              </w:rPr>
            </w:pPr>
            <w:r>
              <w:rPr>
                <w:rFonts w:cs="Arial"/>
              </w:rPr>
              <w:t>LightAmbIntsty_No_Rq – Variant 2</w:t>
            </w:r>
          </w:p>
        </w:tc>
        <w:tc>
          <w:tcPr>
            <w:tcW w:w="258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Inactive / No Data Exits</w:t>
            </w:r>
          </w:p>
        </w:tc>
        <w:tc>
          <w:tcPr>
            <w:tcW w:w="83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0x00</w:t>
            </w:r>
          </w:p>
        </w:tc>
        <w:tc>
          <w:tcPr>
            <w:tcW w:w="3457" w:type="dxa"/>
            <w:tcBorders>
              <w:top w:val="single" w:sz="4" w:space="0" w:color="auto"/>
              <w:left w:val="single" w:sz="4" w:space="0" w:color="auto"/>
              <w:bottom w:val="single" w:sz="4" w:space="0" w:color="auto"/>
              <w:right w:val="single" w:sz="4" w:space="0" w:color="auto"/>
            </w:tcBorders>
            <w:vAlign w:val="center"/>
          </w:tcPr>
          <w:p w:rsidR="00244C30" w:rsidRPr="00882A9A" w:rsidRDefault="00244C30">
            <w:pPr>
              <w:autoSpaceDE w:val="0"/>
              <w:autoSpaceDN w:val="0"/>
              <w:adjustRightInd w:val="0"/>
              <w:spacing w:line="276" w:lineRule="auto"/>
              <w:rPr>
                <w:rFonts w:cs="Arial"/>
              </w:rPr>
            </w:pPr>
          </w:p>
        </w:tc>
      </w:tr>
      <w:tr w:rsidR="00244C30" w:rsidRPr="00882A9A" w:rsidTr="00244C30">
        <w:trPr>
          <w:jc w:val="center"/>
        </w:trPr>
        <w:tc>
          <w:tcPr>
            <w:tcW w:w="2737" w:type="dxa"/>
            <w:vMerge/>
            <w:tcBorders>
              <w:left w:val="single" w:sz="4" w:space="0" w:color="auto"/>
              <w:right w:val="single" w:sz="4" w:space="0" w:color="auto"/>
            </w:tcBorders>
            <w:vAlign w:val="center"/>
          </w:tcPr>
          <w:p w:rsidR="00244C30" w:rsidRPr="00882A9A" w:rsidRDefault="00244C3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0% Intensity / Ambient Lighting OFF</w:t>
            </w:r>
          </w:p>
        </w:tc>
        <w:tc>
          <w:tcPr>
            <w:tcW w:w="83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0x01</w:t>
            </w:r>
          </w:p>
        </w:tc>
        <w:tc>
          <w:tcPr>
            <w:tcW w:w="3457"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p>
        </w:tc>
      </w:tr>
      <w:tr w:rsidR="00244C30" w:rsidRPr="00882A9A" w:rsidTr="00244C30">
        <w:trPr>
          <w:jc w:val="center"/>
        </w:trPr>
        <w:tc>
          <w:tcPr>
            <w:tcW w:w="2737" w:type="dxa"/>
            <w:vMerge/>
            <w:tcBorders>
              <w:left w:val="single" w:sz="4" w:space="0" w:color="auto"/>
              <w:right w:val="single" w:sz="4" w:space="0" w:color="auto"/>
            </w:tcBorders>
            <w:vAlign w:val="center"/>
          </w:tcPr>
          <w:p w:rsidR="00244C30" w:rsidRPr="00882A9A" w:rsidRDefault="00244C3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1% Intensity</w:t>
            </w:r>
          </w:p>
        </w:tc>
        <w:tc>
          <w:tcPr>
            <w:tcW w:w="83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0x02</w:t>
            </w:r>
          </w:p>
        </w:tc>
        <w:tc>
          <w:tcPr>
            <w:tcW w:w="3457"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p>
        </w:tc>
      </w:tr>
      <w:tr w:rsidR="00244C30" w:rsidRPr="00882A9A" w:rsidTr="00244C30">
        <w:trPr>
          <w:jc w:val="center"/>
        </w:trPr>
        <w:tc>
          <w:tcPr>
            <w:tcW w:w="2737" w:type="dxa"/>
            <w:vMerge/>
            <w:tcBorders>
              <w:left w:val="single" w:sz="4" w:space="0" w:color="auto"/>
              <w:right w:val="single" w:sz="4" w:space="0" w:color="auto"/>
            </w:tcBorders>
            <w:vAlign w:val="center"/>
          </w:tcPr>
          <w:p w:rsidR="00244C30" w:rsidRPr="00882A9A" w:rsidRDefault="00244C3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2% Intensity</w:t>
            </w:r>
          </w:p>
        </w:tc>
        <w:tc>
          <w:tcPr>
            <w:tcW w:w="83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0x03</w:t>
            </w:r>
          </w:p>
        </w:tc>
        <w:tc>
          <w:tcPr>
            <w:tcW w:w="3457"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p>
        </w:tc>
      </w:tr>
      <w:tr w:rsidR="00244C30" w:rsidRPr="00882A9A" w:rsidTr="00244C30">
        <w:trPr>
          <w:jc w:val="center"/>
        </w:trPr>
        <w:tc>
          <w:tcPr>
            <w:tcW w:w="2737" w:type="dxa"/>
            <w:vMerge/>
            <w:tcBorders>
              <w:left w:val="single" w:sz="4" w:space="0" w:color="auto"/>
              <w:right w:val="single" w:sz="4" w:space="0" w:color="auto"/>
            </w:tcBorders>
            <w:vAlign w:val="center"/>
          </w:tcPr>
          <w:p w:rsidR="00244C30" w:rsidRPr="00882A9A" w:rsidRDefault="00244C3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3% Intensity</w:t>
            </w:r>
          </w:p>
        </w:tc>
        <w:tc>
          <w:tcPr>
            <w:tcW w:w="83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0x04</w:t>
            </w:r>
          </w:p>
        </w:tc>
        <w:tc>
          <w:tcPr>
            <w:tcW w:w="3457"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p>
        </w:tc>
      </w:tr>
      <w:tr w:rsidR="00244C30" w:rsidRPr="00882A9A" w:rsidTr="00244C30">
        <w:trPr>
          <w:jc w:val="center"/>
        </w:trPr>
        <w:tc>
          <w:tcPr>
            <w:tcW w:w="2737" w:type="dxa"/>
            <w:vMerge/>
            <w:tcBorders>
              <w:left w:val="single" w:sz="4" w:space="0" w:color="auto"/>
              <w:right w:val="single" w:sz="4" w:space="0" w:color="auto"/>
            </w:tcBorders>
            <w:vAlign w:val="center"/>
          </w:tcPr>
          <w:p w:rsidR="00244C30" w:rsidRPr="00882A9A" w:rsidRDefault="00244C3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cont.</w:t>
            </w:r>
          </w:p>
        </w:tc>
        <w:tc>
          <w:tcPr>
            <w:tcW w:w="83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w:t>
            </w:r>
          </w:p>
        </w:tc>
        <w:tc>
          <w:tcPr>
            <w:tcW w:w="3457"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p>
        </w:tc>
      </w:tr>
      <w:tr w:rsidR="00244C30" w:rsidRPr="00882A9A" w:rsidTr="00244C30">
        <w:trPr>
          <w:jc w:val="center"/>
        </w:trPr>
        <w:tc>
          <w:tcPr>
            <w:tcW w:w="2737" w:type="dxa"/>
            <w:vMerge/>
            <w:tcBorders>
              <w:left w:val="single" w:sz="4" w:space="0" w:color="auto"/>
              <w:right w:val="single" w:sz="4" w:space="0" w:color="auto"/>
            </w:tcBorders>
            <w:vAlign w:val="center"/>
          </w:tcPr>
          <w:p w:rsidR="00244C30" w:rsidRPr="00882A9A" w:rsidRDefault="00244C3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100% Intensity</w:t>
            </w:r>
          </w:p>
        </w:tc>
        <w:tc>
          <w:tcPr>
            <w:tcW w:w="835"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r>
              <w:rPr>
                <w:rFonts w:cs="Arial"/>
              </w:rPr>
              <w:t>0x65</w:t>
            </w:r>
          </w:p>
        </w:tc>
        <w:tc>
          <w:tcPr>
            <w:tcW w:w="3457"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p>
        </w:tc>
      </w:tr>
      <w:tr w:rsidR="00244C30" w:rsidRPr="00882A9A" w:rsidTr="00244C30">
        <w:trPr>
          <w:jc w:val="center"/>
        </w:trPr>
        <w:tc>
          <w:tcPr>
            <w:tcW w:w="2737" w:type="dxa"/>
            <w:vMerge/>
            <w:tcBorders>
              <w:left w:val="single" w:sz="4" w:space="0" w:color="auto"/>
              <w:bottom w:val="single" w:sz="4" w:space="0" w:color="auto"/>
              <w:right w:val="single" w:sz="4" w:space="0" w:color="auto"/>
            </w:tcBorders>
            <w:vAlign w:val="center"/>
          </w:tcPr>
          <w:p w:rsidR="00244C30" w:rsidRPr="00882A9A" w:rsidRDefault="00244C3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Ambient Lighting Turn ON</w:t>
            </w:r>
          </w:p>
        </w:tc>
        <w:tc>
          <w:tcPr>
            <w:tcW w:w="835"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0x66</w:t>
            </w:r>
          </w:p>
        </w:tc>
        <w:tc>
          <w:tcPr>
            <w:tcW w:w="3457" w:type="dxa"/>
            <w:tcBorders>
              <w:top w:val="single" w:sz="4" w:space="0" w:color="auto"/>
              <w:left w:val="single" w:sz="4" w:space="0" w:color="auto"/>
              <w:bottom w:val="single" w:sz="4" w:space="0" w:color="auto"/>
              <w:right w:val="single" w:sz="4" w:space="0" w:color="auto"/>
            </w:tcBorders>
          </w:tcPr>
          <w:p w:rsidR="00244C30" w:rsidRPr="00882A9A" w:rsidRDefault="00244C30">
            <w:pPr>
              <w:spacing w:line="276" w:lineRule="auto"/>
              <w:rPr>
                <w:rFonts w:cs="Arial"/>
              </w:rPr>
            </w:pPr>
          </w:p>
        </w:tc>
      </w:tr>
    </w:tbl>
    <w:p w:rsidR="00244C30" w:rsidRPr="00882A9A" w:rsidRDefault="00244C30">
      <w:pPr>
        <w:rPr>
          <w:rFonts w:cs="Arial"/>
        </w:rPr>
      </w:pPr>
    </w:p>
    <w:p w:rsidR="00244C30" w:rsidRDefault="00244C30">
      <w:pPr>
        <w:spacing w:after="200" w:line="276" w:lineRule="auto"/>
      </w:pPr>
      <w:r>
        <w:br w:type="page"/>
      </w:r>
    </w:p>
    <w:p w:rsidR="00244C30" w:rsidRDefault="00244C30" w:rsidP="00244C30">
      <w:pPr>
        <w:pStyle w:val="Heading3"/>
      </w:pPr>
      <w:bookmarkStart w:id="977" w:name="_Toc35508963"/>
      <w:r w:rsidRPr="00B9479B">
        <w:lastRenderedPageBreak/>
        <w:t>VSv2-IIR-REQ-192192/A-Ambient Lighting Settings Client_Rx - Variant 2</w:t>
      </w:r>
      <w:bookmarkEnd w:id="977"/>
    </w:p>
    <w:p w:rsidR="00244C30" w:rsidRDefault="00244C30" w:rsidP="00244C30">
      <w:pPr>
        <w:pStyle w:val="Heading4"/>
      </w:pPr>
      <w:r w:rsidRPr="00B9479B">
        <w:t>MD-REQ-192193/C-LightAmbColor_No_Actl - Variant 2</w:t>
      </w:r>
    </w:p>
    <w:p w:rsidR="00244C30" w:rsidRPr="00267124" w:rsidRDefault="00244C30">
      <w:pPr>
        <w:rPr>
          <w:rFonts w:cs="Arial"/>
        </w:rPr>
      </w:pPr>
      <w:r w:rsidRPr="00267124">
        <w:rPr>
          <w:rFonts w:cs="Arial"/>
          <w:b/>
        </w:rPr>
        <w:t>Message Type</w:t>
      </w:r>
      <w:r w:rsidRPr="00267124">
        <w:rPr>
          <w:rFonts w:cs="Arial"/>
        </w:rPr>
        <w:t>:  Status</w:t>
      </w:r>
    </w:p>
    <w:p w:rsidR="00244C30" w:rsidRPr="00267124" w:rsidRDefault="00244C30">
      <w:pPr>
        <w:rPr>
          <w:rFonts w:cs="Arial"/>
        </w:rPr>
      </w:pPr>
    </w:p>
    <w:p w:rsidR="00244C30" w:rsidRPr="00267124" w:rsidRDefault="00244C30">
      <w:pPr>
        <w:rPr>
          <w:rFonts w:cs="Arial"/>
        </w:rPr>
      </w:pPr>
      <w:r w:rsidRPr="00267124">
        <w:rPr>
          <w:rFonts w:cs="Arial"/>
        </w:rPr>
        <w:t>This signal gives status of ambient lighting color</w:t>
      </w:r>
      <w:r>
        <w:rPr>
          <w:rFonts w:cs="Arial"/>
        </w:rPr>
        <w:t xml:space="preserve"> (variant 2)</w:t>
      </w:r>
      <w:r w:rsidRPr="00267124">
        <w:rPr>
          <w:rFonts w:cs="Arial"/>
        </w:rPr>
        <w:t xml:space="preserve"> status.</w:t>
      </w:r>
    </w:p>
    <w:p w:rsidR="00244C30" w:rsidRPr="00267124"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1831"/>
        <w:gridCol w:w="1049"/>
        <w:gridCol w:w="3907"/>
      </w:tblGrid>
      <w:tr w:rsidR="00244C30" w:rsidRPr="00267124" w:rsidTr="00244C30">
        <w:trPr>
          <w:jc w:val="center"/>
        </w:trPr>
        <w:tc>
          <w:tcPr>
            <w:tcW w:w="2827" w:type="dxa"/>
            <w:tcBorders>
              <w:top w:val="single" w:sz="4" w:space="0" w:color="auto"/>
              <w:left w:val="single" w:sz="4" w:space="0" w:color="auto"/>
              <w:bottom w:val="single" w:sz="4" w:space="0" w:color="auto"/>
              <w:right w:val="single" w:sz="4" w:space="0" w:color="auto"/>
            </w:tcBorders>
            <w:hideMark/>
          </w:tcPr>
          <w:p w:rsidR="00244C30" w:rsidRPr="00267124" w:rsidRDefault="00244C30">
            <w:pPr>
              <w:spacing w:line="276" w:lineRule="auto"/>
              <w:rPr>
                <w:rFonts w:cs="Arial"/>
                <w:b/>
              </w:rPr>
            </w:pPr>
            <w:r w:rsidRPr="00267124">
              <w:rPr>
                <w:rFonts w:cs="Arial"/>
                <w:b/>
              </w:rPr>
              <w:t>Logical Signal Name</w:t>
            </w:r>
          </w:p>
        </w:tc>
        <w:tc>
          <w:tcPr>
            <w:tcW w:w="1831" w:type="dxa"/>
            <w:tcBorders>
              <w:top w:val="single" w:sz="4" w:space="0" w:color="auto"/>
              <w:left w:val="single" w:sz="4" w:space="0" w:color="auto"/>
              <w:bottom w:val="single" w:sz="4" w:space="0" w:color="auto"/>
              <w:right w:val="single" w:sz="4" w:space="0" w:color="auto"/>
            </w:tcBorders>
            <w:hideMark/>
          </w:tcPr>
          <w:p w:rsidR="00244C30" w:rsidRPr="00267124" w:rsidRDefault="00244C30">
            <w:pPr>
              <w:spacing w:line="276" w:lineRule="auto"/>
              <w:rPr>
                <w:rFonts w:cs="Arial"/>
                <w:b/>
              </w:rPr>
            </w:pPr>
            <w:r w:rsidRPr="00267124">
              <w:rPr>
                <w:rFonts w:cs="Arial"/>
                <w:b/>
              </w:rPr>
              <w:t>Literals</w:t>
            </w:r>
          </w:p>
        </w:tc>
        <w:tc>
          <w:tcPr>
            <w:tcW w:w="1049" w:type="dxa"/>
            <w:tcBorders>
              <w:top w:val="single" w:sz="4" w:space="0" w:color="auto"/>
              <w:left w:val="single" w:sz="4" w:space="0" w:color="auto"/>
              <w:bottom w:val="single" w:sz="4" w:space="0" w:color="auto"/>
              <w:right w:val="single" w:sz="4" w:space="0" w:color="auto"/>
            </w:tcBorders>
            <w:hideMark/>
          </w:tcPr>
          <w:p w:rsidR="00244C30" w:rsidRPr="00267124" w:rsidRDefault="00244C30">
            <w:pPr>
              <w:spacing w:line="276" w:lineRule="auto"/>
              <w:rPr>
                <w:rFonts w:cs="Arial"/>
                <w:b/>
              </w:rPr>
            </w:pPr>
            <w:r w:rsidRPr="00267124">
              <w:rPr>
                <w:rFonts w:cs="Arial"/>
                <w:b/>
              </w:rPr>
              <w:t>Value</w:t>
            </w:r>
          </w:p>
        </w:tc>
        <w:tc>
          <w:tcPr>
            <w:tcW w:w="3907" w:type="dxa"/>
            <w:tcBorders>
              <w:top w:val="single" w:sz="4" w:space="0" w:color="auto"/>
              <w:left w:val="single" w:sz="4" w:space="0" w:color="auto"/>
              <w:bottom w:val="single" w:sz="4" w:space="0" w:color="auto"/>
              <w:right w:val="single" w:sz="4" w:space="0" w:color="auto"/>
            </w:tcBorders>
            <w:hideMark/>
          </w:tcPr>
          <w:p w:rsidR="00244C30" w:rsidRPr="00267124" w:rsidRDefault="00244C30">
            <w:pPr>
              <w:spacing w:line="276" w:lineRule="auto"/>
              <w:rPr>
                <w:rFonts w:cs="Arial"/>
                <w:b/>
              </w:rPr>
            </w:pPr>
            <w:r w:rsidRPr="00267124">
              <w:rPr>
                <w:rFonts w:cs="Arial"/>
                <w:b/>
              </w:rPr>
              <w:t>Description</w:t>
            </w:r>
          </w:p>
        </w:tc>
      </w:tr>
      <w:tr w:rsidR="00244C30" w:rsidRPr="00267124" w:rsidTr="00244C30">
        <w:trPr>
          <w:jc w:val="center"/>
        </w:trPr>
        <w:tc>
          <w:tcPr>
            <w:tcW w:w="2827" w:type="dxa"/>
            <w:vMerge w:val="restart"/>
            <w:tcBorders>
              <w:top w:val="single" w:sz="4" w:space="0" w:color="auto"/>
              <w:left w:val="single" w:sz="4" w:space="0" w:color="auto"/>
              <w:right w:val="single" w:sz="4" w:space="0" w:color="auto"/>
            </w:tcBorders>
          </w:tcPr>
          <w:p w:rsidR="00244C30" w:rsidRPr="00267124" w:rsidRDefault="00244C30">
            <w:pPr>
              <w:widowControl w:val="0"/>
              <w:tabs>
                <w:tab w:val="left" w:pos="720"/>
              </w:tabs>
              <w:spacing w:line="276" w:lineRule="auto"/>
              <w:rPr>
                <w:rFonts w:cs="Arial"/>
              </w:rPr>
            </w:pPr>
            <w:r>
              <w:rPr>
                <w:rFonts w:cs="Arial"/>
              </w:rPr>
              <w:t>LightAmbColor_No_Actl – Variant 2</w:t>
            </w:r>
          </w:p>
          <w:p w:rsidR="00244C30" w:rsidRPr="00267124" w:rsidRDefault="00244C30">
            <w:pPr>
              <w:spacing w:line="276" w:lineRule="auto"/>
              <w:rPr>
                <w:rFonts w:cs="Arial"/>
              </w:rPr>
            </w:pPr>
          </w:p>
        </w:tc>
        <w:tc>
          <w:tcPr>
            <w:tcW w:w="1831"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Inactive</w:t>
            </w:r>
          </w:p>
        </w:tc>
        <w:tc>
          <w:tcPr>
            <w:tcW w:w="1049"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0x00</w:t>
            </w:r>
          </w:p>
        </w:tc>
        <w:tc>
          <w:tcPr>
            <w:tcW w:w="3907" w:type="dxa"/>
            <w:tcBorders>
              <w:top w:val="single" w:sz="4" w:space="0" w:color="auto"/>
              <w:left w:val="single" w:sz="4" w:space="0" w:color="auto"/>
              <w:bottom w:val="single" w:sz="4" w:space="0" w:color="auto"/>
              <w:right w:val="single" w:sz="4" w:space="0" w:color="auto"/>
            </w:tcBorders>
            <w:vAlign w:val="center"/>
          </w:tcPr>
          <w:p w:rsidR="00244C30" w:rsidRPr="00267124" w:rsidRDefault="00244C30">
            <w:pPr>
              <w:autoSpaceDE w:val="0"/>
              <w:autoSpaceDN w:val="0"/>
              <w:adjustRightInd w:val="0"/>
              <w:spacing w:line="276" w:lineRule="auto"/>
              <w:rPr>
                <w:rFonts w:cs="Arial"/>
              </w:rPr>
            </w:pPr>
          </w:p>
        </w:tc>
      </w:tr>
      <w:tr w:rsidR="00244C30" w:rsidRPr="00267124" w:rsidTr="00244C30">
        <w:trPr>
          <w:jc w:val="center"/>
        </w:trPr>
        <w:tc>
          <w:tcPr>
            <w:tcW w:w="2827" w:type="dxa"/>
            <w:vMerge/>
            <w:tcBorders>
              <w:left w:val="single" w:sz="4" w:space="0" w:color="auto"/>
              <w:right w:val="single" w:sz="4" w:space="0" w:color="auto"/>
            </w:tcBorders>
            <w:vAlign w:val="center"/>
            <w:hideMark/>
          </w:tcPr>
          <w:p w:rsidR="00244C30" w:rsidRPr="00267124" w:rsidRDefault="00244C3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Color ID1</w:t>
            </w:r>
          </w:p>
        </w:tc>
        <w:tc>
          <w:tcPr>
            <w:tcW w:w="1049"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0x01</w:t>
            </w:r>
          </w:p>
        </w:tc>
        <w:tc>
          <w:tcPr>
            <w:tcW w:w="3907"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p>
        </w:tc>
      </w:tr>
      <w:tr w:rsidR="00244C30" w:rsidRPr="00267124" w:rsidTr="00244C30">
        <w:trPr>
          <w:jc w:val="center"/>
        </w:trPr>
        <w:tc>
          <w:tcPr>
            <w:tcW w:w="2827" w:type="dxa"/>
            <w:vMerge/>
            <w:tcBorders>
              <w:left w:val="single" w:sz="4" w:space="0" w:color="auto"/>
              <w:right w:val="single" w:sz="4" w:space="0" w:color="auto"/>
            </w:tcBorders>
            <w:vAlign w:val="center"/>
            <w:hideMark/>
          </w:tcPr>
          <w:p w:rsidR="00244C30" w:rsidRPr="00267124" w:rsidRDefault="00244C3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Color ID2</w:t>
            </w:r>
          </w:p>
        </w:tc>
        <w:tc>
          <w:tcPr>
            <w:tcW w:w="1049"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0x02</w:t>
            </w:r>
          </w:p>
        </w:tc>
        <w:tc>
          <w:tcPr>
            <w:tcW w:w="3907"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p>
        </w:tc>
      </w:tr>
      <w:tr w:rsidR="00244C30" w:rsidRPr="00267124" w:rsidTr="00244C30">
        <w:trPr>
          <w:jc w:val="center"/>
        </w:trPr>
        <w:tc>
          <w:tcPr>
            <w:tcW w:w="2827" w:type="dxa"/>
            <w:vMerge/>
            <w:tcBorders>
              <w:left w:val="single" w:sz="4" w:space="0" w:color="auto"/>
              <w:right w:val="single" w:sz="4" w:space="0" w:color="auto"/>
            </w:tcBorders>
            <w:vAlign w:val="center"/>
            <w:hideMark/>
          </w:tcPr>
          <w:p w:rsidR="00244C30" w:rsidRPr="00267124" w:rsidRDefault="00244C3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Color ID3</w:t>
            </w:r>
          </w:p>
        </w:tc>
        <w:tc>
          <w:tcPr>
            <w:tcW w:w="1049"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0x03</w:t>
            </w:r>
          </w:p>
        </w:tc>
        <w:tc>
          <w:tcPr>
            <w:tcW w:w="3907"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p>
        </w:tc>
      </w:tr>
      <w:tr w:rsidR="00244C30" w:rsidRPr="00267124" w:rsidTr="00244C30">
        <w:trPr>
          <w:jc w:val="center"/>
        </w:trPr>
        <w:tc>
          <w:tcPr>
            <w:tcW w:w="2827" w:type="dxa"/>
            <w:vMerge/>
            <w:tcBorders>
              <w:left w:val="single" w:sz="4" w:space="0" w:color="auto"/>
              <w:right w:val="single" w:sz="4" w:space="0" w:color="auto"/>
            </w:tcBorders>
            <w:vAlign w:val="center"/>
          </w:tcPr>
          <w:p w:rsidR="00244C30" w:rsidRPr="00267124" w:rsidRDefault="00244C3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Cont.</w:t>
            </w:r>
          </w:p>
        </w:tc>
        <w:tc>
          <w:tcPr>
            <w:tcW w:w="1049"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0x04 – 0xFF</w:t>
            </w:r>
          </w:p>
        </w:tc>
        <w:tc>
          <w:tcPr>
            <w:tcW w:w="3907"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Reference separate document with the ambient light Colors and Color ID’s used</w:t>
            </w:r>
          </w:p>
        </w:tc>
      </w:tr>
    </w:tbl>
    <w:p w:rsidR="00244C30" w:rsidRPr="00267124" w:rsidRDefault="00244C30">
      <w:pPr>
        <w:rPr>
          <w:rFonts w:cs="Arial"/>
        </w:rPr>
      </w:pPr>
    </w:p>
    <w:p w:rsidR="00244C30" w:rsidRDefault="00244C30" w:rsidP="00244C30">
      <w:pPr>
        <w:pStyle w:val="Heading4"/>
      </w:pPr>
      <w:r w:rsidRPr="00B9479B">
        <w:t>MD-REQ-192194/C-LightAmbIntsty_No_Actl - Variant 2</w:t>
      </w:r>
    </w:p>
    <w:p w:rsidR="00244C30" w:rsidRPr="00B45124" w:rsidRDefault="00244C30">
      <w:pPr>
        <w:rPr>
          <w:rFonts w:cs="Arial"/>
        </w:rPr>
      </w:pPr>
      <w:r w:rsidRPr="00B45124">
        <w:rPr>
          <w:rFonts w:cs="Arial"/>
          <w:b/>
        </w:rPr>
        <w:t>Message Type</w:t>
      </w:r>
      <w:r w:rsidRPr="00B45124">
        <w:rPr>
          <w:rFonts w:cs="Arial"/>
        </w:rPr>
        <w:t>:  Status</w:t>
      </w:r>
    </w:p>
    <w:p w:rsidR="00244C30" w:rsidRPr="00B45124" w:rsidRDefault="00244C30">
      <w:pPr>
        <w:rPr>
          <w:rFonts w:cs="Arial"/>
        </w:rPr>
      </w:pPr>
    </w:p>
    <w:p w:rsidR="00244C30" w:rsidRPr="00B45124" w:rsidRDefault="00244C30">
      <w:pPr>
        <w:rPr>
          <w:rFonts w:cs="Arial"/>
        </w:rPr>
      </w:pPr>
      <w:r w:rsidRPr="00B45124">
        <w:rPr>
          <w:rFonts w:cs="Arial"/>
        </w:rPr>
        <w:t>This signal gives the status of Ambient Lighting Intensity.</w:t>
      </w:r>
    </w:p>
    <w:p w:rsidR="00244C30" w:rsidRPr="00B45124"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3690"/>
        <w:gridCol w:w="900"/>
        <w:gridCol w:w="2377"/>
      </w:tblGrid>
      <w:tr w:rsidR="00244C30" w:rsidRPr="00B45124" w:rsidTr="00244C30">
        <w:trPr>
          <w:jc w:val="center"/>
        </w:trPr>
        <w:tc>
          <w:tcPr>
            <w:tcW w:w="2647" w:type="dxa"/>
            <w:tcBorders>
              <w:top w:val="single" w:sz="4" w:space="0" w:color="auto"/>
              <w:left w:val="single" w:sz="4" w:space="0" w:color="auto"/>
              <w:bottom w:val="single" w:sz="4" w:space="0" w:color="auto"/>
              <w:right w:val="single" w:sz="4" w:space="0" w:color="auto"/>
            </w:tcBorders>
            <w:hideMark/>
          </w:tcPr>
          <w:p w:rsidR="00244C30" w:rsidRPr="00B45124" w:rsidRDefault="00244C30">
            <w:pPr>
              <w:spacing w:line="276" w:lineRule="auto"/>
              <w:rPr>
                <w:rFonts w:cs="Arial"/>
                <w:b/>
              </w:rPr>
            </w:pPr>
            <w:r w:rsidRPr="00B45124">
              <w:rPr>
                <w:rFonts w:cs="Arial"/>
                <w:b/>
              </w:rPr>
              <w:t>Logical Signal Name</w:t>
            </w:r>
          </w:p>
        </w:tc>
        <w:tc>
          <w:tcPr>
            <w:tcW w:w="3690" w:type="dxa"/>
            <w:tcBorders>
              <w:top w:val="single" w:sz="4" w:space="0" w:color="auto"/>
              <w:left w:val="single" w:sz="4" w:space="0" w:color="auto"/>
              <w:bottom w:val="single" w:sz="4" w:space="0" w:color="auto"/>
              <w:right w:val="single" w:sz="4" w:space="0" w:color="auto"/>
            </w:tcBorders>
            <w:hideMark/>
          </w:tcPr>
          <w:p w:rsidR="00244C30" w:rsidRPr="00B45124" w:rsidRDefault="00244C30">
            <w:pPr>
              <w:spacing w:line="276" w:lineRule="auto"/>
              <w:rPr>
                <w:rFonts w:cs="Arial"/>
                <w:b/>
              </w:rPr>
            </w:pPr>
            <w:r w:rsidRPr="00B4512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B45124" w:rsidRDefault="00244C30">
            <w:pPr>
              <w:spacing w:line="276" w:lineRule="auto"/>
              <w:rPr>
                <w:rFonts w:cs="Arial"/>
                <w:b/>
              </w:rPr>
            </w:pPr>
            <w:r w:rsidRPr="00B45124">
              <w:rPr>
                <w:rFonts w:cs="Arial"/>
                <w:b/>
              </w:rPr>
              <w:t>Value</w:t>
            </w:r>
          </w:p>
        </w:tc>
        <w:tc>
          <w:tcPr>
            <w:tcW w:w="2377" w:type="dxa"/>
            <w:tcBorders>
              <w:top w:val="single" w:sz="4" w:space="0" w:color="auto"/>
              <w:left w:val="single" w:sz="4" w:space="0" w:color="auto"/>
              <w:bottom w:val="single" w:sz="4" w:space="0" w:color="auto"/>
              <w:right w:val="single" w:sz="4" w:space="0" w:color="auto"/>
            </w:tcBorders>
            <w:hideMark/>
          </w:tcPr>
          <w:p w:rsidR="00244C30" w:rsidRPr="00B45124" w:rsidRDefault="00244C30">
            <w:pPr>
              <w:spacing w:line="276" w:lineRule="auto"/>
              <w:rPr>
                <w:rFonts w:cs="Arial"/>
                <w:b/>
              </w:rPr>
            </w:pPr>
            <w:r w:rsidRPr="00B45124">
              <w:rPr>
                <w:rFonts w:cs="Arial"/>
                <w:b/>
              </w:rPr>
              <w:t>Description</w:t>
            </w:r>
          </w:p>
        </w:tc>
      </w:tr>
      <w:tr w:rsidR="00244C30" w:rsidRPr="00B45124" w:rsidTr="00244C30">
        <w:trPr>
          <w:jc w:val="center"/>
        </w:trPr>
        <w:tc>
          <w:tcPr>
            <w:tcW w:w="2647" w:type="dxa"/>
            <w:vMerge w:val="restart"/>
            <w:tcBorders>
              <w:top w:val="single" w:sz="4" w:space="0" w:color="auto"/>
              <w:left w:val="single" w:sz="4" w:space="0" w:color="auto"/>
              <w:right w:val="single" w:sz="4" w:space="0" w:color="auto"/>
            </w:tcBorders>
          </w:tcPr>
          <w:p w:rsidR="00244C30" w:rsidRPr="00B45124" w:rsidRDefault="00244C30">
            <w:pPr>
              <w:spacing w:line="276" w:lineRule="auto"/>
              <w:rPr>
                <w:rFonts w:cs="Arial"/>
              </w:rPr>
            </w:pPr>
            <w:r>
              <w:rPr>
                <w:rFonts w:cs="Arial"/>
              </w:rPr>
              <w:t>LightAmbIntsty_No_Actl – Variant 2</w:t>
            </w:r>
          </w:p>
        </w:tc>
        <w:tc>
          <w:tcPr>
            <w:tcW w:w="369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0% Intensity / Ambient Lighting OFF</w:t>
            </w:r>
          </w:p>
        </w:tc>
        <w:tc>
          <w:tcPr>
            <w:tcW w:w="90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0x00</w:t>
            </w:r>
          </w:p>
        </w:tc>
        <w:tc>
          <w:tcPr>
            <w:tcW w:w="2377" w:type="dxa"/>
            <w:tcBorders>
              <w:top w:val="single" w:sz="4" w:space="0" w:color="auto"/>
              <w:left w:val="single" w:sz="4" w:space="0" w:color="auto"/>
              <w:bottom w:val="single" w:sz="4" w:space="0" w:color="auto"/>
              <w:right w:val="single" w:sz="4" w:space="0" w:color="auto"/>
            </w:tcBorders>
            <w:vAlign w:val="center"/>
          </w:tcPr>
          <w:p w:rsidR="00244C30" w:rsidRPr="00B45124" w:rsidRDefault="00244C30">
            <w:pPr>
              <w:autoSpaceDE w:val="0"/>
              <w:autoSpaceDN w:val="0"/>
              <w:adjustRightInd w:val="0"/>
              <w:spacing w:line="276" w:lineRule="auto"/>
              <w:rPr>
                <w:rFonts w:cs="Arial"/>
              </w:rPr>
            </w:pPr>
          </w:p>
        </w:tc>
      </w:tr>
      <w:tr w:rsidR="00244C30" w:rsidRPr="00B45124" w:rsidTr="00244C30">
        <w:trPr>
          <w:jc w:val="center"/>
        </w:trPr>
        <w:tc>
          <w:tcPr>
            <w:tcW w:w="2647" w:type="dxa"/>
            <w:vMerge/>
            <w:tcBorders>
              <w:left w:val="single" w:sz="4" w:space="0" w:color="auto"/>
              <w:right w:val="single" w:sz="4" w:space="0" w:color="auto"/>
            </w:tcBorders>
            <w:vAlign w:val="center"/>
          </w:tcPr>
          <w:p w:rsidR="00244C30" w:rsidRPr="00B45124" w:rsidRDefault="00244C3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1% Intensity / Ambient Lighting ON</w:t>
            </w:r>
          </w:p>
        </w:tc>
        <w:tc>
          <w:tcPr>
            <w:tcW w:w="90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0x01</w:t>
            </w:r>
          </w:p>
        </w:tc>
        <w:tc>
          <w:tcPr>
            <w:tcW w:w="2377"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p>
        </w:tc>
      </w:tr>
      <w:tr w:rsidR="00244C30" w:rsidRPr="00B45124" w:rsidTr="00244C30">
        <w:trPr>
          <w:jc w:val="center"/>
        </w:trPr>
        <w:tc>
          <w:tcPr>
            <w:tcW w:w="2647" w:type="dxa"/>
            <w:vMerge/>
            <w:tcBorders>
              <w:left w:val="single" w:sz="4" w:space="0" w:color="auto"/>
              <w:right w:val="single" w:sz="4" w:space="0" w:color="auto"/>
            </w:tcBorders>
            <w:vAlign w:val="center"/>
          </w:tcPr>
          <w:p w:rsidR="00244C30" w:rsidRPr="00B45124" w:rsidRDefault="00244C3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2% Intensity / Ambient Lighting ON</w:t>
            </w:r>
          </w:p>
        </w:tc>
        <w:tc>
          <w:tcPr>
            <w:tcW w:w="90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0x02</w:t>
            </w:r>
          </w:p>
        </w:tc>
        <w:tc>
          <w:tcPr>
            <w:tcW w:w="2377"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p>
        </w:tc>
      </w:tr>
      <w:tr w:rsidR="00244C30" w:rsidRPr="00B45124" w:rsidTr="00244C30">
        <w:trPr>
          <w:jc w:val="center"/>
        </w:trPr>
        <w:tc>
          <w:tcPr>
            <w:tcW w:w="2647" w:type="dxa"/>
            <w:vMerge/>
            <w:tcBorders>
              <w:left w:val="single" w:sz="4" w:space="0" w:color="auto"/>
              <w:right w:val="single" w:sz="4" w:space="0" w:color="auto"/>
            </w:tcBorders>
            <w:vAlign w:val="center"/>
          </w:tcPr>
          <w:p w:rsidR="00244C30" w:rsidRPr="00B45124" w:rsidRDefault="00244C3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3% Intensity / Ambient Lighting ON</w:t>
            </w:r>
          </w:p>
        </w:tc>
        <w:tc>
          <w:tcPr>
            <w:tcW w:w="90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0x03</w:t>
            </w:r>
          </w:p>
        </w:tc>
        <w:tc>
          <w:tcPr>
            <w:tcW w:w="2377"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p>
        </w:tc>
      </w:tr>
      <w:tr w:rsidR="00244C30" w:rsidRPr="00B45124" w:rsidTr="00244C30">
        <w:trPr>
          <w:jc w:val="center"/>
        </w:trPr>
        <w:tc>
          <w:tcPr>
            <w:tcW w:w="2647" w:type="dxa"/>
            <w:vMerge/>
            <w:tcBorders>
              <w:left w:val="single" w:sz="4" w:space="0" w:color="auto"/>
              <w:right w:val="single" w:sz="4" w:space="0" w:color="auto"/>
            </w:tcBorders>
            <w:vAlign w:val="center"/>
          </w:tcPr>
          <w:p w:rsidR="00244C30" w:rsidRPr="00B45124" w:rsidRDefault="00244C3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p>
        </w:tc>
        <w:tc>
          <w:tcPr>
            <w:tcW w:w="2377"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p>
        </w:tc>
      </w:tr>
      <w:tr w:rsidR="00244C30" w:rsidRPr="00B45124" w:rsidTr="00244C30">
        <w:trPr>
          <w:jc w:val="center"/>
        </w:trPr>
        <w:tc>
          <w:tcPr>
            <w:tcW w:w="2647" w:type="dxa"/>
            <w:vMerge/>
            <w:tcBorders>
              <w:left w:val="single" w:sz="4" w:space="0" w:color="auto"/>
              <w:bottom w:val="single" w:sz="4" w:space="0" w:color="auto"/>
              <w:right w:val="single" w:sz="4" w:space="0" w:color="auto"/>
            </w:tcBorders>
            <w:vAlign w:val="center"/>
          </w:tcPr>
          <w:p w:rsidR="00244C30" w:rsidRPr="00B45124" w:rsidRDefault="00244C3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100% Intensity / Ambient Lighting ON</w:t>
            </w:r>
          </w:p>
        </w:tc>
        <w:tc>
          <w:tcPr>
            <w:tcW w:w="900"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r>
              <w:rPr>
                <w:rFonts w:cs="Arial"/>
              </w:rPr>
              <w:t>0x64</w:t>
            </w:r>
          </w:p>
        </w:tc>
        <w:tc>
          <w:tcPr>
            <w:tcW w:w="2377" w:type="dxa"/>
            <w:tcBorders>
              <w:top w:val="single" w:sz="4" w:space="0" w:color="auto"/>
              <w:left w:val="single" w:sz="4" w:space="0" w:color="auto"/>
              <w:bottom w:val="single" w:sz="4" w:space="0" w:color="auto"/>
              <w:right w:val="single" w:sz="4" w:space="0" w:color="auto"/>
            </w:tcBorders>
          </w:tcPr>
          <w:p w:rsidR="00244C30" w:rsidRPr="00B45124" w:rsidRDefault="00244C30">
            <w:pPr>
              <w:spacing w:line="276" w:lineRule="auto"/>
              <w:rPr>
                <w:rFonts w:cs="Arial"/>
              </w:rPr>
            </w:pPr>
          </w:p>
        </w:tc>
      </w:tr>
    </w:tbl>
    <w:p w:rsidR="00244C30" w:rsidRPr="00B45124" w:rsidRDefault="00244C30">
      <w:pPr>
        <w:rPr>
          <w:rFonts w:cs="Arial"/>
        </w:rPr>
      </w:pPr>
    </w:p>
    <w:p w:rsidR="00244C30" w:rsidRDefault="00244C30">
      <w:pPr>
        <w:spacing w:after="200" w:line="276" w:lineRule="auto"/>
      </w:pPr>
      <w:r>
        <w:br w:type="page"/>
      </w:r>
    </w:p>
    <w:p w:rsidR="00244C30" w:rsidRDefault="00244C30" w:rsidP="00244C30">
      <w:pPr>
        <w:pStyle w:val="Heading3"/>
      </w:pPr>
      <w:bookmarkStart w:id="978" w:name="_Toc35508964"/>
      <w:r>
        <w:lastRenderedPageBreak/>
        <w:t>Use Cases</w:t>
      </w:r>
      <w:bookmarkEnd w:id="978"/>
    </w:p>
    <w:p w:rsidR="00244C30" w:rsidRDefault="00244C30" w:rsidP="00244C30">
      <w:pPr>
        <w:pStyle w:val="Heading4"/>
      </w:pPr>
      <w:r>
        <w:t>VS-UC-REQ-192241/A-Changing Ambient Lighting Color</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44C30" w:rsidTr="00244C3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Vehicle Occupant</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 xml:space="preserve">Ambient Lighting is turned ON </w:t>
            </w:r>
          </w:p>
          <w:p w:rsidR="00244C30" w:rsidRDefault="00244C30">
            <w:pPr>
              <w:spacing w:line="276" w:lineRule="auto"/>
            </w:pPr>
            <w:r>
              <w:t>Infotainment System is powered ON</w:t>
            </w:r>
          </w:p>
          <w:p w:rsidR="00244C30" w:rsidRDefault="00244C30">
            <w:pPr>
              <w:spacing w:line="276" w:lineRule="auto"/>
            </w:pPr>
            <w:r>
              <w:t>Color X is active in the vehicle</w:t>
            </w:r>
          </w:p>
          <w:p w:rsidR="00244C30" w:rsidRDefault="00244C30">
            <w:pPr>
              <w:spacing w:line="276" w:lineRule="auto"/>
            </w:pPr>
            <w:r>
              <w:t>Intensity Y is active in the vehicle</w:t>
            </w:r>
          </w:p>
          <w:p w:rsidR="00244C30" w:rsidRDefault="00244C30">
            <w:pPr>
              <w:spacing w:line="276" w:lineRule="auto"/>
            </w:pPr>
            <w:r>
              <w:t>Ambient Lighting HMI is active</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The user select Color Y via the HMI</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Color Y ambient lighting is turned on in the vehicle</w:t>
            </w:r>
          </w:p>
          <w:p w:rsidR="00244C30" w:rsidRDefault="00244C30">
            <w:pPr>
              <w:spacing w:line="276" w:lineRule="auto"/>
            </w:pPr>
            <w:r>
              <w:t>Ambient lighting remains at Intensity Y in the vehicle</w:t>
            </w:r>
          </w:p>
          <w:p w:rsidR="00244C30" w:rsidRDefault="00244C30">
            <w:pPr>
              <w:spacing w:line="276" w:lineRule="auto"/>
            </w:pPr>
            <w:r>
              <w:t>The HMI shows Color Y active and Intensity Y</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Vehicle Interface, G-HMI</w:t>
            </w:r>
          </w:p>
        </w:tc>
      </w:tr>
    </w:tbl>
    <w:p w:rsidR="00244C30" w:rsidRDefault="00244C30" w:rsidP="00244C30"/>
    <w:p w:rsidR="00244C30" w:rsidRDefault="00244C30" w:rsidP="00244C30">
      <w:pPr>
        <w:pStyle w:val="Heading4"/>
      </w:pPr>
      <w:r>
        <w:t>VS-UC-REQ-192242/A-Changing Ambient Lighting Intensity</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44C30" w:rsidTr="00244C3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44C30" w:rsidRPr="001B762E" w:rsidRDefault="00244C30">
            <w:pPr>
              <w:spacing w:line="276" w:lineRule="auto"/>
              <w:rPr>
                <w:rFonts w:cs="Arial"/>
              </w:rPr>
            </w:pPr>
            <w:r w:rsidRPr="001B762E">
              <w:rPr>
                <w:rFonts w:cs="Arial"/>
              </w:rPr>
              <w:t>Vehicle Occupant</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Pr="001B762E" w:rsidRDefault="00244C30" w:rsidP="00244C30">
            <w:pPr>
              <w:spacing w:line="276" w:lineRule="auto"/>
              <w:rPr>
                <w:rFonts w:cs="Arial"/>
              </w:rPr>
            </w:pPr>
            <w:r w:rsidRPr="001B762E">
              <w:rPr>
                <w:rFonts w:cs="Arial"/>
              </w:rPr>
              <w:t xml:space="preserve">Ambient Lighting is turned ON </w:t>
            </w:r>
          </w:p>
          <w:p w:rsidR="00244C30" w:rsidRPr="001B762E" w:rsidRDefault="00244C30" w:rsidP="00244C30">
            <w:pPr>
              <w:spacing w:line="276" w:lineRule="auto"/>
              <w:rPr>
                <w:rFonts w:cs="Arial"/>
              </w:rPr>
            </w:pPr>
            <w:r w:rsidRPr="001B762E">
              <w:rPr>
                <w:rFonts w:cs="Arial"/>
              </w:rPr>
              <w:t>Infotainment System is powered ON</w:t>
            </w:r>
          </w:p>
          <w:p w:rsidR="00244C30" w:rsidRPr="001B762E" w:rsidRDefault="00244C30" w:rsidP="00244C30">
            <w:pPr>
              <w:spacing w:line="276" w:lineRule="auto"/>
              <w:rPr>
                <w:rFonts w:cs="Arial"/>
              </w:rPr>
            </w:pPr>
            <w:r w:rsidRPr="001B762E">
              <w:rPr>
                <w:rFonts w:cs="Arial"/>
              </w:rPr>
              <w:t>Color X is active in the vehicle</w:t>
            </w:r>
          </w:p>
          <w:p w:rsidR="00244C30" w:rsidRPr="001B762E" w:rsidRDefault="00244C30" w:rsidP="00244C30">
            <w:pPr>
              <w:spacing w:line="276" w:lineRule="auto"/>
              <w:rPr>
                <w:rFonts w:cs="Arial"/>
              </w:rPr>
            </w:pPr>
            <w:r w:rsidRPr="001B762E">
              <w:rPr>
                <w:rFonts w:cs="Arial"/>
              </w:rPr>
              <w:t>Intensity X is active in the vehicle</w:t>
            </w:r>
          </w:p>
          <w:p w:rsidR="00244C30" w:rsidRPr="001B762E" w:rsidRDefault="00244C30" w:rsidP="00244C30">
            <w:pPr>
              <w:spacing w:line="276" w:lineRule="auto"/>
              <w:rPr>
                <w:rFonts w:cs="Arial"/>
              </w:rPr>
            </w:pPr>
            <w:r w:rsidRPr="001B762E">
              <w:rPr>
                <w:rFonts w:cs="Arial"/>
              </w:rPr>
              <w:t>Ambient Lighting HMI is active</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Pr="001B762E" w:rsidRDefault="00244C30">
            <w:pPr>
              <w:spacing w:line="276" w:lineRule="auto"/>
              <w:rPr>
                <w:rFonts w:cs="Arial"/>
              </w:rPr>
            </w:pPr>
            <w:r w:rsidRPr="001B762E">
              <w:rPr>
                <w:rFonts w:cs="Arial"/>
              </w:rPr>
              <w:t>The user select Intensity Y via the HMI</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Pr="001B762E" w:rsidRDefault="00244C30">
            <w:pPr>
              <w:spacing w:line="276" w:lineRule="auto"/>
              <w:rPr>
                <w:rFonts w:cs="Arial"/>
              </w:rPr>
            </w:pPr>
            <w:r w:rsidRPr="001B762E">
              <w:rPr>
                <w:rFonts w:cs="Arial"/>
              </w:rPr>
              <w:t>Intensity Y is active in the vehicle</w:t>
            </w:r>
          </w:p>
          <w:p w:rsidR="00244C30" w:rsidRPr="001B762E" w:rsidRDefault="00244C30">
            <w:pPr>
              <w:spacing w:line="276" w:lineRule="auto"/>
              <w:rPr>
                <w:rFonts w:cs="Arial"/>
              </w:rPr>
            </w:pPr>
            <w:r w:rsidRPr="001B762E">
              <w:rPr>
                <w:rFonts w:cs="Arial"/>
              </w:rPr>
              <w:t>The HMI shows intensity Y is active</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Pr="001B762E" w:rsidRDefault="00244C30">
            <w:pPr>
              <w:spacing w:line="276" w:lineRule="auto"/>
              <w:rPr>
                <w:rFonts w:cs="Arial"/>
              </w:rPr>
            </w:pPr>
            <w:r w:rsidRPr="001B762E">
              <w:rPr>
                <w:rFonts w:cs="Arial"/>
              </w:rPr>
              <w:t>Vehicle Interface, G-HMI</w:t>
            </w:r>
          </w:p>
        </w:tc>
      </w:tr>
    </w:tbl>
    <w:p w:rsidR="00244C30" w:rsidRDefault="00244C30" w:rsidP="00244C30"/>
    <w:p w:rsidR="00244C30" w:rsidRDefault="00244C30" w:rsidP="00244C30">
      <w:pPr>
        <w:pStyle w:val="Heading4"/>
      </w:pPr>
      <w:r>
        <w:t>VS-UC-REQ-192243/A-Turning ON Ambient Lighting by selecting a color</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44C30" w:rsidTr="00244C3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Vehicle Occupant</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Ambient Lighting is turned OFF with the previous Intensity value of Y used before ambient lighting was turned OFF.</w:t>
            </w:r>
          </w:p>
          <w:p w:rsidR="00244C30" w:rsidRDefault="00244C30">
            <w:pPr>
              <w:spacing w:line="276" w:lineRule="auto"/>
            </w:pPr>
            <w:r>
              <w:t>Infotainment System is powered ON.</w:t>
            </w:r>
          </w:p>
          <w:p w:rsidR="00244C30" w:rsidRDefault="00244C30">
            <w:pPr>
              <w:spacing w:line="276" w:lineRule="auto"/>
            </w:pPr>
            <w:r>
              <w:t>Ambient Lighting HMI is active.</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The user selects Color X via the HMI to turn ON ambient lighting</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Ambient Lighting Color X turns on in the vehicle.</w:t>
            </w:r>
          </w:p>
          <w:p w:rsidR="00244C30" w:rsidRDefault="00244C30">
            <w:pPr>
              <w:spacing w:line="276" w:lineRule="auto"/>
            </w:pPr>
            <w:r>
              <w:t>The Ambient Lighting Intensity value Y becomes active in the vehicle</w:t>
            </w:r>
          </w:p>
          <w:p w:rsidR="00244C30" w:rsidRDefault="00244C30" w:rsidP="00244C30">
            <w:pPr>
              <w:spacing w:line="276" w:lineRule="auto"/>
            </w:pPr>
            <w:r>
              <w:t>The HMI shows Color X and Intensity Y</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Vehicle Interface, G-HMI</w:t>
            </w:r>
          </w:p>
        </w:tc>
      </w:tr>
    </w:tbl>
    <w:p w:rsidR="00244C30" w:rsidRDefault="00244C30" w:rsidP="00244C30"/>
    <w:p w:rsidR="00244C30" w:rsidRDefault="00244C30" w:rsidP="00244C30">
      <w:pPr>
        <w:pStyle w:val="Heading4"/>
      </w:pPr>
      <w:r>
        <w:t>VS-UC-REQ-192244/A-Turning ON Ambient Lighting via ON/OFF HMI selection</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44C30" w:rsidTr="00244C3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lastRenderedPageBreak/>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Vehicle Occupant</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Ambient Lighting is turned OFF with the previous intensity value of X and color of Y used before ambient lighting was turned off.</w:t>
            </w:r>
          </w:p>
          <w:p w:rsidR="00244C30" w:rsidRDefault="00244C30">
            <w:pPr>
              <w:spacing w:line="276" w:lineRule="auto"/>
            </w:pPr>
            <w:r>
              <w:t>Infotainment System is powered ON</w:t>
            </w:r>
          </w:p>
          <w:p w:rsidR="00244C30" w:rsidRDefault="00244C30">
            <w:pPr>
              <w:spacing w:line="276" w:lineRule="auto"/>
            </w:pPr>
            <w:r>
              <w:t>Ambient Lighting HMI is active.</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The user selects Ambient Lighting ON via the HMI</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Ambient Lighting turned ON with intensity X and color Y active in the vehicle</w:t>
            </w:r>
          </w:p>
          <w:p w:rsidR="00244C30" w:rsidRDefault="00244C30">
            <w:pPr>
              <w:spacing w:line="276" w:lineRule="auto"/>
            </w:pPr>
            <w:r>
              <w:t>The HMI shows ambient lighting on with intensity X and color Y</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Vehicle Interface, G-HMI</w:t>
            </w:r>
          </w:p>
        </w:tc>
      </w:tr>
    </w:tbl>
    <w:p w:rsidR="00244C30" w:rsidRDefault="00244C30" w:rsidP="00244C30"/>
    <w:p w:rsidR="00244C30" w:rsidRDefault="00244C30" w:rsidP="00244C30">
      <w:pPr>
        <w:pStyle w:val="Heading4"/>
      </w:pPr>
      <w:r>
        <w:t>VS-UC-REQ-192245/A-Turning OFF Ambient Lighting</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44C30" w:rsidTr="00244C3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Vehicle Occupant</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Ambient Lighting is ON in the vehicle</w:t>
            </w:r>
          </w:p>
          <w:p w:rsidR="00244C30" w:rsidRDefault="00244C30">
            <w:pPr>
              <w:spacing w:line="276" w:lineRule="auto"/>
            </w:pPr>
            <w:r>
              <w:t>Ambient Lighting HMI is active</w:t>
            </w:r>
          </w:p>
          <w:p w:rsidR="00244C30" w:rsidRDefault="00244C30">
            <w:pPr>
              <w:spacing w:line="276" w:lineRule="auto"/>
            </w:pPr>
            <w:r>
              <w:t>Infotainment System is powered ON</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The user select Ambient Lighting OFF via the HMI</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The Ambient Lighting is turned OFF in the vehicle</w:t>
            </w:r>
          </w:p>
          <w:p w:rsidR="00244C30" w:rsidRDefault="00244C30">
            <w:pPr>
              <w:spacing w:line="276" w:lineRule="auto"/>
            </w:pPr>
            <w:r>
              <w:t>The HMI shows Ambient Lighting turned OFF</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Vehicle Interface, G-HMI</w:t>
            </w:r>
          </w:p>
        </w:tc>
      </w:tr>
    </w:tbl>
    <w:p w:rsidR="00244C30" w:rsidRDefault="00244C30" w:rsidP="00244C30"/>
    <w:p w:rsidR="00244C30" w:rsidRDefault="00244C30" w:rsidP="00244C30">
      <w:pPr>
        <w:pStyle w:val="Heading4"/>
      </w:pPr>
      <w:r>
        <w:t>VS-UC-REQ-192246/A-Enhanced Memory - Recall new personality profile with Ambient Lighting active</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44C30" w:rsidTr="00244C3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Vehicle Occupant</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Infotainment System is Powered ON</w:t>
            </w:r>
          </w:p>
          <w:p w:rsidR="00244C30" w:rsidRDefault="00244C30" w:rsidP="00244C30">
            <w:pPr>
              <w:spacing w:line="276" w:lineRule="auto"/>
            </w:pPr>
            <w:r>
              <w:t>Enhanced Memory is turned ON</w:t>
            </w:r>
          </w:p>
          <w:p w:rsidR="00244C30" w:rsidRDefault="00244C30" w:rsidP="00244C30">
            <w:pPr>
              <w:spacing w:line="276" w:lineRule="auto"/>
            </w:pPr>
            <w:r>
              <w:t>The Active Personality profile is Profile 1 with Color A and Intensity B</w:t>
            </w:r>
          </w:p>
          <w:p w:rsidR="00244C30" w:rsidRDefault="00244C30" w:rsidP="00244C30">
            <w:pPr>
              <w:spacing w:line="276" w:lineRule="auto"/>
            </w:pPr>
            <w:r>
              <w:t>Ambient Lighting HMI is active</w:t>
            </w:r>
          </w:p>
          <w:p w:rsidR="00244C30" w:rsidRDefault="00244C30" w:rsidP="00244C30">
            <w:pPr>
              <w:spacing w:line="276" w:lineRule="auto"/>
            </w:pPr>
            <w:r>
              <w:t>Personality profile 3 is NOT active but when it was last active Color X and Intensity Y were active for ambient lighting</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The user select Profile 3 to be the active personality profile from the memory seat button (would apply for any enhanced memory recall method)</w:t>
            </w:r>
          </w:p>
          <w:p w:rsidR="00244C30" w:rsidRDefault="00244C30">
            <w:pPr>
              <w:spacing w:line="276" w:lineRule="auto"/>
            </w:pP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Personality 3 becomes the active personality profile</w:t>
            </w:r>
          </w:p>
          <w:p w:rsidR="00244C30" w:rsidRDefault="00244C30" w:rsidP="00244C30">
            <w:pPr>
              <w:spacing w:line="276" w:lineRule="auto"/>
            </w:pPr>
            <w:r>
              <w:t>Ambient Lighting is active in the vehicle with Color X and Intensity Y</w:t>
            </w:r>
          </w:p>
          <w:p w:rsidR="00244C30" w:rsidRDefault="00244C30" w:rsidP="00244C30">
            <w:pPr>
              <w:spacing w:line="276" w:lineRule="auto"/>
            </w:pPr>
            <w:r>
              <w:t>The HMI shows Color X and Intensity Y</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Vehicle Interface, G-HMI</w:t>
            </w:r>
          </w:p>
        </w:tc>
      </w:tr>
    </w:tbl>
    <w:p w:rsidR="00244C30" w:rsidRDefault="00244C30" w:rsidP="00244C30"/>
    <w:p w:rsidR="00244C30" w:rsidRDefault="00244C30" w:rsidP="00244C30">
      <w:pPr>
        <w:pStyle w:val="Heading4"/>
      </w:pPr>
      <w:r>
        <w:t>VS-UC-REQ-192247/A-Enhanced Memory - New Profile at Network Wake-up</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44C30" w:rsidTr="00244C3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Vehicle Occupant</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Network Bus is asleep</w:t>
            </w:r>
          </w:p>
          <w:p w:rsidR="00244C30" w:rsidRDefault="00244C30">
            <w:pPr>
              <w:spacing w:line="276" w:lineRule="auto"/>
            </w:pPr>
            <w:r>
              <w:t xml:space="preserve">Before network was asleep enhanced memory active personality profile was profile 2 </w:t>
            </w:r>
          </w:p>
          <w:p w:rsidR="00244C30" w:rsidRDefault="00244C30">
            <w:pPr>
              <w:spacing w:line="276" w:lineRule="auto"/>
            </w:pPr>
            <w:r>
              <w:t>Profile 3 is NOT active (profile 3 was last set to Color X, Intensity Y)</w:t>
            </w:r>
          </w:p>
          <w:p w:rsidR="00244C30" w:rsidRDefault="00244C30">
            <w:pPr>
              <w:spacing w:line="276" w:lineRule="auto"/>
            </w:pPr>
            <w:r>
              <w:t>Ambient Lighting is OFF</w:t>
            </w:r>
          </w:p>
          <w:p w:rsidR="00244C30" w:rsidRDefault="00244C30">
            <w:pPr>
              <w:spacing w:line="276" w:lineRule="auto"/>
            </w:pPr>
            <w:r>
              <w:lastRenderedPageBreak/>
              <w:t>Ignition Status is OFF, Delayed Accessory is OFF</w:t>
            </w:r>
          </w:p>
          <w:p w:rsidR="00244C30" w:rsidRDefault="00244C30">
            <w:pPr>
              <w:spacing w:line="276" w:lineRule="auto"/>
            </w:pPr>
            <w:r>
              <w:t>Infotainment System is powered OFF</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numPr>
                <w:ilvl w:val="0"/>
                <w:numId w:val="391"/>
              </w:numPr>
              <w:spacing w:line="276" w:lineRule="auto"/>
            </w:pPr>
            <w:r>
              <w:t xml:space="preserve"> The user enters the vehicle with a keyfob associated to profile 3</w:t>
            </w:r>
          </w:p>
          <w:p w:rsidR="00244C30" w:rsidRDefault="00244C30" w:rsidP="00244C30">
            <w:pPr>
              <w:numPr>
                <w:ilvl w:val="0"/>
                <w:numId w:val="391"/>
              </w:numPr>
              <w:spacing w:line="276" w:lineRule="auto"/>
            </w:pPr>
            <w:r>
              <w:t>Network bus wakes up and indicates that profile 3 is active</w:t>
            </w:r>
          </w:p>
          <w:p w:rsidR="00244C30" w:rsidRPr="006A3B9D" w:rsidRDefault="00244C30" w:rsidP="00244C30">
            <w:pPr>
              <w:numPr>
                <w:ilvl w:val="0"/>
                <w:numId w:val="391"/>
              </w:numPr>
              <w:spacing w:line="276" w:lineRule="auto"/>
            </w:pPr>
            <w:r>
              <w:t>User keys to run from Ignition OFF</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Ambient Lighting becomes active for Profile 3 with Color X and Intensity Y active in the vehicle.</w:t>
            </w:r>
          </w:p>
          <w:p w:rsidR="00244C30" w:rsidRDefault="00244C30">
            <w:pPr>
              <w:spacing w:line="276" w:lineRule="auto"/>
            </w:pPr>
            <w:r>
              <w:t>If the user goes to the ambient lighting HMI it shows Color X and Intensity Y</w:t>
            </w:r>
          </w:p>
        </w:tc>
      </w:tr>
      <w:tr w:rsidR="00244C30" w:rsidTr="00244C3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Vehicle Interface, G-HMI</w:t>
            </w:r>
          </w:p>
        </w:tc>
      </w:tr>
    </w:tbl>
    <w:p w:rsidR="00244C30" w:rsidRDefault="00244C30" w:rsidP="00244C30"/>
    <w:p w:rsidR="00244C30" w:rsidRDefault="00244C30">
      <w:pPr>
        <w:spacing w:after="200" w:line="276" w:lineRule="auto"/>
      </w:pPr>
      <w:r>
        <w:br w:type="page"/>
      </w:r>
    </w:p>
    <w:p w:rsidR="00244C30" w:rsidRDefault="00244C30" w:rsidP="00244C30">
      <w:pPr>
        <w:pStyle w:val="Heading3"/>
      </w:pPr>
      <w:bookmarkStart w:id="979" w:name="_Toc35508965"/>
      <w:r>
        <w:lastRenderedPageBreak/>
        <w:t>Requirements</w:t>
      </w:r>
      <w:bookmarkEnd w:id="979"/>
    </w:p>
    <w:p w:rsidR="00244C30" w:rsidRPr="00244C30" w:rsidRDefault="00244C30" w:rsidP="00244C30">
      <w:pPr>
        <w:pStyle w:val="Heading4"/>
        <w:rPr>
          <w:b w:val="0"/>
          <w:u w:val="single"/>
        </w:rPr>
      </w:pPr>
      <w:r w:rsidRPr="00244C30">
        <w:rPr>
          <w:b w:val="0"/>
          <w:u w:val="single"/>
        </w:rPr>
        <w:t>VS-SR-REQ-192228/A-Ambient Lighting Server handling of "Inactive" in the Request signals</w:t>
      </w:r>
    </w:p>
    <w:p w:rsidR="00244C30" w:rsidRPr="00861233" w:rsidRDefault="00244C30" w:rsidP="00244C30">
      <w:pPr>
        <w:rPr>
          <w:rFonts w:cs="Arial"/>
        </w:rPr>
      </w:pPr>
      <w:r w:rsidRPr="00861233">
        <w:rPr>
          <w:rFonts w:cs="Arial"/>
        </w:rPr>
        <w:t>The Ambient Lighting Server shall treat LightAmbColor_No_Rq = Inactive and LightAmbIntsty_No_Rq = Inactive as don’t cares and shall not update the LightAmbColor_No_Actl and LightAmbIntsty_No_Actl status signals based on the request signals set to Inactive.</w:t>
      </w:r>
    </w:p>
    <w:p w:rsidR="00244C30" w:rsidRPr="00861233" w:rsidRDefault="00244C30" w:rsidP="00244C30">
      <w:pPr>
        <w:rPr>
          <w:rFonts w:cs="Arial"/>
        </w:rPr>
      </w:pPr>
    </w:p>
    <w:p w:rsidR="00244C30" w:rsidRPr="00244C30" w:rsidRDefault="00244C30" w:rsidP="00244C30">
      <w:pPr>
        <w:pStyle w:val="Heading4"/>
        <w:rPr>
          <w:b w:val="0"/>
          <w:u w:val="single"/>
        </w:rPr>
      </w:pPr>
      <w:r w:rsidRPr="00244C30">
        <w:rPr>
          <w:b w:val="0"/>
          <w:u w:val="single"/>
        </w:rPr>
        <w:t>VS-SR-REQ-192229/A-Bus Start-up</w:t>
      </w:r>
    </w:p>
    <w:p w:rsidR="00244C30" w:rsidRPr="001F3E16" w:rsidRDefault="00244C30" w:rsidP="00244C30">
      <w:pPr>
        <w:rPr>
          <w:rFonts w:cs="Arial"/>
        </w:rPr>
      </w:pPr>
      <w:r w:rsidRPr="001F3E16">
        <w:rPr>
          <w:rFonts w:cs="Arial"/>
        </w:rPr>
        <w:t>At network bus start-up the Ambient Lighting Server shall only publish the actual ambient lighting values of LightAmbColor_No_Actl and LightAmbIntsty_No_Actl and shall not publish the network init values.</w:t>
      </w:r>
    </w:p>
    <w:p w:rsidR="00244C30" w:rsidRPr="001F3E16" w:rsidRDefault="00244C30" w:rsidP="00244C30">
      <w:pPr>
        <w:rPr>
          <w:rFonts w:cs="Arial"/>
        </w:rPr>
      </w:pPr>
    </w:p>
    <w:p w:rsidR="00244C30" w:rsidRPr="001F3E16" w:rsidRDefault="00244C30" w:rsidP="00244C30">
      <w:pPr>
        <w:rPr>
          <w:rFonts w:cs="Arial"/>
        </w:rPr>
      </w:pPr>
      <w:r w:rsidRPr="001F3E16">
        <w:rPr>
          <w:rFonts w:cs="Arial"/>
        </w:rPr>
        <w:t xml:space="preserve">At network bus start-up the Ambient Lighting Client shall set the request signals to Inactive.  </w:t>
      </w:r>
    </w:p>
    <w:p w:rsidR="00244C30" w:rsidRPr="001F3E16" w:rsidRDefault="00244C30" w:rsidP="00244C30">
      <w:pPr>
        <w:rPr>
          <w:rFonts w:cs="Arial"/>
        </w:rPr>
      </w:pPr>
    </w:p>
    <w:p w:rsidR="00244C30" w:rsidRPr="001F3E16" w:rsidRDefault="00244C30" w:rsidP="00244C30">
      <w:pPr>
        <w:rPr>
          <w:rFonts w:cs="Arial"/>
        </w:rPr>
      </w:pPr>
    </w:p>
    <w:p w:rsidR="00244C30" w:rsidRPr="00244C30" w:rsidRDefault="00244C30" w:rsidP="00244C30">
      <w:pPr>
        <w:pStyle w:val="Heading4"/>
        <w:rPr>
          <w:b w:val="0"/>
          <w:u w:val="single"/>
        </w:rPr>
      </w:pPr>
      <w:r w:rsidRPr="00244C30">
        <w:rPr>
          <w:b w:val="0"/>
          <w:u w:val="single"/>
        </w:rPr>
        <w:t>VS-HMI-REQ-192230/B-Ambient Lighting HMI</w:t>
      </w:r>
    </w:p>
    <w:p w:rsidR="00244C30" w:rsidRPr="00F11A7F" w:rsidRDefault="00244C30" w:rsidP="00244C30">
      <w:pPr>
        <w:rPr>
          <w:rFonts w:cs="Arial"/>
        </w:rPr>
      </w:pPr>
      <w:r w:rsidRPr="00F11A7F">
        <w:rPr>
          <w:rFonts w:cs="Arial"/>
        </w:rPr>
        <w:t xml:space="preserve">The Ambient Lighting Client shall only display, on the ambient lighting HMI, the values indicated in the LightAmbColor_No_Actl and LightAmbIntsty_No_Actl status signals from the Ambient Lighting Server.   </w:t>
      </w:r>
    </w:p>
    <w:p w:rsidR="00244C30" w:rsidRPr="00F11A7F" w:rsidRDefault="00244C30" w:rsidP="00244C30">
      <w:pPr>
        <w:rPr>
          <w:rFonts w:cs="Arial"/>
        </w:rPr>
      </w:pPr>
    </w:p>
    <w:p w:rsidR="00244C30" w:rsidRPr="00F11A7F" w:rsidRDefault="00244C30" w:rsidP="00244C30">
      <w:pPr>
        <w:rPr>
          <w:rFonts w:cs="Arial"/>
        </w:rPr>
      </w:pPr>
      <w:r w:rsidRPr="00F11A7F">
        <w:rPr>
          <w:rFonts w:cs="Arial"/>
        </w:rPr>
        <w:t>If the Ambient Lighting HMI is being displayed</w:t>
      </w:r>
      <w:r>
        <w:rPr>
          <w:rFonts w:cs="Arial"/>
        </w:rPr>
        <w:t>,</w:t>
      </w:r>
      <w:r w:rsidRPr="00F11A7F">
        <w:rPr>
          <w:rFonts w:cs="Arial"/>
        </w:rPr>
        <w:t xml:space="preserve"> a change in the ambient lighting status signal shall update the HMI.</w:t>
      </w:r>
    </w:p>
    <w:p w:rsidR="00244C30" w:rsidRPr="00F11A7F" w:rsidRDefault="00244C30" w:rsidP="00244C30">
      <w:pPr>
        <w:rPr>
          <w:rFonts w:cs="Arial"/>
        </w:rPr>
      </w:pPr>
    </w:p>
    <w:p w:rsidR="00244C30" w:rsidRPr="00F11A7F" w:rsidRDefault="00244C30" w:rsidP="00244C30">
      <w:pPr>
        <w:rPr>
          <w:rFonts w:cs="Arial"/>
        </w:rPr>
      </w:pPr>
      <w:r w:rsidRPr="00F11A7F">
        <w:rPr>
          <w:rFonts w:cs="Arial"/>
        </w:rPr>
        <w:t>If the Ambient Lighting Server sends LightAmbIntsty_No_Actl = “0% Intensity / Ambient Lighting OFF” then the Ambient Lighting Client HMI shall set Ambient Lighting HMI OFF.  Note this is regardless of what is in the LightAmbColor_No_Actl status signal.</w:t>
      </w:r>
    </w:p>
    <w:p w:rsidR="00244C30" w:rsidRPr="00F11A7F" w:rsidRDefault="00244C30" w:rsidP="00244C30">
      <w:pPr>
        <w:rPr>
          <w:rFonts w:cs="Arial"/>
        </w:rPr>
      </w:pPr>
    </w:p>
    <w:p w:rsidR="00244C30" w:rsidRPr="00F11A7F" w:rsidRDefault="00244C30" w:rsidP="00244C30">
      <w:pPr>
        <w:rPr>
          <w:rFonts w:cs="Arial"/>
        </w:rPr>
      </w:pPr>
    </w:p>
    <w:p w:rsidR="00244C30" w:rsidRPr="00F11A7F" w:rsidRDefault="00244C30" w:rsidP="00244C30">
      <w:pPr>
        <w:rPr>
          <w:rFonts w:cs="Arial"/>
        </w:rPr>
      </w:pPr>
    </w:p>
    <w:p w:rsidR="00244C30" w:rsidRPr="00244C30" w:rsidRDefault="00244C30" w:rsidP="00244C30">
      <w:pPr>
        <w:pStyle w:val="Heading4"/>
        <w:rPr>
          <w:b w:val="0"/>
          <w:u w:val="single"/>
        </w:rPr>
      </w:pPr>
      <w:r w:rsidRPr="00244C30">
        <w:rPr>
          <w:b w:val="0"/>
          <w:u w:val="single"/>
        </w:rPr>
        <w:t>VS-SR-REQ-192238/B-Ambient Lighting Request and Response signals</w:t>
      </w:r>
    </w:p>
    <w:p w:rsidR="00244C30" w:rsidRDefault="00244C30" w:rsidP="00244C30">
      <w:pPr>
        <w:rPr>
          <w:rFonts w:cs="Arial"/>
        </w:rPr>
      </w:pPr>
      <w:r w:rsidRPr="00E62534">
        <w:rPr>
          <w:rFonts w:cs="Arial"/>
        </w:rPr>
        <w:t>The Ambient Lighting Client</w:t>
      </w:r>
      <w:r>
        <w:rPr>
          <w:rFonts w:cs="Arial"/>
        </w:rPr>
        <w:t>,</w:t>
      </w:r>
      <w:r w:rsidRPr="00E62534">
        <w:rPr>
          <w:rFonts w:cs="Arial"/>
        </w:rPr>
        <w:t xml:space="preserve"> when requesting an Ambient Lighting Color or Ambient Lighting Intensity value</w:t>
      </w:r>
      <w:r>
        <w:rPr>
          <w:rFonts w:cs="Arial"/>
        </w:rPr>
        <w:t>,</w:t>
      </w:r>
      <w:r w:rsidRPr="00E62534">
        <w:rPr>
          <w:rFonts w:cs="Arial"/>
        </w:rPr>
        <w:t xml:space="preserve"> shall set the color or intensity being requested and then set the request signal back to inactive</w:t>
      </w:r>
      <w:r>
        <w:rPr>
          <w:rFonts w:cs="Arial"/>
        </w:rPr>
        <w:t>.</w:t>
      </w:r>
    </w:p>
    <w:p w:rsidR="00244C30" w:rsidRDefault="00244C30" w:rsidP="00244C30">
      <w:pPr>
        <w:numPr>
          <w:ilvl w:val="0"/>
          <w:numId w:val="400"/>
        </w:numPr>
        <w:rPr>
          <w:rFonts w:cs="Arial"/>
        </w:rPr>
      </w:pPr>
      <w:r>
        <w:rPr>
          <w:rFonts w:cs="Arial"/>
        </w:rPr>
        <w:t xml:space="preserve">When setting the request signal back to inactive the Ambient Lighting Client shall set to Inactive </w:t>
      </w:r>
      <w:r w:rsidRPr="000520D0">
        <w:rPr>
          <w:rFonts w:cs="Arial"/>
        </w:rPr>
        <w:t xml:space="preserve">within 50 msec </w:t>
      </w:r>
      <w:r>
        <w:rPr>
          <w:rFonts w:cs="Arial"/>
        </w:rPr>
        <w:t>of</w:t>
      </w:r>
      <w:r w:rsidRPr="000520D0">
        <w:rPr>
          <w:rFonts w:cs="Arial"/>
        </w:rPr>
        <w:t xml:space="preserve"> making the request</w:t>
      </w:r>
      <w:r>
        <w:rPr>
          <w:rFonts w:cs="Arial"/>
        </w:rPr>
        <w:t>.</w:t>
      </w:r>
      <w:r w:rsidRPr="000520D0">
        <w:rPr>
          <w:rFonts w:cs="Arial"/>
        </w:rPr>
        <w:t xml:space="preserve"> </w:t>
      </w:r>
    </w:p>
    <w:p w:rsidR="00244C30" w:rsidRPr="000520D0" w:rsidRDefault="00244C30" w:rsidP="00244C30">
      <w:pPr>
        <w:numPr>
          <w:ilvl w:val="0"/>
          <w:numId w:val="400"/>
        </w:numPr>
        <w:rPr>
          <w:rFonts w:cs="Arial"/>
        </w:rPr>
      </w:pPr>
      <w:r>
        <w:rPr>
          <w:rFonts w:cs="Arial"/>
        </w:rPr>
        <w:t>When setting the request signal back to inactive the Ambient Lighting Client shall set to Inactive no sooner than 2</w:t>
      </w:r>
      <w:r w:rsidRPr="000520D0">
        <w:rPr>
          <w:rFonts w:cs="Arial"/>
        </w:rPr>
        <w:t xml:space="preserve">0 msec </w:t>
      </w:r>
      <w:r>
        <w:rPr>
          <w:rFonts w:cs="Arial"/>
        </w:rPr>
        <w:t>after</w:t>
      </w:r>
      <w:r w:rsidRPr="000520D0">
        <w:rPr>
          <w:rFonts w:cs="Arial"/>
        </w:rPr>
        <w:t xml:space="preserve"> making the request</w:t>
      </w:r>
      <w:r>
        <w:rPr>
          <w:rFonts w:cs="Arial"/>
        </w:rPr>
        <w:t>.</w:t>
      </w:r>
      <w:r w:rsidRPr="000520D0">
        <w:rPr>
          <w:rFonts w:cs="Arial"/>
        </w:rPr>
        <w:t xml:space="preserve"> </w:t>
      </w:r>
    </w:p>
    <w:p w:rsidR="00244C30" w:rsidRPr="00E62534" w:rsidRDefault="00244C30" w:rsidP="00244C30">
      <w:pPr>
        <w:rPr>
          <w:rFonts w:cs="Arial"/>
        </w:rPr>
      </w:pPr>
    </w:p>
    <w:p w:rsidR="00244C30" w:rsidRPr="00E62534" w:rsidRDefault="00244C30" w:rsidP="00244C30">
      <w:pPr>
        <w:rPr>
          <w:rFonts w:cs="Arial"/>
        </w:rPr>
      </w:pPr>
      <w:r w:rsidRPr="00E62534">
        <w:rPr>
          <w:rFonts w:cs="Arial"/>
        </w:rPr>
        <w:t xml:space="preserve">If the Ambient Lighting Client has not received the Color or Intensity values requested in the LightAmbColor_No_Actl and LightAmbIntsty_No_Actl status signals within 200 msec of the request then the Ambient Lighting Client shall re-request signal within 250 msec after making the first request (only one retry should be performed).  </w:t>
      </w:r>
    </w:p>
    <w:p w:rsidR="00244C30" w:rsidRPr="00E62534" w:rsidRDefault="00244C30" w:rsidP="00244C30">
      <w:pPr>
        <w:numPr>
          <w:ilvl w:val="0"/>
          <w:numId w:val="397"/>
        </w:numPr>
        <w:rPr>
          <w:rFonts w:cs="Arial"/>
        </w:rPr>
      </w:pPr>
      <w:r w:rsidRPr="00E62534">
        <w:rPr>
          <w:rFonts w:cs="Arial"/>
        </w:rPr>
        <w:t xml:space="preserve">Note: this protects for the case if the Ambient Lighting Server was on another bus that was asleep and the first message was lost.  </w:t>
      </w:r>
    </w:p>
    <w:p w:rsidR="00244C30" w:rsidRPr="00E62534" w:rsidRDefault="00244C30" w:rsidP="00244C30">
      <w:pPr>
        <w:rPr>
          <w:rFonts w:cs="Arial"/>
        </w:rPr>
      </w:pPr>
    </w:p>
    <w:p w:rsidR="00244C30" w:rsidRPr="00E62534" w:rsidRDefault="00244C30" w:rsidP="00244C30">
      <w:pPr>
        <w:rPr>
          <w:rFonts w:cs="Arial"/>
        </w:rPr>
      </w:pPr>
      <w:r w:rsidRPr="00E62534">
        <w:rPr>
          <w:rFonts w:cs="Arial"/>
        </w:rPr>
        <w:t>The Ambient Lighting Server shall respond back to the LightAmbColor_No_Rq and LightAmbIntsty_No_Rq request signals within 150 msec of receiving the ambient lighting request.</w:t>
      </w:r>
    </w:p>
    <w:p w:rsidR="00244C30" w:rsidRPr="00E62534" w:rsidRDefault="00244C30" w:rsidP="00244C30">
      <w:pPr>
        <w:rPr>
          <w:rFonts w:cs="Arial"/>
        </w:rPr>
      </w:pPr>
    </w:p>
    <w:p w:rsidR="00244C30" w:rsidRPr="00E62534" w:rsidRDefault="00244C30" w:rsidP="00244C30">
      <w:pPr>
        <w:rPr>
          <w:rFonts w:cs="Arial"/>
        </w:rPr>
      </w:pPr>
      <w:r w:rsidRPr="00E62534">
        <w:rPr>
          <w:rFonts w:cs="Arial"/>
        </w:rPr>
        <w:t>Ex.</w:t>
      </w:r>
    </w:p>
    <w:p w:rsidR="00244C30" w:rsidRPr="00E62534" w:rsidRDefault="00244C30" w:rsidP="00244C30">
      <w:pPr>
        <w:numPr>
          <w:ilvl w:val="0"/>
          <w:numId w:val="398"/>
        </w:numPr>
        <w:rPr>
          <w:rFonts w:cs="Arial"/>
        </w:rPr>
      </w:pPr>
      <w:r w:rsidRPr="00E62534">
        <w:rPr>
          <w:rFonts w:cs="Arial"/>
        </w:rPr>
        <w:t>User selects a new ambient lighting color from the HMI</w:t>
      </w:r>
    </w:p>
    <w:p w:rsidR="00244C30" w:rsidRPr="00E62534" w:rsidRDefault="00244C30" w:rsidP="00244C30">
      <w:pPr>
        <w:numPr>
          <w:ilvl w:val="0"/>
          <w:numId w:val="398"/>
        </w:numPr>
        <w:rPr>
          <w:rFonts w:cs="Arial"/>
        </w:rPr>
      </w:pPr>
      <w:r w:rsidRPr="00E62534">
        <w:rPr>
          <w:rFonts w:cs="Arial"/>
        </w:rPr>
        <w:t xml:space="preserve">Ambient Lighting Client sets LightAmbIntsty_No_Rq = Color X and then </w:t>
      </w:r>
      <w:r>
        <w:rPr>
          <w:rFonts w:cs="Arial"/>
        </w:rPr>
        <w:t>35</w:t>
      </w:r>
      <w:r w:rsidRPr="00E62534">
        <w:rPr>
          <w:rFonts w:cs="Arial"/>
        </w:rPr>
        <w:t xml:space="preserve"> msec</w:t>
      </w:r>
      <w:r>
        <w:rPr>
          <w:rFonts w:cs="Arial"/>
        </w:rPr>
        <w:t xml:space="preserve"> later</w:t>
      </w:r>
      <w:r w:rsidRPr="00E62534">
        <w:rPr>
          <w:rFonts w:cs="Arial"/>
        </w:rPr>
        <w:t xml:space="preserve"> sets LightAmbIntsty_No_Rq = Inactive.  </w:t>
      </w:r>
    </w:p>
    <w:p w:rsidR="00244C30" w:rsidRPr="00E62534" w:rsidRDefault="00244C30" w:rsidP="00244C30">
      <w:pPr>
        <w:numPr>
          <w:ilvl w:val="0"/>
          <w:numId w:val="398"/>
        </w:numPr>
        <w:rPr>
          <w:rFonts w:cs="Arial"/>
        </w:rPr>
      </w:pPr>
      <w:r w:rsidRPr="00E62534">
        <w:rPr>
          <w:rFonts w:cs="Arial"/>
        </w:rPr>
        <w:t>The Ambient Lighting Server responds back within 150 msec of receiving LightAmbIntsty_No_Rq = Color X with LightAmbColor_No_Actl = Color X.</w:t>
      </w:r>
    </w:p>
    <w:p w:rsidR="00244C30" w:rsidRPr="00E62534" w:rsidRDefault="00244C30" w:rsidP="00244C30">
      <w:pPr>
        <w:numPr>
          <w:ilvl w:val="0"/>
          <w:numId w:val="398"/>
        </w:numPr>
        <w:rPr>
          <w:rFonts w:cs="Arial"/>
        </w:rPr>
      </w:pPr>
      <w:r w:rsidRPr="00E62534">
        <w:rPr>
          <w:rFonts w:cs="Arial"/>
        </w:rPr>
        <w:t>The Ambient Lighting Client updates the Ambient Lighting HMI based on the LightAmbColor_No_Actl status signal.</w:t>
      </w:r>
    </w:p>
    <w:p w:rsidR="00244C30" w:rsidRPr="00E62534" w:rsidRDefault="00244C30" w:rsidP="00244C30">
      <w:pPr>
        <w:rPr>
          <w:rFonts w:cs="Arial"/>
        </w:rPr>
      </w:pPr>
    </w:p>
    <w:p w:rsidR="00244C30" w:rsidRPr="00E62534" w:rsidRDefault="00244C30" w:rsidP="00244C30">
      <w:pPr>
        <w:rPr>
          <w:rFonts w:cs="Arial"/>
        </w:rPr>
      </w:pPr>
    </w:p>
    <w:p w:rsidR="00244C30" w:rsidRPr="00E62534" w:rsidRDefault="00244C30" w:rsidP="00244C30">
      <w:pPr>
        <w:ind w:left="360"/>
        <w:rPr>
          <w:rFonts w:cs="Arial"/>
        </w:rPr>
      </w:pPr>
    </w:p>
    <w:p w:rsidR="00244C30" w:rsidRPr="00E62534" w:rsidRDefault="00244C30" w:rsidP="00244C30">
      <w:pPr>
        <w:rPr>
          <w:rFonts w:cs="Arial"/>
        </w:rPr>
      </w:pPr>
    </w:p>
    <w:p w:rsidR="00244C30" w:rsidRPr="00244C30" w:rsidRDefault="00244C30" w:rsidP="00244C30">
      <w:pPr>
        <w:pStyle w:val="Heading4"/>
        <w:rPr>
          <w:b w:val="0"/>
          <w:u w:val="single"/>
        </w:rPr>
      </w:pPr>
      <w:r w:rsidRPr="00244C30">
        <w:rPr>
          <w:b w:val="0"/>
          <w:u w:val="single"/>
        </w:rPr>
        <w:lastRenderedPageBreak/>
        <w:t>VS-SR-REQ-192239/A-Turning ON and OFF Ambient Lighting</w:t>
      </w:r>
    </w:p>
    <w:p w:rsidR="00244C30" w:rsidRPr="00D73D33" w:rsidRDefault="00244C30" w:rsidP="00244C30">
      <w:pPr>
        <w:rPr>
          <w:rFonts w:cs="Arial"/>
        </w:rPr>
      </w:pPr>
      <w:r w:rsidRPr="00D73D33">
        <w:rPr>
          <w:rFonts w:cs="Arial"/>
        </w:rPr>
        <w:t>The Ambient Lighting Client can request the Ambient Lighting is turned ON using LightAmbIntsty_No_Rq = “Ambient Lighting Turn ON” or Ambient Lighting is turned OFF using “0% Intensity / Ambient Lighting Turn OFF”.</w:t>
      </w:r>
    </w:p>
    <w:p w:rsidR="00244C30" w:rsidRPr="00D73D33" w:rsidRDefault="00244C30" w:rsidP="00244C30">
      <w:pPr>
        <w:rPr>
          <w:rFonts w:cs="Arial"/>
        </w:rPr>
      </w:pPr>
    </w:p>
    <w:p w:rsidR="00244C30" w:rsidRPr="00D73D33" w:rsidRDefault="00244C30" w:rsidP="00244C30">
      <w:pPr>
        <w:rPr>
          <w:rFonts w:cs="Arial"/>
        </w:rPr>
      </w:pPr>
      <w:r w:rsidRPr="00D73D33">
        <w:rPr>
          <w:rFonts w:cs="Arial"/>
        </w:rPr>
        <w:t xml:space="preserve">The Ambient Lighting Server is responsible for remembering the Color and Intensity values between Power Mode / Ignition cycles, network bus wake-ups, and B+ resets.  </w:t>
      </w:r>
    </w:p>
    <w:p w:rsidR="00244C30" w:rsidRPr="00D73D33" w:rsidRDefault="00244C30" w:rsidP="00244C30">
      <w:pPr>
        <w:rPr>
          <w:rFonts w:cs="Arial"/>
        </w:rPr>
      </w:pPr>
    </w:p>
    <w:p w:rsidR="00244C30" w:rsidRPr="00D73D33" w:rsidRDefault="00244C30" w:rsidP="00244C30">
      <w:pPr>
        <w:rPr>
          <w:rFonts w:cs="Arial"/>
        </w:rPr>
      </w:pPr>
      <w:r w:rsidRPr="00D73D33">
        <w:rPr>
          <w:rFonts w:cs="Arial"/>
        </w:rPr>
        <w:t xml:space="preserve">If Ambient Lighting is turned OFF the Ambient Lighting Server shall remember the color and intensity values before ambient lighting was turned OFF.  </w:t>
      </w:r>
    </w:p>
    <w:p w:rsidR="00244C30" w:rsidRPr="00D73D33" w:rsidRDefault="00244C30" w:rsidP="00244C30">
      <w:pPr>
        <w:rPr>
          <w:rFonts w:cs="Arial"/>
        </w:rPr>
      </w:pPr>
    </w:p>
    <w:p w:rsidR="00244C30" w:rsidRPr="00D73D33" w:rsidRDefault="00244C30" w:rsidP="00244C30">
      <w:pPr>
        <w:rPr>
          <w:rFonts w:cs="Arial"/>
        </w:rPr>
      </w:pPr>
      <w:r w:rsidRPr="00D73D33">
        <w:rPr>
          <w:rFonts w:cs="Arial"/>
        </w:rPr>
        <w:t>If Ambient Lighting is turned off (ie LightAmbIntsty_No_Actl = 0% Intensity / Ambient Lighting OFF) and if the Ambient Lighting Server receives LightAmbIntsty_No_Rq = “Ambient Lighting Turn ON” then the Ambient Lighting Server shall be responsible for publishing the Color and Intensity values to be used when turned ON.</w:t>
      </w:r>
    </w:p>
    <w:p w:rsidR="00244C30" w:rsidRPr="00D73D33" w:rsidRDefault="00244C30" w:rsidP="00244C30">
      <w:pPr>
        <w:numPr>
          <w:ilvl w:val="0"/>
          <w:numId w:val="402"/>
        </w:numPr>
        <w:rPr>
          <w:rFonts w:cs="Arial"/>
          <w:szCs w:val="20"/>
        </w:rPr>
      </w:pPr>
      <w:r w:rsidRPr="00D73D33">
        <w:rPr>
          <w:rFonts w:cs="Arial"/>
          <w:szCs w:val="20"/>
        </w:rPr>
        <w:t>The Ambient Lighting Client could request Ambient Lighting ON with a particular Color set, OR</w:t>
      </w:r>
    </w:p>
    <w:p w:rsidR="00244C30" w:rsidRPr="00D73D33" w:rsidRDefault="00244C30" w:rsidP="00244C30">
      <w:pPr>
        <w:numPr>
          <w:ilvl w:val="0"/>
          <w:numId w:val="402"/>
        </w:numPr>
        <w:rPr>
          <w:rFonts w:cs="Arial"/>
          <w:szCs w:val="20"/>
        </w:rPr>
      </w:pPr>
      <w:r w:rsidRPr="00D73D33">
        <w:rPr>
          <w:rFonts w:cs="Arial"/>
          <w:szCs w:val="20"/>
        </w:rPr>
        <w:t>The Ambient Lighting Client could request Ambient Lighting ON with the Color and Intensity set to Inactive</w:t>
      </w:r>
    </w:p>
    <w:p w:rsidR="00244C30" w:rsidRPr="00D73D33" w:rsidRDefault="00244C30" w:rsidP="00244C30">
      <w:pPr>
        <w:ind w:left="360"/>
        <w:rPr>
          <w:rFonts w:cs="Arial"/>
        </w:rPr>
      </w:pPr>
    </w:p>
    <w:p w:rsidR="00244C30" w:rsidRPr="00D73D33" w:rsidRDefault="00244C30" w:rsidP="00244C30">
      <w:pPr>
        <w:rPr>
          <w:rFonts w:cs="Arial"/>
        </w:rPr>
      </w:pPr>
    </w:p>
    <w:p w:rsidR="00244C30" w:rsidRPr="00244C30" w:rsidRDefault="00244C30" w:rsidP="00244C30">
      <w:pPr>
        <w:pStyle w:val="Heading4"/>
        <w:rPr>
          <w:b w:val="0"/>
          <w:u w:val="single"/>
        </w:rPr>
      </w:pPr>
      <w:r w:rsidRPr="00244C30">
        <w:rPr>
          <w:b w:val="0"/>
          <w:u w:val="single"/>
        </w:rPr>
        <w:t>VS-SR-REQ-192240/A-Enhanced Memory - Ambient Lighting</w:t>
      </w:r>
    </w:p>
    <w:p w:rsidR="00244C30" w:rsidRPr="00D05D21" w:rsidRDefault="00244C30" w:rsidP="00244C30">
      <w:pPr>
        <w:rPr>
          <w:rFonts w:cs="Arial"/>
        </w:rPr>
      </w:pPr>
      <w:r w:rsidRPr="00D05D21">
        <w:rPr>
          <w:rFonts w:cs="Arial"/>
        </w:rPr>
        <w:t>If Enhanced Memory is configured ON in the Ambient Lighting Client than this “Ambient Lighting – Variant 2” strategy shall be used.</w:t>
      </w:r>
    </w:p>
    <w:p w:rsidR="00244C30" w:rsidRPr="00D05D21" w:rsidRDefault="00244C30" w:rsidP="00244C30">
      <w:pPr>
        <w:rPr>
          <w:rFonts w:cs="Arial"/>
        </w:rPr>
      </w:pPr>
    </w:p>
    <w:p w:rsidR="00244C30" w:rsidRPr="00D05D21" w:rsidRDefault="00244C30" w:rsidP="00244C30">
      <w:pPr>
        <w:rPr>
          <w:rFonts w:cs="Arial"/>
        </w:rPr>
      </w:pPr>
      <w:r w:rsidRPr="00D05D21">
        <w:rPr>
          <w:rFonts w:cs="Arial"/>
        </w:rPr>
        <w:t>If Enhanced Memory is configured ON in the Ambient Lighting Server than this “Ambient Lighting – Variant 2” strategy shall be used.</w:t>
      </w:r>
    </w:p>
    <w:p w:rsidR="00244C30" w:rsidRPr="00D05D21" w:rsidRDefault="00244C30" w:rsidP="00244C30">
      <w:pPr>
        <w:rPr>
          <w:rFonts w:cs="Arial"/>
        </w:rPr>
      </w:pPr>
    </w:p>
    <w:p w:rsidR="00244C30" w:rsidRPr="00D05D21" w:rsidRDefault="00244C30" w:rsidP="00244C30">
      <w:pPr>
        <w:rPr>
          <w:rFonts w:cs="Arial"/>
        </w:rPr>
      </w:pPr>
      <w:r w:rsidRPr="00D05D21">
        <w:rPr>
          <w:rFonts w:cs="Arial"/>
        </w:rPr>
        <w:t xml:space="preserve">The Ambient Lighting Server shall update the LightAmbColor_No_Actl and LightAmbIntsty_No_Actl status signals when changing to new enhanced memory profiles (ie when the active personality profile changes).  </w:t>
      </w:r>
    </w:p>
    <w:p w:rsidR="00244C30" w:rsidRPr="00D05D21" w:rsidRDefault="00244C30" w:rsidP="00244C30">
      <w:pPr>
        <w:numPr>
          <w:ilvl w:val="0"/>
          <w:numId w:val="404"/>
        </w:numPr>
        <w:rPr>
          <w:rFonts w:cs="Arial"/>
        </w:rPr>
      </w:pPr>
      <w:r w:rsidRPr="00D05D21">
        <w:rPr>
          <w:rFonts w:cs="Arial"/>
        </w:rPr>
        <w:t xml:space="preserve">If the Ambient Lighting Server is turned OFF the Ambient Lighting Server shall remember what all the personality profiles where before they were turned off (in case turned back on).  </w:t>
      </w:r>
    </w:p>
    <w:p w:rsidR="00244C30" w:rsidRDefault="00244C30" w:rsidP="00244C30">
      <w:pPr>
        <w:rPr>
          <w:rFonts w:cs="Arial"/>
        </w:rPr>
      </w:pPr>
    </w:p>
    <w:p w:rsidR="00244C30" w:rsidRPr="00D05D21" w:rsidRDefault="00244C30" w:rsidP="00244C30">
      <w:pPr>
        <w:rPr>
          <w:rFonts w:cs="Arial"/>
        </w:rPr>
      </w:pPr>
      <w:r>
        <w:rPr>
          <w:rFonts w:cs="Arial"/>
        </w:rPr>
        <w:t xml:space="preserve">If the Ambient Lighting Client HMI is active the Ambient Lighting Client HMI will automatically update to whatever the new Color and Intensity values are when there is a new active personality since the Ambient Lighting Client will use the </w:t>
      </w:r>
      <w:r w:rsidRPr="00D05D21">
        <w:rPr>
          <w:rFonts w:cs="Arial"/>
        </w:rPr>
        <w:t>LightAmbColor_No_Actl and LightAmbIntsty_No_Actl</w:t>
      </w:r>
      <w:r>
        <w:rPr>
          <w:rFonts w:cs="Arial"/>
        </w:rPr>
        <w:t xml:space="preserve"> status signals when they are updated.</w:t>
      </w:r>
    </w:p>
    <w:p w:rsidR="00244C30" w:rsidRPr="00D05D21" w:rsidRDefault="00244C30" w:rsidP="00244C30">
      <w:pPr>
        <w:rPr>
          <w:rFonts w:cs="Arial"/>
        </w:rPr>
      </w:pPr>
    </w:p>
    <w:p w:rsidR="00244C30" w:rsidRPr="00D05D21" w:rsidRDefault="00244C30" w:rsidP="00244C30">
      <w:pPr>
        <w:rPr>
          <w:rFonts w:cs="Arial"/>
        </w:rPr>
      </w:pPr>
    </w:p>
    <w:p w:rsidR="00244C30" w:rsidRDefault="00244C30">
      <w:pPr>
        <w:spacing w:after="200" w:line="276" w:lineRule="auto"/>
      </w:pPr>
      <w:r>
        <w:br w:type="page"/>
      </w:r>
    </w:p>
    <w:p w:rsidR="00244C30" w:rsidRDefault="00244C30" w:rsidP="00244C30">
      <w:pPr>
        <w:pStyle w:val="Heading3"/>
      </w:pPr>
      <w:bookmarkStart w:id="980" w:name="_Toc35508966"/>
      <w:r>
        <w:lastRenderedPageBreak/>
        <w:t>Sequence Diagrams</w:t>
      </w:r>
      <w:bookmarkEnd w:id="980"/>
    </w:p>
    <w:p w:rsidR="00244C30" w:rsidRDefault="00244C30" w:rsidP="00244C30">
      <w:pPr>
        <w:pStyle w:val="Heading4"/>
      </w:pPr>
      <w:r>
        <w:t>VS-SD-REQ-193188/A-Changing Ambient Lighting Color</w:t>
      </w:r>
    </w:p>
    <w:p w:rsidR="00244C30" w:rsidRDefault="00244C30" w:rsidP="00244C30">
      <w:r w:rsidRPr="00D572D0">
        <w:rPr>
          <w:u w:val="single"/>
        </w:rPr>
        <w:t>Pre-condition</w:t>
      </w:r>
      <w:r>
        <w:t>:</w:t>
      </w:r>
    </w:p>
    <w:p w:rsidR="00244C30" w:rsidRDefault="00244C30" w:rsidP="00244C30">
      <w:r>
        <w:t>Color Y is not the active color</w:t>
      </w:r>
    </w:p>
    <w:p w:rsidR="00244C30" w:rsidRDefault="00244C30" w:rsidP="00244C30"/>
    <w:p w:rsidR="00244C30" w:rsidRDefault="00244C30" w:rsidP="00244C30">
      <w:r w:rsidRPr="00D572D0">
        <w:rPr>
          <w:u w:val="single"/>
        </w:rPr>
        <w:t>Event</w:t>
      </w:r>
      <w:r>
        <w:t>:</w:t>
      </w:r>
      <w:r>
        <w:br/>
        <w:t xml:space="preserve">User selects color Y </w:t>
      </w:r>
    </w:p>
    <w:p w:rsidR="00244C30" w:rsidRDefault="00244C30" w:rsidP="00244C30"/>
    <w:p w:rsidR="00244C30" w:rsidRDefault="00244C30" w:rsidP="00244C30">
      <w:r w:rsidRPr="00D572D0">
        <w:rPr>
          <w:u w:val="single"/>
        </w:rPr>
        <w:t>Post-condition</w:t>
      </w:r>
      <w:r>
        <w:t>:</w:t>
      </w:r>
    </w:p>
    <w:p w:rsidR="00244C30" w:rsidRDefault="00244C30" w:rsidP="00244C30">
      <w:r>
        <w:t>Color Y is active on the HMI and the vehicle</w:t>
      </w:r>
    </w:p>
    <w:p w:rsidR="00244C30" w:rsidRDefault="00244C30" w:rsidP="00244C30"/>
    <w:p w:rsidR="00244C30" w:rsidRDefault="00244C30" w:rsidP="00244C30"/>
    <w:p w:rsidR="00244C30" w:rsidRDefault="00244C30" w:rsidP="00244C30">
      <w:pPr>
        <w:jc w:val="center"/>
      </w:pPr>
      <w:r>
        <w:rPr>
          <w:noProof/>
        </w:rPr>
        <w:drawing>
          <wp:inline distT="0" distB="0" distL="0" distR="0">
            <wp:extent cx="5943600" cy="3612660"/>
            <wp:effectExtent l="0" t="0" r="0" b="6985"/>
            <wp:docPr id="2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12660"/>
                    </a:xfrm>
                    <a:prstGeom prst="rect">
                      <a:avLst/>
                    </a:prstGeom>
                    <a:noFill/>
                    <a:ln>
                      <a:noFill/>
                    </a:ln>
                  </pic:spPr>
                </pic:pic>
              </a:graphicData>
            </a:graphic>
          </wp:inline>
        </w:drawing>
      </w:r>
    </w:p>
    <w:p w:rsidR="00244C30" w:rsidRDefault="00244C30" w:rsidP="00244C30">
      <w:pPr>
        <w:jc w:val="center"/>
      </w:pPr>
    </w:p>
    <w:p w:rsidR="00244C30" w:rsidRDefault="00244C30" w:rsidP="00244C30">
      <w:pPr>
        <w:jc w:val="center"/>
      </w:pPr>
    </w:p>
    <w:p w:rsidR="00244C30" w:rsidRDefault="00244C30" w:rsidP="00244C30">
      <w:pPr>
        <w:jc w:val="center"/>
      </w:pPr>
    </w:p>
    <w:p w:rsidR="00244C30" w:rsidRDefault="00244C30" w:rsidP="00244C30">
      <w:pPr>
        <w:pStyle w:val="Heading4"/>
      </w:pPr>
      <w:r>
        <w:t>VS-SD-REQ-193207/A-Changing Ambient Lighting Intensity</w:t>
      </w:r>
    </w:p>
    <w:p w:rsidR="00244C30" w:rsidRDefault="00244C30" w:rsidP="00244C30">
      <w:r w:rsidRPr="001138F0">
        <w:rPr>
          <w:u w:val="single"/>
        </w:rPr>
        <w:t>Pre-condition</w:t>
      </w:r>
      <w:r>
        <w:t>:</w:t>
      </w:r>
    </w:p>
    <w:p w:rsidR="00244C30" w:rsidRDefault="00244C30" w:rsidP="00244C30">
      <w:r>
        <w:t>Intensity X is not the active intensity</w:t>
      </w:r>
    </w:p>
    <w:p w:rsidR="00244C30" w:rsidRDefault="00244C30" w:rsidP="00244C30"/>
    <w:p w:rsidR="00244C30" w:rsidRDefault="00244C30" w:rsidP="00244C30">
      <w:r w:rsidRPr="001138F0">
        <w:rPr>
          <w:u w:val="single"/>
        </w:rPr>
        <w:t>Event</w:t>
      </w:r>
      <w:r>
        <w:t>:</w:t>
      </w:r>
    </w:p>
    <w:p w:rsidR="00244C30" w:rsidRDefault="00244C30" w:rsidP="00244C30">
      <w:r>
        <w:t>User selects intensity X</w:t>
      </w:r>
    </w:p>
    <w:p w:rsidR="00244C30" w:rsidRDefault="00244C30" w:rsidP="00244C30"/>
    <w:p w:rsidR="00244C30" w:rsidRDefault="00244C30" w:rsidP="00244C30">
      <w:r w:rsidRPr="001138F0">
        <w:rPr>
          <w:u w:val="single"/>
        </w:rPr>
        <w:t>Post-Condition</w:t>
      </w:r>
      <w:r>
        <w:t>:</w:t>
      </w:r>
    </w:p>
    <w:p w:rsidR="00244C30" w:rsidRDefault="00244C30" w:rsidP="00244C30">
      <w:r>
        <w:t>Intensity X is shown on the HMI and Intensity X is active in the vehicle</w:t>
      </w:r>
    </w:p>
    <w:p w:rsidR="00244C30" w:rsidRDefault="00244C30" w:rsidP="00244C30"/>
    <w:p w:rsidR="00244C30" w:rsidRDefault="00244C30" w:rsidP="00244C30"/>
    <w:p w:rsidR="00244C30" w:rsidRDefault="00244C30" w:rsidP="00244C30">
      <w:pPr>
        <w:jc w:val="center"/>
      </w:pPr>
      <w:r>
        <w:rPr>
          <w:noProof/>
        </w:rPr>
        <w:lastRenderedPageBreak/>
        <w:drawing>
          <wp:inline distT="0" distB="0" distL="0" distR="0">
            <wp:extent cx="5943600" cy="3645568"/>
            <wp:effectExtent l="0" t="0" r="0" b="0"/>
            <wp:docPr id="2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45568"/>
                    </a:xfrm>
                    <a:prstGeom prst="rect">
                      <a:avLst/>
                    </a:prstGeom>
                    <a:noFill/>
                    <a:ln>
                      <a:noFill/>
                    </a:ln>
                  </pic:spPr>
                </pic:pic>
              </a:graphicData>
            </a:graphic>
          </wp:inline>
        </w:drawing>
      </w:r>
    </w:p>
    <w:p w:rsidR="00244C30" w:rsidRDefault="00244C30" w:rsidP="00244C30">
      <w:pPr>
        <w:jc w:val="center"/>
      </w:pPr>
    </w:p>
    <w:p w:rsidR="00244C30" w:rsidRDefault="00244C30" w:rsidP="00244C30">
      <w:pPr>
        <w:jc w:val="center"/>
      </w:pPr>
    </w:p>
    <w:p w:rsidR="00244C30" w:rsidRDefault="00244C30" w:rsidP="00244C30">
      <w:pPr>
        <w:jc w:val="center"/>
      </w:pPr>
    </w:p>
    <w:p w:rsidR="00244C30" w:rsidRDefault="00244C30" w:rsidP="00244C30">
      <w:pPr>
        <w:jc w:val="center"/>
      </w:pPr>
    </w:p>
    <w:p w:rsidR="00244C30" w:rsidRDefault="00244C30" w:rsidP="00244C30">
      <w:pPr>
        <w:pStyle w:val="Heading4"/>
      </w:pPr>
      <w:r>
        <w:t>VS-SD-REQ-193443/B-Turning ON Ambient Lighting by selecting a Color</w:t>
      </w:r>
    </w:p>
    <w:p w:rsidR="00244C30" w:rsidRPr="00D9153A" w:rsidRDefault="00244C30" w:rsidP="00244C30">
      <w:pPr>
        <w:rPr>
          <w:rFonts w:cs="Arial"/>
        </w:rPr>
      </w:pPr>
      <w:r w:rsidRPr="00D9153A">
        <w:rPr>
          <w:rFonts w:cs="Arial"/>
          <w:u w:val="single"/>
        </w:rPr>
        <w:t>Pre-Condition</w:t>
      </w:r>
      <w:r w:rsidRPr="00D9153A">
        <w:rPr>
          <w:rFonts w:cs="Arial"/>
        </w:rPr>
        <w:t>:</w:t>
      </w:r>
    </w:p>
    <w:p w:rsidR="00244C30" w:rsidRPr="00D9153A" w:rsidRDefault="00244C30" w:rsidP="00244C30">
      <w:pPr>
        <w:rPr>
          <w:rFonts w:cs="Arial"/>
        </w:rPr>
      </w:pPr>
      <w:r w:rsidRPr="00D9153A">
        <w:rPr>
          <w:rFonts w:cs="Arial"/>
        </w:rPr>
        <w:t>Ambient Lighting was previously turned OFF via the HMI</w:t>
      </w:r>
    </w:p>
    <w:p w:rsidR="00244C30" w:rsidRPr="00D9153A" w:rsidRDefault="00244C30" w:rsidP="00244C30">
      <w:pPr>
        <w:rPr>
          <w:rFonts w:cs="Arial"/>
        </w:rPr>
      </w:pPr>
      <w:r w:rsidRPr="00D9153A">
        <w:rPr>
          <w:rFonts w:cs="Arial"/>
        </w:rPr>
        <w:t>Ambient Lighting in the vehicle is OFF</w:t>
      </w:r>
    </w:p>
    <w:p w:rsidR="00244C30" w:rsidRPr="00D9153A" w:rsidRDefault="00244C30" w:rsidP="00244C30">
      <w:pPr>
        <w:rPr>
          <w:rFonts w:cs="Arial"/>
        </w:rPr>
      </w:pPr>
    </w:p>
    <w:p w:rsidR="00244C30" w:rsidRPr="00D9153A" w:rsidRDefault="00244C30" w:rsidP="00244C30">
      <w:pPr>
        <w:rPr>
          <w:rFonts w:cs="Arial"/>
        </w:rPr>
      </w:pPr>
      <w:r w:rsidRPr="00D9153A">
        <w:rPr>
          <w:rFonts w:cs="Arial"/>
          <w:u w:val="single"/>
        </w:rPr>
        <w:t>Event</w:t>
      </w:r>
      <w:r w:rsidRPr="00D9153A">
        <w:rPr>
          <w:rFonts w:cs="Arial"/>
        </w:rPr>
        <w:t>:</w:t>
      </w:r>
    </w:p>
    <w:p w:rsidR="00244C30" w:rsidRPr="00D9153A" w:rsidRDefault="00244C30" w:rsidP="00244C30">
      <w:pPr>
        <w:rPr>
          <w:rFonts w:cs="Arial"/>
        </w:rPr>
      </w:pPr>
      <w:r w:rsidRPr="00D9153A">
        <w:rPr>
          <w:rFonts w:cs="Arial"/>
        </w:rPr>
        <w:t>User selects colorX to turn ON ambient lighting</w:t>
      </w:r>
    </w:p>
    <w:p w:rsidR="00244C30" w:rsidRPr="00D9153A" w:rsidRDefault="00244C30" w:rsidP="00244C30">
      <w:pPr>
        <w:rPr>
          <w:rFonts w:cs="Arial"/>
        </w:rPr>
      </w:pPr>
    </w:p>
    <w:p w:rsidR="00244C30" w:rsidRPr="00D9153A" w:rsidRDefault="00244C30" w:rsidP="00244C30">
      <w:pPr>
        <w:rPr>
          <w:rFonts w:cs="Arial"/>
        </w:rPr>
      </w:pPr>
      <w:r w:rsidRPr="00D9153A">
        <w:rPr>
          <w:rFonts w:cs="Arial"/>
          <w:u w:val="single"/>
        </w:rPr>
        <w:t>Post-Condition</w:t>
      </w:r>
      <w:r w:rsidRPr="00D9153A">
        <w:rPr>
          <w:rFonts w:cs="Arial"/>
        </w:rPr>
        <w:t>:</w:t>
      </w:r>
    </w:p>
    <w:p w:rsidR="00244C30" w:rsidRPr="00D9153A" w:rsidRDefault="00244C30" w:rsidP="00244C30">
      <w:pPr>
        <w:rPr>
          <w:rFonts w:cs="Arial"/>
        </w:rPr>
      </w:pPr>
      <w:r w:rsidRPr="00D9153A">
        <w:rPr>
          <w:rFonts w:cs="Arial"/>
        </w:rPr>
        <w:t>Ambient Lighting HMI is shown with ColorX active</w:t>
      </w:r>
    </w:p>
    <w:p w:rsidR="00244C30" w:rsidRPr="00D9153A" w:rsidRDefault="00244C30" w:rsidP="00244C30">
      <w:pPr>
        <w:rPr>
          <w:rFonts w:cs="Arial"/>
        </w:rPr>
      </w:pPr>
      <w:r w:rsidRPr="00D9153A">
        <w:rPr>
          <w:rFonts w:cs="Arial"/>
        </w:rPr>
        <w:t>Ambient Lighting Intensity is shown with last Intensity before turned back ON</w:t>
      </w:r>
    </w:p>
    <w:p w:rsidR="00244C30" w:rsidRPr="00D9153A" w:rsidRDefault="00244C30" w:rsidP="00244C30">
      <w:pPr>
        <w:rPr>
          <w:rFonts w:cs="Arial"/>
        </w:rPr>
      </w:pPr>
      <w:r w:rsidRPr="00D9153A">
        <w:rPr>
          <w:rFonts w:cs="Arial"/>
        </w:rPr>
        <w:t>Ambient Lighting is turned ON in the vehicle</w:t>
      </w:r>
    </w:p>
    <w:p w:rsidR="00244C30" w:rsidRDefault="00244C30" w:rsidP="00244C30">
      <w:pPr>
        <w:rPr>
          <w:rFonts w:cs="Arial"/>
        </w:rPr>
      </w:pPr>
    </w:p>
    <w:p w:rsidR="00244C30" w:rsidRDefault="00244C30" w:rsidP="00244C30">
      <w:pPr>
        <w:jc w:val="center"/>
        <w:rPr>
          <w:rFonts w:cs="Arial"/>
        </w:rPr>
      </w:pPr>
    </w:p>
    <w:p w:rsidR="00244C30" w:rsidRDefault="00244C30" w:rsidP="00244C30">
      <w:pPr>
        <w:jc w:val="center"/>
      </w:pPr>
      <w:r>
        <w:rPr>
          <w:noProof/>
        </w:rPr>
        <w:lastRenderedPageBreak/>
        <w:drawing>
          <wp:inline distT="0" distB="0" distL="0" distR="0">
            <wp:extent cx="5943600" cy="4905228"/>
            <wp:effectExtent l="0" t="0" r="0" b="0"/>
            <wp:docPr id="2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05228"/>
                    </a:xfrm>
                    <a:prstGeom prst="rect">
                      <a:avLst/>
                    </a:prstGeom>
                    <a:noFill/>
                    <a:ln>
                      <a:noFill/>
                    </a:ln>
                  </pic:spPr>
                </pic:pic>
              </a:graphicData>
            </a:graphic>
          </wp:inline>
        </w:drawing>
      </w:r>
    </w:p>
    <w:p w:rsidR="00244C30" w:rsidRDefault="00244C30" w:rsidP="00244C30">
      <w:pPr>
        <w:jc w:val="center"/>
      </w:pPr>
    </w:p>
    <w:p w:rsidR="00244C30" w:rsidRDefault="00244C30" w:rsidP="00244C30">
      <w:pPr>
        <w:jc w:val="center"/>
      </w:pPr>
    </w:p>
    <w:p w:rsidR="00244C30" w:rsidRDefault="00244C30" w:rsidP="00244C30">
      <w:pPr>
        <w:rPr>
          <w:rFonts w:cs="Arial"/>
        </w:rPr>
      </w:pPr>
      <w:r>
        <w:rPr>
          <w:rFonts w:cs="Arial"/>
        </w:rPr>
        <w:t xml:space="preserve">Note: if enhanced memory is turned on then in the sequence diagram for network signal LightAmbIntsty_No_Actl = ‘Last Used’ is referring to the last used Intensity for the personality profile being turned on. </w:t>
      </w:r>
    </w:p>
    <w:p w:rsidR="00244C30" w:rsidRDefault="00244C30" w:rsidP="00244C30"/>
    <w:p w:rsidR="00244C30" w:rsidRDefault="00244C30" w:rsidP="00244C30">
      <w:pPr>
        <w:pStyle w:val="Heading4"/>
      </w:pPr>
      <w:r>
        <w:t>VS-SD-REQ-193446/A-Turning ON Ambient Lighting via ON/OFF HMI Selection</w:t>
      </w:r>
    </w:p>
    <w:p w:rsidR="00244C30" w:rsidRDefault="00244C30" w:rsidP="00244C30">
      <w:r w:rsidRPr="00175F23">
        <w:rPr>
          <w:u w:val="single"/>
        </w:rPr>
        <w:t>Pre-Condition</w:t>
      </w:r>
      <w:r>
        <w:t>:</w:t>
      </w:r>
    </w:p>
    <w:p w:rsidR="00244C30" w:rsidRDefault="00244C30" w:rsidP="00244C30">
      <w:r>
        <w:t>Ambient Lighting turned OFF with the previous Color when last ON set to ColorY</w:t>
      </w:r>
    </w:p>
    <w:p w:rsidR="00244C30" w:rsidRDefault="00244C30" w:rsidP="00244C30">
      <w:r>
        <w:t>Ambient Lighting turned OFF with the previous Intensity when last ON set to IntensityX</w:t>
      </w:r>
    </w:p>
    <w:p w:rsidR="00244C30" w:rsidRDefault="00244C30" w:rsidP="00244C30"/>
    <w:p w:rsidR="00244C30" w:rsidRDefault="00244C30" w:rsidP="00244C30">
      <w:r w:rsidRPr="00175F23">
        <w:rPr>
          <w:u w:val="single"/>
        </w:rPr>
        <w:t>Event</w:t>
      </w:r>
      <w:r>
        <w:t>:</w:t>
      </w:r>
    </w:p>
    <w:p w:rsidR="00244C30" w:rsidRDefault="00244C30" w:rsidP="00244C30">
      <w:r>
        <w:t>The user selects Ambient Lighting ON via the HMI</w:t>
      </w:r>
    </w:p>
    <w:p w:rsidR="00244C30" w:rsidRDefault="00244C30" w:rsidP="00244C30"/>
    <w:p w:rsidR="00244C30" w:rsidRDefault="00244C30" w:rsidP="00244C30">
      <w:r w:rsidRPr="00175F23">
        <w:rPr>
          <w:u w:val="single"/>
        </w:rPr>
        <w:t>Post-Condition</w:t>
      </w:r>
      <w:r>
        <w:t>:</w:t>
      </w:r>
    </w:p>
    <w:p w:rsidR="00244C30" w:rsidRDefault="00244C30" w:rsidP="00244C30">
      <w:r>
        <w:t>Ambient Lighting HMI shows Ambient Lighting ON with ColorY and IntensityX</w:t>
      </w:r>
    </w:p>
    <w:p w:rsidR="00244C30" w:rsidRDefault="00244C30" w:rsidP="00244C30">
      <w:r>
        <w:t>Ambient Lighting is turned ON in the vehicle with ColorY and IntensityX</w:t>
      </w:r>
    </w:p>
    <w:p w:rsidR="00244C30" w:rsidRDefault="00244C30" w:rsidP="00244C30"/>
    <w:p w:rsidR="00244C30" w:rsidRDefault="00244C30" w:rsidP="00244C30">
      <w:pPr>
        <w:jc w:val="center"/>
      </w:pPr>
      <w:r>
        <w:rPr>
          <w:noProof/>
        </w:rPr>
        <w:lastRenderedPageBreak/>
        <w:drawing>
          <wp:inline distT="0" distB="0" distL="0" distR="0">
            <wp:extent cx="6672144" cy="3629025"/>
            <wp:effectExtent l="0" t="0" r="0" b="0"/>
            <wp:docPr id="2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9975" cy="3633285"/>
                    </a:xfrm>
                    <a:prstGeom prst="rect">
                      <a:avLst/>
                    </a:prstGeom>
                    <a:noFill/>
                    <a:ln>
                      <a:noFill/>
                    </a:ln>
                  </pic:spPr>
                </pic:pic>
              </a:graphicData>
            </a:graphic>
          </wp:inline>
        </w:drawing>
      </w:r>
    </w:p>
    <w:p w:rsidR="00244C30" w:rsidRDefault="00244C30" w:rsidP="00244C30">
      <w:pPr>
        <w:jc w:val="center"/>
      </w:pPr>
    </w:p>
    <w:p w:rsidR="00244C30" w:rsidRDefault="00244C30" w:rsidP="00244C30">
      <w:pPr>
        <w:jc w:val="center"/>
      </w:pPr>
    </w:p>
    <w:p w:rsidR="00244C30" w:rsidRDefault="00244C30" w:rsidP="00244C30">
      <w:pPr>
        <w:jc w:val="center"/>
      </w:pPr>
    </w:p>
    <w:p w:rsidR="00244C30" w:rsidRDefault="00244C30" w:rsidP="00244C30">
      <w:pPr>
        <w:jc w:val="center"/>
      </w:pPr>
    </w:p>
    <w:p w:rsidR="00244C30" w:rsidRDefault="00244C30" w:rsidP="00244C30">
      <w:pPr>
        <w:pStyle w:val="Heading4"/>
      </w:pPr>
      <w:r>
        <w:t>VS-SD-REQ-193447/A-Turning OFF Ambient Lighting</w:t>
      </w:r>
    </w:p>
    <w:p w:rsidR="00244C30" w:rsidRPr="00C27D39" w:rsidRDefault="00244C30" w:rsidP="00244C30">
      <w:pPr>
        <w:rPr>
          <w:rFonts w:cs="Arial"/>
        </w:rPr>
      </w:pPr>
      <w:r w:rsidRPr="00C27D39">
        <w:rPr>
          <w:rFonts w:cs="Arial"/>
          <w:u w:val="single"/>
        </w:rPr>
        <w:t>Pre-Condition</w:t>
      </w:r>
      <w:r w:rsidRPr="00C27D39">
        <w:rPr>
          <w:rFonts w:cs="Arial"/>
        </w:rPr>
        <w:t>:</w:t>
      </w:r>
    </w:p>
    <w:p w:rsidR="00244C30" w:rsidRPr="00C27D39" w:rsidRDefault="00244C30" w:rsidP="00244C30">
      <w:pPr>
        <w:rPr>
          <w:rFonts w:cs="Arial"/>
        </w:rPr>
      </w:pPr>
      <w:r w:rsidRPr="00C27D39">
        <w:rPr>
          <w:rFonts w:cs="Arial"/>
        </w:rPr>
        <w:t>Ambient Lighting HMI is active showing Ambient Lighting is ON</w:t>
      </w:r>
    </w:p>
    <w:p w:rsidR="00244C30" w:rsidRPr="00C27D39" w:rsidRDefault="00244C30" w:rsidP="00244C30">
      <w:pPr>
        <w:rPr>
          <w:rFonts w:cs="Arial"/>
        </w:rPr>
      </w:pPr>
    </w:p>
    <w:p w:rsidR="00244C30" w:rsidRPr="00C27D39" w:rsidRDefault="00244C30" w:rsidP="00244C30">
      <w:pPr>
        <w:rPr>
          <w:rFonts w:cs="Arial"/>
        </w:rPr>
      </w:pPr>
      <w:r w:rsidRPr="00C27D39">
        <w:rPr>
          <w:rFonts w:cs="Arial"/>
          <w:u w:val="single"/>
        </w:rPr>
        <w:t>Event</w:t>
      </w:r>
      <w:r w:rsidRPr="00C27D39">
        <w:rPr>
          <w:rFonts w:cs="Arial"/>
        </w:rPr>
        <w:t>:</w:t>
      </w:r>
    </w:p>
    <w:p w:rsidR="00244C30" w:rsidRPr="00C27D39" w:rsidRDefault="00244C30" w:rsidP="00244C30">
      <w:pPr>
        <w:rPr>
          <w:rFonts w:cs="Arial"/>
        </w:rPr>
      </w:pPr>
      <w:r w:rsidRPr="00C27D39">
        <w:rPr>
          <w:rFonts w:cs="Arial"/>
        </w:rPr>
        <w:t>The user selects Ambient Lighting OFF via the HMI</w:t>
      </w:r>
    </w:p>
    <w:p w:rsidR="00244C30" w:rsidRPr="00C27D39" w:rsidRDefault="00244C30" w:rsidP="00244C30">
      <w:pPr>
        <w:rPr>
          <w:rFonts w:cs="Arial"/>
        </w:rPr>
      </w:pPr>
    </w:p>
    <w:p w:rsidR="00244C30" w:rsidRPr="00C27D39" w:rsidRDefault="00244C30" w:rsidP="00244C30">
      <w:pPr>
        <w:rPr>
          <w:rFonts w:cs="Arial"/>
        </w:rPr>
      </w:pPr>
      <w:r w:rsidRPr="00C27D39">
        <w:rPr>
          <w:rFonts w:cs="Arial"/>
          <w:u w:val="single"/>
        </w:rPr>
        <w:t>Post-Condition</w:t>
      </w:r>
      <w:r w:rsidRPr="00C27D39">
        <w:rPr>
          <w:rFonts w:cs="Arial"/>
        </w:rPr>
        <w:t>:</w:t>
      </w:r>
    </w:p>
    <w:p w:rsidR="00244C30" w:rsidRPr="00C27D39" w:rsidRDefault="00244C30" w:rsidP="00244C30">
      <w:pPr>
        <w:rPr>
          <w:rFonts w:cs="Arial"/>
        </w:rPr>
      </w:pPr>
      <w:r w:rsidRPr="00C27D39">
        <w:rPr>
          <w:rFonts w:cs="Arial"/>
        </w:rPr>
        <w:t>The HMI shows Ambient Lighting turned OFF</w:t>
      </w:r>
    </w:p>
    <w:p w:rsidR="00244C30" w:rsidRPr="00C27D39" w:rsidRDefault="00244C30" w:rsidP="00244C30">
      <w:pPr>
        <w:rPr>
          <w:rFonts w:cs="Arial"/>
        </w:rPr>
      </w:pPr>
      <w:r w:rsidRPr="00C27D39">
        <w:rPr>
          <w:rFonts w:cs="Arial"/>
        </w:rPr>
        <w:t>Ambient Lighting is OFF in the vehicle</w:t>
      </w:r>
    </w:p>
    <w:p w:rsidR="00244C30" w:rsidRPr="00C27D39" w:rsidRDefault="00244C30" w:rsidP="00244C30">
      <w:pPr>
        <w:rPr>
          <w:rFonts w:cs="Arial"/>
        </w:rPr>
      </w:pPr>
    </w:p>
    <w:p w:rsidR="00244C30" w:rsidRDefault="00244C30" w:rsidP="00244C30">
      <w:pPr>
        <w:jc w:val="center"/>
      </w:pPr>
      <w:r>
        <w:rPr>
          <w:noProof/>
        </w:rPr>
        <w:lastRenderedPageBreak/>
        <w:drawing>
          <wp:inline distT="0" distB="0" distL="0" distR="0">
            <wp:extent cx="6756316" cy="3505200"/>
            <wp:effectExtent l="0" t="0" r="6985" b="0"/>
            <wp:docPr id="2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56316" cy="3505200"/>
                    </a:xfrm>
                    <a:prstGeom prst="rect">
                      <a:avLst/>
                    </a:prstGeom>
                    <a:noFill/>
                    <a:ln>
                      <a:noFill/>
                    </a:ln>
                  </pic:spPr>
                </pic:pic>
              </a:graphicData>
            </a:graphic>
          </wp:inline>
        </w:drawing>
      </w:r>
    </w:p>
    <w:p w:rsidR="00244C30" w:rsidRDefault="00244C30" w:rsidP="00244C30">
      <w:pPr>
        <w:jc w:val="center"/>
      </w:pPr>
    </w:p>
    <w:p w:rsidR="00244C30" w:rsidRDefault="00244C30" w:rsidP="00244C30">
      <w:pPr>
        <w:jc w:val="center"/>
      </w:pPr>
    </w:p>
    <w:p w:rsidR="00244C30" w:rsidRDefault="00244C30" w:rsidP="00244C30">
      <w:pPr>
        <w:pStyle w:val="Heading4"/>
      </w:pPr>
      <w:r>
        <w:t>VS-SD-REQ-193487/B-Enhanced Memory - Recall new personality profile with Ambient Lighting active</w:t>
      </w:r>
    </w:p>
    <w:p w:rsidR="00244C30" w:rsidRDefault="00244C30" w:rsidP="00244C30">
      <w:r w:rsidRPr="00F53544">
        <w:rPr>
          <w:u w:val="single"/>
        </w:rPr>
        <w:t>Pre-Condition</w:t>
      </w:r>
      <w:r>
        <w:t>:</w:t>
      </w:r>
    </w:p>
    <w:p w:rsidR="00244C30" w:rsidRDefault="00244C30" w:rsidP="00244C30">
      <w:r>
        <w:t>Ambient Lighting HMI is active for PersonX</w:t>
      </w:r>
    </w:p>
    <w:p w:rsidR="00244C30" w:rsidRDefault="00244C30" w:rsidP="00244C30"/>
    <w:p w:rsidR="00244C30" w:rsidRDefault="00244C30" w:rsidP="00244C30">
      <w:r w:rsidRPr="00F53544">
        <w:rPr>
          <w:u w:val="single"/>
        </w:rPr>
        <w:t>Event</w:t>
      </w:r>
      <w:r>
        <w:t xml:space="preserve">: </w:t>
      </w:r>
    </w:p>
    <w:p w:rsidR="00244C30" w:rsidRDefault="00244C30" w:rsidP="00244C30">
      <w:r>
        <w:t>User changes from PersonX to PersonY</w:t>
      </w:r>
    </w:p>
    <w:p w:rsidR="00244C30" w:rsidRDefault="00244C30" w:rsidP="00244C30"/>
    <w:p w:rsidR="00244C30" w:rsidRDefault="00244C30" w:rsidP="00244C30">
      <w:r w:rsidRPr="00F53544">
        <w:rPr>
          <w:u w:val="single"/>
        </w:rPr>
        <w:t>Post-Condition</w:t>
      </w:r>
      <w:r>
        <w:t>:</w:t>
      </w:r>
    </w:p>
    <w:p w:rsidR="00244C30" w:rsidRDefault="00244C30" w:rsidP="00244C30">
      <w:r>
        <w:t>Ambient Lighting HMI is active for PersonY</w:t>
      </w:r>
    </w:p>
    <w:p w:rsidR="00244C30" w:rsidRDefault="00244C30" w:rsidP="00244C30"/>
    <w:p w:rsidR="00244C30" w:rsidRDefault="00244C30" w:rsidP="00244C30">
      <w:pPr>
        <w:jc w:val="center"/>
      </w:pPr>
      <w:r>
        <w:rPr>
          <w:noProof/>
        </w:rPr>
        <w:lastRenderedPageBreak/>
        <w:drawing>
          <wp:inline distT="0" distB="0" distL="0" distR="0">
            <wp:extent cx="6581775" cy="4196573"/>
            <wp:effectExtent l="0" t="0" r="0" b="0"/>
            <wp:docPr id="2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81775" cy="4196573"/>
                    </a:xfrm>
                    <a:prstGeom prst="rect">
                      <a:avLst/>
                    </a:prstGeom>
                    <a:noFill/>
                    <a:ln>
                      <a:noFill/>
                    </a:ln>
                  </pic:spPr>
                </pic:pic>
              </a:graphicData>
            </a:graphic>
          </wp:inline>
        </w:drawing>
      </w:r>
    </w:p>
    <w:p w:rsidR="00244C30" w:rsidRDefault="00244C30" w:rsidP="00244C30">
      <w:pPr>
        <w:jc w:val="center"/>
      </w:pPr>
    </w:p>
    <w:p w:rsidR="00244C30" w:rsidRDefault="00244C30" w:rsidP="00244C30">
      <w:pPr>
        <w:jc w:val="center"/>
      </w:pPr>
    </w:p>
    <w:p w:rsidR="00244C30" w:rsidRDefault="00244C30" w:rsidP="00244C30">
      <w:pPr>
        <w:pStyle w:val="Heading4"/>
      </w:pPr>
      <w:r>
        <w:t>VS-SD-REQ-193489/A-Enhanced Memory - New Profile at Network Wake-up</w:t>
      </w:r>
    </w:p>
    <w:p w:rsidR="00244C30" w:rsidRDefault="00244C30" w:rsidP="00244C30">
      <w:r w:rsidRPr="00235004">
        <w:rPr>
          <w:u w:val="single"/>
        </w:rPr>
        <w:t>Pre-Condition</w:t>
      </w:r>
      <w:r>
        <w:t>:</w:t>
      </w:r>
    </w:p>
    <w:p w:rsidR="00244C30" w:rsidRDefault="00244C30" w:rsidP="00244C30">
      <w:r>
        <w:t>Network bus is asleep</w:t>
      </w:r>
    </w:p>
    <w:p w:rsidR="00244C30" w:rsidRDefault="00244C30" w:rsidP="00244C30">
      <w:r>
        <w:t>When Network bus last awake Person Z was the active profile</w:t>
      </w:r>
    </w:p>
    <w:p w:rsidR="00244C30" w:rsidRDefault="00244C30" w:rsidP="00244C30"/>
    <w:p w:rsidR="00244C30" w:rsidRDefault="00244C30" w:rsidP="00244C30">
      <w:r w:rsidRPr="00235004">
        <w:rPr>
          <w:u w:val="single"/>
        </w:rPr>
        <w:t>Event</w:t>
      </w:r>
      <w:r>
        <w:t>:</w:t>
      </w:r>
    </w:p>
    <w:p w:rsidR="00244C30" w:rsidRDefault="00244C30" w:rsidP="00244C30">
      <w:pPr>
        <w:numPr>
          <w:ilvl w:val="0"/>
          <w:numId w:val="413"/>
        </w:numPr>
      </w:pPr>
      <w:r>
        <w:t>Network bus wakes up</w:t>
      </w:r>
    </w:p>
    <w:p w:rsidR="00244C30" w:rsidRDefault="00244C30" w:rsidP="00244C30">
      <w:pPr>
        <w:numPr>
          <w:ilvl w:val="0"/>
          <w:numId w:val="413"/>
        </w:numPr>
      </w:pPr>
      <w:r>
        <w:t>The Active Profile is Person X</w:t>
      </w:r>
    </w:p>
    <w:p w:rsidR="00244C30" w:rsidRDefault="00244C30" w:rsidP="00244C30">
      <w:pPr>
        <w:numPr>
          <w:ilvl w:val="0"/>
          <w:numId w:val="413"/>
        </w:numPr>
      </w:pPr>
      <w:r>
        <w:t>The Ambient Lighting HMI screen is selected</w:t>
      </w:r>
    </w:p>
    <w:p w:rsidR="00244C30" w:rsidRDefault="00244C30" w:rsidP="00244C30"/>
    <w:p w:rsidR="00244C30" w:rsidRDefault="00244C30" w:rsidP="00244C30">
      <w:r w:rsidRPr="00235004">
        <w:rPr>
          <w:u w:val="single"/>
        </w:rPr>
        <w:t>Post-Condition</w:t>
      </w:r>
      <w:r>
        <w:t>:</w:t>
      </w:r>
    </w:p>
    <w:p w:rsidR="00244C30" w:rsidRDefault="00244C30" w:rsidP="00244C30">
      <w:r>
        <w:t>Ambient Lighting HMI is active for Person X</w:t>
      </w:r>
    </w:p>
    <w:p w:rsidR="00244C30" w:rsidRDefault="00244C30" w:rsidP="00244C30"/>
    <w:p w:rsidR="00244C30" w:rsidRDefault="00244C30" w:rsidP="00244C30">
      <w:pPr>
        <w:jc w:val="center"/>
        <w:rPr>
          <w:noProof/>
        </w:rPr>
      </w:pPr>
      <w:r>
        <w:rPr>
          <w:noProof/>
        </w:rPr>
        <w:lastRenderedPageBreak/>
        <w:drawing>
          <wp:inline distT="0" distB="0" distL="0" distR="0">
            <wp:extent cx="6600825" cy="4030886"/>
            <wp:effectExtent l="0" t="0" r="0" b="8255"/>
            <wp:docPr id="23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01765" cy="4031460"/>
                    </a:xfrm>
                    <a:prstGeom prst="rect">
                      <a:avLst/>
                    </a:prstGeom>
                    <a:noFill/>
                    <a:ln>
                      <a:noFill/>
                    </a:ln>
                  </pic:spPr>
                </pic:pic>
              </a:graphicData>
            </a:graphic>
          </wp:inline>
        </w:drawing>
      </w:r>
    </w:p>
    <w:p w:rsidR="00244C30" w:rsidRDefault="00244C30" w:rsidP="00244C30">
      <w:pPr>
        <w:jc w:val="center"/>
        <w:rPr>
          <w:noProof/>
        </w:rPr>
      </w:pPr>
    </w:p>
    <w:p w:rsidR="00244C30" w:rsidRDefault="00244C30" w:rsidP="00244C30">
      <w:pPr>
        <w:jc w:val="center"/>
        <w:rPr>
          <w:noProof/>
        </w:rPr>
      </w:pPr>
    </w:p>
    <w:p w:rsidR="00244C30" w:rsidRDefault="00244C30" w:rsidP="00244C30">
      <w:pPr>
        <w:jc w:val="center"/>
        <w:rPr>
          <w:noProof/>
        </w:rPr>
      </w:pPr>
    </w:p>
    <w:p w:rsidR="00244C30" w:rsidRDefault="00244C30" w:rsidP="00244C30">
      <w:pPr>
        <w:jc w:val="center"/>
        <w:rPr>
          <w:noProof/>
        </w:rPr>
      </w:pPr>
    </w:p>
    <w:p w:rsidR="00244C30" w:rsidRDefault="00244C30" w:rsidP="00244C30">
      <w:pPr>
        <w:jc w:val="center"/>
      </w:pPr>
    </w:p>
    <w:p w:rsidR="00244C30" w:rsidRDefault="00244C30">
      <w:pPr>
        <w:spacing w:after="200" w:line="276" w:lineRule="auto"/>
      </w:pPr>
      <w:r>
        <w:br w:type="page"/>
      </w:r>
    </w:p>
    <w:p w:rsidR="00244C30" w:rsidRDefault="00244C30" w:rsidP="00244C30">
      <w:pPr>
        <w:pStyle w:val="Heading2"/>
      </w:pPr>
      <w:bookmarkStart w:id="981" w:name="_Toc35508967"/>
      <w:r w:rsidRPr="00B9479B">
        <w:lastRenderedPageBreak/>
        <w:t>VS-FUN-REQ-025233/C-Touch Panel Beeps Settings (TcSE ROIN-292335-1)</w:t>
      </w:r>
      <w:bookmarkEnd w:id="981"/>
    </w:p>
    <w:p w:rsidR="00AD3157" w:rsidRDefault="00244C30">
      <w:pPr>
        <w:rPr>
          <w:rFonts w:cs="Arial"/>
          <w:szCs w:val="20"/>
        </w:rPr>
      </w:pPr>
      <w:r>
        <w:rPr>
          <w:rFonts w:cs="Arial"/>
          <w:szCs w:val="20"/>
        </w:rPr>
        <w:t xml:space="preserve"> </w:t>
      </w:r>
    </w:p>
    <w:p w:rsidR="00AD3157" w:rsidRDefault="00AD3157">
      <w:pPr>
        <w:rPr>
          <w:rFonts w:cs="Arial"/>
          <w:szCs w:val="20"/>
        </w:rPr>
      </w:pPr>
    </w:p>
    <w:p w:rsidR="00244C30" w:rsidRDefault="00244C30" w:rsidP="00244C30">
      <w:pPr>
        <w:pStyle w:val="Heading3"/>
      </w:pPr>
      <w:bookmarkStart w:id="982" w:name="_Toc35508968"/>
      <w:r>
        <w:t>Interface Requirements - Beeps</w:t>
      </w:r>
      <w:bookmarkEnd w:id="982"/>
    </w:p>
    <w:p w:rsidR="00244C30" w:rsidRDefault="00244C30" w:rsidP="00244C30">
      <w:pPr>
        <w:pStyle w:val="Heading4"/>
      </w:pPr>
      <w:r w:rsidRPr="00B9479B">
        <w:t>MD-REQ-025379/B-Bezel_Beeps.Rq (TcSE ROIN-297362)</w:t>
      </w:r>
    </w:p>
    <w:p w:rsidR="00244C30" w:rsidRPr="00864737" w:rsidRDefault="00244C30">
      <w:pPr>
        <w:rPr>
          <w:rFonts w:cs="Arial"/>
        </w:rPr>
      </w:pPr>
      <w:r w:rsidRPr="00864737">
        <w:rPr>
          <w:rFonts w:cs="Arial"/>
          <w:b/>
        </w:rPr>
        <w:t>Message Type:</w:t>
      </w:r>
      <w:r w:rsidRPr="00864737">
        <w:rPr>
          <w:rFonts w:cs="Arial"/>
        </w:rPr>
        <w:t xml:space="preserve">  Request</w:t>
      </w:r>
    </w:p>
    <w:p w:rsidR="00244C30" w:rsidRPr="00864737" w:rsidRDefault="00244C30">
      <w:pPr>
        <w:rPr>
          <w:rFonts w:cs="Arial"/>
        </w:rPr>
      </w:pPr>
    </w:p>
    <w:p w:rsidR="00244C30" w:rsidRPr="00864737" w:rsidRDefault="00244C30">
      <w:pPr>
        <w:rPr>
          <w:rFonts w:cs="Arial"/>
        </w:rPr>
      </w:pPr>
      <w:r w:rsidRPr="00864737">
        <w:rPr>
          <w:rFonts w:cs="Arial"/>
        </w:rPr>
        <w:t xml:space="preserve">This signal requests </w:t>
      </w:r>
      <w:r>
        <w:rPr>
          <w:rFonts w:cs="Arial"/>
        </w:rPr>
        <w:t>to change</w:t>
      </w:r>
      <w:r w:rsidRPr="00864737">
        <w:rPr>
          <w:rFonts w:cs="Arial"/>
        </w:rPr>
        <w:t xml:space="preserve"> the Bezel Beeps settings.</w:t>
      </w:r>
    </w:p>
    <w:p w:rsidR="00244C30" w:rsidRPr="00864737" w:rsidRDefault="00244C30" w:rsidP="00244C30">
      <w:pPr>
        <w:rPr>
          <w:rFonts w:cs="Arial"/>
        </w:rPr>
      </w:pPr>
    </w:p>
    <w:p w:rsidR="00244C30" w:rsidRPr="00864737"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583"/>
        <w:gridCol w:w="861"/>
        <w:gridCol w:w="4056"/>
      </w:tblGrid>
      <w:tr w:rsidR="00244C30" w:rsidRPr="00864737"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864737" w:rsidRDefault="00244C30">
            <w:pPr>
              <w:spacing w:line="276" w:lineRule="auto"/>
              <w:rPr>
                <w:rFonts w:cs="Arial"/>
                <w:b/>
              </w:rPr>
            </w:pPr>
            <w:r w:rsidRPr="00864737">
              <w:rPr>
                <w:rFonts w:cs="Arial"/>
                <w:b/>
              </w:rPr>
              <w:t>Logical Signal Name</w:t>
            </w:r>
          </w:p>
        </w:tc>
        <w:tc>
          <w:tcPr>
            <w:tcW w:w="1583" w:type="dxa"/>
            <w:tcBorders>
              <w:top w:val="single" w:sz="4" w:space="0" w:color="auto"/>
              <w:left w:val="single" w:sz="4" w:space="0" w:color="auto"/>
              <w:bottom w:val="single" w:sz="4" w:space="0" w:color="auto"/>
              <w:right w:val="single" w:sz="4" w:space="0" w:color="auto"/>
            </w:tcBorders>
            <w:hideMark/>
          </w:tcPr>
          <w:p w:rsidR="00244C30" w:rsidRPr="00864737" w:rsidRDefault="00244C30">
            <w:pPr>
              <w:spacing w:line="276" w:lineRule="auto"/>
              <w:rPr>
                <w:rFonts w:cs="Arial"/>
                <w:b/>
              </w:rPr>
            </w:pPr>
            <w:r w:rsidRPr="00864737">
              <w:rPr>
                <w:rFonts w:cs="Arial"/>
                <w:b/>
              </w:rPr>
              <w:t>Literals</w:t>
            </w:r>
          </w:p>
        </w:tc>
        <w:tc>
          <w:tcPr>
            <w:tcW w:w="861" w:type="dxa"/>
            <w:tcBorders>
              <w:top w:val="single" w:sz="4" w:space="0" w:color="auto"/>
              <w:left w:val="single" w:sz="4" w:space="0" w:color="auto"/>
              <w:bottom w:val="single" w:sz="4" w:space="0" w:color="auto"/>
              <w:right w:val="single" w:sz="4" w:space="0" w:color="auto"/>
            </w:tcBorders>
            <w:hideMark/>
          </w:tcPr>
          <w:p w:rsidR="00244C30" w:rsidRPr="00864737" w:rsidRDefault="00244C30">
            <w:pPr>
              <w:spacing w:line="276" w:lineRule="auto"/>
              <w:rPr>
                <w:rFonts w:cs="Arial"/>
                <w:b/>
              </w:rPr>
            </w:pPr>
            <w:r w:rsidRPr="0086473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44C30" w:rsidRPr="00864737" w:rsidRDefault="00244C30">
            <w:pPr>
              <w:spacing w:line="276" w:lineRule="auto"/>
              <w:rPr>
                <w:rFonts w:cs="Arial"/>
                <w:b/>
              </w:rPr>
            </w:pPr>
            <w:r w:rsidRPr="00864737">
              <w:rPr>
                <w:rFonts w:cs="Arial"/>
                <w:b/>
              </w:rPr>
              <w:t>Description</w:t>
            </w:r>
          </w:p>
        </w:tc>
      </w:tr>
      <w:tr w:rsidR="00244C30" w:rsidRPr="00864737"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r>
              <w:rPr>
                <w:rFonts w:cs="Arial"/>
              </w:rPr>
              <w:t>Bezel_Beeps.Rq</w:t>
            </w:r>
          </w:p>
        </w:tc>
        <w:tc>
          <w:tcPr>
            <w:tcW w:w="1583" w:type="dxa"/>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r>
              <w:rPr>
                <w:rFonts w:cs="Arial"/>
              </w:rPr>
              <w:t>Inactive</w:t>
            </w:r>
          </w:p>
        </w:tc>
        <w:tc>
          <w:tcPr>
            <w:tcW w:w="861" w:type="dxa"/>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44C30" w:rsidRPr="00864737" w:rsidRDefault="00244C30">
            <w:pPr>
              <w:autoSpaceDE w:val="0"/>
              <w:autoSpaceDN w:val="0"/>
              <w:adjustRightInd w:val="0"/>
              <w:spacing w:line="276" w:lineRule="auto"/>
              <w:rPr>
                <w:rFonts w:cs="Arial"/>
              </w:rPr>
            </w:pPr>
          </w:p>
        </w:tc>
      </w:tr>
      <w:tr w:rsidR="00244C30" w:rsidRPr="00864737"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864737" w:rsidRDefault="00244C30">
            <w:pPr>
              <w:rPr>
                <w:rFonts w:cs="Arial"/>
              </w:rPr>
            </w:pPr>
          </w:p>
        </w:tc>
        <w:tc>
          <w:tcPr>
            <w:tcW w:w="1583" w:type="dxa"/>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r>
              <w:rPr>
                <w:rFonts w:cs="Arial"/>
              </w:rPr>
              <w:t>Enabled</w:t>
            </w:r>
          </w:p>
        </w:tc>
        <w:tc>
          <w:tcPr>
            <w:tcW w:w="861" w:type="dxa"/>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p>
        </w:tc>
      </w:tr>
      <w:tr w:rsidR="00244C30" w:rsidRPr="00864737"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864737" w:rsidRDefault="00244C30">
            <w:pPr>
              <w:rPr>
                <w:rFonts w:cs="Arial"/>
              </w:rPr>
            </w:pPr>
          </w:p>
        </w:tc>
        <w:tc>
          <w:tcPr>
            <w:tcW w:w="1583" w:type="dxa"/>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r>
              <w:rPr>
                <w:rFonts w:cs="Arial"/>
              </w:rPr>
              <w:t>Disabled</w:t>
            </w:r>
          </w:p>
        </w:tc>
        <w:tc>
          <w:tcPr>
            <w:tcW w:w="861" w:type="dxa"/>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244C30" w:rsidRPr="00864737" w:rsidRDefault="00244C30">
            <w:pPr>
              <w:spacing w:line="276" w:lineRule="auto"/>
              <w:rPr>
                <w:rFonts w:cs="Arial"/>
              </w:rPr>
            </w:pPr>
          </w:p>
        </w:tc>
      </w:tr>
    </w:tbl>
    <w:p w:rsidR="00244C30" w:rsidRPr="00864737" w:rsidRDefault="00244C30" w:rsidP="00244C30">
      <w:pPr>
        <w:rPr>
          <w:rFonts w:cs="Arial"/>
        </w:rPr>
      </w:pPr>
    </w:p>
    <w:p w:rsidR="00244C30" w:rsidRPr="00864737" w:rsidRDefault="00244C30">
      <w:pPr>
        <w:rPr>
          <w:rFonts w:cs="Arial"/>
        </w:rPr>
      </w:pPr>
    </w:p>
    <w:p w:rsidR="00244C30" w:rsidRDefault="00244C30" w:rsidP="00244C30">
      <w:pPr>
        <w:pStyle w:val="Heading4"/>
      </w:pPr>
      <w:r w:rsidRPr="00B9479B">
        <w:t>MD-REQ-025385/B-Bezel_Beeps.St (TcSE ROIN-297423)</w:t>
      </w:r>
    </w:p>
    <w:p w:rsidR="00244C30" w:rsidRPr="00416141" w:rsidRDefault="00244C30">
      <w:pPr>
        <w:rPr>
          <w:rFonts w:cs="Arial"/>
        </w:rPr>
      </w:pPr>
      <w:r w:rsidRPr="00416141">
        <w:rPr>
          <w:rFonts w:cs="Arial"/>
          <w:b/>
        </w:rPr>
        <w:t>Message Type:</w:t>
      </w:r>
      <w:r w:rsidRPr="00416141">
        <w:rPr>
          <w:rFonts w:cs="Arial"/>
        </w:rPr>
        <w:t xml:space="preserve">  Status</w:t>
      </w:r>
    </w:p>
    <w:p w:rsidR="00244C30" w:rsidRPr="00416141" w:rsidRDefault="00244C30">
      <w:pPr>
        <w:rPr>
          <w:rFonts w:cs="Arial"/>
        </w:rPr>
      </w:pPr>
    </w:p>
    <w:p w:rsidR="00244C30" w:rsidRPr="00416141" w:rsidRDefault="00244C30">
      <w:pPr>
        <w:rPr>
          <w:rFonts w:cs="Arial"/>
        </w:rPr>
      </w:pPr>
      <w:r w:rsidRPr="00416141">
        <w:rPr>
          <w:rFonts w:cs="Arial"/>
        </w:rPr>
        <w:t xml:space="preserve">This signal provides the status of Bezel Beeps settings (Enabled/ Disabled).  </w:t>
      </w:r>
    </w:p>
    <w:p w:rsidR="00244C30" w:rsidRPr="00416141" w:rsidRDefault="00244C30">
      <w:pPr>
        <w:rPr>
          <w:rFonts w:cs="Arial"/>
        </w:rPr>
      </w:pPr>
    </w:p>
    <w:p w:rsidR="00244C30" w:rsidRPr="00416141"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313"/>
        <w:gridCol w:w="810"/>
        <w:gridCol w:w="3807"/>
      </w:tblGrid>
      <w:tr w:rsidR="00244C30" w:rsidRPr="00416141"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416141" w:rsidRDefault="00244C30">
            <w:pPr>
              <w:spacing w:line="276" w:lineRule="auto"/>
              <w:rPr>
                <w:rFonts w:cs="Arial"/>
                <w:b/>
              </w:rPr>
            </w:pPr>
            <w:r w:rsidRPr="00416141">
              <w:rPr>
                <w:rFonts w:cs="Arial"/>
                <w:b/>
              </w:rPr>
              <w:t>Logical Signal Name</w:t>
            </w:r>
          </w:p>
        </w:tc>
        <w:tc>
          <w:tcPr>
            <w:tcW w:w="1313" w:type="dxa"/>
            <w:tcBorders>
              <w:top w:val="single" w:sz="4" w:space="0" w:color="auto"/>
              <w:left w:val="single" w:sz="4" w:space="0" w:color="auto"/>
              <w:bottom w:val="single" w:sz="4" w:space="0" w:color="auto"/>
              <w:right w:val="single" w:sz="4" w:space="0" w:color="auto"/>
            </w:tcBorders>
            <w:hideMark/>
          </w:tcPr>
          <w:p w:rsidR="00244C30" w:rsidRPr="00416141" w:rsidRDefault="00244C30">
            <w:pPr>
              <w:spacing w:line="276" w:lineRule="auto"/>
              <w:rPr>
                <w:rFonts w:cs="Arial"/>
                <w:b/>
              </w:rPr>
            </w:pPr>
            <w:r w:rsidRPr="00416141">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244C30" w:rsidRPr="00416141" w:rsidRDefault="00244C30">
            <w:pPr>
              <w:spacing w:line="276" w:lineRule="auto"/>
              <w:rPr>
                <w:rFonts w:cs="Arial"/>
                <w:b/>
              </w:rPr>
            </w:pPr>
            <w:r w:rsidRPr="00416141">
              <w:rPr>
                <w:rFonts w:cs="Arial"/>
                <w:b/>
              </w:rPr>
              <w:t>Value</w:t>
            </w:r>
          </w:p>
        </w:tc>
        <w:tc>
          <w:tcPr>
            <w:tcW w:w="3807" w:type="dxa"/>
            <w:tcBorders>
              <w:top w:val="single" w:sz="4" w:space="0" w:color="auto"/>
              <w:left w:val="single" w:sz="4" w:space="0" w:color="auto"/>
              <w:bottom w:val="single" w:sz="4" w:space="0" w:color="auto"/>
              <w:right w:val="single" w:sz="4" w:space="0" w:color="auto"/>
            </w:tcBorders>
            <w:hideMark/>
          </w:tcPr>
          <w:p w:rsidR="00244C30" w:rsidRPr="00416141" w:rsidRDefault="00244C30">
            <w:pPr>
              <w:spacing w:line="276" w:lineRule="auto"/>
              <w:rPr>
                <w:rFonts w:cs="Arial"/>
                <w:b/>
              </w:rPr>
            </w:pPr>
            <w:r w:rsidRPr="00416141">
              <w:rPr>
                <w:rFonts w:cs="Arial"/>
                <w:b/>
              </w:rPr>
              <w:t>Description</w:t>
            </w:r>
          </w:p>
        </w:tc>
      </w:tr>
      <w:tr w:rsidR="00244C30" w:rsidRPr="00416141"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r>
              <w:rPr>
                <w:rFonts w:cs="Arial"/>
              </w:rPr>
              <w:t>Bezel_Beeps.St</w:t>
            </w:r>
          </w:p>
        </w:tc>
        <w:tc>
          <w:tcPr>
            <w:tcW w:w="1313" w:type="dxa"/>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r>
              <w:rPr>
                <w:rFonts w:cs="Arial"/>
              </w:rPr>
              <w:t>Invalid</w:t>
            </w:r>
          </w:p>
        </w:tc>
        <w:tc>
          <w:tcPr>
            <w:tcW w:w="810" w:type="dxa"/>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r>
              <w:rPr>
                <w:rFonts w:cs="Arial"/>
              </w:rPr>
              <w:t>0x0</w:t>
            </w:r>
          </w:p>
        </w:tc>
        <w:tc>
          <w:tcPr>
            <w:tcW w:w="3807" w:type="dxa"/>
            <w:tcBorders>
              <w:top w:val="single" w:sz="4" w:space="0" w:color="auto"/>
              <w:left w:val="single" w:sz="4" w:space="0" w:color="auto"/>
              <w:bottom w:val="single" w:sz="4" w:space="0" w:color="auto"/>
              <w:right w:val="single" w:sz="4" w:space="0" w:color="auto"/>
            </w:tcBorders>
            <w:vAlign w:val="center"/>
          </w:tcPr>
          <w:p w:rsidR="00244C30" w:rsidRPr="00416141" w:rsidRDefault="00244C30">
            <w:pPr>
              <w:autoSpaceDE w:val="0"/>
              <w:autoSpaceDN w:val="0"/>
              <w:adjustRightInd w:val="0"/>
              <w:spacing w:line="276" w:lineRule="auto"/>
              <w:rPr>
                <w:rFonts w:cs="Arial"/>
              </w:rPr>
            </w:pPr>
          </w:p>
        </w:tc>
      </w:tr>
      <w:tr w:rsidR="00244C30" w:rsidRPr="00416141"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416141" w:rsidRDefault="00244C30">
            <w:pPr>
              <w:rPr>
                <w:rFonts w:cs="Arial"/>
              </w:rPr>
            </w:pPr>
          </w:p>
        </w:tc>
        <w:tc>
          <w:tcPr>
            <w:tcW w:w="1313" w:type="dxa"/>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r>
              <w:rPr>
                <w:rFonts w:cs="Arial"/>
              </w:rPr>
              <w:t>Enabled</w:t>
            </w:r>
          </w:p>
        </w:tc>
        <w:tc>
          <w:tcPr>
            <w:tcW w:w="810" w:type="dxa"/>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r>
              <w:rPr>
                <w:rFonts w:cs="Arial"/>
              </w:rPr>
              <w:t>0x1</w:t>
            </w:r>
          </w:p>
        </w:tc>
        <w:tc>
          <w:tcPr>
            <w:tcW w:w="3807" w:type="dxa"/>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p>
        </w:tc>
      </w:tr>
      <w:tr w:rsidR="00244C30" w:rsidRPr="00416141"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416141" w:rsidRDefault="00244C30">
            <w:pPr>
              <w:rPr>
                <w:rFonts w:cs="Arial"/>
              </w:rPr>
            </w:pPr>
          </w:p>
        </w:tc>
        <w:tc>
          <w:tcPr>
            <w:tcW w:w="1313" w:type="dxa"/>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r>
              <w:rPr>
                <w:rFonts w:cs="Arial"/>
              </w:rPr>
              <w:t>Disabled</w:t>
            </w:r>
          </w:p>
        </w:tc>
        <w:tc>
          <w:tcPr>
            <w:tcW w:w="810" w:type="dxa"/>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r>
              <w:rPr>
                <w:rFonts w:cs="Arial"/>
              </w:rPr>
              <w:t>0x2</w:t>
            </w:r>
          </w:p>
        </w:tc>
        <w:tc>
          <w:tcPr>
            <w:tcW w:w="3807" w:type="dxa"/>
            <w:tcBorders>
              <w:top w:val="single" w:sz="4" w:space="0" w:color="auto"/>
              <w:left w:val="single" w:sz="4" w:space="0" w:color="auto"/>
              <w:bottom w:val="single" w:sz="4" w:space="0" w:color="auto"/>
              <w:right w:val="single" w:sz="4" w:space="0" w:color="auto"/>
            </w:tcBorders>
          </w:tcPr>
          <w:p w:rsidR="00244C30" w:rsidRPr="00416141" w:rsidRDefault="00244C30">
            <w:pPr>
              <w:spacing w:line="276" w:lineRule="auto"/>
              <w:rPr>
                <w:rFonts w:cs="Arial"/>
              </w:rPr>
            </w:pPr>
          </w:p>
        </w:tc>
      </w:tr>
    </w:tbl>
    <w:p w:rsidR="00244C30" w:rsidRPr="00416141" w:rsidRDefault="00244C30" w:rsidP="00244C30">
      <w:pPr>
        <w:rPr>
          <w:rFonts w:cs="Arial"/>
        </w:rPr>
      </w:pPr>
    </w:p>
    <w:p w:rsidR="00244C30" w:rsidRPr="00416141" w:rsidRDefault="00244C30">
      <w:pPr>
        <w:rPr>
          <w:rFonts w:cs="Arial"/>
        </w:rPr>
      </w:pPr>
    </w:p>
    <w:p w:rsidR="00244C30" w:rsidRDefault="00244C30" w:rsidP="00244C30">
      <w:pPr>
        <w:pStyle w:val="Heading4"/>
      </w:pPr>
      <w:r w:rsidRPr="00B9479B">
        <w:t>MD-REQ-025386/B-Bezel_Beeps_Supported.St (TcSE ROIN-297429)</w:t>
      </w:r>
    </w:p>
    <w:p w:rsidR="00244C30" w:rsidRPr="004A4FB0" w:rsidRDefault="00244C30">
      <w:pPr>
        <w:rPr>
          <w:rFonts w:cs="Arial"/>
        </w:rPr>
      </w:pPr>
      <w:r w:rsidRPr="004A4FB0">
        <w:rPr>
          <w:rFonts w:cs="Arial"/>
          <w:b/>
        </w:rPr>
        <w:t>Message Type:</w:t>
      </w:r>
      <w:r w:rsidRPr="004A4FB0">
        <w:rPr>
          <w:rFonts w:cs="Arial"/>
        </w:rPr>
        <w:t xml:space="preserve">  Status</w:t>
      </w:r>
    </w:p>
    <w:p w:rsidR="00244C30" w:rsidRPr="004A4FB0" w:rsidRDefault="00244C30">
      <w:pPr>
        <w:rPr>
          <w:rFonts w:cs="Arial"/>
        </w:rPr>
      </w:pPr>
    </w:p>
    <w:p w:rsidR="00244C30" w:rsidRPr="004A4FB0" w:rsidRDefault="00244C30">
      <w:pPr>
        <w:rPr>
          <w:rFonts w:cs="Arial"/>
        </w:rPr>
      </w:pPr>
      <w:r w:rsidRPr="004A4FB0">
        <w:rPr>
          <w:rFonts w:cs="Arial"/>
        </w:rPr>
        <w:t xml:space="preserve">Signal from the Vehicle Settings Beep Server </w:t>
      </w:r>
      <w:r>
        <w:rPr>
          <w:rFonts w:cs="Arial"/>
        </w:rPr>
        <w:t>telling the Vehicle Settings Beep Client</w:t>
      </w:r>
      <w:r w:rsidRPr="004A4FB0">
        <w:rPr>
          <w:rFonts w:cs="Arial"/>
        </w:rPr>
        <w:t xml:space="preserve"> if Bezel Beeps are supported or not supported </w:t>
      </w:r>
    </w:p>
    <w:p w:rsidR="00244C30" w:rsidRPr="004A4FB0" w:rsidRDefault="00244C30">
      <w:pPr>
        <w:rPr>
          <w:rFonts w:cs="Arial"/>
        </w:rPr>
      </w:pPr>
    </w:p>
    <w:p w:rsidR="00244C30" w:rsidRPr="004A4FB0"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07"/>
        <w:gridCol w:w="1980"/>
        <w:gridCol w:w="990"/>
        <w:gridCol w:w="3637"/>
      </w:tblGrid>
      <w:tr w:rsidR="00244C30" w:rsidRPr="004A4FB0" w:rsidTr="00244C30">
        <w:trPr>
          <w:jc w:val="center"/>
        </w:trPr>
        <w:tc>
          <w:tcPr>
            <w:tcW w:w="3007" w:type="dxa"/>
            <w:tcBorders>
              <w:top w:val="single" w:sz="4" w:space="0" w:color="auto"/>
              <w:left w:val="single" w:sz="4" w:space="0" w:color="auto"/>
              <w:bottom w:val="single" w:sz="4" w:space="0" w:color="auto"/>
              <w:right w:val="single" w:sz="4" w:space="0" w:color="auto"/>
            </w:tcBorders>
            <w:hideMark/>
          </w:tcPr>
          <w:p w:rsidR="00244C30" w:rsidRPr="004A4FB0" w:rsidRDefault="00244C30">
            <w:pPr>
              <w:spacing w:line="276" w:lineRule="auto"/>
              <w:rPr>
                <w:rFonts w:cs="Arial"/>
                <w:b/>
              </w:rPr>
            </w:pPr>
            <w:r w:rsidRPr="004A4FB0">
              <w:rPr>
                <w:rFonts w:cs="Arial"/>
                <w:b/>
              </w:rPr>
              <w:t>Logical Signal Name</w:t>
            </w:r>
          </w:p>
        </w:tc>
        <w:tc>
          <w:tcPr>
            <w:tcW w:w="1980" w:type="dxa"/>
            <w:tcBorders>
              <w:top w:val="single" w:sz="4" w:space="0" w:color="auto"/>
              <w:left w:val="single" w:sz="4" w:space="0" w:color="auto"/>
              <w:bottom w:val="single" w:sz="4" w:space="0" w:color="auto"/>
              <w:right w:val="single" w:sz="4" w:space="0" w:color="auto"/>
            </w:tcBorders>
            <w:hideMark/>
          </w:tcPr>
          <w:p w:rsidR="00244C30" w:rsidRPr="004A4FB0" w:rsidRDefault="00244C30">
            <w:pPr>
              <w:spacing w:line="276" w:lineRule="auto"/>
              <w:rPr>
                <w:rFonts w:cs="Arial"/>
                <w:b/>
              </w:rPr>
            </w:pPr>
            <w:r w:rsidRPr="004A4FB0">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4A4FB0" w:rsidRDefault="00244C30">
            <w:pPr>
              <w:spacing w:line="276" w:lineRule="auto"/>
              <w:rPr>
                <w:rFonts w:cs="Arial"/>
                <w:b/>
              </w:rPr>
            </w:pPr>
            <w:r w:rsidRPr="004A4FB0">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rsidR="00244C30" w:rsidRPr="004A4FB0" w:rsidRDefault="00244C30">
            <w:pPr>
              <w:spacing w:line="276" w:lineRule="auto"/>
              <w:rPr>
                <w:rFonts w:cs="Arial"/>
                <w:b/>
              </w:rPr>
            </w:pPr>
            <w:r w:rsidRPr="004A4FB0">
              <w:rPr>
                <w:rFonts w:cs="Arial"/>
                <w:b/>
              </w:rPr>
              <w:t>Description</w:t>
            </w:r>
          </w:p>
        </w:tc>
      </w:tr>
      <w:tr w:rsidR="00244C30" w:rsidRPr="004A4FB0" w:rsidTr="00244C30">
        <w:trPr>
          <w:jc w:val="center"/>
        </w:trPr>
        <w:tc>
          <w:tcPr>
            <w:tcW w:w="3007" w:type="dxa"/>
            <w:vMerge w:val="restart"/>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r>
              <w:rPr>
                <w:rFonts w:cs="Arial"/>
              </w:rPr>
              <w:t>Bezel_Beeps_Supported.St</w:t>
            </w:r>
          </w:p>
        </w:tc>
        <w:tc>
          <w:tcPr>
            <w:tcW w:w="1980" w:type="dxa"/>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r>
              <w:rPr>
                <w:rFonts w:cs="Arial"/>
              </w:rPr>
              <w:t>Invalid</w:t>
            </w:r>
          </w:p>
        </w:tc>
        <w:tc>
          <w:tcPr>
            <w:tcW w:w="990" w:type="dxa"/>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rsidR="00244C30" w:rsidRPr="004A4FB0" w:rsidRDefault="00244C30">
            <w:pPr>
              <w:autoSpaceDE w:val="0"/>
              <w:autoSpaceDN w:val="0"/>
              <w:adjustRightInd w:val="0"/>
              <w:spacing w:line="276" w:lineRule="auto"/>
              <w:rPr>
                <w:rFonts w:cs="Arial"/>
              </w:rPr>
            </w:pPr>
          </w:p>
        </w:tc>
      </w:tr>
      <w:tr w:rsidR="00244C30" w:rsidRPr="004A4FB0" w:rsidTr="00244C30">
        <w:trPr>
          <w:jc w:val="center"/>
        </w:trPr>
        <w:tc>
          <w:tcPr>
            <w:tcW w:w="3007" w:type="dxa"/>
            <w:vMerge/>
            <w:tcBorders>
              <w:top w:val="single" w:sz="4" w:space="0" w:color="auto"/>
              <w:left w:val="single" w:sz="4" w:space="0" w:color="auto"/>
              <w:bottom w:val="single" w:sz="4" w:space="0" w:color="auto"/>
              <w:right w:val="single" w:sz="4" w:space="0" w:color="auto"/>
            </w:tcBorders>
            <w:vAlign w:val="center"/>
          </w:tcPr>
          <w:p w:rsidR="00244C30" w:rsidRPr="004A4FB0" w:rsidRDefault="00244C30">
            <w:pPr>
              <w:rPr>
                <w:rFonts w:cs="Arial"/>
              </w:rPr>
            </w:pPr>
          </w:p>
        </w:tc>
        <w:tc>
          <w:tcPr>
            <w:tcW w:w="1980" w:type="dxa"/>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r>
              <w:rPr>
                <w:rFonts w:cs="Arial"/>
              </w:rPr>
              <w:t>Supported</w:t>
            </w:r>
          </w:p>
        </w:tc>
        <w:tc>
          <w:tcPr>
            <w:tcW w:w="990" w:type="dxa"/>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p>
        </w:tc>
      </w:tr>
      <w:tr w:rsidR="00244C30" w:rsidRPr="004A4FB0" w:rsidTr="00244C30">
        <w:trPr>
          <w:jc w:val="center"/>
        </w:trPr>
        <w:tc>
          <w:tcPr>
            <w:tcW w:w="3007" w:type="dxa"/>
            <w:vMerge/>
            <w:tcBorders>
              <w:top w:val="single" w:sz="4" w:space="0" w:color="auto"/>
              <w:left w:val="single" w:sz="4" w:space="0" w:color="auto"/>
              <w:bottom w:val="single" w:sz="4" w:space="0" w:color="auto"/>
              <w:right w:val="single" w:sz="4" w:space="0" w:color="auto"/>
            </w:tcBorders>
            <w:vAlign w:val="center"/>
          </w:tcPr>
          <w:p w:rsidR="00244C30" w:rsidRPr="004A4FB0" w:rsidRDefault="00244C30">
            <w:pPr>
              <w:rPr>
                <w:rFonts w:cs="Arial"/>
              </w:rPr>
            </w:pPr>
          </w:p>
        </w:tc>
        <w:tc>
          <w:tcPr>
            <w:tcW w:w="1980" w:type="dxa"/>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r>
              <w:rPr>
                <w:rFonts w:cs="Arial"/>
              </w:rPr>
              <w:t xml:space="preserve">Not Supported </w:t>
            </w:r>
          </w:p>
        </w:tc>
        <w:tc>
          <w:tcPr>
            <w:tcW w:w="990" w:type="dxa"/>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rsidR="00244C30" w:rsidRPr="004A4FB0" w:rsidRDefault="00244C30">
            <w:pPr>
              <w:spacing w:line="276" w:lineRule="auto"/>
              <w:rPr>
                <w:rFonts w:cs="Arial"/>
              </w:rPr>
            </w:pPr>
          </w:p>
        </w:tc>
      </w:tr>
    </w:tbl>
    <w:p w:rsidR="00244C30" w:rsidRPr="004A4FB0" w:rsidRDefault="00244C30" w:rsidP="00244C30">
      <w:pPr>
        <w:rPr>
          <w:rFonts w:cs="Arial"/>
        </w:rPr>
      </w:pPr>
    </w:p>
    <w:p w:rsidR="00244C30" w:rsidRPr="004A4FB0" w:rsidRDefault="00244C30">
      <w:pPr>
        <w:rPr>
          <w:rFonts w:cs="Arial"/>
        </w:rPr>
      </w:pPr>
    </w:p>
    <w:p w:rsidR="00244C30" w:rsidRDefault="00244C30" w:rsidP="00244C30">
      <w:pPr>
        <w:pStyle w:val="Heading3"/>
      </w:pPr>
      <w:bookmarkStart w:id="983" w:name="_Toc35508969"/>
      <w:r>
        <w:t>Use Cases</w:t>
      </w:r>
      <w:bookmarkEnd w:id="983"/>
    </w:p>
    <w:p w:rsidR="00244C30" w:rsidRDefault="00244C30" w:rsidP="00244C30">
      <w:pPr>
        <w:pStyle w:val="Heading4"/>
      </w:pPr>
      <w:r>
        <w:t>VS-UC-REQ-025234/A- Set Tone Panel Beep mode (TcSE ROIN-290777)</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Actors</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Vehicle Occupant</w:t>
            </w:r>
          </w:p>
        </w:tc>
      </w:tr>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Infotainment System is On.</w:t>
            </w:r>
          </w:p>
          <w:p w:rsidR="00AD3157" w:rsidRDefault="00244C30">
            <w:pPr>
              <w:rPr>
                <w:rFonts w:cs="Arial"/>
                <w:szCs w:val="20"/>
              </w:rPr>
            </w:pPr>
            <w:r>
              <w:rPr>
                <w:rFonts w:cs="Arial"/>
                <w:szCs w:val="20"/>
              </w:rPr>
              <w:t>Touch Panel Beeps is set to {mode X}.</w:t>
            </w:r>
          </w:p>
        </w:tc>
      </w:tr>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lastRenderedPageBreak/>
              <w:t>Scenario Description</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User selects &lt;Mode Y&gt; via the HMI.</w:t>
            </w:r>
          </w:p>
        </w:tc>
      </w:tr>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HMI is updated to {Mode Y}.</w:t>
            </w:r>
          </w:p>
        </w:tc>
      </w:tr>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NA</w:t>
            </w:r>
          </w:p>
        </w:tc>
      </w:tr>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Interfaces</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G-HMI</w:t>
            </w:r>
          </w:p>
          <w:p w:rsidR="00AD3157" w:rsidRDefault="00244C30">
            <w:pPr>
              <w:rPr>
                <w:rFonts w:cs="Arial"/>
                <w:szCs w:val="20"/>
              </w:rPr>
            </w:pPr>
            <w:r>
              <w:rPr>
                <w:rFonts w:cs="Arial"/>
                <w:szCs w:val="20"/>
              </w:rPr>
              <w:t>CBI</w:t>
            </w:r>
          </w:p>
        </w:tc>
      </w:tr>
    </w:tbl>
    <w:p w:rsidR="00AD3157" w:rsidRDefault="00AD3157">
      <w:pPr>
        <w:rPr>
          <w:rFonts w:cs="Arial"/>
          <w:szCs w:val="20"/>
        </w:rPr>
      </w:pPr>
    </w:p>
    <w:p w:rsidR="00244C30" w:rsidRDefault="00244C30" w:rsidP="00244C30">
      <w:pPr>
        <w:pStyle w:val="Heading3"/>
      </w:pPr>
      <w:bookmarkStart w:id="984" w:name="_Toc35508970"/>
      <w:r>
        <w:t>Functional Requirements</w:t>
      </w:r>
      <w:bookmarkEnd w:id="984"/>
    </w:p>
    <w:p w:rsidR="00244C30" w:rsidRPr="00244C30" w:rsidRDefault="00244C30" w:rsidP="00244C30">
      <w:pPr>
        <w:pStyle w:val="Heading4"/>
        <w:rPr>
          <w:b w:val="0"/>
          <w:u w:val="single"/>
        </w:rPr>
      </w:pPr>
      <w:r w:rsidRPr="00244C30">
        <w:rPr>
          <w:b w:val="0"/>
          <w:u w:val="single"/>
        </w:rPr>
        <w:t>VS-SR-REQ-025235/A-Touch panel beeps Supported / Not supported by Bezel interface module (TcSE ROIN-141577-2)</w:t>
      </w:r>
    </w:p>
    <w:p w:rsidR="00AD3157" w:rsidRDefault="00244C30">
      <w:pPr>
        <w:rPr>
          <w:rFonts w:cs="Arial"/>
          <w:szCs w:val="20"/>
        </w:rPr>
      </w:pPr>
      <w:r>
        <w:rPr>
          <w:rFonts w:cs="Arial"/>
          <w:szCs w:val="20"/>
        </w:rPr>
        <w:t xml:space="preserve">The vehicle settings beep server shall tell the vehicle settings client via the </w:t>
      </w:r>
      <w:r>
        <w:rPr>
          <w:rStyle w:val="spelle"/>
          <w:rFonts w:cs="Arial"/>
          <w:bCs/>
          <w:szCs w:val="20"/>
        </w:rPr>
        <w:t>Bezel_Beeps_Supported.St signal</w:t>
      </w:r>
      <w:r>
        <w:rPr>
          <w:rStyle w:val="spelle"/>
          <w:rFonts w:cs="Arial"/>
          <w:b/>
          <w:bCs/>
          <w:szCs w:val="20"/>
        </w:rPr>
        <w:t xml:space="preserve"> </w:t>
      </w:r>
      <w:r>
        <w:rPr>
          <w:rFonts w:cs="Arial"/>
          <w:szCs w:val="20"/>
        </w:rPr>
        <w:t xml:space="preserve">whether touch panel beeps are supported or not supported.  For example if they are not supported the display module HMI will not offer the option to enable / disable the beeps.  </w:t>
      </w:r>
    </w:p>
    <w:p w:rsidR="00AD3157" w:rsidRDefault="00AD3157">
      <w:pPr>
        <w:rPr>
          <w:rFonts w:cs="Arial"/>
          <w:szCs w:val="20"/>
        </w:rPr>
      </w:pPr>
    </w:p>
    <w:p w:rsidR="00AD3157" w:rsidRDefault="00244C30">
      <w:pPr>
        <w:rPr>
          <w:rStyle w:val="msoins0"/>
        </w:rPr>
      </w:pPr>
      <w:r>
        <w:rPr>
          <w:rStyle w:val="msoins0"/>
          <w:rFonts w:cs="Arial"/>
          <w:szCs w:val="20"/>
        </w:rPr>
        <w:t>If the beep menu display (for enabling or disabling beeps) is End Of Line configurable then the Beep menu display module (Vehicle Settings Client) shall ignore the _Beeps_Supported display configuration signal(s) and use the EOL configuration for the beeps menu pick. See the Infotainment Diagnostic Spec for beep EOL configuration details.</w:t>
      </w:r>
    </w:p>
    <w:p w:rsidR="00AD3157" w:rsidRDefault="00AD3157">
      <w:pPr>
        <w:rPr>
          <w:rStyle w:val="msoins0"/>
          <w:rFonts w:cs="Arial"/>
          <w:szCs w:val="20"/>
        </w:rPr>
      </w:pPr>
    </w:p>
    <w:p w:rsidR="00AD3157" w:rsidRDefault="00244C30">
      <w:pPr>
        <w:rPr>
          <w:rStyle w:val="msoins0"/>
          <w:rFonts w:cs="Arial"/>
          <w:szCs w:val="20"/>
        </w:rPr>
      </w:pPr>
      <w:r>
        <w:rPr>
          <w:rStyle w:val="msoins0"/>
          <w:rFonts w:cs="Arial"/>
          <w:szCs w:val="20"/>
        </w:rPr>
        <w:t>Note: The vehicle settings beep server may not have a Bezel_Beeps_Supported.St CAN signal in the CAN dB if EOL configurable.</w:t>
      </w:r>
    </w:p>
    <w:p w:rsidR="00AD3157" w:rsidRDefault="00AD3157"/>
    <w:p w:rsidR="00244C30" w:rsidRPr="00244C30" w:rsidRDefault="00244C30" w:rsidP="00244C30">
      <w:pPr>
        <w:pStyle w:val="Heading4"/>
        <w:rPr>
          <w:b w:val="0"/>
          <w:u w:val="single"/>
        </w:rPr>
      </w:pPr>
      <w:r w:rsidRPr="00244C30">
        <w:rPr>
          <w:b w:val="0"/>
          <w:u w:val="single"/>
        </w:rPr>
        <w:t>VS-REQ-025236/A-Enabling and Disabling Beeps (TcSE ROIN-273465)</w:t>
      </w:r>
    </w:p>
    <w:p w:rsidR="00AD3157" w:rsidRDefault="00244C30">
      <w:pPr>
        <w:rPr>
          <w:rFonts w:cs="Arial"/>
          <w:szCs w:val="20"/>
        </w:rPr>
      </w:pPr>
      <w:r>
        <w:rPr>
          <w:rFonts w:cs="Arial"/>
          <w:szCs w:val="20"/>
        </w:rPr>
        <w:t xml:space="preserve">The Vehicle Settings Beep Client can enable/disable beeps via the Bezel_Beeps.Rq signal.  </w:t>
      </w:r>
    </w:p>
    <w:p w:rsidR="00AD3157" w:rsidRDefault="00AD3157">
      <w:pPr>
        <w:rPr>
          <w:rFonts w:cs="Arial"/>
          <w:szCs w:val="20"/>
        </w:rPr>
      </w:pPr>
    </w:p>
    <w:p w:rsidR="00AD3157" w:rsidRDefault="00244C30">
      <w:pPr>
        <w:rPr>
          <w:rFonts w:cs="Arial"/>
          <w:szCs w:val="20"/>
        </w:rPr>
      </w:pPr>
      <w:r>
        <w:rPr>
          <w:rFonts w:cs="Arial"/>
          <w:szCs w:val="20"/>
        </w:rPr>
        <w:t>The Vehicle Setting Beep Client shall remember the beeps setting between ignition cycles and power mode changes.</w:t>
      </w:r>
    </w:p>
    <w:p w:rsidR="00AD3157" w:rsidRDefault="00AD3157">
      <w:pPr>
        <w:rPr>
          <w:rFonts w:cs="Arial"/>
          <w:szCs w:val="20"/>
        </w:rPr>
      </w:pPr>
    </w:p>
    <w:p w:rsidR="00AD3157" w:rsidRDefault="00244C30">
      <w:pPr>
        <w:rPr>
          <w:rFonts w:cs="Arial"/>
          <w:szCs w:val="20"/>
        </w:rPr>
      </w:pPr>
      <w:r>
        <w:rPr>
          <w:rFonts w:cs="Arial"/>
          <w:szCs w:val="20"/>
        </w:rPr>
        <w:t>The Vehicle Setting Beep Server shall remember the beeps setting between ignition cycles and power mode changes.</w:t>
      </w:r>
    </w:p>
    <w:p w:rsidR="00AD3157" w:rsidRDefault="00AD3157">
      <w:pPr>
        <w:rPr>
          <w:rFonts w:eastAsia="MS Mincho"/>
        </w:rPr>
      </w:pPr>
    </w:p>
    <w:p w:rsidR="00244C30" w:rsidRPr="00244C30" w:rsidRDefault="00244C30" w:rsidP="00244C30">
      <w:pPr>
        <w:pStyle w:val="Heading4"/>
        <w:rPr>
          <w:b w:val="0"/>
          <w:u w:val="single"/>
        </w:rPr>
      </w:pPr>
      <w:r w:rsidRPr="00244C30">
        <w:rPr>
          <w:b w:val="0"/>
          <w:u w:val="single"/>
        </w:rPr>
        <w:t>VS-FUR-REQ-025237/A-EFP/ECP Beeps Default Parameters (TcSE ROIN-285003-1)</w:t>
      </w:r>
    </w:p>
    <w:p w:rsidR="00AD3157" w:rsidRDefault="00244C30">
      <w:pPr>
        <w:rPr>
          <w:rFonts w:cs="Arial"/>
          <w:szCs w:val="20"/>
        </w:rPr>
      </w:pPr>
      <w:r>
        <w:rPr>
          <w:rFonts w:cs="Arial"/>
          <w:szCs w:val="20"/>
        </w:rPr>
        <w:t>The EFP beep parameters shall be defaulted as shown below when:</w:t>
      </w:r>
    </w:p>
    <w:p w:rsidR="00AD3157" w:rsidRDefault="00244C30">
      <w:pPr>
        <w:rPr>
          <w:rFonts w:cs="Arial"/>
          <w:szCs w:val="20"/>
        </w:rPr>
      </w:pPr>
      <w:r>
        <w:rPr>
          <w:rFonts w:cs="Arial"/>
          <w:szCs w:val="20"/>
        </w:rPr>
        <w:t xml:space="preserve">-  First shipped to the plant, or </w:t>
      </w:r>
    </w:p>
    <w:p w:rsidR="00AD3157" w:rsidRDefault="00244C30">
      <w:pPr>
        <w:rPr>
          <w:rFonts w:cs="Arial"/>
          <w:szCs w:val="20"/>
        </w:rPr>
      </w:pPr>
      <w:r>
        <w:rPr>
          <w:rFonts w:cs="Arial"/>
          <w:szCs w:val="20"/>
        </w:rPr>
        <w:t>-  Upon loss of B+ power (if it causes a loss of Enable/Disable Beep parameters).  The EFP shall be able to survive vehicle cranks and remember the Beep parameters.</w:t>
      </w:r>
    </w:p>
    <w:p w:rsidR="00AD3157" w:rsidRDefault="00AD3157">
      <w:pPr>
        <w:rPr>
          <w:rFonts w:cs="Arial"/>
          <w:szCs w:val="20"/>
        </w:rPr>
      </w:pPr>
    </w:p>
    <w:p w:rsidR="00AD3157" w:rsidRDefault="00244C30">
      <w:pPr>
        <w:rPr>
          <w:rFonts w:cs="Arial"/>
          <w:szCs w:val="20"/>
        </w:rPr>
      </w:pPr>
      <w:r>
        <w:rPr>
          <w:rFonts w:cs="Arial"/>
          <w:szCs w:val="20"/>
          <w:u w:val="single"/>
        </w:rPr>
        <w:t>If touch sense EFP</w:t>
      </w:r>
      <w:r>
        <w:rPr>
          <w:rFonts w:cs="Arial"/>
          <w:szCs w:val="20"/>
        </w:rPr>
        <w:t xml:space="preserve"> :</w:t>
      </w:r>
    </w:p>
    <w:p w:rsidR="00AD3157" w:rsidRDefault="00244C30">
      <w:pPr>
        <w:rPr>
          <w:rFonts w:cs="Arial"/>
          <w:szCs w:val="20"/>
        </w:rPr>
      </w:pPr>
      <w:r>
        <w:rPr>
          <w:rFonts w:cs="Arial"/>
          <w:szCs w:val="20"/>
        </w:rPr>
        <w:t>Bezel_Beep_St = 0x1 Enabled</w:t>
      </w:r>
    </w:p>
    <w:p w:rsidR="00AD3157" w:rsidRDefault="00244C30">
      <w:pPr>
        <w:rPr>
          <w:rFonts w:cs="Arial"/>
          <w:szCs w:val="20"/>
        </w:rPr>
      </w:pPr>
      <w:r>
        <w:rPr>
          <w:rFonts w:cs="Arial"/>
          <w:szCs w:val="20"/>
        </w:rPr>
        <w:t>Bezel_Beeps_Supported = 0x1 Supported</w:t>
      </w:r>
    </w:p>
    <w:p w:rsidR="00AD3157" w:rsidRDefault="00AD3157">
      <w:pPr>
        <w:rPr>
          <w:rFonts w:cs="Arial"/>
          <w:szCs w:val="20"/>
        </w:rPr>
      </w:pPr>
    </w:p>
    <w:p w:rsidR="00AD3157" w:rsidRDefault="00244C30">
      <w:pPr>
        <w:rPr>
          <w:rFonts w:cs="Arial"/>
          <w:szCs w:val="20"/>
        </w:rPr>
      </w:pPr>
      <w:r>
        <w:rPr>
          <w:rFonts w:cs="Arial"/>
          <w:szCs w:val="20"/>
          <w:u w:val="single"/>
        </w:rPr>
        <w:t>If non Touch sense EFP</w:t>
      </w:r>
      <w:r>
        <w:rPr>
          <w:rFonts w:cs="Arial"/>
          <w:szCs w:val="20"/>
        </w:rPr>
        <w:t>:</w:t>
      </w:r>
    </w:p>
    <w:p w:rsidR="00AD3157" w:rsidRDefault="00244C30">
      <w:pPr>
        <w:rPr>
          <w:rFonts w:cs="Arial"/>
          <w:szCs w:val="20"/>
        </w:rPr>
      </w:pPr>
      <w:r>
        <w:rPr>
          <w:rFonts w:cs="Arial"/>
          <w:szCs w:val="20"/>
        </w:rPr>
        <w:t>Bezel_Beeps_Supported = 0x2 Not_Supported</w:t>
      </w:r>
    </w:p>
    <w:p w:rsidR="00AD3157" w:rsidRDefault="00244C30">
      <w:pPr>
        <w:rPr>
          <w:rFonts w:cs="Arial"/>
          <w:szCs w:val="20"/>
        </w:rPr>
      </w:pPr>
      <w:r>
        <w:rPr>
          <w:rFonts w:cs="Arial"/>
          <w:szCs w:val="20"/>
        </w:rPr>
        <w:t>Bezel_Beep_St = 0x0 (Invalid)</w:t>
      </w:r>
    </w:p>
    <w:p w:rsidR="00AD3157" w:rsidRDefault="00AD3157">
      <w:pPr>
        <w:rPr>
          <w:rFonts w:cs="Arial"/>
          <w:color w:val="1F497D"/>
          <w:szCs w:val="20"/>
        </w:rPr>
      </w:pPr>
    </w:p>
    <w:p w:rsidR="00AD3157" w:rsidRDefault="00AD3157">
      <w:pPr>
        <w:rPr>
          <w:rFonts w:cs="Arial"/>
          <w:szCs w:val="20"/>
        </w:rPr>
      </w:pPr>
    </w:p>
    <w:p w:rsidR="00244C30" w:rsidRDefault="00244C30" w:rsidP="00244C30">
      <w:pPr>
        <w:pStyle w:val="Heading3"/>
      </w:pPr>
      <w:bookmarkStart w:id="985" w:name="_Toc35508971"/>
      <w:r>
        <w:t>Sequence Diagrams</w:t>
      </w:r>
      <w:bookmarkEnd w:id="985"/>
    </w:p>
    <w:p w:rsidR="00244C30" w:rsidRDefault="00244C30" w:rsidP="00244C30">
      <w:pPr>
        <w:pStyle w:val="Heading4"/>
      </w:pPr>
      <w:r>
        <w:t>VS-SD-REQ-025238/A-Touch Panel Beeps (TcSE ROIN-118715-1)</w:t>
      </w:r>
    </w:p>
    <w:p w:rsidR="00244C30" w:rsidRPr="00760C18" w:rsidRDefault="00244C30" w:rsidP="00244C30">
      <w:pPr>
        <w:pStyle w:val="BoldText"/>
      </w:pPr>
      <w:r w:rsidRPr="00760C18">
        <w:t>Scenarios</w:t>
      </w:r>
    </w:p>
    <w:p w:rsidR="00244C30" w:rsidRPr="00760C18" w:rsidRDefault="00244C30" w:rsidP="00244C30">
      <w:pPr>
        <w:pStyle w:val="BoldText"/>
        <w:ind w:left="720"/>
      </w:pPr>
      <w:r w:rsidRPr="00760C18">
        <w:t>Normal Usage</w:t>
      </w:r>
    </w:p>
    <w:p w:rsidR="00AD3157" w:rsidRDefault="00244C30">
      <w:pPr>
        <w:ind w:left="720"/>
        <w:rPr>
          <w:rFonts w:cs="Arial"/>
          <w:szCs w:val="20"/>
        </w:rPr>
      </w:pPr>
      <w:r>
        <w:rPr>
          <w:rFonts w:cs="Arial"/>
          <w:szCs w:val="20"/>
        </w:rPr>
        <w:t>The user selects &lt;turn Touch panel beeps on/off&gt; via the HMI</w:t>
      </w:r>
    </w:p>
    <w:p w:rsidR="00AD3157" w:rsidRDefault="00AD3157">
      <w:pPr>
        <w:ind w:left="720"/>
        <w:rPr>
          <w:rFonts w:cs="Arial"/>
          <w:szCs w:val="20"/>
        </w:rPr>
      </w:pPr>
    </w:p>
    <w:p w:rsidR="00244C30" w:rsidRPr="00760C18" w:rsidRDefault="00244C30" w:rsidP="00244C30">
      <w:pPr>
        <w:pStyle w:val="BoldText"/>
      </w:pPr>
      <w:r w:rsidRPr="00760C18">
        <w:lastRenderedPageBreak/>
        <w:t>Constraints</w:t>
      </w:r>
    </w:p>
    <w:p w:rsidR="00244C30" w:rsidRPr="00760C18" w:rsidRDefault="00244C30" w:rsidP="00244C30">
      <w:pPr>
        <w:pStyle w:val="BoldText"/>
        <w:ind w:left="720"/>
      </w:pPr>
      <w:r w:rsidRPr="00760C18">
        <w:t>Pre-condition</w:t>
      </w:r>
    </w:p>
    <w:p w:rsidR="00AD3157" w:rsidRDefault="00244C30">
      <w:pPr>
        <w:ind w:left="720"/>
        <w:rPr>
          <w:rFonts w:cs="Arial"/>
          <w:szCs w:val="20"/>
        </w:rPr>
      </w:pPr>
      <w:r>
        <w:rPr>
          <w:rFonts w:cs="Arial"/>
          <w:szCs w:val="20"/>
        </w:rPr>
        <w:t>Center Stack Display is On, Settings units menu is active.</w:t>
      </w:r>
    </w:p>
    <w:p w:rsidR="00AD3157" w:rsidRDefault="00AD3157">
      <w:pPr>
        <w:ind w:left="720"/>
        <w:rPr>
          <w:rFonts w:cs="Arial"/>
          <w:szCs w:val="20"/>
        </w:rPr>
      </w:pPr>
    </w:p>
    <w:p w:rsidR="00244C30" w:rsidRPr="00760C18" w:rsidRDefault="00244C30" w:rsidP="00244C30">
      <w:pPr>
        <w:pStyle w:val="BoldText"/>
        <w:ind w:left="720"/>
      </w:pPr>
      <w:r w:rsidRPr="00760C18">
        <w:t>Post-condition</w:t>
      </w:r>
    </w:p>
    <w:p w:rsidR="00AD3157" w:rsidRDefault="00244C30">
      <w:pPr>
        <w:ind w:left="720"/>
        <w:rPr>
          <w:rFonts w:cs="Arial"/>
          <w:szCs w:val="20"/>
        </w:rPr>
      </w:pPr>
      <w:r>
        <w:rPr>
          <w:rFonts w:cs="Arial"/>
          <w:szCs w:val="20"/>
        </w:rPr>
        <w:t>The vehicle HMI indicates {Updated status of Touch Panel Beeps setting}</w:t>
      </w:r>
    </w:p>
    <w:p w:rsidR="00AD3157" w:rsidRDefault="00AD3157">
      <w:pPr>
        <w:ind w:left="720"/>
        <w:rPr>
          <w:rFonts w:cs="Arial"/>
          <w:szCs w:val="20"/>
        </w:rPr>
      </w:pPr>
    </w:p>
    <w:p w:rsidR="00244C30" w:rsidRPr="00760C18" w:rsidRDefault="00244C30" w:rsidP="00244C30">
      <w:pPr>
        <w:pStyle w:val="BoldText"/>
      </w:pPr>
      <w:r w:rsidRPr="00760C18">
        <w:t>Sequence Diagram</w:t>
      </w:r>
    </w:p>
    <w:p w:rsidR="00AD3157" w:rsidRDefault="00244C30" w:rsidP="00244C30">
      <w:pPr>
        <w:keepNext/>
        <w:jc w:val="center"/>
      </w:pPr>
      <w:r>
        <w:rPr>
          <w:noProof/>
        </w:rPr>
        <w:drawing>
          <wp:inline distT="0" distB="0" distL="0" distR="0">
            <wp:extent cx="6629400" cy="2943225"/>
            <wp:effectExtent l="0" t="0" r="0" b="9525"/>
            <wp:docPr id="2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629400" cy="2943225"/>
                    </a:xfrm>
                    <a:prstGeom prst="rect">
                      <a:avLst/>
                    </a:prstGeom>
                    <a:noFill/>
                    <a:ln w="9525">
                      <a:noFill/>
                      <a:miter lim="800000"/>
                      <a:headEnd/>
                      <a:tailEnd/>
                    </a:ln>
                  </pic:spPr>
                </pic:pic>
              </a:graphicData>
            </a:graphic>
          </wp:inline>
        </w:drawing>
      </w:r>
    </w:p>
    <w:p w:rsidR="00244C30" w:rsidRDefault="00244C30">
      <w:pPr>
        <w:spacing w:after="200" w:line="276" w:lineRule="auto"/>
      </w:pPr>
      <w:r>
        <w:br w:type="page"/>
      </w:r>
    </w:p>
    <w:p w:rsidR="00244C30" w:rsidRDefault="00244C30" w:rsidP="00244C30">
      <w:pPr>
        <w:pStyle w:val="Heading2"/>
      </w:pPr>
      <w:bookmarkStart w:id="986" w:name="_Toc35508972"/>
      <w:r w:rsidRPr="00B9479B">
        <w:lastRenderedPageBreak/>
        <w:t>VS-FUN-REQ-025239/C-Set 12/24 hour mode setting (TcSE ROIN-292339-1)</w:t>
      </w:r>
      <w:bookmarkEnd w:id="986"/>
    </w:p>
    <w:p w:rsidR="00AD3157" w:rsidRDefault="00244C30">
      <w:pPr>
        <w:rPr>
          <w:rFonts w:cs="Arial"/>
          <w:szCs w:val="20"/>
        </w:rPr>
      </w:pPr>
      <w:r>
        <w:rPr>
          <w:rFonts w:cs="Arial"/>
          <w:szCs w:val="20"/>
        </w:rPr>
        <w:t xml:space="preserve"> </w:t>
      </w:r>
    </w:p>
    <w:p w:rsidR="00AD3157" w:rsidRDefault="00AD3157">
      <w:pPr>
        <w:rPr>
          <w:rFonts w:cs="Arial"/>
          <w:szCs w:val="20"/>
        </w:rPr>
      </w:pPr>
    </w:p>
    <w:p w:rsidR="00244C30" w:rsidRDefault="00244C30" w:rsidP="00244C30">
      <w:pPr>
        <w:pStyle w:val="Heading3"/>
      </w:pPr>
      <w:bookmarkStart w:id="987" w:name="_Toc35508973"/>
      <w:r>
        <w:t>Interface Requirements - 12/24 hour mode</w:t>
      </w:r>
      <w:bookmarkEnd w:id="987"/>
    </w:p>
    <w:p w:rsidR="00244C30" w:rsidRDefault="00244C30" w:rsidP="00244C30">
      <w:pPr>
        <w:pStyle w:val="Heading4"/>
      </w:pPr>
      <w:r w:rsidRPr="00B9479B">
        <w:t>MD-REQ-025381/B-TimeAdjust.Rq (TcSE ROIN-297370)</w:t>
      </w:r>
    </w:p>
    <w:p w:rsidR="00244C30" w:rsidRPr="00A71404" w:rsidRDefault="00244C30">
      <w:pPr>
        <w:rPr>
          <w:rFonts w:cs="Arial"/>
        </w:rPr>
      </w:pPr>
      <w:r w:rsidRPr="00A71404">
        <w:rPr>
          <w:rFonts w:cs="Arial"/>
          <w:b/>
        </w:rPr>
        <w:t>Message Type</w:t>
      </w:r>
      <w:r w:rsidRPr="00A71404">
        <w:rPr>
          <w:rFonts w:cs="Arial"/>
        </w:rPr>
        <w:t>:  Request</w:t>
      </w:r>
    </w:p>
    <w:p w:rsidR="00244C30" w:rsidRPr="00A71404" w:rsidRDefault="00244C30">
      <w:pPr>
        <w:rPr>
          <w:rFonts w:cs="Arial"/>
        </w:rPr>
      </w:pPr>
    </w:p>
    <w:p w:rsidR="00244C30" w:rsidRPr="00A71404" w:rsidRDefault="00244C30">
      <w:pPr>
        <w:rPr>
          <w:rFonts w:cs="Arial"/>
        </w:rPr>
      </w:pPr>
      <w:r w:rsidRPr="00A71404">
        <w:rPr>
          <w:rFonts w:cs="Arial"/>
        </w:rPr>
        <w:t>This signal requests to change the setting for 12/24 hour mode.</w:t>
      </w:r>
    </w:p>
    <w:p w:rsidR="00244C30" w:rsidRPr="00A71404"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493"/>
        <w:gridCol w:w="900"/>
        <w:gridCol w:w="4987"/>
      </w:tblGrid>
      <w:tr w:rsidR="00244C30" w:rsidRPr="00A71404"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A71404" w:rsidRDefault="00244C30">
            <w:pPr>
              <w:spacing w:line="276" w:lineRule="auto"/>
              <w:rPr>
                <w:rFonts w:cs="Arial"/>
                <w:b/>
              </w:rPr>
            </w:pPr>
            <w:r w:rsidRPr="00A71404">
              <w:rPr>
                <w:rFonts w:cs="Arial"/>
                <w:b/>
              </w:rPr>
              <w:t>Logical Signal Name</w:t>
            </w:r>
          </w:p>
        </w:tc>
        <w:tc>
          <w:tcPr>
            <w:tcW w:w="1493" w:type="dxa"/>
            <w:tcBorders>
              <w:top w:val="single" w:sz="4" w:space="0" w:color="auto"/>
              <w:left w:val="single" w:sz="4" w:space="0" w:color="auto"/>
              <w:bottom w:val="single" w:sz="4" w:space="0" w:color="auto"/>
              <w:right w:val="single" w:sz="4" w:space="0" w:color="auto"/>
            </w:tcBorders>
            <w:hideMark/>
          </w:tcPr>
          <w:p w:rsidR="00244C30" w:rsidRPr="00A71404" w:rsidRDefault="00244C30">
            <w:pPr>
              <w:spacing w:line="276" w:lineRule="auto"/>
              <w:rPr>
                <w:rFonts w:cs="Arial"/>
                <w:b/>
              </w:rPr>
            </w:pPr>
            <w:r w:rsidRPr="00A7140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A71404" w:rsidRDefault="00244C30">
            <w:pPr>
              <w:spacing w:line="276" w:lineRule="auto"/>
              <w:rPr>
                <w:rFonts w:cs="Arial"/>
                <w:b/>
              </w:rPr>
            </w:pPr>
            <w:r w:rsidRPr="00A71404">
              <w:rPr>
                <w:rFonts w:cs="Arial"/>
                <w:b/>
              </w:rPr>
              <w:t>Value</w:t>
            </w:r>
          </w:p>
        </w:tc>
        <w:tc>
          <w:tcPr>
            <w:tcW w:w="4987" w:type="dxa"/>
            <w:tcBorders>
              <w:top w:val="single" w:sz="4" w:space="0" w:color="auto"/>
              <w:left w:val="single" w:sz="4" w:space="0" w:color="auto"/>
              <w:bottom w:val="single" w:sz="4" w:space="0" w:color="auto"/>
              <w:right w:val="single" w:sz="4" w:space="0" w:color="auto"/>
            </w:tcBorders>
            <w:hideMark/>
          </w:tcPr>
          <w:p w:rsidR="00244C30" w:rsidRPr="00A71404" w:rsidRDefault="00244C30">
            <w:pPr>
              <w:spacing w:line="276" w:lineRule="auto"/>
              <w:rPr>
                <w:rFonts w:cs="Arial"/>
                <w:b/>
              </w:rPr>
            </w:pPr>
            <w:r w:rsidRPr="00A71404">
              <w:rPr>
                <w:rFonts w:cs="Arial"/>
                <w:b/>
              </w:rPr>
              <w:t>Description</w:t>
            </w:r>
          </w:p>
        </w:tc>
      </w:tr>
      <w:tr w:rsidR="00244C30" w:rsidRPr="00A71404"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r>
              <w:rPr>
                <w:rFonts w:cs="Arial"/>
              </w:rPr>
              <w:t>TimeAdjust.Rq</w:t>
            </w:r>
          </w:p>
        </w:tc>
        <w:tc>
          <w:tcPr>
            <w:tcW w:w="1493" w:type="dxa"/>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r>
              <w:rPr>
                <w:rFonts w:cs="Arial"/>
              </w:rPr>
              <w:t>0x0</w:t>
            </w:r>
          </w:p>
        </w:tc>
        <w:tc>
          <w:tcPr>
            <w:tcW w:w="4987" w:type="dxa"/>
            <w:tcBorders>
              <w:top w:val="single" w:sz="4" w:space="0" w:color="auto"/>
              <w:left w:val="single" w:sz="4" w:space="0" w:color="auto"/>
              <w:bottom w:val="single" w:sz="4" w:space="0" w:color="auto"/>
              <w:right w:val="single" w:sz="4" w:space="0" w:color="auto"/>
            </w:tcBorders>
            <w:vAlign w:val="center"/>
          </w:tcPr>
          <w:p w:rsidR="00244C30" w:rsidRPr="00A71404" w:rsidRDefault="00244C30">
            <w:pPr>
              <w:autoSpaceDE w:val="0"/>
              <w:autoSpaceDN w:val="0"/>
              <w:adjustRightInd w:val="0"/>
              <w:spacing w:line="276" w:lineRule="auto"/>
              <w:rPr>
                <w:rFonts w:cs="Arial"/>
              </w:rPr>
            </w:pPr>
          </w:p>
        </w:tc>
      </w:tr>
      <w:tr w:rsidR="00244C30" w:rsidRPr="00A71404"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A71404" w:rsidRDefault="00244C30">
            <w:pPr>
              <w:rPr>
                <w:rFonts w:cs="Arial"/>
              </w:rPr>
            </w:pPr>
          </w:p>
        </w:tc>
        <w:tc>
          <w:tcPr>
            <w:tcW w:w="1493" w:type="dxa"/>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r>
              <w:rPr>
                <w:rFonts w:cs="Arial"/>
              </w:rPr>
              <w:t>12h_mode</w:t>
            </w:r>
          </w:p>
        </w:tc>
        <w:tc>
          <w:tcPr>
            <w:tcW w:w="900" w:type="dxa"/>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r>
              <w:rPr>
                <w:rFonts w:cs="Arial"/>
              </w:rPr>
              <w:t>0x1</w:t>
            </w:r>
          </w:p>
        </w:tc>
        <w:tc>
          <w:tcPr>
            <w:tcW w:w="4987" w:type="dxa"/>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p>
        </w:tc>
      </w:tr>
      <w:tr w:rsidR="00244C30" w:rsidRPr="00A71404"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A71404" w:rsidRDefault="00244C30">
            <w:pPr>
              <w:rPr>
                <w:rFonts w:cs="Arial"/>
              </w:rPr>
            </w:pPr>
          </w:p>
        </w:tc>
        <w:tc>
          <w:tcPr>
            <w:tcW w:w="1493" w:type="dxa"/>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r>
              <w:rPr>
                <w:rFonts w:cs="Arial"/>
              </w:rPr>
              <w:t>24h_mode</w:t>
            </w:r>
          </w:p>
        </w:tc>
        <w:tc>
          <w:tcPr>
            <w:tcW w:w="900" w:type="dxa"/>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r>
              <w:rPr>
                <w:rFonts w:cs="Arial"/>
              </w:rPr>
              <w:t>0x2</w:t>
            </w:r>
          </w:p>
        </w:tc>
        <w:tc>
          <w:tcPr>
            <w:tcW w:w="4987" w:type="dxa"/>
            <w:tcBorders>
              <w:top w:val="single" w:sz="4" w:space="0" w:color="auto"/>
              <w:left w:val="single" w:sz="4" w:space="0" w:color="auto"/>
              <w:bottom w:val="single" w:sz="4" w:space="0" w:color="auto"/>
              <w:right w:val="single" w:sz="4" w:space="0" w:color="auto"/>
            </w:tcBorders>
          </w:tcPr>
          <w:p w:rsidR="00244C30" w:rsidRPr="00A71404" w:rsidRDefault="00244C30">
            <w:pPr>
              <w:spacing w:line="276" w:lineRule="auto"/>
              <w:rPr>
                <w:rFonts w:cs="Arial"/>
              </w:rPr>
            </w:pPr>
          </w:p>
        </w:tc>
      </w:tr>
    </w:tbl>
    <w:p w:rsidR="00244C30" w:rsidRPr="00A71404" w:rsidRDefault="00244C30">
      <w:pPr>
        <w:rPr>
          <w:rFonts w:cs="Arial"/>
        </w:rPr>
      </w:pPr>
    </w:p>
    <w:p w:rsidR="00244C30" w:rsidRDefault="00244C30" w:rsidP="00244C30">
      <w:pPr>
        <w:pStyle w:val="Heading4"/>
      </w:pPr>
      <w:r w:rsidRPr="00B9479B">
        <w:t>MD-REQ-025462/B-VehTimeFormat.St (TcSE ROIN-297375)</w:t>
      </w:r>
    </w:p>
    <w:p w:rsidR="00244C30" w:rsidRPr="003B2A22" w:rsidRDefault="00244C30">
      <w:pPr>
        <w:rPr>
          <w:rFonts w:cs="Arial"/>
        </w:rPr>
      </w:pPr>
      <w:r w:rsidRPr="003B2A22">
        <w:rPr>
          <w:rFonts w:cs="Arial"/>
          <w:b/>
        </w:rPr>
        <w:t>Message Type</w:t>
      </w:r>
      <w:r>
        <w:rPr>
          <w:rFonts w:cs="Arial"/>
        </w:rPr>
        <w:t xml:space="preserve">:  </w:t>
      </w:r>
      <w:r w:rsidRPr="003B2A22">
        <w:rPr>
          <w:rFonts w:cs="Arial"/>
        </w:rPr>
        <w:t>Status</w:t>
      </w:r>
    </w:p>
    <w:p w:rsidR="00244C30" w:rsidRPr="003B2A22" w:rsidRDefault="00244C30">
      <w:pPr>
        <w:rPr>
          <w:rFonts w:cs="Arial"/>
        </w:rPr>
      </w:pPr>
    </w:p>
    <w:p w:rsidR="00244C30" w:rsidRPr="003B2A22" w:rsidRDefault="00244C30">
      <w:pPr>
        <w:rPr>
          <w:rFonts w:cs="Arial"/>
        </w:rPr>
      </w:pPr>
      <w:r>
        <w:rPr>
          <w:rFonts w:cs="Arial"/>
        </w:rPr>
        <w:t>S</w:t>
      </w:r>
      <w:r w:rsidRPr="003B2A22">
        <w:rPr>
          <w:rFonts w:cs="Arial"/>
        </w:rPr>
        <w:t xml:space="preserve">ignal by the Vehicle Settings Server </w:t>
      </w:r>
      <w:r>
        <w:rPr>
          <w:rFonts w:cs="Arial"/>
        </w:rPr>
        <w:t>to provide</w:t>
      </w:r>
      <w:r w:rsidRPr="003B2A22">
        <w:rPr>
          <w:rFonts w:cs="Arial"/>
        </w:rPr>
        <w:t xml:space="preserve"> the status of the 12/24 hour time </w:t>
      </w:r>
      <w:r>
        <w:rPr>
          <w:rFonts w:cs="Arial"/>
        </w:rPr>
        <w:t>mode setting</w:t>
      </w:r>
      <w:r w:rsidRPr="003B2A22">
        <w:rPr>
          <w:rFonts w:cs="Arial"/>
        </w:rPr>
        <w:t xml:space="preserve">.  </w:t>
      </w:r>
    </w:p>
    <w:p w:rsidR="00244C30" w:rsidRPr="003B2A22"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244C30" w:rsidRPr="003B2A22"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3B2A22" w:rsidRDefault="00244C30">
            <w:pPr>
              <w:spacing w:line="276" w:lineRule="auto"/>
              <w:rPr>
                <w:rFonts w:cs="Arial"/>
                <w:b/>
              </w:rPr>
            </w:pPr>
            <w:r w:rsidRPr="003B2A22">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244C30" w:rsidRPr="003B2A22" w:rsidRDefault="00244C30">
            <w:pPr>
              <w:spacing w:line="276" w:lineRule="auto"/>
              <w:rPr>
                <w:rFonts w:cs="Arial"/>
                <w:b/>
              </w:rPr>
            </w:pPr>
            <w:r w:rsidRPr="003B2A22">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3B2A22" w:rsidRDefault="00244C30">
            <w:pPr>
              <w:spacing w:line="276" w:lineRule="auto"/>
              <w:rPr>
                <w:rFonts w:cs="Arial"/>
                <w:b/>
              </w:rPr>
            </w:pPr>
            <w:r w:rsidRPr="003B2A22">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44C30" w:rsidRPr="003B2A22" w:rsidRDefault="00244C30">
            <w:pPr>
              <w:spacing w:line="276" w:lineRule="auto"/>
              <w:rPr>
                <w:rFonts w:cs="Arial"/>
                <w:b/>
              </w:rPr>
            </w:pPr>
            <w:r w:rsidRPr="003B2A22">
              <w:rPr>
                <w:rFonts w:cs="Arial"/>
                <w:b/>
              </w:rPr>
              <w:t>Description</w:t>
            </w:r>
          </w:p>
        </w:tc>
      </w:tr>
      <w:tr w:rsidR="00244C30" w:rsidRPr="003B2A22"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3B2A22" w:rsidRDefault="00244C30">
            <w:pPr>
              <w:widowControl w:val="0"/>
              <w:tabs>
                <w:tab w:val="left" w:pos="720"/>
              </w:tabs>
              <w:spacing w:line="276" w:lineRule="auto"/>
              <w:rPr>
                <w:rFonts w:cs="Arial"/>
              </w:rPr>
            </w:pPr>
            <w:r w:rsidRPr="003B2A22">
              <w:rPr>
                <w:rFonts w:cs="Arial"/>
              </w:rPr>
              <w:t>VehTimeFormat.St</w:t>
            </w:r>
          </w:p>
          <w:p w:rsidR="00244C30" w:rsidRPr="003B2A22" w:rsidRDefault="00244C30">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3B2A22" w:rsidRDefault="00244C30">
            <w:pPr>
              <w:spacing w:line="276" w:lineRule="auto"/>
              <w:rPr>
                <w:rFonts w:cs="Arial"/>
              </w:rPr>
            </w:pPr>
            <w:r>
              <w:rPr>
                <w:rFonts w:cs="Arial"/>
              </w:rPr>
              <w:t>Invalid</w:t>
            </w:r>
          </w:p>
        </w:tc>
        <w:tc>
          <w:tcPr>
            <w:tcW w:w="900" w:type="dxa"/>
            <w:tcBorders>
              <w:top w:val="single" w:sz="4" w:space="0" w:color="auto"/>
              <w:left w:val="single" w:sz="4" w:space="0" w:color="auto"/>
              <w:bottom w:val="single" w:sz="4" w:space="0" w:color="auto"/>
              <w:right w:val="single" w:sz="4" w:space="0" w:color="auto"/>
            </w:tcBorders>
          </w:tcPr>
          <w:p w:rsidR="00244C30" w:rsidRPr="003B2A22" w:rsidRDefault="00244C3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44C30" w:rsidRPr="003B2A22" w:rsidRDefault="00244C30">
            <w:pPr>
              <w:autoSpaceDE w:val="0"/>
              <w:autoSpaceDN w:val="0"/>
              <w:adjustRightInd w:val="0"/>
              <w:spacing w:line="276" w:lineRule="auto"/>
              <w:rPr>
                <w:rFonts w:cs="Arial"/>
              </w:rPr>
            </w:pPr>
          </w:p>
        </w:tc>
      </w:tr>
      <w:tr w:rsidR="00244C30" w:rsidRPr="003B2A22"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44C30" w:rsidRPr="003B2A22" w:rsidRDefault="00244C3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3B2A22" w:rsidRDefault="00244C30">
            <w:pPr>
              <w:spacing w:line="276" w:lineRule="auto"/>
              <w:rPr>
                <w:rFonts w:cs="Arial"/>
              </w:rPr>
            </w:pPr>
            <w:r>
              <w:rPr>
                <w:rFonts w:cs="Arial"/>
              </w:rPr>
              <w:t>12h_mode</w:t>
            </w:r>
          </w:p>
        </w:tc>
        <w:tc>
          <w:tcPr>
            <w:tcW w:w="900" w:type="dxa"/>
            <w:tcBorders>
              <w:top w:val="single" w:sz="4" w:space="0" w:color="auto"/>
              <w:left w:val="single" w:sz="4" w:space="0" w:color="auto"/>
              <w:bottom w:val="single" w:sz="4" w:space="0" w:color="auto"/>
              <w:right w:val="single" w:sz="4" w:space="0" w:color="auto"/>
            </w:tcBorders>
          </w:tcPr>
          <w:p w:rsidR="00244C30" w:rsidRPr="003B2A22" w:rsidRDefault="00244C3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44C30" w:rsidRPr="003B2A22" w:rsidRDefault="00244C30">
            <w:pPr>
              <w:spacing w:line="276" w:lineRule="auto"/>
              <w:rPr>
                <w:rFonts w:cs="Arial"/>
              </w:rPr>
            </w:pPr>
          </w:p>
        </w:tc>
      </w:tr>
      <w:tr w:rsidR="00244C30" w:rsidRPr="003B2A22"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44C30" w:rsidRPr="003B2A22" w:rsidRDefault="00244C3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3B2A22" w:rsidRDefault="00244C30">
            <w:pPr>
              <w:spacing w:line="276" w:lineRule="auto"/>
              <w:rPr>
                <w:rFonts w:cs="Arial"/>
              </w:rPr>
            </w:pPr>
            <w:r>
              <w:rPr>
                <w:rFonts w:cs="Arial"/>
              </w:rPr>
              <w:t>24h_mode</w:t>
            </w:r>
          </w:p>
        </w:tc>
        <w:tc>
          <w:tcPr>
            <w:tcW w:w="900" w:type="dxa"/>
            <w:tcBorders>
              <w:top w:val="single" w:sz="4" w:space="0" w:color="auto"/>
              <w:left w:val="single" w:sz="4" w:space="0" w:color="auto"/>
              <w:bottom w:val="single" w:sz="4" w:space="0" w:color="auto"/>
              <w:right w:val="single" w:sz="4" w:space="0" w:color="auto"/>
            </w:tcBorders>
          </w:tcPr>
          <w:p w:rsidR="00244C30" w:rsidRPr="003B2A22" w:rsidRDefault="00244C30">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244C30" w:rsidRPr="003B2A22" w:rsidRDefault="00244C30">
            <w:pPr>
              <w:spacing w:line="276" w:lineRule="auto"/>
              <w:rPr>
                <w:rFonts w:cs="Arial"/>
              </w:rPr>
            </w:pPr>
          </w:p>
        </w:tc>
      </w:tr>
    </w:tbl>
    <w:p w:rsidR="00244C30" w:rsidRPr="003B2A22" w:rsidRDefault="00244C30">
      <w:pPr>
        <w:rPr>
          <w:rFonts w:cs="Arial"/>
        </w:rPr>
      </w:pPr>
    </w:p>
    <w:p w:rsidR="00244C30" w:rsidRPr="003B2A22" w:rsidRDefault="00244C30">
      <w:pPr>
        <w:rPr>
          <w:rFonts w:cs="Arial"/>
        </w:rPr>
      </w:pPr>
    </w:p>
    <w:p w:rsidR="00244C30" w:rsidRDefault="00244C30" w:rsidP="00244C30">
      <w:pPr>
        <w:pStyle w:val="Heading3"/>
      </w:pPr>
      <w:bookmarkStart w:id="988" w:name="_Toc35508974"/>
      <w:r>
        <w:t>Functional Requirements</w:t>
      </w:r>
      <w:bookmarkEnd w:id="988"/>
    </w:p>
    <w:p w:rsidR="00244C30" w:rsidRPr="00244C30" w:rsidRDefault="00244C30" w:rsidP="00244C30">
      <w:pPr>
        <w:pStyle w:val="Heading4"/>
        <w:rPr>
          <w:b w:val="0"/>
          <w:u w:val="single"/>
        </w:rPr>
      </w:pPr>
      <w:r w:rsidRPr="00244C30">
        <w:rPr>
          <w:b w:val="0"/>
          <w:u w:val="single"/>
        </w:rPr>
        <w:t>VS-SR-REQ-099559/A-12/24 Hour Status Storage</w:t>
      </w:r>
    </w:p>
    <w:p w:rsidR="00244C30" w:rsidRPr="00AC0181" w:rsidRDefault="00244C30" w:rsidP="00244C30">
      <w:pPr>
        <w:rPr>
          <w:rFonts w:cs="Arial"/>
        </w:rPr>
      </w:pPr>
      <w:r w:rsidRPr="00AC0181">
        <w:rPr>
          <w:rFonts w:cs="Arial"/>
        </w:rPr>
        <w:t>The Vehicle Settings Server shall retain the value for 12/24 hour mode for the VehTimeFormat signal across ignition cycles and sleep cycles.  The Vehicle Settings Server shall only initialize VehTimeFormat apon battery connects.</w:t>
      </w:r>
    </w:p>
    <w:p w:rsidR="00244C30" w:rsidRDefault="00244C30" w:rsidP="00244C30"/>
    <w:p w:rsidR="00244C30" w:rsidRPr="00244C30" w:rsidRDefault="00244C30" w:rsidP="00244C30">
      <w:pPr>
        <w:pStyle w:val="Heading4"/>
        <w:rPr>
          <w:b w:val="0"/>
          <w:u w:val="single"/>
        </w:rPr>
      </w:pPr>
      <w:r w:rsidRPr="00244C30">
        <w:rPr>
          <w:b w:val="0"/>
          <w:u w:val="single"/>
        </w:rPr>
        <w:t>VS-SR-REQ-099560/A-12/24 Hour Default Setting</w:t>
      </w:r>
    </w:p>
    <w:p w:rsidR="00244C30" w:rsidRPr="00B1053F" w:rsidRDefault="00244C30" w:rsidP="00244C30">
      <w:pPr>
        <w:rPr>
          <w:rFonts w:cs="Arial"/>
        </w:rPr>
      </w:pPr>
      <w:r w:rsidRPr="00B1053F">
        <w:rPr>
          <w:rFonts w:cs="Arial"/>
        </w:rPr>
        <w:t>The Vehicle Settings Server shall support a default configuration for 12 or 24 hour mode based on the vehicle market they are supporting.  The VehicleTimeFormat signal shall be set on battery connect based on the configuration value used to determine 12 or 24 hour mode.  If no configuration/value is available then the default shall be 12 hour mode.</w:t>
      </w:r>
    </w:p>
    <w:p w:rsidR="00244C30" w:rsidRDefault="00244C30" w:rsidP="00244C30"/>
    <w:p w:rsidR="00244C30" w:rsidRPr="00244C30" w:rsidRDefault="00244C30" w:rsidP="00244C30">
      <w:pPr>
        <w:pStyle w:val="Heading4"/>
        <w:rPr>
          <w:b w:val="0"/>
          <w:u w:val="single"/>
        </w:rPr>
      </w:pPr>
      <w:r w:rsidRPr="00244C30">
        <w:rPr>
          <w:b w:val="0"/>
          <w:u w:val="single"/>
        </w:rPr>
        <w:t>VS-SR-REQ-099558/A-12/24 Hour Mode Error Handling</w:t>
      </w:r>
    </w:p>
    <w:p w:rsidR="00244C30" w:rsidRPr="00D75430" w:rsidRDefault="00244C30" w:rsidP="00244C30">
      <w:pPr>
        <w:rPr>
          <w:rFonts w:cs="Arial"/>
        </w:rPr>
      </w:pPr>
      <w:r w:rsidRPr="00D75430">
        <w:rPr>
          <w:rFonts w:cs="Arial"/>
        </w:rPr>
        <w:t>In the case that the Vehicle Settings Server is reporting an invalid value for 12/24 hour mode status the Vehicle Settings Client shall display the setting selected by the user.  The setting displayed shall be retained through ignition/sleep cycles.  If the Vehicle Settings Server starts to transmit a valid value in the 12/24 hour mode status then the Vehicle Settings Client shall update to the value received and refresh their stored value if necessary.  The request from the Vehicle settings client does not require the vehicle settings server to reply with an updated status to update their HMI.  (Example, Client sends request 24h to Server, Server ignores and continues to send invalid.  Client updates HMI with 24h and stores internal the value)</w:t>
      </w:r>
    </w:p>
    <w:p w:rsidR="00244C30" w:rsidRPr="00D75430" w:rsidRDefault="00244C30" w:rsidP="00244C30">
      <w:pPr>
        <w:rPr>
          <w:rFonts w:cs="Arial"/>
        </w:rPr>
      </w:pPr>
    </w:p>
    <w:p w:rsidR="00244C30" w:rsidRPr="00D75430" w:rsidRDefault="00244C30" w:rsidP="00244C30">
      <w:pPr>
        <w:rPr>
          <w:rFonts w:cs="Arial"/>
        </w:rPr>
      </w:pPr>
      <w:r w:rsidRPr="00D75430">
        <w:rPr>
          <w:rFonts w:cs="Arial"/>
        </w:rPr>
        <w:t>If the TimeAdjust (SetTimeFormat) signal equals 0x0 Inactive or 0x3 Not Used the Vehicle Settings Server shall ignore these values and continue reporting the current value in VehicleTimeFormat.</w:t>
      </w:r>
    </w:p>
    <w:p w:rsidR="00244C30" w:rsidRDefault="00244C30" w:rsidP="00244C30"/>
    <w:p w:rsidR="00244C30" w:rsidRDefault="00244C30" w:rsidP="00244C30">
      <w:pPr>
        <w:pStyle w:val="Heading3"/>
      </w:pPr>
      <w:bookmarkStart w:id="989" w:name="_Toc35508975"/>
      <w:r>
        <w:lastRenderedPageBreak/>
        <w:t>Use Cases</w:t>
      </w:r>
      <w:bookmarkEnd w:id="989"/>
    </w:p>
    <w:p w:rsidR="00244C30" w:rsidRDefault="00244C30" w:rsidP="00244C30">
      <w:pPr>
        <w:pStyle w:val="Heading4"/>
      </w:pPr>
      <w:r>
        <w:t>VS-UC-REQ-025240/A- Set Time Format 12/24 hour mode (TcSE ROIN-290605)</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Actors</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Vehicle Occupant</w:t>
            </w:r>
          </w:p>
        </w:tc>
      </w:tr>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Infotainment System is On.</w:t>
            </w:r>
          </w:p>
          <w:p w:rsidR="00AD3157" w:rsidRDefault="00244C30">
            <w:pPr>
              <w:rPr>
                <w:rFonts w:cs="Arial"/>
                <w:szCs w:val="20"/>
              </w:rPr>
            </w:pPr>
            <w:r>
              <w:rPr>
                <w:rFonts w:cs="Arial"/>
                <w:szCs w:val="20"/>
              </w:rPr>
              <w:t>Clock time format is set to {mode X}.</w:t>
            </w:r>
          </w:p>
        </w:tc>
      </w:tr>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Scenario Description</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User selects &lt;Mode Y&gt; via the HMI.</w:t>
            </w:r>
          </w:p>
        </w:tc>
      </w:tr>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HMI is updated to {Mode Y}.</w:t>
            </w:r>
          </w:p>
        </w:tc>
      </w:tr>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NA</w:t>
            </w:r>
          </w:p>
        </w:tc>
      </w:tr>
      <w:tr w:rsidR="00AD3157">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Interfaces</w:t>
            </w:r>
          </w:p>
        </w:tc>
        <w:tc>
          <w:tcPr>
            <w:tcW w:w="7000"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G-HMI</w:t>
            </w:r>
          </w:p>
          <w:p w:rsidR="00AD3157" w:rsidRDefault="00244C30">
            <w:pPr>
              <w:rPr>
                <w:rFonts w:cs="Arial"/>
                <w:szCs w:val="20"/>
              </w:rPr>
            </w:pPr>
            <w:r>
              <w:rPr>
                <w:rFonts w:cs="Arial"/>
                <w:szCs w:val="20"/>
              </w:rPr>
              <w:t>CBI</w:t>
            </w:r>
          </w:p>
        </w:tc>
      </w:tr>
    </w:tbl>
    <w:p w:rsidR="00AD3157" w:rsidRDefault="00AD3157">
      <w:pPr>
        <w:rPr>
          <w:rFonts w:cs="Arial"/>
          <w:szCs w:val="20"/>
        </w:rPr>
      </w:pPr>
    </w:p>
    <w:p w:rsidR="00244C30" w:rsidRDefault="00244C30" w:rsidP="00244C30">
      <w:pPr>
        <w:pStyle w:val="Heading3"/>
      </w:pPr>
      <w:bookmarkStart w:id="990" w:name="_Toc35508976"/>
      <w:r>
        <w:t>Sequence Diagrams</w:t>
      </w:r>
      <w:bookmarkEnd w:id="990"/>
    </w:p>
    <w:p w:rsidR="00244C30" w:rsidRDefault="00244C30" w:rsidP="00244C30">
      <w:pPr>
        <w:pStyle w:val="Heading4"/>
      </w:pPr>
      <w:r>
        <w:t>VS-SD-REQ-025241/A-Set 12/24 hour mode (TcSE ROIN-174033-1)</w:t>
      </w:r>
    </w:p>
    <w:p w:rsidR="00244C30" w:rsidRPr="00F8674E" w:rsidRDefault="00244C30" w:rsidP="00244C30">
      <w:pPr>
        <w:rPr>
          <w:b/>
          <w:sz w:val="16"/>
          <w:szCs w:val="16"/>
        </w:rPr>
      </w:pPr>
      <w:r w:rsidRPr="00F8674E">
        <w:rPr>
          <w:b/>
          <w:sz w:val="16"/>
          <w:szCs w:val="16"/>
        </w:rPr>
        <w:t>Linked Elements</w:t>
      </w:r>
    </w:p>
    <w:p w:rsidR="00244C30" w:rsidRPr="00F8674E" w:rsidRDefault="00244C30" w:rsidP="00244C30">
      <w:pPr>
        <w:rPr>
          <w:sz w:val="16"/>
          <w:szCs w:val="16"/>
        </w:rPr>
      </w:pPr>
      <w:r w:rsidRPr="00F8674E">
        <w:rPr>
          <w:sz w:val="16"/>
          <w:szCs w:val="16"/>
        </w:rPr>
        <w:t>VS-UC-REQ-025395/A-Set Time Format 12/24 hour mode (TcSE ROIN-174042-1)</w:t>
      </w:r>
    </w:p>
    <w:p w:rsidR="00244C30" w:rsidRPr="00760C18" w:rsidRDefault="00244C30" w:rsidP="00244C30">
      <w:pPr>
        <w:pStyle w:val="BoldText"/>
      </w:pPr>
      <w:r w:rsidRPr="00760C18">
        <w:t>Scenarios</w:t>
      </w:r>
    </w:p>
    <w:p w:rsidR="00244C30" w:rsidRPr="00760C18" w:rsidRDefault="00244C30" w:rsidP="00244C30">
      <w:pPr>
        <w:pStyle w:val="BoldText"/>
        <w:ind w:left="720"/>
      </w:pPr>
      <w:r w:rsidRPr="00760C18">
        <w:t>Normal Usage</w:t>
      </w:r>
    </w:p>
    <w:p w:rsidR="00AD3157" w:rsidRDefault="00244C30">
      <w:pPr>
        <w:ind w:left="720"/>
        <w:rPr>
          <w:rFonts w:cs="Arial"/>
          <w:szCs w:val="20"/>
        </w:rPr>
      </w:pPr>
      <w:r>
        <w:rPr>
          <w:rFonts w:cs="Arial"/>
          <w:szCs w:val="20"/>
        </w:rPr>
        <w:t>The user selects &lt;24</w:t>
      </w:r>
      <w:r>
        <w:rPr>
          <w:rStyle w:val="spelle"/>
          <w:rFonts w:cs="Arial"/>
          <w:szCs w:val="20"/>
        </w:rPr>
        <w:t xml:space="preserve"> hour mode </w:t>
      </w:r>
      <w:r>
        <w:rPr>
          <w:rFonts w:cs="Arial"/>
          <w:szCs w:val="20"/>
        </w:rPr>
        <w:t>&gt; via the HMI.</w:t>
      </w:r>
    </w:p>
    <w:p w:rsidR="00AD3157" w:rsidRDefault="00AD3157">
      <w:pPr>
        <w:ind w:left="720"/>
        <w:rPr>
          <w:rFonts w:cs="Arial"/>
          <w:szCs w:val="20"/>
        </w:rPr>
      </w:pPr>
    </w:p>
    <w:p w:rsidR="00244C30" w:rsidRPr="00760C18" w:rsidRDefault="00244C30" w:rsidP="00244C30">
      <w:pPr>
        <w:pStyle w:val="BoldText"/>
      </w:pPr>
      <w:r w:rsidRPr="00760C18">
        <w:t>Constraints</w:t>
      </w:r>
    </w:p>
    <w:p w:rsidR="00244C30" w:rsidRPr="00760C18" w:rsidRDefault="00244C30" w:rsidP="00244C30">
      <w:pPr>
        <w:pStyle w:val="BoldText"/>
        <w:ind w:left="720"/>
      </w:pPr>
      <w:r w:rsidRPr="00760C18">
        <w:t>Pre-condition</w:t>
      </w:r>
    </w:p>
    <w:p w:rsidR="00AD3157" w:rsidRDefault="00244C30">
      <w:pPr>
        <w:ind w:left="720"/>
        <w:rPr>
          <w:rFonts w:cs="Arial"/>
          <w:szCs w:val="20"/>
        </w:rPr>
      </w:pPr>
      <w:r>
        <w:rPr>
          <w:rFonts w:cs="Arial"/>
          <w:szCs w:val="20"/>
        </w:rPr>
        <w:t>Center Stack Display is On, Settings units menu is active.  Hour mode is currently set to 12 hours.</w:t>
      </w:r>
    </w:p>
    <w:p w:rsidR="00AD3157" w:rsidRDefault="00AD3157">
      <w:pPr>
        <w:ind w:left="720"/>
        <w:rPr>
          <w:rFonts w:cs="Arial"/>
          <w:szCs w:val="20"/>
        </w:rPr>
      </w:pPr>
    </w:p>
    <w:p w:rsidR="00244C30" w:rsidRPr="00760C18" w:rsidRDefault="00244C30" w:rsidP="00244C30">
      <w:pPr>
        <w:pStyle w:val="BoldText"/>
        <w:ind w:left="720"/>
      </w:pPr>
      <w:r w:rsidRPr="00760C18">
        <w:t>Post-condition</w:t>
      </w:r>
    </w:p>
    <w:p w:rsidR="00AD3157" w:rsidRDefault="00244C30">
      <w:pPr>
        <w:ind w:left="720"/>
        <w:rPr>
          <w:rFonts w:cs="Arial"/>
          <w:szCs w:val="20"/>
        </w:rPr>
      </w:pPr>
      <w:r>
        <w:rPr>
          <w:rFonts w:cs="Arial"/>
          <w:szCs w:val="20"/>
        </w:rPr>
        <w:t>{Hour mode is updated to 24 hour mode on the HMI}</w:t>
      </w:r>
    </w:p>
    <w:p w:rsidR="00AD3157" w:rsidRDefault="00AD3157">
      <w:pPr>
        <w:ind w:left="720"/>
      </w:pPr>
    </w:p>
    <w:p w:rsidR="00244C30" w:rsidRPr="00760C18" w:rsidRDefault="00244C30" w:rsidP="00244C30">
      <w:pPr>
        <w:pStyle w:val="BoldText"/>
      </w:pPr>
      <w:r w:rsidRPr="00760C18">
        <w:lastRenderedPageBreak/>
        <w:t>Sequence Diagram</w:t>
      </w:r>
    </w:p>
    <w:p w:rsidR="00AD3157" w:rsidRDefault="00244C30" w:rsidP="00244C30">
      <w:pPr>
        <w:keepNext/>
        <w:jc w:val="center"/>
      </w:pPr>
      <w:r>
        <w:rPr>
          <w:noProof/>
        </w:rPr>
        <w:drawing>
          <wp:inline distT="0" distB="0" distL="0" distR="0">
            <wp:extent cx="6515100" cy="3971925"/>
            <wp:effectExtent l="0" t="0" r="0" b="9525"/>
            <wp:docPr id="2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6515100" cy="3971925"/>
                    </a:xfrm>
                    <a:prstGeom prst="rect">
                      <a:avLst/>
                    </a:prstGeom>
                    <a:noFill/>
                    <a:ln w="9525">
                      <a:noFill/>
                      <a:miter lim="800000"/>
                      <a:headEnd/>
                      <a:tailEnd/>
                    </a:ln>
                  </pic:spPr>
                </pic:pic>
              </a:graphicData>
            </a:graphic>
          </wp:inline>
        </w:drawing>
      </w:r>
    </w:p>
    <w:p w:rsidR="00244C30" w:rsidRDefault="00244C30">
      <w:pPr>
        <w:spacing w:after="200" w:line="276" w:lineRule="auto"/>
      </w:pPr>
      <w:r>
        <w:br w:type="page"/>
      </w:r>
    </w:p>
    <w:p w:rsidR="00244C30" w:rsidRDefault="00244C30" w:rsidP="00244C30">
      <w:pPr>
        <w:pStyle w:val="Heading2"/>
      </w:pPr>
      <w:bookmarkStart w:id="991" w:name="_Toc35508977"/>
      <w:r w:rsidRPr="00B9479B">
        <w:lastRenderedPageBreak/>
        <w:t>VS-FUN-REQ-025246/E-Charge Port Light Ring (TcSE ROIN-292385-1)</w:t>
      </w:r>
      <w:bookmarkEnd w:id="991"/>
    </w:p>
    <w:p w:rsidR="00244C30" w:rsidRDefault="00244C30" w:rsidP="00244C30">
      <w:pPr>
        <w:pStyle w:val="Heading3"/>
      </w:pPr>
      <w:bookmarkStart w:id="992" w:name="_Toc35508978"/>
      <w:r>
        <w:t>Interface Requirements - Charge Port Light Ring</w:t>
      </w:r>
      <w:bookmarkEnd w:id="992"/>
    </w:p>
    <w:p w:rsidR="00244C30" w:rsidRDefault="00244C30" w:rsidP="00244C30">
      <w:pPr>
        <w:pStyle w:val="Heading4"/>
      </w:pPr>
      <w:r w:rsidRPr="00B9479B">
        <w:t>MD-REQ-025392/C-ChargePortLightRing_St (TcSE ROIN-270412)</w:t>
      </w:r>
    </w:p>
    <w:p w:rsidR="00244C30" w:rsidRDefault="00244C30">
      <w:pPr>
        <w:rPr>
          <w:rFonts w:cs="Arial"/>
        </w:rPr>
      </w:pPr>
      <w:r>
        <w:rPr>
          <w:rFonts w:cs="Arial"/>
        </w:rPr>
        <w:t>If the CharePortLightRingClient supports both variants of the Charge Port Light Ring signals below then when selecting Charge Port Light Ring HMI the signal that will get updated will depend on what variant Charge Port Light Ring is configured for.</w:t>
      </w:r>
    </w:p>
    <w:p w:rsidR="00244C30" w:rsidRDefault="00244C30">
      <w:pPr>
        <w:rPr>
          <w:rFonts w:cs="Arial"/>
        </w:rPr>
      </w:pPr>
    </w:p>
    <w:p w:rsidR="00244C30" w:rsidRDefault="00244C30">
      <w:pPr>
        <w:rPr>
          <w:rFonts w:cs="Arial"/>
        </w:rPr>
      </w:pPr>
      <w:r w:rsidRPr="008C1740">
        <w:rPr>
          <w:rFonts w:cs="Arial"/>
          <w:u w:val="single"/>
        </w:rPr>
        <w:t>Variant 1 of ChargePortLightRing</w:t>
      </w:r>
      <w:r>
        <w:rPr>
          <w:rFonts w:cs="Arial"/>
          <w:u w:val="single"/>
        </w:rPr>
        <w:t>_St</w:t>
      </w:r>
      <w:r>
        <w:rPr>
          <w:rFonts w:cs="Arial"/>
        </w:rPr>
        <w:t>:</w:t>
      </w:r>
    </w:p>
    <w:p w:rsidR="00244C30" w:rsidRPr="008C1740" w:rsidRDefault="00244C30">
      <w:pPr>
        <w:rPr>
          <w:rFonts w:cs="Arial"/>
          <w:i/>
        </w:rPr>
      </w:pPr>
      <w:r w:rsidRPr="008C1740">
        <w:rPr>
          <w:rFonts w:cs="Arial"/>
          <w:i/>
        </w:rPr>
        <w:t>CAN Signal Name: CenterStackRing_D_Actl</w:t>
      </w:r>
    </w:p>
    <w:tbl>
      <w:tblPr>
        <w:tblW w:w="0" w:type="auto"/>
        <w:jc w:val="center"/>
        <w:tblCellMar>
          <w:left w:w="0" w:type="dxa"/>
          <w:right w:w="0" w:type="dxa"/>
        </w:tblCellMar>
        <w:tblLook w:val="04A0" w:firstRow="1" w:lastRow="0" w:firstColumn="1" w:lastColumn="0" w:noHBand="0" w:noVBand="1"/>
      </w:tblPr>
      <w:tblGrid>
        <w:gridCol w:w="918"/>
        <w:gridCol w:w="5042"/>
      </w:tblGrid>
      <w:tr w:rsidR="00244C30" w:rsidRPr="0044784F" w:rsidTr="00244C30">
        <w:trPr>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sidRPr="008C1740">
              <w:rPr>
                <w:rFonts w:cs="Arial"/>
                <w:iCs/>
              </w:rPr>
              <w:t>Value</w:t>
            </w:r>
          </w:p>
        </w:tc>
        <w:tc>
          <w:tcPr>
            <w:tcW w:w="50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sidRPr="008C1740">
              <w:rPr>
                <w:rFonts w:cs="Arial"/>
                <w:iCs/>
              </w:rPr>
              <w:t>Equal</w:t>
            </w:r>
          </w:p>
        </w:tc>
      </w:tr>
      <w:tr w:rsidR="00244C30" w:rsidRPr="0044784F" w:rsidTr="00244C3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sidRPr="008C1740">
              <w:rPr>
                <w:rFonts w:cs="Arial"/>
                <w:iCs/>
              </w:rPr>
              <w:t>0</w:t>
            </w:r>
            <w:r>
              <w:rPr>
                <w:rFonts w:cs="Arial"/>
                <w:iCs/>
              </w:rPr>
              <w:t>x0</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Pr>
                <w:rFonts w:cs="Arial"/>
                <w:iCs/>
              </w:rPr>
              <w:t>Null</w:t>
            </w:r>
          </w:p>
        </w:tc>
      </w:tr>
      <w:tr w:rsidR="00244C30" w:rsidRPr="0044784F" w:rsidTr="00244C3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Pr>
                <w:rFonts w:cs="Arial"/>
                <w:iCs/>
              </w:rPr>
              <w:t>0x1</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Pr>
                <w:rFonts w:cs="Arial"/>
                <w:iCs/>
              </w:rPr>
              <w:t>Off</w:t>
            </w:r>
          </w:p>
        </w:tc>
      </w:tr>
      <w:tr w:rsidR="00244C30" w:rsidRPr="0044784F" w:rsidTr="00244C3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Pr>
                <w:rFonts w:cs="Arial"/>
                <w:iCs/>
              </w:rPr>
              <w:t>0x2</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Pr>
                <w:rFonts w:cs="Arial"/>
                <w:iCs/>
              </w:rPr>
              <w:t>On</w:t>
            </w:r>
          </w:p>
        </w:tc>
      </w:tr>
      <w:tr w:rsidR="00244C30" w:rsidRPr="0044784F" w:rsidTr="00244C3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Pr>
                <w:rFonts w:cs="Arial"/>
                <w:iCs/>
              </w:rPr>
              <w:t>0x3</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rsidP="00244C30">
            <w:pPr>
              <w:spacing w:line="276" w:lineRule="auto"/>
              <w:rPr>
                <w:rFonts w:eastAsiaTheme="minorHAnsi" w:cs="Arial"/>
                <w:iCs/>
              </w:rPr>
            </w:pPr>
            <w:r>
              <w:rPr>
                <w:rFonts w:cs="Arial"/>
                <w:iCs/>
              </w:rPr>
              <w:t>LimitedOn</w:t>
            </w:r>
          </w:p>
        </w:tc>
      </w:tr>
    </w:tbl>
    <w:p w:rsidR="00244C30" w:rsidRDefault="00244C30">
      <w:pPr>
        <w:rPr>
          <w:rFonts w:cs="Arial"/>
        </w:rPr>
      </w:pPr>
    </w:p>
    <w:p w:rsidR="00244C30" w:rsidRDefault="00244C30">
      <w:pPr>
        <w:rPr>
          <w:rFonts w:cs="Arial"/>
        </w:rPr>
      </w:pPr>
    </w:p>
    <w:p w:rsidR="00244C30" w:rsidRDefault="00244C30">
      <w:pPr>
        <w:rPr>
          <w:rFonts w:cs="Arial"/>
        </w:rPr>
      </w:pPr>
    </w:p>
    <w:p w:rsidR="00244C30" w:rsidRPr="0044784F" w:rsidRDefault="00244C30" w:rsidP="00244C30">
      <w:pPr>
        <w:rPr>
          <w:rFonts w:cs="Arial"/>
        </w:rPr>
      </w:pPr>
      <w:r>
        <w:rPr>
          <w:rFonts w:cs="Arial"/>
          <w:u w:val="single"/>
        </w:rPr>
        <w:t>Variant 2</w:t>
      </w:r>
      <w:r w:rsidRPr="0044784F">
        <w:rPr>
          <w:rFonts w:cs="Arial"/>
          <w:u w:val="single"/>
        </w:rPr>
        <w:t>of ChargePortLightRing</w:t>
      </w:r>
      <w:r>
        <w:rPr>
          <w:rFonts w:cs="Arial"/>
          <w:u w:val="single"/>
        </w:rPr>
        <w:t>_St</w:t>
      </w:r>
      <w:r>
        <w:rPr>
          <w:rFonts w:cs="Arial"/>
        </w:rPr>
        <w:t>:</w:t>
      </w:r>
    </w:p>
    <w:p w:rsidR="00244C30" w:rsidRPr="0044784F" w:rsidRDefault="00244C30" w:rsidP="00244C30">
      <w:pPr>
        <w:rPr>
          <w:rFonts w:cs="Arial"/>
          <w:i/>
          <w:iCs/>
        </w:rPr>
      </w:pPr>
      <w:r w:rsidRPr="0044784F">
        <w:rPr>
          <w:rFonts w:cs="Arial"/>
          <w:i/>
          <w:iCs/>
        </w:rPr>
        <w:t>CAN Signal Name: ChrgStatDsply_D_Rq</w:t>
      </w:r>
    </w:p>
    <w:p w:rsidR="00244C30" w:rsidRPr="0044784F" w:rsidRDefault="00244C30" w:rsidP="00244C30">
      <w:pPr>
        <w:rPr>
          <w:rFonts w:cs="Arial"/>
          <w:i/>
          <w:iCs/>
        </w:rPr>
      </w:pPr>
    </w:p>
    <w:tbl>
      <w:tblPr>
        <w:tblW w:w="0" w:type="auto"/>
        <w:jc w:val="center"/>
        <w:tblCellMar>
          <w:left w:w="0" w:type="dxa"/>
          <w:right w:w="0" w:type="dxa"/>
        </w:tblCellMar>
        <w:tblLook w:val="04A0" w:firstRow="1" w:lastRow="0" w:firstColumn="1" w:lastColumn="0" w:noHBand="0" w:noVBand="1"/>
      </w:tblPr>
      <w:tblGrid>
        <w:gridCol w:w="918"/>
        <w:gridCol w:w="5042"/>
      </w:tblGrid>
      <w:tr w:rsidR="00244C30" w:rsidRPr="0044784F" w:rsidTr="00244C30">
        <w:trPr>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sidRPr="008C1740">
              <w:rPr>
                <w:rFonts w:cs="Arial"/>
                <w:iCs/>
              </w:rPr>
              <w:t>Value</w:t>
            </w:r>
          </w:p>
        </w:tc>
        <w:tc>
          <w:tcPr>
            <w:tcW w:w="50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sidRPr="008C1740">
              <w:rPr>
                <w:rFonts w:cs="Arial"/>
                <w:iCs/>
              </w:rPr>
              <w:t>Equal</w:t>
            </w:r>
          </w:p>
        </w:tc>
      </w:tr>
      <w:tr w:rsidR="00244C30" w:rsidRPr="0044784F" w:rsidTr="00244C3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sidRPr="008C1740">
              <w:rPr>
                <w:rFonts w:cs="Arial"/>
                <w:iCs/>
              </w:rPr>
              <w:t>0</w:t>
            </w:r>
            <w:r>
              <w:rPr>
                <w:rFonts w:cs="Arial"/>
                <w:iCs/>
              </w:rPr>
              <w:t>x0</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sidRPr="008C1740">
              <w:rPr>
                <w:rFonts w:cs="Arial"/>
                <w:iCs/>
              </w:rPr>
              <w:t>Off</w:t>
            </w:r>
          </w:p>
        </w:tc>
      </w:tr>
      <w:tr w:rsidR="00244C30" w:rsidRPr="0044784F" w:rsidTr="00244C3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Pr>
                <w:rFonts w:cs="Arial"/>
                <w:iCs/>
              </w:rPr>
              <w:t>0x1</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sidRPr="008C1740">
              <w:rPr>
                <w:rFonts w:cs="Arial"/>
                <w:iCs/>
              </w:rPr>
              <w:t>On (default)</w:t>
            </w:r>
          </w:p>
        </w:tc>
      </w:tr>
      <w:tr w:rsidR="00244C30" w:rsidRPr="0044784F" w:rsidTr="00244C3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Pr>
                <w:rFonts w:cs="Arial"/>
                <w:iCs/>
              </w:rPr>
              <w:t>0x2</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sidRPr="008C1740">
              <w:rPr>
                <w:rFonts w:cs="Arial"/>
                <w:iCs/>
              </w:rPr>
              <w:t>NotUsed_1</w:t>
            </w:r>
          </w:p>
        </w:tc>
      </w:tr>
      <w:tr w:rsidR="00244C30" w:rsidRPr="0044784F" w:rsidTr="00244C3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Pr>
                <w:rFonts w:cs="Arial"/>
                <w:iCs/>
              </w:rPr>
              <w:t>0x3</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1740" w:rsidRDefault="00244C30">
            <w:pPr>
              <w:spacing w:line="276" w:lineRule="auto"/>
              <w:rPr>
                <w:rFonts w:eastAsiaTheme="minorHAnsi" w:cs="Arial"/>
                <w:iCs/>
              </w:rPr>
            </w:pPr>
            <w:r w:rsidRPr="008C1740">
              <w:rPr>
                <w:rFonts w:cs="Arial"/>
                <w:iCs/>
              </w:rPr>
              <w:t>NotUsed_2</w:t>
            </w:r>
          </w:p>
        </w:tc>
      </w:tr>
    </w:tbl>
    <w:p w:rsidR="00244C30" w:rsidRPr="0044784F" w:rsidRDefault="00244C30" w:rsidP="00244C30">
      <w:pPr>
        <w:rPr>
          <w:rFonts w:eastAsiaTheme="minorHAnsi" w:cs="Arial"/>
          <w:color w:val="1F497D"/>
        </w:rPr>
      </w:pPr>
    </w:p>
    <w:p w:rsidR="00244C30" w:rsidRPr="0044784F" w:rsidRDefault="00244C30">
      <w:pPr>
        <w:rPr>
          <w:rFonts w:cs="Arial"/>
        </w:rPr>
      </w:pPr>
    </w:p>
    <w:p w:rsidR="00244C30" w:rsidRDefault="00244C30" w:rsidP="00244C30">
      <w:pPr>
        <w:pStyle w:val="Heading3"/>
      </w:pPr>
      <w:bookmarkStart w:id="993" w:name="_Toc35508979"/>
      <w:r>
        <w:t>Use Cases</w:t>
      </w:r>
      <w:bookmarkEnd w:id="993"/>
    </w:p>
    <w:p w:rsidR="00244C30" w:rsidRDefault="00244C30" w:rsidP="00244C30">
      <w:pPr>
        <w:pStyle w:val="Heading4"/>
      </w:pPr>
      <w:r>
        <w:t>VS-UC-REQ-025247/A-Adjust Charge Port Light Ring (TcSE ROIN-290607)</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AD315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Actors</w:t>
            </w:r>
          </w:p>
        </w:tc>
        <w:tc>
          <w:tcPr>
            <w:tcW w:w="7015"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Vehicle Occupant</w:t>
            </w:r>
          </w:p>
        </w:tc>
      </w:tr>
      <w:tr w:rsidR="00AD315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Infotainment System is On</w:t>
            </w:r>
          </w:p>
        </w:tc>
      </w:tr>
      <w:tr w:rsidR="00AD315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 xml:space="preserve">The user selects a new charge port light ring setting </w:t>
            </w:r>
          </w:p>
        </w:tc>
      </w:tr>
      <w:tr w:rsidR="00AD315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The charge port light ring setting is updated and displayed to the user.</w:t>
            </w:r>
          </w:p>
        </w:tc>
      </w:tr>
      <w:tr w:rsidR="00AD315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List of Exception Use Cases</w:t>
            </w:r>
          </w:p>
        </w:tc>
        <w:tc>
          <w:tcPr>
            <w:tcW w:w="7015"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NA</w:t>
            </w:r>
          </w:p>
        </w:tc>
      </w:tr>
      <w:tr w:rsidR="00AD315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Interfaces</w:t>
            </w:r>
          </w:p>
        </w:tc>
        <w:tc>
          <w:tcPr>
            <w:tcW w:w="7015"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G-HMI</w:t>
            </w:r>
          </w:p>
        </w:tc>
      </w:tr>
    </w:tbl>
    <w:p w:rsidR="00AD3157" w:rsidRDefault="00AD3157">
      <w:pPr>
        <w:rPr>
          <w:rFonts w:cs="Arial"/>
          <w:szCs w:val="20"/>
        </w:rPr>
      </w:pPr>
    </w:p>
    <w:p w:rsidR="00244C30" w:rsidRDefault="00244C30" w:rsidP="00244C30">
      <w:pPr>
        <w:pStyle w:val="Heading3"/>
      </w:pPr>
      <w:bookmarkStart w:id="994" w:name="_Toc35508980"/>
      <w:r>
        <w:t>Requirements</w:t>
      </w:r>
      <w:bookmarkEnd w:id="994"/>
    </w:p>
    <w:p w:rsidR="00244C30" w:rsidRPr="00244C30" w:rsidRDefault="00244C30" w:rsidP="00244C30">
      <w:pPr>
        <w:pStyle w:val="Heading4"/>
        <w:rPr>
          <w:b w:val="0"/>
          <w:u w:val="single"/>
        </w:rPr>
      </w:pPr>
      <w:r w:rsidRPr="00244C30">
        <w:rPr>
          <w:b w:val="0"/>
          <w:u w:val="single"/>
        </w:rPr>
        <w:t>VS-SR-REQ-238151/A-ChargePortLightRing_St signal</w:t>
      </w:r>
    </w:p>
    <w:p w:rsidR="00244C30" w:rsidRPr="00F46DA4" w:rsidRDefault="00244C30" w:rsidP="00244C30">
      <w:pPr>
        <w:rPr>
          <w:rFonts w:cs="Arial"/>
        </w:rPr>
      </w:pPr>
      <w:r>
        <w:rPr>
          <w:rFonts w:cs="Arial"/>
        </w:rPr>
        <w:t>Once a selection is mad</w:t>
      </w:r>
      <w:r w:rsidRPr="00F46DA4">
        <w:rPr>
          <w:rFonts w:cs="Arial"/>
        </w:rPr>
        <w:t xml:space="preserve">e for the Charge Port Light </w:t>
      </w:r>
      <w:r>
        <w:rPr>
          <w:rFonts w:cs="Arial"/>
        </w:rPr>
        <w:t xml:space="preserve">setting </w:t>
      </w:r>
      <w:r w:rsidRPr="00F46DA4">
        <w:rPr>
          <w:rFonts w:cs="Arial"/>
        </w:rPr>
        <w:t>on the HMI the ChargePortLightRingClient shall</w:t>
      </w:r>
      <w:r>
        <w:rPr>
          <w:rFonts w:cs="Arial"/>
        </w:rPr>
        <w:t xml:space="preserve"> keep this value set and</w:t>
      </w:r>
      <w:r w:rsidRPr="00F46DA4">
        <w:rPr>
          <w:rFonts w:cs="Arial"/>
        </w:rPr>
        <w:t xml:space="preserve"> save this setting between power modes (ie HMIAudioMode </w:t>
      </w:r>
      <w:r w:rsidRPr="00F46DA4">
        <w:rPr>
          <w:rFonts w:cs="Arial"/>
        </w:rPr>
        <w:sym w:font="Wingdings" w:char="F0E0"/>
      </w:r>
      <w:r w:rsidRPr="00F46DA4">
        <w:rPr>
          <w:rFonts w:cs="Arial"/>
        </w:rPr>
        <w:t xml:space="preserve"> ON </w:t>
      </w:r>
      <w:r w:rsidRPr="00F46DA4">
        <w:rPr>
          <w:rFonts w:cs="Arial"/>
        </w:rPr>
        <w:sym w:font="Wingdings" w:char="F0E0"/>
      </w:r>
      <w:r w:rsidRPr="00F46DA4">
        <w:rPr>
          <w:rFonts w:cs="Arial"/>
        </w:rPr>
        <w:t xml:space="preserve"> OFF </w:t>
      </w:r>
      <w:r w:rsidRPr="00F46DA4">
        <w:rPr>
          <w:rFonts w:cs="Arial"/>
        </w:rPr>
        <w:sym w:font="Wingdings" w:char="F0E0"/>
      </w:r>
      <w:r>
        <w:rPr>
          <w:rFonts w:cs="Arial"/>
        </w:rPr>
        <w:t xml:space="preserve"> ON).</w:t>
      </w:r>
    </w:p>
    <w:p w:rsidR="00244C30" w:rsidRPr="00F46DA4" w:rsidRDefault="00244C30" w:rsidP="00244C30">
      <w:pPr>
        <w:rPr>
          <w:rFonts w:cs="Arial"/>
        </w:rPr>
      </w:pPr>
    </w:p>
    <w:p w:rsidR="00244C30" w:rsidRPr="00F46DA4" w:rsidRDefault="00244C30" w:rsidP="00244C30">
      <w:pPr>
        <w:rPr>
          <w:rFonts w:cs="Arial"/>
        </w:rPr>
      </w:pPr>
    </w:p>
    <w:p w:rsidR="00244C30" w:rsidRDefault="00244C30" w:rsidP="00244C30">
      <w:pPr>
        <w:pStyle w:val="Heading3"/>
      </w:pPr>
      <w:bookmarkStart w:id="995" w:name="_Toc35508981"/>
      <w:r>
        <w:lastRenderedPageBreak/>
        <w:t>White Box View</w:t>
      </w:r>
      <w:bookmarkEnd w:id="995"/>
    </w:p>
    <w:p w:rsidR="00244C30" w:rsidRDefault="00244C30" w:rsidP="00244C30">
      <w:pPr>
        <w:pStyle w:val="Heading4"/>
      </w:pPr>
      <w:r>
        <w:t>VS-ACT-REQ-025152/A-Adjust Charge Port Light Ring (TcSE ROIN-270411)</w:t>
      </w:r>
    </w:p>
    <w:p w:rsidR="00244C30" w:rsidRPr="00F8674E" w:rsidRDefault="00244C30" w:rsidP="00244C30">
      <w:pPr>
        <w:rPr>
          <w:b/>
          <w:sz w:val="16"/>
          <w:szCs w:val="16"/>
        </w:rPr>
      </w:pPr>
      <w:r w:rsidRPr="00F8674E">
        <w:rPr>
          <w:b/>
          <w:sz w:val="16"/>
          <w:szCs w:val="16"/>
        </w:rPr>
        <w:t>Linked Elements</w:t>
      </w:r>
    </w:p>
    <w:p w:rsidR="00244C30" w:rsidRPr="00F8674E" w:rsidRDefault="00244C30" w:rsidP="00244C30">
      <w:pPr>
        <w:rPr>
          <w:sz w:val="16"/>
          <w:szCs w:val="16"/>
        </w:rPr>
      </w:pPr>
      <w:r w:rsidRPr="00F8674E">
        <w:rPr>
          <w:sz w:val="16"/>
          <w:szCs w:val="16"/>
        </w:rPr>
        <w:t>VS-SD-REQ-025248/A-Adjust Charge Port Light Ring (TcSE ROIN-270410)</w:t>
      </w:r>
    </w:p>
    <w:p w:rsidR="00244C30" w:rsidRPr="00760C18" w:rsidRDefault="00244C30" w:rsidP="00244C30">
      <w:pPr>
        <w:pStyle w:val="BoldText"/>
      </w:pPr>
      <w:r w:rsidRPr="00760C18">
        <w:t>Activity Diagram</w:t>
      </w:r>
    </w:p>
    <w:p w:rsidR="00AD3157" w:rsidRDefault="00244C30" w:rsidP="00244C30">
      <w:pPr>
        <w:jc w:val="center"/>
      </w:pPr>
      <w:r>
        <w:rPr>
          <w:noProof/>
        </w:rPr>
        <w:drawing>
          <wp:inline distT="0" distB="0" distL="0" distR="0">
            <wp:extent cx="4238625" cy="2781300"/>
            <wp:effectExtent l="0" t="0" r="9525" b="0"/>
            <wp:docPr id="2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238625" cy="2781300"/>
                    </a:xfrm>
                    <a:prstGeom prst="rect">
                      <a:avLst/>
                    </a:prstGeom>
                    <a:noFill/>
                    <a:ln w="9525">
                      <a:noFill/>
                      <a:miter lim="800000"/>
                      <a:headEnd/>
                      <a:tailEnd/>
                    </a:ln>
                  </pic:spPr>
                </pic:pic>
              </a:graphicData>
            </a:graphic>
          </wp:inline>
        </w:drawing>
      </w:r>
    </w:p>
    <w:p w:rsidR="00244C30" w:rsidRDefault="00244C30" w:rsidP="00244C30">
      <w:pPr>
        <w:pStyle w:val="Heading4"/>
      </w:pPr>
      <w:r>
        <w:t>VS-SD-REQ-025248/A-Adjust Charge Port Light Ring (TcSE ROIN-270410)</w:t>
      </w:r>
    </w:p>
    <w:p w:rsidR="00244C30" w:rsidRPr="00760C18" w:rsidRDefault="00244C30" w:rsidP="00244C30">
      <w:pPr>
        <w:pStyle w:val="BoldText"/>
      </w:pPr>
      <w:r w:rsidRPr="00760C18">
        <w:t>Scenarios</w:t>
      </w:r>
    </w:p>
    <w:p w:rsidR="00244C30" w:rsidRPr="00760C18" w:rsidRDefault="00244C30" w:rsidP="00244C30">
      <w:pPr>
        <w:pStyle w:val="BoldText"/>
        <w:ind w:left="720"/>
      </w:pPr>
      <w:r w:rsidRPr="00760C18">
        <w:t>Normal Usage</w:t>
      </w:r>
    </w:p>
    <w:p w:rsidR="00AD3157" w:rsidRDefault="00244C30">
      <w:pPr>
        <w:ind w:left="720"/>
        <w:rPr>
          <w:rFonts w:cs="Arial"/>
          <w:szCs w:val="20"/>
        </w:rPr>
      </w:pPr>
      <w:r>
        <w:rPr>
          <w:rFonts w:cs="Arial"/>
          <w:szCs w:val="20"/>
        </w:rPr>
        <w:t>The user selects a new charge port light ring setting using an input on the charge port light ring vehicle setting display.</w:t>
      </w:r>
    </w:p>
    <w:p w:rsidR="00AD3157" w:rsidRDefault="00AD3157">
      <w:pPr>
        <w:ind w:left="720"/>
        <w:rPr>
          <w:rFonts w:cs="Arial"/>
          <w:szCs w:val="20"/>
        </w:rPr>
      </w:pPr>
    </w:p>
    <w:p w:rsidR="00244C30" w:rsidRPr="00760C18" w:rsidRDefault="00244C30" w:rsidP="00244C30">
      <w:pPr>
        <w:pStyle w:val="BoldText"/>
      </w:pPr>
      <w:r w:rsidRPr="00760C18">
        <w:t>Constraints</w:t>
      </w:r>
    </w:p>
    <w:p w:rsidR="00244C30" w:rsidRPr="00760C18" w:rsidRDefault="00244C30" w:rsidP="00244C30">
      <w:pPr>
        <w:pStyle w:val="BoldText"/>
        <w:ind w:left="720"/>
      </w:pPr>
      <w:r w:rsidRPr="00760C18">
        <w:t>Pre-condition</w:t>
      </w:r>
    </w:p>
    <w:p w:rsidR="00AD3157" w:rsidRDefault="00244C30">
      <w:pPr>
        <w:ind w:firstLine="720"/>
        <w:rPr>
          <w:rFonts w:cs="Arial"/>
          <w:szCs w:val="20"/>
        </w:rPr>
      </w:pPr>
      <w:r>
        <w:rPr>
          <w:rFonts w:cs="Arial"/>
          <w:szCs w:val="20"/>
        </w:rPr>
        <w:t>The charge port light ring vehicle setting display is active.</w:t>
      </w:r>
    </w:p>
    <w:p w:rsidR="00244C30" w:rsidRPr="00760C18" w:rsidRDefault="00244C30" w:rsidP="00244C30">
      <w:pPr>
        <w:pStyle w:val="BoldText"/>
        <w:ind w:left="720"/>
      </w:pPr>
      <w:r w:rsidRPr="00760C18">
        <w:t>Post-condition</w:t>
      </w:r>
    </w:p>
    <w:p w:rsidR="00AD3157" w:rsidRDefault="00244C30">
      <w:pPr>
        <w:ind w:left="720"/>
        <w:rPr>
          <w:rFonts w:cs="Arial"/>
          <w:szCs w:val="20"/>
        </w:rPr>
      </w:pPr>
      <w:r>
        <w:rPr>
          <w:rFonts w:cs="Arial"/>
          <w:szCs w:val="20"/>
        </w:rPr>
        <w:t>The charge port light ring setting is updated and displayed to the user.</w:t>
      </w:r>
    </w:p>
    <w:p w:rsidR="00244C30" w:rsidRPr="00760C18" w:rsidRDefault="00244C30" w:rsidP="00244C30">
      <w:pPr>
        <w:pStyle w:val="BoldText"/>
      </w:pPr>
      <w:r w:rsidRPr="00760C18">
        <w:lastRenderedPageBreak/>
        <w:t>Sequence Diagram</w:t>
      </w:r>
    </w:p>
    <w:p w:rsidR="00AD3157" w:rsidRDefault="00244C30" w:rsidP="00244C30">
      <w:pPr>
        <w:jc w:val="center"/>
      </w:pPr>
      <w:r>
        <w:rPr>
          <w:noProof/>
        </w:rPr>
        <w:drawing>
          <wp:inline distT="0" distB="0" distL="0" distR="0">
            <wp:extent cx="5314950" cy="3914775"/>
            <wp:effectExtent l="0" t="0" r="0" b="9525"/>
            <wp:docPr id="2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314950" cy="3914775"/>
                    </a:xfrm>
                    <a:prstGeom prst="rect">
                      <a:avLst/>
                    </a:prstGeom>
                    <a:noFill/>
                    <a:ln w="9525">
                      <a:noFill/>
                      <a:miter lim="800000"/>
                      <a:headEnd/>
                      <a:tailEnd/>
                    </a:ln>
                  </pic:spPr>
                </pic:pic>
              </a:graphicData>
            </a:graphic>
          </wp:inline>
        </w:drawing>
      </w:r>
    </w:p>
    <w:p w:rsidR="00244C30" w:rsidRDefault="00244C30">
      <w:pPr>
        <w:spacing w:after="200" w:line="276" w:lineRule="auto"/>
      </w:pPr>
      <w:r>
        <w:br w:type="page"/>
      </w:r>
    </w:p>
    <w:p w:rsidR="00244C30" w:rsidRDefault="00244C30" w:rsidP="00244C30">
      <w:pPr>
        <w:pStyle w:val="Heading2"/>
      </w:pPr>
      <w:bookmarkStart w:id="996" w:name="_Toc35508982"/>
      <w:r w:rsidRPr="00B9479B">
        <w:lastRenderedPageBreak/>
        <w:t>VSv2-FUN-REQ-131582/B-Charge Cord Unlock</w:t>
      </w:r>
      <w:bookmarkEnd w:id="996"/>
    </w:p>
    <w:p w:rsidR="00244C30" w:rsidRDefault="00244C30" w:rsidP="00244C30">
      <w:pPr>
        <w:pStyle w:val="Heading3"/>
      </w:pPr>
      <w:bookmarkStart w:id="997" w:name="_Toc35508983"/>
      <w:r>
        <w:t>Interface Requirements - Charge Cord Unlock</w:t>
      </w:r>
      <w:bookmarkEnd w:id="997"/>
    </w:p>
    <w:p w:rsidR="00244C30" w:rsidRDefault="00244C30" w:rsidP="00244C30">
      <w:pPr>
        <w:pStyle w:val="Heading4"/>
      </w:pPr>
      <w:r w:rsidRPr="00B9479B">
        <w:t>MD-REQ-093985/B-ChargePortUnlock_Rq</w:t>
      </w:r>
    </w:p>
    <w:p w:rsidR="00244C30" w:rsidRPr="00966724" w:rsidRDefault="00244C30">
      <w:pPr>
        <w:rPr>
          <w:rFonts w:cs="Arial"/>
        </w:rPr>
      </w:pPr>
      <w:r w:rsidRPr="00966724">
        <w:rPr>
          <w:rFonts w:cs="Arial"/>
          <w:b/>
        </w:rPr>
        <w:t>Message Type</w:t>
      </w:r>
      <w:r w:rsidRPr="00966724">
        <w:rPr>
          <w:rFonts w:cs="Arial"/>
        </w:rPr>
        <w:t>: Request</w:t>
      </w:r>
    </w:p>
    <w:p w:rsidR="00244C30" w:rsidRPr="00966724" w:rsidRDefault="00244C30">
      <w:pPr>
        <w:rPr>
          <w:rFonts w:cs="Arial"/>
        </w:rPr>
      </w:pPr>
    </w:p>
    <w:p w:rsidR="00244C30" w:rsidRPr="00966724" w:rsidRDefault="00244C30">
      <w:pPr>
        <w:rPr>
          <w:rFonts w:cs="Arial"/>
        </w:rPr>
      </w:pPr>
      <w:r w:rsidRPr="00966724">
        <w:rPr>
          <w:rFonts w:cs="Arial"/>
        </w:rPr>
        <w:t>This signal is requested by the Charge Port Unlock Client for the Charge Port Unlock Server to unlock the charge port connector.</w:t>
      </w:r>
    </w:p>
    <w:p w:rsidR="00244C30" w:rsidRPr="00966724"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244C30" w:rsidRPr="00966724"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966724" w:rsidRDefault="00244C30">
            <w:pPr>
              <w:spacing w:line="276" w:lineRule="auto"/>
              <w:rPr>
                <w:rFonts w:cs="Arial"/>
                <w:b/>
              </w:rPr>
            </w:pPr>
            <w:r w:rsidRPr="00966724">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244C30" w:rsidRPr="00966724" w:rsidRDefault="00244C30">
            <w:pPr>
              <w:spacing w:line="276" w:lineRule="auto"/>
              <w:rPr>
                <w:rFonts w:cs="Arial"/>
                <w:b/>
              </w:rPr>
            </w:pPr>
            <w:r w:rsidRPr="0096672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966724" w:rsidRDefault="00244C30">
            <w:pPr>
              <w:spacing w:line="276" w:lineRule="auto"/>
              <w:rPr>
                <w:rFonts w:cs="Arial"/>
                <w:b/>
              </w:rPr>
            </w:pPr>
            <w:r w:rsidRPr="0096672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44C30" w:rsidRPr="00966724" w:rsidRDefault="00244C30">
            <w:pPr>
              <w:spacing w:line="276" w:lineRule="auto"/>
              <w:rPr>
                <w:rFonts w:cs="Arial"/>
                <w:b/>
              </w:rPr>
            </w:pPr>
            <w:r w:rsidRPr="00966724">
              <w:rPr>
                <w:rFonts w:cs="Arial"/>
                <w:b/>
              </w:rPr>
              <w:t>Description</w:t>
            </w:r>
          </w:p>
        </w:tc>
      </w:tr>
      <w:tr w:rsidR="00244C30" w:rsidRPr="00966724"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966724" w:rsidRDefault="00244C30">
            <w:pPr>
              <w:spacing w:line="276" w:lineRule="auto"/>
              <w:rPr>
                <w:rFonts w:cs="Arial"/>
              </w:rPr>
            </w:pPr>
            <w:r>
              <w:rPr>
                <w:rFonts w:cs="Arial"/>
              </w:rPr>
              <w:t>ChargePortUnlock_Rq</w:t>
            </w:r>
          </w:p>
        </w:tc>
        <w:tc>
          <w:tcPr>
            <w:tcW w:w="2424" w:type="dxa"/>
            <w:tcBorders>
              <w:top w:val="single" w:sz="4" w:space="0" w:color="auto"/>
              <w:left w:val="single" w:sz="4" w:space="0" w:color="auto"/>
              <w:bottom w:val="single" w:sz="4" w:space="0" w:color="auto"/>
              <w:right w:val="single" w:sz="4" w:space="0" w:color="auto"/>
            </w:tcBorders>
          </w:tcPr>
          <w:p w:rsidR="00244C30" w:rsidRPr="00966724" w:rsidRDefault="00244C30">
            <w:pPr>
              <w:spacing w:line="276" w:lineRule="auto"/>
              <w:rPr>
                <w:rFonts w:cs="Arial"/>
              </w:rPr>
            </w:pPr>
            <w:r>
              <w:rPr>
                <w:rFonts w:cs="Arial"/>
              </w:rPr>
              <w:t>No_Request</w:t>
            </w:r>
          </w:p>
        </w:tc>
        <w:tc>
          <w:tcPr>
            <w:tcW w:w="900" w:type="dxa"/>
            <w:tcBorders>
              <w:top w:val="single" w:sz="4" w:space="0" w:color="auto"/>
              <w:left w:val="single" w:sz="4" w:space="0" w:color="auto"/>
              <w:bottom w:val="single" w:sz="4" w:space="0" w:color="auto"/>
              <w:right w:val="single" w:sz="4" w:space="0" w:color="auto"/>
            </w:tcBorders>
          </w:tcPr>
          <w:p w:rsidR="00244C30" w:rsidRPr="00966724" w:rsidRDefault="00244C3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44C30" w:rsidRPr="00966724" w:rsidRDefault="00244C30">
            <w:pPr>
              <w:autoSpaceDE w:val="0"/>
              <w:autoSpaceDN w:val="0"/>
              <w:adjustRightInd w:val="0"/>
              <w:spacing w:line="276" w:lineRule="auto"/>
              <w:rPr>
                <w:rFonts w:cs="Arial"/>
              </w:rPr>
            </w:pPr>
          </w:p>
        </w:tc>
      </w:tr>
      <w:tr w:rsidR="00244C30" w:rsidRPr="00966724"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966724" w:rsidRDefault="00244C3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966724" w:rsidRDefault="00244C30">
            <w:pPr>
              <w:spacing w:line="276" w:lineRule="auto"/>
              <w:rPr>
                <w:rFonts w:cs="Arial"/>
              </w:rPr>
            </w:pPr>
            <w:r>
              <w:rPr>
                <w:rFonts w:cs="Arial"/>
              </w:rPr>
              <w:t>Unlock Request</w:t>
            </w:r>
          </w:p>
        </w:tc>
        <w:tc>
          <w:tcPr>
            <w:tcW w:w="900" w:type="dxa"/>
            <w:tcBorders>
              <w:top w:val="single" w:sz="4" w:space="0" w:color="auto"/>
              <w:left w:val="single" w:sz="4" w:space="0" w:color="auto"/>
              <w:bottom w:val="single" w:sz="4" w:space="0" w:color="auto"/>
              <w:right w:val="single" w:sz="4" w:space="0" w:color="auto"/>
            </w:tcBorders>
          </w:tcPr>
          <w:p w:rsidR="00244C30" w:rsidRPr="00966724" w:rsidRDefault="00244C3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44C30" w:rsidRPr="00966724" w:rsidRDefault="00244C30">
            <w:pPr>
              <w:spacing w:line="276" w:lineRule="auto"/>
              <w:rPr>
                <w:rFonts w:cs="Arial"/>
              </w:rPr>
            </w:pPr>
          </w:p>
        </w:tc>
      </w:tr>
    </w:tbl>
    <w:p w:rsidR="00244C30" w:rsidRDefault="00244C30">
      <w:pPr>
        <w:rPr>
          <w:rFonts w:cs="Arial"/>
        </w:rPr>
      </w:pPr>
    </w:p>
    <w:p w:rsidR="00244C30" w:rsidRDefault="00244C30" w:rsidP="00244C30">
      <w:pPr>
        <w:pStyle w:val="Heading4"/>
      </w:pPr>
      <w:r w:rsidRPr="00B9479B">
        <w:t>MD-REQ-132658/C-ChrgCrdLck_D_Stat</w:t>
      </w:r>
    </w:p>
    <w:p w:rsidR="00244C30" w:rsidRPr="003E0FE9" w:rsidRDefault="00244C30" w:rsidP="00244C30">
      <w:pPr>
        <w:rPr>
          <w:rFonts w:cs="Arial"/>
        </w:rPr>
      </w:pPr>
      <w:r w:rsidRPr="003E0FE9">
        <w:rPr>
          <w:rFonts w:cs="Arial"/>
        </w:rPr>
        <w:t xml:space="preserve">Message Type: </w:t>
      </w:r>
      <w:r>
        <w:rPr>
          <w:rFonts w:cs="Arial"/>
        </w:rPr>
        <w:t>Response and Status</w:t>
      </w:r>
    </w:p>
    <w:p w:rsidR="00244C30" w:rsidRPr="003E0FE9" w:rsidRDefault="00244C30" w:rsidP="00244C30">
      <w:pPr>
        <w:rPr>
          <w:rFonts w:cs="Arial"/>
        </w:rPr>
      </w:pPr>
    </w:p>
    <w:p w:rsidR="00244C30" w:rsidRPr="003E0FE9" w:rsidRDefault="00244C30" w:rsidP="00244C30">
      <w:pPr>
        <w:rPr>
          <w:rFonts w:cs="Arial"/>
        </w:rPr>
      </w:pPr>
      <w:r>
        <w:rPr>
          <w:rFonts w:cs="Arial"/>
        </w:rPr>
        <w:t>This signal reports the status of the Charge Port Unlock Server</w:t>
      </w:r>
    </w:p>
    <w:p w:rsidR="00244C30" w:rsidRPr="003E0FE9" w:rsidRDefault="00244C30" w:rsidP="00244C30">
      <w:pPr>
        <w:rPr>
          <w:rFonts w:cs="Arial"/>
        </w:rPr>
      </w:pPr>
    </w:p>
    <w:tbl>
      <w:tblPr>
        <w:tblW w:w="9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4"/>
        <w:gridCol w:w="1170"/>
        <w:gridCol w:w="5818"/>
      </w:tblGrid>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hideMark/>
          </w:tcPr>
          <w:p w:rsidR="00244C30" w:rsidRPr="003E0FE9" w:rsidRDefault="00244C30">
            <w:pPr>
              <w:spacing w:line="276" w:lineRule="auto"/>
              <w:rPr>
                <w:rFonts w:cs="Arial"/>
                <w:b/>
              </w:rPr>
            </w:pPr>
            <w:r w:rsidRPr="003E0FE9">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244C30" w:rsidRPr="003E0FE9" w:rsidRDefault="00244C30">
            <w:pPr>
              <w:spacing w:line="276" w:lineRule="auto"/>
              <w:rPr>
                <w:rFonts w:cs="Arial"/>
                <w:b/>
              </w:rPr>
            </w:pPr>
            <w:r w:rsidRPr="003E0FE9">
              <w:rPr>
                <w:rFonts w:cs="Arial"/>
                <w:b/>
              </w:rPr>
              <w:t>Value</w:t>
            </w:r>
          </w:p>
        </w:tc>
        <w:tc>
          <w:tcPr>
            <w:tcW w:w="5818" w:type="dxa"/>
            <w:tcBorders>
              <w:top w:val="single" w:sz="4" w:space="0" w:color="auto"/>
              <w:left w:val="single" w:sz="4" w:space="0" w:color="auto"/>
              <w:bottom w:val="single" w:sz="4" w:space="0" w:color="auto"/>
              <w:right w:val="single" w:sz="4" w:space="0" w:color="auto"/>
            </w:tcBorders>
            <w:hideMark/>
          </w:tcPr>
          <w:p w:rsidR="00244C30" w:rsidRPr="003E0FE9" w:rsidRDefault="00244C30">
            <w:pPr>
              <w:spacing w:line="276" w:lineRule="auto"/>
              <w:rPr>
                <w:rFonts w:cs="Arial"/>
                <w:b/>
              </w:rPr>
            </w:pPr>
            <w:r w:rsidRPr="003E0FE9">
              <w:rPr>
                <w:rFonts w:cs="Arial"/>
                <w:b/>
              </w:rPr>
              <w:t>Description</w:t>
            </w:r>
          </w:p>
        </w:tc>
      </w:tr>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hideMark/>
          </w:tcPr>
          <w:p w:rsidR="00244C30" w:rsidRPr="003E0FE9" w:rsidRDefault="00244C30">
            <w:pPr>
              <w:spacing w:line="276" w:lineRule="auto"/>
              <w:rPr>
                <w:rFonts w:cs="Arial"/>
              </w:rPr>
            </w:pPr>
            <w:r>
              <w:rPr>
                <w:rFonts w:cs="Arial"/>
              </w:rPr>
              <w:t>Inactive / Retain</w:t>
            </w:r>
          </w:p>
        </w:tc>
        <w:tc>
          <w:tcPr>
            <w:tcW w:w="1170" w:type="dxa"/>
            <w:tcBorders>
              <w:top w:val="single" w:sz="4" w:space="0" w:color="auto"/>
              <w:left w:val="single" w:sz="4" w:space="0" w:color="auto"/>
              <w:bottom w:val="single" w:sz="4" w:space="0" w:color="auto"/>
              <w:right w:val="single" w:sz="4" w:space="0" w:color="auto"/>
            </w:tcBorders>
            <w:hideMark/>
          </w:tcPr>
          <w:p w:rsidR="00244C30" w:rsidRPr="003E0FE9" w:rsidRDefault="00244C30">
            <w:pPr>
              <w:spacing w:line="276" w:lineRule="auto"/>
              <w:rPr>
                <w:rFonts w:cs="Arial"/>
              </w:rPr>
            </w:pPr>
            <w:r>
              <w:rPr>
                <w:rFonts w:cs="Arial"/>
              </w:rPr>
              <w:t>0x0</w:t>
            </w:r>
          </w:p>
        </w:tc>
        <w:tc>
          <w:tcPr>
            <w:tcW w:w="5818" w:type="dxa"/>
            <w:tcBorders>
              <w:top w:val="single" w:sz="4" w:space="0" w:color="auto"/>
              <w:left w:val="single" w:sz="4" w:space="0" w:color="auto"/>
              <w:bottom w:val="single" w:sz="4" w:space="0" w:color="auto"/>
              <w:right w:val="single" w:sz="4" w:space="0" w:color="auto"/>
            </w:tcBorders>
            <w:hideMark/>
          </w:tcPr>
          <w:p w:rsidR="00244C30" w:rsidRPr="002F2DFF" w:rsidRDefault="00244C30" w:rsidP="00244C30">
            <w:pPr>
              <w:spacing w:line="276" w:lineRule="auto"/>
              <w:rPr>
                <w:rFonts w:cs="Arial"/>
              </w:rPr>
            </w:pPr>
            <w:r>
              <w:rPr>
                <w:rFonts w:cs="Arial"/>
              </w:rPr>
              <w:t xml:space="preserve">Retain treat same as Inactive.  </w:t>
            </w:r>
            <w:ins w:id="998" w:author="Myslinski, Jason (J.S.)" w:date="2020-01-13T08:06:00Z">
              <w:r>
                <w:rPr>
                  <w:rFonts w:cs="Arial"/>
                </w:rPr>
                <w:t>This supports requirement “IFS-MMCAN-REQ-015112-Invalid-NoDataExists”, when in this state the charge port unlock client remembers the last state.</w:t>
              </w:r>
            </w:ins>
          </w:p>
        </w:tc>
      </w:tr>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hideMark/>
          </w:tcPr>
          <w:p w:rsidR="00244C30" w:rsidRPr="003E0FE9" w:rsidRDefault="00244C30">
            <w:pPr>
              <w:spacing w:line="276" w:lineRule="auto"/>
              <w:rPr>
                <w:rFonts w:cs="Arial"/>
              </w:rPr>
            </w:pPr>
            <w:r>
              <w:rPr>
                <w:rFonts w:cs="Arial"/>
              </w:rPr>
              <w:t xml:space="preserve">Unlocked </w:t>
            </w:r>
          </w:p>
        </w:tc>
        <w:tc>
          <w:tcPr>
            <w:tcW w:w="1170" w:type="dxa"/>
            <w:tcBorders>
              <w:top w:val="single" w:sz="4" w:space="0" w:color="auto"/>
              <w:left w:val="single" w:sz="4" w:space="0" w:color="auto"/>
              <w:bottom w:val="single" w:sz="4" w:space="0" w:color="auto"/>
              <w:right w:val="single" w:sz="4" w:space="0" w:color="auto"/>
            </w:tcBorders>
            <w:hideMark/>
          </w:tcPr>
          <w:p w:rsidR="00244C30" w:rsidRPr="003E0FE9" w:rsidRDefault="00244C30">
            <w:pPr>
              <w:spacing w:line="276" w:lineRule="auto"/>
              <w:rPr>
                <w:rFonts w:cs="Arial"/>
              </w:rPr>
            </w:pPr>
            <w:r>
              <w:rPr>
                <w:rFonts w:cs="Arial"/>
              </w:rPr>
              <w:t>0x1</w:t>
            </w:r>
          </w:p>
        </w:tc>
        <w:tc>
          <w:tcPr>
            <w:tcW w:w="5818"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p>
        </w:tc>
      </w:tr>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Locked</w:t>
            </w:r>
          </w:p>
        </w:tc>
        <w:tc>
          <w:tcPr>
            <w:tcW w:w="1170"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0x2</w:t>
            </w:r>
          </w:p>
        </w:tc>
        <w:tc>
          <w:tcPr>
            <w:tcW w:w="5818"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p>
        </w:tc>
      </w:tr>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UnlockInProgress</w:t>
            </w:r>
          </w:p>
        </w:tc>
        <w:tc>
          <w:tcPr>
            <w:tcW w:w="1170"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0x3</w:t>
            </w:r>
          </w:p>
        </w:tc>
        <w:tc>
          <w:tcPr>
            <w:tcW w:w="5818"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p>
        </w:tc>
      </w:tr>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Unlocked / LockInProgress</w:t>
            </w:r>
          </w:p>
        </w:tc>
        <w:tc>
          <w:tcPr>
            <w:tcW w:w="1170"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0x4</w:t>
            </w:r>
          </w:p>
        </w:tc>
        <w:tc>
          <w:tcPr>
            <w:tcW w:w="5818" w:type="dxa"/>
            <w:tcBorders>
              <w:top w:val="single" w:sz="4" w:space="0" w:color="auto"/>
              <w:left w:val="single" w:sz="4" w:space="0" w:color="auto"/>
              <w:bottom w:val="single" w:sz="4" w:space="0" w:color="auto"/>
              <w:right w:val="single" w:sz="4" w:space="0" w:color="auto"/>
            </w:tcBorders>
          </w:tcPr>
          <w:p w:rsidR="00244C30" w:rsidRPr="003E0FE9" w:rsidRDefault="00244C30" w:rsidP="00244C30">
            <w:pPr>
              <w:spacing w:line="276" w:lineRule="auto"/>
              <w:rPr>
                <w:rFonts w:cs="Arial"/>
              </w:rPr>
            </w:pPr>
            <w:r>
              <w:rPr>
                <w:rFonts w:cs="Arial"/>
              </w:rPr>
              <w:t>This will say when the Lock is in Progress but to be treated as Unlocked by the Charge Port Unlock Client</w:t>
            </w:r>
          </w:p>
        </w:tc>
      </w:tr>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Locked / Unlock_Fail</w:t>
            </w:r>
          </w:p>
        </w:tc>
        <w:tc>
          <w:tcPr>
            <w:tcW w:w="1170"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0x5</w:t>
            </w:r>
          </w:p>
        </w:tc>
        <w:tc>
          <w:tcPr>
            <w:tcW w:w="5818"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Unlock_Fail is treated the same as status set to Locked for the Charge Port Unlock Client</w:t>
            </w:r>
          </w:p>
        </w:tc>
      </w:tr>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Unlocked / Lock_Fail</w:t>
            </w:r>
          </w:p>
        </w:tc>
        <w:tc>
          <w:tcPr>
            <w:tcW w:w="1170"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0x6</w:t>
            </w:r>
          </w:p>
        </w:tc>
        <w:tc>
          <w:tcPr>
            <w:tcW w:w="5818"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Lock_Fail is treated the same as status set to Unlocked for the Charge Port Unlock Client</w:t>
            </w:r>
          </w:p>
        </w:tc>
      </w:tr>
      <w:tr w:rsidR="00244C30" w:rsidRPr="003E0FE9" w:rsidTr="00244C30">
        <w:trPr>
          <w:jc w:val="center"/>
        </w:trPr>
        <w:tc>
          <w:tcPr>
            <w:tcW w:w="2674"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Locked / Faulty</w:t>
            </w:r>
          </w:p>
        </w:tc>
        <w:tc>
          <w:tcPr>
            <w:tcW w:w="1170" w:type="dxa"/>
            <w:tcBorders>
              <w:top w:val="single" w:sz="4" w:space="0" w:color="auto"/>
              <w:left w:val="single" w:sz="4" w:space="0" w:color="auto"/>
              <w:bottom w:val="single" w:sz="4" w:space="0" w:color="auto"/>
              <w:right w:val="single" w:sz="4" w:space="0" w:color="auto"/>
            </w:tcBorders>
          </w:tcPr>
          <w:p w:rsidR="00244C30" w:rsidRPr="003E0FE9" w:rsidRDefault="00244C30">
            <w:pPr>
              <w:spacing w:line="276" w:lineRule="auto"/>
              <w:rPr>
                <w:rFonts w:cs="Arial"/>
              </w:rPr>
            </w:pPr>
            <w:r>
              <w:rPr>
                <w:rFonts w:cs="Arial"/>
              </w:rPr>
              <w:t>0x7</w:t>
            </w:r>
          </w:p>
        </w:tc>
        <w:tc>
          <w:tcPr>
            <w:tcW w:w="5818" w:type="dxa"/>
            <w:tcBorders>
              <w:top w:val="single" w:sz="4" w:space="0" w:color="auto"/>
              <w:left w:val="single" w:sz="4" w:space="0" w:color="auto"/>
              <w:bottom w:val="single" w:sz="4" w:space="0" w:color="auto"/>
              <w:right w:val="single" w:sz="4" w:space="0" w:color="auto"/>
            </w:tcBorders>
          </w:tcPr>
          <w:p w:rsidR="00244C30" w:rsidRPr="003E0FE9" w:rsidRDefault="00244C30" w:rsidP="00244C30">
            <w:pPr>
              <w:spacing w:line="276" w:lineRule="auto"/>
              <w:rPr>
                <w:rFonts w:cs="Arial"/>
              </w:rPr>
            </w:pPr>
            <w:r>
              <w:rPr>
                <w:rFonts w:cs="Arial"/>
              </w:rPr>
              <w:t>Faulty is treated the same as status set to Locked for the Charge Port Unlock Client</w:t>
            </w:r>
          </w:p>
        </w:tc>
      </w:tr>
    </w:tbl>
    <w:p w:rsidR="00244C30" w:rsidRPr="003E0FE9" w:rsidRDefault="00244C30" w:rsidP="00244C30">
      <w:pPr>
        <w:rPr>
          <w:rFonts w:cs="Arial"/>
        </w:rPr>
      </w:pPr>
    </w:p>
    <w:p w:rsidR="00244C30" w:rsidRPr="003E0FE9" w:rsidRDefault="00244C30" w:rsidP="00244C30">
      <w:pPr>
        <w:rPr>
          <w:rFonts w:cs="Arial"/>
        </w:rPr>
      </w:pPr>
    </w:p>
    <w:p w:rsidR="00244C30" w:rsidRPr="003E0FE9" w:rsidRDefault="00244C30" w:rsidP="00244C30">
      <w:pPr>
        <w:rPr>
          <w:rFonts w:cs="Arial"/>
        </w:rPr>
      </w:pPr>
    </w:p>
    <w:p w:rsidR="00244C30" w:rsidRDefault="00244C30">
      <w:pPr>
        <w:spacing w:after="200" w:line="276" w:lineRule="auto"/>
      </w:pPr>
      <w:r>
        <w:br w:type="page"/>
      </w:r>
    </w:p>
    <w:p w:rsidR="00244C30" w:rsidRDefault="00244C30" w:rsidP="00244C30">
      <w:pPr>
        <w:pStyle w:val="Heading3"/>
      </w:pPr>
      <w:bookmarkStart w:id="999" w:name="_Toc35508984"/>
      <w:r>
        <w:lastRenderedPageBreak/>
        <w:t>Use Cases</w:t>
      </w:r>
      <w:bookmarkEnd w:id="999"/>
    </w:p>
    <w:p w:rsidR="00244C30" w:rsidRDefault="00244C30" w:rsidP="00244C30">
      <w:pPr>
        <w:pStyle w:val="Heading4"/>
      </w:pPr>
      <w:r>
        <w:t>VS-UC-REQ-130593/B-Unlock Charge Cord from Centerstack</w:t>
      </w:r>
    </w:p>
    <w:p w:rsidR="00244C30" w:rsidRPr="00D03541"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244C30" w:rsidRPr="00D03541"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D03541" w:rsidRDefault="00244C30">
            <w:pPr>
              <w:spacing w:line="276" w:lineRule="auto"/>
              <w:rPr>
                <w:rFonts w:cs="Arial"/>
                <w:b/>
              </w:rPr>
            </w:pPr>
            <w:r w:rsidRPr="00D03541">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244C30" w:rsidRPr="00D03541" w:rsidRDefault="00244C30">
            <w:pPr>
              <w:spacing w:line="276" w:lineRule="auto"/>
              <w:rPr>
                <w:rFonts w:cs="Arial"/>
              </w:rPr>
            </w:pPr>
            <w:r w:rsidRPr="00D03541">
              <w:rPr>
                <w:rFonts w:cs="Arial"/>
              </w:rPr>
              <w:t>Vehicle Occupant</w:t>
            </w:r>
          </w:p>
        </w:tc>
      </w:tr>
      <w:tr w:rsidR="00244C30" w:rsidRPr="00D03541"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D03541" w:rsidRDefault="00244C30">
            <w:pPr>
              <w:spacing w:line="276" w:lineRule="auto"/>
              <w:rPr>
                <w:rFonts w:cs="Arial"/>
                <w:b/>
              </w:rPr>
            </w:pPr>
            <w:r w:rsidRPr="00D03541">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244C30" w:rsidRPr="00D03541" w:rsidRDefault="00244C30">
            <w:pPr>
              <w:spacing w:line="276" w:lineRule="auto"/>
              <w:rPr>
                <w:rFonts w:cs="Arial"/>
              </w:rPr>
            </w:pPr>
            <w:r w:rsidRPr="00D03541">
              <w:rPr>
                <w:rFonts w:cs="Arial"/>
              </w:rPr>
              <w:t>Infotainment System is On</w:t>
            </w:r>
          </w:p>
          <w:p w:rsidR="00244C30" w:rsidRPr="00D03541" w:rsidRDefault="00244C30">
            <w:pPr>
              <w:spacing w:line="276" w:lineRule="auto"/>
              <w:rPr>
                <w:rFonts w:cs="Arial"/>
              </w:rPr>
            </w:pPr>
            <w:r w:rsidRPr="00D03541">
              <w:rPr>
                <w:rFonts w:cs="Arial"/>
              </w:rPr>
              <w:t>Charge cord is locked (ex charging in progress)</w:t>
            </w:r>
          </w:p>
          <w:p w:rsidR="00244C30" w:rsidRPr="00D03541" w:rsidRDefault="00244C30">
            <w:pPr>
              <w:spacing w:line="276" w:lineRule="auto"/>
              <w:rPr>
                <w:rFonts w:cs="Arial"/>
              </w:rPr>
            </w:pPr>
            <w:r w:rsidRPr="00D03541">
              <w:rPr>
                <w:rFonts w:cs="Arial"/>
              </w:rPr>
              <w:t xml:space="preserve">HMI </w:t>
            </w:r>
            <w:r>
              <w:rPr>
                <w:rFonts w:cs="Arial"/>
              </w:rPr>
              <w:t>for charge cord locked is shown</w:t>
            </w:r>
            <w:r w:rsidRPr="00D03541">
              <w:rPr>
                <w:rFonts w:cs="Arial"/>
              </w:rPr>
              <w:t xml:space="preserve"> </w:t>
            </w:r>
          </w:p>
          <w:p w:rsidR="00244C30" w:rsidRPr="00D03541" w:rsidRDefault="00244C30">
            <w:pPr>
              <w:spacing w:line="276" w:lineRule="auto"/>
              <w:rPr>
                <w:rFonts w:cs="Arial"/>
              </w:rPr>
            </w:pPr>
            <w:r w:rsidRPr="00D03541">
              <w:rPr>
                <w:rFonts w:cs="Arial"/>
              </w:rPr>
              <w:t>Ignition Status is Run</w:t>
            </w:r>
          </w:p>
        </w:tc>
      </w:tr>
      <w:tr w:rsidR="00244C30" w:rsidRPr="00D03541" w:rsidTr="00244C3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D03541" w:rsidRDefault="00244C30">
            <w:pPr>
              <w:spacing w:line="276" w:lineRule="auto"/>
              <w:rPr>
                <w:rFonts w:cs="Arial"/>
                <w:b/>
              </w:rPr>
            </w:pPr>
            <w:r w:rsidRPr="00D03541">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244C30" w:rsidRPr="00D03541" w:rsidRDefault="00244C30" w:rsidP="00244C30">
            <w:pPr>
              <w:spacing w:line="276" w:lineRule="auto"/>
              <w:rPr>
                <w:rFonts w:cs="Arial"/>
              </w:rPr>
            </w:pPr>
            <w:r w:rsidRPr="00D03541">
              <w:rPr>
                <w:rFonts w:cs="Arial"/>
              </w:rPr>
              <w:t>The</w:t>
            </w:r>
            <w:r>
              <w:rPr>
                <w:rFonts w:cs="Arial"/>
              </w:rPr>
              <w:t xml:space="preserve"> user selects u</w:t>
            </w:r>
            <w:r w:rsidRPr="00D03541">
              <w:rPr>
                <w:rFonts w:cs="Arial"/>
              </w:rPr>
              <w:t>nlock charge cord HMI</w:t>
            </w:r>
            <w:r>
              <w:rPr>
                <w:rFonts w:cs="Arial"/>
              </w:rPr>
              <w:t xml:space="preserve"> from the infotainment Charge Cord Unlock Client</w:t>
            </w:r>
          </w:p>
        </w:tc>
      </w:tr>
      <w:tr w:rsidR="00244C30" w:rsidRPr="00D03541"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D03541" w:rsidRDefault="00244C30">
            <w:pPr>
              <w:spacing w:line="276" w:lineRule="auto"/>
              <w:rPr>
                <w:rFonts w:cs="Arial"/>
                <w:b/>
              </w:rPr>
            </w:pPr>
            <w:r w:rsidRPr="00D03541">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rPr>
            </w:pPr>
            <w:r>
              <w:rPr>
                <w:rFonts w:cs="Arial"/>
              </w:rPr>
              <w:t>The charger module (ie Charge Port Unlock Server) reports that the charge cord unlock is in progress.</w:t>
            </w:r>
          </w:p>
          <w:p w:rsidR="00244C30" w:rsidRDefault="00244C30">
            <w:pPr>
              <w:spacing w:line="276" w:lineRule="auto"/>
              <w:rPr>
                <w:rFonts w:cs="Arial"/>
              </w:rPr>
            </w:pPr>
            <w:r>
              <w:rPr>
                <w:rFonts w:cs="Arial"/>
              </w:rPr>
              <w:t>The HMI indicates the charge cord unlock is in progress.</w:t>
            </w:r>
          </w:p>
          <w:p w:rsidR="00244C30" w:rsidRPr="00D03541" w:rsidRDefault="00244C30">
            <w:pPr>
              <w:spacing w:line="276" w:lineRule="auto"/>
              <w:rPr>
                <w:rFonts w:cs="Arial"/>
              </w:rPr>
            </w:pPr>
            <w:r w:rsidRPr="00D03541">
              <w:rPr>
                <w:rFonts w:cs="Arial"/>
              </w:rPr>
              <w:t>The charger module reports that the Charge Cord is u</w:t>
            </w:r>
            <w:r>
              <w:rPr>
                <w:rFonts w:cs="Arial"/>
              </w:rPr>
              <w:t>nlocked.</w:t>
            </w:r>
          </w:p>
          <w:p w:rsidR="00244C30" w:rsidRPr="00D03541" w:rsidRDefault="00244C30">
            <w:pPr>
              <w:spacing w:line="276" w:lineRule="auto"/>
              <w:rPr>
                <w:rFonts w:cs="Arial"/>
              </w:rPr>
            </w:pPr>
            <w:r w:rsidRPr="00D03541">
              <w:rPr>
                <w:rFonts w:cs="Arial"/>
              </w:rPr>
              <w:t>HMI shows Charge Cord Unlocked</w:t>
            </w:r>
          </w:p>
        </w:tc>
      </w:tr>
      <w:tr w:rsidR="00244C30" w:rsidRPr="00D03541"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D03541" w:rsidRDefault="00244C30">
            <w:pPr>
              <w:spacing w:line="276" w:lineRule="auto"/>
              <w:rPr>
                <w:rFonts w:cs="Arial"/>
                <w:b/>
              </w:rPr>
            </w:pPr>
            <w:r w:rsidRPr="00D03541">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rsidR="00244C30" w:rsidRPr="00D03541" w:rsidRDefault="00244C30">
            <w:pPr>
              <w:spacing w:line="276" w:lineRule="auto"/>
              <w:rPr>
                <w:rFonts w:cs="Arial"/>
              </w:rPr>
            </w:pPr>
            <w:r w:rsidRPr="00D03541">
              <w:rPr>
                <w:rFonts w:cs="Arial"/>
              </w:rPr>
              <w:t xml:space="preserve">G-HMI  </w:t>
            </w:r>
          </w:p>
        </w:tc>
      </w:tr>
    </w:tbl>
    <w:p w:rsidR="00244C30" w:rsidRPr="00D03541" w:rsidRDefault="00244C30" w:rsidP="00244C30">
      <w:pPr>
        <w:jc w:val="center"/>
        <w:rPr>
          <w:rFonts w:cs="Arial"/>
        </w:rPr>
      </w:pPr>
    </w:p>
    <w:p w:rsidR="00244C30" w:rsidRPr="00D03541" w:rsidRDefault="00244C30" w:rsidP="00244C30"/>
    <w:p w:rsidR="00244C30" w:rsidRDefault="00244C30" w:rsidP="00244C30">
      <w:pPr>
        <w:pStyle w:val="Heading4"/>
      </w:pPr>
      <w:r>
        <w:t>VS-UC-REQ-130595/B-User tries to access Centerstack Charge Car Unlock HMI when Not in Run</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244C30" w:rsidRPr="002418C3"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2418C3" w:rsidRDefault="00244C30">
            <w:pPr>
              <w:spacing w:line="276" w:lineRule="auto"/>
              <w:rPr>
                <w:rFonts w:cs="Arial"/>
                <w:b/>
              </w:rPr>
            </w:pPr>
            <w:r w:rsidRPr="002418C3">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244C30" w:rsidRPr="002418C3" w:rsidRDefault="00244C30">
            <w:pPr>
              <w:spacing w:line="276" w:lineRule="auto"/>
              <w:rPr>
                <w:rFonts w:cs="Arial"/>
              </w:rPr>
            </w:pPr>
            <w:r w:rsidRPr="002418C3">
              <w:rPr>
                <w:rFonts w:cs="Arial"/>
              </w:rPr>
              <w:t>Vehicle Occupant</w:t>
            </w:r>
          </w:p>
        </w:tc>
      </w:tr>
      <w:tr w:rsidR="00244C30" w:rsidRPr="002418C3"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2418C3" w:rsidRDefault="00244C30">
            <w:pPr>
              <w:spacing w:line="276" w:lineRule="auto"/>
              <w:rPr>
                <w:rFonts w:cs="Arial"/>
                <w:b/>
              </w:rPr>
            </w:pPr>
            <w:r w:rsidRPr="002418C3">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244C30" w:rsidRPr="002418C3" w:rsidRDefault="00244C30">
            <w:pPr>
              <w:spacing w:line="276" w:lineRule="auto"/>
              <w:rPr>
                <w:rFonts w:cs="Arial"/>
              </w:rPr>
            </w:pPr>
            <w:r w:rsidRPr="002418C3">
              <w:rPr>
                <w:rFonts w:cs="Arial"/>
              </w:rPr>
              <w:t>Infotainment System is On</w:t>
            </w:r>
          </w:p>
          <w:p w:rsidR="00244C30" w:rsidRPr="002418C3" w:rsidRDefault="00244C30">
            <w:pPr>
              <w:spacing w:line="276" w:lineRule="auto"/>
              <w:rPr>
                <w:rFonts w:cs="Arial"/>
              </w:rPr>
            </w:pPr>
            <w:r w:rsidRPr="002418C3">
              <w:rPr>
                <w:rFonts w:cs="Arial"/>
              </w:rPr>
              <w:t xml:space="preserve">Charge cord is locked </w:t>
            </w:r>
          </w:p>
          <w:p w:rsidR="00244C30" w:rsidRPr="002418C3" w:rsidRDefault="00244C30">
            <w:pPr>
              <w:spacing w:line="276" w:lineRule="auto"/>
              <w:rPr>
                <w:rFonts w:cs="Arial"/>
              </w:rPr>
            </w:pPr>
            <w:r w:rsidRPr="002418C3">
              <w:rPr>
                <w:rFonts w:cs="Arial"/>
              </w:rPr>
              <w:t>Ignition Status is OFF / Acc</w:t>
            </w:r>
          </w:p>
        </w:tc>
      </w:tr>
      <w:tr w:rsidR="00244C30" w:rsidRPr="002418C3" w:rsidTr="00244C3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2418C3" w:rsidRDefault="00244C30">
            <w:pPr>
              <w:spacing w:line="276" w:lineRule="auto"/>
              <w:rPr>
                <w:rFonts w:cs="Arial"/>
                <w:b/>
              </w:rPr>
            </w:pPr>
            <w:r w:rsidRPr="002418C3">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244C30" w:rsidRPr="002418C3" w:rsidRDefault="00244C30">
            <w:pPr>
              <w:spacing w:line="276" w:lineRule="auto"/>
              <w:rPr>
                <w:rFonts w:cs="Arial"/>
              </w:rPr>
            </w:pPr>
            <w:r w:rsidRPr="002418C3">
              <w:rPr>
                <w:rFonts w:cs="Arial"/>
              </w:rPr>
              <w:t>The user selects settings menu</w:t>
            </w:r>
            <w:r>
              <w:rPr>
                <w:rFonts w:cs="Arial"/>
              </w:rPr>
              <w:t xml:space="preserve"> from the Charge Cord Unlock Client</w:t>
            </w:r>
          </w:p>
        </w:tc>
      </w:tr>
      <w:tr w:rsidR="00244C30" w:rsidRPr="002418C3"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2418C3" w:rsidRDefault="00244C30">
            <w:pPr>
              <w:spacing w:line="276" w:lineRule="auto"/>
              <w:rPr>
                <w:rFonts w:cs="Arial"/>
                <w:b/>
              </w:rPr>
            </w:pPr>
            <w:r w:rsidRPr="002418C3">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244C30" w:rsidRPr="002418C3" w:rsidRDefault="00244C30">
            <w:pPr>
              <w:spacing w:line="276" w:lineRule="auto"/>
              <w:rPr>
                <w:rFonts w:cs="Arial"/>
              </w:rPr>
            </w:pPr>
            <w:r w:rsidRPr="002418C3">
              <w:rPr>
                <w:rFonts w:cs="Arial"/>
              </w:rPr>
              <w:t xml:space="preserve">HMI is not available to unlock the charge cord </w:t>
            </w:r>
          </w:p>
        </w:tc>
      </w:tr>
      <w:tr w:rsidR="00244C30" w:rsidRPr="002418C3"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2418C3" w:rsidRDefault="00244C30">
            <w:pPr>
              <w:spacing w:line="276" w:lineRule="auto"/>
              <w:rPr>
                <w:rFonts w:cs="Arial"/>
                <w:b/>
              </w:rPr>
            </w:pPr>
            <w:r w:rsidRPr="002418C3">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rsidR="00244C30" w:rsidRPr="002418C3" w:rsidRDefault="00244C30">
            <w:pPr>
              <w:spacing w:line="276" w:lineRule="auto"/>
              <w:rPr>
                <w:rFonts w:cs="Arial"/>
              </w:rPr>
            </w:pPr>
            <w:r w:rsidRPr="002418C3">
              <w:rPr>
                <w:rFonts w:cs="Arial"/>
              </w:rPr>
              <w:t xml:space="preserve">G-HMI  </w:t>
            </w:r>
          </w:p>
        </w:tc>
      </w:tr>
    </w:tbl>
    <w:p w:rsidR="00244C30" w:rsidRDefault="00244C30" w:rsidP="00244C30"/>
    <w:p w:rsidR="00244C30" w:rsidRDefault="00244C30" w:rsidP="00244C30"/>
    <w:p w:rsidR="00244C30" w:rsidRDefault="00244C30" w:rsidP="00244C30">
      <w:pPr>
        <w:pStyle w:val="Heading4"/>
      </w:pPr>
      <w:r>
        <w:t>VS-UC-REQ-130596/A-Charge Cord Centerstack HMI when Ignition changes out of Run to OFF or Accessory</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244C30" w:rsidRPr="00332987"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332987" w:rsidRDefault="00244C30">
            <w:pPr>
              <w:spacing w:line="276" w:lineRule="auto"/>
              <w:rPr>
                <w:rFonts w:cs="Arial"/>
                <w:b/>
              </w:rPr>
            </w:pPr>
            <w:r w:rsidRPr="00332987">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244C30" w:rsidRPr="00332987" w:rsidRDefault="00244C30">
            <w:pPr>
              <w:spacing w:line="276" w:lineRule="auto"/>
              <w:rPr>
                <w:rFonts w:cs="Arial"/>
              </w:rPr>
            </w:pPr>
            <w:r w:rsidRPr="00332987">
              <w:rPr>
                <w:rFonts w:cs="Arial"/>
              </w:rPr>
              <w:t>Vehicle Occupant</w:t>
            </w:r>
          </w:p>
        </w:tc>
      </w:tr>
      <w:tr w:rsidR="00244C30" w:rsidRPr="00332987"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332987" w:rsidRDefault="00244C30">
            <w:pPr>
              <w:spacing w:line="276" w:lineRule="auto"/>
              <w:rPr>
                <w:rFonts w:cs="Arial"/>
                <w:b/>
              </w:rPr>
            </w:pPr>
            <w:r w:rsidRPr="00332987">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244C30" w:rsidRPr="00332987" w:rsidRDefault="00244C30">
            <w:pPr>
              <w:spacing w:line="276" w:lineRule="auto"/>
              <w:rPr>
                <w:rFonts w:cs="Arial"/>
              </w:rPr>
            </w:pPr>
            <w:r w:rsidRPr="00332987">
              <w:rPr>
                <w:rFonts w:cs="Arial"/>
              </w:rPr>
              <w:t>Infotainment System is On</w:t>
            </w:r>
          </w:p>
          <w:p w:rsidR="00244C30" w:rsidRPr="00332987" w:rsidRDefault="00244C30">
            <w:pPr>
              <w:spacing w:line="276" w:lineRule="auto"/>
              <w:rPr>
                <w:rFonts w:cs="Arial"/>
              </w:rPr>
            </w:pPr>
            <w:r>
              <w:rPr>
                <w:rFonts w:cs="Arial"/>
              </w:rPr>
              <w:t xml:space="preserve">Charge cord is locked </w:t>
            </w:r>
          </w:p>
          <w:p w:rsidR="00244C30" w:rsidRPr="00332987" w:rsidRDefault="00244C30">
            <w:pPr>
              <w:spacing w:line="276" w:lineRule="auto"/>
              <w:rPr>
                <w:rFonts w:cs="Arial"/>
              </w:rPr>
            </w:pPr>
            <w:r w:rsidRPr="00332987">
              <w:rPr>
                <w:rFonts w:cs="Arial"/>
              </w:rPr>
              <w:t>Ignition Status is Run</w:t>
            </w:r>
          </w:p>
          <w:p w:rsidR="00244C30" w:rsidRPr="00332987" w:rsidRDefault="00244C30">
            <w:pPr>
              <w:spacing w:line="276" w:lineRule="auto"/>
              <w:rPr>
                <w:rFonts w:cs="Arial"/>
              </w:rPr>
            </w:pPr>
            <w:r w:rsidRPr="00332987">
              <w:rPr>
                <w:rFonts w:cs="Arial"/>
              </w:rPr>
              <w:t>Settings Menu has Charge Cord Unlock HMI available for selection</w:t>
            </w:r>
          </w:p>
        </w:tc>
      </w:tr>
      <w:tr w:rsidR="00244C30" w:rsidRPr="00332987" w:rsidTr="00244C3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332987" w:rsidRDefault="00244C30">
            <w:pPr>
              <w:spacing w:line="276" w:lineRule="auto"/>
              <w:rPr>
                <w:rFonts w:cs="Arial"/>
                <w:b/>
              </w:rPr>
            </w:pPr>
            <w:r w:rsidRPr="00332987">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244C30" w:rsidRPr="00332987" w:rsidRDefault="00244C30">
            <w:pPr>
              <w:spacing w:line="276" w:lineRule="auto"/>
              <w:rPr>
                <w:rFonts w:cs="Arial"/>
              </w:rPr>
            </w:pPr>
            <w:r w:rsidRPr="00332987">
              <w:rPr>
                <w:rFonts w:cs="Arial"/>
              </w:rPr>
              <w:t>Ignition is changed to OFF / Accessory</w:t>
            </w:r>
          </w:p>
        </w:tc>
      </w:tr>
      <w:tr w:rsidR="00244C30" w:rsidRPr="00332987"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332987" w:rsidRDefault="00244C30">
            <w:pPr>
              <w:spacing w:line="276" w:lineRule="auto"/>
              <w:rPr>
                <w:rFonts w:cs="Arial"/>
                <w:b/>
              </w:rPr>
            </w:pPr>
            <w:r w:rsidRPr="00332987">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244C30" w:rsidRPr="00332987" w:rsidRDefault="00244C30">
            <w:pPr>
              <w:spacing w:line="276" w:lineRule="auto"/>
              <w:rPr>
                <w:rFonts w:cs="Arial"/>
              </w:rPr>
            </w:pPr>
            <w:r w:rsidRPr="00332987">
              <w:rPr>
                <w:rFonts w:cs="Arial"/>
              </w:rPr>
              <w:t xml:space="preserve">HMI is not available to unlock the charge cord </w:t>
            </w:r>
          </w:p>
        </w:tc>
      </w:tr>
      <w:tr w:rsidR="00244C30" w:rsidRPr="00332987"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332987" w:rsidRDefault="00244C30">
            <w:pPr>
              <w:spacing w:line="276" w:lineRule="auto"/>
              <w:rPr>
                <w:rFonts w:cs="Arial"/>
                <w:b/>
              </w:rPr>
            </w:pPr>
            <w:r w:rsidRPr="00332987">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rsidR="00244C30" w:rsidRPr="00332987" w:rsidRDefault="00244C30">
            <w:pPr>
              <w:spacing w:line="276" w:lineRule="auto"/>
              <w:rPr>
                <w:rFonts w:cs="Arial"/>
              </w:rPr>
            </w:pPr>
            <w:r w:rsidRPr="00332987">
              <w:rPr>
                <w:rFonts w:cs="Arial"/>
              </w:rPr>
              <w:t xml:space="preserve">G-HMI  </w:t>
            </w:r>
          </w:p>
        </w:tc>
      </w:tr>
    </w:tbl>
    <w:p w:rsidR="00244C30" w:rsidRPr="00332987" w:rsidRDefault="00244C30" w:rsidP="00244C30">
      <w:pPr>
        <w:rPr>
          <w:rFonts w:cs="Arial"/>
        </w:rPr>
      </w:pPr>
    </w:p>
    <w:p w:rsidR="00244C30" w:rsidRDefault="00244C30" w:rsidP="00244C30"/>
    <w:p w:rsidR="00244C30" w:rsidRDefault="00244C30" w:rsidP="00244C30">
      <w:pPr>
        <w:pStyle w:val="Heading4"/>
      </w:pPr>
      <w:r>
        <w:t>VS-UC-REQ-130598/A-User tries to Unlock from the Centerstack but Charge Cord is Not Unlocked</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244C30" w:rsidRPr="003571BE"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3571BE" w:rsidRDefault="00244C30">
            <w:pPr>
              <w:spacing w:line="276" w:lineRule="auto"/>
              <w:rPr>
                <w:rFonts w:cs="Arial"/>
                <w:b/>
              </w:rPr>
            </w:pPr>
            <w:r w:rsidRPr="003571BE">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244C30" w:rsidRPr="003571BE" w:rsidRDefault="00244C30">
            <w:pPr>
              <w:spacing w:line="276" w:lineRule="auto"/>
              <w:rPr>
                <w:rFonts w:cs="Arial"/>
                <w:highlight w:val="cyan"/>
              </w:rPr>
            </w:pPr>
            <w:r w:rsidRPr="003571BE">
              <w:rPr>
                <w:rFonts w:cs="Arial"/>
              </w:rPr>
              <w:t>Vehicle Occupant</w:t>
            </w:r>
          </w:p>
        </w:tc>
      </w:tr>
      <w:tr w:rsidR="00244C30" w:rsidRPr="003571BE"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3571BE" w:rsidRDefault="00244C30">
            <w:pPr>
              <w:spacing w:line="276" w:lineRule="auto"/>
              <w:rPr>
                <w:rFonts w:cs="Arial"/>
                <w:b/>
              </w:rPr>
            </w:pPr>
            <w:r w:rsidRPr="003571BE">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244C30" w:rsidRPr="003571BE" w:rsidRDefault="00244C30">
            <w:pPr>
              <w:spacing w:line="276" w:lineRule="auto"/>
              <w:rPr>
                <w:rFonts w:cs="Arial"/>
              </w:rPr>
            </w:pPr>
            <w:r w:rsidRPr="003571BE">
              <w:rPr>
                <w:rFonts w:cs="Arial"/>
              </w:rPr>
              <w:t>Infotainment System is On</w:t>
            </w:r>
          </w:p>
          <w:p w:rsidR="00244C30" w:rsidRPr="003571BE" w:rsidRDefault="00244C30">
            <w:pPr>
              <w:spacing w:line="276" w:lineRule="auto"/>
              <w:rPr>
                <w:rFonts w:cs="Arial"/>
              </w:rPr>
            </w:pPr>
            <w:r w:rsidRPr="003571BE">
              <w:rPr>
                <w:rFonts w:cs="Arial"/>
              </w:rPr>
              <w:t>Charge Cord is connected and locked</w:t>
            </w:r>
          </w:p>
          <w:p w:rsidR="00244C30" w:rsidRPr="003571BE" w:rsidRDefault="00244C30">
            <w:pPr>
              <w:spacing w:line="276" w:lineRule="auto"/>
              <w:rPr>
                <w:rFonts w:cs="Arial"/>
              </w:rPr>
            </w:pPr>
            <w:r w:rsidRPr="003571BE">
              <w:rPr>
                <w:rFonts w:cs="Arial"/>
              </w:rPr>
              <w:lastRenderedPageBreak/>
              <w:t xml:space="preserve">HMI </w:t>
            </w:r>
            <w:r>
              <w:rPr>
                <w:rFonts w:cs="Arial"/>
              </w:rPr>
              <w:t>for charge cord locked is shown</w:t>
            </w:r>
          </w:p>
          <w:p w:rsidR="00244C30" w:rsidRPr="003571BE" w:rsidRDefault="00244C30">
            <w:pPr>
              <w:spacing w:line="276" w:lineRule="auto"/>
              <w:rPr>
                <w:rFonts w:cs="Arial"/>
                <w:b/>
              </w:rPr>
            </w:pPr>
            <w:r w:rsidRPr="003571BE">
              <w:rPr>
                <w:rFonts w:cs="Arial"/>
              </w:rPr>
              <w:t>Ignition Status is Run</w:t>
            </w:r>
          </w:p>
        </w:tc>
      </w:tr>
      <w:tr w:rsidR="00244C30" w:rsidRPr="003571BE" w:rsidTr="00244C3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3571BE" w:rsidRDefault="00244C30">
            <w:pPr>
              <w:spacing w:line="276" w:lineRule="auto"/>
              <w:rPr>
                <w:rFonts w:cs="Arial"/>
                <w:b/>
              </w:rPr>
            </w:pPr>
            <w:r w:rsidRPr="003571BE">
              <w:rPr>
                <w:rFonts w:cs="Arial"/>
                <w:b/>
              </w:rPr>
              <w:lastRenderedPageBreak/>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244C30" w:rsidRPr="003571BE" w:rsidRDefault="00244C30">
            <w:pPr>
              <w:spacing w:line="276" w:lineRule="auto"/>
              <w:rPr>
                <w:rFonts w:cs="Arial"/>
              </w:rPr>
            </w:pPr>
            <w:r w:rsidRPr="003571BE">
              <w:rPr>
                <w:rFonts w:cs="Arial"/>
              </w:rPr>
              <w:t>The user selects unlock charge cord but doesn’t unlock</w:t>
            </w:r>
          </w:p>
        </w:tc>
      </w:tr>
      <w:tr w:rsidR="00244C30" w:rsidRPr="003571BE"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3571BE" w:rsidRDefault="00244C30">
            <w:pPr>
              <w:spacing w:line="276" w:lineRule="auto"/>
              <w:rPr>
                <w:rFonts w:cs="Arial"/>
                <w:b/>
              </w:rPr>
            </w:pPr>
            <w:r w:rsidRPr="003571BE">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244C30" w:rsidRPr="003571BE" w:rsidRDefault="00244C30" w:rsidP="00244C30">
            <w:pPr>
              <w:spacing w:line="276" w:lineRule="auto"/>
              <w:rPr>
                <w:rFonts w:cs="Arial"/>
              </w:rPr>
            </w:pPr>
            <w:r w:rsidRPr="003571BE">
              <w:rPr>
                <w:rFonts w:cs="Arial"/>
              </w:rPr>
              <w:t>HMI doesn’t show Unlocked</w:t>
            </w:r>
            <w:r>
              <w:rPr>
                <w:rFonts w:cs="Arial"/>
              </w:rPr>
              <w:t xml:space="preserve"> HMI</w:t>
            </w:r>
            <w:r w:rsidRPr="003571BE">
              <w:rPr>
                <w:rFonts w:cs="Arial"/>
              </w:rPr>
              <w:t xml:space="preserve">  </w:t>
            </w:r>
          </w:p>
        </w:tc>
      </w:tr>
      <w:tr w:rsidR="00244C30" w:rsidRPr="003571BE"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3571BE" w:rsidRDefault="00244C30">
            <w:pPr>
              <w:spacing w:line="276" w:lineRule="auto"/>
              <w:rPr>
                <w:rFonts w:cs="Arial"/>
                <w:b/>
              </w:rPr>
            </w:pPr>
            <w:r w:rsidRPr="003571BE">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244C30" w:rsidRPr="003571BE" w:rsidRDefault="00244C30">
            <w:pPr>
              <w:spacing w:line="276" w:lineRule="auto"/>
              <w:rPr>
                <w:rFonts w:cs="Arial"/>
              </w:rPr>
            </w:pPr>
            <w:r w:rsidRPr="003571BE">
              <w:rPr>
                <w:rFonts w:cs="Arial"/>
              </w:rPr>
              <w:t>G-HMI</w:t>
            </w:r>
          </w:p>
        </w:tc>
      </w:tr>
    </w:tbl>
    <w:p w:rsidR="00244C30" w:rsidRPr="003571BE" w:rsidRDefault="00244C30" w:rsidP="00244C30">
      <w:pPr>
        <w:rPr>
          <w:rFonts w:cs="Arial"/>
        </w:rPr>
      </w:pPr>
    </w:p>
    <w:p w:rsidR="00244C30" w:rsidRDefault="00244C30" w:rsidP="00244C30"/>
    <w:p w:rsidR="00244C30" w:rsidRDefault="00244C30" w:rsidP="00244C30">
      <w:pPr>
        <w:pStyle w:val="Heading4"/>
      </w:pPr>
      <w:r>
        <w:t>VS-UC-REQ-130653/B-Fast Charging Completes</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244C30" w:rsidRPr="009A7C19"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9A7C19" w:rsidRDefault="00244C30">
            <w:pPr>
              <w:spacing w:line="276" w:lineRule="auto"/>
              <w:rPr>
                <w:rFonts w:cs="Arial"/>
                <w:b/>
              </w:rPr>
            </w:pPr>
            <w:r w:rsidRPr="009A7C19">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244C30" w:rsidRPr="009A7C19" w:rsidRDefault="00244C30">
            <w:pPr>
              <w:spacing w:line="276" w:lineRule="auto"/>
              <w:rPr>
                <w:rFonts w:cs="Arial"/>
              </w:rPr>
            </w:pPr>
            <w:r w:rsidRPr="009A7C19">
              <w:rPr>
                <w:rFonts w:cs="Arial"/>
              </w:rPr>
              <w:t>Vehicle Occupant</w:t>
            </w:r>
          </w:p>
        </w:tc>
      </w:tr>
      <w:tr w:rsidR="00244C30" w:rsidRPr="009A7C19"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9A7C19" w:rsidRDefault="00244C30">
            <w:pPr>
              <w:spacing w:line="276" w:lineRule="auto"/>
              <w:rPr>
                <w:rFonts w:cs="Arial"/>
                <w:b/>
              </w:rPr>
            </w:pPr>
            <w:r w:rsidRPr="009A7C19">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244C30" w:rsidRPr="009A7C19" w:rsidRDefault="00244C30">
            <w:pPr>
              <w:spacing w:line="276" w:lineRule="auto"/>
              <w:rPr>
                <w:rFonts w:cs="Arial"/>
              </w:rPr>
            </w:pPr>
            <w:r w:rsidRPr="009A7C19">
              <w:rPr>
                <w:rFonts w:cs="Arial"/>
              </w:rPr>
              <w:t>Infotainment System is On</w:t>
            </w:r>
          </w:p>
          <w:p w:rsidR="00244C30" w:rsidRPr="009A7C19" w:rsidRDefault="00244C30">
            <w:pPr>
              <w:spacing w:line="276" w:lineRule="auto"/>
              <w:rPr>
                <w:rFonts w:cs="Arial"/>
              </w:rPr>
            </w:pPr>
            <w:r w:rsidRPr="009A7C19">
              <w:rPr>
                <w:rFonts w:cs="Arial"/>
              </w:rPr>
              <w:t>Charge cord is connected and locked</w:t>
            </w:r>
          </w:p>
          <w:p w:rsidR="00244C30" w:rsidRPr="009A7C19" w:rsidRDefault="00244C30">
            <w:pPr>
              <w:spacing w:line="276" w:lineRule="auto"/>
              <w:rPr>
                <w:rFonts w:cs="Arial"/>
              </w:rPr>
            </w:pPr>
            <w:r w:rsidRPr="009A7C19">
              <w:rPr>
                <w:rFonts w:cs="Arial"/>
              </w:rPr>
              <w:t xml:space="preserve">HMI </w:t>
            </w:r>
            <w:r>
              <w:rPr>
                <w:rFonts w:cs="Arial"/>
              </w:rPr>
              <w:t>for charge cord locked is shown</w:t>
            </w:r>
          </w:p>
          <w:p w:rsidR="00244C30" w:rsidRPr="009A7C19" w:rsidRDefault="00244C30">
            <w:pPr>
              <w:spacing w:line="276" w:lineRule="auto"/>
              <w:rPr>
                <w:rFonts w:cs="Arial"/>
              </w:rPr>
            </w:pPr>
            <w:r w:rsidRPr="009A7C19">
              <w:rPr>
                <w:rFonts w:cs="Arial"/>
              </w:rPr>
              <w:t>Ignition Status is Run</w:t>
            </w:r>
          </w:p>
        </w:tc>
      </w:tr>
      <w:tr w:rsidR="00244C30" w:rsidRPr="009A7C19" w:rsidTr="00244C3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9A7C19" w:rsidRDefault="00244C30">
            <w:pPr>
              <w:spacing w:line="276" w:lineRule="auto"/>
              <w:rPr>
                <w:rFonts w:cs="Arial"/>
                <w:b/>
              </w:rPr>
            </w:pPr>
            <w:r w:rsidRPr="009A7C19">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244C30" w:rsidRPr="009A7C19" w:rsidRDefault="00244C30">
            <w:pPr>
              <w:spacing w:line="276" w:lineRule="auto"/>
              <w:rPr>
                <w:rFonts w:cs="Arial"/>
              </w:rPr>
            </w:pPr>
            <w:r w:rsidRPr="009A7C19">
              <w:rPr>
                <w:rFonts w:cs="Arial"/>
              </w:rPr>
              <w:t>Charging completes</w:t>
            </w:r>
          </w:p>
        </w:tc>
      </w:tr>
      <w:tr w:rsidR="00244C30" w:rsidRPr="009A7C19"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9A7C19" w:rsidRDefault="00244C30">
            <w:pPr>
              <w:spacing w:line="276" w:lineRule="auto"/>
              <w:rPr>
                <w:rFonts w:cs="Arial"/>
                <w:b/>
              </w:rPr>
            </w:pPr>
            <w:r w:rsidRPr="009A7C19">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rPr>
            </w:pPr>
            <w:r>
              <w:rPr>
                <w:rFonts w:cs="Arial"/>
              </w:rPr>
              <w:t>Charge Cord is Unlocked.</w:t>
            </w:r>
          </w:p>
          <w:p w:rsidR="00244C30" w:rsidRDefault="00244C30">
            <w:pPr>
              <w:spacing w:line="276" w:lineRule="auto"/>
              <w:rPr>
                <w:rFonts w:cs="Arial"/>
              </w:rPr>
            </w:pPr>
          </w:p>
          <w:p w:rsidR="00244C30" w:rsidRDefault="00244C30">
            <w:pPr>
              <w:spacing w:line="276" w:lineRule="auto"/>
              <w:rPr>
                <w:rFonts w:cs="Arial"/>
              </w:rPr>
            </w:pPr>
            <w:r>
              <w:rPr>
                <w:rFonts w:cs="Arial"/>
              </w:rPr>
              <w:t>HMI shows as Unlocked HMI*</w:t>
            </w:r>
          </w:p>
          <w:p w:rsidR="00244C30" w:rsidRPr="00FC0F3A" w:rsidRDefault="00244C30" w:rsidP="00244C30">
            <w:pPr>
              <w:spacing w:line="276" w:lineRule="auto"/>
              <w:ind w:left="720"/>
              <w:rPr>
                <w:rFonts w:cs="Arial"/>
                <w:sz w:val="16"/>
                <w:szCs w:val="16"/>
              </w:rPr>
            </w:pPr>
            <w:r w:rsidRPr="00FC0F3A">
              <w:rPr>
                <w:rFonts w:cs="Arial"/>
                <w:sz w:val="16"/>
                <w:szCs w:val="16"/>
              </w:rPr>
              <w:t xml:space="preserve">*HMI shows whatever the status reported from the charging module  </w:t>
            </w:r>
          </w:p>
        </w:tc>
      </w:tr>
      <w:tr w:rsidR="00244C30" w:rsidRPr="009A7C19"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9A7C19" w:rsidRDefault="00244C30">
            <w:pPr>
              <w:spacing w:line="276" w:lineRule="auto"/>
              <w:rPr>
                <w:rFonts w:cs="Arial"/>
                <w:b/>
              </w:rPr>
            </w:pPr>
            <w:r w:rsidRPr="009A7C19">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244C30" w:rsidRPr="009A7C19" w:rsidRDefault="00244C30">
            <w:pPr>
              <w:spacing w:line="276" w:lineRule="auto"/>
              <w:rPr>
                <w:rFonts w:cs="Arial"/>
              </w:rPr>
            </w:pPr>
            <w:r w:rsidRPr="009A7C19">
              <w:rPr>
                <w:rFonts w:cs="Arial"/>
              </w:rPr>
              <w:t>G-HMI</w:t>
            </w:r>
          </w:p>
        </w:tc>
      </w:tr>
    </w:tbl>
    <w:p w:rsidR="00244C30" w:rsidRPr="009A7C19" w:rsidRDefault="00244C30" w:rsidP="00244C30">
      <w:pPr>
        <w:rPr>
          <w:rFonts w:cs="Arial"/>
        </w:rPr>
      </w:pPr>
    </w:p>
    <w:p w:rsidR="00244C30" w:rsidRDefault="00244C30" w:rsidP="00244C30"/>
    <w:p w:rsidR="00244C30" w:rsidRDefault="00244C30" w:rsidP="00244C30">
      <w:pPr>
        <w:pStyle w:val="Heading4"/>
      </w:pPr>
      <w:r>
        <w:t>VS-UC-REQ-130654/A-Charge Cord is Not Connected</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244C30" w:rsidRPr="00405CA0"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405CA0" w:rsidRDefault="00244C30">
            <w:pPr>
              <w:spacing w:line="276" w:lineRule="auto"/>
              <w:rPr>
                <w:rFonts w:cs="Arial"/>
                <w:b/>
              </w:rPr>
            </w:pPr>
            <w:r w:rsidRPr="00405CA0">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244C30" w:rsidRPr="00405CA0" w:rsidRDefault="00244C30">
            <w:pPr>
              <w:spacing w:line="276" w:lineRule="auto"/>
              <w:rPr>
                <w:rFonts w:cs="Arial"/>
              </w:rPr>
            </w:pPr>
            <w:r w:rsidRPr="00405CA0">
              <w:rPr>
                <w:rFonts w:cs="Arial"/>
              </w:rPr>
              <w:t>Vehicle Occupant</w:t>
            </w:r>
          </w:p>
        </w:tc>
      </w:tr>
      <w:tr w:rsidR="00244C30" w:rsidRPr="00405CA0"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405CA0" w:rsidRDefault="00244C30">
            <w:pPr>
              <w:spacing w:line="276" w:lineRule="auto"/>
              <w:rPr>
                <w:rFonts w:cs="Arial"/>
                <w:b/>
              </w:rPr>
            </w:pPr>
            <w:r w:rsidRPr="00405CA0">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244C30" w:rsidRPr="00405CA0" w:rsidRDefault="00244C30">
            <w:pPr>
              <w:spacing w:line="276" w:lineRule="auto"/>
              <w:rPr>
                <w:rFonts w:cs="Arial"/>
              </w:rPr>
            </w:pPr>
            <w:r w:rsidRPr="00405CA0">
              <w:rPr>
                <w:rFonts w:cs="Arial"/>
              </w:rPr>
              <w:t>Infotainment System is On</w:t>
            </w:r>
          </w:p>
          <w:p w:rsidR="00244C30" w:rsidRPr="00405CA0" w:rsidRDefault="00244C30">
            <w:pPr>
              <w:spacing w:line="276" w:lineRule="auto"/>
              <w:rPr>
                <w:rFonts w:cs="Arial"/>
              </w:rPr>
            </w:pPr>
            <w:r w:rsidRPr="00405CA0">
              <w:rPr>
                <w:rFonts w:cs="Arial"/>
              </w:rPr>
              <w:t>Charge cord is not connected</w:t>
            </w:r>
          </w:p>
          <w:p w:rsidR="00244C30" w:rsidRPr="00405CA0" w:rsidRDefault="00244C30">
            <w:pPr>
              <w:spacing w:line="276" w:lineRule="auto"/>
              <w:rPr>
                <w:rFonts w:cs="Arial"/>
              </w:rPr>
            </w:pPr>
            <w:r w:rsidRPr="00405CA0">
              <w:rPr>
                <w:rFonts w:cs="Arial"/>
              </w:rPr>
              <w:t>Ignition Status is Run</w:t>
            </w:r>
          </w:p>
        </w:tc>
      </w:tr>
      <w:tr w:rsidR="00244C30" w:rsidRPr="00405CA0" w:rsidTr="00244C3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405CA0" w:rsidRDefault="00244C30">
            <w:pPr>
              <w:spacing w:line="276" w:lineRule="auto"/>
              <w:rPr>
                <w:rFonts w:cs="Arial"/>
                <w:b/>
              </w:rPr>
            </w:pPr>
            <w:r w:rsidRPr="00405CA0">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244C30" w:rsidRPr="00405CA0" w:rsidRDefault="00244C30">
            <w:pPr>
              <w:spacing w:line="276" w:lineRule="auto"/>
              <w:rPr>
                <w:rFonts w:cs="Arial"/>
              </w:rPr>
            </w:pPr>
            <w:r w:rsidRPr="00405CA0">
              <w:rPr>
                <w:rFonts w:cs="Arial"/>
              </w:rPr>
              <w:t>Go to the Vehicle Settings HMI screen for Charge Port Unlock</w:t>
            </w:r>
          </w:p>
        </w:tc>
      </w:tr>
      <w:tr w:rsidR="00244C30" w:rsidRPr="00405CA0"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405CA0" w:rsidRDefault="00244C30">
            <w:pPr>
              <w:spacing w:line="276" w:lineRule="auto"/>
              <w:rPr>
                <w:rFonts w:cs="Arial"/>
                <w:b/>
              </w:rPr>
            </w:pPr>
            <w:r w:rsidRPr="00405CA0">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rPr>
            </w:pPr>
            <w:r>
              <w:rPr>
                <w:rFonts w:cs="Arial"/>
              </w:rPr>
              <w:t>HMI shows Unlocked*</w:t>
            </w:r>
          </w:p>
          <w:p w:rsidR="00244C30" w:rsidRPr="00E80B4E" w:rsidRDefault="00244C30" w:rsidP="00244C30">
            <w:pPr>
              <w:spacing w:line="276" w:lineRule="auto"/>
              <w:ind w:left="720"/>
              <w:rPr>
                <w:rFonts w:cs="Arial"/>
                <w:sz w:val="16"/>
                <w:szCs w:val="16"/>
              </w:rPr>
            </w:pPr>
            <w:r w:rsidRPr="00E80B4E">
              <w:rPr>
                <w:rFonts w:cs="Arial"/>
                <w:sz w:val="16"/>
                <w:szCs w:val="16"/>
              </w:rPr>
              <w:t xml:space="preserve">*HMI shows whatever the status reported from the charging module  </w:t>
            </w:r>
          </w:p>
        </w:tc>
      </w:tr>
      <w:tr w:rsidR="00244C30" w:rsidRPr="00405CA0"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405CA0" w:rsidRDefault="00244C30">
            <w:pPr>
              <w:spacing w:line="276" w:lineRule="auto"/>
              <w:rPr>
                <w:rFonts w:cs="Arial"/>
                <w:b/>
              </w:rPr>
            </w:pPr>
            <w:r w:rsidRPr="00405CA0">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244C30" w:rsidRPr="00405CA0" w:rsidRDefault="00244C30">
            <w:pPr>
              <w:spacing w:line="276" w:lineRule="auto"/>
              <w:rPr>
                <w:rFonts w:cs="Arial"/>
              </w:rPr>
            </w:pPr>
            <w:r w:rsidRPr="00405CA0">
              <w:rPr>
                <w:rFonts w:cs="Arial"/>
              </w:rPr>
              <w:t>G-HMI</w:t>
            </w:r>
          </w:p>
        </w:tc>
      </w:tr>
    </w:tbl>
    <w:p w:rsidR="00244C30" w:rsidRDefault="00244C30" w:rsidP="00244C30"/>
    <w:p w:rsidR="00244C30" w:rsidRDefault="00244C30" w:rsidP="00244C30"/>
    <w:p w:rsidR="00244C30" w:rsidRDefault="00244C30" w:rsidP="00244C30">
      <w:pPr>
        <w:pStyle w:val="Heading4"/>
      </w:pPr>
      <w:r>
        <w:t>VS-UC-REQ-130656/A-User selects Unlock from Hard Button</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244C30" w:rsidRPr="009132F5"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9132F5" w:rsidRDefault="00244C30">
            <w:pPr>
              <w:spacing w:line="276" w:lineRule="auto"/>
              <w:rPr>
                <w:rFonts w:cs="Arial"/>
                <w:b/>
              </w:rPr>
            </w:pPr>
            <w:r w:rsidRPr="009132F5">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244C30" w:rsidRPr="009132F5" w:rsidRDefault="00244C30">
            <w:pPr>
              <w:spacing w:line="276" w:lineRule="auto"/>
              <w:rPr>
                <w:rFonts w:cs="Arial"/>
              </w:rPr>
            </w:pPr>
            <w:r w:rsidRPr="009132F5">
              <w:rPr>
                <w:rFonts w:cs="Arial"/>
              </w:rPr>
              <w:t>Vehicle Occupant</w:t>
            </w:r>
          </w:p>
        </w:tc>
      </w:tr>
      <w:tr w:rsidR="00244C30" w:rsidRPr="009132F5"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9132F5" w:rsidRDefault="00244C30">
            <w:pPr>
              <w:spacing w:line="276" w:lineRule="auto"/>
              <w:rPr>
                <w:rFonts w:cs="Arial"/>
                <w:b/>
              </w:rPr>
            </w:pPr>
            <w:r w:rsidRPr="009132F5">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244C30" w:rsidRPr="009132F5" w:rsidRDefault="00244C30">
            <w:pPr>
              <w:spacing w:line="276" w:lineRule="auto"/>
              <w:rPr>
                <w:rFonts w:cs="Arial"/>
              </w:rPr>
            </w:pPr>
            <w:r w:rsidRPr="009132F5">
              <w:rPr>
                <w:rFonts w:cs="Arial"/>
              </w:rPr>
              <w:t>Infotainment System is On</w:t>
            </w:r>
          </w:p>
          <w:p w:rsidR="00244C30" w:rsidRPr="009132F5" w:rsidRDefault="00244C30">
            <w:pPr>
              <w:spacing w:line="276" w:lineRule="auto"/>
              <w:rPr>
                <w:rFonts w:cs="Arial"/>
              </w:rPr>
            </w:pPr>
            <w:r>
              <w:rPr>
                <w:rFonts w:cs="Arial"/>
              </w:rPr>
              <w:t xml:space="preserve">Charge cord is locked </w:t>
            </w:r>
          </w:p>
          <w:p w:rsidR="00244C30" w:rsidRPr="009132F5" w:rsidRDefault="00244C30">
            <w:pPr>
              <w:spacing w:line="276" w:lineRule="auto"/>
              <w:rPr>
                <w:rFonts w:cs="Arial"/>
              </w:rPr>
            </w:pPr>
            <w:r w:rsidRPr="009132F5">
              <w:rPr>
                <w:rFonts w:cs="Arial"/>
              </w:rPr>
              <w:t xml:space="preserve">HMI </w:t>
            </w:r>
            <w:r>
              <w:rPr>
                <w:rFonts w:cs="Arial"/>
              </w:rPr>
              <w:t>for charge cord locked is shown</w:t>
            </w:r>
            <w:r w:rsidRPr="009132F5">
              <w:rPr>
                <w:rFonts w:cs="Arial"/>
              </w:rPr>
              <w:t xml:space="preserve"> </w:t>
            </w:r>
          </w:p>
          <w:p w:rsidR="00244C30" w:rsidRDefault="00244C30">
            <w:pPr>
              <w:spacing w:line="276" w:lineRule="auto"/>
              <w:rPr>
                <w:rFonts w:cs="Arial"/>
              </w:rPr>
            </w:pPr>
            <w:r w:rsidRPr="009132F5">
              <w:rPr>
                <w:rFonts w:cs="Arial"/>
              </w:rPr>
              <w:t>Ignition Status is Run</w:t>
            </w:r>
          </w:p>
          <w:p w:rsidR="00244C30" w:rsidRPr="009132F5" w:rsidRDefault="00244C30" w:rsidP="00244C30">
            <w:pPr>
              <w:spacing w:line="276" w:lineRule="auto"/>
              <w:rPr>
                <w:rFonts w:cs="Arial"/>
              </w:rPr>
            </w:pPr>
            <w:r>
              <w:rPr>
                <w:rFonts w:cs="Arial"/>
              </w:rPr>
              <w:t>Settings Menu HMI is shown</w:t>
            </w:r>
          </w:p>
        </w:tc>
      </w:tr>
      <w:tr w:rsidR="00244C30" w:rsidRPr="009132F5" w:rsidTr="00244C3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9132F5" w:rsidRDefault="00244C30">
            <w:pPr>
              <w:spacing w:line="276" w:lineRule="auto"/>
              <w:rPr>
                <w:rFonts w:cs="Arial"/>
                <w:b/>
              </w:rPr>
            </w:pPr>
            <w:r w:rsidRPr="009132F5">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244C30" w:rsidRPr="009132F5" w:rsidRDefault="00244C30">
            <w:pPr>
              <w:spacing w:line="276" w:lineRule="auto"/>
              <w:rPr>
                <w:rFonts w:cs="Arial"/>
              </w:rPr>
            </w:pPr>
            <w:r w:rsidRPr="009132F5">
              <w:rPr>
                <w:rFonts w:cs="Arial"/>
              </w:rPr>
              <w:t>The user selects unlock charge cord via the hard button</w:t>
            </w:r>
          </w:p>
        </w:tc>
      </w:tr>
      <w:tr w:rsidR="00244C30" w:rsidRPr="009132F5"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9132F5" w:rsidRDefault="00244C30">
            <w:pPr>
              <w:spacing w:line="276" w:lineRule="auto"/>
              <w:rPr>
                <w:rFonts w:cs="Arial"/>
                <w:b/>
              </w:rPr>
            </w:pPr>
            <w:r w:rsidRPr="009132F5">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rPr>
            </w:pPr>
            <w:r>
              <w:rPr>
                <w:rFonts w:cs="Arial"/>
              </w:rPr>
              <w:t>The charger module reports that the charge cord unlock is in progress.</w:t>
            </w:r>
          </w:p>
          <w:p w:rsidR="00244C30" w:rsidRDefault="00244C30">
            <w:pPr>
              <w:spacing w:line="276" w:lineRule="auto"/>
              <w:rPr>
                <w:rFonts w:cs="Arial"/>
              </w:rPr>
            </w:pPr>
          </w:p>
          <w:p w:rsidR="00244C30" w:rsidRDefault="00244C30">
            <w:pPr>
              <w:spacing w:line="276" w:lineRule="auto"/>
              <w:rPr>
                <w:rFonts w:cs="Arial"/>
              </w:rPr>
            </w:pPr>
            <w:r>
              <w:rPr>
                <w:rFonts w:cs="Arial"/>
              </w:rPr>
              <w:lastRenderedPageBreak/>
              <w:t>The HMI indicates the charge cord unlock is in progress.</w:t>
            </w:r>
          </w:p>
          <w:p w:rsidR="00244C30" w:rsidRDefault="00244C30">
            <w:pPr>
              <w:spacing w:line="276" w:lineRule="auto"/>
              <w:rPr>
                <w:rFonts w:cs="Arial"/>
              </w:rPr>
            </w:pPr>
          </w:p>
          <w:p w:rsidR="00244C30" w:rsidRDefault="00244C30">
            <w:pPr>
              <w:spacing w:line="276" w:lineRule="auto"/>
              <w:rPr>
                <w:rFonts w:cs="Arial"/>
              </w:rPr>
            </w:pPr>
            <w:r>
              <w:rPr>
                <w:rFonts w:cs="Arial"/>
              </w:rPr>
              <w:t>The charger module reports that the charge cord is unlocked.</w:t>
            </w:r>
          </w:p>
          <w:p w:rsidR="00244C30" w:rsidRDefault="00244C30">
            <w:pPr>
              <w:spacing w:line="276" w:lineRule="auto"/>
              <w:rPr>
                <w:rFonts w:cs="Arial"/>
              </w:rPr>
            </w:pPr>
          </w:p>
          <w:p w:rsidR="00244C30" w:rsidRDefault="00244C30">
            <w:pPr>
              <w:spacing w:line="276" w:lineRule="auto"/>
              <w:rPr>
                <w:rFonts w:cs="Arial"/>
              </w:rPr>
            </w:pPr>
            <w:r>
              <w:rPr>
                <w:rFonts w:cs="Arial"/>
              </w:rPr>
              <w:t>HMI shows charge cord unlocked HMI.</w:t>
            </w:r>
          </w:p>
          <w:p w:rsidR="00244C30" w:rsidRPr="009132F5" w:rsidRDefault="00244C30">
            <w:pPr>
              <w:spacing w:line="276" w:lineRule="auto"/>
              <w:rPr>
                <w:rFonts w:cs="Arial"/>
              </w:rPr>
            </w:pPr>
          </w:p>
        </w:tc>
      </w:tr>
      <w:tr w:rsidR="00244C30" w:rsidRPr="009132F5"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9132F5" w:rsidRDefault="00244C30">
            <w:pPr>
              <w:spacing w:line="276" w:lineRule="auto"/>
              <w:rPr>
                <w:rFonts w:cs="Arial"/>
                <w:b/>
              </w:rPr>
            </w:pPr>
            <w:r w:rsidRPr="009132F5">
              <w:rPr>
                <w:rFonts w:cs="Arial"/>
                <w:b/>
              </w:rPr>
              <w:lastRenderedPageBreak/>
              <w:t>Interfaces</w:t>
            </w:r>
          </w:p>
        </w:tc>
        <w:tc>
          <w:tcPr>
            <w:tcW w:w="7015" w:type="dxa"/>
            <w:tcBorders>
              <w:top w:val="single" w:sz="4" w:space="0" w:color="auto"/>
              <w:left w:val="single" w:sz="4" w:space="0" w:color="auto"/>
              <w:bottom w:val="single" w:sz="4" w:space="0" w:color="auto"/>
              <w:right w:val="single" w:sz="4" w:space="0" w:color="auto"/>
            </w:tcBorders>
            <w:hideMark/>
          </w:tcPr>
          <w:p w:rsidR="00244C30" w:rsidRPr="009132F5" w:rsidRDefault="00244C30">
            <w:pPr>
              <w:spacing w:line="276" w:lineRule="auto"/>
              <w:rPr>
                <w:rFonts w:cs="Arial"/>
              </w:rPr>
            </w:pPr>
            <w:r w:rsidRPr="009132F5">
              <w:rPr>
                <w:rFonts w:cs="Arial"/>
              </w:rPr>
              <w:t xml:space="preserve">G-HMI  </w:t>
            </w:r>
          </w:p>
        </w:tc>
      </w:tr>
    </w:tbl>
    <w:p w:rsidR="00244C30" w:rsidRPr="009132F5" w:rsidRDefault="00244C30" w:rsidP="00244C30">
      <w:pPr>
        <w:rPr>
          <w:rFonts w:cs="Arial"/>
        </w:rPr>
      </w:pPr>
    </w:p>
    <w:p w:rsidR="00244C30" w:rsidRDefault="00244C30" w:rsidP="00244C30"/>
    <w:p w:rsidR="00244C30" w:rsidRDefault="00244C30" w:rsidP="00244C30">
      <w:pPr>
        <w:pStyle w:val="Heading4"/>
      </w:pPr>
      <w:r>
        <w:t>VS-UC-REQ-131663/A-User selects Unlock from the Hard Button with Infotainment System OFF</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244C30" w:rsidRPr="006973EA"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6973EA" w:rsidRDefault="00244C30">
            <w:pPr>
              <w:spacing w:line="276" w:lineRule="auto"/>
              <w:rPr>
                <w:rFonts w:cs="Arial"/>
                <w:b/>
              </w:rPr>
            </w:pPr>
            <w:r w:rsidRPr="006973EA">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244C30" w:rsidRPr="006973EA" w:rsidRDefault="00244C30">
            <w:pPr>
              <w:spacing w:line="276" w:lineRule="auto"/>
              <w:rPr>
                <w:rFonts w:cs="Arial"/>
              </w:rPr>
            </w:pPr>
            <w:r w:rsidRPr="006973EA">
              <w:rPr>
                <w:rFonts w:cs="Arial"/>
              </w:rPr>
              <w:t>Vehicle Occupant</w:t>
            </w:r>
          </w:p>
        </w:tc>
      </w:tr>
      <w:tr w:rsidR="00244C30" w:rsidRPr="006973EA"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6973EA" w:rsidRDefault="00244C30">
            <w:pPr>
              <w:spacing w:line="276" w:lineRule="auto"/>
              <w:rPr>
                <w:rFonts w:cs="Arial"/>
                <w:b/>
              </w:rPr>
            </w:pPr>
            <w:r w:rsidRPr="006973EA">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244C30" w:rsidRPr="006973EA" w:rsidRDefault="00244C30">
            <w:pPr>
              <w:spacing w:line="276" w:lineRule="auto"/>
              <w:rPr>
                <w:rFonts w:cs="Arial"/>
              </w:rPr>
            </w:pPr>
            <w:r w:rsidRPr="006973EA">
              <w:rPr>
                <w:rFonts w:cs="Arial"/>
              </w:rPr>
              <w:t xml:space="preserve">Infotainment System </w:t>
            </w:r>
            <w:r>
              <w:rPr>
                <w:rFonts w:cs="Arial"/>
              </w:rPr>
              <w:t>is OFF (ie Infotainment HMI is OFF)</w:t>
            </w:r>
          </w:p>
          <w:p w:rsidR="00244C30" w:rsidRPr="006973EA" w:rsidRDefault="00244C30">
            <w:pPr>
              <w:spacing w:line="276" w:lineRule="auto"/>
              <w:rPr>
                <w:rFonts w:cs="Arial"/>
              </w:rPr>
            </w:pPr>
            <w:r w:rsidRPr="006973EA">
              <w:rPr>
                <w:rFonts w:cs="Arial"/>
              </w:rPr>
              <w:t xml:space="preserve">Charge cord is locked </w:t>
            </w:r>
          </w:p>
          <w:p w:rsidR="00244C30" w:rsidRPr="006973EA" w:rsidRDefault="00244C30">
            <w:pPr>
              <w:spacing w:line="276" w:lineRule="auto"/>
              <w:rPr>
                <w:rFonts w:cs="Arial"/>
              </w:rPr>
            </w:pPr>
            <w:r w:rsidRPr="006973EA">
              <w:rPr>
                <w:rFonts w:cs="Arial"/>
              </w:rPr>
              <w:t>Ignition Status is Off</w:t>
            </w:r>
          </w:p>
        </w:tc>
      </w:tr>
      <w:tr w:rsidR="00244C30" w:rsidRPr="006973EA" w:rsidTr="00244C3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6973EA" w:rsidRDefault="00244C30">
            <w:pPr>
              <w:spacing w:line="276" w:lineRule="auto"/>
              <w:rPr>
                <w:rFonts w:cs="Arial"/>
                <w:b/>
              </w:rPr>
            </w:pPr>
            <w:r w:rsidRPr="006973EA">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244C30" w:rsidRPr="006973EA" w:rsidRDefault="00244C30">
            <w:pPr>
              <w:spacing w:line="276" w:lineRule="auto"/>
              <w:rPr>
                <w:rFonts w:cs="Arial"/>
              </w:rPr>
            </w:pPr>
            <w:r w:rsidRPr="006973EA">
              <w:rPr>
                <w:rFonts w:cs="Arial"/>
              </w:rPr>
              <w:t>The user selects unlock charge cord via the hard button</w:t>
            </w:r>
          </w:p>
        </w:tc>
      </w:tr>
      <w:tr w:rsidR="00244C30" w:rsidRPr="006973EA"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6973EA" w:rsidRDefault="00244C30">
            <w:pPr>
              <w:spacing w:line="276" w:lineRule="auto"/>
              <w:rPr>
                <w:rFonts w:cs="Arial"/>
                <w:b/>
              </w:rPr>
            </w:pPr>
            <w:r w:rsidRPr="006973EA">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rPr>
            </w:pPr>
            <w:r w:rsidRPr="006973EA">
              <w:rPr>
                <w:rFonts w:cs="Arial"/>
              </w:rPr>
              <w:t xml:space="preserve">No feedback on </w:t>
            </w:r>
            <w:r>
              <w:rPr>
                <w:rFonts w:cs="Arial"/>
              </w:rPr>
              <w:t xml:space="preserve">Infotainment HMI </w:t>
            </w:r>
            <w:r w:rsidRPr="006973EA">
              <w:rPr>
                <w:rFonts w:cs="Arial"/>
              </w:rPr>
              <w:t>of in progress or lock status.</w:t>
            </w:r>
          </w:p>
          <w:p w:rsidR="00244C30" w:rsidRPr="006973EA" w:rsidRDefault="00244C30" w:rsidP="00244C30">
            <w:pPr>
              <w:numPr>
                <w:ilvl w:val="0"/>
                <w:numId w:val="454"/>
              </w:numPr>
              <w:spacing w:line="276" w:lineRule="auto"/>
              <w:rPr>
                <w:rFonts w:cs="Arial"/>
                <w:sz w:val="16"/>
                <w:szCs w:val="16"/>
              </w:rPr>
            </w:pPr>
            <w:r>
              <w:rPr>
                <w:rFonts w:cs="Arial"/>
                <w:sz w:val="16"/>
                <w:szCs w:val="16"/>
              </w:rPr>
              <w:t xml:space="preserve">Note: Charge port light </w:t>
            </w:r>
            <w:r w:rsidRPr="006973EA">
              <w:rPr>
                <w:rFonts w:cs="Arial"/>
                <w:sz w:val="16"/>
                <w:szCs w:val="16"/>
              </w:rPr>
              <w:t>will be used for feedback</w:t>
            </w:r>
          </w:p>
          <w:p w:rsidR="00244C30" w:rsidRPr="006973EA" w:rsidRDefault="00244C30" w:rsidP="00244C30">
            <w:pPr>
              <w:spacing w:line="276" w:lineRule="auto"/>
              <w:rPr>
                <w:rFonts w:cs="Arial"/>
                <w:i/>
              </w:rPr>
            </w:pPr>
          </w:p>
        </w:tc>
      </w:tr>
      <w:tr w:rsidR="00244C30" w:rsidRPr="006973EA"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6973EA" w:rsidRDefault="00244C30">
            <w:pPr>
              <w:spacing w:line="276" w:lineRule="auto"/>
              <w:rPr>
                <w:rFonts w:cs="Arial"/>
                <w:b/>
              </w:rPr>
            </w:pPr>
            <w:r w:rsidRPr="006973EA">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rsidR="00244C30" w:rsidRPr="006973EA" w:rsidRDefault="00244C30">
            <w:pPr>
              <w:spacing w:line="276" w:lineRule="auto"/>
              <w:rPr>
                <w:rFonts w:cs="Arial"/>
              </w:rPr>
            </w:pPr>
            <w:r w:rsidRPr="006973EA">
              <w:rPr>
                <w:rFonts w:cs="Arial"/>
              </w:rPr>
              <w:t xml:space="preserve">G-HMI  </w:t>
            </w:r>
          </w:p>
        </w:tc>
      </w:tr>
    </w:tbl>
    <w:p w:rsidR="00244C30" w:rsidRDefault="00244C30" w:rsidP="00244C30"/>
    <w:p w:rsidR="00244C30" w:rsidRDefault="00244C30" w:rsidP="00244C30">
      <w:pPr>
        <w:pStyle w:val="Heading4"/>
      </w:pPr>
      <w:r>
        <w:t>VS-UC-REQ-131664/B-User tries to Unlock via hard or soft button but the charger module reports Unlock Fail on the charger status signal</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244C30" w:rsidRPr="00FC5149"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FC5149" w:rsidRDefault="00244C30">
            <w:pPr>
              <w:spacing w:line="276" w:lineRule="auto"/>
              <w:rPr>
                <w:rFonts w:cs="Arial"/>
                <w:b/>
              </w:rPr>
            </w:pPr>
            <w:r w:rsidRPr="00FC5149">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244C30" w:rsidRPr="00FC5149" w:rsidRDefault="00244C30">
            <w:pPr>
              <w:spacing w:line="276" w:lineRule="auto"/>
              <w:rPr>
                <w:rFonts w:cs="Arial"/>
                <w:highlight w:val="cyan"/>
              </w:rPr>
            </w:pPr>
            <w:r w:rsidRPr="00FC5149">
              <w:rPr>
                <w:rFonts w:cs="Arial"/>
              </w:rPr>
              <w:t>Vehicle Occupant</w:t>
            </w:r>
          </w:p>
        </w:tc>
      </w:tr>
      <w:tr w:rsidR="00244C30" w:rsidRPr="00FC5149"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FC5149" w:rsidRDefault="00244C30">
            <w:pPr>
              <w:spacing w:line="276" w:lineRule="auto"/>
              <w:rPr>
                <w:rFonts w:cs="Arial"/>
                <w:b/>
              </w:rPr>
            </w:pPr>
            <w:r w:rsidRPr="00FC5149">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244C30" w:rsidRPr="00FC5149" w:rsidRDefault="00244C30">
            <w:pPr>
              <w:spacing w:line="276" w:lineRule="auto"/>
              <w:rPr>
                <w:rFonts w:cs="Arial"/>
              </w:rPr>
            </w:pPr>
            <w:r w:rsidRPr="00FC5149">
              <w:rPr>
                <w:rFonts w:cs="Arial"/>
              </w:rPr>
              <w:t>Infotainment System is On</w:t>
            </w:r>
          </w:p>
          <w:p w:rsidR="00244C30" w:rsidRPr="00FC5149" w:rsidRDefault="00244C30">
            <w:pPr>
              <w:spacing w:line="276" w:lineRule="auto"/>
              <w:rPr>
                <w:rFonts w:cs="Arial"/>
              </w:rPr>
            </w:pPr>
            <w:r w:rsidRPr="00FC5149">
              <w:rPr>
                <w:rFonts w:cs="Arial"/>
              </w:rPr>
              <w:t>Charge Cord is connected and locked</w:t>
            </w:r>
          </w:p>
          <w:p w:rsidR="00244C30" w:rsidRPr="00FC5149" w:rsidRDefault="00244C30">
            <w:pPr>
              <w:spacing w:line="276" w:lineRule="auto"/>
              <w:rPr>
                <w:rFonts w:cs="Arial"/>
              </w:rPr>
            </w:pPr>
            <w:r w:rsidRPr="00FC5149">
              <w:rPr>
                <w:rFonts w:cs="Arial"/>
              </w:rPr>
              <w:t xml:space="preserve">HMI </w:t>
            </w:r>
            <w:r>
              <w:rPr>
                <w:rFonts w:cs="Arial"/>
              </w:rPr>
              <w:t>for Charge Cord Locked is shown</w:t>
            </w:r>
          </w:p>
          <w:p w:rsidR="00244C30" w:rsidRPr="00FC5149" w:rsidRDefault="00244C30">
            <w:pPr>
              <w:spacing w:line="276" w:lineRule="auto"/>
              <w:rPr>
                <w:rFonts w:cs="Arial"/>
                <w:b/>
              </w:rPr>
            </w:pPr>
            <w:r w:rsidRPr="00FC5149">
              <w:rPr>
                <w:rFonts w:cs="Arial"/>
              </w:rPr>
              <w:t>Ignition Status is Run</w:t>
            </w:r>
          </w:p>
        </w:tc>
      </w:tr>
      <w:tr w:rsidR="00244C30" w:rsidRPr="00FC5149" w:rsidTr="00244C3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FC5149" w:rsidRDefault="00244C30">
            <w:pPr>
              <w:spacing w:line="276" w:lineRule="auto"/>
              <w:rPr>
                <w:rFonts w:cs="Arial"/>
                <w:b/>
              </w:rPr>
            </w:pPr>
            <w:r w:rsidRPr="00FC5149">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244C30" w:rsidRPr="00FC5149" w:rsidRDefault="00244C30">
            <w:pPr>
              <w:spacing w:line="276" w:lineRule="auto"/>
              <w:rPr>
                <w:rFonts w:cs="Arial"/>
              </w:rPr>
            </w:pPr>
            <w:r w:rsidRPr="00FC5149">
              <w:rPr>
                <w:rFonts w:cs="Arial"/>
              </w:rPr>
              <w:t>The user selects unlock charge cord but charger responds with faulted status</w:t>
            </w:r>
          </w:p>
        </w:tc>
      </w:tr>
      <w:tr w:rsidR="00244C30" w:rsidRPr="00FC5149"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FC5149" w:rsidRDefault="00244C30">
            <w:pPr>
              <w:spacing w:line="276" w:lineRule="auto"/>
              <w:rPr>
                <w:rFonts w:cs="Arial"/>
                <w:b/>
              </w:rPr>
            </w:pPr>
            <w:r w:rsidRPr="00FC5149">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rPr>
            </w:pPr>
            <w:r>
              <w:rPr>
                <w:rFonts w:cs="Arial"/>
              </w:rPr>
              <w:t>HMI displays Locked HMI for unlocked failed</w:t>
            </w:r>
          </w:p>
          <w:p w:rsidR="00244C30" w:rsidRPr="00A41D6E" w:rsidRDefault="00244C30" w:rsidP="00244C30">
            <w:pPr>
              <w:numPr>
                <w:ilvl w:val="0"/>
                <w:numId w:val="456"/>
              </w:numPr>
              <w:spacing w:line="276" w:lineRule="auto"/>
              <w:rPr>
                <w:rFonts w:cs="Arial"/>
                <w:sz w:val="16"/>
                <w:szCs w:val="16"/>
              </w:rPr>
            </w:pPr>
            <w:r w:rsidRPr="00A41D6E">
              <w:rPr>
                <w:rFonts w:cs="Arial"/>
                <w:sz w:val="16"/>
                <w:szCs w:val="16"/>
              </w:rPr>
              <w:t>Note: charge port light will be used for feedback</w:t>
            </w:r>
          </w:p>
          <w:p w:rsidR="00244C30" w:rsidRPr="00A41D6E" w:rsidRDefault="00244C30" w:rsidP="00244C30">
            <w:pPr>
              <w:spacing w:line="276" w:lineRule="auto"/>
              <w:rPr>
                <w:rFonts w:cs="Arial"/>
              </w:rPr>
            </w:pPr>
          </w:p>
        </w:tc>
      </w:tr>
      <w:tr w:rsidR="00244C30" w:rsidRPr="00FC5149"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FC5149" w:rsidRDefault="00244C30">
            <w:pPr>
              <w:spacing w:line="276" w:lineRule="auto"/>
              <w:rPr>
                <w:rFonts w:cs="Arial"/>
                <w:b/>
              </w:rPr>
            </w:pPr>
            <w:r w:rsidRPr="00FC5149">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244C30" w:rsidRPr="00FC5149" w:rsidRDefault="00244C30">
            <w:pPr>
              <w:spacing w:line="276" w:lineRule="auto"/>
              <w:rPr>
                <w:rFonts w:cs="Arial"/>
              </w:rPr>
            </w:pPr>
            <w:r w:rsidRPr="00FC5149">
              <w:rPr>
                <w:rFonts w:cs="Arial"/>
              </w:rPr>
              <w:t>G-HMI</w:t>
            </w:r>
          </w:p>
        </w:tc>
      </w:tr>
    </w:tbl>
    <w:p w:rsidR="00244C30" w:rsidRDefault="00244C30" w:rsidP="00244C30"/>
    <w:p w:rsidR="00244C30" w:rsidRDefault="00244C30" w:rsidP="00244C30">
      <w:pPr>
        <w:pStyle w:val="Heading4"/>
      </w:pPr>
      <w:r>
        <w:t>VS-UC-REQ-131665/B-The charger module reports lock fail on the charge status signal</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244C30" w:rsidRPr="00777560"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777560" w:rsidRDefault="00244C30">
            <w:pPr>
              <w:spacing w:line="276" w:lineRule="auto"/>
              <w:rPr>
                <w:rFonts w:cs="Arial"/>
                <w:b/>
              </w:rPr>
            </w:pPr>
            <w:r w:rsidRPr="00777560">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244C30" w:rsidRPr="00777560" w:rsidRDefault="00244C30">
            <w:pPr>
              <w:spacing w:line="276" w:lineRule="auto"/>
              <w:rPr>
                <w:rFonts w:cs="Arial"/>
                <w:highlight w:val="cyan"/>
              </w:rPr>
            </w:pPr>
            <w:r w:rsidRPr="00777560">
              <w:rPr>
                <w:rFonts w:cs="Arial"/>
              </w:rPr>
              <w:t>Vehicle Occupant</w:t>
            </w:r>
          </w:p>
        </w:tc>
      </w:tr>
      <w:tr w:rsidR="00244C30" w:rsidRPr="00777560"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777560" w:rsidRDefault="00244C30">
            <w:pPr>
              <w:spacing w:line="276" w:lineRule="auto"/>
              <w:rPr>
                <w:rFonts w:cs="Arial"/>
                <w:b/>
              </w:rPr>
            </w:pPr>
            <w:r w:rsidRPr="00777560">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244C30" w:rsidRPr="00777560" w:rsidRDefault="00244C30">
            <w:pPr>
              <w:spacing w:line="276" w:lineRule="auto"/>
              <w:rPr>
                <w:rFonts w:cs="Arial"/>
              </w:rPr>
            </w:pPr>
            <w:r w:rsidRPr="00777560">
              <w:rPr>
                <w:rFonts w:cs="Arial"/>
              </w:rPr>
              <w:t>Infotainment System is On</w:t>
            </w:r>
          </w:p>
          <w:p w:rsidR="00244C30" w:rsidRPr="00777560" w:rsidRDefault="00244C30">
            <w:pPr>
              <w:spacing w:line="276" w:lineRule="auto"/>
              <w:rPr>
                <w:rFonts w:cs="Arial"/>
              </w:rPr>
            </w:pPr>
            <w:r w:rsidRPr="00777560">
              <w:rPr>
                <w:rFonts w:cs="Arial"/>
              </w:rPr>
              <w:t xml:space="preserve">Charge Cord is connected </w:t>
            </w:r>
          </w:p>
          <w:p w:rsidR="00244C30" w:rsidRPr="00777560" w:rsidRDefault="00244C30">
            <w:pPr>
              <w:spacing w:line="276" w:lineRule="auto"/>
              <w:rPr>
                <w:rFonts w:cs="Arial"/>
                <w:b/>
              </w:rPr>
            </w:pPr>
            <w:r w:rsidRPr="00777560">
              <w:rPr>
                <w:rFonts w:cs="Arial"/>
              </w:rPr>
              <w:t>Ignition Status is Run</w:t>
            </w:r>
          </w:p>
        </w:tc>
      </w:tr>
      <w:tr w:rsidR="00244C30" w:rsidRPr="00777560" w:rsidTr="00244C3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777560" w:rsidRDefault="00244C30">
            <w:pPr>
              <w:spacing w:line="276" w:lineRule="auto"/>
              <w:rPr>
                <w:rFonts w:cs="Arial"/>
                <w:b/>
              </w:rPr>
            </w:pPr>
            <w:r w:rsidRPr="00777560">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244C30" w:rsidRPr="00777560" w:rsidRDefault="00244C30">
            <w:pPr>
              <w:spacing w:line="276" w:lineRule="auto"/>
              <w:rPr>
                <w:rFonts w:cs="Arial"/>
              </w:rPr>
            </w:pPr>
            <w:r w:rsidRPr="00777560">
              <w:rPr>
                <w:rFonts w:cs="Arial"/>
              </w:rPr>
              <w:t>The cord tries to lock, but fails</w:t>
            </w:r>
          </w:p>
        </w:tc>
      </w:tr>
      <w:tr w:rsidR="00244C30" w:rsidRPr="00777560"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777560" w:rsidRDefault="00244C30">
            <w:pPr>
              <w:spacing w:line="276" w:lineRule="auto"/>
              <w:rPr>
                <w:rFonts w:cs="Arial"/>
                <w:b/>
              </w:rPr>
            </w:pPr>
            <w:r w:rsidRPr="00777560">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rPr>
            </w:pPr>
            <w:r w:rsidRPr="00777560">
              <w:rPr>
                <w:rFonts w:cs="Arial"/>
              </w:rPr>
              <w:t xml:space="preserve">HMI </w:t>
            </w:r>
            <w:r>
              <w:rPr>
                <w:rFonts w:cs="Arial"/>
              </w:rPr>
              <w:t xml:space="preserve">display Unlocked HMI for Lock Failed </w:t>
            </w:r>
          </w:p>
          <w:p w:rsidR="00244C30" w:rsidRPr="00124A2E" w:rsidRDefault="00244C30" w:rsidP="00244C30">
            <w:pPr>
              <w:numPr>
                <w:ilvl w:val="0"/>
                <w:numId w:val="458"/>
              </w:numPr>
              <w:spacing w:line="276" w:lineRule="auto"/>
              <w:rPr>
                <w:rFonts w:cs="Arial"/>
                <w:sz w:val="16"/>
                <w:szCs w:val="16"/>
              </w:rPr>
            </w:pPr>
            <w:r w:rsidRPr="00124A2E">
              <w:rPr>
                <w:rFonts w:cs="Arial"/>
                <w:sz w:val="16"/>
                <w:szCs w:val="16"/>
              </w:rPr>
              <w:t>charge port light will be used for feedback</w:t>
            </w:r>
          </w:p>
          <w:p w:rsidR="00244C30" w:rsidRPr="00777560" w:rsidRDefault="00244C30">
            <w:pPr>
              <w:spacing w:line="276" w:lineRule="auto"/>
              <w:rPr>
                <w:rFonts w:cs="Arial"/>
              </w:rPr>
            </w:pPr>
          </w:p>
        </w:tc>
      </w:tr>
      <w:tr w:rsidR="00244C30" w:rsidRPr="00777560"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777560" w:rsidRDefault="00244C30">
            <w:pPr>
              <w:spacing w:line="276" w:lineRule="auto"/>
              <w:rPr>
                <w:rFonts w:cs="Arial"/>
                <w:b/>
              </w:rPr>
            </w:pPr>
            <w:r w:rsidRPr="00777560">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244C30" w:rsidRPr="00777560" w:rsidRDefault="00244C30">
            <w:pPr>
              <w:spacing w:line="276" w:lineRule="auto"/>
              <w:rPr>
                <w:rFonts w:cs="Arial"/>
              </w:rPr>
            </w:pPr>
            <w:r w:rsidRPr="00777560">
              <w:rPr>
                <w:rFonts w:cs="Arial"/>
              </w:rPr>
              <w:t>G-HMI</w:t>
            </w:r>
          </w:p>
        </w:tc>
      </w:tr>
    </w:tbl>
    <w:p w:rsidR="00244C30" w:rsidRDefault="00244C30" w:rsidP="00244C30">
      <w:pPr>
        <w:pStyle w:val="Heading4"/>
      </w:pPr>
      <w:r>
        <w:lastRenderedPageBreak/>
        <w:t>VS-UC-REQ-131666/A-Charger module reports Inactive encoding on the charger status signal</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244C30" w:rsidRPr="00FC1CA1"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FC1CA1" w:rsidRDefault="00244C30">
            <w:pPr>
              <w:spacing w:line="276" w:lineRule="auto"/>
              <w:rPr>
                <w:rFonts w:cs="Arial"/>
                <w:b/>
              </w:rPr>
            </w:pPr>
            <w:r w:rsidRPr="00FC1CA1">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244C30" w:rsidRPr="00FC1CA1" w:rsidRDefault="00244C30">
            <w:pPr>
              <w:spacing w:line="276" w:lineRule="auto"/>
              <w:rPr>
                <w:rFonts w:cs="Arial"/>
                <w:highlight w:val="cyan"/>
              </w:rPr>
            </w:pPr>
            <w:r w:rsidRPr="00FC1CA1">
              <w:rPr>
                <w:rFonts w:cs="Arial"/>
              </w:rPr>
              <w:t>Vehicle Occupant</w:t>
            </w:r>
          </w:p>
        </w:tc>
      </w:tr>
      <w:tr w:rsidR="00244C30" w:rsidRPr="00FC1CA1" w:rsidTr="00244C30">
        <w:trPr>
          <w:trHeight w:val="883"/>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FC1CA1" w:rsidRDefault="00244C30">
            <w:pPr>
              <w:spacing w:line="276" w:lineRule="auto"/>
              <w:rPr>
                <w:rFonts w:cs="Arial"/>
                <w:b/>
              </w:rPr>
            </w:pPr>
            <w:r w:rsidRPr="00FC1CA1">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244C30" w:rsidRPr="00FC1CA1" w:rsidRDefault="00244C30">
            <w:pPr>
              <w:spacing w:line="276" w:lineRule="auto"/>
              <w:rPr>
                <w:rFonts w:cs="Arial"/>
              </w:rPr>
            </w:pPr>
            <w:r w:rsidRPr="00FC1CA1">
              <w:rPr>
                <w:rFonts w:cs="Arial"/>
              </w:rPr>
              <w:t>Infotainment System is On</w:t>
            </w:r>
          </w:p>
          <w:p w:rsidR="00244C30" w:rsidRPr="00FC1CA1" w:rsidRDefault="00244C30">
            <w:pPr>
              <w:spacing w:line="276" w:lineRule="auto"/>
              <w:rPr>
                <w:rFonts w:cs="Arial"/>
              </w:rPr>
            </w:pPr>
            <w:r w:rsidRPr="00FC1CA1">
              <w:rPr>
                <w:rFonts w:cs="Arial"/>
              </w:rPr>
              <w:t>Ignition Status is Run</w:t>
            </w:r>
          </w:p>
        </w:tc>
      </w:tr>
      <w:tr w:rsidR="00244C30" w:rsidRPr="00FC1CA1" w:rsidTr="00244C3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FC1CA1" w:rsidRDefault="00244C30">
            <w:pPr>
              <w:spacing w:line="276" w:lineRule="auto"/>
              <w:rPr>
                <w:rFonts w:cs="Arial"/>
                <w:b/>
              </w:rPr>
            </w:pPr>
            <w:r w:rsidRPr="00FC1CA1">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244C30" w:rsidRPr="00FC1CA1" w:rsidRDefault="00244C30" w:rsidP="00244C30">
            <w:pPr>
              <w:spacing w:line="276" w:lineRule="auto"/>
              <w:rPr>
                <w:rFonts w:cs="Arial"/>
              </w:rPr>
            </w:pPr>
            <w:r w:rsidRPr="00FC1CA1">
              <w:rPr>
                <w:rFonts w:cs="Arial"/>
              </w:rPr>
              <w:t>Charger module powers up and reports</w:t>
            </w:r>
            <w:r>
              <w:rPr>
                <w:rFonts w:cs="Arial"/>
              </w:rPr>
              <w:t xml:space="preserve"> Inactive</w:t>
            </w:r>
            <w:r w:rsidRPr="00FC1CA1">
              <w:rPr>
                <w:rFonts w:cs="Arial"/>
              </w:rPr>
              <w:t xml:space="preserve"> on the </w:t>
            </w:r>
            <w:r>
              <w:rPr>
                <w:rFonts w:cs="Arial"/>
              </w:rPr>
              <w:t>status signal</w:t>
            </w:r>
          </w:p>
        </w:tc>
      </w:tr>
      <w:tr w:rsidR="00244C30" w:rsidRPr="00FC1CA1"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FC1CA1" w:rsidRDefault="00244C30">
            <w:pPr>
              <w:spacing w:line="276" w:lineRule="auto"/>
              <w:rPr>
                <w:rFonts w:cs="Arial"/>
                <w:b/>
              </w:rPr>
            </w:pPr>
            <w:r w:rsidRPr="00FC1CA1">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tcPr>
          <w:p w:rsidR="00244C30" w:rsidRPr="00576AE6" w:rsidRDefault="00244C30">
            <w:pPr>
              <w:spacing w:line="276" w:lineRule="auto"/>
              <w:rPr>
                <w:rFonts w:cs="Arial"/>
              </w:rPr>
            </w:pPr>
            <w:r w:rsidRPr="00576AE6">
              <w:rPr>
                <w:rFonts w:cs="Arial"/>
              </w:rPr>
              <w:t>HMI performs based on last state the charger status signal was received that was not Inactive.</w:t>
            </w:r>
            <w:r>
              <w:rPr>
                <w:rFonts w:cs="Arial"/>
              </w:rPr>
              <w:t xml:space="preserve">  This applies only if received Inactive for less than 5 seconds in Run.</w:t>
            </w:r>
            <w:r w:rsidRPr="00576AE6">
              <w:rPr>
                <w:rFonts w:cs="Arial"/>
              </w:rPr>
              <w:t xml:space="preserve">  </w:t>
            </w:r>
          </w:p>
          <w:p w:rsidR="00244C30" w:rsidRPr="00576AE6" w:rsidRDefault="00244C30">
            <w:pPr>
              <w:spacing w:line="276" w:lineRule="auto"/>
              <w:rPr>
                <w:rFonts w:cs="Arial"/>
              </w:rPr>
            </w:pPr>
          </w:p>
          <w:p w:rsidR="00244C30" w:rsidRPr="00FC1CA1" w:rsidRDefault="00244C30" w:rsidP="00244C30">
            <w:pPr>
              <w:spacing w:line="276" w:lineRule="auto"/>
              <w:rPr>
                <w:rFonts w:cs="Arial"/>
              </w:rPr>
            </w:pPr>
            <w:r w:rsidRPr="00576AE6">
              <w:rPr>
                <w:rFonts w:cs="Arial"/>
              </w:rPr>
              <w:t>If receive Inactive more than 5 seconds</w:t>
            </w:r>
            <w:r>
              <w:rPr>
                <w:rFonts w:cs="Arial"/>
              </w:rPr>
              <w:t xml:space="preserve"> in Run</w:t>
            </w:r>
            <w:r w:rsidRPr="00576AE6">
              <w:rPr>
                <w:rFonts w:cs="Arial"/>
              </w:rPr>
              <w:t xml:space="preserve"> then the signal is considered missing/unknown. When missing/unknown the HMI shall assume the cord is locked so that the unlock button is available.</w:t>
            </w:r>
          </w:p>
        </w:tc>
      </w:tr>
      <w:tr w:rsidR="00244C30" w:rsidRPr="00FC1CA1"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FC1CA1" w:rsidRDefault="00244C30">
            <w:pPr>
              <w:spacing w:line="276" w:lineRule="auto"/>
              <w:rPr>
                <w:rFonts w:cs="Arial"/>
                <w:b/>
              </w:rPr>
            </w:pPr>
            <w:r w:rsidRPr="00FC1CA1">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244C30" w:rsidRPr="00FC1CA1" w:rsidRDefault="00244C30">
            <w:pPr>
              <w:spacing w:line="276" w:lineRule="auto"/>
              <w:rPr>
                <w:rFonts w:cs="Arial"/>
              </w:rPr>
            </w:pPr>
            <w:r w:rsidRPr="00FC1CA1">
              <w:rPr>
                <w:rFonts w:cs="Arial"/>
              </w:rPr>
              <w:t>G-HMI</w:t>
            </w:r>
          </w:p>
        </w:tc>
      </w:tr>
    </w:tbl>
    <w:p w:rsidR="00244C30" w:rsidRDefault="00244C30" w:rsidP="00244C30"/>
    <w:p w:rsidR="00244C30" w:rsidRDefault="00244C30" w:rsidP="00244C30">
      <w:pPr>
        <w:pStyle w:val="Heading4"/>
      </w:pPr>
      <w:r>
        <w:t>VS-UC-REQ-131667/B-The Charger Module reports Faulty on the status signal</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244C30" w:rsidRPr="00520E07"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520E07" w:rsidRDefault="00244C30">
            <w:pPr>
              <w:spacing w:line="276" w:lineRule="auto"/>
              <w:rPr>
                <w:rFonts w:cs="Arial"/>
                <w:b/>
              </w:rPr>
            </w:pPr>
            <w:r w:rsidRPr="00520E07">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244C30" w:rsidRPr="00520E07" w:rsidRDefault="00244C30">
            <w:pPr>
              <w:spacing w:line="276" w:lineRule="auto"/>
              <w:rPr>
                <w:rFonts w:cs="Arial"/>
                <w:highlight w:val="cyan"/>
              </w:rPr>
            </w:pPr>
            <w:r w:rsidRPr="00520E07">
              <w:rPr>
                <w:rFonts w:cs="Arial"/>
              </w:rPr>
              <w:t>Vehicle Occupant</w:t>
            </w:r>
          </w:p>
        </w:tc>
      </w:tr>
      <w:tr w:rsidR="00244C30" w:rsidRPr="00520E07"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520E07" w:rsidRDefault="00244C30">
            <w:pPr>
              <w:spacing w:line="276" w:lineRule="auto"/>
              <w:rPr>
                <w:rFonts w:cs="Arial"/>
                <w:b/>
              </w:rPr>
            </w:pPr>
            <w:r w:rsidRPr="00520E07">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244C30" w:rsidRPr="00520E07" w:rsidRDefault="00244C30">
            <w:pPr>
              <w:spacing w:line="276" w:lineRule="auto"/>
              <w:rPr>
                <w:rFonts w:cs="Arial"/>
              </w:rPr>
            </w:pPr>
            <w:r w:rsidRPr="00520E07">
              <w:rPr>
                <w:rFonts w:cs="Arial"/>
              </w:rPr>
              <w:t>Infotainment System is On</w:t>
            </w:r>
          </w:p>
          <w:p w:rsidR="00244C30" w:rsidRDefault="00244C30">
            <w:pPr>
              <w:spacing w:line="276" w:lineRule="auto"/>
              <w:rPr>
                <w:rFonts w:cs="Arial"/>
              </w:rPr>
            </w:pPr>
            <w:r w:rsidRPr="00520E07">
              <w:rPr>
                <w:rFonts w:cs="Arial"/>
              </w:rPr>
              <w:t xml:space="preserve">Charge Cord is connected </w:t>
            </w:r>
          </w:p>
          <w:p w:rsidR="00244C30" w:rsidRPr="00520E07" w:rsidRDefault="00244C30">
            <w:pPr>
              <w:spacing w:line="276" w:lineRule="auto"/>
              <w:rPr>
                <w:rFonts w:cs="Arial"/>
              </w:rPr>
            </w:pPr>
            <w:r>
              <w:rPr>
                <w:rFonts w:cs="Arial"/>
              </w:rPr>
              <w:t>Settings HMI is active</w:t>
            </w:r>
          </w:p>
          <w:p w:rsidR="00244C30" w:rsidRPr="00520E07" w:rsidRDefault="00244C30">
            <w:pPr>
              <w:spacing w:line="276" w:lineRule="auto"/>
              <w:rPr>
                <w:rFonts w:cs="Arial"/>
                <w:b/>
              </w:rPr>
            </w:pPr>
            <w:r w:rsidRPr="00520E07">
              <w:rPr>
                <w:rFonts w:cs="Arial"/>
              </w:rPr>
              <w:t>Ignition Status is Run</w:t>
            </w:r>
          </w:p>
        </w:tc>
      </w:tr>
      <w:tr w:rsidR="00244C30" w:rsidRPr="00520E07" w:rsidTr="00244C3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520E07" w:rsidRDefault="00244C30">
            <w:pPr>
              <w:spacing w:line="276" w:lineRule="auto"/>
              <w:rPr>
                <w:rFonts w:cs="Arial"/>
                <w:b/>
              </w:rPr>
            </w:pPr>
            <w:r w:rsidRPr="00520E07">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244C30" w:rsidRPr="00520E07" w:rsidRDefault="00244C30">
            <w:pPr>
              <w:spacing w:line="276" w:lineRule="auto"/>
              <w:rPr>
                <w:rFonts w:cs="Arial"/>
              </w:rPr>
            </w:pPr>
            <w:r w:rsidRPr="00520E07">
              <w:rPr>
                <w:rFonts w:cs="Arial"/>
              </w:rPr>
              <w:t>The charger reports faulty on the charge cord lock status</w:t>
            </w:r>
          </w:p>
        </w:tc>
      </w:tr>
      <w:tr w:rsidR="00244C30" w:rsidRPr="00520E07"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520E07" w:rsidRDefault="00244C30">
            <w:pPr>
              <w:spacing w:line="276" w:lineRule="auto"/>
              <w:rPr>
                <w:rFonts w:cs="Arial"/>
                <w:b/>
              </w:rPr>
            </w:pPr>
            <w:r w:rsidRPr="00520E07">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rPr>
            </w:pPr>
            <w:r w:rsidRPr="00520E07">
              <w:rPr>
                <w:rFonts w:cs="Arial"/>
              </w:rPr>
              <w:t xml:space="preserve">HMI </w:t>
            </w:r>
            <w:r>
              <w:rPr>
                <w:rFonts w:cs="Arial"/>
              </w:rPr>
              <w:t>displays Locked HMI for</w:t>
            </w:r>
            <w:r w:rsidRPr="00520E07">
              <w:rPr>
                <w:rFonts w:cs="Arial"/>
              </w:rPr>
              <w:t xml:space="preserve"> faulty </w:t>
            </w:r>
          </w:p>
          <w:p w:rsidR="00244C30" w:rsidRPr="00CA1840" w:rsidRDefault="00244C30" w:rsidP="00244C30">
            <w:pPr>
              <w:numPr>
                <w:ilvl w:val="0"/>
                <w:numId w:val="461"/>
              </w:numPr>
              <w:spacing w:line="276" w:lineRule="auto"/>
              <w:rPr>
                <w:rFonts w:cs="Arial"/>
                <w:sz w:val="16"/>
                <w:szCs w:val="16"/>
              </w:rPr>
            </w:pPr>
            <w:r w:rsidRPr="00CA1840">
              <w:rPr>
                <w:rFonts w:cs="Arial"/>
                <w:sz w:val="16"/>
                <w:szCs w:val="16"/>
              </w:rPr>
              <w:t>charge port light will be used for feedback</w:t>
            </w:r>
          </w:p>
          <w:p w:rsidR="00244C30" w:rsidRPr="00520E07" w:rsidRDefault="00244C30" w:rsidP="00244C30">
            <w:pPr>
              <w:spacing w:line="276" w:lineRule="auto"/>
              <w:rPr>
                <w:rFonts w:cs="Arial"/>
              </w:rPr>
            </w:pPr>
            <w:r w:rsidRPr="00520E07">
              <w:rPr>
                <w:rFonts w:cs="Arial"/>
                <w:b/>
              </w:rPr>
              <w:t xml:space="preserve"> </w:t>
            </w:r>
          </w:p>
        </w:tc>
      </w:tr>
      <w:tr w:rsidR="00244C30" w:rsidRPr="00520E07"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520E07" w:rsidRDefault="00244C30">
            <w:pPr>
              <w:spacing w:line="276" w:lineRule="auto"/>
              <w:rPr>
                <w:rFonts w:cs="Arial"/>
                <w:b/>
              </w:rPr>
            </w:pPr>
            <w:r w:rsidRPr="00520E07">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244C30" w:rsidRPr="00520E07" w:rsidRDefault="00244C30">
            <w:pPr>
              <w:spacing w:line="276" w:lineRule="auto"/>
              <w:rPr>
                <w:rFonts w:cs="Arial"/>
              </w:rPr>
            </w:pPr>
            <w:r w:rsidRPr="00520E07">
              <w:rPr>
                <w:rFonts w:cs="Arial"/>
              </w:rPr>
              <w:t>G-HMI</w:t>
            </w:r>
          </w:p>
        </w:tc>
      </w:tr>
    </w:tbl>
    <w:p w:rsidR="00244C30" w:rsidRDefault="00244C30" w:rsidP="00244C30"/>
    <w:p w:rsidR="00244C30" w:rsidRDefault="00244C30" w:rsidP="00244C30">
      <w:pPr>
        <w:pStyle w:val="Heading4"/>
      </w:pPr>
      <w:r>
        <w:t>VS-UC-REQ-131668/A-The charging module reports Locking In Progress on the charger status signal</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244C30" w:rsidRPr="00EF71A8"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EF71A8" w:rsidRDefault="00244C30">
            <w:pPr>
              <w:spacing w:line="276" w:lineRule="auto"/>
              <w:rPr>
                <w:rFonts w:cs="Arial"/>
                <w:b/>
              </w:rPr>
            </w:pPr>
            <w:r w:rsidRPr="00EF71A8">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244C30" w:rsidRPr="00EF71A8" w:rsidRDefault="00244C30">
            <w:pPr>
              <w:spacing w:line="276" w:lineRule="auto"/>
              <w:rPr>
                <w:rFonts w:cs="Arial"/>
                <w:highlight w:val="cyan"/>
              </w:rPr>
            </w:pPr>
            <w:r w:rsidRPr="00EF71A8">
              <w:rPr>
                <w:rFonts w:cs="Arial"/>
              </w:rPr>
              <w:t>Vehicle Occupant</w:t>
            </w:r>
          </w:p>
        </w:tc>
      </w:tr>
      <w:tr w:rsidR="00244C30" w:rsidRPr="00EF71A8"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EF71A8" w:rsidRDefault="00244C30">
            <w:pPr>
              <w:spacing w:line="276" w:lineRule="auto"/>
              <w:rPr>
                <w:rFonts w:cs="Arial"/>
                <w:b/>
              </w:rPr>
            </w:pPr>
            <w:r w:rsidRPr="00EF71A8">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244C30" w:rsidRPr="00EF71A8" w:rsidRDefault="00244C30">
            <w:pPr>
              <w:spacing w:line="276" w:lineRule="auto"/>
              <w:rPr>
                <w:rFonts w:cs="Arial"/>
              </w:rPr>
            </w:pPr>
            <w:r w:rsidRPr="00EF71A8">
              <w:rPr>
                <w:rFonts w:cs="Arial"/>
              </w:rPr>
              <w:t>Infotainment System is On</w:t>
            </w:r>
          </w:p>
          <w:p w:rsidR="00244C30" w:rsidRPr="00EF71A8" w:rsidRDefault="00244C30">
            <w:pPr>
              <w:spacing w:line="276" w:lineRule="auto"/>
              <w:rPr>
                <w:rFonts w:cs="Arial"/>
              </w:rPr>
            </w:pPr>
            <w:r w:rsidRPr="00EF71A8">
              <w:rPr>
                <w:rFonts w:cs="Arial"/>
              </w:rPr>
              <w:t xml:space="preserve">Charge Cord is connected </w:t>
            </w:r>
          </w:p>
          <w:p w:rsidR="00244C30" w:rsidRPr="00EF71A8" w:rsidRDefault="00244C30">
            <w:pPr>
              <w:spacing w:line="276" w:lineRule="auto"/>
              <w:rPr>
                <w:rFonts w:cs="Arial"/>
                <w:b/>
              </w:rPr>
            </w:pPr>
            <w:r w:rsidRPr="00EF71A8">
              <w:rPr>
                <w:rFonts w:cs="Arial"/>
              </w:rPr>
              <w:t>Ignition Status is Run</w:t>
            </w:r>
          </w:p>
        </w:tc>
      </w:tr>
      <w:tr w:rsidR="00244C30" w:rsidRPr="00EF71A8" w:rsidTr="00244C3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EF71A8" w:rsidRDefault="00244C30">
            <w:pPr>
              <w:spacing w:line="276" w:lineRule="auto"/>
              <w:rPr>
                <w:rFonts w:cs="Arial"/>
                <w:b/>
              </w:rPr>
            </w:pPr>
            <w:r w:rsidRPr="00EF71A8">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244C30" w:rsidRPr="002C0724" w:rsidRDefault="00244C30">
            <w:pPr>
              <w:spacing w:line="276" w:lineRule="auto"/>
              <w:rPr>
                <w:rFonts w:cs="Arial"/>
              </w:rPr>
            </w:pPr>
            <w:r w:rsidRPr="002C0724">
              <w:rPr>
                <w:rFonts w:cs="Arial"/>
              </w:rPr>
              <w:t>The charger reports Locking In Progress on the charge cord lock status</w:t>
            </w:r>
          </w:p>
        </w:tc>
      </w:tr>
      <w:tr w:rsidR="00244C30" w:rsidRPr="00EF71A8"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EF71A8" w:rsidRDefault="00244C30">
            <w:pPr>
              <w:spacing w:line="276" w:lineRule="auto"/>
              <w:rPr>
                <w:rFonts w:cs="Arial"/>
                <w:b/>
              </w:rPr>
            </w:pPr>
            <w:r w:rsidRPr="00EF71A8">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244C30" w:rsidRPr="002C0724" w:rsidRDefault="00244C30">
            <w:pPr>
              <w:spacing w:line="276" w:lineRule="auto"/>
              <w:rPr>
                <w:rFonts w:cs="Arial"/>
              </w:rPr>
            </w:pPr>
            <w:r w:rsidRPr="002C0724">
              <w:rPr>
                <w:rFonts w:cs="Arial"/>
              </w:rPr>
              <w:t xml:space="preserve">HMI </w:t>
            </w:r>
            <w:r>
              <w:rPr>
                <w:rFonts w:cs="Arial"/>
              </w:rPr>
              <w:t>shows Unlocked HMI for</w:t>
            </w:r>
            <w:r w:rsidRPr="002C0724">
              <w:rPr>
                <w:rFonts w:cs="Arial"/>
              </w:rPr>
              <w:t xml:space="preserve"> Locking In Progress </w:t>
            </w:r>
          </w:p>
          <w:p w:rsidR="00244C30" w:rsidRPr="002C0724" w:rsidRDefault="00244C30" w:rsidP="00244C30">
            <w:pPr>
              <w:numPr>
                <w:ilvl w:val="0"/>
                <w:numId w:val="463"/>
              </w:numPr>
              <w:spacing w:line="276" w:lineRule="auto"/>
              <w:rPr>
                <w:rFonts w:cs="Arial"/>
                <w:sz w:val="16"/>
                <w:szCs w:val="16"/>
              </w:rPr>
            </w:pPr>
            <w:r w:rsidRPr="002C0724">
              <w:rPr>
                <w:rFonts w:cs="Arial"/>
                <w:sz w:val="16"/>
                <w:szCs w:val="16"/>
              </w:rPr>
              <w:t>charge port light will be used for feedback</w:t>
            </w:r>
          </w:p>
          <w:p w:rsidR="00244C30" w:rsidRPr="002C0724" w:rsidRDefault="00244C30">
            <w:pPr>
              <w:spacing w:line="276" w:lineRule="auto"/>
              <w:rPr>
                <w:rFonts w:cs="Arial"/>
              </w:rPr>
            </w:pPr>
          </w:p>
        </w:tc>
      </w:tr>
      <w:tr w:rsidR="00244C30" w:rsidRPr="00EF71A8"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EF71A8" w:rsidRDefault="00244C30">
            <w:pPr>
              <w:spacing w:line="276" w:lineRule="auto"/>
              <w:rPr>
                <w:rFonts w:cs="Arial"/>
                <w:b/>
              </w:rPr>
            </w:pPr>
            <w:r w:rsidRPr="00EF71A8">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244C30" w:rsidRPr="00EF71A8" w:rsidRDefault="00244C30">
            <w:pPr>
              <w:spacing w:line="276" w:lineRule="auto"/>
              <w:rPr>
                <w:rFonts w:cs="Arial"/>
              </w:rPr>
            </w:pPr>
            <w:r w:rsidRPr="00EF71A8">
              <w:rPr>
                <w:rFonts w:cs="Arial"/>
              </w:rPr>
              <w:t>G-HMI</w:t>
            </w:r>
          </w:p>
        </w:tc>
      </w:tr>
    </w:tbl>
    <w:p w:rsidR="00244C30" w:rsidRDefault="00244C30" w:rsidP="00244C30"/>
    <w:p w:rsidR="00244C30" w:rsidRDefault="00244C30" w:rsidP="00244C30">
      <w:pPr>
        <w:pStyle w:val="Heading4"/>
      </w:pPr>
      <w:r>
        <w:t>VS-UC-REQ-132657/A-User plugs in Charge Cord and Charge Cord is Automatically Locked</w:t>
      </w:r>
    </w:p>
    <w:p w:rsidR="00244C30"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244C30" w:rsidRPr="003D2376"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3D2376" w:rsidRDefault="00244C30" w:rsidP="00244C30">
            <w:pPr>
              <w:spacing w:line="276" w:lineRule="auto"/>
              <w:rPr>
                <w:rFonts w:cs="Arial"/>
                <w:b/>
              </w:rPr>
            </w:pPr>
            <w:r w:rsidRPr="003D2376">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244C30" w:rsidRPr="003D2376" w:rsidRDefault="00244C30" w:rsidP="00244C30">
            <w:pPr>
              <w:spacing w:line="276" w:lineRule="auto"/>
              <w:rPr>
                <w:rFonts w:cs="Arial"/>
                <w:highlight w:val="cyan"/>
              </w:rPr>
            </w:pPr>
            <w:r w:rsidRPr="003D2376">
              <w:rPr>
                <w:rFonts w:cs="Arial"/>
              </w:rPr>
              <w:t>Vehicle Occupant</w:t>
            </w:r>
          </w:p>
        </w:tc>
      </w:tr>
      <w:tr w:rsidR="00244C30" w:rsidRPr="003D2376"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3D2376" w:rsidRDefault="00244C30" w:rsidP="00244C30">
            <w:pPr>
              <w:spacing w:line="276" w:lineRule="auto"/>
              <w:rPr>
                <w:rFonts w:cs="Arial"/>
                <w:b/>
              </w:rPr>
            </w:pPr>
            <w:r w:rsidRPr="003D2376">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244C30" w:rsidRPr="003D2376" w:rsidRDefault="00244C30" w:rsidP="00244C30">
            <w:pPr>
              <w:spacing w:line="276" w:lineRule="auto"/>
              <w:rPr>
                <w:rFonts w:cs="Arial"/>
              </w:rPr>
            </w:pPr>
            <w:r w:rsidRPr="003D2376">
              <w:rPr>
                <w:rFonts w:cs="Arial"/>
              </w:rPr>
              <w:t>Infotainment System is On</w:t>
            </w:r>
          </w:p>
          <w:p w:rsidR="00244C30" w:rsidRPr="003D2376" w:rsidRDefault="00244C30" w:rsidP="00244C30">
            <w:pPr>
              <w:spacing w:line="276" w:lineRule="auto"/>
              <w:rPr>
                <w:rFonts w:cs="Arial"/>
              </w:rPr>
            </w:pPr>
            <w:r w:rsidRPr="003D2376">
              <w:rPr>
                <w:rFonts w:cs="Arial"/>
              </w:rPr>
              <w:lastRenderedPageBreak/>
              <w:t>Charge Cord is not connected</w:t>
            </w:r>
          </w:p>
          <w:p w:rsidR="00244C30" w:rsidRPr="003D2376" w:rsidRDefault="00244C30" w:rsidP="00244C30">
            <w:pPr>
              <w:spacing w:line="276" w:lineRule="auto"/>
              <w:rPr>
                <w:rFonts w:cs="Arial"/>
              </w:rPr>
            </w:pPr>
            <w:r w:rsidRPr="003D2376">
              <w:rPr>
                <w:rFonts w:cs="Arial"/>
              </w:rPr>
              <w:t>HMI for charge cord unlocked is shown</w:t>
            </w:r>
          </w:p>
          <w:p w:rsidR="00244C30" w:rsidRPr="003D2376" w:rsidRDefault="00244C30" w:rsidP="00244C30">
            <w:pPr>
              <w:spacing w:line="276" w:lineRule="auto"/>
              <w:rPr>
                <w:rFonts w:cs="Arial"/>
              </w:rPr>
            </w:pPr>
            <w:r w:rsidRPr="003D2376">
              <w:rPr>
                <w:rFonts w:cs="Arial"/>
              </w:rPr>
              <w:t>Ignition Status is Run</w:t>
            </w:r>
          </w:p>
          <w:p w:rsidR="00244C30" w:rsidRPr="003D2376" w:rsidRDefault="00244C30" w:rsidP="00244C30">
            <w:pPr>
              <w:spacing w:line="276" w:lineRule="auto"/>
              <w:rPr>
                <w:rFonts w:cs="Arial"/>
                <w:b/>
              </w:rPr>
            </w:pPr>
            <w:r w:rsidRPr="003D2376">
              <w:rPr>
                <w:rFonts w:cs="Arial"/>
              </w:rPr>
              <w:t>Vehicle settings screen is being viewed</w:t>
            </w:r>
          </w:p>
        </w:tc>
      </w:tr>
      <w:tr w:rsidR="00244C30" w:rsidRPr="003D2376" w:rsidTr="00244C3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3D2376" w:rsidRDefault="00244C30" w:rsidP="00244C30">
            <w:pPr>
              <w:spacing w:line="276" w:lineRule="auto"/>
              <w:rPr>
                <w:rFonts w:cs="Arial"/>
                <w:b/>
              </w:rPr>
            </w:pPr>
            <w:r w:rsidRPr="003D2376">
              <w:rPr>
                <w:rFonts w:cs="Arial"/>
                <w:b/>
              </w:rPr>
              <w:lastRenderedPageBreak/>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244C30" w:rsidRPr="003D2376" w:rsidRDefault="00244C30" w:rsidP="00244C30">
            <w:pPr>
              <w:spacing w:line="276" w:lineRule="auto"/>
              <w:rPr>
                <w:rFonts w:cs="Arial"/>
              </w:rPr>
            </w:pPr>
            <w:r w:rsidRPr="003D2376">
              <w:rPr>
                <w:rFonts w:cs="Arial"/>
              </w:rPr>
              <w:t>The user plugs in the vehicle</w:t>
            </w:r>
          </w:p>
        </w:tc>
      </w:tr>
      <w:tr w:rsidR="00244C30" w:rsidRPr="003D2376"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3D2376" w:rsidRDefault="00244C30" w:rsidP="00244C30">
            <w:pPr>
              <w:spacing w:line="276" w:lineRule="auto"/>
              <w:rPr>
                <w:rFonts w:cs="Arial"/>
                <w:b/>
              </w:rPr>
            </w:pPr>
            <w:r w:rsidRPr="003D2376">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tcPr>
          <w:p w:rsidR="00244C30" w:rsidRPr="003D2376" w:rsidRDefault="00244C30" w:rsidP="00244C30">
            <w:pPr>
              <w:spacing w:line="276" w:lineRule="auto"/>
              <w:rPr>
                <w:rFonts w:cs="Arial"/>
              </w:rPr>
            </w:pPr>
            <w:r w:rsidRPr="003D2376">
              <w:rPr>
                <w:rFonts w:cs="Arial"/>
              </w:rPr>
              <w:t>The charger module reports that the charge cord lock is in progress.</w:t>
            </w:r>
          </w:p>
          <w:p w:rsidR="00244C30" w:rsidRPr="003D2376" w:rsidRDefault="00244C30" w:rsidP="00244C30">
            <w:pPr>
              <w:spacing w:line="276" w:lineRule="auto"/>
              <w:rPr>
                <w:rFonts w:cs="Arial"/>
              </w:rPr>
            </w:pPr>
            <w:r w:rsidRPr="003D2376">
              <w:rPr>
                <w:rFonts w:cs="Arial"/>
              </w:rPr>
              <w:t>HMI shows Unlocked HMI*</w:t>
            </w:r>
          </w:p>
          <w:p w:rsidR="00244C30" w:rsidRPr="00A42417" w:rsidRDefault="00244C30" w:rsidP="00244C30">
            <w:pPr>
              <w:spacing w:line="276" w:lineRule="auto"/>
              <w:ind w:left="720"/>
              <w:rPr>
                <w:rFonts w:cs="Arial"/>
                <w:sz w:val="16"/>
                <w:szCs w:val="16"/>
              </w:rPr>
            </w:pPr>
            <w:r w:rsidRPr="003D2376">
              <w:rPr>
                <w:rFonts w:cs="Arial"/>
              </w:rPr>
              <w:t>*</w:t>
            </w:r>
            <w:r w:rsidRPr="00A42417">
              <w:rPr>
                <w:rFonts w:cs="Arial"/>
                <w:sz w:val="16"/>
                <w:szCs w:val="16"/>
              </w:rPr>
              <w:t>HMI shows whatever the status reported from the charging module</w:t>
            </w:r>
          </w:p>
          <w:p w:rsidR="00244C30" w:rsidRPr="003D2376" w:rsidRDefault="00244C30" w:rsidP="00244C30">
            <w:pPr>
              <w:spacing w:line="276" w:lineRule="auto"/>
              <w:rPr>
                <w:rFonts w:cs="Arial"/>
              </w:rPr>
            </w:pPr>
          </w:p>
          <w:p w:rsidR="00244C30" w:rsidRPr="003D2376" w:rsidRDefault="00244C30" w:rsidP="00244C30">
            <w:pPr>
              <w:spacing w:line="276" w:lineRule="auto"/>
              <w:rPr>
                <w:rFonts w:cs="Arial"/>
              </w:rPr>
            </w:pPr>
            <w:r w:rsidRPr="003D2376">
              <w:rPr>
                <w:rFonts w:cs="Arial"/>
              </w:rPr>
              <w:t>The charger module reports that the charge cord is locked.</w:t>
            </w:r>
          </w:p>
          <w:p w:rsidR="00244C30" w:rsidRPr="003D2376" w:rsidRDefault="00244C30" w:rsidP="00244C30">
            <w:pPr>
              <w:spacing w:line="276" w:lineRule="auto"/>
              <w:rPr>
                <w:rFonts w:cs="Arial"/>
              </w:rPr>
            </w:pPr>
            <w:r w:rsidRPr="003D2376">
              <w:rPr>
                <w:rFonts w:cs="Arial"/>
              </w:rPr>
              <w:t>HMI shows Locked HMI*</w:t>
            </w:r>
          </w:p>
          <w:p w:rsidR="00244C30" w:rsidRPr="003D2376" w:rsidRDefault="00244C30" w:rsidP="00244C30">
            <w:pPr>
              <w:spacing w:line="276" w:lineRule="auto"/>
              <w:ind w:left="720"/>
              <w:rPr>
                <w:rFonts w:cs="Arial"/>
              </w:rPr>
            </w:pPr>
            <w:r w:rsidRPr="003D2376">
              <w:rPr>
                <w:rFonts w:cs="Arial"/>
              </w:rPr>
              <w:t>*</w:t>
            </w:r>
            <w:r w:rsidRPr="00A42417">
              <w:rPr>
                <w:rFonts w:cs="Arial"/>
                <w:sz w:val="16"/>
                <w:szCs w:val="16"/>
              </w:rPr>
              <w:t>HMI shows whatever the status reported from the charging module</w:t>
            </w:r>
          </w:p>
        </w:tc>
      </w:tr>
      <w:tr w:rsidR="00244C30" w:rsidRPr="003D2376" w:rsidT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Pr="003D2376" w:rsidRDefault="00244C30" w:rsidP="00244C30">
            <w:pPr>
              <w:spacing w:line="276" w:lineRule="auto"/>
              <w:rPr>
                <w:rFonts w:cs="Arial"/>
                <w:b/>
              </w:rPr>
            </w:pPr>
            <w:r w:rsidRPr="003D2376">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244C30" w:rsidRPr="003D2376" w:rsidRDefault="00244C30" w:rsidP="00244C30">
            <w:pPr>
              <w:spacing w:line="276" w:lineRule="auto"/>
              <w:rPr>
                <w:rFonts w:cs="Arial"/>
              </w:rPr>
            </w:pPr>
            <w:r w:rsidRPr="003D2376">
              <w:rPr>
                <w:rFonts w:cs="Arial"/>
              </w:rPr>
              <w:t>G-HMI</w:t>
            </w:r>
          </w:p>
        </w:tc>
      </w:tr>
    </w:tbl>
    <w:p w:rsidR="00244C30" w:rsidRDefault="00244C30" w:rsidP="00244C30">
      <w:pPr>
        <w:rPr>
          <w:rFonts w:cs="Arial"/>
          <w:szCs w:val="22"/>
        </w:rPr>
      </w:pPr>
    </w:p>
    <w:p w:rsidR="00244C30" w:rsidRDefault="00244C30" w:rsidP="00244C30"/>
    <w:p w:rsidR="00244C30" w:rsidRDefault="00244C30">
      <w:pPr>
        <w:spacing w:after="200" w:line="276" w:lineRule="auto"/>
      </w:pPr>
      <w:r>
        <w:br w:type="page"/>
      </w:r>
    </w:p>
    <w:p w:rsidR="00244C30" w:rsidRDefault="00244C30" w:rsidP="00244C30">
      <w:pPr>
        <w:pStyle w:val="Heading3"/>
      </w:pPr>
      <w:bookmarkStart w:id="1000" w:name="_Toc35508985"/>
      <w:r>
        <w:lastRenderedPageBreak/>
        <w:t>Requirements</w:t>
      </w:r>
      <w:bookmarkEnd w:id="1000"/>
    </w:p>
    <w:p w:rsidR="00244C30" w:rsidRPr="00244C30" w:rsidRDefault="00244C30" w:rsidP="00244C30">
      <w:pPr>
        <w:pStyle w:val="Heading4"/>
        <w:rPr>
          <w:b w:val="0"/>
          <w:u w:val="single"/>
        </w:rPr>
      </w:pPr>
      <w:r w:rsidRPr="00244C30">
        <w:rPr>
          <w:b w:val="0"/>
          <w:u w:val="single"/>
        </w:rPr>
        <w:t>VS-HMI-REQ-132665/A-Charge Port HMI when Ignition is Run</w:t>
      </w:r>
    </w:p>
    <w:p w:rsidR="00244C30" w:rsidRPr="00814E58" w:rsidRDefault="00244C30" w:rsidP="00244C30">
      <w:pPr>
        <w:rPr>
          <w:rFonts w:cs="Arial"/>
        </w:rPr>
      </w:pPr>
      <w:r w:rsidRPr="00814E58">
        <w:rPr>
          <w:rFonts w:cs="Arial"/>
        </w:rPr>
        <w:t>The Charge Port Unlock Client shall only display Charge Port HMI when the Ignition Status is Run.</w:t>
      </w:r>
    </w:p>
    <w:p w:rsidR="00244C30" w:rsidRDefault="00244C30" w:rsidP="00244C30"/>
    <w:p w:rsidR="00244C30" w:rsidRDefault="00244C30">
      <w:pPr>
        <w:spacing w:after="200" w:line="276" w:lineRule="auto"/>
      </w:pPr>
      <w:r>
        <w:br w:type="page"/>
      </w:r>
    </w:p>
    <w:p w:rsidR="00244C30" w:rsidRDefault="00244C30" w:rsidP="00244C30">
      <w:pPr>
        <w:pStyle w:val="Heading3"/>
      </w:pPr>
      <w:bookmarkStart w:id="1001" w:name="_Toc35508986"/>
      <w:r>
        <w:lastRenderedPageBreak/>
        <w:t>Sequence Diagrams</w:t>
      </w:r>
      <w:bookmarkEnd w:id="1001"/>
    </w:p>
    <w:p w:rsidR="00244C30" w:rsidRDefault="00244C30" w:rsidP="00244C30">
      <w:pPr>
        <w:pStyle w:val="Heading4"/>
      </w:pPr>
      <w:r>
        <w:t>VS-SD-REQ-132666/B-Unlock Charge Port from Infotainment HMI</w:t>
      </w:r>
    </w:p>
    <w:p w:rsidR="00244C30" w:rsidRPr="00453105" w:rsidRDefault="00244C30" w:rsidP="00244C30">
      <w:pPr>
        <w:rPr>
          <w:rFonts w:cs="Arial"/>
        </w:rPr>
      </w:pPr>
      <w:r w:rsidRPr="00453105">
        <w:rPr>
          <w:rFonts w:cs="Arial"/>
          <w:u w:val="single"/>
        </w:rPr>
        <w:t>Pre-Condition</w:t>
      </w:r>
      <w:r w:rsidRPr="00453105">
        <w:rPr>
          <w:rFonts w:cs="Arial"/>
        </w:rPr>
        <w:t>:</w:t>
      </w:r>
    </w:p>
    <w:p w:rsidR="00244C30" w:rsidRPr="00453105" w:rsidRDefault="00244C30" w:rsidP="00244C30">
      <w:pPr>
        <w:rPr>
          <w:rFonts w:cs="Arial"/>
        </w:rPr>
      </w:pPr>
      <w:r w:rsidRPr="00453105">
        <w:rPr>
          <w:rFonts w:cs="Arial"/>
        </w:rPr>
        <w:t>Ignition = Run</w:t>
      </w:r>
    </w:p>
    <w:p w:rsidR="00244C30" w:rsidRDefault="00244C30" w:rsidP="00244C30">
      <w:pPr>
        <w:rPr>
          <w:rFonts w:cs="Arial"/>
        </w:rPr>
      </w:pPr>
      <w:r w:rsidRPr="00453105">
        <w:rPr>
          <w:rFonts w:cs="Arial"/>
        </w:rPr>
        <w:t>Charge Cord is Locked and Status message is reporting Locked</w:t>
      </w:r>
    </w:p>
    <w:p w:rsidR="00244C30" w:rsidRDefault="00244C30" w:rsidP="00244C30">
      <w:pPr>
        <w:rPr>
          <w:rFonts w:cs="Arial"/>
        </w:rPr>
      </w:pPr>
    </w:p>
    <w:p w:rsidR="00244C30" w:rsidRPr="00453105" w:rsidRDefault="00244C30" w:rsidP="00244C30">
      <w:pPr>
        <w:rPr>
          <w:rFonts w:cs="Arial"/>
        </w:rPr>
      </w:pPr>
    </w:p>
    <w:p w:rsidR="00244C30" w:rsidRPr="00453105" w:rsidRDefault="00244C30" w:rsidP="00244C30">
      <w:pPr>
        <w:rPr>
          <w:rFonts w:cs="Arial"/>
        </w:rPr>
      </w:pPr>
    </w:p>
    <w:p w:rsidR="00244C30" w:rsidRPr="00453105" w:rsidRDefault="00244C30" w:rsidP="00244C30">
      <w:pPr>
        <w:jc w:val="center"/>
        <w:rPr>
          <w:rFonts w:cs="Arial"/>
        </w:rPr>
      </w:pPr>
      <w:r>
        <w:rPr>
          <w:noProof/>
        </w:rPr>
        <w:drawing>
          <wp:inline distT="0" distB="0" distL="0" distR="0" wp14:anchorId="17A866B6" wp14:editId="32791275">
            <wp:extent cx="5943600" cy="5416550"/>
            <wp:effectExtent l="0" t="0" r="0" b="0"/>
            <wp:docPr id="3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416550"/>
                    </a:xfrm>
                    <a:prstGeom prst="rect">
                      <a:avLst/>
                    </a:prstGeom>
                    <a:noFill/>
                    <a:ln>
                      <a:noFill/>
                    </a:ln>
                  </pic:spPr>
                </pic:pic>
              </a:graphicData>
            </a:graphic>
          </wp:inline>
        </w:drawing>
      </w:r>
    </w:p>
    <w:p w:rsidR="00244C30" w:rsidRDefault="00244C30" w:rsidP="00244C30">
      <w:pPr>
        <w:pStyle w:val="Heading4"/>
      </w:pPr>
      <w:r>
        <w:t>VS-SD-REQ-132673/A-Lock Charge Cord</w:t>
      </w:r>
    </w:p>
    <w:p w:rsidR="00244C30" w:rsidRPr="009E09D7" w:rsidRDefault="00244C30" w:rsidP="00244C30">
      <w:pPr>
        <w:rPr>
          <w:rFonts w:cs="Arial"/>
        </w:rPr>
      </w:pPr>
      <w:r w:rsidRPr="009E09D7">
        <w:rPr>
          <w:rFonts w:cs="Arial"/>
          <w:u w:val="single"/>
        </w:rPr>
        <w:t>Pre-Condition</w:t>
      </w:r>
      <w:r w:rsidRPr="009E09D7">
        <w:rPr>
          <w:rFonts w:cs="Arial"/>
        </w:rPr>
        <w:t>:</w:t>
      </w:r>
    </w:p>
    <w:p w:rsidR="00244C30" w:rsidRPr="009E09D7" w:rsidRDefault="00244C30" w:rsidP="00244C30">
      <w:pPr>
        <w:rPr>
          <w:rFonts w:cs="Arial"/>
        </w:rPr>
      </w:pPr>
      <w:r w:rsidRPr="009E09D7">
        <w:rPr>
          <w:rFonts w:cs="Arial"/>
        </w:rPr>
        <w:t>Ignition = Run</w:t>
      </w:r>
    </w:p>
    <w:p w:rsidR="00244C30" w:rsidRDefault="00244C30" w:rsidP="00244C30">
      <w:pPr>
        <w:rPr>
          <w:rFonts w:cs="Arial"/>
        </w:rPr>
      </w:pPr>
      <w:r w:rsidRPr="009E09D7">
        <w:rPr>
          <w:rFonts w:cs="Arial"/>
        </w:rPr>
        <w:t>Charge Cord is Unlocked and status message is reporting Unlocked</w:t>
      </w:r>
    </w:p>
    <w:p w:rsidR="00244C30" w:rsidRDefault="00244C30" w:rsidP="00244C30">
      <w:pPr>
        <w:rPr>
          <w:rFonts w:cs="Arial"/>
        </w:rPr>
      </w:pPr>
    </w:p>
    <w:p w:rsidR="00244C30" w:rsidRPr="009E09D7" w:rsidRDefault="00244C30" w:rsidP="00244C30">
      <w:pPr>
        <w:rPr>
          <w:rFonts w:cs="Arial"/>
        </w:rPr>
      </w:pPr>
    </w:p>
    <w:p w:rsidR="00244C30" w:rsidRPr="009E09D7" w:rsidRDefault="00244C30" w:rsidP="00244C30">
      <w:pPr>
        <w:rPr>
          <w:rFonts w:cs="Arial"/>
        </w:rPr>
      </w:pPr>
    </w:p>
    <w:p w:rsidR="00244C30" w:rsidRDefault="00244C30" w:rsidP="00244C30">
      <w:pPr>
        <w:jc w:val="center"/>
      </w:pPr>
      <w:r>
        <w:rPr>
          <w:noProof/>
        </w:rPr>
        <w:lastRenderedPageBreak/>
        <w:drawing>
          <wp:inline distT="0" distB="0" distL="0" distR="0" wp14:anchorId="3660E5A6" wp14:editId="3E56D185">
            <wp:extent cx="5943600" cy="4502150"/>
            <wp:effectExtent l="0" t="0" r="0" b="0"/>
            <wp:docPr id="3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502150"/>
                    </a:xfrm>
                    <a:prstGeom prst="rect">
                      <a:avLst/>
                    </a:prstGeom>
                    <a:noFill/>
                    <a:ln>
                      <a:noFill/>
                    </a:ln>
                  </pic:spPr>
                </pic:pic>
              </a:graphicData>
            </a:graphic>
          </wp:inline>
        </w:drawing>
      </w:r>
    </w:p>
    <w:p w:rsidR="00244C30" w:rsidRDefault="00244C30">
      <w:pPr>
        <w:spacing w:after="200" w:line="276" w:lineRule="auto"/>
      </w:pPr>
      <w:r>
        <w:br w:type="page"/>
      </w:r>
    </w:p>
    <w:p w:rsidR="00244C30" w:rsidRDefault="00244C30" w:rsidP="00244C30">
      <w:pPr>
        <w:pStyle w:val="Heading2"/>
      </w:pPr>
      <w:bookmarkStart w:id="1002" w:name="_Toc35508987"/>
      <w:r w:rsidRPr="00B9479B">
        <w:lastRenderedPageBreak/>
        <w:t>VS-FUN-REQ-023435/C-Edit Keypad Code (TcSE ROIN-284424-1)</w:t>
      </w:r>
      <w:bookmarkEnd w:id="1002"/>
    </w:p>
    <w:p w:rsidR="00244C30" w:rsidRDefault="00244C30" w:rsidP="00244C30">
      <w:pPr>
        <w:pStyle w:val="Heading3"/>
      </w:pPr>
      <w:bookmarkStart w:id="1003" w:name="_Toc35508988"/>
      <w:r>
        <w:t>Interface Requirements - Keypad</w:t>
      </w:r>
      <w:bookmarkEnd w:id="1003"/>
    </w:p>
    <w:p w:rsidR="00244C30" w:rsidRDefault="00244C30" w:rsidP="00244C30">
      <w:pPr>
        <w:pStyle w:val="Heading4"/>
      </w:pPr>
      <w:r w:rsidRPr="00B9479B">
        <w:t>MD-REQ-023414/C-CntrStk_D_RqAssoc (TcSE ROIN-284870-1)</w:t>
      </w:r>
    </w:p>
    <w:p w:rsidR="00244C30" w:rsidRPr="003C137D" w:rsidRDefault="00244C30">
      <w:pPr>
        <w:rPr>
          <w:rFonts w:cs="Arial"/>
        </w:rPr>
      </w:pPr>
      <w:r w:rsidRPr="003C137D">
        <w:rPr>
          <w:rFonts w:cs="Arial"/>
        </w:rPr>
        <w:t>Message Type: Request</w:t>
      </w:r>
    </w:p>
    <w:p w:rsidR="00244C30" w:rsidRPr="003C137D" w:rsidRDefault="00244C30">
      <w:pPr>
        <w:rPr>
          <w:rFonts w:cs="Arial"/>
        </w:rPr>
      </w:pPr>
    </w:p>
    <w:p w:rsidR="00244C30" w:rsidRPr="003C137D" w:rsidRDefault="00244C30">
      <w:pPr>
        <w:widowControl w:val="0"/>
        <w:adjustRightInd w:val="0"/>
        <w:rPr>
          <w:rFonts w:cs="Arial"/>
        </w:rPr>
      </w:pPr>
      <w:r w:rsidRPr="003C137D">
        <w:rPr>
          <w:rFonts w:cs="Arial"/>
        </w:rPr>
        <w:t>Not</w:t>
      </w:r>
      <w:r>
        <w:rPr>
          <w:rFonts w:cs="Arial"/>
        </w:rPr>
        <w:t>e: Request signal from the Keyp</w:t>
      </w:r>
      <w:r w:rsidRPr="003C137D">
        <w:rPr>
          <w:rFonts w:cs="Arial"/>
        </w:rPr>
        <w:t>ad Client /</w:t>
      </w:r>
      <w:r>
        <w:rPr>
          <w:rFonts w:cs="Arial"/>
        </w:rPr>
        <w:t xml:space="preserve"> Personality Client to the Keyp</w:t>
      </w:r>
      <w:r w:rsidRPr="003C137D">
        <w:rPr>
          <w:rFonts w:cs="Arial"/>
        </w:rPr>
        <w:t>ad Server</w:t>
      </w:r>
      <w:r>
        <w:rPr>
          <w:rFonts w:cs="Arial"/>
        </w:rPr>
        <w:t xml:space="preserve"> with the keycode operation requested to be performed</w:t>
      </w:r>
      <w:r w:rsidRPr="003C137D">
        <w:rPr>
          <w:rFonts w:cs="Arial"/>
        </w:rPr>
        <w:t xml:space="preserve">.  </w:t>
      </w:r>
    </w:p>
    <w:p w:rsidR="00244C30" w:rsidRPr="003C137D" w:rsidRDefault="00244C30">
      <w:pPr>
        <w:rPr>
          <w:rFonts w:cs="Arial"/>
        </w:rPr>
      </w:pPr>
    </w:p>
    <w:p w:rsidR="00244C30" w:rsidRPr="003C137D"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244C30" w:rsidRPr="003C137D"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3C137D" w:rsidRDefault="00244C30">
            <w:pPr>
              <w:spacing w:line="276" w:lineRule="auto"/>
              <w:rPr>
                <w:rFonts w:cs="Arial"/>
                <w:b/>
              </w:rPr>
            </w:pPr>
            <w:r w:rsidRPr="003C137D">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244C30" w:rsidRPr="003C137D" w:rsidRDefault="00244C30">
            <w:pPr>
              <w:spacing w:line="276" w:lineRule="auto"/>
              <w:rPr>
                <w:rFonts w:cs="Arial"/>
                <w:b/>
              </w:rPr>
            </w:pPr>
            <w:r w:rsidRPr="003C137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3C137D" w:rsidRDefault="00244C30">
            <w:pPr>
              <w:spacing w:line="276" w:lineRule="auto"/>
              <w:rPr>
                <w:rFonts w:cs="Arial"/>
                <w:b/>
              </w:rPr>
            </w:pPr>
            <w:r w:rsidRPr="003C137D">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244C30" w:rsidRPr="003C137D" w:rsidRDefault="00244C30">
            <w:pPr>
              <w:spacing w:line="276" w:lineRule="auto"/>
              <w:rPr>
                <w:rFonts w:cs="Arial"/>
                <w:b/>
              </w:rPr>
            </w:pPr>
            <w:r w:rsidRPr="003C137D">
              <w:rPr>
                <w:rFonts w:cs="Arial"/>
                <w:b/>
              </w:rPr>
              <w:t>Description</w:t>
            </w:r>
          </w:p>
        </w:tc>
      </w:tr>
      <w:tr w:rsidR="00244C30" w:rsidRPr="003C137D" w:rsidTr="00244C30">
        <w:trPr>
          <w:jc w:val="center"/>
        </w:trPr>
        <w:tc>
          <w:tcPr>
            <w:tcW w:w="2557" w:type="dxa"/>
            <w:vMerge w:val="restart"/>
            <w:tcBorders>
              <w:top w:val="single" w:sz="4" w:space="0" w:color="auto"/>
              <w:left w:val="single" w:sz="4" w:space="0" w:color="auto"/>
              <w:right w:val="single" w:sz="4" w:space="0" w:color="auto"/>
            </w:tcBorders>
            <w:hideMark/>
          </w:tcPr>
          <w:p w:rsidR="00244C30" w:rsidRPr="003C137D" w:rsidRDefault="00244C30" w:rsidP="00244C30">
            <w:pPr>
              <w:spacing w:line="276" w:lineRule="auto"/>
              <w:rPr>
                <w:rFonts w:cs="Arial"/>
              </w:rPr>
            </w:pPr>
          </w:p>
          <w:p w:rsidR="00244C30" w:rsidRPr="003C137D" w:rsidRDefault="00244C30" w:rsidP="00244C30">
            <w:pPr>
              <w:spacing w:line="276" w:lineRule="auto"/>
              <w:rPr>
                <w:rFonts w:cs="Arial"/>
              </w:rPr>
            </w:pPr>
          </w:p>
          <w:p w:rsidR="00244C30" w:rsidRPr="003C137D" w:rsidRDefault="00244C30" w:rsidP="00244C30">
            <w:pPr>
              <w:spacing w:line="276" w:lineRule="auto"/>
              <w:rPr>
                <w:rFonts w:cs="Arial"/>
              </w:rPr>
            </w:pPr>
          </w:p>
          <w:p w:rsidR="00244C30" w:rsidRPr="003C137D" w:rsidRDefault="00244C30" w:rsidP="00244C30">
            <w:pPr>
              <w:spacing w:line="276" w:lineRule="auto"/>
              <w:rPr>
                <w:rFonts w:cs="Arial"/>
              </w:rPr>
            </w:pPr>
          </w:p>
          <w:p w:rsidR="00244C30" w:rsidRPr="003C137D" w:rsidRDefault="00244C30" w:rsidP="00244C30">
            <w:pPr>
              <w:spacing w:line="276" w:lineRule="auto"/>
              <w:rPr>
                <w:rFonts w:cs="Arial"/>
              </w:rPr>
            </w:pPr>
            <w:r w:rsidRPr="003C137D">
              <w:rPr>
                <w:rFonts w:cs="Arial"/>
              </w:rPr>
              <w:t>CntrStk_D_RqAssoc</w:t>
            </w: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CHECK_KEYCODE</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244C30" w:rsidRPr="003C137D" w:rsidRDefault="00244C30" w:rsidP="00244C30">
            <w:pPr>
              <w:autoSpaceDE w:val="0"/>
              <w:autoSpaceDN w:val="0"/>
              <w:adjustRightInd w:val="0"/>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hideMark/>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ERASE_KEYCODE</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hideMark/>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KEY</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NULL</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0x3</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RKE</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0x4</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SET_KEYCODE</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0x5</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Cancel</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0x6</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Not Used</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0x7</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bl>
    <w:p w:rsidR="00244C30" w:rsidRPr="003C137D" w:rsidRDefault="00244C30">
      <w:pPr>
        <w:rPr>
          <w:rFonts w:cs="Arial"/>
        </w:rPr>
      </w:pPr>
    </w:p>
    <w:p w:rsidR="00244C30" w:rsidRDefault="00244C30" w:rsidP="00244C30">
      <w:pPr>
        <w:pStyle w:val="Heading4"/>
      </w:pPr>
      <w:r w:rsidRPr="00B9479B">
        <w:t>MD-REQ-023415/B-CntrStkKeycodeActl (TcSE ROIN-284871-1)</w:t>
      </w:r>
    </w:p>
    <w:p w:rsidR="00244C30" w:rsidRPr="007A3559" w:rsidRDefault="00244C30">
      <w:pPr>
        <w:rPr>
          <w:rFonts w:cs="Arial"/>
        </w:rPr>
      </w:pPr>
      <w:r w:rsidRPr="007A3559">
        <w:rPr>
          <w:rFonts w:cs="Arial"/>
        </w:rPr>
        <w:t>Message Type: Request</w:t>
      </w:r>
    </w:p>
    <w:p w:rsidR="00244C30" w:rsidRPr="007A3559" w:rsidRDefault="00244C30">
      <w:pPr>
        <w:rPr>
          <w:rFonts w:cs="Arial"/>
        </w:rPr>
      </w:pPr>
    </w:p>
    <w:p w:rsidR="00244C30" w:rsidRPr="007A3559" w:rsidRDefault="00244C30">
      <w:pPr>
        <w:widowControl w:val="0"/>
        <w:adjustRightInd w:val="0"/>
        <w:rPr>
          <w:rFonts w:cs="Arial"/>
        </w:rPr>
      </w:pPr>
      <w:r w:rsidRPr="007A3559">
        <w:rPr>
          <w:rFonts w:cs="Arial"/>
        </w:rPr>
        <w:t xml:space="preserve">Note: </w:t>
      </w:r>
      <w:r>
        <w:rPr>
          <w:rFonts w:cs="Arial"/>
        </w:rPr>
        <w:t>K</w:t>
      </w:r>
      <w:r w:rsidRPr="007A3559">
        <w:rPr>
          <w:rFonts w:cs="Arial"/>
        </w:rPr>
        <w:t xml:space="preserve">eycode </w:t>
      </w:r>
      <w:r>
        <w:rPr>
          <w:rFonts w:cs="Arial"/>
        </w:rPr>
        <w:t xml:space="preserve">signal from the Keypad Client / Personality Client to the Keypad Server / PersonalizationFunction Server </w:t>
      </w:r>
      <w:r w:rsidRPr="007A3559">
        <w:rPr>
          <w:rFonts w:cs="Arial"/>
        </w:rPr>
        <w:t>to be used for verifying factory keycode or for changing current keycode.</w:t>
      </w:r>
    </w:p>
    <w:p w:rsidR="00244C30" w:rsidRPr="007A3559"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1938"/>
        <w:gridCol w:w="2250"/>
        <w:gridCol w:w="2869"/>
      </w:tblGrid>
      <w:tr w:rsidR="00244C30" w:rsidRPr="007A3559"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7A3559" w:rsidRDefault="00244C30">
            <w:pPr>
              <w:spacing w:line="276" w:lineRule="auto"/>
              <w:rPr>
                <w:rFonts w:cs="Arial"/>
                <w:b/>
              </w:rPr>
            </w:pPr>
            <w:r w:rsidRPr="007A3559">
              <w:rPr>
                <w:rFonts w:cs="Arial"/>
                <w:b/>
              </w:rPr>
              <w:t>Logical Signal Name</w:t>
            </w:r>
          </w:p>
        </w:tc>
        <w:tc>
          <w:tcPr>
            <w:tcW w:w="1938" w:type="dxa"/>
            <w:tcBorders>
              <w:top w:val="single" w:sz="4" w:space="0" w:color="auto"/>
              <w:left w:val="single" w:sz="4" w:space="0" w:color="auto"/>
              <w:bottom w:val="single" w:sz="4" w:space="0" w:color="auto"/>
              <w:right w:val="single" w:sz="4" w:space="0" w:color="auto"/>
            </w:tcBorders>
            <w:hideMark/>
          </w:tcPr>
          <w:p w:rsidR="00244C30" w:rsidRPr="007A3559" w:rsidRDefault="00244C30">
            <w:pPr>
              <w:spacing w:line="276" w:lineRule="auto"/>
              <w:rPr>
                <w:rFonts w:cs="Arial"/>
                <w:b/>
              </w:rPr>
            </w:pPr>
            <w:r w:rsidRPr="007A3559">
              <w:rPr>
                <w:rFonts w:cs="Arial"/>
                <w:b/>
              </w:rPr>
              <w:t>Literals</w:t>
            </w:r>
          </w:p>
        </w:tc>
        <w:tc>
          <w:tcPr>
            <w:tcW w:w="2250" w:type="dxa"/>
            <w:tcBorders>
              <w:top w:val="single" w:sz="4" w:space="0" w:color="auto"/>
              <w:left w:val="single" w:sz="4" w:space="0" w:color="auto"/>
              <w:bottom w:val="single" w:sz="4" w:space="0" w:color="auto"/>
              <w:right w:val="single" w:sz="4" w:space="0" w:color="auto"/>
            </w:tcBorders>
            <w:hideMark/>
          </w:tcPr>
          <w:p w:rsidR="00244C30" w:rsidRPr="007A3559" w:rsidRDefault="00244C30">
            <w:pPr>
              <w:spacing w:line="276" w:lineRule="auto"/>
              <w:rPr>
                <w:rFonts w:cs="Arial"/>
                <w:b/>
              </w:rPr>
            </w:pPr>
            <w:r w:rsidRPr="007A3559">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244C30" w:rsidRPr="007A3559" w:rsidRDefault="00244C30">
            <w:pPr>
              <w:spacing w:line="276" w:lineRule="auto"/>
              <w:rPr>
                <w:rFonts w:cs="Arial"/>
                <w:b/>
              </w:rPr>
            </w:pPr>
            <w:r w:rsidRPr="007A3559">
              <w:rPr>
                <w:rFonts w:cs="Arial"/>
                <w:b/>
              </w:rPr>
              <w:t>Description</w:t>
            </w:r>
          </w:p>
        </w:tc>
      </w:tr>
      <w:tr w:rsidR="00244C30" w:rsidRPr="007A3559" w:rsidTr="00244C30">
        <w:trPr>
          <w:jc w:val="center"/>
        </w:trPr>
        <w:tc>
          <w:tcPr>
            <w:tcW w:w="2557" w:type="dxa"/>
            <w:tcBorders>
              <w:top w:val="single" w:sz="4" w:space="0" w:color="auto"/>
              <w:left w:val="single" w:sz="4" w:space="0" w:color="auto"/>
              <w:bottom w:val="single" w:sz="4" w:space="0" w:color="auto"/>
              <w:right w:val="single" w:sz="4" w:space="0" w:color="auto"/>
            </w:tcBorders>
          </w:tcPr>
          <w:p w:rsidR="00244C30" w:rsidRPr="007A3559" w:rsidRDefault="00244C30" w:rsidP="00244C30">
            <w:pPr>
              <w:spacing w:line="276" w:lineRule="auto"/>
              <w:rPr>
                <w:rFonts w:cs="Arial"/>
              </w:rPr>
            </w:pPr>
            <w:r w:rsidRPr="007A3559">
              <w:rPr>
                <w:rFonts w:cs="Arial"/>
              </w:rPr>
              <w:t>CntrStkKeycodeActl</w:t>
            </w:r>
          </w:p>
        </w:tc>
        <w:tc>
          <w:tcPr>
            <w:tcW w:w="1938" w:type="dxa"/>
            <w:tcBorders>
              <w:top w:val="single" w:sz="4" w:space="0" w:color="auto"/>
              <w:left w:val="single" w:sz="4" w:space="0" w:color="auto"/>
              <w:bottom w:val="single" w:sz="4" w:space="0" w:color="auto"/>
              <w:right w:val="single" w:sz="4" w:space="0" w:color="auto"/>
            </w:tcBorders>
          </w:tcPr>
          <w:p w:rsidR="00244C30" w:rsidRPr="007A3559" w:rsidRDefault="00244C30">
            <w:pPr>
              <w:spacing w:line="256" w:lineRule="auto"/>
              <w:rPr>
                <w:rFonts w:cs="Arial"/>
              </w:rPr>
            </w:pPr>
            <w:r w:rsidRPr="007A3559">
              <w:rPr>
                <w:rFonts w:cs="Arial"/>
              </w:rPr>
              <w:t>Keycode</w:t>
            </w:r>
          </w:p>
        </w:tc>
        <w:tc>
          <w:tcPr>
            <w:tcW w:w="2250" w:type="dxa"/>
            <w:tcBorders>
              <w:top w:val="single" w:sz="4" w:space="0" w:color="auto"/>
              <w:left w:val="single" w:sz="4" w:space="0" w:color="auto"/>
              <w:bottom w:val="single" w:sz="4" w:space="0" w:color="auto"/>
              <w:right w:val="single" w:sz="4" w:space="0" w:color="auto"/>
            </w:tcBorders>
          </w:tcPr>
          <w:p w:rsidR="00244C30" w:rsidRPr="007A3559" w:rsidRDefault="00244C30">
            <w:pPr>
              <w:spacing w:line="256" w:lineRule="auto"/>
              <w:rPr>
                <w:rFonts w:cs="Arial"/>
              </w:rPr>
            </w:pPr>
            <w:r w:rsidRPr="007A3559">
              <w:rPr>
                <w:rFonts w:cs="Arial"/>
              </w:rPr>
              <w:t>0x0000 – 0xFFFF</w:t>
            </w:r>
          </w:p>
        </w:tc>
        <w:tc>
          <w:tcPr>
            <w:tcW w:w="2869" w:type="dxa"/>
            <w:tcBorders>
              <w:top w:val="single" w:sz="4" w:space="0" w:color="auto"/>
              <w:left w:val="single" w:sz="4" w:space="0" w:color="auto"/>
              <w:bottom w:val="single" w:sz="4" w:space="0" w:color="auto"/>
              <w:right w:val="single" w:sz="4" w:space="0" w:color="auto"/>
            </w:tcBorders>
            <w:vAlign w:val="center"/>
          </w:tcPr>
          <w:p w:rsidR="00244C30" w:rsidRPr="007A3559" w:rsidRDefault="00244C30">
            <w:pPr>
              <w:autoSpaceDE w:val="0"/>
              <w:autoSpaceDN w:val="0"/>
              <w:adjustRightInd w:val="0"/>
              <w:spacing w:line="276" w:lineRule="auto"/>
              <w:rPr>
                <w:rFonts w:cs="Arial"/>
              </w:rPr>
            </w:pPr>
            <w:r w:rsidRPr="007A3559">
              <w:rPr>
                <w:rFonts w:cs="Arial"/>
              </w:rPr>
              <w:t>See table below for decoding</w:t>
            </w:r>
          </w:p>
        </w:tc>
      </w:tr>
    </w:tbl>
    <w:p w:rsidR="00244C30" w:rsidRPr="007A3559" w:rsidRDefault="00244C30">
      <w:pPr>
        <w:rPr>
          <w:rFonts w:cs="Arial"/>
        </w:rPr>
      </w:pPr>
    </w:p>
    <w:p w:rsidR="00244C30" w:rsidRDefault="00244C30">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2"/>
        <w:gridCol w:w="3525"/>
      </w:tblGrid>
      <w:tr w:rsidR="00244C30" w:rsidTr="00244C30">
        <w:trPr>
          <w:trHeight w:val="375"/>
          <w:jc w:val="center"/>
        </w:trPr>
        <w:tc>
          <w:tcPr>
            <w:tcW w:w="2662" w:type="dxa"/>
            <w:tcBorders>
              <w:top w:val="single" w:sz="4" w:space="0" w:color="auto"/>
              <w:left w:val="single" w:sz="4" w:space="0" w:color="auto"/>
              <w:bottom w:val="single" w:sz="4" w:space="0" w:color="auto"/>
              <w:right w:val="single" w:sz="4" w:space="0" w:color="auto"/>
            </w:tcBorders>
            <w:shd w:val="clear" w:color="auto" w:fill="CCFFCC"/>
            <w:vAlign w:val="center"/>
          </w:tcPr>
          <w:p w:rsidR="00244C30" w:rsidRDefault="00244C30">
            <w:pPr>
              <w:keepNext/>
              <w:keepLines/>
              <w:widowControl w:val="0"/>
              <w:spacing w:line="276" w:lineRule="auto"/>
              <w:jc w:val="center"/>
              <w:rPr>
                <w:rFonts w:ascii="Calibri" w:hAnsi="Calibri"/>
              </w:rPr>
            </w:pPr>
            <w:r>
              <w:lastRenderedPageBreak/>
              <w:t>CntrStkKeycodeActl</w:t>
            </w:r>
          </w:p>
          <w:p w:rsidR="00244C30" w:rsidRDefault="00244C30">
            <w:pPr>
              <w:keepNext/>
              <w:keepLines/>
              <w:widowControl w:val="0"/>
              <w:spacing w:line="276" w:lineRule="auto"/>
              <w:jc w:val="center"/>
              <w:rPr>
                <w:szCs w:val="22"/>
              </w:rPr>
            </w:pPr>
          </w:p>
          <w:p w:rsidR="00244C30" w:rsidRDefault="00244C30">
            <w:pPr>
              <w:keepNext/>
              <w:keepLines/>
              <w:widowControl w:val="0"/>
              <w:spacing w:line="276" w:lineRule="auto"/>
              <w:rPr>
                <w:u w:val="single"/>
              </w:rPr>
            </w:pPr>
            <w:r>
              <w:rPr>
                <w:u w:val="single"/>
              </w:rPr>
              <w:t>Note:</w:t>
            </w:r>
          </w:p>
          <w:p w:rsidR="00244C30" w:rsidRDefault="00244C30">
            <w:pPr>
              <w:keepNext/>
              <w:keepLines/>
              <w:widowControl w:val="0"/>
              <w:spacing w:line="276" w:lineRule="auto"/>
            </w:pPr>
            <w:r>
              <w:t>The Keycode entered from the center stack to the personalization.</w:t>
            </w:r>
          </w:p>
          <w:p w:rsidR="00244C30" w:rsidRDefault="00244C30">
            <w:pPr>
              <w:keepNext/>
              <w:keepLines/>
              <w:widowControl w:val="0"/>
              <w:spacing w:line="276" w:lineRule="auto"/>
            </w:pPr>
            <w:r>
              <w:t>This is a bit encoded CAN signal.</w:t>
            </w:r>
          </w:p>
          <w:p w:rsidR="00244C30" w:rsidRDefault="00244C30">
            <w:pPr>
              <w:keepNext/>
              <w:keepLines/>
              <w:widowControl w:val="0"/>
              <w:spacing w:line="276" w:lineRule="auto"/>
            </w:pPr>
          </w:p>
          <w:p w:rsidR="00244C30" w:rsidRDefault="00244C30">
            <w:pPr>
              <w:keepNext/>
              <w:keepLines/>
              <w:widowControl w:val="0"/>
              <w:spacing w:line="276" w:lineRule="auto"/>
              <w:jc w:val="center"/>
            </w:pPr>
            <w:r>
              <w:t>001 = 1/2 button pressed</w:t>
            </w:r>
          </w:p>
          <w:p w:rsidR="00244C30" w:rsidRDefault="00244C30">
            <w:pPr>
              <w:keepNext/>
              <w:keepLines/>
              <w:widowControl w:val="0"/>
              <w:spacing w:line="276" w:lineRule="auto"/>
              <w:jc w:val="center"/>
            </w:pPr>
            <w:r>
              <w:t>010 = 3/4 button pressed</w:t>
            </w:r>
          </w:p>
          <w:p w:rsidR="00244C30" w:rsidRDefault="00244C30">
            <w:pPr>
              <w:keepNext/>
              <w:keepLines/>
              <w:widowControl w:val="0"/>
              <w:spacing w:line="276" w:lineRule="auto"/>
              <w:jc w:val="center"/>
            </w:pPr>
            <w:r>
              <w:t>011 = 5/6 button pressed</w:t>
            </w:r>
          </w:p>
          <w:p w:rsidR="00244C30" w:rsidRDefault="00244C30">
            <w:pPr>
              <w:keepNext/>
              <w:keepLines/>
              <w:widowControl w:val="0"/>
              <w:spacing w:line="276" w:lineRule="auto"/>
              <w:jc w:val="center"/>
            </w:pPr>
            <w:r>
              <w:t>100 = 7/8 button pressed</w:t>
            </w:r>
          </w:p>
          <w:p w:rsidR="00244C30" w:rsidRDefault="00244C30">
            <w:pPr>
              <w:keepNext/>
              <w:keepLines/>
              <w:widowControl w:val="0"/>
              <w:spacing w:line="276" w:lineRule="auto"/>
              <w:jc w:val="center"/>
            </w:pPr>
            <w:r>
              <w:t>101 = 9/0 button pressed</w:t>
            </w:r>
          </w:p>
          <w:p w:rsidR="00244C30" w:rsidRDefault="00244C30">
            <w:pPr>
              <w:keepNext/>
              <w:keepLines/>
              <w:widowControl w:val="0"/>
              <w:spacing w:line="276" w:lineRule="auto"/>
            </w:pPr>
          </w:p>
          <w:p w:rsidR="00244C30" w:rsidRDefault="00244C30">
            <w:pPr>
              <w:keepNext/>
              <w:keepLines/>
              <w:widowControl w:val="0"/>
              <w:spacing w:line="276" w:lineRule="auto"/>
            </w:pPr>
            <w:r>
              <w:t>000, 110, 111 are Invalid entries.</w:t>
            </w:r>
          </w:p>
          <w:p w:rsidR="00244C30" w:rsidRDefault="00244C30">
            <w:pPr>
              <w:keepNext/>
              <w:keepLines/>
              <w:widowControl w:val="0"/>
              <w:spacing w:line="276" w:lineRule="auto"/>
              <w:jc w:val="center"/>
            </w:pPr>
          </w:p>
        </w:tc>
        <w:tc>
          <w:tcPr>
            <w:tcW w:w="3525" w:type="dxa"/>
            <w:tcBorders>
              <w:top w:val="single" w:sz="4" w:space="0" w:color="auto"/>
              <w:left w:val="double" w:sz="4" w:space="0" w:color="auto"/>
              <w:bottom w:val="single" w:sz="4" w:space="0" w:color="auto"/>
              <w:right w:val="single" w:sz="4" w:space="0" w:color="auto"/>
            </w:tcBorders>
            <w:shd w:val="clear" w:color="auto" w:fill="CCFFCC"/>
            <w:vAlign w:val="center"/>
          </w:tcPr>
          <w:p w:rsidR="00244C30" w:rsidRDefault="00244C30">
            <w:pPr>
              <w:keepNext/>
              <w:keepLines/>
              <w:widowControl w:val="0"/>
              <w:spacing w:line="276" w:lineRule="auto"/>
              <w:jc w:val="center"/>
              <w:rPr>
                <w:rFonts w:cs="Arial"/>
              </w:rPr>
            </w:pPr>
            <w:r>
              <w:rPr>
                <w:rFonts w:cs="Arial"/>
              </w:rPr>
              <w:t>CntrStkKeycodeActl</w:t>
            </w:r>
          </w:p>
          <w:p w:rsidR="00244C30" w:rsidRDefault="00244C30">
            <w:pPr>
              <w:keepNext/>
              <w:keepLines/>
              <w:widowControl w:val="0"/>
              <w:spacing w:line="276" w:lineRule="auto"/>
              <w:rPr>
                <w:rFonts w:cs="Arial"/>
                <w:u w:val="single"/>
              </w:rPr>
            </w:pPr>
            <w:r>
              <w:rPr>
                <w:rFonts w:cs="Arial"/>
                <w:u w:val="single"/>
              </w:rPr>
              <w:t>Note:</w:t>
            </w:r>
          </w:p>
          <w:p w:rsidR="00244C30" w:rsidRDefault="00244C30">
            <w:pPr>
              <w:keepNext/>
              <w:keepLines/>
              <w:widowControl w:val="0"/>
              <w:spacing w:line="276" w:lineRule="auto"/>
              <w:rPr>
                <w:rFonts w:cs="Arial"/>
              </w:rPr>
            </w:pPr>
            <w:r>
              <w:rPr>
                <w:rFonts w:cs="Arial"/>
              </w:rPr>
              <w:t xml:space="preserve">Bit 15 is ignored </w:t>
            </w:r>
          </w:p>
          <w:p w:rsidR="00244C30" w:rsidRDefault="00244C30">
            <w:pPr>
              <w:keepNext/>
              <w:keepLines/>
              <w:widowControl w:val="0"/>
              <w:spacing w:line="276" w:lineRule="auto"/>
              <w:rPr>
                <w:rFonts w:cs="Arial"/>
              </w:rPr>
            </w:pPr>
            <w:r>
              <w:rPr>
                <w:rFonts w:cs="Arial"/>
              </w:rPr>
              <w:t>Bits 14 - 12 : First button pressed</w:t>
            </w:r>
          </w:p>
          <w:p w:rsidR="00244C30" w:rsidRDefault="00244C30">
            <w:pPr>
              <w:keepNext/>
              <w:keepLines/>
              <w:widowControl w:val="0"/>
              <w:spacing w:line="276" w:lineRule="auto"/>
              <w:rPr>
                <w:rFonts w:cs="Arial"/>
              </w:rPr>
            </w:pPr>
            <w:r>
              <w:rPr>
                <w:rFonts w:cs="Arial"/>
              </w:rPr>
              <w:t>Bits 11 - 9 : Second button pressed</w:t>
            </w:r>
          </w:p>
          <w:p w:rsidR="00244C30" w:rsidRDefault="00244C30">
            <w:pPr>
              <w:keepNext/>
              <w:keepLines/>
              <w:widowControl w:val="0"/>
              <w:spacing w:line="276" w:lineRule="auto"/>
              <w:rPr>
                <w:rFonts w:cs="Arial"/>
              </w:rPr>
            </w:pPr>
            <w:r>
              <w:rPr>
                <w:rFonts w:cs="Arial"/>
              </w:rPr>
              <w:t>Bits 8 - 6 : Third button pressed</w:t>
            </w:r>
          </w:p>
          <w:p w:rsidR="00244C30" w:rsidRDefault="00244C30">
            <w:pPr>
              <w:keepNext/>
              <w:keepLines/>
              <w:widowControl w:val="0"/>
              <w:spacing w:line="276" w:lineRule="auto"/>
              <w:rPr>
                <w:rFonts w:cs="Arial"/>
              </w:rPr>
            </w:pPr>
            <w:r>
              <w:rPr>
                <w:rFonts w:cs="Arial"/>
              </w:rPr>
              <w:t>Bits 5 - 3 : Fourth button pressed</w:t>
            </w:r>
          </w:p>
          <w:p w:rsidR="00244C30" w:rsidRDefault="00244C30">
            <w:pPr>
              <w:keepNext/>
              <w:keepLines/>
              <w:widowControl w:val="0"/>
              <w:spacing w:line="276" w:lineRule="auto"/>
              <w:rPr>
                <w:rFonts w:cs="Arial"/>
              </w:rPr>
            </w:pPr>
            <w:r>
              <w:rPr>
                <w:rFonts w:cs="Arial"/>
              </w:rPr>
              <w:t>Bits 2 - 0 : Fifth button pressed</w:t>
            </w:r>
          </w:p>
          <w:p w:rsidR="00244C30" w:rsidRDefault="00244C30">
            <w:pPr>
              <w:keepNext/>
              <w:keepLines/>
              <w:widowControl w:val="0"/>
              <w:spacing w:line="276" w:lineRule="auto"/>
              <w:rPr>
                <w:rFonts w:cs="Arial"/>
              </w:rPr>
            </w:pPr>
            <w:r>
              <w:rPr>
                <w:rFonts w:cs="Arial"/>
              </w:rPr>
              <w:t xml:space="preserve"> Where, bit 0 is the right most bit of this CAN signal.</w:t>
            </w:r>
          </w:p>
          <w:p w:rsidR="00244C30" w:rsidRDefault="00244C30">
            <w:pPr>
              <w:keepNext/>
              <w:keepLines/>
              <w:widowControl w:val="0"/>
              <w:spacing w:line="276" w:lineRule="auto"/>
              <w:rPr>
                <w:rFonts w:cs="Arial"/>
              </w:rPr>
            </w:pPr>
          </w:p>
          <w:p w:rsidR="00244C30" w:rsidRDefault="00244C30">
            <w:pPr>
              <w:keepNext/>
              <w:keepLines/>
              <w:widowControl w:val="0"/>
              <w:spacing w:line="276" w:lineRule="auto"/>
              <w:rPr>
                <w:rFonts w:cs="Arial"/>
                <w:u w:val="single"/>
              </w:rPr>
            </w:pPr>
            <w:r>
              <w:rPr>
                <w:rFonts w:cs="Arial"/>
                <w:u w:val="single"/>
              </w:rPr>
              <w:t>Example of decoding the Keycode from the CAN signal:</w:t>
            </w:r>
          </w:p>
          <w:p w:rsidR="00244C30" w:rsidRDefault="00244C30">
            <w:pPr>
              <w:keepNext/>
              <w:keepLines/>
              <w:widowControl w:val="0"/>
              <w:spacing w:line="276" w:lineRule="auto"/>
              <w:rPr>
                <w:rFonts w:cs="Arial"/>
              </w:rPr>
            </w:pPr>
          </w:p>
          <w:p w:rsidR="00244C30" w:rsidRDefault="00244C30">
            <w:pPr>
              <w:keepNext/>
              <w:keepLines/>
              <w:widowControl w:val="0"/>
              <w:spacing w:line="276" w:lineRule="auto"/>
              <w:rPr>
                <w:rFonts w:cs="Arial"/>
              </w:rPr>
            </w:pPr>
            <w:r>
              <w:rPr>
                <w:rFonts w:cs="Arial"/>
              </w:rPr>
              <w:t>CAN Signal Value: 0x58D1</w:t>
            </w:r>
          </w:p>
          <w:p w:rsidR="00244C30" w:rsidRDefault="00244C30">
            <w:pPr>
              <w:keepNext/>
              <w:keepLines/>
              <w:widowControl w:val="0"/>
              <w:spacing w:line="276" w:lineRule="auto"/>
              <w:rPr>
                <w:rFonts w:cs="Arial"/>
              </w:rPr>
            </w:pPr>
          </w:p>
          <w:p w:rsidR="00244C30" w:rsidRDefault="00244C30" w:rsidP="00244C30">
            <w:pPr>
              <w:keepNext/>
              <w:keepLines/>
              <w:widowControl w:val="0"/>
              <w:spacing w:line="276" w:lineRule="auto"/>
              <w:jc w:val="center"/>
              <w:rPr>
                <w:rFonts w:cs="Arial"/>
              </w:rPr>
            </w:pPr>
            <w:r>
              <w:rPr>
                <w:noProof/>
              </w:rPr>
              <w:drawing>
                <wp:inline distT="0" distB="0" distL="0" distR="0">
                  <wp:extent cx="2131060" cy="413385"/>
                  <wp:effectExtent l="0" t="0" r="2540" b="5715"/>
                  <wp:docPr id="32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060" cy="413385"/>
                          </a:xfrm>
                          <a:prstGeom prst="rect">
                            <a:avLst/>
                          </a:prstGeom>
                          <a:noFill/>
                          <a:ln>
                            <a:noFill/>
                          </a:ln>
                        </pic:spPr>
                      </pic:pic>
                    </a:graphicData>
                  </a:graphic>
                </wp:inline>
              </w:drawing>
            </w:r>
          </w:p>
          <w:p w:rsidR="00244C30" w:rsidRDefault="00244C30" w:rsidP="00244C30">
            <w:pPr>
              <w:keepNext/>
              <w:keepLines/>
              <w:widowControl w:val="0"/>
              <w:spacing w:line="276" w:lineRule="auto"/>
              <w:jc w:val="center"/>
              <w:rPr>
                <w:rFonts w:cs="Arial"/>
              </w:rPr>
            </w:pPr>
            <w:r>
              <w:rPr>
                <w:noProof/>
              </w:rPr>
              <w:drawing>
                <wp:inline distT="0" distB="0" distL="0" distR="0">
                  <wp:extent cx="2131060" cy="413385"/>
                  <wp:effectExtent l="0" t="0" r="2540" b="5715"/>
                  <wp:docPr id="3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1060" cy="413385"/>
                          </a:xfrm>
                          <a:prstGeom prst="rect">
                            <a:avLst/>
                          </a:prstGeom>
                          <a:noFill/>
                          <a:ln>
                            <a:noFill/>
                          </a:ln>
                        </pic:spPr>
                      </pic:pic>
                    </a:graphicData>
                  </a:graphic>
                </wp:inline>
              </w:drawing>
            </w:r>
          </w:p>
          <w:p w:rsidR="00244C30" w:rsidRDefault="00244C30">
            <w:pPr>
              <w:keepNext/>
              <w:keepLines/>
              <w:widowControl w:val="0"/>
              <w:spacing w:line="276" w:lineRule="auto"/>
              <w:rPr>
                <w:rFonts w:cs="Arial"/>
              </w:rPr>
            </w:pPr>
          </w:p>
          <w:p w:rsidR="00244C30" w:rsidRDefault="00244C30">
            <w:pPr>
              <w:keepNext/>
              <w:keepLines/>
              <w:widowControl w:val="0"/>
              <w:spacing w:line="276" w:lineRule="auto"/>
              <w:rPr>
                <w:rFonts w:cs="Arial"/>
              </w:rPr>
            </w:pPr>
            <w:r>
              <w:rPr>
                <w:rFonts w:cs="Arial"/>
              </w:rPr>
              <w:t>Bit 15 is ignored.</w:t>
            </w:r>
          </w:p>
          <w:p w:rsidR="00244C30" w:rsidRDefault="00244C30">
            <w:pPr>
              <w:keepNext/>
              <w:keepLines/>
              <w:widowControl w:val="0"/>
              <w:spacing w:line="276" w:lineRule="auto"/>
              <w:rPr>
                <w:rFonts w:cs="Arial"/>
              </w:rPr>
            </w:pPr>
            <w:r>
              <w:rPr>
                <w:rFonts w:cs="Arial"/>
              </w:rPr>
              <w:t>Bits 14 – 12: (9/0) First Button Pressed</w:t>
            </w:r>
          </w:p>
          <w:p w:rsidR="00244C30" w:rsidRDefault="00244C30">
            <w:pPr>
              <w:keepNext/>
              <w:keepLines/>
              <w:widowControl w:val="0"/>
              <w:spacing w:line="276" w:lineRule="auto"/>
              <w:rPr>
                <w:rFonts w:cs="Arial"/>
              </w:rPr>
            </w:pPr>
            <w:r>
              <w:rPr>
                <w:rFonts w:cs="Arial"/>
              </w:rPr>
              <w:t>Bits 11 - 9 :(7/8) Second button pressed</w:t>
            </w:r>
          </w:p>
          <w:p w:rsidR="00244C30" w:rsidRDefault="00244C30">
            <w:pPr>
              <w:keepNext/>
              <w:keepLines/>
              <w:widowControl w:val="0"/>
              <w:spacing w:line="276" w:lineRule="auto"/>
              <w:rPr>
                <w:rFonts w:cs="Arial"/>
              </w:rPr>
            </w:pPr>
            <w:r>
              <w:rPr>
                <w:rFonts w:cs="Arial"/>
              </w:rPr>
              <w:t>Bits 8 - 6 :(5/6) Third button pressed</w:t>
            </w:r>
          </w:p>
          <w:p w:rsidR="00244C30" w:rsidRDefault="00244C30">
            <w:pPr>
              <w:keepNext/>
              <w:keepLines/>
              <w:widowControl w:val="0"/>
              <w:spacing w:line="276" w:lineRule="auto"/>
              <w:rPr>
                <w:rFonts w:cs="Arial"/>
              </w:rPr>
            </w:pPr>
            <w:r>
              <w:rPr>
                <w:rFonts w:cs="Arial"/>
              </w:rPr>
              <w:t>Bits 5 - 3 :(3/4) Fourth button pressed</w:t>
            </w:r>
          </w:p>
          <w:p w:rsidR="00244C30" w:rsidRDefault="00244C30">
            <w:pPr>
              <w:keepNext/>
              <w:keepLines/>
              <w:widowControl w:val="0"/>
              <w:spacing w:line="276" w:lineRule="auto"/>
              <w:rPr>
                <w:rFonts w:cs="Arial"/>
              </w:rPr>
            </w:pPr>
            <w:r>
              <w:rPr>
                <w:rFonts w:cs="Arial"/>
              </w:rPr>
              <w:t>Bits 2 - 0 :(1/0) Fifth button pressed</w:t>
            </w:r>
          </w:p>
        </w:tc>
      </w:tr>
    </w:tbl>
    <w:p w:rsidR="00244C30" w:rsidRDefault="00244C30">
      <w:pPr>
        <w:rPr>
          <w:rFonts w:cs="Arial"/>
        </w:rPr>
      </w:pPr>
    </w:p>
    <w:p w:rsidR="00244C30" w:rsidRDefault="00244C30" w:rsidP="00244C30">
      <w:pPr>
        <w:pStyle w:val="Heading4"/>
      </w:pPr>
      <w:r w:rsidRPr="00B9479B">
        <w:t>MD-REQ-023425/B-AssocConfirm_D_Actl (TcSE ROIN-284863-1)</w:t>
      </w:r>
    </w:p>
    <w:p w:rsidR="00244C30" w:rsidRDefault="00244C30">
      <w:pPr>
        <w:rPr>
          <w:rFonts w:cs="Arial"/>
        </w:rPr>
      </w:pPr>
      <w:r>
        <w:rPr>
          <w:rFonts w:cs="Arial"/>
        </w:rPr>
        <w:t>Message Type: Status</w:t>
      </w:r>
    </w:p>
    <w:p w:rsidR="00244C30" w:rsidRDefault="00244C30">
      <w:pPr>
        <w:rPr>
          <w:rFonts w:cs="Arial"/>
        </w:rPr>
      </w:pPr>
    </w:p>
    <w:p w:rsidR="00244C30" w:rsidRDefault="00244C30">
      <w:pPr>
        <w:widowControl w:val="0"/>
        <w:adjustRightInd w:val="0"/>
        <w:rPr>
          <w:rFonts w:cs="Arial"/>
        </w:rPr>
      </w:pPr>
      <w:r>
        <w:rPr>
          <w:rFonts w:cs="Arial"/>
        </w:rPr>
        <w:t>Note: Keypad Server / PersonalizationFunction Server communicates the state of the requested keycode association</w:t>
      </w:r>
    </w:p>
    <w:p w:rsidR="00244C30" w:rsidRDefault="00244C30">
      <w:pPr>
        <w:rPr>
          <w:rFonts w:cs="Arial"/>
        </w:rPr>
      </w:pPr>
    </w:p>
    <w:p w:rsidR="00244C30"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3108"/>
        <w:gridCol w:w="1170"/>
        <w:gridCol w:w="2779"/>
      </w:tblGrid>
      <w:tr w:rsidR="00244C30"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Logical Signal Name</w:t>
            </w:r>
          </w:p>
        </w:tc>
        <w:tc>
          <w:tcPr>
            <w:tcW w:w="3108"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2779"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p w:rsidR="00244C30" w:rsidRDefault="00244C30" w:rsidP="00244C30">
            <w:pPr>
              <w:spacing w:line="276" w:lineRule="auto"/>
              <w:rPr>
                <w:rFonts w:cs="Arial"/>
              </w:rPr>
            </w:pPr>
          </w:p>
          <w:p w:rsidR="00244C30" w:rsidRDefault="00244C30" w:rsidP="00244C30">
            <w:pPr>
              <w:spacing w:line="276" w:lineRule="auto"/>
              <w:rPr>
                <w:rFonts w:cs="Arial"/>
              </w:rPr>
            </w:pPr>
          </w:p>
          <w:p w:rsidR="00244C30" w:rsidRDefault="00244C30" w:rsidP="00244C30">
            <w:pPr>
              <w:spacing w:line="276" w:lineRule="auto"/>
              <w:rPr>
                <w:rFonts w:cs="Arial"/>
              </w:rPr>
            </w:pPr>
            <w:r>
              <w:rPr>
                <w:rFonts w:cs="Arial"/>
              </w:rPr>
              <w:t>AssocConfirm_D_Actl</w:t>
            </w: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None</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0x0</w:t>
            </w:r>
          </w:p>
        </w:tc>
        <w:tc>
          <w:tcPr>
            <w:tcW w:w="2779" w:type="dxa"/>
            <w:tcBorders>
              <w:top w:val="single" w:sz="4" w:space="0" w:color="auto"/>
              <w:left w:val="single" w:sz="4" w:space="0" w:color="auto"/>
              <w:bottom w:val="single" w:sz="4" w:space="0" w:color="auto"/>
              <w:right w:val="single" w:sz="4" w:space="0" w:color="auto"/>
            </w:tcBorders>
            <w:vAlign w:val="center"/>
          </w:tcPr>
          <w:p w:rsidR="00244C30" w:rsidRDefault="00244C30" w:rsidP="00244C30">
            <w:pPr>
              <w:autoSpaceDE w:val="0"/>
              <w:autoSpaceDN w:val="0"/>
              <w:adjustRightInd w:val="0"/>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DISASSOCIATE</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0x1</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DUPLICATE</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0x2</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ERASE</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0x3</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IN_PROGRESS</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0x4</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KEYCODE_ACCEPTED</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0x5</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KEYCODE_REJECTED</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0x6</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ASSOCIATE</w:t>
            </w:r>
          </w:p>
        </w:tc>
        <w:tc>
          <w:tcPr>
            <w:tcW w:w="1170" w:type="dxa"/>
            <w:tcBorders>
              <w:top w:val="single" w:sz="4" w:space="0" w:color="auto"/>
              <w:left w:val="single" w:sz="4" w:space="0" w:color="auto"/>
              <w:bottom w:val="single" w:sz="4" w:space="0" w:color="auto"/>
              <w:right w:val="single" w:sz="4" w:space="0" w:color="auto"/>
            </w:tcBorders>
          </w:tcPr>
          <w:p w:rsidR="00244C30" w:rsidRDefault="00244C30" w:rsidP="00244C30">
            <w:r w:rsidRPr="0076401D">
              <w:t>0x7</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bl>
    <w:p w:rsidR="00244C30" w:rsidRDefault="00244C30">
      <w:pPr>
        <w:rPr>
          <w:rFonts w:cs="Arial"/>
        </w:rPr>
      </w:pPr>
    </w:p>
    <w:p w:rsidR="00244C30" w:rsidRDefault="00244C30" w:rsidP="00244C30">
      <w:pPr>
        <w:pStyle w:val="Heading3"/>
      </w:pPr>
      <w:bookmarkStart w:id="1004" w:name="_Toc35508989"/>
      <w:r>
        <w:lastRenderedPageBreak/>
        <w:t>Use Cases</w:t>
      </w:r>
      <w:bookmarkEnd w:id="1004"/>
    </w:p>
    <w:p w:rsidR="00244C30" w:rsidRDefault="00244C30" w:rsidP="00244C30">
      <w:pPr>
        <w:pStyle w:val="Heading4"/>
      </w:pPr>
      <w:r>
        <w:t>VS-UC-REQ-023436/A-Set Keypad Code for Current User (TcSE ROIN-290608)</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013"/>
      </w:tblGrid>
      <w:tr w:rsidR="00AD315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Vehicle Occupant</w:t>
            </w:r>
          </w:p>
        </w:tc>
      </w:tr>
      <w:tr w:rsidR="00AD315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Infotainment System is On</w:t>
            </w:r>
          </w:p>
          <w:p w:rsidR="00AD3157" w:rsidRDefault="00244C30">
            <w:pPr>
              <w:rPr>
                <w:rFonts w:cs="Arial"/>
                <w:szCs w:val="20"/>
                <w:lang w:eastAsia="zh-CN"/>
              </w:rPr>
            </w:pPr>
            <w:r>
              <w:rPr>
                <w:rFonts w:cs="Arial"/>
                <w:szCs w:val="20"/>
                <w:lang w:eastAsia="zh-CN"/>
              </w:rPr>
              <w:t>In key pad set mode</w:t>
            </w:r>
          </w:p>
        </w:tc>
      </w:tr>
      <w:tr w:rsidR="00AD315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The user enters &lt;factory code, and then enters a valid new key code&gt; via HMI.</w:t>
            </w:r>
          </w:p>
          <w:p w:rsidR="00AD3157" w:rsidRDefault="00244C30">
            <w:pPr>
              <w:rPr>
                <w:rFonts w:cs="Arial"/>
                <w:szCs w:val="20"/>
                <w:lang w:eastAsia="zh-CN"/>
              </w:rPr>
            </w:pPr>
            <w:r>
              <w:rPr>
                <w:rFonts w:cs="Arial"/>
                <w:szCs w:val="20"/>
                <w:lang w:eastAsia="zh-CN"/>
              </w:rPr>
              <w:t>This is unique from all other entered key codes.</w:t>
            </w:r>
          </w:p>
        </w:tc>
      </w:tr>
      <w:tr w:rsidR="00AD315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New Keycode is stored {appropriate HMI is displayed}</w:t>
            </w:r>
          </w:p>
        </w:tc>
      </w:tr>
      <w:tr w:rsidR="00AD315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E1-</w:t>
            </w:r>
            <w:r>
              <w:t xml:space="preserve"> </w:t>
            </w:r>
            <w:r>
              <w:rPr>
                <w:rFonts w:cs="Arial"/>
                <w:szCs w:val="20"/>
                <w:lang w:eastAsia="zh-CN"/>
              </w:rPr>
              <w:t>VS-GUC-290609 -Invalid Keypad Code Entry</w:t>
            </w:r>
          </w:p>
          <w:p w:rsidR="00AD3157" w:rsidRDefault="00244C30">
            <w:pPr>
              <w:rPr>
                <w:rFonts w:cs="Arial"/>
                <w:szCs w:val="20"/>
                <w:lang w:eastAsia="zh-CN"/>
              </w:rPr>
            </w:pPr>
            <w:r>
              <w:rPr>
                <w:rFonts w:cs="Arial"/>
                <w:szCs w:val="20"/>
                <w:lang w:eastAsia="zh-CN"/>
              </w:rPr>
              <w:t>E2-</w:t>
            </w:r>
            <w:r>
              <w:t xml:space="preserve"> </w:t>
            </w:r>
            <w:r>
              <w:rPr>
                <w:rFonts w:cs="Arial"/>
                <w:szCs w:val="20"/>
                <w:lang w:eastAsia="zh-CN"/>
              </w:rPr>
              <w:t xml:space="preserve">VS-GUC-290610 -Invalid Duplicate Keypad Code Entry </w:t>
            </w:r>
          </w:p>
          <w:p w:rsidR="00AD3157" w:rsidRDefault="00244C30">
            <w:pPr>
              <w:rPr>
                <w:rFonts w:cs="Arial"/>
                <w:szCs w:val="20"/>
                <w:lang w:eastAsia="zh-CN"/>
              </w:rPr>
            </w:pPr>
            <w:r>
              <w:rPr>
                <w:rFonts w:cs="Arial"/>
                <w:szCs w:val="20"/>
                <w:lang w:eastAsia="zh-CN"/>
              </w:rPr>
              <w:t>E3- VS-GUC-290611 -Cancel Keypad Set Process</w:t>
            </w:r>
          </w:p>
        </w:tc>
      </w:tr>
      <w:tr w:rsidR="00AD315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G-HMI</w:t>
            </w:r>
          </w:p>
          <w:p w:rsidR="00AD3157" w:rsidRDefault="00244C30">
            <w:pPr>
              <w:rPr>
                <w:rFonts w:cs="Arial"/>
                <w:szCs w:val="20"/>
                <w:lang w:eastAsia="zh-CN"/>
              </w:rPr>
            </w:pPr>
            <w:r>
              <w:rPr>
                <w:rFonts w:cs="Arial"/>
                <w:szCs w:val="20"/>
              </w:rPr>
              <w:t>Vehicle System Interface</w:t>
            </w:r>
          </w:p>
        </w:tc>
      </w:tr>
    </w:tbl>
    <w:p w:rsidR="00AD3157" w:rsidRDefault="00AD3157">
      <w:pPr>
        <w:spacing w:after="200" w:line="276" w:lineRule="auto"/>
        <w:rPr>
          <w:rFonts w:cs="Arial"/>
          <w:b/>
          <w:szCs w:val="20"/>
          <w:lang w:eastAsia="zh-CN"/>
        </w:rPr>
      </w:pPr>
    </w:p>
    <w:p w:rsidR="00244C30" w:rsidRDefault="00244C30" w:rsidP="00244C30">
      <w:pPr>
        <w:pStyle w:val="Heading4"/>
      </w:pPr>
      <w:r>
        <w:t>VS-UC-REQ-023437/A-Erase Keypad Code from Current User (TcSE ROIN-290612)</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Use Case Title</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Erase Keypad Code from current user</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Vehicle Occupant</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Infotainment system is On</w:t>
            </w:r>
          </w:p>
          <w:p w:rsidR="00AD3157" w:rsidRDefault="00244C30">
            <w:pPr>
              <w:rPr>
                <w:rFonts w:cs="Arial"/>
                <w:szCs w:val="20"/>
                <w:lang w:eastAsia="zh-CN"/>
              </w:rPr>
            </w:pPr>
            <w:r>
              <w:rPr>
                <w:rFonts w:cs="Arial"/>
                <w:szCs w:val="20"/>
                <w:lang w:eastAsia="zh-CN"/>
              </w:rPr>
              <w:t>In key pad set mode</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The user enters &lt;factory code, and then selects erase key code&gt; via HMI.</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The keycode is erased.  {Appropriate HMI is displayed}</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E1-VS-GUC-290609 -Invalid Keycode Entry</w:t>
            </w:r>
          </w:p>
          <w:p w:rsidR="00AD3157" w:rsidRDefault="00244C30">
            <w:pPr>
              <w:rPr>
                <w:rFonts w:cs="Arial"/>
                <w:szCs w:val="20"/>
                <w:lang w:eastAsia="zh-CN"/>
              </w:rPr>
            </w:pPr>
            <w:r>
              <w:rPr>
                <w:rFonts w:cs="Arial"/>
                <w:szCs w:val="20"/>
                <w:lang w:eastAsia="zh-CN"/>
              </w:rPr>
              <w:t>E2- VS-GUC-290611 -Cancel Keypad Set Process</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G-HMI</w:t>
            </w:r>
          </w:p>
          <w:p w:rsidR="00AD3157" w:rsidRDefault="00244C30">
            <w:pPr>
              <w:rPr>
                <w:rFonts w:cs="Arial"/>
                <w:szCs w:val="20"/>
                <w:lang w:eastAsia="zh-CN"/>
              </w:rPr>
            </w:pPr>
            <w:r>
              <w:rPr>
                <w:rFonts w:cs="Arial"/>
                <w:szCs w:val="20"/>
              </w:rPr>
              <w:t>Vehicle System Interface</w:t>
            </w:r>
          </w:p>
        </w:tc>
      </w:tr>
    </w:tbl>
    <w:p w:rsidR="00AD3157" w:rsidRDefault="00AD3157">
      <w:pPr>
        <w:rPr>
          <w:rFonts w:cs="Arial"/>
          <w:szCs w:val="20"/>
        </w:rPr>
      </w:pPr>
    </w:p>
    <w:p w:rsidR="00AD3157" w:rsidRDefault="00AD3157">
      <w:pPr>
        <w:rPr>
          <w:rFonts w:cs="Arial"/>
          <w:szCs w:val="20"/>
        </w:rPr>
      </w:pPr>
    </w:p>
    <w:p w:rsidR="00244C30" w:rsidRDefault="00244C30" w:rsidP="00244C30">
      <w:pPr>
        <w:pStyle w:val="Heading4"/>
      </w:pPr>
      <w:r>
        <w:t>VS-UC-REQ-023438/A-Invalid Keypad Code Entry (TcSE ROIN-290609)</w:t>
      </w:r>
    </w:p>
    <w:p w:rsidR="00244C30" w:rsidRPr="005F5EF0" w:rsidRDefault="00244C30" w:rsidP="00244C30">
      <w:pPr>
        <w:rPr>
          <w:b/>
          <w:sz w:val="16"/>
          <w:szCs w:val="16"/>
        </w:rPr>
      </w:pPr>
      <w:r w:rsidRPr="005F5EF0">
        <w:rPr>
          <w:b/>
          <w:sz w:val="16"/>
          <w:szCs w:val="16"/>
        </w:rPr>
        <w:t>Linked Elements</w:t>
      </w:r>
    </w:p>
    <w:p w:rsidR="00244C30" w:rsidRPr="005F5EF0" w:rsidRDefault="00244C30" w:rsidP="00244C30">
      <w:pPr>
        <w:rPr>
          <w:sz w:val="16"/>
          <w:szCs w:val="16"/>
        </w:rPr>
      </w:pPr>
      <w:r w:rsidRPr="005F5EF0">
        <w:rPr>
          <w:sz w:val="16"/>
          <w:szCs w:val="16"/>
        </w:rPr>
        <w:t>VS-UC-REQ-023436/A-Set Keypad Code for Current User (TcSE ROIN-290608)</w:t>
      </w:r>
    </w:p>
    <w:p w:rsidR="00244C30" w:rsidRPr="005F5EF0" w:rsidRDefault="00244C30" w:rsidP="00244C30">
      <w:pPr>
        <w:rPr>
          <w:sz w:val="16"/>
          <w:szCs w:val="16"/>
        </w:rPr>
      </w:pPr>
      <w:r w:rsidRPr="005F5EF0">
        <w:rPr>
          <w:sz w:val="16"/>
          <w:szCs w:val="16"/>
        </w:rPr>
        <w:t>VS-UC-REQ-023437/A-Erase Keypad Code from Current User (TcSE ROIN-290612)</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Use Case Title</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Invalid keycode entry</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Vehicle Occupant</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Infotainment System is On</w:t>
            </w:r>
          </w:p>
          <w:p w:rsidR="00AD3157" w:rsidRDefault="00244C30">
            <w:pPr>
              <w:rPr>
                <w:rFonts w:cs="Arial"/>
                <w:szCs w:val="20"/>
                <w:lang w:eastAsia="zh-CN"/>
              </w:rPr>
            </w:pPr>
            <w:r>
              <w:rPr>
                <w:rFonts w:cs="Arial"/>
                <w:szCs w:val="20"/>
                <w:lang w:eastAsia="zh-CN"/>
              </w:rPr>
              <w:t>In key pad set mode</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 xml:space="preserve">The user enters an invalid factory code. </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HMI indicates {invalid key code entered message}.</w:t>
            </w:r>
          </w:p>
          <w:p w:rsidR="00AD3157" w:rsidRDefault="00244C30">
            <w:pPr>
              <w:rPr>
                <w:rFonts w:cs="Arial"/>
                <w:szCs w:val="20"/>
                <w:lang w:eastAsia="zh-CN"/>
              </w:rPr>
            </w:pPr>
            <w:r>
              <w:rPr>
                <w:rFonts w:cs="Arial"/>
                <w:szCs w:val="20"/>
                <w:lang w:eastAsia="zh-CN"/>
              </w:rPr>
              <w:t>Keycode is not Set or Erased</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NA</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G-HMI</w:t>
            </w:r>
          </w:p>
          <w:p w:rsidR="00AD3157" w:rsidRDefault="00244C30">
            <w:pPr>
              <w:rPr>
                <w:rFonts w:cs="Arial"/>
                <w:szCs w:val="20"/>
                <w:lang w:eastAsia="zh-CN"/>
              </w:rPr>
            </w:pPr>
            <w:r>
              <w:rPr>
                <w:rFonts w:cs="Arial"/>
                <w:szCs w:val="20"/>
              </w:rPr>
              <w:t>Vehicle System Interface</w:t>
            </w:r>
          </w:p>
        </w:tc>
      </w:tr>
    </w:tbl>
    <w:p w:rsidR="00AD3157" w:rsidRDefault="00AD3157">
      <w:pPr>
        <w:spacing w:after="200" w:line="276" w:lineRule="auto"/>
        <w:rPr>
          <w:rFonts w:cs="Arial"/>
          <w:b/>
          <w:szCs w:val="20"/>
          <w:lang w:eastAsia="zh-CN"/>
        </w:rPr>
      </w:pPr>
    </w:p>
    <w:p w:rsidR="00244C30" w:rsidRDefault="00244C30" w:rsidP="00244C30">
      <w:pPr>
        <w:pStyle w:val="Heading4"/>
      </w:pPr>
      <w:r>
        <w:t>VS-UC-REQ-023439/A-Invalid Duplicate Keypad Code Entry (TcSE ROIN-290610)</w:t>
      </w:r>
    </w:p>
    <w:p w:rsidR="00244C30" w:rsidRPr="005F5EF0" w:rsidRDefault="00244C30" w:rsidP="00244C30">
      <w:pPr>
        <w:rPr>
          <w:b/>
          <w:sz w:val="16"/>
          <w:szCs w:val="16"/>
        </w:rPr>
      </w:pPr>
      <w:r w:rsidRPr="005F5EF0">
        <w:rPr>
          <w:b/>
          <w:sz w:val="16"/>
          <w:szCs w:val="16"/>
        </w:rPr>
        <w:t>Linked Elements</w:t>
      </w:r>
    </w:p>
    <w:p w:rsidR="00244C30" w:rsidRPr="005F5EF0" w:rsidRDefault="00244C30" w:rsidP="00244C30">
      <w:pPr>
        <w:rPr>
          <w:sz w:val="16"/>
          <w:szCs w:val="16"/>
        </w:rPr>
      </w:pPr>
      <w:r w:rsidRPr="005F5EF0">
        <w:rPr>
          <w:sz w:val="16"/>
          <w:szCs w:val="16"/>
        </w:rPr>
        <w:t>VS-UC-REQ-023436/A-Set Keypad Code for Current User (TcSE ROIN-290608)</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011"/>
      </w:tblGrid>
      <w:tr w:rsidR="00AD315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lastRenderedPageBreak/>
              <w:t>Actors</w:t>
            </w:r>
          </w:p>
        </w:tc>
        <w:tc>
          <w:tcPr>
            <w:tcW w:w="7011"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Vehicle Occupant</w:t>
            </w:r>
          </w:p>
        </w:tc>
      </w:tr>
      <w:tr w:rsidR="00AD315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Pre-conditions</w:t>
            </w:r>
          </w:p>
        </w:tc>
        <w:tc>
          <w:tcPr>
            <w:tcW w:w="7011"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rPr>
              <w:t>Infotainment System is On</w:t>
            </w:r>
            <w:r>
              <w:rPr>
                <w:rFonts w:cs="Arial"/>
                <w:szCs w:val="20"/>
                <w:lang w:eastAsia="zh-CN"/>
              </w:rPr>
              <w:t xml:space="preserve"> </w:t>
            </w:r>
          </w:p>
        </w:tc>
      </w:tr>
      <w:tr w:rsidR="00AD315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Scenario Description</w:t>
            </w:r>
          </w:p>
        </w:tc>
        <w:tc>
          <w:tcPr>
            <w:tcW w:w="7011"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The user enters a duplicate key code</w:t>
            </w:r>
          </w:p>
        </w:tc>
      </w:tr>
      <w:tr w:rsidR="00AD315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Post-conditions</w:t>
            </w:r>
          </w:p>
        </w:tc>
        <w:tc>
          <w:tcPr>
            <w:tcW w:w="7011"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HMI indicates {Duplicate key code entered message}.</w:t>
            </w:r>
          </w:p>
          <w:p w:rsidR="00AD3157" w:rsidRDefault="00244C30">
            <w:pPr>
              <w:rPr>
                <w:rFonts w:cs="Arial"/>
                <w:szCs w:val="20"/>
                <w:lang w:eastAsia="zh-CN"/>
              </w:rPr>
            </w:pPr>
            <w:r>
              <w:rPr>
                <w:rFonts w:cs="Arial"/>
                <w:szCs w:val="20"/>
                <w:lang w:eastAsia="zh-CN"/>
              </w:rPr>
              <w:t>Keycode is not Set.</w:t>
            </w:r>
          </w:p>
        </w:tc>
      </w:tr>
      <w:tr w:rsidR="00AD315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List of Exception Use Cases</w:t>
            </w:r>
          </w:p>
        </w:tc>
        <w:tc>
          <w:tcPr>
            <w:tcW w:w="7011"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NA</w:t>
            </w:r>
          </w:p>
        </w:tc>
      </w:tr>
      <w:tr w:rsidR="00AD315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Interfaces</w:t>
            </w:r>
          </w:p>
        </w:tc>
        <w:tc>
          <w:tcPr>
            <w:tcW w:w="7011"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G-HMI</w:t>
            </w:r>
          </w:p>
          <w:p w:rsidR="00AD3157" w:rsidRDefault="00244C30">
            <w:pPr>
              <w:rPr>
                <w:rFonts w:cs="Arial"/>
                <w:szCs w:val="20"/>
                <w:lang w:eastAsia="zh-CN"/>
              </w:rPr>
            </w:pPr>
            <w:r>
              <w:rPr>
                <w:rFonts w:cs="Arial"/>
                <w:szCs w:val="20"/>
              </w:rPr>
              <w:t>Vehicle System Interface</w:t>
            </w:r>
          </w:p>
        </w:tc>
      </w:tr>
    </w:tbl>
    <w:p w:rsidR="00AD3157" w:rsidRDefault="00AD3157">
      <w:pPr>
        <w:ind w:left="720"/>
        <w:rPr>
          <w:rFonts w:cs="Arial"/>
          <w:szCs w:val="20"/>
        </w:rPr>
      </w:pPr>
    </w:p>
    <w:p w:rsidR="00244C30" w:rsidRDefault="00244C30" w:rsidP="00244C30">
      <w:pPr>
        <w:pStyle w:val="Heading4"/>
      </w:pPr>
      <w:r>
        <w:t>VS-UC-REQ-023440/A-Cancel Keypad Set Process (TcSE ROIN-290611)</w:t>
      </w:r>
    </w:p>
    <w:p w:rsidR="00244C30" w:rsidRPr="005F5EF0" w:rsidRDefault="00244C30" w:rsidP="00244C30">
      <w:pPr>
        <w:rPr>
          <w:b/>
          <w:sz w:val="16"/>
          <w:szCs w:val="16"/>
        </w:rPr>
      </w:pPr>
      <w:r w:rsidRPr="005F5EF0">
        <w:rPr>
          <w:b/>
          <w:sz w:val="16"/>
          <w:szCs w:val="16"/>
        </w:rPr>
        <w:t>Linked Elements</w:t>
      </w:r>
    </w:p>
    <w:p w:rsidR="00244C30" w:rsidRPr="005F5EF0" w:rsidRDefault="00244C30" w:rsidP="00244C30">
      <w:pPr>
        <w:rPr>
          <w:sz w:val="16"/>
          <w:szCs w:val="16"/>
        </w:rPr>
      </w:pPr>
      <w:r w:rsidRPr="005F5EF0">
        <w:rPr>
          <w:sz w:val="16"/>
          <w:szCs w:val="16"/>
        </w:rPr>
        <w:t>VS-UC-REQ-023436/A-Set Keypad Code for Current User (TcSE ROIN-290608)</w:t>
      </w:r>
    </w:p>
    <w:p w:rsidR="00244C30" w:rsidRPr="005F5EF0" w:rsidRDefault="00244C30" w:rsidP="00244C30">
      <w:pPr>
        <w:rPr>
          <w:sz w:val="16"/>
          <w:szCs w:val="16"/>
        </w:rPr>
      </w:pPr>
      <w:r w:rsidRPr="005F5EF0">
        <w:rPr>
          <w:sz w:val="16"/>
          <w:szCs w:val="16"/>
        </w:rPr>
        <w:t>VS-UC-REQ-023437/A-Erase Keypad Code from Current User (TcSE ROIN-290612)</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011"/>
      </w:tblGrid>
      <w:tr w:rsidR="00AD315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Actors</w:t>
            </w:r>
          </w:p>
        </w:tc>
        <w:tc>
          <w:tcPr>
            <w:tcW w:w="7011"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Vehicle Occupant</w:t>
            </w:r>
          </w:p>
        </w:tc>
      </w:tr>
      <w:tr w:rsidR="00AD315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Pre-conditions</w:t>
            </w:r>
          </w:p>
        </w:tc>
        <w:tc>
          <w:tcPr>
            <w:tcW w:w="7011"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rPr>
              <w:t>Infotainment System is On</w:t>
            </w:r>
            <w:r>
              <w:rPr>
                <w:rFonts w:cs="Arial"/>
                <w:szCs w:val="20"/>
                <w:lang w:eastAsia="zh-CN"/>
              </w:rPr>
              <w:t xml:space="preserve"> </w:t>
            </w:r>
          </w:p>
          <w:p w:rsidR="00AD3157" w:rsidRDefault="00244C30">
            <w:pPr>
              <w:rPr>
                <w:rFonts w:cs="Arial"/>
                <w:szCs w:val="20"/>
                <w:lang w:eastAsia="zh-CN"/>
              </w:rPr>
            </w:pPr>
            <w:r>
              <w:rPr>
                <w:rFonts w:cs="Arial"/>
                <w:szCs w:val="20"/>
                <w:lang w:eastAsia="zh-CN"/>
              </w:rPr>
              <w:t>In key pad set mode</w:t>
            </w:r>
          </w:p>
        </w:tc>
      </w:tr>
      <w:tr w:rsidR="00AD315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Scenario Description</w:t>
            </w:r>
          </w:p>
        </w:tc>
        <w:tc>
          <w:tcPr>
            <w:tcW w:w="7011"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Exit key pad set screen, while before setting keypad code.</w:t>
            </w:r>
          </w:p>
        </w:tc>
      </w:tr>
      <w:tr w:rsidR="00AD315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Post-conditions</w:t>
            </w:r>
          </w:p>
        </w:tc>
        <w:tc>
          <w:tcPr>
            <w:tcW w:w="7011" w:type="dxa"/>
            <w:tcBorders>
              <w:top w:val="single" w:sz="4" w:space="0" w:color="auto"/>
              <w:left w:val="single" w:sz="4" w:space="0" w:color="auto"/>
              <w:bottom w:val="single" w:sz="4" w:space="0" w:color="auto"/>
              <w:right w:val="single" w:sz="4" w:space="0" w:color="auto"/>
            </w:tcBorders>
          </w:tcPr>
          <w:p w:rsidR="00AD3157" w:rsidRDefault="00244C30">
            <w:pPr>
              <w:rPr>
                <w:rFonts w:cs="Arial"/>
                <w:lang w:eastAsia="zh-CN"/>
              </w:rPr>
            </w:pPr>
            <w:r>
              <w:rPr>
                <w:rFonts w:cs="Arial"/>
                <w:szCs w:val="20"/>
                <w:lang w:eastAsia="zh-CN"/>
              </w:rPr>
              <w:t>Operation is aborted.</w:t>
            </w:r>
          </w:p>
          <w:p w:rsidR="00AD3157" w:rsidRDefault="00AD3157"/>
        </w:tc>
      </w:tr>
      <w:tr w:rsidR="00AD315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List of Exception Use Cases</w:t>
            </w:r>
          </w:p>
        </w:tc>
        <w:tc>
          <w:tcPr>
            <w:tcW w:w="7011"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NA</w:t>
            </w:r>
          </w:p>
        </w:tc>
      </w:tr>
      <w:tr w:rsidR="00AD3157">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lang w:eastAsia="zh-CN"/>
              </w:rPr>
            </w:pPr>
            <w:r>
              <w:rPr>
                <w:rFonts w:cs="Arial"/>
                <w:b/>
                <w:szCs w:val="20"/>
                <w:lang w:eastAsia="zh-CN"/>
              </w:rPr>
              <w:t>Interfaces</w:t>
            </w:r>
          </w:p>
        </w:tc>
        <w:tc>
          <w:tcPr>
            <w:tcW w:w="7011"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lang w:eastAsia="zh-CN"/>
              </w:rPr>
            </w:pPr>
            <w:r>
              <w:rPr>
                <w:rFonts w:cs="Arial"/>
                <w:szCs w:val="20"/>
                <w:lang w:eastAsia="zh-CN"/>
              </w:rPr>
              <w:t>G-HMI</w:t>
            </w:r>
          </w:p>
          <w:p w:rsidR="00AD3157" w:rsidRDefault="00244C30">
            <w:pPr>
              <w:rPr>
                <w:rFonts w:cs="Arial"/>
                <w:szCs w:val="20"/>
                <w:lang w:eastAsia="zh-CN"/>
              </w:rPr>
            </w:pPr>
            <w:r>
              <w:rPr>
                <w:rFonts w:cs="Arial"/>
                <w:szCs w:val="20"/>
              </w:rPr>
              <w:t>Vehicle System Interface</w:t>
            </w:r>
          </w:p>
        </w:tc>
      </w:tr>
    </w:tbl>
    <w:p w:rsidR="00AD3157" w:rsidRDefault="00AD3157">
      <w:pPr>
        <w:ind w:left="720"/>
        <w:rPr>
          <w:rFonts w:cs="Arial"/>
          <w:szCs w:val="20"/>
        </w:rPr>
      </w:pPr>
    </w:p>
    <w:p w:rsidR="00AD3157" w:rsidRDefault="00AD3157">
      <w:pPr>
        <w:ind w:left="720"/>
        <w:rPr>
          <w:rFonts w:cs="Arial"/>
          <w:szCs w:val="20"/>
        </w:rPr>
      </w:pPr>
    </w:p>
    <w:p w:rsidR="00244C30" w:rsidRDefault="00244C30" w:rsidP="00244C30">
      <w:pPr>
        <w:pStyle w:val="Heading3"/>
      </w:pPr>
      <w:bookmarkStart w:id="1005" w:name="_Toc35508990"/>
      <w:r>
        <w:lastRenderedPageBreak/>
        <w:t>White Box Views</w:t>
      </w:r>
      <w:bookmarkEnd w:id="1005"/>
    </w:p>
    <w:p w:rsidR="00244C30" w:rsidRDefault="00244C30" w:rsidP="00244C30">
      <w:pPr>
        <w:pStyle w:val="Heading4"/>
      </w:pPr>
      <w:r>
        <w:t>VS-ACT-REQ-023441/A-Edit Key Pad Code (TcSE ROIN-284422-1)</w:t>
      </w:r>
    </w:p>
    <w:p w:rsidR="00244C30" w:rsidRPr="00760C18" w:rsidRDefault="00244C30" w:rsidP="00244C30">
      <w:pPr>
        <w:pStyle w:val="BoldText"/>
      </w:pPr>
      <w:r w:rsidRPr="00760C18">
        <w:t>Activity Diagram</w:t>
      </w:r>
    </w:p>
    <w:p w:rsidR="00AD3157" w:rsidRDefault="00244C30" w:rsidP="00244C30">
      <w:pPr>
        <w:jc w:val="center"/>
      </w:pPr>
      <w:r>
        <w:rPr>
          <w:noProof/>
        </w:rPr>
        <w:drawing>
          <wp:inline distT="0" distB="0" distL="0" distR="0">
            <wp:extent cx="5486400" cy="4819650"/>
            <wp:effectExtent l="0" t="0" r="0" b="0"/>
            <wp:docPr id="3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486400" cy="4819650"/>
                    </a:xfrm>
                    <a:prstGeom prst="rect">
                      <a:avLst/>
                    </a:prstGeom>
                    <a:noFill/>
                    <a:ln w="9525">
                      <a:noFill/>
                      <a:miter lim="800000"/>
                      <a:headEnd/>
                      <a:tailEnd/>
                    </a:ln>
                  </pic:spPr>
                </pic:pic>
              </a:graphicData>
            </a:graphic>
          </wp:inline>
        </w:drawing>
      </w:r>
    </w:p>
    <w:p w:rsidR="00AD3157" w:rsidRDefault="00AD3157"/>
    <w:p w:rsidR="00AD3157" w:rsidRDefault="00AD3157"/>
    <w:p w:rsidR="00244C30" w:rsidRDefault="00244C30" w:rsidP="00244C30">
      <w:pPr>
        <w:pStyle w:val="Heading4"/>
      </w:pPr>
      <w:r>
        <w:lastRenderedPageBreak/>
        <w:t>VS-SD-REQ-023442/B-Set Keypad Code for current user (TcSE ROIN-129661-2)</w:t>
      </w:r>
    </w:p>
    <w:p w:rsidR="00244C30" w:rsidRDefault="00244C30" w:rsidP="00244C30">
      <w:pPr>
        <w:jc w:val="center"/>
      </w:pPr>
      <w:r>
        <w:rPr>
          <w:noProof/>
        </w:rPr>
        <w:drawing>
          <wp:inline distT="0" distB="0" distL="0" distR="0">
            <wp:extent cx="3599676" cy="8172450"/>
            <wp:effectExtent l="0" t="0" r="1270" b="0"/>
            <wp:docPr id="33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0636" cy="8197332"/>
                    </a:xfrm>
                    <a:prstGeom prst="rect">
                      <a:avLst/>
                    </a:prstGeom>
                    <a:noFill/>
                    <a:ln>
                      <a:noFill/>
                    </a:ln>
                  </pic:spPr>
                </pic:pic>
              </a:graphicData>
            </a:graphic>
          </wp:inline>
        </w:drawing>
      </w:r>
    </w:p>
    <w:p w:rsidR="00244C30" w:rsidRDefault="00244C30" w:rsidP="00244C30">
      <w:pPr>
        <w:pStyle w:val="Heading4"/>
      </w:pPr>
      <w:r>
        <w:lastRenderedPageBreak/>
        <w:t>VS-SD-REQ-023443/B-Erase Keypad Code from current user (TcSE ROIN-129691-1)</w:t>
      </w:r>
    </w:p>
    <w:p w:rsidR="00244C30" w:rsidRDefault="00244C30" w:rsidP="00244C30">
      <w:pPr>
        <w:jc w:val="center"/>
      </w:pPr>
      <w:r>
        <w:rPr>
          <w:noProof/>
        </w:rPr>
        <w:drawing>
          <wp:inline distT="0" distB="0" distL="0" distR="0">
            <wp:extent cx="4931196" cy="7629525"/>
            <wp:effectExtent l="0" t="0" r="3175" b="0"/>
            <wp:docPr id="3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32218" cy="7631106"/>
                    </a:xfrm>
                    <a:prstGeom prst="rect">
                      <a:avLst/>
                    </a:prstGeom>
                    <a:noFill/>
                    <a:ln>
                      <a:noFill/>
                    </a:ln>
                  </pic:spPr>
                </pic:pic>
              </a:graphicData>
            </a:graphic>
          </wp:inline>
        </w:drawing>
      </w:r>
    </w:p>
    <w:p w:rsidR="00244C30" w:rsidRDefault="00244C30" w:rsidP="00244C30">
      <w:pPr>
        <w:pStyle w:val="Heading4"/>
      </w:pPr>
      <w:r>
        <w:lastRenderedPageBreak/>
        <w:t>VS-SD-REQ-086469/A-Cancel Keypad Code Edit</w:t>
      </w:r>
    </w:p>
    <w:p w:rsidR="00244C30" w:rsidRPr="0049399F" w:rsidRDefault="00244C30" w:rsidP="00244C30">
      <w:pPr>
        <w:jc w:val="center"/>
      </w:pPr>
      <w:r>
        <w:rPr>
          <w:noProof/>
        </w:rPr>
        <w:drawing>
          <wp:inline distT="0" distB="0" distL="0" distR="0">
            <wp:extent cx="5943600" cy="5570258"/>
            <wp:effectExtent l="0" t="0" r="0" b="0"/>
            <wp:docPr id="34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570258"/>
                    </a:xfrm>
                    <a:prstGeom prst="rect">
                      <a:avLst/>
                    </a:prstGeom>
                    <a:noFill/>
                    <a:ln>
                      <a:noFill/>
                    </a:ln>
                  </pic:spPr>
                </pic:pic>
              </a:graphicData>
            </a:graphic>
          </wp:inline>
        </w:drawing>
      </w:r>
    </w:p>
    <w:p w:rsidR="00244C30" w:rsidRDefault="00244C30">
      <w:pPr>
        <w:spacing w:after="200" w:line="276" w:lineRule="auto"/>
      </w:pPr>
      <w:r>
        <w:br w:type="page"/>
      </w:r>
    </w:p>
    <w:p w:rsidR="00244C30" w:rsidRDefault="00244C30" w:rsidP="00244C30">
      <w:pPr>
        <w:pStyle w:val="Heading2"/>
      </w:pPr>
      <w:bookmarkStart w:id="1006" w:name="_Toc35508991"/>
      <w:r w:rsidRPr="00B9479B">
        <w:lastRenderedPageBreak/>
        <w:t>VSv2-FUN-REQ-331323/A-Edit Keypad Code - Variant 2</w:t>
      </w:r>
      <w:bookmarkEnd w:id="1006"/>
    </w:p>
    <w:p w:rsidR="00244C30" w:rsidRDefault="00244C30" w:rsidP="00244C30">
      <w:pPr>
        <w:pStyle w:val="Heading3"/>
      </w:pPr>
      <w:bookmarkStart w:id="1007" w:name="_Toc35508992"/>
      <w:r>
        <w:t>Interface Requirements - Keypad</w:t>
      </w:r>
      <w:bookmarkEnd w:id="1007"/>
    </w:p>
    <w:p w:rsidR="00244C30" w:rsidRDefault="00244C30" w:rsidP="00244C30">
      <w:pPr>
        <w:pStyle w:val="Heading4"/>
      </w:pPr>
      <w:r w:rsidRPr="00B9479B">
        <w:t>MD-REQ-331324/A-CntrStk2_D_RqAssoc</w:t>
      </w:r>
    </w:p>
    <w:p w:rsidR="00244C30" w:rsidRPr="003C137D" w:rsidRDefault="00244C30">
      <w:pPr>
        <w:rPr>
          <w:rFonts w:cs="Arial"/>
        </w:rPr>
      </w:pPr>
      <w:r w:rsidRPr="003C137D">
        <w:rPr>
          <w:rFonts w:cs="Arial"/>
        </w:rPr>
        <w:t>Message Type: Request</w:t>
      </w:r>
    </w:p>
    <w:p w:rsidR="00244C30" w:rsidRPr="003C137D" w:rsidRDefault="00244C30">
      <w:pPr>
        <w:rPr>
          <w:rFonts w:cs="Arial"/>
        </w:rPr>
      </w:pPr>
    </w:p>
    <w:p w:rsidR="00244C30" w:rsidRPr="003C137D" w:rsidRDefault="00244C30">
      <w:pPr>
        <w:widowControl w:val="0"/>
        <w:adjustRightInd w:val="0"/>
        <w:rPr>
          <w:rFonts w:cs="Arial"/>
        </w:rPr>
      </w:pPr>
      <w:r w:rsidRPr="003C137D">
        <w:rPr>
          <w:rFonts w:cs="Arial"/>
        </w:rPr>
        <w:t>Not</w:t>
      </w:r>
      <w:r>
        <w:rPr>
          <w:rFonts w:cs="Arial"/>
        </w:rPr>
        <w:t>e: Request signal from the Keyp</w:t>
      </w:r>
      <w:r w:rsidRPr="003C137D">
        <w:rPr>
          <w:rFonts w:cs="Arial"/>
        </w:rPr>
        <w:t xml:space="preserve">ad Client </w:t>
      </w:r>
      <w:r>
        <w:rPr>
          <w:rFonts w:cs="Arial"/>
        </w:rPr>
        <w:t>to the Keyp</w:t>
      </w:r>
      <w:r w:rsidRPr="003C137D">
        <w:rPr>
          <w:rFonts w:cs="Arial"/>
        </w:rPr>
        <w:t>ad Server</w:t>
      </w:r>
      <w:r>
        <w:rPr>
          <w:rFonts w:cs="Arial"/>
        </w:rPr>
        <w:t xml:space="preserve"> with the keycode operation requested to be performed</w:t>
      </w:r>
      <w:r w:rsidRPr="003C137D">
        <w:rPr>
          <w:rFonts w:cs="Arial"/>
        </w:rPr>
        <w:t xml:space="preserve">.  </w:t>
      </w:r>
    </w:p>
    <w:p w:rsidR="00244C30" w:rsidRPr="003C137D" w:rsidRDefault="00244C30">
      <w:pPr>
        <w:rPr>
          <w:rFonts w:cs="Arial"/>
        </w:rPr>
      </w:pPr>
    </w:p>
    <w:p w:rsidR="00244C30" w:rsidRPr="003C137D"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244C30" w:rsidRPr="003C137D"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3C137D" w:rsidRDefault="00244C30">
            <w:pPr>
              <w:spacing w:line="276" w:lineRule="auto"/>
              <w:rPr>
                <w:rFonts w:cs="Arial"/>
                <w:b/>
              </w:rPr>
            </w:pPr>
            <w:r w:rsidRPr="003C137D">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244C30" w:rsidRPr="003C137D" w:rsidRDefault="00244C30">
            <w:pPr>
              <w:spacing w:line="276" w:lineRule="auto"/>
              <w:rPr>
                <w:rFonts w:cs="Arial"/>
                <w:b/>
              </w:rPr>
            </w:pPr>
            <w:r w:rsidRPr="003C137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3C137D" w:rsidRDefault="00244C30">
            <w:pPr>
              <w:spacing w:line="276" w:lineRule="auto"/>
              <w:rPr>
                <w:rFonts w:cs="Arial"/>
                <w:b/>
              </w:rPr>
            </w:pPr>
            <w:r w:rsidRPr="003C137D">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244C30" w:rsidRPr="003C137D" w:rsidRDefault="00244C30">
            <w:pPr>
              <w:spacing w:line="276" w:lineRule="auto"/>
              <w:rPr>
                <w:rFonts w:cs="Arial"/>
                <w:b/>
              </w:rPr>
            </w:pPr>
            <w:r w:rsidRPr="003C137D">
              <w:rPr>
                <w:rFonts w:cs="Arial"/>
                <w:b/>
              </w:rPr>
              <w:t>Description</w:t>
            </w:r>
          </w:p>
        </w:tc>
      </w:tr>
      <w:tr w:rsidR="00244C30" w:rsidRPr="003C137D" w:rsidTr="00244C30">
        <w:trPr>
          <w:jc w:val="center"/>
        </w:trPr>
        <w:tc>
          <w:tcPr>
            <w:tcW w:w="2557" w:type="dxa"/>
            <w:vMerge w:val="restart"/>
            <w:tcBorders>
              <w:top w:val="single" w:sz="4" w:space="0" w:color="auto"/>
              <w:left w:val="single" w:sz="4" w:space="0" w:color="auto"/>
              <w:right w:val="single" w:sz="4" w:space="0" w:color="auto"/>
            </w:tcBorders>
            <w:hideMark/>
          </w:tcPr>
          <w:p w:rsidR="00244C30" w:rsidRPr="003C137D" w:rsidRDefault="00244C30" w:rsidP="00244C30">
            <w:pPr>
              <w:spacing w:line="276" w:lineRule="auto"/>
              <w:rPr>
                <w:rFonts w:cs="Arial"/>
              </w:rPr>
            </w:pPr>
          </w:p>
          <w:p w:rsidR="00244C30" w:rsidRPr="003C137D" w:rsidRDefault="00244C30" w:rsidP="00244C30">
            <w:pPr>
              <w:spacing w:line="276" w:lineRule="auto"/>
              <w:rPr>
                <w:rFonts w:cs="Arial"/>
              </w:rPr>
            </w:pPr>
          </w:p>
          <w:p w:rsidR="00244C30" w:rsidRPr="003C137D" w:rsidRDefault="00244C30" w:rsidP="00244C30">
            <w:pPr>
              <w:spacing w:line="276" w:lineRule="auto"/>
              <w:rPr>
                <w:rFonts w:cs="Arial"/>
              </w:rPr>
            </w:pPr>
          </w:p>
          <w:p w:rsidR="00244C30" w:rsidRPr="003C137D" w:rsidRDefault="00244C30" w:rsidP="00244C30">
            <w:pPr>
              <w:spacing w:line="276" w:lineRule="auto"/>
              <w:rPr>
                <w:rFonts w:cs="Arial"/>
              </w:rPr>
            </w:pPr>
          </w:p>
          <w:p w:rsidR="00244C30" w:rsidRPr="003C137D" w:rsidRDefault="00244C30" w:rsidP="00244C30">
            <w:pPr>
              <w:spacing w:line="276" w:lineRule="auto"/>
              <w:rPr>
                <w:rFonts w:cs="Arial"/>
              </w:rPr>
            </w:pPr>
            <w:r w:rsidRPr="003C137D">
              <w:rPr>
                <w:rFonts w:cs="Arial"/>
              </w:rPr>
              <w:t>CntrStk</w:t>
            </w:r>
            <w:r>
              <w:rPr>
                <w:rFonts w:cs="Arial"/>
              </w:rPr>
              <w:t>2</w:t>
            </w:r>
            <w:r w:rsidRPr="003C137D">
              <w:rPr>
                <w:rFonts w:cs="Arial"/>
              </w:rPr>
              <w:t>_D_RqAssoc</w:t>
            </w: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CHECK_KEYCODE</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244C30" w:rsidRPr="003C137D" w:rsidRDefault="00244C30" w:rsidP="00244C30">
            <w:pPr>
              <w:autoSpaceDE w:val="0"/>
              <w:autoSpaceDN w:val="0"/>
              <w:adjustRightInd w:val="0"/>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hideMark/>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ERASE_KEYCODE</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hideMark/>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KEY</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NULL</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0x3</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RKE</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0x4</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SET_KEYCODE</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0x5</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Cancel</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0x6</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r w:rsidR="00244C30" w:rsidRPr="003C137D" w:rsidTr="00244C30">
        <w:trPr>
          <w:jc w:val="center"/>
        </w:trPr>
        <w:tc>
          <w:tcPr>
            <w:tcW w:w="2557" w:type="dxa"/>
            <w:vMerge/>
            <w:tcBorders>
              <w:left w:val="single" w:sz="4" w:space="0" w:color="auto"/>
              <w:right w:val="single" w:sz="4" w:space="0" w:color="auto"/>
            </w:tcBorders>
            <w:vAlign w:val="center"/>
          </w:tcPr>
          <w:p w:rsidR="00244C30" w:rsidRPr="003C137D"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Not Used</w:t>
            </w:r>
          </w:p>
        </w:tc>
        <w:tc>
          <w:tcPr>
            <w:tcW w:w="990"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rPr>
                <w:rFonts w:cs="Arial"/>
              </w:rPr>
            </w:pPr>
            <w:r w:rsidRPr="003C137D">
              <w:rPr>
                <w:rFonts w:cs="Arial"/>
              </w:rPr>
              <w:t>0x7</w:t>
            </w:r>
          </w:p>
        </w:tc>
        <w:tc>
          <w:tcPr>
            <w:tcW w:w="3499" w:type="dxa"/>
            <w:tcBorders>
              <w:top w:val="single" w:sz="4" w:space="0" w:color="auto"/>
              <w:left w:val="single" w:sz="4" w:space="0" w:color="auto"/>
              <w:bottom w:val="single" w:sz="4" w:space="0" w:color="auto"/>
              <w:right w:val="single" w:sz="4" w:space="0" w:color="auto"/>
            </w:tcBorders>
          </w:tcPr>
          <w:p w:rsidR="00244C30" w:rsidRPr="003C137D" w:rsidRDefault="00244C30" w:rsidP="00244C30">
            <w:pPr>
              <w:spacing w:line="276" w:lineRule="auto"/>
              <w:rPr>
                <w:rFonts w:cs="Arial"/>
              </w:rPr>
            </w:pPr>
          </w:p>
        </w:tc>
      </w:tr>
    </w:tbl>
    <w:p w:rsidR="00244C30" w:rsidRPr="003C137D" w:rsidRDefault="00244C30">
      <w:pPr>
        <w:rPr>
          <w:rFonts w:cs="Arial"/>
        </w:rPr>
      </w:pPr>
      <w:r w:rsidRPr="00FB2585">
        <w:rPr>
          <w:rFonts w:cs="Arial"/>
        </w:rPr>
        <w:t>Note:  init value in the CAN dB for this signal should be 0x3 Null</w:t>
      </w:r>
    </w:p>
    <w:p w:rsidR="00244C30" w:rsidRDefault="00244C30" w:rsidP="00244C30">
      <w:pPr>
        <w:pStyle w:val="Heading4"/>
      </w:pPr>
      <w:r w:rsidRPr="00B9479B">
        <w:t>MD-REQ-330676/A-KeyPadCodeDgtX_D_Stat</w:t>
      </w:r>
    </w:p>
    <w:p w:rsidR="00244C30" w:rsidRPr="00334E6D" w:rsidRDefault="00244C30">
      <w:pPr>
        <w:rPr>
          <w:rFonts w:cs="Arial"/>
        </w:rPr>
      </w:pPr>
      <w:r w:rsidRPr="00334E6D">
        <w:rPr>
          <w:rFonts w:cs="Arial"/>
        </w:rPr>
        <w:t>Message Type: Status</w:t>
      </w:r>
    </w:p>
    <w:p w:rsidR="00244C30" w:rsidRPr="00334E6D" w:rsidRDefault="00244C30">
      <w:pPr>
        <w:rPr>
          <w:rFonts w:cs="Arial"/>
        </w:rPr>
      </w:pPr>
    </w:p>
    <w:p w:rsidR="00244C30" w:rsidRPr="00334E6D" w:rsidRDefault="00244C30">
      <w:pPr>
        <w:widowControl w:val="0"/>
        <w:adjustRightInd w:val="0"/>
        <w:rPr>
          <w:rFonts w:cs="Arial"/>
        </w:rPr>
      </w:pPr>
      <w:r w:rsidRPr="00334E6D">
        <w:rPr>
          <w:rFonts w:cs="Arial"/>
        </w:rPr>
        <w:t>Keycode signal from the Keypad Client to the Keypad Server to be used for verifying factory keycode or for changing current keycode.</w:t>
      </w:r>
    </w:p>
    <w:p w:rsidR="00244C30" w:rsidRPr="00334E6D" w:rsidRDefault="00244C30">
      <w:pPr>
        <w:widowControl w:val="0"/>
        <w:adjustRightInd w:val="0"/>
        <w:rPr>
          <w:rFonts w:cs="Arial"/>
        </w:rPr>
      </w:pPr>
    </w:p>
    <w:p w:rsidR="00244C30" w:rsidRPr="00334E6D" w:rsidRDefault="00244C30">
      <w:pPr>
        <w:widowControl w:val="0"/>
        <w:adjustRightInd w:val="0"/>
        <w:rPr>
          <w:rFonts w:cs="Arial"/>
        </w:rPr>
      </w:pPr>
      <w:r w:rsidRPr="00334E6D">
        <w:rPr>
          <w:rFonts w:cs="Arial"/>
        </w:rPr>
        <w:t>Note:  the “X” in KeyPadCodeDgtX_D_Stat represents 1 – 7 for each of the 7 keypad signals</w:t>
      </w:r>
    </w:p>
    <w:p w:rsidR="00244C30" w:rsidRPr="00334E6D"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5"/>
        <w:gridCol w:w="2610"/>
        <w:gridCol w:w="990"/>
        <w:gridCol w:w="3409"/>
      </w:tblGrid>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hideMark/>
          </w:tcPr>
          <w:p w:rsidR="00244C30" w:rsidRPr="00334E6D" w:rsidRDefault="00244C30">
            <w:pPr>
              <w:spacing w:line="276" w:lineRule="auto"/>
              <w:rPr>
                <w:rFonts w:cs="Arial"/>
                <w:b/>
              </w:rPr>
            </w:pPr>
            <w:r w:rsidRPr="00334E6D">
              <w:rPr>
                <w:rFonts w:cs="Arial"/>
                <w:b/>
              </w:rPr>
              <w:t>Logical Signal Name</w:t>
            </w:r>
          </w:p>
        </w:tc>
        <w:tc>
          <w:tcPr>
            <w:tcW w:w="2610" w:type="dxa"/>
            <w:tcBorders>
              <w:top w:val="single" w:sz="4" w:space="0" w:color="auto"/>
              <w:left w:val="single" w:sz="4" w:space="0" w:color="auto"/>
              <w:bottom w:val="single" w:sz="4" w:space="0" w:color="auto"/>
              <w:right w:val="single" w:sz="4" w:space="0" w:color="auto"/>
            </w:tcBorders>
            <w:hideMark/>
          </w:tcPr>
          <w:p w:rsidR="00244C30" w:rsidRPr="00334E6D" w:rsidRDefault="00244C30">
            <w:pPr>
              <w:spacing w:line="276" w:lineRule="auto"/>
              <w:rPr>
                <w:rFonts w:cs="Arial"/>
                <w:b/>
              </w:rPr>
            </w:pPr>
            <w:r w:rsidRPr="00334E6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334E6D" w:rsidRDefault="00244C30">
            <w:pPr>
              <w:spacing w:line="276" w:lineRule="auto"/>
              <w:rPr>
                <w:rFonts w:cs="Arial"/>
                <w:b/>
              </w:rPr>
            </w:pPr>
            <w:r w:rsidRPr="00334E6D">
              <w:rPr>
                <w:rFonts w:cs="Arial"/>
                <w:b/>
              </w:rPr>
              <w:t>Value</w:t>
            </w:r>
          </w:p>
        </w:tc>
        <w:tc>
          <w:tcPr>
            <w:tcW w:w="3409" w:type="dxa"/>
            <w:tcBorders>
              <w:top w:val="single" w:sz="4" w:space="0" w:color="auto"/>
              <w:left w:val="single" w:sz="4" w:space="0" w:color="auto"/>
              <w:bottom w:val="single" w:sz="4" w:space="0" w:color="auto"/>
              <w:right w:val="single" w:sz="4" w:space="0" w:color="auto"/>
            </w:tcBorders>
            <w:hideMark/>
          </w:tcPr>
          <w:p w:rsidR="00244C30" w:rsidRPr="00334E6D" w:rsidRDefault="00244C30">
            <w:pPr>
              <w:spacing w:line="276" w:lineRule="auto"/>
              <w:rPr>
                <w:rFonts w:cs="Arial"/>
                <w:b/>
              </w:rPr>
            </w:pPr>
            <w:r w:rsidRPr="00334E6D">
              <w:rPr>
                <w:rFonts w:cs="Arial"/>
                <w:b/>
              </w:rPr>
              <w:t>Description</w:t>
            </w: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r w:rsidRPr="00334E6D">
              <w:rPr>
                <w:rFonts w:cs="Arial"/>
              </w:rPr>
              <w:t>KeyPadCodeDgtX_D_Stat</w:t>
            </w: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2" w:lineRule="auto"/>
              <w:rPr>
                <w:rFonts w:cs="Arial"/>
              </w:rPr>
            </w:pPr>
            <w:r w:rsidRPr="00334E6D">
              <w:rPr>
                <w:rFonts w:cs="Arial"/>
              </w:rPr>
              <w:t>EndofString</w:t>
            </w: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6" w:lineRule="auto"/>
              <w:rPr>
                <w:rFonts w:cs="Arial"/>
              </w:rPr>
            </w:pPr>
            <w:r w:rsidRPr="00334E6D">
              <w:rPr>
                <w:rFonts w:cs="Arial"/>
              </w:rPr>
              <w:t>0x0</w:t>
            </w: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rsidP="00244C30">
            <w:pPr>
              <w:autoSpaceDE w:val="0"/>
              <w:autoSpaceDN w:val="0"/>
              <w:adjustRightInd w:val="0"/>
              <w:spacing w:line="276" w:lineRule="auto"/>
              <w:rPr>
                <w:rFonts w:cs="Arial"/>
              </w:rPr>
            </w:pP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2" w:lineRule="auto"/>
              <w:rPr>
                <w:rFonts w:cs="Arial"/>
              </w:rPr>
            </w:pPr>
            <w:r w:rsidRPr="00334E6D">
              <w:rPr>
                <w:rFonts w:cs="Arial"/>
              </w:rPr>
              <w:t>Button1_2or1</w:t>
            </w: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6" w:lineRule="auto"/>
              <w:rPr>
                <w:rFonts w:cs="Arial"/>
              </w:rPr>
            </w:pPr>
            <w:r w:rsidRPr="00334E6D">
              <w:rPr>
                <w:rFonts w:cs="Arial"/>
              </w:rPr>
              <w:t>0x1</w:t>
            </w: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rsidP="00244C30">
            <w:pPr>
              <w:autoSpaceDE w:val="0"/>
              <w:autoSpaceDN w:val="0"/>
              <w:adjustRightInd w:val="0"/>
              <w:spacing w:line="276" w:lineRule="auto"/>
              <w:rPr>
                <w:rFonts w:cs="Arial"/>
              </w:rPr>
            </w:pPr>
            <w:r>
              <w:rPr>
                <w:rFonts w:cs="Arial"/>
              </w:rPr>
              <w:t>Ex. HMI has button 1_2 option or HMI has an individual 1 digit</w:t>
            </w: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2" w:lineRule="auto"/>
              <w:rPr>
                <w:rFonts w:cs="Arial"/>
              </w:rPr>
            </w:pPr>
            <w:r w:rsidRPr="00334E6D">
              <w:rPr>
                <w:rFonts w:cs="Arial"/>
              </w:rPr>
              <w:t>Button2</w:t>
            </w: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6" w:lineRule="auto"/>
              <w:rPr>
                <w:rFonts w:cs="Arial"/>
              </w:rPr>
            </w:pPr>
            <w:r w:rsidRPr="00334E6D">
              <w:rPr>
                <w:rFonts w:cs="Arial"/>
              </w:rPr>
              <w:t>0x2</w:t>
            </w: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rsidP="00244C30">
            <w:pPr>
              <w:autoSpaceDE w:val="0"/>
              <w:autoSpaceDN w:val="0"/>
              <w:adjustRightInd w:val="0"/>
              <w:spacing w:line="276" w:lineRule="auto"/>
              <w:rPr>
                <w:rFonts w:cs="Arial"/>
              </w:rPr>
            </w:pPr>
            <w:r>
              <w:rPr>
                <w:rFonts w:cs="Arial"/>
              </w:rPr>
              <w:t>Ex. HMI allows selection of individual 2 digit</w:t>
            </w: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2" w:lineRule="auto"/>
              <w:rPr>
                <w:rFonts w:cs="Arial"/>
              </w:rPr>
            </w:pPr>
            <w:r w:rsidRPr="00334E6D">
              <w:rPr>
                <w:rFonts w:cs="Arial"/>
              </w:rPr>
              <w:t>Button3_4or3</w:t>
            </w: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6" w:lineRule="auto"/>
              <w:rPr>
                <w:rFonts w:cs="Arial"/>
              </w:rPr>
            </w:pPr>
            <w:r w:rsidRPr="00334E6D">
              <w:rPr>
                <w:rFonts w:cs="Arial"/>
              </w:rPr>
              <w:t>0x3</w:t>
            </w: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rsidP="00244C30">
            <w:pPr>
              <w:autoSpaceDE w:val="0"/>
              <w:autoSpaceDN w:val="0"/>
              <w:adjustRightInd w:val="0"/>
              <w:spacing w:line="276" w:lineRule="auto"/>
              <w:rPr>
                <w:rFonts w:cs="Arial"/>
              </w:rPr>
            </w:pP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2" w:lineRule="auto"/>
              <w:rPr>
                <w:rFonts w:cs="Arial"/>
              </w:rPr>
            </w:pPr>
            <w:r w:rsidRPr="00334E6D">
              <w:rPr>
                <w:rFonts w:cs="Arial"/>
              </w:rPr>
              <w:t xml:space="preserve">Button4 </w:t>
            </w: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6" w:lineRule="auto"/>
              <w:rPr>
                <w:rFonts w:cs="Arial"/>
              </w:rPr>
            </w:pPr>
            <w:r w:rsidRPr="00334E6D">
              <w:rPr>
                <w:rFonts w:cs="Arial"/>
              </w:rPr>
              <w:t>0x4</w:t>
            </w: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rsidP="00244C30">
            <w:pPr>
              <w:autoSpaceDE w:val="0"/>
              <w:autoSpaceDN w:val="0"/>
              <w:adjustRightInd w:val="0"/>
              <w:spacing w:line="276" w:lineRule="auto"/>
              <w:rPr>
                <w:rFonts w:cs="Arial"/>
              </w:rPr>
            </w:pP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4" w:lineRule="auto"/>
              <w:rPr>
                <w:rFonts w:cs="Arial"/>
              </w:rPr>
            </w:pPr>
            <w:r w:rsidRPr="00334E6D">
              <w:rPr>
                <w:rFonts w:cs="Arial"/>
              </w:rPr>
              <w:t xml:space="preserve">Button5_6or5 </w:t>
            </w: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6" w:lineRule="auto"/>
              <w:rPr>
                <w:rFonts w:cs="Arial"/>
              </w:rPr>
            </w:pPr>
            <w:r w:rsidRPr="00334E6D">
              <w:rPr>
                <w:rFonts w:cs="Arial"/>
              </w:rPr>
              <w:t>0x5</w:t>
            </w: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rsidP="00244C30">
            <w:pPr>
              <w:autoSpaceDE w:val="0"/>
              <w:autoSpaceDN w:val="0"/>
              <w:adjustRightInd w:val="0"/>
              <w:spacing w:line="276" w:lineRule="auto"/>
              <w:rPr>
                <w:rFonts w:cs="Arial"/>
              </w:rPr>
            </w:pP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2" w:lineRule="auto"/>
              <w:rPr>
                <w:rFonts w:cs="Arial"/>
              </w:rPr>
            </w:pPr>
            <w:r w:rsidRPr="00334E6D">
              <w:rPr>
                <w:rFonts w:cs="Arial"/>
              </w:rPr>
              <w:t xml:space="preserve">Button6 </w:t>
            </w: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6" w:lineRule="auto"/>
              <w:rPr>
                <w:rFonts w:cs="Arial"/>
              </w:rPr>
            </w:pPr>
            <w:r w:rsidRPr="00334E6D">
              <w:rPr>
                <w:rFonts w:cs="Arial"/>
              </w:rPr>
              <w:t>0x6</w:t>
            </w: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rsidP="00244C30">
            <w:pPr>
              <w:autoSpaceDE w:val="0"/>
              <w:autoSpaceDN w:val="0"/>
              <w:adjustRightInd w:val="0"/>
              <w:spacing w:line="276" w:lineRule="auto"/>
              <w:rPr>
                <w:rFonts w:cs="Arial"/>
              </w:rPr>
            </w:pP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2" w:lineRule="auto"/>
              <w:rPr>
                <w:rFonts w:cs="Arial"/>
              </w:rPr>
            </w:pPr>
            <w:r w:rsidRPr="00334E6D">
              <w:rPr>
                <w:rFonts w:cs="Arial"/>
              </w:rPr>
              <w:t xml:space="preserve">Button7_8or7 </w:t>
            </w: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6" w:lineRule="auto"/>
              <w:rPr>
                <w:rFonts w:cs="Arial"/>
              </w:rPr>
            </w:pPr>
            <w:r w:rsidRPr="00334E6D">
              <w:rPr>
                <w:rFonts w:cs="Arial"/>
              </w:rPr>
              <w:t>0x7</w:t>
            </w: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rsidP="00244C30">
            <w:pPr>
              <w:autoSpaceDE w:val="0"/>
              <w:autoSpaceDN w:val="0"/>
              <w:adjustRightInd w:val="0"/>
              <w:spacing w:line="276" w:lineRule="auto"/>
              <w:rPr>
                <w:rFonts w:cs="Arial"/>
              </w:rPr>
            </w:pP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2" w:lineRule="auto"/>
              <w:rPr>
                <w:rFonts w:cs="Arial"/>
              </w:rPr>
            </w:pPr>
            <w:r w:rsidRPr="00334E6D">
              <w:rPr>
                <w:rFonts w:cs="Arial"/>
              </w:rPr>
              <w:t xml:space="preserve">Button8 </w:t>
            </w: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6" w:lineRule="auto"/>
              <w:rPr>
                <w:rFonts w:cs="Arial"/>
              </w:rPr>
            </w:pPr>
            <w:r w:rsidRPr="00334E6D">
              <w:rPr>
                <w:rFonts w:cs="Arial"/>
              </w:rPr>
              <w:t>0x8</w:t>
            </w: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rsidP="00244C30">
            <w:pPr>
              <w:autoSpaceDE w:val="0"/>
              <w:autoSpaceDN w:val="0"/>
              <w:adjustRightInd w:val="0"/>
              <w:spacing w:line="276" w:lineRule="auto"/>
              <w:rPr>
                <w:rFonts w:cs="Arial"/>
              </w:rPr>
            </w:pP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2" w:lineRule="auto"/>
              <w:rPr>
                <w:rFonts w:cs="Arial"/>
              </w:rPr>
            </w:pPr>
            <w:r w:rsidRPr="00334E6D">
              <w:rPr>
                <w:rFonts w:cs="Arial"/>
              </w:rPr>
              <w:t>Button9_0or9</w:t>
            </w: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6" w:lineRule="auto"/>
              <w:rPr>
                <w:rFonts w:cs="Arial"/>
              </w:rPr>
            </w:pPr>
            <w:r w:rsidRPr="00334E6D">
              <w:rPr>
                <w:rFonts w:cs="Arial"/>
              </w:rPr>
              <w:t>0x9</w:t>
            </w: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rsidP="00244C30">
            <w:pPr>
              <w:autoSpaceDE w:val="0"/>
              <w:autoSpaceDN w:val="0"/>
              <w:adjustRightInd w:val="0"/>
              <w:spacing w:line="276" w:lineRule="auto"/>
              <w:rPr>
                <w:rFonts w:cs="Arial"/>
              </w:rPr>
            </w:pP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2" w:lineRule="auto"/>
              <w:rPr>
                <w:rFonts w:cs="Arial"/>
              </w:rPr>
            </w:pPr>
            <w:r w:rsidRPr="00334E6D">
              <w:rPr>
                <w:rFonts w:cs="Arial"/>
              </w:rPr>
              <w:t xml:space="preserve">Button0 </w:t>
            </w: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6" w:lineRule="auto"/>
              <w:rPr>
                <w:rFonts w:cs="Arial"/>
              </w:rPr>
            </w:pPr>
            <w:r w:rsidRPr="00334E6D">
              <w:rPr>
                <w:rFonts w:cs="Arial"/>
              </w:rPr>
              <w:t>0xA</w:t>
            </w: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rsidP="00244C30">
            <w:pPr>
              <w:autoSpaceDE w:val="0"/>
              <w:autoSpaceDN w:val="0"/>
              <w:adjustRightInd w:val="0"/>
              <w:spacing w:line="276" w:lineRule="auto"/>
              <w:rPr>
                <w:rFonts w:cs="Arial"/>
              </w:rPr>
            </w:pP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2" w:lineRule="auto"/>
              <w:rPr>
                <w:rFonts w:cs="Arial"/>
              </w:rPr>
            </w:pPr>
            <w:r w:rsidRPr="00334E6D">
              <w:rPr>
                <w:rFonts w:cs="Arial"/>
              </w:rPr>
              <w:t>Button7_8and9_0</w:t>
            </w: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6" w:lineRule="auto"/>
              <w:rPr>
                <w:rFonts w:cs="Arial"/>
              </w:rPr>
            </w:pPr>
            <w:r w:rsidRPr="00334E6D">
              <w:rPr>
                <w:rFonts w:cs="Arial"/>
              </w:rPr>
              <w:t>0xB</w:t>
            </w: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rsidP="00244C30">
            <w:pPr>
              <w:autoSpaceDE w:val="0"/>
              <w:autoSpaceDN w:val="0"/>
              <w:adjustRightInd w:val="0"/>
              <w:spacing w:line="276" w:lineRule="auto"/>
              <w:rPr>
                <w:rFonts w:cs="Arial"/>
              </w:rPr>
            </w:pPr>
            <w:r w:rsidRPr="00334E6D">
              <w:rPr>
                <w:rFonts w:cs="Arial"/>
              </w:rPr>
              <w:t>Not used, treat as a don’t care.  Added for legacy reason</w:t>
            </w:r>
            <w:r>
              <w:rPr>
                <w:rFonts w:cs="Arial"/>
              </w:rPr>
              <w:t>s</w:t>
            </w:r>
            <w:r w:rsidRPr="00334E6D">
              <w:rPr>
                <w:rFonts w:cs="Arial"/>
              </w:rPr>
              <w:t xml:space="preserve"> per the BCM team</w:t>
            </w: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2" w:lineRule="auto"/>
              <w:rPr>
                <w:rFonts w:cs="Arial"/>
              </w:rPr>
            </w:pPr>
            <w:r w:rsidRPr="00334E6D">
              <w:rPr>
                <w:rFonts w:cs="Arial"/>
              </w:rPr>
              <w:t>NotUsed1</w:t>
            </w: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6" w:lineRule="auto"/>
              <w:rPr>
                <w:rFonts w:cs="Arial"/>
              </w:rPr>
            </w:pPr>
            <w:r w:rsidRPr="00334E6D">
              <w:rPr>
                <w:rFonts w:cs="Arial"/>
              </w:rPr>
              <w:t>0xC</w:t>
            </w: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rsidP="00244C30">
            <w:pPr>
              <w:autoSpaceDE w:val="0"/>
              <w:autoSpaceDN w:val="0"/>
              <w:adjustRightInd w:val="0"/>
              <w:spacing w:line="276" w:lineRule="auto"/>
              <w:rPr>
                <w:rFonts w:cs="Arial"/>
              </w:rPr>
            </w:pP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2" w:lineRule="auto"/>
              <w:rPr>
                <w:rFonts w:cs="Arial"/>
              </w:rPr>
            </w:pPr>
            <w:r w:rsidRPr="00334E6D">
              <w:rPr>
                <w:rFonts w:cs="Arial"/>
              </w:rPr>
              <w:t>NotUsed2</w:t>
            </w: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6" w:lineRule="auto"/>
              <w:rPr>
                <w:rFonts w:cs="Arial"/>
              </w:rPr>
            </w:pPr>
            <w:r w:rsidRPr="00334E6D">
              <w:rPr>
                <w:rFonts w:cs="Arial"/>
              </w:rPr>
              <w:t>0xD</w:t>
            </w: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rsidP="00244C30">
            <w:pPr>
              <w:autoSpaceDE w:val="0"/>
              <w:autoSpaceDN w:val="0"/>
              <w:adjustRightInd w:val="0"/>
              <w:spacing w:line="276" w:lineRule="auto"/>
              <w:rPr>
                <w:rFonts w:cs="Arial"/>
              </w:rPr>
            </w:pP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2" w:lineRule="auto"/>
              <w:rPr>
                <w:rFonts w:cs="Arial"/>
              </w:rPr>
            </w:pPr>
            <w:r w:rsidRPr="00334E6D">
              <w:rPr>
                <w:rFonts w:cs="Arial"/>
              </w:rPr>
              <w:t>NotUsed3</w:t>
            </w:r>
            <w:r w:rsidRPr="00334E6D">
              <w:rPr>
                <w:rFonts w:cs="Arial"/>
                <w:strike/>
              </w:rPr>
              <w:t xml:space="preserve"> </w:t>
            </w: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6" w:lineRule="auto"/>
              <w:rPr>
                <w:rFonts w:cs="Arial"/>
              </w:rPr>
            </w:pPr>
            <w:r w:rsidRPr="00334E6D">
              <w:rPr>
                <w:rFonts w:cs="Arial"/>
              </w:rPr>
              <w:t>0xE</w:t>
            </w: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rsidP="00244C30">
            <w:pPr>
              <w:autoSpaceDE w:val="0"/>
              <w:autoSpaceDN w:val="0"/>
              <w:adjustRightInd w:val="0"/>
              <w:spacing w:line="276" w:lineRule="auto"/>
              <w:rPr>
                <w:rFonts w:cs="Arial"/>
              </w:rPr>
            </w:pP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2" w:lineRule="auto"/>
              <w:rPr>
                <w:rFonts w:cs="Arial"/>
              </w:rPr>
            </w:pPr>
            <w:r>
              <w:rPr>
                <w:rFonts w:cs="Arial"/>
              </w:rPr>
              <w:t>NotUsed4</w:t>
            </w: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56" w:lineRule="auto"/>
              <w:rPr>
                <w:rFonts w:cs="Arial"/>
              </w:rPr>
            </w:pPr>
            <w:r w:rsidRPr="00334E6D">
              <w:rPr>
                <w:rFonts w:cs="Arial"/>
              </w:rPr>
              <w:t>0xF</w:t>
            </w: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rsidP="00244C30">
            <w:pPr>
              <w:autoSpaceDE w:val="0"/>
              <w:autoSpaceDN w:val="0"/>
              <w:adjustRightInd w:val="0"/>
              <w:spacing w:line="276" w:lineRule="auto"/>
              <w:rPr>
                <w:rFonts w:cs="Arial"/>
              </w:rPr>
            </w:pP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pPr>
              <w:spacing w:line="25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pPr>
              <w:spacing w:line="256" w:lineRule="auto"/>
              <w:rPr>
                <w:rFonts w:cs="Arial"/>
              </w:rPr>
            </w:pP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pPr>
              <w:autoSpaceDE w:val="0"/>
              <w:autoSpaceDN w:val="0"/>
              <w:adjustRightInd w:val="0"/>
              <w:spacing w:line="276" w:lineRule="auto"/>
              <w:rPr>
                <w:rFonts w:cs="Arial"/>
              </w:rPr>
            </w:pP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pPr>
              <w:spacing w:line="25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pPr>
              <w:spacing w:line="256" w:lineRule="auto"/>
              <w:rPr>
                <w:rFonts w:cs="Arial"/>
              </w:rPr>
            </w:pP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pPr>
              <w:autoSpaceDE w:val="0"/>
              <w:autoSpaceDN w:val="0"/>
              <w:adjustRightInd w:val="0"/>
              <w:spacing w:line="276" w:lineRule="auto"/>
              <w:rPr>
                <w:rFonts w:cs="Arial"/>
              </w:rPr>
            </w:pPr>
          </w:p>
        </w:tc>
      </w:tr>
      <w:tr w:rsidR="00244C30" w:rsidRPr="00334E6D" w:rsidTr="00244C30">
        <w:trPr>
          <w:jc w:val="center"/>
        </w:trPr>
        <w:tc>
          <w:tcPr>
            <w:tcW w:w="2605" w:type="dxa"/>
            <w:tcBorders>
              <w:top w:val="single" w:sz="4" w:space="0" w:color="auto"/>
              <w:left w:val="single" w:sz="4" w:space="0" w:color="auto"/>
              <w:bottom w:val="single" w:sz="4" w:space="0" w:color="auto"/>
              <w:right w:val="single" w:sz="4" w:space="0" w:color="auto"/>
            </w:tcBorders>
          </w:tcPr>
          <w:p w:rsidR="00244C30" w:rsidRPr="00334E6D" w:rsidRDefault="00244C30" w:rsidP="00244C3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44C30" w:rsidRPr="00334E6D" w:rsidRDefault="00244C30">
            <w:pPr>
              <w:spacing w:line="25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244C30" w:rsidRPr="00334E6D" w:rsidRDefault="00244C30">
            <w:pPr>
              <w:spacing w:line="256" w:lineRule="auto"/>
              <w:rPr>
                <w:rFonts w:cs="Arial"/>
              </w:rPr>
            </w:pPr>
          </w:p>
        </w:tc>
        <w:tc>
          <w:tcPr>
            <w:tcW w:w="3409" w:type="dxa"/>
            <w:tcBorders>
              <w:top w:val="single" w:sz="4" w:space="0" w:color="auto"/>
              <w:left w:val="single" w:sz="4" w:space="0" w:color="auto"/>
              <w:bottom w:val="single" w:sz="4" w:space="0" w:color="auto"/>
              <w:right w:val="single" w:sz="4" w:space="0" w:color="auto"/>
            </w:tcBorders>
            <w:vAlign w:val="center"/>
          </w:tcPr>
          <w:p w:rsidR="00244C30" w:rsidRPr="00334E6D" w:rsidRDefault="00244C30">
            <w:pPr>
              <w:autoSpaceDE w:val="0"/>
              <w:autoSpaceDN w:val="0"/>
              <w:adjustRightInd w:val="0"/>
              <w:spacing w:line="276" w:lineRule="auto"/>
              <w:rPr>
                <w:rFonts w:cs="Arial"/>
              </w:rPr>
            </w:pPr>
          </w:p>
        </w:tc>
      </w:tr>
    </w:tbl>
    <w:p w:rsidR="00244C30" w:rsidRPr="00334E6D" w:rsidRDefault="00244C30" w:rsidP="00244C30">
      <w:pPr>
        <w:rPr>
          <w:rFonts w:cs="Arial"/>
        </w:rPr>
      </w:pPr>
      <w:r w:rsidRPr="00334E6D">
        <w:rPr>
          <w:rFonts w:cs="Arial"/>
        </w:rPr>
        <w:t>Note: there would be 7 signals KeyPadCodeDgt</w:t>
      </w:r>
      <w:r w:rsidRPr="00334E6D">
        <w:rPr>
          <w:rFonts w:cs="Arial"/>
          <w:color w:val="FF0000"/>
        </w:rPr>
        <w:t>1</w:t>
      </w:r>
      <w:r>
        <w:rPr>
          <w:rFonts w:cs="Arial"/>
        </w:rPr>
        <w:t>_D_Stat</w:t>
      </w:r>
      <w:r w:rsidRPr="00334E6D">
        <w:rPr>
          <w:rFonts w:cs="Arial"/>
        </w:rPr>
        <w:t xml:space="preserve"> – KeyPadCodeDgt</w:t>
      </w:r>
      <w:r w:rsidRPr="00334E6D">
        <w:rPr>
          <w:rFonts w:cs="Arial"/>
          <w:color w:val="FF0000"/>
        </w:rPr>
        <w:t>7</w:t>
      </w:r>
      <w:r>
        <w:rPr>
          <w:rFonts w:cs="Arial"/>
        </w:rPr>
        <w:t>_D_Stat</w:t>
      </w:r>
      <w:r w:rsidRPr="00334E6D">
        <w:rPr>
          <w:rFonts w:cs="Arial"/>
        </w:rPr>
        <w:t xml:space="preserve"> where X represents the signal number</w:t>
      </w:r>
    </w:p>
    <w:p w:rsidR="00244C30" w:rsidRDefault="00244C30">
      <w:pPr>
        <w:rPr>
          <w:rFonts w:cs="Arial"/>
        </w:rPr>
      </w:pPr>
    </w:p>
    <w:p w:rsidR="00244C30" w:rsidRPr="007A3559" w:rsidRDefault="00244C30">
      <w:pPr>
        <w:rPr>
          <w:rFonts w:cs="Arial"/>
        </w:rPr>
      </w:pPr>
    </w:p>
    <w:p w:rsidR="00244C30" w:rsidRDefault="00244C30" w:rsidP="00244C30">
      <w:pPr>
        <w:pStyle w:val="Heading4"/>
      </w:pPr>
      <w:r w:rsidRPr="00B9479B">
        <w:t>MD-REQ-023425/B-AssocConfirm_D_Actl (TcSE ROIN-284863-1)</w:t>
      </w:r>
    </w:p>
    <w:p w:rsidR="00244C30" w:rsidRDefault="00244C30">
      <w:pPr>
        <w:rPr>
          <w:rFonts w:cs="Arial"/>
        </w:rPr>
      </w:pPr>
      <w:r>
        <w:rPr>
          <w:rFonts w:cs="Arial"/>
        </w:rPr>
        <w:t>Message Type: Status</w:t>
      </w:r>
    </w:p>
    <w:p w:rsidR="00244C30" w:rsidRDefault="00244C30">
      <w:pPr>
        <w:rPr>
          <w:rFonts w:cs="Arial"/>
        </w:rPr>
      </w:pPr>
    </w:p>
    <w:p w:rsidR="00244C30" w:rsidRDefault="00244C30">
      <w:pPr>
        <w:widowControl w:val="0"/>
        <w:adjustRightInd w:val="0"/>
        <w:rPr>
          <w:rFonts w:cs="Arial"/>
        </w:rPr>
      </w:pPr>
      <w:r>
        <w:rPr>
          <w:rFonts w:cs="Arial"/>
        </w:rPr>
        <w:t>Note: Keypad Server / PersonalizationFunction Server communicates the state of the requested keycode association</w:t>
      </w:r>
    </w:p>
    <w:p w:rsidR="00244C30" w:rsidRDefault="00244C30">
      <w:pPr>
        <w:rPr>
          <w:rFonts w:cs="Arial"/>
        </w:rPr>
      </w:pPr>
    </w:p>
    <w:p w:rsidR="00244C30"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3108"/>
        <w:gridCol w:w="1170"/>
        <w:gridCol w:w="2779"/>
      </w:tblGrid>
      <w:tr w:rsidR="00244C30"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Logical Signal Name</w:t>
            </w:r>
          </w:p>
        </w:tc>
        <w:tc>
          <w:tcPr>
            <w:tcW w:w="3108"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2779"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p w:rsidR="00244C30" w:rsidRDefault="00244C30" w:rsidP="00244C30">
            <w:pPr>
              <w:spacing w:line="276" w:lineRule="auto"/>
              <w:rPr>
                <w:rFonts w:cs="Arial"/>
              </w:rPr>
            </w:pPr>
          </w:p>
          <w:p w:rsidR="00244C30" w:rsidRDefault="00244C30" w:rsidP="00244C30">
            <w:pPr>
              <w:spacing w:line="276" w:lineRule="auto"/>
              <w:rPr>
                <w:rFonts w:cs="Arial"/>
              </w:rPr>
            </w:pPr>
          </w:p>
          <w:p w:rsidR="00244C30" w:rsidRDefault="00244C30" w:rsidP="00244C30">
            <w:pPr>
              <w:spacing w:line="276" w:lineRule="auto"/>
              <w:rPr>
                <w:rFonts w:cs="Arial"/>
              </w:rPr>
            </w:pPr>
            <w:r>
              <w:rPr>
                <w:rFonts w:cs="Arial"/>
              </w:rPr>
              <w:t>AssocConfirm_D_Actl</w:t>
            </w: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None</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0x0</w:t>
            </w:r>
          </w:p>
        </w:tc>
        <w:tc>
          <w:tcPr>
            <w:tcW w:w="2779" w:type="dxa"/>
            <w:tcBorders>
              <w:top w:val="single" w:sz="4" w:space="0" w:color="auto"/>
              <w:left w:val="single" w:sz="4" w:space="0" w:color="auto"/>
              <w:bottom w:val="single" w:sz="4" w:space="0" w:color="auto"/>
              <w:right w:val="single" w:sz="4" w:space="0" w:color="auto"/>
            </w:tcBorders>
            <w:vAlign w:val="center"/>
          </w:tcPr>
          <w:p w:rsidR="00244C30" w:rsidRDefault="00244C30" w:rsidP="00244C30">
            <w:pPr>
              <w:autoSpaceDE w:val="0"/>
              <w:autoSpaceDN w:val="0"/>
              <w:adjustRightInd w:val="0"/>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DISASSOCIATE</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0x1</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DUPLICATE</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0x2</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ERASE</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0x3</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IN_PROGRESS</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0x4</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KEYCODE_ACCEPTED</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0x5</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KEYCODE_REJECTED</w:t>
            </w:r>
          </w:p>
        </w:tc>
        <w:tc>
          <w:tcPr>
            <w:tcW w:w="1170"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0x6</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r w:rsidR="00244C30" w:rsidTr="00244C3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rsidP="00244C3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244C30" w:rsidRPr="0076401D" w:rsidRDefault="00244C30" w:rsidP="00244C30">
            <w:r w:rsidRPr="0076401D">
              <w:t>ASSOCIATE</w:t>
            </w:r>
          </w:p>
        </w:tc>
        <w:tc>
          <w:tcPr>
            <w:tcW w:w="1170" w:type="dxa"/>
            <w:tcBorders>
              <w:top w:val="single" w:sz="4" w:space="0" w:color="auto"/>
              <w:left w:val="single" w:sz="4" w:space="0" w:color="auto"/>
              <w:bottom w:val="single" w:sz="4" w:space="0" w:color="auto"/>
              <w:right w:val="single" w:sz="4" w:space="0" w:color="auto"/>
            </w:tcBorders>
          </w:tcPr>
          <w:p w:rsidR="00244C30" w:rsidRDefault="00244C30" w:rsidP="00244C30">
            <w:r w:rsidRPr="0076401D">
              <w:t>0x7</w:t>
            </w:r>
          </w:p>
        </w:tc>
        <w:tc>
          <w:tcPr>
            <w:tcW w:w="2779" w:type="dxa"/>
            <w:tcBorders>
              <w:top w:val="single" w:sz="4" w:space="0" w:color="auto"/>
              <w:left w:val="single" w:sz="4" w:space="0" w:color="auto"/>
              <w:bottom w:val="single" w:sz="4" w:space="0" w:color="auto"/>
              <w:right w:val="single" w:sz="4" w:space="0" w:color="auto"/>
            </w:tcBorders>
          </w:tcPr>
          <w:p w:rsidR="00244C30" w:rsidRDefault="00244C30" w:rsidP="00244C30">
            <w:pPr>
              <w:spacing w:line="276" w:lineRule="auto"/>
              <w:rPr>
                <w:rFonts w:cs="Arial"/>
              </w:rPr>
            </w:pPr>
          </w:p>
        </w:tc>
      </w:tr>
    </w:tbl>
    <w:p w:rsidR="00244C30" w:rsidRDefault="00244C30">
      <w:pPr>
        <w:rPr>
          <w:rFonts w:cs="Arial"/>
        </w:rPr>
      </w:pPr>
    </w:p>
    <w:p w:rsidR="00244C30" w:rsidRDefault="00244C30" w:rsidP="00244C30">
      <w:pPr>
        <w:pStyle w:val="Heading3"/>
      </w:pPr>
      <w:bookmarkStart w:id="1008" w:name="_Toc35508993"/>
      <w:r>
        <w:t>Use Cases</w:t>
      </w:r>
      <w:bookmarkEnd w:id="1008"/>
    </w:p>
    <w:p w:rsidR="00244C30" w:rsidRDefault="00244C30" w:rsidP="00244C30">
      <w:pPr>
        <w:pStyle w:val="Heading4"/>
      </w:pPr>
      <w:r>
        <w:t>VS-UC-REQ-331327/A-Set Keypad Code for Current User</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013"/>
      </w:tblGrid>
      <w:tr w:rsidR="00244C30">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Vehicle Occupant</w:t>
            </w:r>
          </w:p>
        </w:tc>
      </w:tr>
      <w:tr w:rsidR="00244C30">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Infotainment System is On</w:t>
            </w:r>
          </w:p>
          <w:p w:rsidR="00244C30" w:rsidRDefault="00244C30">
            <w:pPr>
              <w:rPr>
                <w:rFonts w:cs="Arial"/>
                <w:lang w:eastAsia="zh-CN"/>
              </w:rPr>
            </w:pPr>
            <w:r>
              <w:rPr>
                <w:rFonts w:cs="Arial"/>
                <w:lang w:eastAsia="zh-CN"/>
              </w:rPr>
              <w:t>In keypad set mode</w:t>
            </w:r>
          </w:p>
        </w:tc>
      </w:tr>
      <w:tr w:rsidR="00244C30">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The user enters &lt;factory code, and then enters a valid new keycode&gt; via HMI.</w:t>
            </w:r>
          </w:p>
          <w:p w:rsidR="00244C30" w:rsidRDefault="00244C30">
            <w:pPr>
              <w:rPr>
                <w:rFonts w:cs="Arial"/>
                <w:lang w:eastAsia="zh-CN"/>
              </w:rPr>
            </w:pPr>
            <w:r>
              <w:rPr>
                <w:rFonts w:cs="Arial"/>
                <w:lang w:eastAsia="zh-CN"/>
              </w:rPr>
              <w:t>This is unique from all other entered keycodes.</w:t>
            </w:r>
          </w:p>
        </w:tc>
      </w:tr>
      <w:tr w:rsidR="00244C30">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New keycode is stored {appropriate HMI is displayed}</w:t>
            </w:r>
          </w:p>
        </w:tc>
      </w:tr>
      <w:tr w:rsidR="00244C30">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E1-</w:t>
            </w:r>
            <w:r>
              <w:t xml:space="preserve"> </w:t>
            </w:r>
            <w:r>
              <w:rPr>
                <w:rFonts w:cs="Arial"/>
                <w:lang w:eastAsia="zh-CN"/>
              </w:rPr>
              <w:t>VS-GUC-290609 -Invalid Keypad Code Entry</w:t>
            </w:r>
          </w:p>
          <w:p w:rsidR="00244C30" w:rsidRDefault="00244C30">
            <w:pPr>
              <w:rPr>
                <w:rFonts w:cs="Arial"/>
                <w:lang w:eastAsia="zh-CN"/>
              </w:rPr>
            </w:pPr>
            <w:r>
              <w:rPr>
                <w:rFonts w:cs="Arial"/>
                <w:lang w:eastAsia="zh-CN"/>
              </w:rPr>
              <w:t>E2-</w:t>
            </w:r>
            <w:r>
              <w:t xml:space="preserve"> </w:t>
            </w:r>
            <w:r>
              <w:rPr>
                <w:rFonts w:cs="Arial"/>
                <w:lang w:eastAsia="zh-CN"/>
              </w:rPr>
              <w:t xml:space="preserve">VS-GUC-290610 -Invalid Duplicate Keypad Code Entry </w:t>
            </w:r>
          </w:p>
          <w:p w:rsidR="00244C30" w:rsidRDefault="00244C30">
            <w:pPr>
              <w:rPr>
                <w:rFonts w:cs="Arial"/>
                <w:lang w:eastAsia="zh-CN"/>
              </w:rPr>
            </w:pPr>
            <w:r>
              <w:rPr>
                <w:rFonts w:cs="Arial"/>
                <w:lang w:eastAsia="zh-CN"/>
              </w:rPr>
              <w:t>E3- VS-GUC-290611 -Cancel Keypad Set Process</w:t>
            </w:r>
          </w:p>
        </w:tc>
      </w:tr>
      <w:tr w:rsidR="00244C30">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G-HMI</w:t>
            </w:r>
          </w:p>
          <w:p w:rsidR="00244C30" w:rsidRDefault="00244C30">
            <w:pPr>
              <w:rPr>
                <w:rFonts w:cs="Arial"/>
                <w:lang w:eastAsia="zh-CN"/>
              </w:rPr>
            </w:pPr>
            <w:r>
              <w:rPr>
                <w:rFonts w:cs="Arial"/>
              </w:rPr>
              <w:t>Vehicle System Interface</w:t>
            </w:r>
          </w:p>
        </w:tc>
      </w:tr>
      <w:tr w:rsidR="00244C30">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tcPr>
          <w:p w:rsidR="00244C30" w:rsidRDefault="00244C30">
            <w:pPr>
              <w:rPr>
                <w:rFonts w:cs="Arial"/>
                <w:b/>
                <w:lang w:eastAsia="zh-CN"/>
              </w:rPr>
            </w:pPr>
            <w:r>
              <w:rPr>
                <w:rFonts w:cs="Arial"/>
                <w:b/>
                <w:lang w:eastAsia="zh-CN"/>
              </w:rPr>
              <w:t>Notes</w:t>
            </w:r>
          </w:p>
        </w:tc>
        <w:tc>
          <w:tcPr>
            <w:tcW w:w="7013"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lang w:eastAsia="zh-CN"/>
              </w:rPr>
            </w:pPr>
            <w:r>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Run if that is the case.</w:t>
            </w:r>
          </w:p>
        </w:tc>
      </w:tr>
    </w:tbl>
    <w:p w:rsidR="00244C30" w:rsidRDefault="00244C30">
      <w:pPr>
        <w:spacing w:after="200" w:line="276" w:lineRule="auto"/>
        <w:rPr>
          <w:rFonts w:cs="Arial"/>
          <w:b/>
          <w:lang w:eastAsia="zh-CN"/>
        </w:rPr>
      </w:pPr>
    </w:p>
    <w:p w:rsidR="00244C30" w:rsidRDefault="00244C30" w:rsidP="00244C30">
      <w:pPr>
        <w:pStyle w:val="Heading4"/>
      </w:pPr>
      <w:r>
        <w:t>VS-UC-REQ-331328/A-Erase Keypad Code from Current User</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7459"/>
      </w:tblGrid>
      <w:tr w:rsidR="00244C30" w:rsidTr="00244C3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Actors</w:t>
            </w:r>
          </w:p>
        </w:tc>
        <w:tc>
          <w:tcPr>
            <w:tcW w:w="7459"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Vehicle Occupant</w:t>
            </w:r>
          </w:p>
        </w:tc>
      </w:tr>
      <w:tr w:rsidR="00244C30" w:rsidTr="00244C3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Pre-conditions</w:t>
            </w:r>
          </w:p>
        </w:tc>
        <w:tc>
          <w:tcPr>
            <w:tcW w:w="7459"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Infotainment system is On</w:t>
            </w:r>
          </w:p>
          <w:p w:rsidR="00244C30" w:rsidRDefault="00244C30">
            <w:pPr>
              <w:rPr>
                <w:rFonts w:cs="Arial"/>
                <w:lang w:eastAsia="zh-CN"/>
              </w:rPr>
            </w:pPr>
            <w:r>
              <w:rPr>
                <w:rFonts w:cs="Arial"/>
                <w:lang w:eastAsia="zh-CN"/>
              </w:rPr>
              <w:t>In keypad set mode</w:t>
            </w:r>
          </w:p>
        </w:tc>
      </w:tr>
      <w:tr w:rsidR="00244C30" w:rsidTr="00244C3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Scenario Description</w:t>
            </w:r>
          </w:p>
        </w:tc>
        <w:tc>
          <w:tcPr>
            <w:tcW w:w="7459"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The user enters &lt;factory code, and then selects erase keycode&gt; via HMI.</w:t>
            </w:r>
          </w:p>
        </w:tc>
      </w:tr>
      <w:tr w:rsidR="00244C30" w:rsidTr="00244C3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Post-conditions</w:t>
            </w:r>
          </w:p>
        </w:tc>
        <w:tc>
          <w:tcPr>
            <w:tcW w:w="7459"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The keycode is erased.  {Appropriate HMI is displayed}</w:t>
            </w:r>
          </w:p>
        </w:tc>
      </w:tr>
      <w:tr w:rsidR="00244C30" w:rsidTr="00244C3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List of Exception Use Cases</w:t>
            </w:r>
          </w:p>
        </w:tc>
        <w:tc>
          <w:tcPr>
            <w:tcW w:w="7459"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E1-VS-GUC-290609 -Invalid Keycode Entry</w:t>
            </w:r>
          </w:p>
          <w:p w:rsidR="00244C30" w:rsidRDefault="00244C30">
            <w:pPr>
              <w:rPr>
                <w:rFonts w:cs="Arial"/>
                <w:lang w:eastAsia="zh-CN"/>
              </w:rPr>
            </w:pPr>
            <w:r>
              <w:rPr>
                <w:rFonts w:cs="Arial"/>
                <w:lang w:eastAsia="zh-CN"/>
              </w:rPr>
              <w:t>E2- VS-GUC-290611 -Cancel Keypad Set Process</w:t>
            </w:r>
          </w:p>
        </w:tc>
      </w:tr>
      <w:tr w:rsidR="00244C30" w:rsidTr="00244C3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Interfaces</w:t>
            </w:r>
          </w:p>
        </w:tc>
        <w:tc>
          <w:tcPr>
            <w:tcW w:w="7459"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G-HMI</w:t>
            </w:r>
          </w:p>
          <w:p w:rsidR="00244C30" w:rsidRDefault="00244C30">
            <w:pPr>
              <w:rPr>
                <w:rFonts w:cs="Arial"/>
                <w:lang w:eastAsia="zh-CN"/>
              </w:rPr>
            </w:pPr>
            <w:r>
              <w:rPr>
                <w:rFonts w:cs="Arial"/>
              </w:rPr>
              <w:lastRenderedPageBreak/>
              <w:t>Vehicle System Interface</w:t>
            </w:r>
          </w:p>
        </w:tc>
      </w:tr>
      <w:tr w:rsidR="00244C30" w:rsidTr="00244C3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tcPr>
          <w:p w:rsidR="00244C30" w:rsidRDefault="00244C30">
            <w:pPr>
              <w:rPr>
                <w:rFonts w:cs="Arial"/>
                <w:b/>
                <w:lang w:eastAsia="zh-CN"/>
              </w:rPr>
            </w:pPr>
            <w:r>
              <w:rPr>
                <w:rFonts w:cs="Arial"/>
                <w:b/>
                <w:lang w:eastAsia="zh-CN"/>
              </w:rPr>
              <w:lastRenderedPageBreak/>
              <w:t>Notes</w:t>
            </w:r>
          </w:p>
        </w:tc>
        <w:tc>
          <w:tcPr>
            <w:tcW w:w="7459" w:type="dxa"/>
            <w:tcBorders>
              <w:top w:val="single" w:sz="4" w:space="0" w:color="auto"/>
              <w:left w:val="single" w:sz="4" w:space="0" w:color="auto"/>
              <w:bottom w:val="single" w:sz="4" w:space="0" w:color="auto"/>
              <w:right w:val="single" w:sz="4" w:space="0" w:color="auto"/>
            </w:tcBorders>
          </w:tcPr>
          <w:p w:rsidR="00244C30" w:rsidRPr="005A58BA" w:rsidRDefault="00244C30">
            <w:pPr>
              <w:rPr>
                <w:rFonts w:cs="Arial"/>
                <w:lang w:eastAsia="zh-CN"/>
              </w:rPr>
            </w:pPr>
            <w:r w:rsidRPr="005A58BA">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Run if that is the case.</w:t>
            </w:r>
          </w:p>
        </w:tc>
      </w:tr>
    </w:tbl>
    <w:p w:rsidR="00244C30" w:rsidRDefault="00244C30">
      <w:pPr>
        <w:rPr>
          <w:rFonts w:cs="Arial"/>
        </w:rPr>
      </w:pPr>
    </w:p>
    <w:p w:rsidR="00244C30" w:rsidRDefault="00244C30">
      <w:pPr>
        <w:rPr>
          <w:rFonts w:cs="Arial"/>
        </w:rPr>
      </w:pPr>
    </w:p>
    <w:p w:rsidR="00244C30" w:rsidRDefault="00244C30" w:rsidP="00244C30">
      <w:pPr>
        <w:pStyle w:val="Heading4"/>
      </w:pPr>
      <w:r>
        <w:t>VS-UC-REQ-331329/A-Invalid Keypad Code Entry</w:t>
      </w:r>
    </w:p>
    <w:p w:rsidR="00244C30" w:rsidRPr="005F5EF0" w:rsidRDefault="00244C30" w:rsidP="00244C30">
      <w:pPr>
        <w:rPr>
          <w:b/>
          <w:sz w:val="16"/>
          <w:szCs w:val="16"/>
        </w:rPr>
      </w:pPr>
      <w:r w:rsidRPr="005F5EF0">
        <w:rPr>
          <w:b/>
          <w:sz w:val="16"/>
          <w:szCs w:val="16"/>
        </w:rPr>
        <w:t>Linked Elements</w:t>
      </w:r>
    </w:p>
    <w:p w:rsidR="00244C30" w:rsidRPr="005F5EF0" w:rsidRDefault="00244C30" w:rsidP="00244C30">
      <w:pPr>
        <w:rPr>
          <w:sz w:val="16"/>
          <w:szCs w:val="16"/>
        </w:rPr>
      </w:pPr>
      <w:r w:rsidRPr="005F5EF0">
        <w:rPr>
          <w:sz w:val="16"/>
          <w:szCs w:val="16"/>
        </w:rPr>
        <w:t>VS-UC-REQ-331327/A-Set Keypad Code for Current User</w:t>
      </w:r>
    </w:p>
    <w:p w:rsidR="00244C30" w:rsidRPr="005F5EF0" w:rsidRDefault="00244C30" w:rsidP="00244C30">
      <w:pPr>
        <w:rPr>
          <w:sz w:val="16"/>
          <w:szCs w:val="16"/>
        </w:rPr>
      </w:pPr>
      <w:r w:rsidRPr="005F5EF0">
        <w:rPr>
          <w:sz w:val="16"/>
          <w:szCs w:val="16"/>
        </w:rPr>
        <w:t>VS-UC-REQ-331328/A-Erase Keypad Code from Current User</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7459"/>
      </w:tblGrid>
      <w:tr w:rsidR="00244C30" w:rsidTr="00244C3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Actors</w:t>
            </w:r>
          </w:p>
        </w:tc>
        <w:tc>
          <w:tcPr>
            <w:tcW w:w="7459"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Vehicle Occupant</w:t>
            </w:r>
          </w:p>
        </w:tc>
      </w:tr>
      <w:tr w:rsidR="00244C30" w:rsidTr="00244C3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Pre-conditions</w:t>
            </w:r>
          </w:p>
        </w:tc>
        <w:tc>
          <w:tcPr>
            <w:tcW w:w="7459"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Infotainment System is On</w:t>
            </w:r>
          </w:p>
          <w:p w:rsidR="00244C30" w:rsidRDefault="00244C30">
            <w:pPr>
              <w:rPr>
                <w:rFonts w:cs="Arial"/>
                <w:lang w:eastAsia="zh-CN"/>
              </w:rPr>
            </w:pPr>
            <w:r>
              <w:rPr>
                <w:rFonts w:cs="Arial"/>
                <w:lang w:eastAsia="zh-CN"/>
              </w:rPr>
              <w:t>In keypad set mode</w:t>
            </w:r>
          </w:p>
        </w:tc>
      </w:tr>
      <w:tr w:rsidR="00244C30" w:rsidTr="00244C3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Scenario Description</w:t>
            </w:r>
          </w:p>
        </w:tc>
        <w:tc>
          <w:tcPr>
            <w:tcW w:w="7459"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 xml:space="preserve">The user enters an invalid factory code. </w:t>
            </w:r>
          </w:p>
        </w:tc>
      </w:tr>
      <w:tr w:rsidR="00244C30" w:rsidTr="00244C3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Post-conditions</w:t>
            </w:r>
          </w:p>
        </w:tc>
        <w:tc>
          <w:tcPr>
            <w:tcW w:w="7459"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HMI indicates {invalid key code entered message}.</w:t>
            </w:r>
          </w:p>
          <w:p w:rsidR="00244C30" w:rsidRDefault="00244C30">
            <w:pPr>
              <w:rPr>
                <w:rFonts w:cs="Arial"/>
                <w:lang w:eastAsia="zh-CN"/>
              </w:rPr>
            </w:pPr>
            <w:r>
              <w:rPr>
                <w:rFonts w:cs="Arial"/>
                <w:lang w:eastAsia="zh-CN"/>
              </w:rPr>
              <w:t>Keycode is not Set or Erased</w:t>
            </w:r>
          </w:p>
        </w:tc>
      </w:tr>
      <w:tr w:rsidR="00244C30" w:rsidTr="00244C3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List of Exception Use Cases</w:t>
            </w:r>
          </w:p>
        </w:tc>
        <w:tc>
          <w:tcPr>
            <w:tcW w:w="7459"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NA</w:t>
            </w:r>
          </w:p>
        </w:tc>
      </w:tr>
      <w:tr w:rsidR="00244C30" w:rsidTr="00244C3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Interfaces</w:t>
            </w:r>
          </w:p>
        </w:tc>
        <w:tc>
          <w:tcPr>
            <w:tcW w:w="7459"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G-HMI</w:t>
            </w:r>
          </w:p>
          <w:p w:rsidR="00244C30" w:rsidRDefault="00244C30">
            <w:pPr>
              <w:rPr>
                <w:rFonts w:cs="Arial"/>
                <w:lang w:eastAsia="zh-CN"/>
              </w:rPr>
            </w:pPr>
            <w:r>
              <w:rPr>
                <w:rFonts w:cs="Arial"/>
              </w:rPr>
              <w:t>Vehicle System Interface</w:t>
            </w:r>
          </w:p>
        </w:tc>
      </w:tr>
      <w:tr w:rsidR="00244C30" w:rsidTr="00244C3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tcPr>
          <w:p w:rsidR="00244C30" w:rsidRDefault="00244C30">
            <w:pPr>
              <w:rPr>
                <w:rFonts w:cs="Arial"/>
                <w:b/>
                <w:lang w:eastAsia="zh-CN"/>
              </w:rPr>
            </w:pPr>
            <w:r>
              <w:rPr>
                <w:rFonts w:cs="Arial"/>
                <w:b/>
                <w:lang w:eastAsia="zh-CN"/>
              </w:rPr>
              <w:t>Notes</w:t>
            </w:r>
          </w:p>
        </w:tc>
        <w:tc>
          <w:tcPr>
            <w:tcW w:w="7459" w:type="dxa"/>
            <w:tcBorders>
              <w:top w:val="single" w:sz="4" w:space="0" w:color="auto"/>
              <w:left w:val="single" w:sz="4" w:space="0" w:color="auto"/>
              <w:bottom w:val="single" w:sz="4" w:space="0" w:color="auto"/>
              <w:right w:val="single" w:sz="4" w:space="0" w:color="auto"/>
            </w:tcBorders>
          </w:tcPr>
          <w:p w:rsidR="00244C30" w:rsidRPr="000C664E" w:rsidRDefault="00244C30">
            <w:pPr>
              <w:rPr>
                <w:rFonts w:cs="Arial"/>
                <w:lang w:eastAsia="zh-CN"/>
              </w:rPr>
            </w:pPr>
            <w:r w:rsidRPr="000C664E">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Run if that is the case.</w:t>
            </w:r>
          </w:p>
        </w:tc>
      </w:tr>
    </w:tbl>
    <w:p w:rsidR="00244C30" w:rsidRDefault="00244C30">
      <w:pPr>
        <w:spacing w:after="200" w:line="276" w:lineRule="auto"/>
        <w:rPr>
          <w:rFonts w:cs="Arial"/>
          <w:b/>
          <w:lang w:eastAsia="zh-CN"/>
        </w:rPr>
      </w:pPr>
    </w:p>
    <w:p w:rsidR="00244C30" w:rsidRDefault="00244C30" w:rsidP="00244C30">
      <w:pPr>
        <w:pStyle w:val="Heading4"/>
      </w:pPr>
      <w:r>
        <w:t>VS-UC-REQ-331330/A-Invalid Duplicate Keypad Code Entry</w:t>
      </w:r>
    </w:p>
    <w:p w:rsidR="00244C30" w:rsidRPr="005F5EF0" w:rsidRDefault="00244C30" w:rsidP="00244C30">
      <w:pPr>
        <w:rPr>
          <w:b/>
          <w:sz w:val="16"/>
          <w:szCs w:val="16"/>
        </w:rPr>
      </w:pPr>
      <w:r w:rsidRPr="005F5EF0">
        <w:rPr>
          <w:b/>
          <w:sz w:val="16"/>
          <w:szCs w:val="16"/>
        </w:rPr>
        <w:t>Linked Elements</w:t>
      </w:r>
    </w:p>
    <w:p w:rsidR="00244C30" w:rsidRPr="005F5EF0" w:rsidRDefault="00244C30" w:rsidP="00244C30">
      <w:pPr>
        <w:rPr>
          <w:sz w:val="16"/>
          <w:szCs w:val="16"/>
        </w:rPr>
      </w:pPr>
      <w:r w:rsidRPr="005F5EF0">
        <w:rPr>
          <w:sz w:val="16"/>
          <w:szCs w:val="16"/>
        </w:rPr>
        <w:t>VS-UC-REQ-331327/A-Set Keypad Code for Current User</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011"/>
      </w:tblGrid>
      <w:tr w:rsidR="00244C3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Actors</w:t>
            </w:r>
          </w:p>
        </w:tc>
        <w:tc>
          <w:tcPr>
            <w:tcW w:w="7011"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Vehicle Occupant</w:t>
            </w:r>
          </w:p>
        </w:tc>
      </w:tr>
      <w:tr w:rsidR="00244C3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Pre-conditions</w:t>
            </w:r>
          </w:p>
        </w:tc>
        <w:tc>
          <w:tcPr>
            <w:tcW w:w="7011"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rPr>
              <w:t>Infotainment System is On</w:t>
            </w:r>
            <w:r>
              <w:rPr>
                <w:rFonts w:cs="Arial"/>
                <w:lang w:eastAsia="zh-CN"/>
              </w:rPr>
              <w:t xml:space="preserve"> </w:t>
            </w:r>
          </w:p>
        </w:tc>
      </w:tr>
      <w:tr w:rsidR="00244C3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Scenario Description</w:t>
            </w:r>
          </w:p>
        </w:tc>
        <w:tc>
          <w:tcPr>
            <w:tcW w:w="7011"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The user enters a duplicate keycode</w:t>
            </w:r>
          </w:p>
        </w:tc>
      </w:tr>
      <w:tr w:rsidR="00244C3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Post-conditions</w:t>
            </w:r>
          </w:p>
        </w:tc>
        <w:tc>
          <w:tcPr>
            <w:tcW w:w="7011"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HMI indicates {Duplicate keycode entered message}.</w:t>
            </w:r>
          </w:p>
          <w:p w:rsidR="00244C30" w:rsidRDefault="00244C30">
            <w:pPr>
              <w:rPr>
                <w:rFonts w:cs="Arial"/>
                <w:lang w:eastAsia="zh-CN"/>
              </w:rPr>
            </w:pPr>
            <w:r>
              <w:rPr>
                <w:rFonts w:cs="Arial"/>
                <w:lang w:eastAsia="zh-CN"/>
              </w:rPr>
              <w:t>Keycode is not Set.</w:t>
            </w:r>
          </w:p>
        </w:tc>
      </w:tr>
      <w:tr w:rsidR="00244C3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List of Exception Use Cases</w:t>
            </w:r>
          </w:p>
        </w:tc>
        <w:tc>
          <w:tcPr>
            <w:tcW w:w="7011"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NA</w:t>
            </w:r>
          </w:p>
        </w:tc>
      </w:tr>
      <w:tr w:rsidR="00244C3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Interfaces</w:t>
            </w:r>
          </w:p>
        </w:tc>
        <w:tc>
          <w:tcPr>
            <w:tcW w:w="7011"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G-HMI</w:t>
            </w:r>
          </w:p>
          <w:p w:rsidR="00244C30" w:rsidRDefault="00244C30">
            <w:pPr>
              <w:rPr>
                <w:rFonts w:cs="Arial"/>
                <w:lang w:eastAsia="zh-CN"/>
              </w:rPr>
            </w:pPr>
            <w:r>
              <w:rPr>
                <w:rFonts w:cs="Arial"/>
              </w:rPr>
              <w:t>Vehicle System Interface</w:t>
            </w:r>
          </w:p>
        </w:tc>
      </w:tr>
      <w:tr w:rsidR="00244C3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tcPr>
          <w:p w:rsidR="00244C30" w:rsidRDefault="00244C30">
            <w:pPr>
              <w:rPr>
                <w:rFonts w:cs="Arial"/>
                <w:b/>
                <w:lang w:eastAsia="zh-CN"/>
              </w:rPr>
            </w:pPr>
            <w:r>
              <w:rPr>
                <w:rFonts w:cs="Arial"/>
                <w:b/>
                <w:lang w:eastAsia="zh-CN"/>
              </w:rPr>
              <w:t>Notes</w:t>
            </w:r>
          </w:p>
        </w:tc>
        <w:tc>
          <w:tcPr>
            <w:tcW w:w="7011" w:type="dxa"/>
            <w:tcBorders>
              <w:top w:val="single" w:sz="4" w:space="0" w:color="auto"/>
              <w:left w:val="single" w:sz="4" w:space="0" w:color="auto"/>
              <w:bottom w:val="single" w:sz="4" w:space="0" w:color="auto"/>
              <w:right w:val="single" w:sz="4" w:space="0" w:color="auto"/>
            </w:tcBorders>
          </w:tcPr>
          <w:p w:rsidR="00244C30" w:rsidRPr="00DA45BF" w:rsidRDefault="00244C30">
            <w:pPr>
              <w:rPr>
                <w:rFonts w:cs="Arial"/>
                <w:lang w:eastAsia="zh-CN"/>
              </w:rPr>
            </w:pPr>
            <w:r w:rsidRPr="00DA45BF">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Run if that is the case.</w:t>
            </w:r>
          </w:p>
        </w:tc>
      </w:tr>
    </w:tbl>
    <w:p w:rsidR="00244C30" w:rsidRDefault="00244C30">
      <w:pPr>
        <w:ind w:left="720"/>
        <w:rPr>
          <w:rFonts w:cs="Arial"/>
        </w:rPr>
      </w:pPr>
    </w:p>
    <w:p w:rsidR="00244C30" w:rsidRDefault="00244C30" w:rsidP="00244C30">
      <w:pPr>
        <w:pStyle w:val="Heading4"/>
      </w:pPr>
      <w:r>
        <w:t>VS-UC-REQ-331331/A-Cancel Keypad Set Process</w:t>
      </w:r>
    </w:p>
    <w:p w:rsidR="00244C30" w:rsidRPr="005F5EF0" w:rsidRDefault="00244C30" w:rsidP="00244C30">
      <w:pPr>
        <w:rPr>
          <w:b/>
          <w:sz w:val="16"/>
          <w:szCs w:val="16"/>
        </w:rPr>
      </w:pPr>
      <w:r w:rsidRPr="005F5EF0">
        <w:rPr>
          <w:b/>
          <w:sz w:val="16"/>
          <w:szCs w:val="16"/>
        </w:rPr>
        <w:t>Linked Elements</w:t>
      </w:r>
    </w:p>
    <w:p w:rsidR="00244C30" w:rsidRPr="005F5EF0" w:rsidRDefault="00244C30" w:rsidP="00244C30">
      <w:pPr>
        <w:rPr>
          <w:sz w:val="16"/>
          <w:szCs w:val="16"/>
        </w:rPr>
      </w:pPr>
      <w:r w:rsidRPr="005F5EF0">
        <w:rPr>
          <w:sz w:val="16"/>
          <w:szCs w:val="16"/>
        </w:rPr>
        <w:t>VS-UC-REQ-331327/A-Set Keypad Code for Current User</w:t>
      </w:r>
    </w:p>
    <w:p w:rsidR="00244C30" w:rsidRPr="005F5EF0" w:rsidRDefault="00244C30" w:rsidP="00244C30">
      <w:pPr>
        <w:rPr>
          <w:sz w:val="16"/>
          <w:szCs w:val="16"/>
        </w:rPr>
      </w:pPr>
      <w:r w:rsidRPr="005F5EF0">
        <w:rPr>
          <w:sz w:val="16"/>
          <w:szCs w:val="16"/>
        </w:rPr>
        <w:t>VS-UC-REQ-331328/A-Erase Keypad Code from Current User</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011"/>
      </w:tblGrid>
      <w:tr w:rsidR="00244C3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Actors</w:t>
            </w:r>
          </w:p>
        </w:tc>
        <w:tc>
          <w:tcPr>
            <w:tcW w:w="7011"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Vehicle Occupant</w:t>
            </w:r>
          </w:p>
        </w:tc>
      </w:tr>
      <w:tr w:rsidR="00244C3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Pre-conditions</w:t>
            </w:r>
          </w:p>
        </w:tc>
        <w:tc>
          <w:tcPr>
            <w:tcW w:w="7011"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rPr>
              <w:t>Infotainment System is On</w:t>
            </w:r>
            <w:r>
              <w:rPr>
                <w:rFonts w:cs="Arial"/>
                <w:lang w:eastAsia="zh-CN"/>
              </w:rPr>
              <w:t xml:space="preserve"> </w:t>
            </w:r>
          </w:p>
          <w:p w:rsidR="00244C30" w:rsidRDefault="00244C30">
            <w:pPr>
              <w:rPr>
                <w:rFonts w:cs="Arial"/>
                <w:lang w:eastAsia="zh-CN"/>
              </w:rPr>
            </w:pPr>
            <w:r>
              <w:rPr>
                <w:rFonts w:cs="Arial"/>
                <w:lang w:eastAsia="zh-CN"/>
              </w:rPr>
              <w:t>In keypad set mode</w:t>
            </w:r>
          </w:p>
        </w:tc>
      </w:tr>
      <w:tr w:rsidR="00244C3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lastRenderedPageBreak/>
              <w:t>Scenario Description</w:t>
            </w:r>
          </w:p>
        </w:tc>
        <w:tc>
          <w:tcPr>
            <w:tcW w:w="7011"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Exit key pad set screen, while before setting keypad keycode.</w:t>
            </w:r>
          </w:p>
        </w:tc>
      </w:tr>
      <w:tr w:rsidR="00244C3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Post-conditions</w:t>
            </w:r>
          </w:p>
        </w:tc>
        <w:tc>
          <w:tcPr>
            <w:tcW w:w="7011" w:type="dxa"/>
            <w:tcBorders>
              <w:top w:val="single" w:sz="4" w:space="0" w:color="auto"/>
              <w:left w:val="single" w:sz="4" w:space="0" w:color="auto"/>
              <w:bottom w:val="single" w:sz="4" w:space="0" w:color="auto"/>
              <w:right w:val="single" w:sz="4" w:space="0" w:color="auto"/>
            </w:tcBorders>
          </w:tcPr>
          <w:p w:rsidR="00244C30" w:rsidRDefault="00244C30">
            <w:pPr>
              <w:rPr>
                <w:rFonts w:cs="Arial"/>
                <w:lang w:eastAsia="zh-CN"/>
              </w:rPr>
            </w:pPr>
            <w:r>
              <w:rPr>
                <w:rFonts w:cs="Arial"/>
                <w:lang w:eastAsia="zh-CN"/>
              </w:rPr>
              <w:t>Operation is aborted.</w:t>
            </w:r>
          </w:p>
          <w:p w:rsidR="00244C30" w:rsidRDefault="00244C30"/>
        </w:tc>
      </w:tr>
      <w:tr w:rsidR="00244C3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List of Exception Use Cases</w:t>
            </w:r>
          </w:p>
        </w:tc>
        <w:tc>
          <w:tcPr>
            <w:tcW w:w="7011"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NA</w:t>
            </w:r>
          </w:p>
        </w:tc>
      </w:tr>
      <w:tr w:rsidR="00244C3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lang w:eastAsia="zh-CN"/>
              </w:rPr>
            </w:pPr>
            <w:r>
              <w:rPr>
                <w:rFonts w:cs="Arial"/>
                <w:b/>
                <w:lang w:eastAsia="zh-CN"/>
              </w:rPr>
              <w:t>Interfaces</w:t>
            </w:r>
          </w:p>
        </w:tc>
        <w:tc>
          <w:tcPr>
            <w:tcW w:w="7011"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lang w:eastAsia="zh-CN"/>
              </w:rPr>
            </w:pPr>
            <w:r>
              <w:rPr>
                <w:rFonts w:cs="Arial"/>
                <w:lang w:eastAsia="zh-CN"/>
              </w:rPr>
              <w:t>G-HMI</w:t>
            </w:r>
          </w:p>
          <w:p w:rsidR="00244C30" w:rsidRDefault="00244C30">
            <w:pPr>
              <w:rPr>
                <w:rFonts w:cs="Arial"/>
                <w:lang w:eastAsia="zh-CN"/>
              </w:rPr>
            </w:pPr>
            <w:r>
              <w:rPr>
                <w:rFonts w:cs="Arial"/>
              </w:rPr>
              <w:t>Vehicle System Interface</w:t>
            </w:r>
          </w:p>
        </w:tc>
      </w:tr>
      <w:tr w:rsidR="00244C3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tcPr>
          <w:p w:rsidR="00244C30" w:rsidRDefault="00244C30">
            <w:pPr>
              <w:rPr>
                <w:rFonts w:cs="Arial"/>
                <w:b/>
                <w:lang w:eastAsia="zh-CN"/>
              </w:rPr>
            </w:pPr>
            <w:r>
              <w:rPr>
                <w:rFonts w:cs="Arial"/>
                <w:b/>
                <w:lang w:eastAsia="zh-CN"/>
              </w:rPr>
              <w:t>Notes</w:t>
            </w:r>
          </w:p>
        </w:tc>
        <w:tc>
          <w:tcPr>
            <w:tcW w:w="7011" w:type="dxa"/>
            <w:tcBorders>
              <w:top w:val="single" w:sz="4" w:space="0" w:color="auto"/>
              <w:left w:val="single" w:sz="4" w:space="0" w:color="auto"/>
              <w:bottom w:val="single" w:sz="4" w:space="0" w:color="auto"/>
              <w:right w:val="single" w:sz="4" w:space="0" w:color="auto"/>
            </w:tcBorders>
          </w:tcPr>
          <w:p w:rsidR="00244C30" w:rsidRPr="00390761" w:rsidRDefault="00244C30">
            <w:pPr>
              <w:rPr>
                <w:rFonts w:cs="Arial"/>
                <w:lang w:eastAsia="zh-CN"/>
              </w:rPr>
            </w:pPr>
            <w:r w:rsidRPr="00390761">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Run if that is the case.</w:t>
            </w:r>
          </w:p>
        </w:tc>
      </w:tr>
    </w:tbl>
    <w:p w:rsidR="00244C30" w:rsidRDefault="00244C30">
      <w:pPr>
        <w:ind w:left="720"/>
        <w:rPr>
          <w:rFonts w:cs="Arial"/>
        </w:rPr>
      </w:pPr>
    </w:p>
    <w:p w:rsidR="00244C30" w:rsidRDefault="00244C30" w:rsidP="00244C30">
      <w:pPr>
        <w:pStyle w:val="Heading3"/>
      </w:pPr>
      <w:bookmarkStart w:id="1009" w:name="_Toc35508994"/>
      <w:r>
        <w:t>Requirements</w:t>
      </w:r>
      <w:bookmarkEnd w:id="1009"/>
    </w:p>
    <w:p w:rsidR="00244C30" w:rsidRPr="00244C30" w:rsidRDefault="00244C30" w:rsidP="00244C30">
      <w:pPr>
        <w:pStyle w:val="Heading4"/>
        <w:rPr>
          <w:b w:val="0"/>
          <w:u w:val="single"/>
        </w:rPr>
      </w:pPr>
      <w:r w:rsidRPr="00244C30">
        <w:rPr>
          <w:b w:val="0"/>
          <w:u w:val="single"/>
        </w:rPr>
        <w:t>VS-SR-REQ-331337/A-Keypad Client supporting both Variant 1 and Variant 2 request signals at the same time</w:t>
      </w:r>
    </w:p>
    <w:p w:rsidR="00244C30" w:rsidRPr="003E4C21" w:rsidRDefault="00244C30" w:rsidP="00244C30">
      <w:pPr>
        <w:rPr>
          <w:rFonts w:cs="Arial"/>
        </w:rPr>
      </w:pPr>
      <w:r>
        <w:rPr>
          <w:rFonts w:cs="Arial"/>
        </w:rPr>
        <w:t xml:space="preserve">The Keypad Client shall send both the Variant 1 and Variant 2 keypad request signals at the same time when performing a keypad keycode function operation.  To </w:t>
      </w:r>
      <w:r w:rsidRPr="003E4C21">
        <w:rPr>
          <w:rFonts w:cs="Arial"/>
        </w:rPr>
        <w:t>support this the Keypad Client shall:</w:t>
      </w:r>
    </w:p>
    <w:p w:rsidR="00244C30" w:rsidRPr="003E4C21" w:rsidRDefault="00244C30" w:rsidP="00244C30">
      <w:pPr>
        <w:numPr>
          <w:ilvl w:val="0"/>
          <w:numId w:val="517"/>
        </w:numPr>
        <w:rPr>
          <w:rFonts w:cs="Arial"/>
        </w:rPr>
      </w:pPr>
      <w:r w:rsidRPr="003E4C21">
        <w:rPr>
          <w:rFonts w:cs="Arial"/>
        </w:rPr>
        <w:t>Send th</w:t>
      </w:r>
      <w:r>
        <w:rPr>
          <w:rFonts w:cs="Arial"/>
        </w:rPr>
        <w:t>e variant 1 request signals Cnt</w:t>
      </w:r>
      <w:r w:rsidRPr="003E4C21">
        <w:rPr>
          <w:rFonts w:cs="Arial"/>
        </w:rPr>
        <w:t xml:space="preserve">rStk_D_RqAssoc and </w:t>
      </w:r>
      <w:r>
        <w:rPr>
          <w:rFonts w:cs="Arial"/>
        </w:rPr>
        <w:t>Cntr</w:t>
      </w:r>
      <w:r w:rsidRPr="003E4C21">
        <w:rPr>
          <w:rFonts w:cs="Arial"/>
        </w:rPr>
        <w:t>StkKeycodeActl from the function “</w:t>
      </w:r>
      <w:r w:rsidRPr="003E4C21">
        <w:rPr>
          <w:rFonts w:cs="Arial"/>
          <w:u w:val="single"/>
        </w:rPr>
        <w:t>VS-FUN-REQ-023435-Edit Keypad Code</w:t>
      </w:r>
      <w:r w:rsidRPr="003E4C21">
        <w:rPr>
          <w:rFonts w:cs="Arial"/>
        </w:rPr>
        <w:t>”, AND</w:t>
      </w:r>
    </w:p>
    <w:p w:rsidR="00244C30" w:rsidRPr="003E4C21" w:rsidRDefault="00244C30" w:rsidP="00244C30">
      <w:pPr>
        <w:numPr>
          <w:ilvl w:val="0"/>
          <w:numId w:val="517"/>
        </w:numPr>
        <w:rPr>
          <w:rFonts w:cs="Arial"/>
        </w:rPr>
      </w:pPr>
      <w:r w:rsidRPr="003E4C21">
        <w:rPr>
          <w:rFonts w:cs="Arial"/>
        </w:rPr>
        <w:t>Send the variant 2 request signals Cntrstk2_D_RqAssoc and KeyPadCodeDgtX_D_Stat from this variant 2 function (“VSv2-FUN-REQ-331323-Edit Keypad Code – Variant 2).</w:t>
      </w:r>
    </w:p>
    <w:p w:rsidR="00244C30" w:rsidRPr="003E4C21" w:rsidRDefault="00244C30" w:rsidP="00244C30">
      <w:pPr>
        <w:rPr>
          <w:rFonts w:cs="Arial"/>
        </w:rPr>
      </w:pPr>
    </w:p>
    <w:p w:rsidR="00244C30" w:rsidRPr="003E4C21" w:rsidRDefault="00244C30" w:rsidP="00244C30">
      <w:pPr>
        <w:rPr>
          <w:rFonts w:cs="Arial"/>
        </w:rPr>
      </w:pPr>
      <w:r w:rsidRPr="003E4C21">
        <w:rPr>
          <w:rFonts w:cs="Arial"/>
        </w:rPr>
        <w:t>The Keypad Client shall use the same response signal AssocConfirm_D_Actl from the Keypad Server (same signal in both variant 1 and variant 2 functions).</w:t>
      </w:r>
    </w:p>
    <w:p w:rsidR="00244C30" w:rsidRPr="003E4C21" w:rsidRDefault="00244C30" w:rsidP="00244C30">
      <w:pPr>
        <w:rPr>
          <w:rFonts w:cs="Arial"/>
        </w:rPr>
      </w:pPr>
    </w:p>
    <w:p w:rsidR="00244C30" w:rsidRDefault="00244C30" w:rsidP="00244C30">
      <w:pPr>
        <w:rPr>
          <w:rFonts w:cs="Arial"/>
        </w:rPr>
      </w:pPr>
      <w:r w:rsidRPr="003E4C21">
        <w:rPr>
          <w:rFonts w:cs="Arial"/>
        </w:rPr>
        <w:t>The Keypad Server shall determine if the variant 2 signals are to be used (Cntrstk2_D_RqAssoc, KeyPadCodeDgtX_D_Stat) or varian</w:t>
      </w:r>
      <w:r>
        <w:rPr>
          <w:rFonts w:cs="Arial"/>
        </w:rPr>
        <w:t>t 1 signals are to be used (CntrStk_D_RqAssoc, Cntr</w:t>
      </w:r>
      <w:r w:rsidRPr="003E4C21">
        <w:rPr>
          <w:rFonts w:cs="Arial"/>
        </w:rPr>
        <w:t>StkKeycodeActl).   The Keypad Server shall only respond to one set of request and keycode signals from the Keypad Client.</w:t>
      </w:r>
    </w:p>
    <w:p w:rsidR="00244C30" w:rsidRPr="00AA028D" w:rsidRDefault="00244C30" w:rsidP="00244C30">
      <w:pPr>
        <w:numPr>
          <w:ilvl w:val="0"/>
          <w:numId w:val="519"/>
        </w:numPr>
        <w:rPr>
          <w:rFonts w:cs="Arial"/>
        </w:rPr>
      </w:pPr>
      <w:r w:rsidRPr="00AA028D">
        <w:rPr>
          <w:rFonts w:cs="Arial"/>
          <w:u w:val="single"/>
        </w:rPr>
        <w:t>Disclaimer</w:t>
      </w:r>
      <w:r w:rsidRPr="00AA028D">
        <w:rPr>
          <w:rFonts w:cs="Arial"/>
        </w:rPr>
        <w:t>:  the Keypad</w:t>
      </w:r>
      <w:r>
        <w:rPr>
          <w:rFonts w:cs="Arial"/>
        </w:rPr>
        <w:t xml:space="preserve"> Server was using the strategy in the bullets below</w:t>
      </w:r>
      <w:r w:rsidRPr="00AA028D">
        <w:rPr>
          <w:rFonts w:cs="Arial"/>
        </w:rPr>
        <w:t xml:space="preserve"> at the time of the spec release.  If the strategy changes in the future (ex use configurations, only supports the new signals) that won’t impact the strategy of the Keypad Client.</w:t>
      </w:r>
      <w:r>
        <w:rPr>
          <w:rFonts w:cs="Arial"/>
        </w:rPr>
        <w:t xml:space="preserve">  The KeyPad Server shall only respond to either variant 1 or variant2 requests signals but not both regardless what strategy they use. </w:t>
      </w:r>
    </w:p>
    <w:p w:rsidR="00244C30" w:rsidRPr="003E4C21" w:rsidRDefault="00244C30" w:rsidP="00244C30">
      <w:pPr>
        <w:numPr>
          <w:ilvl w:val="0"/>
          <w:numId w:val="518"/>
        </w:numPr>
        <w:rPr>
          <w:rFonts w:cs="Arial"/>
        </w:rPr>
      </w:pPr>
      <w:r w:rsidRPr="003E4C21">
        <w:rPr>
          <w:rFonts w:cs="Arial"/>
        </w:rPr>
        <w:t>Keypad Server uses signals Cntrstk2_D_RqAssoc, KeyPadCodeDgtX_D_Stat:</w:t>
      </w:r>
    </w:p>
    <w:p w:rsidR="00244C30" w:rsidRPr="003E4C21" w:rsidRDefault="00244C30" w:rsidP="00244C30">
      <w:pPr>
        <w:numPr>
          <w:ilvl w:val="1"/>
          <w:numId w:val="518"/>
        </w:numPr>
        <w:rPr>
          <w:rFonts w:cs="Arial"/>
        </w:rPr>
      </w:pPr>
      <w:r w:rsidRPr="003E4C21">
        <w:rPr>
          <w:rFonts w:cs="Arial"/>
        </w:rPr>
        <w:t xml:space="preserve">If the new Keypad Client signals (Cntrstk2_D_RqAssoc, KeyPadCodeDgtX_D_Stat) are on the bus (would be in a new CAN message ID) then use these signal.  If they are on the bus the Keypad Server shall support the new signals in this function.  </w:t>
      </w:r>
    </w:p>
    <w:p w:rsidR="00244C30" w:rsidRPr="00624842" w:rsidRDefault="00244C30" w:rsidP="00244C30">
      <w:pPr>
        <w:numPr>
          <w:ilvl w:val="0"/>
          <w:numId w:val="518"/>
        </w:numPr>
        <w:rPr>
          <w:rFonts w:cs="Arial"/>
        </w:rPr>
      </w:pPr>
      <w:r w:rsidRPr="003E4C21">
        <w:rPr>
          <w:rFonts w:cs="Arial"/>
        </w:rPr>
        <w:t xml:space="preserve">Keypad </w:t>
      </w:r>
      <w:r w:rsidRPr="00624842">
        <w:rPr>
          <w:rFonts w:cs="Arial"/>
        </w:rPr>
        <w:t>Server uses signals CntrStk_D_RqAssoc, CntrStkKeycodeActl:</w:t>
      </w:r>
    </w:p>
    <w:p w:rsidR="00244C30" w:rsidRDefault="00244C30" w:rsidP="00244C30">
      <w:pPr>
        <w:numPr>
          <w:ilvl w:val="1"/>
          <w:numId w:val="518"/>
        </w:numPr>
        <w:rPr>
          <w:rFonts w:cs="Arial"/>
        </w:rPr>
      </w:pPr>
      <w:r w:rsidRPr="00624842">
        <w:rPr>
          <w:rFonts w:cs="Arial"/>
        </w:rPr>
        <w:t>If the signals Cntrstk2_D_RqAssoc, KeyPadCodeDgtX_D_Stat are not received by the Keypad Server (Due to an older revision of the module) then the KeyPad Server shall support the signals CnterStk_D_RqAssoc, CntrsStkKeycodeActl in “VS-FUN-REQ-023435-Edit Keypad Code”.</w:t>
      </w:r>
    </w:p>
    <w:p w:rsidR="00244C30" w:rsidRPr="00244C30" w:rsidRDefault="00244C30" w:rsidP="00244C30">
      <w:pPr>
        <w:pStyle w:val="Heading4"/>
        <w:rPr>
          <w:b w:val="0"/>
          <w:u w:val="single"/>
        </w:rPr>
      </w:pPr>
      <w:r w:rsidRPr="00244C30">
        <w:rPr>
          <w:b w:val="0"/>
          <w:u w:val="single"/>
        </w:rPr>
        <w:t>VS-SR-REQ-331338/A-Number of digits in Keycode</w:t>
      </w:r>
    </w:p>
    <w:p w:rsidR="00244C30" w:rsidRPr="00F364D8" w:rsidRDefault="00244C30" w:rsidP="00244C30">
      <w:pPr>
        <w:rPr>
          <w:rFonts w:cs="Arial"/>
        </w:rPr>
      </w:pPr>
      <w:r w:rsidRPr="00F364D8">
        <w:rPr>
          <w:rFonts w:cs="Arial"/>
        </w:rPr>
        <w:t>The EndOfString encoding in the KeyPadCodeDgtX_D_Stat signals is used to indicate how many button presses from the keypad keycode are being sent to the keypad server.  The EndOfString shall be se</w:t>
      </w:r>
      <w:r>
        <w:rPr>
          <w:rFonts w:cs="Arial"/>
        </w:rPr>
        <w:t xml:space="preserve">t in the KeyPadCodeDgtX_D_Stat </w:t>
      </w:r>
      <w:r w:rsidRPr="00F364D8">
        <w:rPr>
          <w:rFonts w:cs="Arial"/>
        </w:rPr>
        <w:t>signals not being used.</w:t>
      </w:r>
    </w:p>
    <w:p w:rsidR="00244C30" w:rsidRPr="00F364D8" w:rsidRDefault="00244C30" w:rsidP="00244C30">
      <w:pPr>
        <w:rPr>
          <w:rFonts w:cs="Arial"/>
        </w:rPr>
      </w:pPr>
    </w:p>
    <w:p w:rsidR="00244C30" w:rsidRPr="00F364D8" w:rsidRDefault="00244C30" w:rsidP="00244C30">
      <w:pPr>
        <w:rPr>
          <w:rFonts w:cs="Arial"/>
        </w:rPr>
      </w:pPr>
      <w:r w:rsidRPr="00F364D8">
        <w:rPr>
          <w:rFonts w:cs="Arial"/>
        </w:rPr>
        <w:t>Example:</w:t>
      </w:r>
    </w:p>
    <w:p w:rsidR="00244C30" w:rsidRPr="00F364D8" w:rsidRDefault="00244C30" w:rsidP="00244C30">
      <w:pPr>
        <w:numPr>
          <w:ilvl w:val="0"/>
          <w:numId w:val="524"/>
        </w:numPr>
        <w:rPr>
          <w:rFonts w:cs="Arial"/>
        </w:rPr>
      </w:pPr>
      <w:r w:rsidRPr="00F364D8">
        <w:rPr>
          <w:rFonts w:cs="Arial"/>
        </w:rPr>
        <w:t>For a 5 digit keycode with a keycode of 1_2, 3_4, 1_2, 9_0, 5_6 would be sent from the Keypad Client as follows:</w:t>
      </w:r>
    </w:p>
    <w:p w:rsidR="00244C30" w:rsidRPr="00F364D8" w:rsidRDefault="00244C30" w:rsidP="00244C30">
      <w:pPr>
        <w:numPr>
          <w:ilvl w:val="1"/>
          <w:numId w:val="524"/>
        </w:numPr>
        <w:rPr>
          <w:rFonts w:cs="Arial"/>
        </w:rPr>
      </w:pPr>
      <w:r w:rsidRPr="00F364D8">
        <w:rPr>
          <w:rFonts w:cs="Arial"/>
        </w:rPr>
        <w:t>KeypadCodeDgt1_D_Actl = 0x1 Button1_2or1</w:t>
      </w:r>
    </w:p>
    <w:p w:rsidR="00244C30" w:rsidRPr="00F364D8" w:rsidRDefault="00244C30" w:rsidP="00244C30">
      <w:pPr>
        <w:numPr>
          <w:ilvl w:val="1"/>
          <w:numId w:val="524"/>
        </w:numPr>
        <w:rPr>
          <w:rFonts w:cs="Arial"/>
        </w:rPr>
      </w:pPr>
      <w:r w:rsidRPr="00F364D8">
        <w:rPr>
          <w:rFonts w:cs="Arial"/>
        </w:rPr>
        <w:t>KeypadCodeDgt2_D_Actl = 0x3 Button3_4or3</w:t>
      </w:r>
    </w:p>
    <w:p w:rsidR="00244C30" w:rsidRPr="00F364D8" w:rsidRDefault="00244C30" w:rsidP="00244C30">
      <w:pPr>
        <w:numPr>
          <w:ilvl w:val="1"/>
          <w:numId w:val="524"/>
        </w:numPr>
        <w:rPr>
          <w:rFonts w:cs="Arial"/>
        </w:rPr>
      </w:pPr>
      <w:r w:rsidRPr="00F364D8">
        <w:rPr>
          <w:rFonts w:cs="Arial"/>
        </w:rPr>
        <w:t>KeypadCodeDgt3_D_Actl = 0x1 Button1_2or1</w:t>
      </w:r>
    </w:p>
    <w:p w:rsidR="00244C30" w:rsidRPr="00F364D8" w:rsidRDefault="00244C30" w:rsidP="00244C30">
      <w:pPr>
        <w:numPr>
          <w:ilvl w:val="1"/>
          <w:numId w:val="524"/>
        </w:numPr>
        <w:rPr>
          <w:rFonts w:cs="Arial"/>
        </w:rPr>
      </w:pPr>
      <w:r w:rsidRPr="00F364D8">
        <w:rPr>
          <w:rFonts w:cs="Arial"/>
        </w:rPr>
        <w:t>KeypadCodeDgt4_D_Actl = 0x9 Button9_0or9</w:t>
      </w:r>
    </w:p>
    <w:p w:rsidR="00244C30" w:rsidRPr="00F364D8" w:rsidRDefault="00244C30" w:rsidP="00244C30">
      <w:pPr>
        <w:numPr>
          <w:ilvl w:val="1"/>
          <w:numId w:val="524"/>
        </w:numPr>
        <w:rPr>
          <w:rFonts w:cs="Arial"/>
        </w:rPr>
      </w:pPr>
      <w:r w:rsidRPr="00F364D8">
        <w:rPr>
          <w:rFonts w:cs="Arial"/>
        </w:rPr>
        <w:t>KeypadCodeDgt5_D_Actl = 0x5 Button5_6or5</w:t>
      </w:r>
    </w:p>
    <w:p w:rsidR="00244C30" w:rsidRPr="00F364D8" w:rsidRDefault="00244C30" w:rsidP="00244C30">
      <w:pPr>
        <w:numPr>
          <w:ilvl w:val="1"/>
          <w:numId w:val="524"/>
        </w:numPr>
        <w:rPr>
          <w:rFonts w:cs="Arial"/>
        </w:rPr>
      </w:pPr>
      <w:r w:rsidRPr="00F364D8">
        <w:rPr>
          <w:rFonts w:cs="Arial"/>
        </w:rPr>
        <w:t>KeypadCodeDgt6_D_Actl = 0x0 EndOfString</w:t>
      </w:r>
    </w:p>
    <w:p w:rsidR="00244C30" w:rsidRPr="00F364D8" w:rsidRDefault="00244C30" w:rsidP="00244C30">
      <w:pPr>
        <w:numPr>
          <w:ilvl w:val="1"/>
          <w:numId w:val="524"/>
        </w:numPr>
        <w:rPr>
          <w:rFonts w:cs="Arial"/>
        </w:rPr>
      </w:pPr>
      <w:r w:rsidRPr="00F364D8">
        <w:rPr>
          <w:rFonts w:cs="Arial"/>
        </w:rPr>
        <w:t>KeypadCodeDgt7_D_Actl = 0x0 EndOfString</w:t>
      </w:r>
    </w:p>
    <w:p w:rsidR="00244C30" w:rsidRDefault="00244C30" w:rsidP="00244C30">
      <w:pPr>
        <w:pStyle w:val="Heading3"/>
      </w:pPr>
      <w:bookmarkStart w:id="1010" w:name="_Toc35508995"/>
      <w:r>
        <w:lastRenderedPageBreak/>
        <w:t>Sequence Diagrams</w:t>
      </w:r>
      <w:bookmarkEnd w:id="1010"/>
    </w:p>
    <w:p w:rsidR="00244C30" w:rsidRDefault="00244C30" w:rsidP="00244C30">
      <w:pPr>
        <w:pStyle w:val="Heading4"/>
      </w:pPr>
      <w:r>
        <w:t>VS-SD-REQ-331333/A-Set Keypad Code for current user</w:t>
      </w:r>
    </w:p>
    <w:p w:rsidR="00244C30" w:rsidRPr="00F16FC3" w:rsidRDefault="00244C30" w:rsidP="00244C30">
      <w:pPr>
        <w:jc w:val="center"/>
      </w:pPr>
      <w:r w:rsidRPr="00B7091E">
        <w:rPr>
          <w:noProof/>
        </w:rPr>
        <w:lastRenderedPageBreak/>
        <w:drawing>
          <wp:inline distT="0" distB="0" distL="0" distR="0">
            <wp:extent cx="5029200" cy="8363585"/>
            <wp:effectExtent l="0" t="0" r="0" b="0"/>
            <wp:docPr id="3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4698" cy="8405989"/>
                    </a:xfrm>
                    <a:prstGeom prst="rect">
                      <a:avLst/>
                    </a:prstGeom>
                    <a:noFill/>
                    <a:ln>
                      <a:noFill/>
                    </a:ln>
                  </pic:spPr>
                </pic:pic>
              </a:graphicData>
            </a:graphic>
          </wp:inline>
        </w:drawing>
      </w:r>
    </w:p>
    <w:p w:rsidR="00244C30" w:rsidRDefault="00244C30" w:rsidP="00244C30">
      <w:pPr>
        <w:pStyle w:val="Heading4"/>
      </w:pPr>
      <w:r>
        <w:lastRenderedPageBreak/>
        <w:t>VS-SD-REQ-331334/A-Erase Keypad Code from current user</w:t>
      </w:r>
    </w:p>
    <w:p w:rsidR="00244C30" w:rsidRDefault="00244C30" w:rsidP="00244C30">
      <w:pPr>
        <w:jc w:val="center"/>
      </w:pPr>
      <w:r w:rsidRPr="00556A55">
        <w:rPr>
          <w:noProof/>
        </w:rPr>
        <w:drawing>
          <wp:inline distT="0" distB="0" distL="0" distR="0">
            <wp:extent cx="5086558" cy="7861423"/>
            <wp:effectExtent l="0" t="0" r="0" b="6350"/>
            <wp:docPr id="3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5416" cy="7875114"/>
                    </a:xfrm>
                    <a:prstGeom prst="rect">
                      <a:avLst/>
                    </a:prstGeom>
                    <a:noFill/>
                    <a:ln>
                      <a:noFill/>
                    </a:ln>
                  </pic:spPr>
                </pic:pic>
              </a:graphicData>
            </a:graphic>
          </wp:inline>
        </w:drawing>
      </w:r>
    </w:p>
    <w:p w:rsidR="00244C30" w:rsidRDefault="00244C30" w:rsidP="00244C30">
      <w:pPr>
        <w:pStyle w:val="Heading4"/>
      </w:pPr>
      <w:r>
        <w:lastRenderedPageBreak/>
        <w:t>VS-SD-REQ-331335/A-Cancel Keypad Code Edit</w:t>
      </w:r>
    </w:p>
    <w:p w:rsidR="00244C30" w:rsidRPr="0049399F" w:rsidRDefault="00244C30" w:rsidP="00244C30">
      <w:pPr>
        <w:jc w:val="center"/>
      </w:pPr>
      <w:r w:rsidRPr="00191258">
        <w:rPr>
          <w:noProof/>
        </w:rPr>
        <w:drawing>
          <wp:inline distT="0" distB="0" distL="0" distR="0">
            <wp:extent cx="5943600" cy="5602872"/>
            <wp:effectExtent l="0" t="0" r="0" b="0"/>
            <wp:docPr id="36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602872"/>
                    </a:xfrm>
                    <a:prstGeom prst="rect">
                      <a:avLst/>
                    </a:prstGeom>
                    <a:noFill/>
                    <a:ln>
                      <a:noFill/>
                    </a:ln>
                  </pic:spPr>
                </pic:pic>
              </a:graphicData>
            </a:graphic>
          </wp:inline>
        </w:drawing>
      </w:r>
    </w:p>
    <w:p w:rsidR="00244C30" w:rsidRDefault="00244C30">
      <w:pPr>
        <w:spacing w:after="200" w:line="276" w:lineRule="auto"/>
      </w:pPr>
      <w:r>
        <w:br w:type="page"/>
      </w:r>
    </w:p>
    <w:p w:rsidR="00244C30" w:rsidRDefault="00244C30" w:rsidP="00244C30">
      <w:pPr>
        <w:pStyle w:val="Heading2"/>
      </w:pPr>
      <w:bookmarkStart w:id="1011" w:name="_Toc35508996"/>
      <w:r w:rsidRPr="00B9479B">
        <w:lastRenderedPageBreak/>
        <w:t>VS-FUN-REQ-025341/E-Master Reset to Factory Defaults - APIM (TcSE ROIN-296290-1)</w:t>
      </w:r>
      <w:bookmarkEnd w:id="1011"/>
    </w:p>
    <w:p w:rsidR="00AD3157" w:rsidRDefault="00244C30">
      <w:pPr>
        <w:rPr>
          <w:rFonts w:cs="Arial"/>
          <w:szCs w:val="20"/>
        </w:rPr>
      </w:pPr>
      <w:r>
        <w:rPr>
          <w:rFonts w:cs="Arial"/>
          <w:szCs w:val="20"/>
        </w:rPr>
        <w:t xml:space="preserve"> </w:t>
      </w:r>
    </w:p>
    <w:p w:rsidR="00AD3157" w:rsidRDefault="00AD3157">
      <w:pPr>
        <w:rPr>
          <w:rFonts w:cs="Arial"/>
          <w:szCs w:val="20"/>
        </w:rPr>
      </w:pPr>
    </w:p>
    <w:p w:rsidR="00244C30" w:rsidRDefault="00244C30" w:rsidP="00244C30">
      <w:pPr>
        <w:pStyle w:val="Heading3"/>
      </w:pPr>
      <w:bookmarkStart w:id="1012" w:name="_Toc35508997"/>
      <w:r>
        <w:t>Interface Requirements - Master Reset</w:t>
      </w:r>
      <w:bookmarkEnd w:id="1012"/>
    </w:p>
    <w:p w:rsidR="00244C30" w:rsidRDefault="00244C30" w:rsidP="00244C30">
      <w:pPr>
        <w:pStyle w:val="Heading4"/>
      </w:pPr>
      <w:r w:rsidRPr="00B9479B">
        <w:t>MD-REQ-213361/C-FactoryReset_Rq</w:t>
      </w:r>
    </w:p>
    <w:p w:rsidR="00244C30" w:rsidRPr="0028538D" w:rsidRDefault="00244C30" w:rsidP="00244C30">
      <w:pPr>
        <w:rPr>
          <w:rFonts w:cs="Arial"/>
        </w:rPr>
      </w:pPr>
      <w:r w:rsidRPr="0028538D">
        <w:rPr>
          <w:rFonts w:cs="Arial"/>
          <w:b/>
        </w:rPr>
        <w:t>Message Type</w:t>
      </w:r>
      <w:r w:rsidRPr="0028538D">
        <w:rPr>
          <w:rFonts w:cs="Arial"/>
        </w:rPr>
        <w:t>: Request</w:t>
      </w:r>
    </w:p>
    <w:p w:rsidR="00244C30" w:rsidRPr="0028538D" w:rsidRDefault="00244C30" w:rsidP="00244C30">
      <w:pPr>
        <w:rPr>
          <w:rFonts w:cs="Arial"/>
        </w:rPr>
      </w:pPr>
    </w:p>
    <w:p w:rsidR="00244C30" w:rsidRPr="0028538D" w:rsidRDefault="00244C30" w:rsidP="00244C30">
      <w:pPr>
        <w:rPr>
          <w:rFonts w:cs="Arial"/>
        </w:rPr>
      </w:pPr>
      <w:r>
        <w:rPr>
          <w:rFonts w:eastAsiaTheme="minorHAnsi" w:cs="Arial"/>
        </w:rPr>
        <w:t xml:space="preserve">Signal sent by the Master Reset Client to initiate a Master Reset </w:t>
      </w:r>
    </w:p>
    <w:p w:rsidR="00244C30" w:rsidRPr="0028538D"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244C30" w:rsidRPr="0028538D"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28538D" w:rsidRDefault="00244C30">
            <w:pPr>
              <w:spacing w:line="276" w:lineRule="auto"/>
              <w:rPr>
                <w:rFonts w:cs="Arial"/>
                <w:b/>
              </w:rPr>
            </w:pPr>
            <w:r w:rsidRPr="0028538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244C30" w:rsidRPr="0028538D" w:rsidRDefault="00244C30">
            <w:pPr>
              <w:spacing w:line="276" w:lineRule="auto"/>
              <w:rPr>
                <w:rFonts w:cs="Arial"/>
                <w:b/>
              </w:rPr>
            </w:pPr>
            <w:r w:rsidRPr="0028538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28538D" w:rsidRDefault="00244C30">
            <w:pPr>
              <w:spacing w:line="276" w:lineRule="auto"/>
              <w:rPr>
                <w:rFonts w:cs="Arial"/>
                <w:b/>
              </w:rPr>
            </w:pPr>
            <w:r w:rsidRPr="0028538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44C30" w:rsidRPr="0028538D" w:rsidRDefault="00244C30">
            <w:pPr>
              <w:spacing w:line="276" w:lineRule="auto"/>
              <w:rPr>
                <w:rFonts w:cs="Arial"/>
                <w:b/>
              </w:rPr>
            </w:pPr>
            <w:r w:rsidRPr="0028538D">
              <w:rPr>
                <w:rFonts w:cs="Arial"/>
                <w:b/>
              </w:rPr>
              <w:t>Description</w:t>
            </w:r>
          </w:p>
        </w:tc>
      </w:tr>
      <w:tr w:rsidR="00244C30" w:rsidRPr="0028538D"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28538D" w:rsidRDefault="00244C30">
            <w:pPr>
              <w:spacing w:line="276" w:lineRule="auto"/>
              <w:rPr>
                <w:rFonts w:cs="Arial"/>
              </w:rPr>
            </w:pPr>
            <w:r w:rsidRPr="001A6680">
              <w:rPr>
                <w:rFonts w:cs="Arial"/>
              </w:rPr>
              <w:t>FactoryReset_Rq</w:t>
            </w:r>
            <w:r w:rsidRPr="0028538D">
              <w:rPr>
                <w:rFonts w:cs="Arial"/>
              </w:rPr>
              <w:t xml:space="preserve"> </w:t>
            </w:r>
          </w:p>
        </w:tc>
        <w:tc>
          <w:tcPr>
            <w:tcW w:w="2424" w:type="dxa"/>
            <w:tcBorders>
              <w:top w:val="single" w:sz="4" w:space="0" w:color="auto"/>
              <w:left w:val="single" w:sz="4" w:space="0" w:color="auto"/>
              <w:bottom w:val="single" w:sz="4" w:space="0" w:color="auto"/>
              <w:right w:val="single" w:sz="4" w:space="0" w:color="auto"/>
            </w:tcBorders>
          </w:tcPr>
          <w:p w:rsidR="00244C30" w:rsidRPr="0028538D" w:rsidRDefault="00244C3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244C30" w:rsidRPr="0028538D" w:rsidRDefault="00244C3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44C30" w:rsidRPr="0028538D" w:rsidRDefault="00244C30">
            <w:pPr>
              <w:autoSpaceDE w:val="0"/>
              <w:autoSpaceDN w:val="0"/>
              <w:adjustRightInd w:val="0"/>
              <w:spacing w:line="276" w:lineRule="auto"/>
              <w:rPr>
                <w:rFonts w:cs="Arial"/>
              </w:rPr>
            </w:pPr>
          </w:p>
        </w:tc>
      </w:tr>
      <w:tr w:rsidR="00244C30" w:rsidRPr="0028538D"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44C30" w:rsidRPr="0028538D" w:rsidRDefault="00244C3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28538D" w:rsidRDefault="00244C30">
            <w:pPr>
              <w:spacing w:line="276" w:lineRule="auto"/>
              <w:rPr>
                <w:rFonts w:cs="Arial"/>
              </w:rPr>
            </w:pPr>
            <w:r>
              <w:rPr>
                <w:rFonts w:cs="Arial"/>
              </w:rPr>
              <w:t>ResetFactoryDefaults</w:t>
            </w:r>
          </w:p>
        </w:tc>
        <w:tc>
          <w:tcPr>
            <w:tcW w:w="900" w:type="dxa"/>
            <w:tcBorders>
              <w:top w:val="single" w:sz="4" w:space="0" w:color="auto"/>
              <w:left w:val="single" w:sz="4" w:space="0" w:color="auto"/>
              <w:bottom w:val="single" w:sz="4" w:space="0" w:color="auto"/>
              <w:right w:val="single" w:sz="4" w:space="0" w:color="auto"/>
            </w:tcBorders>
          </w:tcPr>
          <w:p w:rsidR="00244C30" w:rsidRPr="0028538D" w:rsidRDefault="00244C3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44C30" w:rsidRPr="0028538D" w:rsidRDefault="00244C30">
            <w:pPr>
              <w:spacing w:line="276" w:lineRule="auto"/>
              <w:rPr>
                <w:rFonts w:cs="Arial"/>
              </w:rPr>
            </w:pPr>
          </w:p>
        </w:tc>
      </w:tr>
    </w:tbl>
    <w:p w:rsidR="00244C30" w:rsidRPr="0028538D" w:rsidRDefault="00244C30" w:rsidP="00244C30">
      <w:pPr>
        <w:rPr>
          <w:rFonts w:cs="Arial"/>
        </w:rPr>
      </w:pPr>
    </w:p>
    <w:p w:rsidR="00244C30" w:rsidRDefault="00244C30" w:rsidP="00244C30">
      <w:pPr>
        <w:pStyle w:val="Heading4"/>
      </w:pPr>
      <w:r w:rsidRPr="00B9479B">
        <w:t>MD-REQ-222036/B-FactoryReset.St</w:t>
      </w:r>
    </w:p>
    <w:p w:rsidR="00244C30" w:rsidRPr="00CF71A9" w:rsidRDefault="00244C30" w:rsidP="00244C30">
      <w:pPr>
        <w:rPr>
          <w:rFonts w:cs="Arial"/>
        </w:rPr>
      </w:pPr>
      <w:r w:rsidRPr="00CF71A9">
        <w:rPr>
          <w:rFonts w:cs="Arial"/>
          <w:b/>
        </w:rPr>
        <w:t>Message Type</w:t>
      </w:r>
      <w:r>
        <w:rPr>
          <w:rFonts w:cs="Arial"/>
        </w:rPr>
        <w:t>: Status</w:t>
      </w:r>
    </w:p>
    <w:p w:rsidR="00244C30" w:rsidRPr="00CF71A9" w:rsidRDefault="00244C30" w:rsidP="00244C30">
      <w:pPr>
        <w:rPr>
          <w:rFonts w:cs="Arial"/>
        </w:rPr>
      </w:pPr>
    </w:p>
    <w:p w:rsidR="00244C30" w:rsidRPr="00CF71A9" w:rsidRDefault="00244C30" w:rsidP="00244C30">
      <w:pPr>
        <w:rPr>
          <w:rFonts w:cs="Arial"/>
        </w:rPr>
      </w:pPr>
      <w:r w:rsidRPr="00CF71A9">
        <w:rPr>
          <w:rFonts w:eastAsiaTheme="minorHAnsi" w:cs="Arial"/>
        </w:rPr>
        <w:t xml:space="preserve">Signal sent by the Master Reset </w:t>
      </w:r>
      <w:r>
        <w:rPr>
          <w:rFonts w:eastAsiaTheme="minorHAnsi" w:cs="Arial"/>
        </w:rPr>
        <w:t>Server</w:t>
      </w:r>
      <w:r w:rsidRPr="00CF71A9">
        <w:rPr>
          <w:rFonts w:eastAsiaTheme="minorHAnsi" w:cs="Arial"/>
        </w:rPr>
        <w:t xml:space="preserve"> </w:t>
      </w:r>
      <w:r>
        <w:rPr>
          <w:rFonts w:eastAsiaTheme="minorHAnsi" w:cs="Arial"/>
        </w:rPr>
        <w:t>indicating that the master reset default settings were restored for a master reset event</w:t>
      </w:r>
    </w:p>
    <w:p w:rsidR="00244C30" w:rsidRPr="00CF71A9" w:rsidRDefault="00244C30" w:rsidP="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663"/>
        <w:gridCol w:w="1080"/>
        <w:gridCol w:w="3637"/>
      </w:tblGrid>
      <w:tr w:rsidR="00244C30" w:rsidRPr="00CF71A9"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CF71A9" w:rsidRDefault="00244C30">
            <w:pPr>
              <w:spacing w:line="276" w:lineRule="auto"/>
              <w:rPr>
                <w:rFonts w:cs="Arial"/>
                <w:b/>
              </w:rPr>
            </w:pPr>
            <w:r w:rsidRPr="00CF71A9">
              <w:rPr>
                <w:rFonts w:cs="Arial"/>
                <w:b/>
              </w:rPr>
              <w:t>Logical Signal Name</w:t>
            </w:r>
          </w:p>
        </w:tc>
        <w:tc>
          <w:tcPr>
            <w:tcW w:w="2663" w:type="dxa"/>
            <w:tcBorders>
              <w:top w:val="single" w:sz="4" w:space="0" w:color="auto"/>
              <w:left w:val="single" w:sz="4" w:space="0" w:color="auto"/>
              <w:bottom w:val="single" w:sz="4" w:space="0" w:color="auto"/>
              <w:right w:val="single" w:sz="4" w:space="0" w:color="auto"/>
            </w:tcBorders>
            <w:hideMark/>
          </w:tcPr>
          <w:p w:rsidR="00244C30" w:rsidRPr="00CF71A9" w:rsidRDefault="00244C30">
            <w:pPr>
              <w:spacing w:line="276" w:lineRule="auto"/>
              <w:rPr>
                <w:rFonts w:cs="Arial"/>
                <w:b/>
              </w:rPr>
            </w:pPr>
            <w:r w:rsidRPr="00CF71A9">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244C30" w:rsidRPr="00CF71A9" w:rsidRDefault="00244C30">
            <w:pPr>
              <w:spacing w:line="276" w:lineRule="auto"/>
              <w:rPr>
                <w:rFonts w:cs="Arial"/>
                <w:b/>
              </w:rPr>
            </w:pPr>
            <w:r w:rsidRPr="00CF71A9">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rsidR="00244C30" w:rsidRPr="00CF71A9" w:rsidRDefault="00244C30">
            <w:pPr>
              <w:spacing w:line="276" w:lineRule="auto"/>
              <w:rPr>
                <w:rFonts w:cs="Arial"/>
                <w:b/>
              </w:rPr>
            </w:pPr>
            <w:r w:rsidRPr="00CF71A9">
              <w:rPr>
                <w:rFonts w:cs="Arial"/>
                <w:b/>
              </w:rPr>
              <w:t>Description</w:t>
            </w:r>
          </w:p>
        </w:tc>
      </w:tr>
      <w:tr w:rsidR="00244C30" w:rsidRPr="00CF71A9" w:rsidTr="00244C30">
        <w:trPr>
          <w:jc w:val="center"/>
        </w:trPr>
        <w:tc>
          <w:tcPr>
            <w:tcW w:w="2234" w:type="dxa"/>
            <w:vMerge w:val="restart"/>
            <w:tcBorders>
              <w:top w:val="single" w:sz="4" w:space="0" w:color="auto"/>
              <w:left w:val="single" w:sz="4" w:space="0" w:color="auto"/>
              <w:right w:val="single" w:sz="4" w:space="0" w:color="auto"/>
            </w:tcBorders>
            <w:hideMark/>
          </w:tcPr>
          <w:p w:rsidR="00244C30" w:rsidRPr="00CF71A9" w:rsidRDefault="00244C30">
            <w:pPr>
              <w:spacing w:line="276" w:lineRule="auto"/>
              <w:rPr>
                <w:rFonts w:cs="Arial"/>
              </w:rPr>
            </w:pPr>
            <w:r>
              <w:rPr>
                <w:rFonts w:cs="Arial"/>
              </w:rPr>
              <w:t>FactoryReset.St</w:t>
            </w:r>
          </w:p>
        </w:tc>
        <w:tc>
          <w:tcPr>
            <w:tcW w:w="2663"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rsidR="00244C30" w:rsidRPr="00CF71A9" w:rsidRDefault="00244C30">
            <w:pPr>
              <w:autoSpaceDE w:val="0"/>
              <w:autoSpaceDN w:val="0"/>
              <w:adjustRightInd w:val="0"/>
              <w:spacing w:line="276" w:lineRule="auto"/>
              <w:rPr>
                <w:rFonts w:cs="Arial"/>
              </w:rPr>
            </w:pPr>
          </w:p>
        </w:tc>
      </w:tr>
      <w:tr w:rsidR="00244C30" w:rsidRPr="00CF71A9" w:rsidTr="00244C30">
        <w:trPr>
          <w:jc w:val="center"/>
        </w:trPr>
        <w:tc>
          <w:tcPr>
            <w:tcW w:w="2234" w:type="dxa"/>
            <w:vMerge/>
            <w:tcBorders>
              <w:left w:val="single" w:sz="4" w:space="0" w:color="auto"/>
              <w:right w:val="single" w:sz="4" w:space="0" w:color="auto"/>
            </w:tcBorders>
            <w:vAlign w:val="center"/>
            <w:hideMark/>
          </w:tcPr>
          <w:p w:rsidR="00244C30" w:rsidRPr="00CF71A9" w:rsidRDefault="00244C30">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r>
              <w:rPr>
                <w:rFonts w:cs="Arial"/>
              </w:rPr>
              <w:t>FactoryDefaultsRestored</w:t>
            </w:r>
          </w:p>
        </w:tc>
        <w:tc>
          <w:tcPr>
            <w:tcW w:w="1080"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p>
        </w:tc>
      </w:tr>
      <w:tr w:rsidR="00244C30" w:rsidRPr="00CF71A9" w:rsidTr="00244C30">
        <w:trPr>
          <w:jc w:val="center"/>
        </w:trPr>
        <w:tc>
          <w:tcPr>
            <w:tcW w:w="2234" w:type="dxa"/>
            <w:vMerge/>
            <w:tcBorders>
              <w:left w:val="single" w:sz="4" w:space="0" w:color="auto"/>
              <w:right w:val="single" w:sz="4" w:space="0" w:color="auto"/>
            </w:tcBorders>
            <w:vAlign w:val="center"/>
          </w:tcPr>
          <w:p w:rsidR="00244C30" w:rsidRPr="00CF71A9" w:rsidRDefault="00244C30">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p>
        </w:tc>
      </w:tr>
      <w:tr w:rsidR="00244C30" w:rsidRPr="00CF71A9" w:rsidTr="00244C30">
        <w:trPr>
          <w:jc w:val="center"/>
        </w:trPr>
        <w:tc>
          <w:tcPr>
            <w:tcW w:w="2234" w:type="dxa"/>
            <w:vMerge/>
            <w:tcBorders>
              <w:left w:val="single" w:sz="4" w:space="0" w:color="auto"/>
              <w:bottom w:val="single" w:sz="4" w:space="0" w:color="auto"/>
              <w:right w:val="single" w:sz="4" w:space="0" w:color="auto"/>
            </w:tcBorders>
            <w:vAlign w:val="center"/>
          </w:tcPr>
          <w:p w:rsidR="00244C30" w:rsidRPr="00CF71A9" w:rsidRDefault="00244C30">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r>
              <w:rPr>
                <w:rFonts w:cs="Arial"/>
              </w:rPr>
              <w:t>0x3</w:t>
            </w:r>
          </w:p>
        </w:tc>
        <w:tc>
          <w:tcPr>
            <w:tcW w:w="3637" w:type="dxa"/>
            <w:tcBorders>
              <w:top w:val="single" w:sz="4" w:space="0" w:color="auto"/>
              <w:left w:val="single" w:sz="4" w:space="0" w:color="auto"/>
              <w:bottom w:val="single" w:sz="4" w:space="0" w:color="auto"/>
              <w:right w:val="single" w:sz="4" w:space="0" w:color="auto"/>
            </w:tcBorders>
          </w:tcPr>
          <w:p w:rsidR="00244C30" w:rsidRPr="00CF71A9" w:rsidRDefault="00244C30">
            <w:pPr>
              <w:spacing w:line="276" w:lineRule="auto"/>
              <w:rPr>
                <w:rFonts w:cs="Arial"/>
              </w:rPr>
            </w:pPr>
          </w:p>
        </w:tc>
      </w:tr>
    </w:tbl>
    <w:p w:rsidR="00244C30" w:rsidRPr="00CF71A9" w:rsidRDefault="00244C30" w:rsidP="00244C30">
      <w:pPr>
        <w:rPr>
          <w:rFonts w:cs="Arial"/>
        </w:rPr>
      </w:pPr>
    </w:p>
    <w:p w:rsidR="00244C30" w:rsidRPr="00CF71A9" w:rsidRDefault="00244C30" w:rsidP="00244C30">
      <w:pPr>
        <w:rPr>
          <w:rFonts w:cs="Arial"/>
        </w:rPr>
      </w:pPr>
    </w:p>
    <w:p w:rsidR="00244C30" w:rsidRDefault="00244C30" w:rsidP="00244C30">
      <w:pPr>
        <w:pStyle w:val="Heading3"/>
      </w:pPr>
      <w:bookmarkStart w:id="1013" w:name="_Toc35508998"/>
      <w:r>
        <w:t>Use Cases</w:t>
      </w:r>
      <w:bookmarkEnd w:id="1013"/>
    </w:p>
    <w:p w:rsidR="00244C30" w:rsidRDefault="00244C30" w:rsidP="00244C30">
      <w:pPr>
        <w:pStyle w:val="Heading4"/>
      </w:pPr>
      <w:r>
        <w:t>VS-UC-REQ-025342/A-User Decides to Restore Module back to its Original Factory State while Driving (Driver Restriction = ON) (TcSE ROIN-298054)</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Vehicle Occupant</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Infotainment system is available</w:t>
            </w:r>
          </w:p>
          <w:p w:rsidR="00AD3157" w:rsidRDefault="00244C30">
            <w:pPr>
              <w:rPr>
                <w:rFonts w:cs="Arial"/>
                <w:szCs w:val="20"/>
              </w:rPr>
            </w:pPr>
            <w:r>
              <w:rPr>
                <w:rFonts w:cs="Arial"/>
                <w:szCs w:val="20"/>
              </w:rPr>
              <w:t>Driver Restriction = ON</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The user will like to perform a Master Reset while the vehicle is moving (Driver Restriction = ON)</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All Master Reset functionality should be a disabled</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E1 – Master reset started and user drivers off (Driver Restriction = ON)</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G-HMI</w:t>
            </w:r>
          </w:p>
        </w:tc>
      </w:tr>
    </w:tbl>
    <w:p w:rsidR="00AD3157" w:rsidRDefault="00AD3157">
      <w:pPr>
        <w:rPr>
          <w:rFonts w:cs="Arial"/>
          <w:b/>
          <w:szCs w:val="20"/>
        </w:rPr>
      </w:pPr>
    </w:p>
    <w:p w:rsidR="00244C30" w:rsidRDefault="00244C30" w:rsidP="00244C30">
      <w:pPr>
        <w:pStyle w:val="Heading4"/>
      </w:pPr>
      <w:r>
        <w:t>VS-UC-REQ-025343/A-Master Reset Started and User Drivers Off (Driver Restriction = ON) (TcSE ROIN-298057)</w:t>
      </w:r>
    </w:p>
    <w:p w:rsidR="00244C30" w:rsidRPr="005F5EF0" w:rsidRDefault="00244C30" w:rsidP="00244C30">
      <w:pPr>
        <w:rPr>
          <w:b/>
          <w:sz w:val="16"/>
          <w:szCs w:val="16"/>
        </w:rPr>
      </w:pPr>
      <w:r w:rsidRPr="005F5EF0">
        <w:rPr>
          <w:b/>
          <w:sz w:val="16"/>
          <w:szCs w:val="16"/>
        </w:rPr>
        <w:t>Linked Elements</w:t>
      </w:r>
    </w:p>
    <w:p w:rsidR="00244C30" w:rsidRPr="005F5EF0" w:rsidRDefault="00244C30" w:rsidP="00244C30">
      <w:pPr>
        <w:rPr>
          <w:sz w:val="16"/>
          <w:szCs w:val="16"/>
        </w:rPr>
      </w:pPr>
      <w:r w:rsidRPr="005F5EF0">
        <w:rPr>
          <w:sz w:val="16"/>
          <w:szCs w:val="16"/>
        </w:rPr>
        <w:t>VS-UC-REQ-025342/A-User Decides to Restore Module back to its Original Factory State while Driving (Driver Restriction = ON) (TcSE ROIN-298054)</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Vehicle Occupant</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Same as normal use case</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User starts master reset and then drives off (turning ON driver restriction)</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Master reset and any reboots (if necessary) will continue as normal</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N/A</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G-HMI</w:t>
            </w:r>
          </w:p>
        </w:tc>
      </w:tr>
    </w:tbl>
    <w:p w:rsidR="00AD3157" w:rsidRDefault="00AD3157">
      <w:pPr>
        <w:rPr>
          <w:b/>
        </w:rPr>
      </w:pPr>
    </w:p>
    <w:p w:rsidR="00244C30" w:rsidRDefault="00244C30" w:rsidP="00244C30">
      <w:pPr>
        <w:pStyle w:val="Heading4"/>
      </w:pPr>
      <w:r>
        <w:t>VS-UC-REQ-025344/A-User Decides to Restore Module Back to its Original Factory State (TcSE ROIN-298055)</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Vehicle Occupant</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Infotainment system is available</w:t>
            </w:r>
          </w:p>
          <w:p w:rsidR="00AD3157" w:rsidRDefault="00244C30">
            <w:pPr>
              <w:rPr>
                <w:rFonts w:cs="Arial"/>
                <w:szCs w:val="20"/>
              </w:rPr>
            </w:pPr>
            <w:r>
              <w:rPr>
                <w:rFonts w:cs="Arial"/>
                <w:szCs w:val="20"/>
              </w:rPr>
              <w:t>Driver Restriction = OFF</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tabs>
                <w:tab w:val="left" w:pos="4395"/>
              </w:tabs>
              <w:rPr>
                <w:rFonts w:cs="Arial"/>
                <w:szCs w:val="20"/>
              </w:rPr>
            </w:pPr>
            <w:r>
              <w:rPr>
                <w:rFonts w:cs="Arial"/>
                <w:szCs w:val="20"/>
              </w:rPr>
              <w:t>User select {Master Reset} option on the HMI</w:t>
            </w:r>
          </w:p>
          <w:p w:rsidR="00AD3157" w:rsidRDefault="00244C30">
            <w:pPr>
              <w:rPr>
                <w:rFonts w:cs="Arial"/>
                <w:szCs w:val="20"/>
              </w:rPr>
            </w:pPr>
            <w:r>
              <w:rPr>
                <w:rFonts w:cs="Arial"/>
                <w:szCs w:val="20"/>
              </w:rPr>
              <w:t>The systems is locked out from usage until Master reset has completed successfully</w:t>
            </w:r>
          </w:p>
          <w:p w:rsidR="00AD3157" w:rsidRDefault="00244C30">
            <w:pPr>
              <w:rPr>
                <w:rFonts w:cs="Arial"/>
                <w:szCs w:val="20"/>
              </w:rPr>
            </w:pPr>
            <w:r>
              <w:rPr>
                <w:rFonts w:cs="Arial"/>
                <w:szCs w:val="20"/>
              </w:rPr>
              <w:t>(if required, an immediate reboot shall occur right after master reset completion)</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All dynamic system  &amp; PII data is securely deleted and module is return back to its original factory state</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E1 –  Loss of power while performing Master Reset</w:t>
            </w:r>
          </w:p>
          <w:p w:rsidR="00AD3157" w:rsidRDefault="00244C30">
            <w:pPr>
              <w:rPr>
                <w:rFonts w:cs="Arial"/>
                <w:szCs w:val="20"/>
              </w:rPr>
            </w:pPr>
            <w:r>
              <w:rPr>
                <w:rFonts w:cs="Arial"/>
                <w:szCs w:val="20"/>
              </w:rPr>
              <w:t>E2 – Failure to remove/disconnect devices</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G-HMI</w:t>
            </w:r>
          </w:p>
        </w:tc>
      </w:tr>
    </w:tbl>
    <w:p w:rsidR="00AD3157" w:rsidRDefault="00AD3157"/>
    <w:p w:rsidR="00244C30" w:rsidRDefault="00244C30" w:rsidP="00244C30">
      <w:pPr>
        <w:pStyle w:val="Heading4"/>
      </w:pPr>
      <w:r>
        <w:t>VS-UC-REQ-025345/A-Loss of Power While Performing Master Reset (TcSE ROIN-298058)</w:t>
      </w:r>
    </w:p>
    <w:p w:rsidR="00244C30" w:rsidRPr="005F5EF0" w:rsidRDefault="00244C30" w:rsidP="00244C30">
      <w:pPr>
        <w:rPr>
          <w:b/>
          <w:sz w:val="16"/>
          <w:szCs w:val="16"/>
        </w:rPr>
      </w:pPr>
      <w:r w:rsidRPr="005F5EF0">
        <w:rPr>
          <w:b/>
          <w:sz w:val="16"/>
          <w:szCs w:val="16"/>
        </w:rPr>
        <w:t>Linked Elements</w:t>
      </w:r>
    </w:p>
    <w:p w:rsidR="00244C30" w:rsidRPr="005F5EF0" w:rsidRDefault="00244C30" w:rsidP="00244C30">
      <w:pPr>
        <w:rPr>
          <w:sz w:val="16"/>
          <w:szCs w:val="16"/>
        </w:rPr>
      </w:pPr>
      <w:r w:rsidRPr="005F5EF0">
        <w:rPr>
          <w:sz w:val="16"/>
          <w:szCs w:val="16"/>
        </w:rPr>
        <w:t>VS-UC-REQ-025344/A-User Decides to Restore Module Back to its Original Factory State (TcSE ROIN-298055)</w:t>
      </w:r>
    </w:p>
    <w:p w:rsidR="00244C30" w:rsidRPr="005F5EF0" w:rsidRDefault="00244C30" w:rsidP="00244C30">
      <w:pPr>
        <w:rPr>
          <w:sz w:val="16"/>
          <w:szCs w:val="16"/>
        </w:rPr>
      </w:pPr>
      <w:r w:rsidRPr="005F5EF0">
        <w:rPr>
          <w:sz w:val="16"/>
          <w:szCs w:val="16"/>
        </w:rPr>
        <w:t>VS-UC-REQ-213362/B-User Decides to Restore Module Back to its Original Factory State - Integrated AHU</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Vehicle Occupant</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Same as Normal Usage Use Case</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 xml:space="preserve">The user acknowledge the master reset action </w:t>
            </w:r>
          </w:p>
          <w:p w:rsidR="00AD3157" w:rsidRDefault="00244C30">
            <w:pPr>
              <w:rPr>
                <w:rFonts w:cs="Arial"/>
                <w:szCs w:val="20"/>
              </w:rPr>
            </w:pPr>
            <w:r>
              <w:rPr>
                <w:rFonts w:cs="Arial"/>
                <w:szCs w:val="20"/>
              </w:rPr>
              <w:t>While Master reset functionality is active the module loses power</w:t>
            </w:r>
          </w:p>
          <w:p w:rsidR="00AD3157" w:rsidRDefault="00244C30">
            <w:pPr>
              <w:rPr>
                <w:rFonts w:cs="Arial"/>
                <w:szCs w:val="20"/>
              </w:rPr>
            </w:pPr>
            <w:r>
              <w:rPr>
                <w:rFonts w:cs="Arial"/>
                <w:szCs w:val="20"/>
              </w:rPr>
              <w:t>After a few minutes the module acquires power</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Master reset actions shall not be preserved across power cycles. Only the master reset steps that took place while the module had power were the items deleted/restored.</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N/A</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G-HMI</w:t>
            </w:r>
          </w:p>
        </w:tc>
      </w:tr>
    </w:tbl>
    <w:p w:rsidR="00AD3157" w:rsidRDefault="00AD3157"/>
    <w:p w:rsidR="00244C30" w:rsidRDefault="00244C30" w:rsidP="00244C30">
      <w:pPr>
        <w:pStyle w:val="Heading4"/>
      </w:pPr>
      <w:r>
        <w:t>VS-UC-REQ-025346/A-Failure to Remove/Disconnect Devices (TcSE ROIN-298059)</w:t>
      </w:r>
    </w:p>
    <w:p w:rsidR="00244C30" w:rsidRPr="005F5EF0" w:rsidRDefault="00244C30" w:rsidP="00244C30">
      <w:pPr>
        <w:rPr>
          <w:b/>
          <w:sz w:val="16"/>
          <w:szCs w:val="16"/>
        </w:rPr>
      </w:pPr>
      <w:r w:rsidRPr="005F5EF0">
        <w:rPr>
          <w:b/>
          <w:sz w:val="16"/>
          <w:szCs w:val="16"/>
        </w:rPr>
        <w:t>Linked Elements</w:t>
      </w:r>
    </w:p>
    <w:p w:rsidR="00244C30" w:rsidRPr="005F5EF0" w:rsidRDefault="00244C30" w:rsidP="00244C30">
      <w:pPr>
        <w:rPr>
          <w:sz w:val="16"/>
          <w:szCs w:val="16"/>
        </w:rPr>
      </w:pPr>
      <w:r w:rsidRPr="005F5EF0">
        <w:rPr>
          <w:sz w:val="16"/>
          <w:szCs w:val="16"/>
        </w:rPr>
        <w:t>VS-UC-REQ-025344/A-User Decides to Restore Module Back to its Original Factory State (TcSE ROIN-298055)</w:t>
      </w:r>
    </w:p>
    <w:p w:rsidR="00244C30" w:rsidRPr="005F5EF0" w:rsidRDefault="00244C30" w:rsidP="00244C30">
      <w:pPr>
        <w:rPr>
          <w:sz w:val="16"/>
          <w:szCs w:val="16"/>
        </w:rPr>
      </w:pPr>
      <w:r w:rsidRPr="005F5EF0">
        <w:rPr>
          <w:sz w:val="16"/>
          <w:szCs w:val="16"/>
        </w:rPr>
        <w:t>VS-UC-REQ-213362/B-User Decides to Restore Module Back to its Original Factory State - Integrated AHU</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Vehicle Occupant</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Same as Normal Usage Use Case</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The user acknowledge the master reset action</w:t>
            </w:r>
          </w:p>
          <w:p w:rsidR="00AD3157" w:rsidRDefault="00244C30">
            <w:pPr>
              <w:rPr>
                <w:rFonts w:cs="Arial"/>
                <w:szCs w:val="20"/>
              </w:rPr>
            </w:pPr>
            <w:r>
              <w:rPr>
                <w:rFonts w:cs="Arial"/>
                <w:szCs w:val="20"/>
              </w:rPr>
              <w:t xml:space="preserve">None of the index or connected devices are removed (i.e. iPod &amp; BT Phone) </w:t>
            </w:r>
          </w:p>
          <w:p w:rsidR="00AD3157" w:rsidRDefault="00244C30">
            <w:pPr>
              <w:rPr>
                <w:rFonts w:cs="Arial"/>
                <w:szCs w:val="20"/>
              </w:rPr>
            </w:pPr>
            <w:r>
              <w:rPr>
                <w:rFonts w:cs="Arial"/>
                <w:szCs w:val="20"/>
              </w:rPr>
              <w:t>Master reset functionality is active</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Same as Normal Usage Use Case. Master Reset should be able to ignore devices not removed.</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N/A</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G-HMI</w:t>
            </w:r>
          </w:p>
        </w:tc>
      </w:tr>
    </w:tbl>
    <w:p w:rsidR="00AD3157" w:rsidRDefault="00AD3157"/>
    <w:p w:rsidR="00244C30" w:rsidRDefault="00244C30" w:rsidP="00244C30">
      <w:pPr>
        <w:pStyle w:val="Heading4"/>
      </w:pPr>
      <w:r>
        <w:t>VS-UC-REQ-025347/A-User Decides to Reboot the Module (TcSE ROIN-298056)</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lastRenderedPageBreak/>
              <w:t>Actors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Vehicle Occupant</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Infotainment system is available</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User applies Center Stack Button combination for a set period of time</w:t>
            </w:r>
          </w:p>
          <w:p w:rsidR="00AD3157" w:rsidRDefault="00244C30">
            <w:pPr>
              <w:rPr>
                <w:rFonts w:cs="Arial"/>
                <w:szCs w:val="20"/>
              </w:rPr>
            </w:pPr>
            <w:r>
              <w:rPr>
                <w:rFonts w:cs="Arial"/>
                <w:szCs w:val="20"/>
              </w:rPr>
              <w:t>User is presented with {reboot warning} HMI with a set period of time</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An immediate reboot shall occur</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E1 - User cancels via the {reboot warning} HMI</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rFonts w:cs="Arial"/>
                <w:b/>
                <w:szCs w:val="20"/>
              </w:rPr>
            </w:pPr>
            <w:r>
              <w:rPr>
                <w:rFonts w:cs="Arial"/>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G-HMI</w:t>
            </w:r>
          </w:p>
          <w:p w:rsidR="00AD3157" w:rsidRDefault="00244C30">
            <w:pPr>
              <w:rPr>
                <w:rFonts w:cs="Arial"/>
                <w:szCs w:val="20"/>
              </w:rPr>
            </w:pPr>
            <w:r>
              <w:rPr>
                <w:rFonts w:cs="Arial"/>
                <w:szCs w:val="20"/>
              </w:rPr>
              <w:t>CBI</w:t>
            </w:r>
          </w:p>
        </w:tc>
      </w:tr>
    </w:tbl>
    <w:p w:rsidR="00AD3157" w:rsidRDefault="00AD3157">
      <w:pPr>
        <w:rPr>
          <w:rFonts w:cs="Arial"/>
          <w:b/>
          <w:szCs w:val="20"/>
        </w:rPr>
      </w:pPr>
    </w:p>
    <w:p w:rsidR="00244C30" w:rsidRDefault="00244C30" w:rsidP="00244C30">
      <w:pPr>
        <w:pStyle w:val="Heading4"/>
      </w:pPr>
      <w:r>
        <w:t>VS-UC-REQ-025348/A-User Cancels via the {Reboot Warning} HMI (TcSE ROIN-298060)</w:t>
      </w:r>
    </w:p>
    <w:p w:rsidR="00244C30" w:rsidRPr="005F5EF0" w:rsidRDefault="00244C30" w:rsidP="00244C30">
      <w:pPr>
        <w:rPr>
          <w:b/>
          <w:sz w:val="16"/>
          <w:szCs w:val="16"/>
        </w:rPr>
      </w:pPr>
      <w:r w:rsidRPr="005F5EF0">
        <w:rPr>
          <w:b/>
          <w:sz w:val="16"/>
          <w:szCs w:val="16"/>
        </w:rPr>
        <w:t>Linked Elements</w:t>
      </w:r>
    </w:p>
    <w:p w:rsidR="00244C30" w:rsidRPr="005F5EF0" w:rsidRDefault="00244C30" w:rsidP="00244C30">
      <w:pPr>
        <w:rPr>
          <w:sz w:val="16"/>
          <w:szCs w:val="16"/>
        </w:rPr>
      </w:pPr>
      <w:r w:rsidRPr="005F5EF0">
        <w:rPr>
          <w:sz w:val="16"/>
          <w:szCs w:val="16"/>
        </w:rPr>
        <w:t>VS-UC-REQ-025347/A-User Decides to Reboot the Module (TcSE ROIN-298056)</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Vehicle Occupant</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Same as Normal Usage Use Case</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User cancels the manual reboot via the {reboot warning} HMI</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Reboot is cancelled</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N/A</w:t>
            </w:r>
          </w:p>
        </w:tc>
      </w:tr>
      <w:tr w:rsidR="00AD3157">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D3157" w:rsidRDefault="00244C30">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AD3157" w:rsidRDefault="00244C30">
            <w:pPr>
              <w:rPr>
                <w:rFonts w:cs="Arial"/>
                <w:szCs w:val="20"/>
              </w:rPr>
            </w:pPr>
            <w:r>
              <w:rPr>
                <w:rFonts w:cs="Arial"/>
                <w:szCs w:val="20"/>
              </w:rPr>
              <w:t>G-HMI</w:t>
            </w:r>
          </w:p>
        </w:tc>
      </w:tr>
    </w:tbl>
    <w:p w:rsidR="00AD3157" w:rsidRDefault="00AD3157"/>
    <w:p w:rsidR="00244C30" w:rsidRDefault="00244C30" w:rsidP="00244C30">
      <w:pPr>
        <w:pStyle w:val="Heading4"/>
      </w:pPr>
      <w:r>
        <w:t>VS-UC-REQ-025349/B-Master Reset (TcSE ROIN-296294)</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244C30">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Vehicle occupant</w:t>
            </w:r>
          </w:p>
        </w:tc>
      </w:tr>
      <w:tr w:rsidR="00244C30">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Center stack display is ON</w:t>
            </w:r>
          </w:p>
        </w:tc>
      </w:tr>
      <w:tr w:rsidR="00244C30">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The user selects &lt;Master Reset&gt; via HMI.</w:t>
            </w:r>
          </w:p>
        </w:tc>
      </w:tr>
      <w:tr w:rsidR="00244C30">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All settings are restored to the factory defaults.</w:t>
            </w:r>
          </w:p>
          <w:p w:rsidR="00244C30" w:rsidRDefault="00244C30">
            <w:pPr>
              <w:rPr>
                <w:rFonts w:cs="Arial"/>
              </w:rPr>
            </w:pPr>
            <w:r>
              <w:rPr>
                <w:rFonts w:cs="Arial"/>
              </w:rPr>
              <w:t>SDARS stations are reset to factory defaults.</w:t>
            </w:r>
          </w:p>
          <w:p w:rsidR="00244C30" w:rsidRDefault="00244C30">
            <w:pPr>
              <w:rPr>
                <w:rFonts w:cs="Arial"/>
              </w:rPr>
            </w:pPr>
            <w:r>
              <w:rPr>
                <w:rFonts w:cs="Arial"/>
              </w:rPr>
              <w:t>Audio Settings are set to the default settings</w:t>
            </w:r>
          </w:p>
        </w:tc>
      </w:tr>
      <w:tr w:rsidR="00244C30">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N/A</w:t>
            </w:r>
          </w:p>
        </w:tc>
      </w:tr>
      <w:tr w:rsidR="00244C30">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G-HMI</w:t>
            </w:r>
          </w:p>
        </w:tc>
      </w:tr>
    </w:tbl>
    <w:p w:rsidR="00244C30" w:rsidRDefault="00244C30"/>
    <w:p w:rsidR="00244C30" w:rsidRDefault="00244C30" w:rsidP="00244C30">
      <w:pPr>
        <w:pStyle w:val="Heading3"/>
      </w:pPr>
      <w:bookmarkStart w:id="1014" w:name="_Toc35508999"/>
      <w:r>
        <w:t>Requirements</w:t>
      </w:r>
      <w:bookmarkEnd w:id="1014"/>
    </w:p>
    <w:p w:rsidR="00244C30" w:rsidRPr="00244C30" w:rsidRDefault="00244C30" w:rsidP="00244C30">
      <w:pPr>
        <w:pStyle w:val="Heading4"/>
        <w:rPr>
          <w:b w:val="0"/>
          <w:u w:val="single"/>
        </w:rPr>
      </w:pPr>
      <w:r w:rsidRPr="00244C30">
        <w:rPr>
          <w:b w:val="0"/>
          <w:u w:val="single"/>
        </w:rPr>
        <w:t>VS-SR-REQ-015044/E-Master Reset request to the infotainment components (TcSE ROIN-174375-1)</w:t>
      </w:r>
    </w:p>
    <w:p w:rsidR="00244C30" w:rsidRDefault="00244C30">
      <w:pPr>
        <w:rPr>
          <w:ins w:id="1015" w:author="Myslinski, Jason (J.S.)" w:date="2016-03-11T11:17:00Z"/>
          <w:rFonts w:cs="Arial"/>
        </w:rPr>
      </w:pPr>
      <w:r>
        <w:rPr>
          <w:rFonts w:cs="Arial"/>
        </w:rPr>
        <w:t xml:space="preserve">During a Master Reset, the Vehicle Settings Master Reset Client shall issue a FactoryReset.Rq </w:t>
      </w:r>
      <w:ins w:id="1016" w:author="Myslinski, Jason (J.S.)" w:date="2016-03-11T11:24:00Z">
        <w:r>
          <w:rPr>
            <w:rFonts w:cs="Arial"/>
          </w:rPr>
          <w:t xml:space="preserve">= ResetFactoryDefaults </w:t>
        </w:r>
      </w:ins>
      <w:r>
        <w:rPr>
          <w:rFonts w:cs="Arial"/>
        </w:rPr>
        <w:t>to the</w:t>
      </w:r>
      <w:del w:id="1017" w:author="Myslinski, Jason (J.S.)" w:date="2016-03-11T11:17:00Z">
        <w:r w:rsidDel="00E47EB9">
          <w:rPr>
            <w:rFonts w:cs="Arial"/>
          </w:rPr>
          <w:delText xml:space="preserve"> SDARS Server</w:delText>
        </w:r>
      </w:del>
      <w:ins w:id="1018" w:author="Myslinski, Jason (J.S.)" w:date="2016-03-11T11:17:00Z">
        <w:r>
          <w:rPr>
            <w:rFonts w:cs="Arial"/>
          </w:rPr>
          <w:t xml:space="preserve"> infotainment components</w:t>
        </w:r>
      </w:ins>
      <w:r>
        <w:rPr>
          <w:rFonts w:cs="Arial"/>
        </w:rPr>
        <w:t xml:space="preserve">.  </w:t>
      </w:r>
    </w:p>
    <w:p w:rsidR="00244C30" w:rsidRDefault="00244C30">
      <w:pPr>
        <w:rPr>
          <w:ins w:id="1019" w:author="Myslinski, Jason (J.S.)" w:date="2016-03-11T11:17:00Z"/>
          <w:rFonts w:cs="Arial"/>
        </w:rPr>
      </w:pPr>
    </w:p>
    <w:p w:rsidR="00244C30" w:rsidRDefault="00244C30">
      <w:pPr>
        <w:rPr>
          <w:ins w:id="1020" w:author="Myslinski, Jason (J.S.)" w:date="2016-03-30T09:46:00Z"/>
          <w:rFonts w:cs="Arial"/>
        </w:rPr>
      </w:pPr>
      <w:ins w:id="1021" w:author="Myslinski, Jason (J.S.)" w:date="2016-03-11T11:17:00Z">
        <w:r>
          <w:rPr>
            <w:rFonts w:cs="Arial"/>
          </w:rPr>
          <w:t xml:space="preserve">Note: when the infotainment components (ex AHU, </w:t>
        </w:r>
      </w:ins>
      <w:ins w:id="1022" w:author="Myslinski, Jason (J.S.)" w:date="2016-03-11T11:18:00Z">
        <w:r>
          <w:rPr>
            <w:rFonts w:cs="Arial"/>
          </w:rPr>
          <w:t xml:space="preserve">Smart </w:t>
        </w:r>
      </w:ins>
      <w:ins w:id="1023" w:author="Myslinski, Jason (J.S.)" w:date="2016-03-11T11:17:00Z">
        <w:r>
          <w:rPr>
            <w:rFonts w:cs="Arial"/>
          </w:rPr>
          <w:t>DSP AMP</w:t>
        </w:r>
      </w:ins>
      <w:ins w:id="1024" w:author="Myslinski, Jason (J.S.)" w:date="2016-03-11T11:22:00Z">
        <w:r>
          <w:rPr>
            <w:rFonts w:cs="Arial"/>
          </w:rPr>
          <w:t>...</w:t>
        </w:r>
      </w:ins>
      <w:ins w:id="1025" w:author="Myslinski, Jason (J.S.)" w:date="2016-03-11T11:17:00Z">
        <w:r>
          <w:rPr>
            <w:rFonts w:cs="Arial"/>
          </w:rPr>
          <w:t>)</w:t>
        </w:r>
      </w:ins>
      <w:ins w:id="1026" w:author="Myslinski, Jason (J.S.)" w:date="2016-03-11T11:18:00Z">
        <w:r>
          <w:rPr>
            <w:rFonts w:cs="Arial"/>
          </w:rPr>
          <w:t xml:space="preserve"> receive </w:t>
        </w:r>
      </w:ins>
      <w:ins w:id="1027" w:author="Myslinski, Jason (J.S.)" w:date="2016-03-11T11:19:00Z">
        <w:r>
          <w:rPr>
            <w:rFonts w:cs="Arial"/>
          </w:rPr>
          <w:t>“</w:t>
        </w:r>
      </w:ins>
      <w:ins w:id="1028" w:author="Myslinski, Jason (J.S.)" w:date="2016-03-11T11:18:00Z">
        <w:r>
          <w:rPr>
            <w:rFonts w:cs="Arial"/>
          </w:rPr>
          <w:t>FactoryReset_Rq = ResetFactoryDefaults</w:t>
        </w:r>
      </w:ins>
      <w:ins w:id="1029" w:author="Myslinski, Jason (J.S.)" w:date="2016-03-11T11:19:00Z">
        <w:r>
          <w:rPr>
            <w:rFonts w:cs="Arial"/>
          </w:rPr>
          <w:t>”</w:t>
        </w:r>
      </w:ins>
      <w:ins w:id="1030" w:author="Myslinski, Jason (J.S.)" w:date="2016-03-11T11:18:00Z">
        <w:r>
          <w:rPr>
            <w:rFonts w:cs="Arial"/>
          </w:rPr>
          <w:t xml:space="preserve"> they will reset</w:t>
        </w:r>
      </w:ins>
      <w:ins w:id="1031" w:author="Myslinski, Jason (J.S.)" w:date="2016-03-11T11:19:00Z">
        <w:r>
          <w:rPr>
            <w:rFonts w:cs="Arial"/>
          </w:rPr>
          <w:t xml:space="preserve"> to their default settings</w:t>
        </w:r>
      </w:ins>
      <w:ins w:id="1032" w:author="Myslinski, Jason (J.S.)" w:date="2016-03-11T11:18:00Z">
        <w:r>
          <w:rPr>
            <w:rFonts w:cs="Arial"/>
          </w:rPr>
          <w:t xml:space="preserve"> things such as the Audio Settings (ex Bass, Treble, Volume</w:t>
        </w:r>
      </w:ins>
      <w:ins w:id="1033" w:author="Myslinski, Jason (J.S.)" w:date="2016-03-11T11:19:00Z">
        <w:r>
          <w:rPr>
            <w:rFonts w:cs="Arial"/>
          </w:rPr>
          <w:t>…) and SDARS settings.</w:t>
        </w:r>
      </w:ins>
    </w:p>
    <w:p w:rsidR="00244C30" w:rsidRDefault="00244C30">
      <w:pPr>
        <w:rPr>
          <w:ins w:id="1034" w:author="Myslinski, Jason (J.S.)" w:date="2016-03-30T09:46:00Z"/>
          <w:rFonts w:cs="Arial"/>
        </w:rPr>
      </w:pPr>
    </w:p>
    <w:p w:rsidR="00244C30" w:rsidRDefault="00244C30">
      <w:pPr>
        <w:rPr>
          <w:ins w:id="1035" w:author="Myslinski, Jason (J.S.)" w:date="2016-03-11T11:19:00Z"/>
          <w:rFonts w:cs="Arial"/>
        </w:rPr>
      </w:pPr>
      <w:ins w:id="1036" w:author="Myslinski, Jason (J.S.)" w:date="2016-03-30T09:49:00Z">
        <w:r>
          <w:rPr>
            <w:rFonts w:cs="Arial"/>
          </w:rPr>
          <w:t xml:space="preserve">SPSS to </w:t>
        </w:r>
      </w:ins>
      <w:ins w:id="1037" w:author="Myslinski, Jason (J.S.)" w:date="2016-03-30T09:46:00Z">
        <w:r>
          <w:rPr>
            <w:rFonts w:cs="Arial"/>
          </w:rPr>
          <w:t xml:space="preserve">CAN dB </w:t>
        </w:r>
      </w:ins>
      <w:ins w:id="1038" w:author="Myslinski, Jason (J.S.)" w:date="2016-03-30T09:50:00Z">
        <w:r>
          <w:rPr>
            <w:rFonts w:cs="Arial"/>
          </w:rPr>
          <w:t>mapping</w:t>
        </w:r>
      </w:ins>
      <w:ins w:id="1039" w:author="Myslinski, Jason (J.S.)" w:date="2016-03-30T09:46:00Z">
        <w:r>
          <w:rPr>
            <w:rFonts w:cs="Arial"/>
          </w:rPr>
          <w:t xml:space="preserve">:  For this FactoryReset.Rq the Vehicle Setting Master Reset Client shall send </w:t>
        </w:r>
      </w:ins>
      <w:ins w:id="1040" w:author="Myslinski, Jason (J.S.)" w:date="2016-03-30T09:47:00Z">
        <w:r>
          <w:rPr>
            <w:rFonts w:cs="Arial"/>
          </w:rPr>
          <w:t>“</w:t>
        </w:r>
      </w:ins>
      <w:ins w:id="1041" w:author="Myslinski, Jason (J.S.)" w:date="2016-03-30T09:48:00Z">
        <w:r>
          <w:rPr>
            <w:rFonts w:cs="Arial"/>
          </w:rPr>
          <w:t>0x104 MFD_Request_Signals</w:t>
        </w:r>
      </w:ins>
      <w:ins w:id="1042" w:author="Myslinski, Jason (J.S.)" w:date="2016-03-30T09:49:00Z">
        <w:r>
          <w:rPr>
            <w:rFonts w:cs="Arial"/>
          </w:rPr>
          <w:t>3</w:t>
        </w:r>
      </w:ins>
      <w:ins w:id="1043" w:author="Myslinski, Jason (J.S.)" w:date="2016-03-30T09:47:00Z">
        <w:r>
          <w:rPr>
            <w:rFonts w:cs="Arial"/>
          </w:rPr>
          <w:t xml:space="preserve"> :</w:t>
        </w:r>
      </w:ins>
      <w:ins w:id="1044" w:author="Myslinski, Jason (J.S.)" w:date="2016-03-30T09:48:00Z">
        <w:r>
          <w:rPr>
            <w:rFonts w:cs="Arial"/>
          </w:rPr>
          <w:t xml:space="preserve"> </w:t>
        </w:r>
      </w:ins>
      <w:ins w:id="1045" w:author="Myslinski, Jason (J.S.)" w:date="2016-03-30T09:47:00Z">
        <w:r>
          <w:rPr>
            <w:rFonts w:cs="Arial"/>
          </w:rPr>
          <w:t xml:space="preserve"> </w:t>
        </w:r>
      </w:ins>
      <w:ins w:id="1046" w:author="Myslinski, Jason (J.S.)" w:date="2016-03-30T09:49:00Z">
        <w:r>
          <w:rPr>
            <w:rFonts w:cs="Arial"/>
          </w:rPr>
          <w:t>SDARS_FactoryReset_Rq”.</w:t>
        </w:r>
      </w:ins>
    </w:p>
    <w:p w:rsidR="00244C30" w:rsidRDefault="00244C30">
      <w:pPr>
        <w:rPr>
          <w:rFonts w:cs="Arial"/>
        </w:rPr>
      </w:pPr>
    </w:p>
    <w:p w:rsidR="00244C30" w:rsidRDefault="00244C30"/>
    <w:p w:rsidR="00244C30" w:rsidRPr="00244C30" w:rsidRDefault="00244C30" w:rsidP="00244C30">
      <w:pPr>
        <w:pStyle w:val="Heading4"/>
        <w:rPr>
          <w:b w:val="0"/>
          <w:u w:val="single"/>
        </w:rPr>
      </w:pPr>
      <w:r w:rsidRPr="00244C30">
        <w:rPr>
          <w:b w:val="0"/>
          <w:u w:val="single"/>
        </w:rPr>
        <w:t>VS-SR-REQ-213252/B-Master Reset request to the TCU (Telematic Control Unit)</w:t>
      </w:r>
    </w:p>
    <w:p w:rsidR="00244C30" w:rsidRDefault="00244C30">
      <w:pPr>
        <w:rPr>
          <w:rFonts w:cs="Arial"/>
        </w:rPr>
      </w:pPr>
      <w:r>
        <w:rPr>
          <w:rFonts w:cs="Arial"/>
        </w:rPr>
        <w:t xml:space="preserve">During a Master Reset, the Vehicle Settings Master Reset Client shall issue a FactoryReset.Rq = ResetFactoryDefaults to the TCU.  </w:t>
      </w:r>
    </w:p>
    <w:p w:rsidR="00244C30" w:rsidRDefault="00244C30">
      <w:pPr>
        <w:rPr>
          <w:rFonts w:cs="Arial"/>
        </w:rPr>
      </w:pPr>
    </w:p>
    <w:p w:rsidR="00244C30" w:rsidRDefault="00244C30">
      <w:pPr>
        <w:rPr>
          <w:rFonts w:cs="Arial"/>
        </w:rPr>
      </w:pPr>
      <w:r>
        <w:rPr>
          <w:rFonts w:cs="Arial"/>
        </w:rPr>
        <w:lastRenderedPageBreak/>
        <w:t>SPSS to CAN dB mapping:  For this FactoryReset.Rq the Vehicle Setting Master Reset Client shall send “0x105 APIM_Request_Signals : FactoryReset_Rq”.</w:t>
      </w:r>
    </w:p>
    <w:p w:rsidR="00244C30" w:rsidRDefault="00244C30">
      <w:pPr>
        <w:rPr>
          <w:rFonts w:cs="Arial"/>
        </w:rPr>
      </w:pPr>
    </w:p>
    <w:p w:rsidR="00244C30" w:rsidRDefault="00244C30">
      <w:pPr>
        <w:rPr>
          <w:rFonts w:cs="Arial"/>
        </w:rPr>
      </w:pPr>
    </w:p>
    <w:p w:rsidR="00244C30" w:rsidRDefault="00244C30">
      <w:pPr>
        <w:rPr>
          <w:rFonts w:cs="Arial"/>
        </w:rPr>
      </w:pPr>
    </w:p>
    <w:p w:rsidR="00244C30" w:rsidRDefault="00244C30"/>
    <w:p w:rsidR="00244C30" w:rsidRPr="00244C30" w:rsidRDefault="00244C30" w:rsidP="00244C30">
      <w:pPr>
        <w:pStyle w:val="Heading4"/>
        <w:rPr>
          <w:b w:val="0"/>
          <w:u w:val="single"/>
        </w:rPr>
      </w:pPr>
      <w:r w:rsidRPr="00244C30">
        <w:rPr>
          <w:b w:val="0"/>
          <w:u w:val="single"/>
        </w:rPr>
        <w:t>VS-FUR-REQ-136296/B-Master Reset Language</w:t>
      </w:r>
    </w:p>
    <w:p w:rsidR="00244C30" w:rsidRPr="00AC425D" w:rsidRDefault="00244C30" w:rsidP="00244C30">
      <w:pPr>
        <w:rPr>
          <w:rFonts w:cs="Arial"/>
        </w:rPr>
      </w:pPr>
      <w:r w:rsidRPr="00AC425D">
        <w:rPr>
          <w:rFonts w:cs="Arial"/>
        </w:rPr>
        <w:t xml:space="preserve">The </w:t>
      </w:r>
      <w:r>
        <w:rPr>
          <w:rFonts w:cs="Arial"/>
        </w:rPr>
        <w:t xml:space="preserve">APIM / IAHU </w:t>
      </w:r>
      <w:r w:rsidRPr="00AC425D">
        <w:rPr>
          <w:rFonts w:cs="Arial"/>
        </w:rPr>
        <w:t xml:space="preserve">Master Reset shall not change the currently selected language the APIM </w:t>
      </w:r>
      <w:r>
        <w:rPr>
          <w:rFonts w:cs="Arial"/>
        </w:rPr>
        <w:t xml:space="preserve">/ IAHU </w:t>
      </w:r>
      <w:r w:rsidRPr="00AC425D">
        <w:rPr>
          <w:rFonts w:cs="Arial"/>
        </w:rPr>
        <w:t>module is using.  For example if Spanish is the language and the user then does a Master Reset then after the Master Reset Spanish shall still be the language.</w:t>
      </w:r>
    </w:p>
    <w:p w:rsidR="00244C30" w:rsidRPr="00AC425D" w:rsidRDefault="00244C30" w:rsidP="00244C30">
      <w:pPr>
        <w:rPr>
          <w:rFonts w:cs="Arial"/>
        </w:rPr>
      </w:pPr>
    </w:p>
    <w:p w:rsidR="00244C30" w:rsidRDefault="00244C30" w:rsidP="00244C30">
      <w:pPr>
        <w:rPr>
          <w:rFonts w:cs="Arial"/>
        </w:rPr>
      </w:pPr>
      <w:r w:rsidRPr="00AC425D">
        <w:rPr>
          <w:rFonts w:cs="Arial"/>
        </w:rPr>
        <w:t>The APIM</w:t>
      </w:r>
      <w:r>
        <w:rPr>
          <w:rFonts w:cs="Arial"/>
        </w:rPr>
        <w:t xml:space="preserve"> / IAHU</w:t>
      </w:r>
      <w:r w:rsidRPr="00AC425D">
        <w:rPr>
          <w:rFonts w:cs="Arial"/>
        </w:rPr>
        <w:t xml:space="preserve"> Master Reset shall have the APIM</w:t>
      </w:r>
      <w:r>
        <w:rPr>
          <w:rFonts w:cs="Arial"/>
        </w:rPr>
        <w:t xml:space="preserve"> / IAHU</w:t>
      </w:r>
      <w:r w:rsidRPr="00AC425D">
        <w:rPr>
          <w:rFonts w:cs="Arial"/>
        </w:rPr>
        <w:t xml:space="preserve"> send a language request so the Vehicle Settings Language Servers (ex. Cluster) to go to the currently selected Language by the APIM</w:t>
      </w:r>
      <w:r>
        <w:rPr>
          <w:rFonts w:cs="Arial"/>
        </w:rPr>
        <w:t xml:space="preserve"> / IAHU</w:t>
      </w:r>
      <w:r w:rsidRPr="00AC425D">
        <w:rPr>
          <w:rFonts w:cs="Arial"/>
        </w:rPr>
        <w:t>.  For example if the Cluster was at English and APIM</w:t>
      </w:r>
      <w:r>
        <w:rPr>
          <w:rFonts w:cs="Arial"/>
        </w:rPr>
        <w:t xml:space="preserve"> / IAHU</w:t>
      </w:r>
      <w:r w:rsidRPr="00AC425D">
        <w:rPr>
          <w:rFonts w:cs="Arial"/>
        </w:rPr>
        <w:t xml:space="preserve"> is at Spanish and the user then selects Master Reset the APIM</w:t>
      </w:r>
      <w:r>
        <w:rPr>
          <w:rFonts w:cs="Arial"/>
        </w:rPr>
        <w:t xml:space="preserve"> / IAHU</w:t>
      </w:r>
      <w:r w:rsidRPr="00AC425D">
        <w:rPr>
          <w:rFonts w:cs="Arial"/>
        </w:rPr>
        <w:t xml:space="preserve"> would request the Cluster to go to Spanish.</w:t>
      </w:r>
    </w:p>
    <w:p w:rsidR="00244C30" w:rsidRDefault="00244C30" w:rsidP="00244C30">
      <w:pPr>
        <w:rPr>
          <w:rFonts w:cs="Arial"/>
        </w:rPr>
      </w:pPr>
    </w:p>
    <w:p w:rsidR="00244C30" w:rsidRPr="00AC425D" w:rsidRDefault="00244C30" w:rsidP="00244C30">
      <w:pPr>
        <w:rPr>
          <w:rFonts w:cs="Arial"/>
        </w:rPr>
      </w:pPr>
      <w:r>
        <w:rPr>
          <w:rFonts w:cs="Arial"/>
        </w:rPr>
        <w:t>Note: IAHU is integrated AHU for those modules which send out the Master Reset (mutually exclusive to APIM)</w:t>
      </w:r>
    </w:p>
    <w:p w:rsidR="00244C30" w:rsidRPr="00AC425D" w:rsidRDefault="00244C30" w:rsidP="00244C30">
      <w:pPr>
        <w:rPr>
          <w:rFonts w:cs="Arial"/>
        </w:rPr>
      </w:pPr>
    </w:p>
    <w:p w:rsidR="00244C30" w:rsidRDefault="00244C30" w:rsidP="00244C30"/>
    <w:p w:rsidR="00244C30" w:rsidRPr="00244C30" w:rsidRDefault="00244C30" w:rsidP="00244C30">
      <w:pPr>
        <w:pStyle w:val="Heading4"/>
        <w:rPr>
          <w:b w:val="0"/>
          <w:u w:val="single"/>
        </w:rPr>
      </w:pPr>
      <w:r w:rsidRPr="00244C30">
        <w:rPr>
          <w:b w:val="0"/>
          <w:u w:val="single"/>
        </w:rPr>
        <w:t>VS-FUR-REQ-025350/B-Reboot module using Center Stack (TcSE ROIN-298037-1)</w:t>
      </w:r>
    </w:p>
    <w:p w:rsidR="00244C30" w:rsidRDefault="00244C30">
      <w:pPr>
        <w:rPr>
          <w:rFonts w:cs="Arial"/>
        </w:rPr>
      </w:pPr>
      <w:r>
        <w:rPr>
          <w:rFonts w:cs="Arial"/>
        </w:rPr>
        <w:t xml:space="preserve">The user shall be able to perform an immediate reboot by holding a combination of center Stack buttons for 5 seconds. Combination = TBD.  </w:t>
      </w:r>
    </w:p>
    <w:p w:rsidR="00244C30" w:rsidRDefault="00244C30">
      <w:pPr>
        <w:rPr>
          <w:rFonts w:cs="Arial"/>
        </w:rPr>
      </w:pPr>
    </w:p>
    <w:p w:rsidR="00244C30" w:rsidRDefault="00244C30">
      <w:pPr>
        <w:rPr>
          <w:rFonts w:cs="Arial"/>
        </w:rPr>
      </w:pPr>
      <w:r>
        <w:rPr>
          <w:rFonts w:cs="Arial"/>
        </w:rPr>
        <w:t>See HMI specs for button combinations for Multimedia Reboot and see the HMI specs for button combinations.</w:t>
      </w:r>
    </w:p>
    <w:p w:rsidR="00244C30" w:rsidRPr="00244C30" w:rsidRDefault="00244C30" w:rsidP="00244C30">
      <w:pPr>
        <w:pStyle w:val="Heading4"/>
        <w:rPr>
          <w:b w:val="0"/>
          <w:u w:val="single"/>
        </w:rPr>
      </w:pPr>
      <w:r w:rsidRPr="00244C30">
        <w:rPr>
          <w:b w:val="0"/>
          <w:u w:val="single"/>
        </w:rPr>
        <w:t>VS-FUR-REQ-025351/A-Secure Deletion (TcSE ROIN-298038-1)</w:t>
      </w:r>
    </w:p>
    <w:p w:rsidR="00AD3157" w:rsidRDefault="00244C30">
      <w:pPr>
        <w:rPr>
          <w:rFonts w:cs="Arial"/>
          <w:b/>
          <w:bCs/>
          <w:szCs w:val="20"/>
        </w:rPr>
      </w:pPr>
      <w:r>
        <w:rPr>
          <w:rFonts w:cs="Arial"/>
          <w:szCs w:val="20"/>
        </w:rPr>
        <w:t>Secure deletion must overwrite/erase the memory in such a way that the data can't be observed in a subsequent bitwise copy of the entire flash area.</w:t>
      </w:r>
    </w:p>
    <w:p w:rsidR="00AD3157" w:rsidRDefault="00AD3157">
      <w:pPr>
        <w:rPr>
          <w:rFonts w:ascii="Cambria" w:hAnsi="Cambria"/>
          <w:b/>
          <w:bCs/>
          <w:sz w:val="28"/>
          <w:szCs w:val="28"/>
        </w:rPr>
      </w:pPr>
    </w:p>
    <w:p w:rsidR="00244C30" w:rsidRPr="00244C30" w:rsidRDefault="00244C30" w:rsidP="00244C30">
      <w:pPr>
        <w:pStyle w:val="Heading4"/>
        <w:rPr>
          <w:b w:val="0"/>
          <w:u w:val="single"/>
        </w:rPr>
      </w:pPr>
      <w:r w:rsidRPr="00244C30">
        <w:rPr>
          <w:b w:val="0"/>
          <w:u w:val="single"/>
        </w:rPr>
        <w:t>VS-FUR-REQ-025352/A-Secure Data Storage - Copies (TcSE ROIN-298039-1)</w:t>
      </w:r>
    </w:p>
    <w:p w:rsidR="00AD3157" w:rsidRDefault="00244C30">
      <w:pPr>
        <w:rPr>
          <w:rFonts w:cs="Arial"/>
          <w:szCs w:val="20"/>
        </w:rPr>
      </w:pPr>
      <w:r>
        <w:rPr>
          <w:rFonts w:cs="Arial"/>
          <w:szCs w:val="20"/>
        </w:rPr>
        <w:t>PII data must not be copied/cached elsewhere in the system unless those copies are securely deleted as well.</w:t>
      </w:r>
    </w:p>
    <w:p w:rsidR="00AD3157" w:rsidRDefault="00AD3157">
      <w:pPr>
        <w:rPr>
          <w:rFonts w:ascii="Cambria" w:hAnsi="Cambria"/>
          <w:b/>
          <w:bCs/>
          <w:sz w:val="28"/>
          <w:szCs w:val="28"/>
        </w:rPr>
      </w:pPr>
    </w:p>
    <w:p w:rsidR="00AD3157" w:rsidRDefault="00AD3157">
      <w:pPr>
        <w:rPr>
          <w:rFonts w:ascii="Cambria" w:hAnsi="Cambria"/>
          <w:b/>
          <w:bCs/>
          <w:sz w:val="28"/>
          <w:szCs w:val="28"/>
        </w:rPr>
      </w:pPr>
    </w:p>
    <w:p w:rsidR="00244C30" w:rsidRPr="00244C30" w:rsidRDefault="00244C30" w:rsidP="00244C30">
      <w:pPr>
        <w:pStyle w:val="Heading4"/>
        <w:rPr>
          <w:b w:val="0"/>
          <w:u w:val="single"/>
        </w:rPr>
      </w:pPr>
      <w:r w:rsidRPr="00244C30">
        <w:rPr>
          <w:b w:val="0"/>
          <w:u w:val="single"/>
        </w:rPr>
        <w:t>VS-FUR-REQ-025353/A-Remove all PII &amp; Specific Applications Data (TcSE ROIN-298040-1)</w:t>
      </w:r>
    </w:p>
    <w:p w:rsidR="00AD3157" w:rsidRDefault="00244C30">
      <w:pPr>
        <w:rPr>
          <w:rFonts w:cs="Arial"/>
          <w:b/>
          <w:bCs/>
          <w:szCs w:val="20"/>
        </w:rPr>
      </w:pPr>
      <w:r>
        <w:rPr>
          <w:rFonts w:cs="Arial"/>
          <w:szCs w:val="20"/>
        </w:rPr>
        <w:t>A mechanism in the HMI shall provide the user with the ability to remove all PII and specific applications data.</w:t>
      </w:r>
    </w:p>
    <w:p w:rsidR="00AD3157" w:rsidRDefault="00AD3157">
      <w:pPr>
        <w:rPr>
          <w:rFonts w:ascii="Cambria" w:hAnsi="Cambria"/>
          <w:b/>
          <w:bCs/>
          <w:sz w:val="28"/>
          <w:szCs w:val="28"/>
        </w:rPr>
      </w:pPr>
    </w:p>
    <w:p w:rsidR="00244C30" w:rsidRPr="00244C30" w:rsidRDefault="00244C30" w:rsidP="00244C30">
      <w:pPr>
        <w:pStyle w:val="Heading4"/>
        <w:rPr>
          <w:b w:val="0"/>
          <w:u w:val="single"/>
        </w:rPr>
      </w:pPr>
      <w:r w:rsidRPr="00244C30">
        <w:rPr>
          <w:b w:val="0"/>
          <w:u w:val="single"/>
        </w:rPr>
        <w:t>VS-FUR-REQ-025354/A-Master Reset Completion Time Limit (TcSE ROIN-298041-1)</w:t>
      </w:r>
    </w:p>
    <w:p w:rsidR="00AD3157" w:rsidRDefault="00244C30">
      <w:pPr>
        <w:rPr>
          <w:rFonts w:cs="Arial"/>
          <w:b/>
          <w:bCs/>
          <w:szCs w:val="20"/>
        </w:rPr>
      </w:pPr>
      <w:r>
        <w:rPr>
          <w:rFonts w:cs="Arial"/>
          <w:szCs w:val="20"/>
        </w:rPr>
        <w:t>The removal of all PII and specific application data shall not take longer than 45 seconds.</w:t>
      </w:r>
    </w:p>
    <w:p w:rsidR="00AD3157" w:rsidRDefault="00AD3157">
      <w:pPr>
        <w:rPr>
          <w:rFonts w:ascii="Cambria" w:hAnsi="Cambria"/>
          <w:b/>
          <w:bCs/>
          <w:sz w:val="28"/>
          <w:szCs w:val="28"/>
        </w:rPr>
      </w:pPr>
    </w:p>
    <w:p w:rsidR="00244C30" w:rsidRPr="00244C30" w:rsidRDefault="00244C30" w:rsidP="00244C30">
      <w:pPr>
        <w:pStyle w:val="Heading4"/>
        <w:rPr>
          <w:b w:val="0"/>
          <w:u w:val="single"/>
        </w:rPr>
      </w:pPr>
      <w:r w:rsidRPr="00244C30">
        <w:rPr>
          <w:b w:val="0"/>
          <w:u w:val="single"/>
        </w:rPr>
        <w:t>VS-FUR-REQ-025355/A-Restore Factory Settings and Default Values (TcSE ROIN-298042-1)</w:t>
      </w:r>
    </w:p>
    <w:p w:rsidR="00AD3157" w:rsidRDefault="00244C30">
      <w:pPr>
        <w:rPr>
          <w:rFonts w:cs="Arial"/>
          <w:b/>
          <w:bCs/>
          <w:szCs w:val="20"/>
        </w:rPr>
      </w:pPr>
      <w:r>
        <w:rPr>
          <w:rFonts w:cs="Arial"/>
          <w:szCs w:val="20"/>
        </w:rPr>
        <w:t xml:space="preserve">The APIM Master Reset shall have an option to securely delete all content and restore all factory settings to its default values. See all items in </w:t>
      </w:r>
      <w:r>
        <w:rPr>
          <w:rFonts w:cs="Arial"/>
          <w:i/>
          <w:szCs w:val="20"/>
        </w:rPr>
        <w:t>P01a_Master_Reset.xls</w:t>
      </w:r>
      <w:r>
        <w:rPr>
          <w:rFonts w:cs="Arial"/>
          <w:szCs w:val="20"/>
        </w:rPr>
        <w:t xml:space="preserve"> for expected behavior details.</w:t>
      </w:r>
    </w:p>
    <w:p w:rsidR="00AD3157" w:rsidRDefault="00AD3157">
      <w:pPr>
        <w:rPr>
          <w:rFonts w:ascii="Cambria" w:hAnsi="Cambria"/>
          <w:b/>
          <w:bCs/>
          <w:sz w:val="28"/>
          <w:szCs w:val="28"/>
        </w:rPr>
      </w:pPr>
    </w:p>
    <w:p w:rsidR="00244C30" w:rsidRPr="00244C30" w:rsidRDefault="00244C30" w:rsidP="00244C30">
      <w:pPr>
        <w:pStyle w:val="Heading4"/>
        <w:rPr>
          <w:b w:val="0"/>
          <w:u w:val="single"/>
        </w:rPr>
      </w:pPr>
      <w:r w:rsidRPr="00244C30">
        <w:rPr>
          <w:b w:val="0"/>
          <w:u w:val="single"/>
        </w:rPr>
        <w:t>VS-FUR-REQ-025356/A-Clean Cache (TcSE ROIN-298043-1)</w:t>
      </w:r>
    </w:p>
    <w:p w:rsidR="00AD3157" w:rsidRDefault="00244C30">
      <w:pPr>
        <w:rPr>
          <w:rFonts w:cs="Arial"/>
          <w:b/>
          <w:bCs/>
          <w:szCs w:val="20"/>
        </w:rPr>
      </w:pPr>
      <w:r>
        <w:rPr>
          <w:rFonts w:cs="Arial"/>
          <w:szCs w:val="20"/>
        </w:rPr>
        <w:t>After securely deleting and restoring all settings the system shall clear any remaining system/application cache.</w:t>
      </w:r>
    </w:p>
    <w:p w:rsidR="00AD3157" w:rsidRDefault="00AD3157">
      <w:pPr>
        <w:rPr>
          <w:rFonts w:ascii="Cambria" w:hAnsi="Cambria"/>
          <w:b/>
          <w:bCs/>
          <w:sz w:val="28"/>
          <w:szCs w:val="28"/>
        </w:rPr>
      </w:pPr>
    </w:p>
    <w:p w:rsidR="00244C30" w:rsidRPr="00244C30" w:rsidRDefault="00244C30" w:rsidP="00244C30">
      <w:pPr>
        <w:pStyle w:val="Heading4"/>
        <w:rPr>
          <w:b w:val="0"/>
          <w:u w:val="single"/>
        </w:rPr>
      </w:pPr>
      <w:r w:rsidRPr="00244C30">
        <w:rPr>
          <w:b w:val="0"/>
          <w:u w:val="single"/>
        </w:rPr>
        <w:lastRenderedPageBreak/>
        <w:t>VS-FUR-REQ-025357/A-Immediate Reboot after Completion (TcSE ROIN-298044-1)</w:t>
      </w:r>
    </w:p>
    <w:p w:rsidR="00AD3157" w:rsidRDefault="00244C30">
      <w:pPr>
        <w:rPr>
          <w:rFonts w:cs="Arial"/>
          <w:b/>
          <w:bCs/>
          <w:szCs w:val="20"/>
        </w:rPr>
      </w:pPr>
      <w:r>
        <w:rPr>
          <w:rFonts w:cs="Arial"/>
          <w:szCs w:val="20"/>
        </w:rPr>
        <w:t>After securely deleting and restoring all settings the system shall perform an immediate reboot.</w:t>
      </w:r>
    </w:p>
    <w:p w:rsidR="00AD3157" w:rsidRDefault="00AD3157">
      <w:pPr>
        <w:rPr>
          <w:rFonts w:ascii="Cambria" w:hAnsi="Cambria"/>
          <w:b/>
          <w:bCs/>
          <w:sz w:val="28"/>
          <w:szCs w:val="28"/>
        </w:rPr>
      </w:pPr>
    </w:p>
    <w:p w:rsidR="00244C30" w:rsidRPr="00244C30" w:rsidRDefault="00244C30" w:rsidP="00244C30">
      <w:pPr>
        <w:pStyle w:val="Heading4"/>
        <w:rPr>
          <w:b w:val="0"/>
          <w:u w:val="single"/>
        </w:rPr>
      </w:pPr>
      <w:r w:rsidRPr="00244C30">
        <w:rPr>
          <w:b w:val="0"/>
          <w:u w:val="single"/>
        </w:rPr>
        <w:t>VS-FUR-REQ-025358/B-Feature Unavailability during Master Reset (TcSE ROIN-298045-1)</w:t>
      </w:r>
    </w:p>
    <w:p w:rsidR="00244C30" w:rsidRDefault="00244C30">
      <w:pPr>
        <w:rPr>
          <w:rFonts w:cs="Arial"/>
        </w:rPr>
      </w:pPr>
      <w:r>
        <w:rPr>
          <w:rFonts w:cs="Arial"/>
        </w:rPr>
        <w:t>For any immediate reboot the user confirmation message shall include a warning about the unavailability of rear view camera and other vehicle APIM / IAHU dependent features.</w:t>
      </w:r>
    </w:p>
    <w:p w:rsidR="00244C30" w:rsidRDefault="00244C30">
      <w:pPr>
        <w:rPr>
          <w:rFonts w:cs="Arial"/>
        </w:rPr>
      </w:pPr>
    </w:p>
    <w:p w:rsidR="00244C30" w:rsidRDefault="00244C30">
      <w:pPr>
        <w:rPr>
          <w:rFonts w:cs="Arial"/>
        </w:rPr>
      </w:pPr>
      <w:r>
        <w:rPr>
          <w:rFonts w:cs="Arial"/>
        </w:rPr>
        <w:t>Note: IAHU is for Integrated AHU (mutually exclusive with APIM)</w:t>
      </w:r>
    </w:p>
    <w:p w:rsidR="00244C30" w:rsidRDefault="00244C30">
      <w:pPr>
        <w:rPr>
          <w:rFonts w:ascii="Cambria" w:hAnsi="Cambria"/>
          <w:b/>
          <w:bCs/>
          <w:sz w:val="28"/>
          <w:szCs w:val="28"/>
        </w:rPr>
      </w:pPr>
    </w:p>
    <w:p w:rsidR="00244C30" w:rsidRPr="00244C30" w:rsidRDefault="00244C30" w:rsidP="00244C30">
      <w:pPr>
        <w:pStyle w:val="Heading4"/>
        <w:rPr>
          <w:b w:val="0"/>
          <w:u w:val="single"/>
        </w:rPr>
      </w:pPr>
      <w:r w:rsidRPr="00244C30">
        <w:rPr>
          <w:b w:val="0"/>
          <w:u w:val="single"/>
        </w:rPr>
        <w:t>VS-FUR-REQ-025359/A-Confirmation Message &amp; Device Disconnect Info (TcSE ROIN-298046-1)</w:t>
      </w:r>
    </w:p>
    <w:p w:rsidR="00AD3157" w:rsidRDefault="00244C30">
      <w:pPr>
        <w:rPr>
          <w:rFonts w:cs="Arial"/>
          <w:szCs w:val="20"/>
        </w:rPr>
      </w:pPr>
      <w:r>
        <w:rPr>
          <w:rFonts w:cs="Arial"/>
          <w:szCs w:val="20"/>
        </w:rPr>
        <w:t>A user confirmation message shall include a description of the function that will be performed and the appropriate devices that must be disconnected.</w:t>
      </w:r>
    </w:p>
    <w:p w:rsidR="00AD3157" w:rsidRDefault="00AD3157"/>
    <w:p w:rsidR="00244C30" w:rsidRPr="00244C30" w:rsidRDefault="00244C30" w:rsidP="00244C30">
      <w:pPr>
        <w:pStyle w:val="Heading4"/>
        <w:rPr>
          <w:b w:val="0"/>
          <w:u w:val="single"/>
        </w:rPr>
      </w:pPr>
      <w:r w:rsidRPr="00244C30">
        <w:rPr>
          <w:b w:val="0"/>
          <w:u w:val="single"/>
        </w:rPr>
        <w:t>VS-FUR-REQ-025360/A-Dynamic/Manual Registration to Master Reset Service (TcSE ROIN-298047-1)</w:t>
      </w:r>
    </w:p>
    <w:p w:rsidR="00AD3157" w:rsidRDefault="00244C30">
      <w:pPr>
        <w:rPr>
          <w:rFonts w:cs="Arial"/>
          <w:szCs w:val="20"/>
        </w:rPr>
      </w:pPr>
      <w:r>
        <w:rPr>
          <w:rFonts w:cs="Arial"/>
          <w:szCs w:val="20"/>
        </w:rPr>
        <w:t>Third-party or external software applications/plug-ins shall be allow to register to a global master reset event.</w:t>
      </w:r>
    </w:p>
    <w:p w:rsidR="00AD3157" w:rsidRDefault="00AD3157"/>
    <w:p w:rsidR="00244C30" w:rsidRPr="00244C30" w:rsidRDefault="00244C30" w:rsidP="00244C30">
      <w:pPr>
        <w:pStyle w:val="Heading4"/>
        <w:rPr>
          <w:b w:val="0"/>
          <w:u w:val="single"/>
        </w:rPr>
      </w:pPr>
      <w:r w:rsidRPr="00244C30">
        <w:rPr>
          <w:b w:val="0"/>
          <w:u w:val="single"/>
        </w:rPr>
        <w:t>VS-FUR-REQ-025361/A-System Blocked until Master Reset Completed (TcSE ROIN-298048-1)</w:t>
      </w:r>
    </w:p>
    <w:p w:rsidR="00AD3157" w:rsidRDefault="00244C30">
      <w:pPr>
        <w:rPr>
          <w:rFonts w:cs="Arial"/>
          <w:szCs w:val="20"/>
        </w:rPr>
      </w:pPr>
      <w:r>
        <w:rPr>
          <w:rFonts w:cs="Arial"/>
          <w:szCs w:val="20"/>
        </w:rPr>
        <w:t>After the master reset feature is activated the user shall not be able to perform any other functions in the systems after master reset completes and system reboot occurs.</w:t>
      </w:r>
    </w:p>
    <w:p w:rsidR="00AD3157" w:rsidRDefault="00AD3157"/>
    <w:p w:rsidR="00244C30" w:rsidRPr="00244C30" w:rsidRDefault="00244C30" w:rsidP="00244C30">
      <w:pPr>
        <w:pStyle w:val="Heading4"/>
        <w:rPr>
          <w:b w:val="0"/>
          <w:u w:val="single"/>
        </w:rPr>
      </w:pPr>
      <w:r w:rsidRPr="00244C30">
        <w:rPr>
          <w:b w:val="0"/>
          <w:u w:val="single"/>
        </w:rPr>
        <w:t>VS-FUR-REQ-025362/A-Secure Delete APIs (TcSE ROIN-298049-1)</w:t>
      </w:r>
    </w:p>
    <w:p w:rsidR="00AD3157" w:rsidRDefault="00244C30">
      <w:pPr>
        <w:rPr>
          <w:rFonts w:cs="Arial"/>
          <w:szCs w:val="20"/>
        </w:rPr>
      </w:pPr>
      <w:r>
        <w:rPr>
          <w:rFonts w:cs="Arial"/>
          <w:szCs w:val="20"/>
        </w:rPr>
        <w:t>All data shall be securely deleted during Master Reset using the appropriate secure deletion APIs determined by Ford Motor Company.</w:t>
      </w:r>
    </w:p>
    <w:p w:rsidR="00244C30" w:rsidRPr="00244C30" w:rsidRDefault="00244C30" w:rsidP="00244C30">
      <w:pPr>
        <w:pStyle w:val="Heading4"/>
        <w:rPr>
          <w:b w:val="0"/>
          <w:u w:val="single"/>
        </w:rPr>
      </w:pPr>
      <w:r w:rsidRPr="00244C30">
        <w:rPr>
          <w:b w:val="0"/>
          <w:u w:val="single"/>
        </w:rPr>
        <w:t>VS-FUR-REQ-025363/A-Baseline OTA Data (TcSE ROIN-298050-1)</w:t>
      </w:r>
    </w:p>
    <w:p w:rsidR="00AD3157" w:rsidRDefault="00244C30">
      <w:pPr>
        <w:rPr>
          <w:rFonts w:cs="Arial"/>
          <w:szCs w:val="20"/>
        </w:rPr>
      </w:pPr>
      <w:r>
        <w:rPr>
          <w:rFonts w:cs="Arial"/>
          <w:szCs w:val="20"/>
        </w:rPr>
        <w:t>APIM’s Baseline OTA data shall never be removed (e.i. STL, RDS-TMC).</w:t>
      </w:r>
    </w:p>
    <w:p w:rsidR="00AD3157" w:rsidRDefault="00AD3157"/>
    <w:p w:rsidR="00244C30" w:rsidRPr="00244C30" w:rsidRDefault="00244C30" w:rsidP="00244C30">
      <w:pPr>
        <w:pStyle w:val="Heading4"/>
        <w:rPr>
          <w:b w:val="0"/>
          <w:u w:val="single"/>
        </w:rPr>
      </w:pPr>
      <w:r w:rsidRPr="00244C30">
        <w:rPr>
          <w:b w:val="0"/>
          <w:u w:val="single"/>
        </w:rPr>
        <w:t>VS-FUR-REQ-025364/A-System Upgrades and/or Languages Not Removable (TcSE ROIN-298051-1)</w:t>
      </w:r>
    </w:p>
    <w:p w:rsidR="00AD3157" w:rsidRDefault="00244C30">
      <w:pPr>
        <w:rPr>
          <w:rFonts w:cs="Arial"/>
          <w:b/>
          <w:bCs/>
          <w:szCs w:val="20"/>
        </w:rPr>
      </w:pPr>
      <w:r>
        <w:rPr>
          <w:rFonts w:cs="Arial"/>
          <w:szCs w:val="20"/>
        </w:rPr>
        <w:t>Installed language packs and System upgrades shall never be removed during Master Reset .</w:t>
      </w:r>
    </w:p>
    <w:p w:rsidR="00244C30" w:rsidRPr="00244C30" w:rsidRDefault="00244C30" w:rsidP="00244C30">
      <w:pPr>
        <w:pStyle w:val="Heading4"/>
        <w:rPr>
          <w:b w:val="0"/>
          <w:u w:val="single"/>
        </w:rPr>
      </w:pPr>
      <w:r w:rsidRPr="00244C30">
        <w:rPr>
          <w:b w:val="0"/>
          <w:u w:val="single"/>
        </w:rPr>
        <w:t>VS-FUR-REQ-025365/A-Driver Restriction 2 (TcSE ROIN-298053)</w:t>
      </w:r>
    </w:p>
    <w:p w:rsidR="00AD3157" w:rsidRDefault="00244C30">
      <w:pPr>
        <w:rPr>
          <w:rFonts w:cs="Arial"/>
          <w:szCs w:val="20"/>
        </w:rPr>
      </w:pPr>
      <w:r>
        <w:rPr>
          <w:rFonts w:cs="Arial"/>
          <w:szCs w:val="20"/>
        </w:rPr>
        <w:t>Driver restriction shall apply to master reset and its features. This options shall not be available while the vehicle is moving and driver restriction = ON</w:t>
      </w:r>
    </w:p>
    <w:p w:rsidR="00AD3157" w:rsidRDefault="00AD3157">
      <w:pPr>
        <w:rPr>
          <w:rFonts w:ascii="Cambria" w:hAnsi="Cambria"/>
          <w:b/>
          <w:bCs/>
          <w:sz w:val="28"/>
          <w:szCs w:val="28"/>
        </w:rPr>
      </w:pPr>
    </w:p>
    <w:p w:rsidR="00244C30" w:rsidRPr="00244C30" w:rsidRDefault="00244C30" w:rsidP="00244C30">
      <w:pPr>
        <w:pStyle w:val="Heading4"/>
        <w:rPr>
          <w:b w:val="0"/>
          <w:u w:val="single"/>
        </w:rPr>
      </w:pPr>
      <w:r w:rsidRPr="00244C30">
        <w:rPr>
          <w:b w:val="0"/>
          <w:u w:val="single"/>
        </w:rPr>
        <w:t>ENMEM-REQ-105569/E-Driver Profiles Deleted During Master Reset</w:t>
      </w:r>
    </w:p>
    <w:p w:rsidR="00244C30" w:rsidRDefault="00244C30" w:rsidP="00244C30">
      <w:r>
        <w:t xml:space="preserve">The storage and maintenance of the Driver Profiles of Enhanced Memory shall comply with the design and requirements of Master Reset (refer to the latest version of </w:t>
      </w:r>
      <w:r w:rsidRPr="00824EAE">
        <w:rPr>
          <w:u w:val="single"/>
        </w:rPr>
        <w:t>VS-FUN-REQ-025341-Master Reset to Factory Defaults</w:t>
      </w:r>
      <w:r>
        <w:t xml:space="preserve">). </w:t>
      </w:r>
    </w:p>
    <w:p w:rsidR="00244C30" w:rsidRDefault="00244C30" w:rsidP="00244C30"/>
    <w:p w:rsidR="00244C30" w:rsidRDefault="00244C30" w:rsidP="00244C30">
      <w:r w:rsidRPr="006368B6">
        <w:t>When a Master Rese</w:t>
      </w:r>
      <w:r>
        <w:t>t operation is executed:</w:t>
      </w:r>
      <w:r w:rsidRPr="006368B6">
        <w:t xml:space="preserve"> </w:t>
      </w:r>
    </w:p>
    <w:p w:rsidR="00244C30" w:rsidRDefault="00244C30" w:rsidP="00244C30">
      <w:pPr>
        <w:numPr>
          <w:ilvl w:val="0"/>
          <w:numId w:val="540"/>
        </w:numPr>
      </w:pPr>
      <w:r>
        <w:t>The EnhancedMemoryInterfaceClient shall delete all internal Driver Profile data (i.e. Profile Name, Button Association, Profile Number Association) for all Driver Profiles</w:t>
      </w:r>
    </w:p>
    <w:p w:rsidR="00244C30" w:rsidRDefault="00244C30" w:rsidP="00244C30">
      <w:pPr>
        <w:numPr>
          <w:ilvl w:val="0"/>
          <w:numId w:val="540"/>
        </w:numPr>
      </w:pPr>
      <w:r>
        <w:t>If a keyfob is associated to a Driver Profile(s) the following actions shall be performed:</w:t>
      </w:r>
    </w:p>
    <w:p w:rsidR="00244C30" w:rsidRDefault="00244C30" w:rsidP="00244C30">
      <w:pPr>
        <w:numPr>
          <w:ilvl w:val="1"/>
          <w:numId w:val="540"/>
        </w:numPr>
      </w:pPr>
      <w:r>
        <w:t>The EnhancedMemoryInterfaceClient shall request to disassociate the keyfob via EnMemProfilePairingRq(KeyPairing=DisassociateKey)</w:t>
      </w:r>
    </w:p>
    <w:p w:rsidR="00244C30" w:rsidRDefault="00244C30" w:rsidP="00244C30">
      <w:pPr>
        <w:numPr>
          <w:ilvl w:val="1"/>
          <w:numId w:val="540"/>
        </w:numPr>
      </w:pPr>
      <w:r>
        <w:t>The EnhancedMemoryProfileServer shall respond with a successful keyfob disassociation via EnMemKeyPairing_St(KeyPairing=KeyDisassociated)</w:t>
      </w:r>
    </w:p>
    <w:p w:rsidR="00244C30" w:rsidRDefault="00244C30" w:rsidP="00244C30">
      <w:pPr>
        <w:numPr>
          <w:ilvl w:val="1"/>
          <w:numId w:val="540"/>
        </w:numPr>
      </w:pPr>
      <w:r>
        <w:lastRenderedPageBreak/>
        <w:t>The EnhancedMemoryProfileServer shall update the status of PersKeyPairing_St to KeyNotAssociated for the Driver Profile deleted</w:t>
      </w:r>
    </w:p>
    <w:p w:rsidR="00244C30" w:rsidRPr="00AC46F0" w:rsidRDefault="00244C30" w:rsidP="00244C30">
      <w:pPr>
        <w:numPr>
          <w:ilvl w:val="1"/>
          <w:numId w:val="540"/>
        </w:numPr>
      </w:pPr>
      <w:r>
        <w:t xml:space="preserve">If there are more than one profile with keys paired, the </w:t>
      </w:r>
      <w:r w:rsidRPr="007D465A">
        <w:t xml:space="preserve">EnhancedMemoryInterfaceClient shall repeat steps 2 and 3 above until all the keyfobs are </w:t>
      </w:r>
      <w:r w:rsidRPr="00AC46F0">
        <w:t>dissociated from all profiles</w:t>
      </w:r>
    </w:p>
    <w:p w:rsidR="00244C30" w:rsidRPr="00AC46F0" w:rsidRDefault="00244C30" w:rsidP="00244C30">
      <w:pPr>
        <w:numPr>
          <w:ilvl w:val="0"/>
          <w:numId w:val="540"/>
        </w:numPr>
      </w:pPr>
      <w:r w:rsidRPr="00AC46F0">
        <w:t>If a phone is associated to a Driver Profile(s) the following actions shall be performed:</w:t>
      </w:r>
    </w:p>
    <w:p w:rsidR="00244C30" w:rsidRPr="00AC46F0" w:rsidRDefault="00244C30" w:rsidP="00244C30">
      <w:pPr>
        <w:numPr>
          <w:ilvl w:val="1"/>
          <w:numId w:val="540"/>
        </w:numPr>
      </w:pPr>
      <w:r w:rsidRPr="00AC46F0">
        <w:t>The EnhancedMemoryInterfaceClient shall request to disassociate the phone via EnMemProfilePairingRq(KeyPairing=DisassociatePhone)</w:t>
      </w:r>
    </w:p>
    <w:p w:rsidR="00244C30" w:rsidRPr="00AC46F0" w:rsidRDefault="00244C30" w:rsidP="00244C30">
      <w:pPr>
        <w:numPr>
          <w:ilvl w:val="1"/>
          <w:numId w:val="540"/>
        </w:numPr>
      </w:pPr>
      <w:r w:rsidRPr="00AC46F0">
        <w:t>The EnhancedMemoryProfileServer shall respond with a successful phone disassociation via EnMemKeyPairing_St(KeyPairing=KeyDisassociated)</w:t>
      </w:r>
    </w:p>
    <w:p w:rsidR="00244C30" w:rsidRPr="00AC46F0" w:rsidRDefault="00244C30" w:rsidP="00244C30">
      <w:pPr>
        <w:numPr>
          <w:ilvl w:val="1"/>
          <w:numId w:val="540"/>
        </w:numPr>
      </w:pPr>
      <w:r w:rsidRPr="00AC46F0">
        <w:t>The EnhancedMemoryProfileServer shall update the status of PersPhonePairing_St to NoPhonesAssociated for the Driver Profile deleted</w:t>
      </w:r>
    </w:p>
    <w:p w:rsidR="00244C30" w:rsidRPr="00AC46F0" w:rsidRDefault="00244C30" w:rsidP="00244C30">
      <w:pPr>
        <w:numPr>
          <w:ilvl w:val="1"/>
          <w:numId w:val="540"/>
        </w:numPr>
      </w:pPr>
      <w:r w:rsidRPr="00AC46F0">
        <w:t>If there are more than one profile with phones paired, the EnhancedMemoryInterfaceClient shall repeat steps 2 and 3 above until all the phones are dissociated from all profiles</w:t>
      </w:r>
    </w:p>
    <w:p w:rsidR="00244C30" w:rsidRPr="007D465A" w:rsidRDefault="00244C30" w:rsidP="00244C30">
      <w:pPr>
        <w:numPr>
          <w:ilvl w:val="0"/>
          <w:numId w:val="540"/>
        </w:numPr>
      </w:pPr>
      <w:r w:rsidRPr="00AC46F0">
        <w:t>The EnhancedMemoryInterfaceClient shall send a recall request for Vehicle Profile via InfotainmentRecall_Rq(PersIndex</w:t>
      </w:r>
      <w:r w:rsidRPr="007D465A">
        <w:t xml:space="preserve"> = Vehicle)</w:t>
      </w:r>
    </w:p>
    <w:p w:rsidR="00244C30" w:rsidRPr="007D465A" w:rsidRDefault="00244C30" w:rsidP="00244C30">
      <w:pPr>
        <w:numPr>
          <w:ilvl w:val="0"/>
          <w:numId w:val="540"/>
        </w:numPr>
      </w:pPr>
      <w:r w:rsidRPr="007D465A">
        <w:t>The EnhancedMemoryInterfaceClient shall OptOut of all profiles and set all active personalities in PersonalityOptIn_St to NotOptedIn</w:t>
      </w:r>
    </w:p>
    <w:p w:rsidR="00244C30" w:rsidRPr="007D465A" w:rsidRDefault="00244C30" w:rsidP="00244C30">
      <w:pPr>
        <w:numPr>
          <w:ilvl w:val="0"/>
          <w:numId w:val="540"/>
        </w:numPr>
      </w:pPr>
      <w:r w:rsidRPr="007D465A">
        <w:t>The EnhancedMemoryInterfaceClient shall set the Enhanced Memory feature status to Off via EnhancedMemory_St(Status = ProfileOff)</w:t>
      </w:r>
    </w:p>
    <w:p w:rsidR="00244C30" w:rsidRPr="007D465A" w:rsidRDefault="00244C30" w:rsidP="00244C30">
      <w:pPr>
        <w:numPr>
          <w:ilvl w:val="0"/>
          <w:numId w:val="540"/>
        </w:numPr>
      </w:pPr>
      <w:r w:rsidRPr="007D465A">
        <w:t>The EnhancedMemoryProfileServer shall send a recall request for Vehicle to the EnhancedMemoryPositionClient via MemoryPosition_St. Note: this step does not apply to the EnhancedMemoryInterfaceClient and is don’t care for the EnhancedMemoryInterfaceClient</w:t>
      </w:r>
    </w:p>
    <w:p w:rsidR="00244C30" w:rsidRPr="007D465A" w:rsidRDefault="00244C30" w:rsidP="00244C30">
      <w:pPr>
        <w:numPr>
          <w:ilvl w:val="0"/>
          <w:numId w:val="540"/>
        </w:numPr>
      </w:pPr>
      <w:r w:rsidRPr="007D465A">
        <w:t xml:space="preserve">The EnhancedMemoryInterfaceClient shall </w:t>
      </w:r>
      <w:r>
        <w:t xml:space="preserve">send a Factory Reset request to the EnhancedMemoryServers via </w:t>
      </w:r>
      <w:r w:rsidRPr="007D465A">
        <w:t>FactoryReset</w:t>
      </w:r>
      <w:r>
        <w:t>_Rq(Type = Reset)</w:t>
      </w:r>
      <w:r w:rsidRPr="007D465A">
        <w:t xml:space="preserve"> to perform </w:t>
      </w:r>
      <w:r>
        <w:t>M</w:t>
      </w:r>
      <w:r w:rsidRPr="007D465A">
        <w:t xml:space="preserve">aster </w:t>
      </w:r>
      <w:r>
        <w:t>R</w:t>
      </w:r>
      <w:r w:rsidRPr="007D465A">
        <w:t xml:space="preserve">eset </w:t>
      </w:r>
      <w:r>
        <w:t xml:space="preserve">on the EnhancedMemoryServers that support Master Reset (ex. AHU resets </w:t>
      </w:r>
      <w:r w:rsidRPr="007D465A">
        <w:t>SDARS presets</w:t>
      </w:r>
      <w:r>
        <w:t xml:space="preserve"> - see SDARS SPSS  for details). If the EnhancedMemoryServer supports FactoryReset_Rq, all profiles shall reset (ex. SDARS presets reset for all profiles).</w:t>
      </w:r>
    </w:p>
    <w:p w:rsidR="00244C30" w:rsidRDefault="00244C30" w:rsidP="00244C30">
      <w:pPr>
        <w:numPr>
          <w:ilvl w:val="0"/>
          <w:numId w:val="540"/>
        </w:numPr>
      </w:pPr>
      <w:r>
        <w:t xml:space="preserve">The EnhancedMemoryInterfaceClient performs a reboot for Master Reset following </w:t>
      </w:r>
      <w:r w:rsidRPr="00824EAE">
        <w:rPr>
          <w:u w:val="single"/>
        </w:rPr>
        <w:t>VS-FUN-REQ-025341-Master Reset to Factory Defaults</w:t>
      </w:r>
      <w:r>
        <w:t>).</w:t>
      </w:r>
    </w:p>
    <w:p w:rsidR="00244C30" w:rsidRPr="007D465A" w:rsidRDefault="00244C30" w:rsidP="00244C30">
      <w:pPr>
        <w:numPr>
          <w:ilvl w:val="1"/>
          <w:numId w:val="540"/>
        </w:numPr>
      </w:pPr>
      <w:r>
        <w:t>Note: the EnhancedMemoryInterfaceClient/Infotainment System Master shall send the FactoryReset_Rq before shutting down the Infotainment System (i.e. sends FactoryReset_Rq(Type = Reset) while HMI_HMIMode_St = On).</w:t>
      </w:r>
    </w:p>
    <w:p w:rsidR="00244C30" w:rsidRDefault="00244C30" w:rsidP="00244C30">
      <w:pPr>
        <w:rPr>
          <w:u w:val="single"/>
        </w:rPr>
      </w:pPr>
    </w:p>
    <w:p w:rsidR="00244C30" w:rsidRPr="00824EAE" w:rsidRDefault="00244C30" w:rsidP="00244C30">
      <w:pPr>
        <w:rPr>
          <w:u w:val="single"/>
        </w:rPr>
      </w:pPr>
      <w:r w:rsidRPr="004563AC">
        <w:t xml:space="preserve">Reference sequence diagram </w:t>
      </w:r>
      <w:r>
        <w:rPr>
          <w:u w:val="single"/>
        </w:rPr>
        <w:t>ENMEM-SD-REQ-197509-Master Reset</w:t>
      </w:r>
      <w:r w:rsidRPr="004563AC">
        <w:t xml:space="preserve"> for details</w:t>
      </w:r>
    </w:p>
    <w:p w:rsidR="00244C30" w:rsidRPr="00244C30" w:rsidRDefault="00244C30" w:rsidP="00244C30">
      <w:pPr>
        <w:pStyle w:val="Heading4"/>
        <w:rPr>
          <w:b w:val="0"/>
          <w:u w:val="single"/>
        </w:rPr>
      </w:pPr>
      <w:r w:rsidRPr="00244C30">
        <w:rPr>
          <w:b w:val="0"/>
          <w:u w:val="single"/>
        </w:rPr>
        <w:t>VS-SR-REQ-362537/A-Master Reset Setting when MyKey is active</w:t>
      </w:r>
    </w:p>
    <w:p w:rsidR="00244C30" w:rsidRPr="00DA62AF" w:rsidRDefault="00244C30" w:rsidP="00244C30">
      <w:pPr>
        <w:rPr>
          <w:rFonts w:cs="Arial"/>
        </w:rPr>
      </w:pPr>
      <w:r w:rsidRPr="00DA62AF">
        <w:rPr>
          <w:rFonts w:cs="Arial"/>
        </w:rPr>
        <w:t>The Vehicle Settings Master Reset Client shall not perform a Master Reset when MyKey is active</w:t>
      </w:r>
      <w:r>
        <w:rPr>
          <w:rFonts w:cs="Arial"/>
        </w:rPr>
        <w:t xml:space="preserve"> (ie IgnKeyType_D_Actl = Key_In_Ign_MyKey)</w:t>
      </w:r>
      <w:r w:rsidRPr="00DA62AF">
        <w:rPr>
          <w:rFonts w:cs="Arial"/>
        </w:rPr>
        <w:t>.</w:t>
      </w:r>
    </w:p>
    <w:p w:rsidR="00244C30" w:rsidRPr="00DA62AF" w:rsidRDefault="00244C30" w:rsidP="00244C30">
      <w:pPr>
        <w:rPr>
          <w:rFonts w:cs="Arial"/>
        </w:rPr>
      </w:pPr>
    </w:p>
    <w:p w:rsidR="00244C30" w:rsidRDefault="00244C30" w:rsidP="00244C30">
      <w:pPr>
        <w:rPr>
          <w:rFonts w:cs="Arial"/>
        </w:rPr>
      </w:pPr>
      <w:r w:rsidRPr="00DA62AF">
        <w:rPr>
          <w:rFonts w:cs="Arial"/>
        </w:rPr>
        <w:t xml:space="preserve">When a MyKey is active the Master Reset setting shall be greyed out or not visible.  See HMI specs for details.  </w:t>
      </w:r>
    </w:p>
    <w:p w:rsidR="00244C30" w:rsidRDefault="00244C30" w:rsidP="00244C30">
      <w:pPr>
        <w:rPr>
          <w:rFonts w:cs="Arial"/>
        </w:rPr>
      </w:pPr>
    </w:p>
    <w:p w:rsidR="00244C30" w:rsidRDefault="00244C30" w:rsidP="00244C30">
      <w:pPr>
        <w:rPr>
          <w:rFonts w:cs="Arial"/>
        </w:rPr>
      </w:pPr>
      <w:r>
        <w:rPr>
          <w:rFonts w:cs="Arial"/>
        </w:rPr>
        <w:t>If the IgnKeyType_D_Actl is not on the bus when ignition does not equal Run (ex Acc, Delay Acc, extended play) then assume the last signal state received.</w:t>
      </w:r>
    </w:p>
    <w:p w:rsidR="00244C30" w:rsidRPr="00DA62AF" w:rsidRDefault="00244C30" w:rsidP="00244C30">
      <w:pPr>
        <w:rPr>
          <w:rFonts w:cs="Arial"/>
        </w:rPr>
      </w:pPr>
    </w:p>
    <w:p w:rsidR="00244C30" w:rsidRPr="00DA62AF" w:rsidRDefault="00244C30" w:rsidP="00244C30">
      <w:pPr>
        <w:autoSpaceDE w:val="0"/>
        <w:autoSpaceDN w:val="0"/>
        <w:adjustRightInd w:val="0"/>
        <w:rPr>
          <w:rFonts w:eastAsiaTheme="minorHAnsi" w:cs="Arial"/>
          <w:b/>
          <w:bCs/>
        </w:rPr>
      </w:pP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4"/>
        <w:gridCol w:w="3081"/>
        <w:gridCol w:w="900"/>
        <w:gridCol w:w="3690"/>
      </w:tblGrid>
      <w:tr w:rsidR="00244C30" w:rsidRPr="00DA62AF" w:rsidTr="00244C30">
        <w:trPr>
          <w:jc w:val="center"/>
        </w:trPr>
        <w:tc>
          <w:tcPr>
            <w:tcW w:w="2314"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jc w:val="center"/>
              <w:rPr>
                <w:rFonts w:cs="Arial"/>
                <w:b/>
              </w:rPr>
            </w:pPr>
            <w:r w:rsidRPr="00DA62AF">
              <w:rPr>
                <w:rFonts w:cs="Arial"/>
                <w:b/>
              </w:rPr>
              <w:t>Signal Name</w:t>
            </w:r>
          </w:p>
        </w:tc>
        <w:tc>
          <w:tcPr>
            <w:tcW w:w="3081"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jc w:val="center"/>
              <w:rPr>
                <w:rFonts w:cs="Arial"/>
                <w:b/>
              </w:rPr>
            </w:pPr>
            <w:r w:rsidRPr="00DA62AF">
              <w:rPr>
                <w:rFonts w:cs="Arial"/>
                <w:b/>
              </w:rPr>
              <w:t>Encodings</w:t>
            </w:r>
          </w:p>
        </w:tc>
        <w:tc>
          <w:tcPr>
            <w:tcW w:w="900"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jc w:val="center"/>
              <w:rPr>
                <w:rFonts w:cs="Arial"/>
                <w:b/>
              </w:rPr>
            </w:pPr>
            <w:r w:rsidRPr="00DA62AF">
              <w:rPr>
                <w:rFonts w:cs="Arial"/>
                <w:b/>
              </w:rPr>
              <w:t>Value</w:t>
            </w:r>
          </w:p>
        </w:tc>
        <w:tc>
          <w:tcPr>
            <w:tcW w:w="3690"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jc w:val="center"/>
              <w:rPr>
                <w:rFonts w:cs="Arial"/>
                <w:b/>
              </w:rPr>
            </w:pPr>
            <w:r w:rsidRPr="00DA62AF">
              <w:rPr>
                <w:rFonts w:cs="Arial"/>
                <w:b/>
              </w:rPr>
              <w:t>Description</w:t>
            </w:r>
          </w:p>
        </w:tc>
      </w:tr>
      <w:tr w:rsidR="00244C30" w:rsidRPr="00DA62AF" w:rsidTr="00244C30">
        <w:trPr>
          <w:jc w:val="center"/>
        </w:trPr>
        <w:tc>
          <w:tcPr>
            <w:tcW w:w="2314"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rPr>
                <w:rFonts w:cs="Arial"/>
              </w:rPr>
            </w:pPr>
            <w:r>
              <w:rPr>
                <w:rFonts w:cs="Arial"/>
              </w:rPr>
              <w:t>IgnKeyType_D_Actl</w:t>
            </w:r>
          </w:p>
        </w:tc>
        <w:tc>
          <w:tcPr>
            <w:tcW w:w="3081"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jc w:val="center"/>
              <w:rPr>
                <w:rFonts w:cs="Arial"/>
              </w:rPr>
            </w:pPr>
            <w:r w:rsidRPr="00DA62AF">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jc w:val="center"/>
              <w:rPr>
                <w:rFonts w:cs="Arial"/>
              </w:rPr>
            </w:pPr>
            <w:r w:rsidRPr="00DA62AF">
              <w:rPr>
                <w:rFonts w:cs="Arial"/>
              </w:rPr>
              <w:t>-</w:t>
            </w:r>
          </w:p>
        </w:tc>
        <w:tc>
          <w:tcPr>
            <w:tcW w:w="3690"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rPr>
                <w:rFonts w:cs="Arial"/>
              </w:rPr>
            </w:pPr>
            <w:r w:rsidRPr="00DA62AF">
              <w:rPr>
                <w:rFonts w:cs="Arial"/>
              </w:rPr>
              <w:t>Type of key that is in the ignition</w:t>
            </w:r>
          </w:p>
        </w:tc>
      </w:tr>
      <w:tr w:rsidR="00244C30" w:rsidRPr="00DA62AF" w:rsidTr="00244C30">
        <w:trPr>
          <w:jc w:val="center"/>
        </w:trPr>
        <w:tc>
          <w:tcPr>
            <w:tcW w:w="2314" w:type="dxa"/>
            <w:tcBorders>
              <w:top w:val="single" w:sz="4" w:space="0" w:color="auto"/>
              <w:left w:val="single" w:sz="4" w:space="0" w:color="auto"/>
              <w:bottom w:val="single" w:sz="4" w:space="0" w:color="auto"/>
              <w:right w:val="single" w:sz="4" w:space="0" w:color="auto"/>
            </w:tcBorders>
          </w:tcPr>
          <w:p w:rsidR="00244C30" w:rsidRPr="00DA62AF" w:rsidRDefault="00244C30">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jc w:val="center"/>
              <w:rPr>
                <w:rFonts w:cs="Arial"/>
              </w:rPr>
            </w:pPr>
            <w:r w:rsidRPr="00DA62AF">
              <w:rPr>
                <w:rFonts w:cs="Arial"/>
              </w:rPr>
              <w:t>Key</w:t>
            </w:r>
            <w:r>
              <w:rPr>
                <w:rFonts w:cs="Arial"/>
              </w:rPr>
              <w:t>_</w:t>
            </w:r>
            <w:r w:rsidRPr="00DA62AF">
              <w:rPr>
                <w:rFonts w:cs="Arial"/>
              </w:rPr>
              <w:t>Read</w:t>
            </w:r>
            <w:r>
              <w:rPr>
                <w:rFonts w:cs="Arial"/>
              </w:rPr>
              <w:t>_</w:t>
            </w:r>
            <w:r w:rsidRPr="00DA62AF">
              <w:rPr>
                <w:rFonts w:cs="Arial"/>
              </w:rPr>
              <w:t>In</w:t>
            </w:r>
            <w:r>
              <w:rPr>
                <w:rFonts w:cs="Arial"/>
              </w:rPr>
              <w:t>_</w:t>
            </w:r>
            <w:r w:rsidRPr="00DA62AF">
              <w:rPr>
                <w:rFonts w:cs="Arial"/>
              </w:rPr>
              <w:t>Progress</w:t>
            </w:r>
          </w:p>
        </w:tc>
        <w:tc>
          <w:tcPr>
            <w:tcW w:w="900"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jc w:val="center"/>
              <w:rPr>
                <w:rFonts w:cs="Arial"/>
              </w:rPr>
            </w:pPr>
            <w:r w:rsidRPr="00DA62AF">
              <w:rPr>
                <w:rFonts w:cs="Arial"/>
              </w:rPr>
              <w:t>0x0</w:t>
            </w:r>
          </w:p>
        </w:tc>
        <w:tc>
          <w:tcPr>
            <w:tcW w:w="3690"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rPr>
                <w:rFonts w:cs="Arial"/>
              </w:rPr>
            </w:pPr>
            <w:r w:rsidRPr="00DA62AF">
              <w:rPr>
                <w:rFonts w:cs="Arial"/>
              </w:rPr>
              <w:t>Key(s) will be read now</w:t>
            </w:r>
          </w:p>
        </w:tc>
      </w:tr>
      <w:tr w:rsidR="00244C30" w:rsidRPr="00DA62AF" w:rsidTr="00244C30">
        <w:trPr>
          <w:jc w:val="center"/>
        </w:trPr>
        <w:tc>
          <w:tcPr>
            <w:tcW w:w="2314" w:type="dxa"/>
            <w:tcBorders>
              <w:top w:val="single" w:sz="4" w:space="0" w:color="auto"/>
              <w:left w:val="single" w:sz="4" w:space="0" w:color="auto"/>
              <w:bottom w:val="single" w:sz="4" w:space="0" w:color="auto"/>
              <w:right w:val="single" w:sz="4" w:space="0" w:color="auto"/>
            </w:tcBorders>
          </w:tcPr>
          <w:p w:rsidR="00244C30" w:rsidRPr="00DA62AF" w:rsidRDefault="00244C30">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jc w:val="center"/>
              <w:rPr>
                <w:rFonts w:cs="Arial"/>
              </w:rPr>
            </w:pPr>
            <w:r w:rsidRPr="00DA62AF">
              <w:rPr>
                <w:rFonts w:cs="Arial"/>
              </w:rPr>
              <w:t>Key</w:t>
            </w:r>
            <w:r>
              <w:rPr>
                <w:rFonts w:cs="Arial"/>
              </w:rPr>
              <w:t>_</w:t>
            </w:r>
            <w:r w:rsidRPr="00DA62AF">
              <w:rPr>
                <w:rFonts w:cs="Arial"/>
              </w:rPr>
              <w:t>In</w:t>
            </w:r>
            <w:r>
              <w:rPr>
                <w:rFonts w:cs="Arial"/>
              </w:rPr>
              <w:t>_</w:t>
            </w:r>
            <w:r w:rsidRPr="00DA62AF">
              <w:rPr>
                <w:rFonts w:cs="Arial"/>
              </w:rPr>
              <w:t>Ign</w:t>
            </w:r>
            <w:r>
              <w:rPr>
                <w:rFonts w:cs="Arial"/>
              </w:rPr>
              <w:t>_</w:t>
            </w:r>
            <w:r w:rsidRPr="00DA62AF">
              <w:rPr>
                <w:rFonts w:cs="Arial"/>
              </w:rPr>
              <w:t>Standard</w:t>
            </w:r>
            <w:r>
              <w:rPr>
                <w:rFonts w:cs="Arial"/>
              </w:rPr>
              <w:t>_</w:t>
            </w:r>
            <w:r w:rsidRPr="00DA62AF">
              <w:rPr>
                <w:rFonts w:cs="Arial"/>
              </w:rPr>
              <w:t>Key</w:t>
            </w:r>
          </w:p>
        </w:tc>
        <w:tc>
          <w:tcPr>
            <w:tcW w:w="900"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jc w:val="center"/>
              <w:rPr>
                <w:rFonts w:cs="Arial"/>
              </w:rPr>
            </w:pPr>
            <w:r w:rsidRPr="00DA62AF">
              <w:rPr>
                <w:rFonts w:cs="Arial"/>
              </w:rPr>
              <w:t>0x1</w:t>
            </w:r>
          </w:p>
        </w:tc>
        <w:tc>
          <w:tcPr>
            <w:tcW w:w="3690"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rPr>
                <w:rFonts w:cs="Arial"/>
              </w:rPr>
            </w:pPr>
            <w:r w:rsidRPr="00DA62AF">
              <w:rPr>
                <w:rFonts w:cs="Arial"/>
              </w:rPr>
              <w:t>Admin (full) mode</w:t>
            </w:r>
          </w:p>
        </w:tc>
      </w:tr>
      <w:tr w:rsidR="00244C30" w:rsidRPr="00DA62AF" w:rsidTr="00244C30">
        <w:trPr>
          <w:jc w:val="center"/>
        </w:trPr>
        <w:tc>
          <w:tcPr>
            <w:tcW w:w="2314" w:type="dxa"/>
            <w:tcBorders>
              <w:top w:val="single" w:sz="4" w:space="0" w:color="auto"/>
              <w:left w:val="single" w:sz="4" w:space="0" w:color="auto"/>
              <w:bottom w:val="single" w:sz="4" w:space="0" w:color="auto"/>
              <w:right w:val="single" w:sz="4" w:space="0" w:color="auto"/>
            </w:tcBorders>
          </w:tcPr>
          <w:p w:rsidR="00244C30" w:rsidRPr="00DA62AF" w:rsidRDefault="00244C30">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jc w:val="center"/>
              <w:rPr>
                <w:rFonts w:cs="Arial"/>
              </w:rPr>
            </w:pPr>
            <w:r w:rsidRPr="00DA62AF">
              <w:rPr>
                <w:rFonts w:cs="Arial"/>
              </w:rPr>
              <w:t>Key</w:t>
            </w:r>
            <w:r>
              <w:rPr>
                <w:rFonts w:cs="Arial"/>
              </w:rPr>
              <w:t>_</w:t>
            </w:r>
            <w:r w:rsidRPr="00DA62AF">
              <w:rPr>
                <w:rFonts w:cs="Arial"/>
              </w:rPr>
              <w:t>In</w:t>
            </w:r>
            <w:r>
              <w:rPr>
                <w:rFonts w:cs="Arial"/>
              </w:rPr>
              <w:t>_</w:t>
            </w:r>
            <w:r w:rsidRPr="00DA62AF">
              <w:rPr>
                <w:rFonts w:cs="Arial"/>
              </w:rPr>
              <w:t>Ign</w:t>
            </w:r>
            <w:r>
              <w:rPr>
                <w:rFonts w:cs="Arial"/>
              </w:rPr>
              <w:t>_</w:t>
            </w:r>
            <w:r w:rsidRPr="00DA62AF">
              <w:rPr>
                <w:rFonts w:cs="Arial"/>
              </w:rPr>
              <w:t>MyKey</w:t>
            </w:r>
          </w:p>
        </w:tc>
        <w:tc>
          <w:tcPr>
            <w:tcW w:w="900"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jc w:val="center"/>
              <w:rPr>
                <w:rFonts w:cs="Arial"/>
              </w:rPr>
            </w:pPr>
            <w:r w:rsidRPr="00DA62AF">
              <w:rPr>
                <w:rFonts w:cs="Arial"/>
              </w:rPr>
              <w:t>0x2</w:t>
            </w:r>
          </w:p>
        </w:tc>
        <w:tc>
          <w:tcPr>
            <w:tcW w:w="3690"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rPr>
                <w:rFonts w:cs="Arial"/>
              </w:rPr>
            </w:pPr>
            <w:r w:rsidRPr="00DA62AF">
              <w:rPr>
                <w:rFonts w:cs="Arial"/>
              </w:rPr>
              <w:t>MyKey restricted mode</w:t>
            </w:r>
          </w:p>
        </w:tc>
      </w:tr>
      <w:tr w:rsidR="00244C30" w:rsidRPr="00DA62AF" w:rsidTr="00244C30">
        <w:trPr>
          <w:jc w:val="center"/>
        </w:trPr>
        <w:tc>
          <w:tcPr>
            <w:tcW w:w="2314" w:type="dxa"/>
            <w:tcBorders>
              <w:top w:val="single" w:sz="4" w:space="0" w:color="auto"/>
              <w:left w:val="single" w:sz="4" w:space="0" w:color="auto"/>
              <w:bottom w:val="single" w:sz="4" w:space="0" w:color="auto"/>
              <w:right w:val="single" w:sz="4" w:space="0" w:color="auto"/>
            </w:tcBorders>
          </w:tcPr>
          <w:p w:rsidR="00244C30" w:rsidRPr="00DA62AF" w:rsidRDefault="00244C30">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tcPr>
          <w:p w:rsidR="00244C30" w:rsidRPr="00DA62AF" w:rsidRDefault="00244C30">
            <w:pPr>
              <w:spacing w:line="276" w:lineRule="auto"/>
              <w:jc w:val="center"/>
              <w:rPr>
                <w:rFonts w:cs="Arial"/>
              </w:rPr>
            </w:pPr>
            <w:r>
              <w:rPr>
                <w:rFonts w:cs="Arial"/>
              </w:rPr>
              <w:t>Key_Not_Prgm_Read_Failure</w:t>
            </w:r>
          </w:p>
        </w:tc>
        <w:tc>
          <w:tcPr>
            <w:tcW w:w="900" w:type="dxa"/>
            <w:tcBorders>
              <w:top w:val="single" w:sz="4" w:space="0" w:color="auto"/>
              <w:left w:val="single" w:sz="4" w:space="0" w:color="auto"/>
              <w:bottom w:val="single" w:sz="4" w:space="0" w:color="auto"/>
              <w:right w:val="single" w:sz="4" w:space="0" w:color="auto"/>
            </w:tcBorders>
          </w:tcPr>
          <w:p w:rsidR="00244C30" w:rsidRPr="00DA62AF" w:rsidRDefault="00244C30">
            <w:pPr>
              <w:spacing w:line="276" w:lineRule="auto"/>
              <w:jc w:val="center"/>
              <w:rPr>
                <w:rFonts w:cs="Arial"/>
              </w:rPr>
            </w:pPr>
            <w:r>
              <w:rPr>
                <w:rFonts w:cs="Arial"/>
              </w:rPr>
              <w:t>0x3</w:t>
            </w:r>
          </w:p>
        </w:tc>
        <w:tc>
          <w:tcPr>
            <w:tcW w:w="3690" w:type="dxa"/>
            <w:tcBorders>
              <w:top w:val="single" w:sz="4" w:space="0" w:color="auto"/>
              <w:left w:val="single" w:sz="4" w:space="0" w:color="auto"/>
              <w:bottom w:val="single" w:sz="4" w:space="0" w:color="auto"/>
              <w:right w:val="single" w:sz="4" w:space="0" w:color="auto"/>
            </w:tcBorders>
          </w:tcPr>
          <w:p w:rsidR="00244C30" w:rsidRPr="00DA62AF" w:rsidRDefault="00244C30">
            <w:pPr>
              <w:spacing w:line="276" w:lineRule="auto"/>
              <w:rPr>
                <w:rFonts w:cs="Arial"/>
              </w:rPr>
            </w:pPr>
          </w:p>
        </w:tc>
      </w:tr>
      <w:tr w:rsidR="00244C30" w:rsidRPr="00DA62AF" w:rsidTr="00244C30">
        <w:trPr>
          <w:jc w:val="center"/>
        </w:trPr>
        <w:tc>
          <w:tcPr>
            <w:tcW w:w="2314" w:type="dxa"/>
            <w:tcBorders>
              <w:top w:val="single" w:sz="4" w:space="0" w:color="auto"/>
              <w:left w:val="single" w:sz="4" w:space="0" w:color="auto"/>
              <w:bottom w:val="single" w:sz="4" w:space="0" w:color="auto"/>
              <w:right w:val="single" w:sz="4" w:space="0" w:color="auto"/>
            </w:tcBorders>
          </w:tcPr>
          <w:p w:rsidR="00244C30" w:rsidRPr="00DA62AF" w:rsidRDefault="00244C30">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jc w:val="center"/>
              <w:rPr>
                <w:rFonts w:cs="Arial"/>
              </w:rPr>
            </w:pPr>
            <w:r w:rsidRPr="00DA62AF">
              <w:rPr>
                <w:rFonts w:cs="Arial"/>
              </w:rPr>
              <w:t>Unknown</w:t>
            </w:r>
          </w:p>
        </w:tc>
        <w:tc>
          <w:tcPr>
            <w:tcW w:w="900"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jc w:val="center"/>
              <w:rPr>
                <w:rFonts w:cs="Arial"/>
              </w:rPr>
            </w:pPr>
            <w:r w:rsidRPr="00DA62AF">
              <w:rPr>
                <w:rFonts w:cs="Arial"/>
              </w:rPr>
              <w:t>0xE</w:t>
            </w:r>
          </w:p>
        </w:tc>
        <w:tc>
          <w:tcPr>
            <w:tcW w:w="3690"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rPr>
                <w:rFonts w:cs="Arial"/>
              </w:rPr>
            </w:pPr>
            <w:r w:rsidRPr="00DA62AF">
              <w:rPr>
                <w:rFonts w:cs="Arial"/>
              </w:rPr>
              <w:t>Disable MyKey System mode</w:t>
            </w:r>
          </w:p>
        </w:tc>
      </w:tr>
      <w:tr w:rsidR="00244C30" w:rsidRPr="00DA62AF" w:rsidTr="00244C30">
        <w:trPr>
          <w:jc w:val="center"/>
        </w:trPr>
        <w:tc>
          <w:tcPr>
            <w:tcW w:w="2314" w:type="dxa"/>
            <w:tcBorders>
              <w:top w:val="single" w:sz="4" w:space="0" w:color="auto"/>
              <w:left w:val="single" w:sz="4" w:space="0" w:color="auto"/>
              <w:bottom w:val="single" w:sz="4" w:space="0" w:color="auto"/>
              <w:right w:val="single" w:sz="4" w:space="0" w:color="auto"/>
            </w:tcBorders>
          </w:tcPr>
          <w:p w:rsidR="00244C30" w:rsidRPr="00DA62AF" w:rsidRDefault="00244C30">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jc w:val="center"/>
              <w:rPr>
                <w:rFonts w:cs="Arial"/>
              </w:rPr>
            </w:pPr>
            <w:r w:rsidRPr="00DA62AF">
              <w:rPr>
                <w:rFonts w:cs="Arial"/>
              </w:rPr>
              <w:t>Invalid</w:t>
            </w:r>
          </w:p>
        </w:tc>
        <w:tc>
          <w:tcPr>
            <w:tcW w:w="900"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jc w:val="center"/>
              <w:rPr>
                <w:rFonts w:cs="Arial"/>
              </w:rPr>
            </w:pPr>
            <w:r w:rsidRPr="00DA62AF">
              <w:rPr>
                <w:rFonts w:cs="Arial"/>
              </w:rPr>
              <w:t>0xF</w:t>
            </w:r>
          </w:p>
        </w:tc>
        <w:tc>
          <w:tcPr>
            <w:tcW w:w="3690" w:type="dxa"/>
            <w:tcBorders>
              <w:top w:val="single" w:sz="4" w:space="0" w:color="auto"/>
              <w:left w:val="single" w:sz="4" w:space="0" w:color="auto"/>
              <w:bottom w:val="single" w:sz="4" w:space="0" w:color="auto"/>
              <w:right w:val="single" w:sz="4" w:space="0" w:color="auto"/>
            </w:tcBorders>
            <w:hideMark/>
          </w:tcPr>
          <w:p w:rsidR="00244C30" w:rsidRPr="00DA62AF" w:rsidRDefault="00244C30">
            <w:pPr>
              <w:spacing w:line="276" w:lineRule="auto"/>
              <w:rPr>
                <w:rFonts w:cs="Arial"/>
              </w:rPr>
            </w:pPr>
            <w:r w:rsidRPr="00DA62AF">
              <w:rPr>
                <w:rFonts w:cs="Arial"/>
              </w:rPr>
              <w:t>Initial value</w:t>
            </w:r>
          </w:p>
        </w:tc>
      </w:tr>
    </w:tbl>
    <w:p w:rsidR="00244C30" w:rsidRPr="00DA62AF" w:rsidRDefault="00244C30" w:rsidP="00244C30">
      <w:pPr>
        <w:rPr>
          <w:rFonts w:cs="Arial"/>
        </w:rPr>
      </w:pPr>
    </w:p>
    <w:p w:rsidR="00244C30" w:rsidRPr="00DA62AF" w:rsidRDefault="00244C30" w:rsidP="00244C30">
      <w:pPr>
        <w:rPr>
          <w:rFonts w:cs="Arial"/>
        </w:rPr>
      </w:pPr>
    </w:p>
    <w:p w:rsidR="00244C30" w:rsidRDefault="00244C30" w:rsidP="00244C30">
      <w:pPr>
        <w:pStyle w:val="Heading3"/>
      </w:pPr>
      <w:bookmarkStart w:id="1047" w:name="_Toc35509000"/>
      <w:r>
        <w:lastRenderedPageBreak/>
        <w:t>White Box Views</w:t>
      </w:r>
      <w:bookmarkEnd w:id="1047"/>
    </w:p>
    <w:p w:rsidR="00244C30" w:rsidRDefault="00244C30" w:rsidP="00244C30">
      <w:pPr>
        <w:pStyle w:val="Heading4"/>
      </w:pPr>
      <w:r>
        <w:t>VS-ACT-REQ-025151/A-Master Reset (TcSE ROIN-296296-1)</w:t>
      </w:r>
    </w:p>
    <w:p w:rsidR="00244C30" w:rsidRPr="00F8674E" w:rsidRDefault="00244C30" w:rsidP="00244C30">
      <w:pPr>
        <w:rPr>
          <w:b/>
          <w:sz w:val="16"/>
          <w:szCs w:val="16"/>
        </w:rPr>
      </w:pPr>
      <w:r w:rsidRPr="00F8674E">
        <w:rPr>
          <w:b/>
          <w:sz w:val="16"/>
          <w:szCs w:val="16"/>
        </w:rPr>
        <w:t>Linked Elements</w:t>
      </w:r>
    </w:p>
    <w:p w:rsidR="00244C30" w:rsidRPr="00F8674E" w:rsidRDefault="00244C30" w:rsidP="00244C30">
      <w:pPr>
        <w:rPr>
          <w:sz w:val="16"/>
          <w:szCs w:val="16"/>
        </w:rPr>
      </w:pPr>
      <w:r w:rsidRPr="00F8674E">
        <w:rPr>
          <w:sz w:val="16"/>
          <w:szCs w:val="16"/>
        </w:rPr>
        <w:t>VS-SD-REQ-025366/A-Master Reset (TcSE ROIN-296298)</w:t>
      </w:r>
    </w:p>
    <w:p w:rsidR="00244C30" w:rsidRPr="00760C18" w:rsidRDefault="00244C30" w:rsidP="00244C30">
      <w:pPr>
        <w:pStyle w:val="BoldText"/>
      </w:pPr>
      <w:r w:rsidRPr="00760C18">
        <w:t>Activity Diagram</w:t>
      </w:r>
    </w:p>
    <w:p w:rsidR="00AD3157" w:rsidRDefault="00244C30" w:rsidP="00244C30">
      <w:pPr>
        <w:jc w:val="center"/>
      </w:pPr>
      <w:r>
        <w:rPr>
          <w:noProof/>
        </w:rPr>
        <w:drawing>
          <wp:inline distT="0" distB="0" distL="0" distR="0">
            <wp:extent cx="5476875" cy="4876800"/>
            <wp:effectExtent l="0" t="0" r="9525" b="0"/>
            <wp:docPr id="3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5476875" cy="4876800"/>
                    </a:xfrm>
                    <a:prstGeom prst="rect">
                      <a:avLst/>
                    </a:prstGeom>
                    <a:noFill/>
                    <a:ln w="9525">
                      <a:noFill/>
                      <a:miter lim="800000"/>
                      <a:headEnd/>
                      <a:tailEnd/>
                    </a:ln>
                  </pic:spPr>
                </pic:pic>
              </a:graphicData>
            </a:graphic>
          </wp:inline>
        </w:drawing>
      </w:r>
    </w:p>
    <w:p w:rsidR="00244C30" w:rsidRDefault="00244C30" w:rsidP="00244C30">
      <w:pPr>
        <w:pStyle w:val="Heading4"/>
      </w:pPr>
      <w:r>
        <w:t>VS-SD-REQ-025366/A-Master Reset (TcSE ROIN-296298)</w:t>
      </w:r>
    </w:p>
    <w:p w:rsidR="00244C30" w:rsidRPr="00760C18" w:rsidRDefault="00244C30" w:rsidP="00244C30">
      <w:pPr>
        <w:pStyle w:val="BoldText"/>
      </w:pPr>
      <w:r w:rsidRPr="00760C18">
        <w:t>Scenarios</w:t>
      </w:r>
    </w:p>
    <w:p w:rsidR="00244C30" w:rsidRPr="00760C18" w:rsidRDefault="00244C30" w:rsidP="00244C30">
      <w:pPr>
        <w:pStyle w:val="BoldText"/>
        <w:ind w:left="720"/>
      </w:pPr>
      <w:r w:rsidRPr="00760C18">
        <w:t>Normal Usage</w:t>
      </w:r>
    </w:p>
    <w:p w:rsidR="00AD3157" w:rsidRDefault="00244C30">
      <w:pPr>
        <w:ind w:left="720"/>
        <w:rPr>
          <w:rFonts w:cs="Arial"/>
          <w:szCs w:val="20"/>
        </w:rPr>
      </w:pPr>
      <w:r>
        <w:rPr>
          <w:rFonts w:cs="Arial"/>
          <w:szCs w:val="20"/>
        </w:rPr>
        <w:t>User requests {Master Reset} via the HMI.</w:t>
      </w:r>
    </w:p>
    <w:p w:rsidR="00244C30" w:rsidRPr="00760C18" w:rsidRDefault="00244C30" w:rsidP="00244C30">
      <w:pPr>
        <w:pStyle w:val="BoldText"/>
      </w:pPr>
      <w:r w:rsidRPr="00760C18">
        <w:t>Constraints</w:t>
      </w:r>
    </w:p>
    <w:p w:rsidR="00244C30" w:rsidRPr="00760C18" w:rsidRDefault="00244C30" w:rsidP="00244C30">
      <w:pPr>
        <w:pStyle w:val="BoldText"/>
        <w:ind w:left="720"/>
      </w:pPr>
      <w:r w:rsidRPr="00760C18">
        <w:t>Pre-condition</w:t>
      </w:r>
    </w:p>
    <w:p w:rsidR="00AD3157" w:rsidRDefault="00244C30">
      <w:pPr>
        <w:ind w:left="720"/>
        <w:rPr>
          <w:rFonts w:cs="Arial"/>
          <w:szCs w:val="20"/>
        </w:rPr>
      </w:pPr>
      <w:r>
        <w:rPr>
          <w:rStyle w:val="spelle"/>
          <w:rFonts w:cs="Arial"/>
          <w:szCs w:val="20"/>
        </w:rPr>
        <w:t>CenterStack</w:t>
      </w:r>
      <w:r>
        <w:rPr>
          <w:rFonts w:cs="Arial"/>
          <w:szCs w:val="20"/>
        </w:rPr>
        <w:t xml:space="preserve"> is On.</w:t>
      </w:r>
    </w:p>
    <w:p w:rsidR="00AD3157" w:rsidRDefault="00AD3157">
      <w:pPr>
        <w:ind w:left="720"/>
        <w:rPr>
          <w:rFonts w:cs="Arial"/>
          <w:szCs w:val="20"/>
        </w:rPr>
      </w:pPr>
    </w:p>
    <w:p w:rsidR="00244C30" w:rsidRPr="00760C18" w:rsidRDefault="00244C30" w:rsidP="00244C30">
      <w:pPr>
        <w:pStyle w:val="BoldText"/>
        <w:ind w:left="720"/>
      </w:pPr>
      <w:r w:rsidRPr="00760C18">
        <w:t>Post-condition</w:t>
      </w:r>
    </w:p>
    <w:p w:rsidR="00AD3157" w:rsidRDefault="00244C30">
      <w:pPr>
        <w:ind w:left="720"/>
        <w:rPr>
          <w:rFonts w:cs="Arial"/>
          <w:szCs w:val="20"/>
        </w:rPr>
      </w:pPr>
      <w:r>
        <w:rPr>
          <w:rFonts w:cs="Arial"/>
          <w:szCs w:val="20"/>
        </w:rPr>
        <w:t xml:space="preserve">Requested Restore is completed. </w:t>
      </w:r>
    </w:p>
    <w:p w:rsidR="00244C30" w:rsidRPr="00760C18" w:rsidRDefault="00244C30" w:rsidP="00244C30">
      <w:pPr>
        <w:pStyle w:val="BoldText"/>
      </w:pPr>
      <w:r w:rsidRPr="00760C18">
        <w:lastRenderedPageBreak/>
        <w:t>Sequence Diagram</w:t>
      </w:r>
    </w:p>
    <w:p w:rsidR="00AD3157" w:rsidRDefault="00244C30" w:rsidP="00244C30">
      <w:pPr>
        <w:jc w:val="center"/>
      </w:pPr>
      <w:r>
        <w:rPr>
          <w:noProof/>
        </w:rPr>
        <w:drawing>
          <wp:inline distT="0" distB="0" distL="0" distR="0">
            <wp:extent cx="5476875" cy="2905125"/>
            <wp:effectExtent l="0" t="0" r="9525" b="9525"/>
            <wp:docPr id="4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476875" cy="2905125"/>
                    </a:xfrm>
                    <a:prstGeom prst="rect">
                      <a:avLst/>
                    </a:prstGeom>
                    <a:noFill/>
                    <a:ln w="9525">
                      <a:noFill/>
                      <a:miter lim="800000"/>
                      <a:headEnd/>
                      <a:tailEnd/>
                    </a:ln>
                  </pic:spPr>
                </pic:pic>
              </a:graphicData>
            </a:graphic>
          </wp:inline>
        </w:drawing>
      </w:r>
    </w:p>
    <w:p w:rsidR="00244C30" w:rsidRDefault="00244C30">
      <w:pPr>
        <w:spacing w:after="200" w:line="276" w:lineRule="auto"/>
      </w:pPr>
      <w:r>
        <w:br w:type="page"/>
      </w:r>
    </w:p>
    <w:p w:rsidR="00244C30" w:rsidRDefault="00244C30" w:rsidP="00244C30">
      <w:pPr>
        <w:pStyle w:val="Heading2"/>
      </w:pPr>
      <w:bookmarkStart w:id="1048" w:name="_Toc35509001"/>
      <w:r w:rsidRPr="00B9479B">
        <w:lastRenderedPageBreak/>
        <w:t>VS-FUN-REQ-096818/D-Set Valet Mode</w:t>
      </w:r>
      <w:bookmarkEnd w:id="1048"/>
    </w:p>
    <w:p w:rsidR="00244C30" w:rsidRDefault="00244C30" w:rsidP="00244C30">
      <w:pPr>
        <w:pStyle w:val="Heading3"/>
      </w:pPr>
      <w:bookmarkStart w:id="1049" w:name="_Toc35509002"/>
      <w:r>
        <w:t>Interface Requirement - Valet Mode</w:t>
      </w:r>
      <w:bookmarkEnd w:id="1049"/>
    </w:p>
    <w:p w:rsidR="00244C30" w:rsidRDefault="00244C30" w:rsidP="00244C30">
      <w:pPr>
        <w:pStyle w:val="Heading4"/>
      </w:pPr>
      <w:r w:rsidRPr="00B9479B">
        <w:t>MD-REQ-097285/C-ValetMode_St</w:t>
      </w:r>
    </w:p>
    <w:p w:rsidR="00244C30" w:rsidRPr="00FF6B4E" w:rsidRDefault="00244C30">
      <w:pPr>
        <w:rPr>
          <w:rFonts w:cs="Arial"/>
        </w:rPr>
      </w:pPr>
      <w:r w:rsidRPr="00FF6B4E">
        <w:rPr>
          <w:rFonts w:cs="Arial"/>
          <w:b/>
        </w:rPr>
        <w:t>Message Type:</w:t>
      </w:r>
      <w:r w:rsidRPr="00FF6B4E">
        <w:rPr>
          <w:rFonts w:cs="Arial"/>
        </w:rPr>
        <w:t xml:space="preserve">  Status</w:t>
      </w:r>
    </w:p>
    <w:p w:rsidR="00244C30" w:rsidRPr="00FF6B4E" w:rsidRDefault="00244C30">
      <w:pPr>
        <w:rPr>
          <w:rFonts w:cs="Arial"/>
        </w:rPr>
      </w:pPr>
    </w:p>
    <w:p w:rsidR="00244C30" w:rsidRPr="00FF6B4E" w:rsidRDefault="00244C30">
      <w:pPr>
        <w:rPr>
          <w:rFonts w:cs="Arial"/>
        </w:rPr>
      </w:pPr>
      <w:r w:rsidRPr="00FF6B4E">
        <w:rPr>
          <w:rFonts w:cs="Arial"/>
        </w:rPr>
        <w:t>Signal used to indicate the Valet Mode Status.</w:t>
      </w:r>
    </w:p>
    <w:p w:rsidR="00244C30" w:rsidRPr="00FF6B4E"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244C30" w:rsidRPr="00FF6B4E" w:rsidTr="00244C30">
        <w:trPr>
          <w:jc w:val="center"/>
        </w:trPr>
        <w:tc>
          <w:tcPr>
            <w:tcW w:w="2234" w:type="dxa"/>
            <w:tcBorders>
              <w:top w:val="single" w:sz="4" w:space="0" w:color="auto"/>
              <w:left w:val="single" w:sz="4" w:space="0" w:color="auto"/>
              <w:bottom w:val="single" w:sz="4" w:space="0" w:color="auto"/>
              <w:right w:val="single" w:sz="4" w:space="0" w:color="auto"/>
            </w:tcBorders>
            <w:hideMark/>
          </w:tcPr>
          <w:p w:rsidR="00244C30" w:rsidRPr="00FF6B4E" w:rsidRDefault="00244C30">
            <w:pPr>
              <w:spacing w:line="276" w:lineRule="auto"/>
              <w:rPr>
                <w:rFonts w:cs="Arial"/>
                <w:b/>
              </w:rPr>
            </w:pPr>
            <w:r w:rsidRPr="00FF6B4E">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244C30" w:rsidRPr="00FF6B4E" w:rsidRDefault="00244C30">
            <w:pPr>
              <w:spacing w:line="276" w:lineRule="auto"/>
              <w:rPr>
                <w:rFonts w:cs="Arial"/>
                <w:b/>
              </w:rPr>
            </w:pPr>
            <w:r w:rsidRPr="00FF6B4E">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FF6B4E" w:rsidRDefault="00244C30">
            <w:pPr>
              <w:spacing w:line="276" w:lineRule="auto"/>
              <w:rPr>
                <w:rFonts w:cs="Arial"/>
                <w:b/>
              </w:rPr>
            </w:pPr>
            <w:r w:rsidRPr="00FF6B4E">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44C30" w:rsidRPr="00FF6B4E" w:rsidRDefault="00244C30">
            <w:pPr>
              <w:spacing w:line="276" w:lineRule="auto"/>
              <w:rPr>
                <w:rFonts w:cs="Arial"/>
                <w:b/>
              </w:rPr>
            </w:pPr>
            <w:r w:rsidRPr="00FF6B4E">
              <w:rPr>
                <w:rFonts w:cs="Arial"/>
                <w:b/>
              </w:rPr>
              <w:t>Description</w:t>
            </w:r>
          </w:p>
        </w:tc>
      </w:tr>
      <w:tr w:rsidR="00244C30" w:rsidRPr="00FF6B4E" w:rsidTr="00244C3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ValetMode_St</w:t>
            </w:r>
          </w:p>
        </w:tc>
        <w:tc>
          <w:tcPr>
            <w:tcW w:w="2424"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Invalid / Null</w:t>
            </w:r>
          </w:p>
        </w:tc>
        <w:tc>
          <w:tcPr>
            <w:tcW w:w="900"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44C30" w:rsidRPr="00FF6B4E" w:rsidRDefault="00244C30">
            <w:pPr>
              <w:autoSpaceDE w:val="0"/>
              <w:autoSpaceDN w:val="0"/>
              <w:adjustRightInd w:val="0"/>
              <w:spacing w:line="276" w:lineRule="auto"/>
              <w:rPr>
                <w:rFonts w:cs="Arial"/>
              </w:rPr>
            </w:pPr>
          </w:p>
        </w:tc>
      </w:tr>
      <w:tr w:rsidR="00244C30" w:rsidRPr="00FF6B4E"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FF6B4E" w:rsidRDefault="00244C3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OFF</w:t>
            </w:r>
          </w:p>
        </w:tc>
        <w:tc>
          <w:tcPr>
            <w:tcW w:w="900"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p>
        </w:tc>
      </w:tr>
      <w:tr w:rsidR="00244C30" w:rsidRPr="00FF6B4E"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FF6B4E" w:rsidRDefault="00244C3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ON</w:t>
            </w:r>
          </w:p>
        </w:tc>
        <w:tc>
          <w:tcPr>
            <w:tcW w:w="900"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p>
        </w:tc>
      </w:tr>
      <w:tr w:rsidR="00244C30" w:rsidRPr="00FF6B4E" w:rsidTr="00244C3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244C30" w:rsidRPr="00FF6B4E" w:rsidRDefault="00244C3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244C30" w:rsidRPr="00FF6B4E" w:rsidRDefault="00244C30">
            <w:pPr>
              <w:spacing w:line="276" w:lineRule="auto"/>
              <w:rPr>
                <w:rFonts w:cs="Arial"/>
              </w:rPr>
            </w:pPr>
          </w:p>
        </w:tc>
      </w:tr>
    </w:tbl>
    <w:p w:rsidR="00244C30" w:rsidRPr="00FF6B4E" w:rsidRDefault="00244C30">
      <w:pPr>
        <w:rPr>
          <w:rFonts w:cs="Arial"/>
        </w:rPr>
      </w:pPr>
    </w:p>
    <w:p w:rsidR="00244C30" w:rsidRDefault="00244C30" w:rsidP="00244C30">
      <w:pPr>
        <w:pStyle w:val="Heading3"/>
      </w:pPr>
      <w:bookmarkStart w:id="1050" w:name="_Toc35509003"/>
      <w:r>
        <w:t>Use Cases</w:t>
      </w:r>
      <w:bookmarkEnd w:id="1050"/>
    </w:p>
    <w:p w:rsidR="00244C30" w:rsidRDefault="00244C30" w:rsidP="00244C30">
      <w:pPr>
        <w:pStyle w:val="Heading4"/>
      </w:pPr>
      <w:r>
        <w:t>VS-UC-REQ-096810/B-Enable/Disable Valet Mode</w:t>
      </w:r>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Vehicle Occupant</w:t>
            </w:r>
          </w:p>
        </w:tc>
      </w:tr>
      <w:tr w:rsid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Infotainment System is powered ON (ie HMIAudioMode = ON).</w:t>
            </w:r>
          </w:p>
          <w:p w:rsidR="00244C30" w:rsidRDefault="00244C30" w:rsidP="00244C30">
            <w:pPr>
              <w:rPr>
                <w:rFonts w:cs="Arial"/>
              </w:rPr>
            </w:pPr>
            <w:r>
              <w:rPr>
                <w:rFonts w:cs="Arial"/>
              </w:rPr>
              <w:t>Valet Mode is available in the HMI.</w:t>
            </w:r>
          </w:p>
        </w:tc>
      </w:tr>
      <w:tr w:rsid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244C30" w:rsidRDefault="00244C30" w:rsidP="00244C30">
            <w:pPr>
              <w:rPr>
                <w:rFonts w:cs="Arial"/>
              </w:rPr>
            </w:pPr>
            <w:r>
              <w:rPr>
                <w:rFonts w:cs="Arial"/>
              </w:rPr>
              <w:t>The user selects activate or deactivate Valet Mode from the HMI.</w:t>
            </w:r>
          </w:p>
        </w:tc>
      </w:tr>
      <w:tr w:rsid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244C30" w:rsidRPr="005E5701" w:rsidRDefault="00244C30" w:rsidP="00244C30">
            <w:pPr>
              <w:rPr>
                <w:rFonts w:cs="Arial"/>
              </w:rPr>
            </w:pPr>
            <w:r w:rsidRPr="005E5701">
              <w:rPr>
                <w:rFonts w:cs="Arial"/>
              </w:rPr>
              <w:t>Valet Mode is activated  if user selects activate Valet Mode</w:t>
            </w:r>
          </w:p>
          <w:p w:rsidR="00244C30" w:rsidRPr="005E5701" w:rsidRDefault="00244C30" w:rsidP="00244C30">
            <w:pPr>
              <w:rPr>
                <w:rFonts w:cs="Arial"/>
              </w:rPr>
            </w:pPr>
            <w:r w:rsidRPr="005E5701">
              <w:rPr>
                <w:rFonts w:cs="Arial"/>
              </w:rPr>
              <w:t xml:space="preserve">Features that are </w:t>
            </w:r>
            <w:r>
              <w:rPr>
                <w:rFonts w:cs="Arial"/>
              </w:rPr>
              <w:t>restricted by Valet Mode are now</w:t>
            </w:r>
            <w:r w:rsidRPr="005E5701">
              <w:rPr>
                <w:rFonts w:cs="Arial"/>
              </w:rPr>
              <w:t xml:space="preserve"> </w:t>
            </w:r>
            <w:r>
              <w:rPr>
                <w:rFonts w:cs="Arial"/>
              </w:rPr>
              <w:t>locked out</w:t>
            </w:r>
          </w:p>
          <w:p w:rsidR="00244C30" w:rsidRDefault="00244C30" w:rsidP="00244C30">
            <w:pPr>
              <w:rPr>
                <w:rFonts w:cs="Arial"/>
              </w:rPr>
            </w:pPr>
          </w:p>
          <w:p w:rsidR="00244C30" w:rsidRDefault="00244C30" w:rsidP="00244C30">
            <w:pPr>
              <w:rPr>
                <w:rFonts w:cs="Arial"/>
              </w:rPr>
            </w:pPr>
            <w:r>
              <w:rPr>
                <w:rFonts w:cs="Arial"/>
              </w:rPr>
              <w:t>Valet Mode is deactivated if user selects deactivate Valet Mode</w:t>
            </w:r>
          </w:p>
          <w:p w:rsidR="00244C30" w:rsidRPr="005E5701" w:rsidRDefault="00244C30" w:rsidP="00244C30">
            <w:pPr>
              <w:rPr>
                <w:rFonts w:cs="Arial"/>
              </w:rPr>
            </w:pPr>
            <w:r>
              <w:rPr>
                <w:rFonts w:cs="Arial"/>
              </w:rPr>
              <w:t>Features that were locked out by Valet Mode are no longer restricted</w:t>
            </w:r>
          </w:p>
          <w:p w:rsidR="00244C30" w:rsidRDefault="00244C30" w:rsidP="00244C30">
            <w:pPr>
              <w:rPr>
                <w:rFonts w:cs="Arial"/>
              </w:rPr>
            </w:pPr>
          </w:p>
        </w:tc>
      </w:tr>
      <w:tr w:rsid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Notes</w:t>
            </w:r>
          </w:p>
        </w:tc>
        <w:tc>
          <w:tcPr>
            <w:tcW w:w="7015"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p>
        </w:tc>
      </w:tr>
      <w:tr w:rsidR="00244C3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4C30" w:rsidRDefault="00244C30">
            <w:pPr>
              <w:rPr>
                <w:rFonts w:cs="Arial"/>
                <w:b/>
              </w:rPr>
            </w:pPr>
            <w:r>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G-HMI, Vehicle System Interface</w:t>
            </w:r>
          </w:p>
        </w:tc>
      </w:tr>
    </w:tbl>
    <w:p w:rsidR="00244C30" w:rsidRDefault="00244C30">
      <w:pPr>
        <w:rPr>
          <w:rFonts w:cs="Arial"/>
        </w:rPr>
      </w:pPr>
    </w:p>
    <w:p w:rsidR="00244C30" w:rsidRDefault="00244C30" w:rsidP="00244C30">
      <w:pPr>
        <w:pStyle w:val="Heading3"/>
      </w:pPr>
      <w:bookmarkStart w:id="1051" w:name="_Toc35509004"/>
      <w:r>
        <w:t>Requirements</w:t>
      </w:r>
      <w:bookmarkEnd w:id="1051"/>
    </w:p>
    <w:p w:rsidR="00244C30" w:rsidRPr="00244C30" w:rsidRDefault="00244C30" w:rsidP="00244C30">
      <w:pPr>
        <w:pStyle w:val="Heading4"/>
        <w:rPr>
          <w:b w:val="0"/>
          <w:u w:val="single"/>
        </w:rPr>
      </w:pPr>
      <w:r w:rsidRPr="00244C30">
        <w:rPr>
          <w:b w:val="0"/>
          <w:u w:val="single"/>
        </w:rPr>
        <w:t>VS-FUR-REQ-104343/D-Valet Mode Infotainment Operation</w:t>
      </w:r>
    </w:p>
    <w:p w:rsidR="00244C30" w:rsidRPr="00EC3DDF" w:rsidRDefault="00244C30" w:rsidP="00244C30">
      <w:pPr>
        <w:rPr>
          <w:rFonts w:cs="Arial"/>
        </w:rPr>
      </w:pPr>
      <w:r w:rsidRPr="00EC3DDF">
        <w:rPr>
          <w:rFonts w:cs="Arial"/>
        </w:rPr>
        <w:t xml:space="preserve">The valet mode feature allows the touch screen (if touch screen on module) to be locked out using a 4 digit pin. </w:t>
      </w:r>
    </w:p>
    <w:p w:rsidR="00244C30" w:rsidRPr="00EC3DDF" w:rsidRDefault="00244C30" w:rsidP="00244C30">
      <w:pPr>
        <w:rPr>
          <w:rFonts w:cs="Arial"/>
        </w:rPr>
      </w:pPr>
    </w:p>
    <w:p w:rsidR="00244C30" w:rsidRPr="00EC3DDF" w:rsidRDefault="00244C30" w:rsidP="00244C30">
      <w:pPr>
        <w:rPr>
          <w:rFonts w:cs="Arial"/>
        </w:rPr>
      </w:pPr>
      <w:r w:rsidRPr="00EC3DDF">
        <w:rPr>
          <w:rFonts w:cs="Arial"/>
        </w:rPr>
        <w:t>During activation, the touchscreen is locked out, and certain functionality is suspended/disabled as defined by HMI.</w:t>
      </w:r>
    </w:p>
    <w:p w:rsidR="00244C30" w:rsidRPr="00EC3DDF" w:rsidRDefault="00244C30" w:rsidP="00244C30">
      <w:pPr>
        <w:rPr>
          <w:rFonts w:cs="Arial"/>
        </w:rPr>
      </w:pPr>
    </w:p>
    <w:p w:rsidR="00244C30" w:rsidRPr="00EC3DDF" w:rsidRDefault="00244C30" w:rsidP="00244C30">
      <w:pPr>
        <w:rPr>
          <w:rFonts w:cs="Arial"/>
        </w:rPr>
      </w:pPr>
      <w:r w:rsidRPr="00EC3DDF">
        <w:rPr>
          <w:rFonts w:cs="Arial"/>
        </w:rPr>
        <w:t xml:space="preserve">Valet mode is disabled using the same 4 digit pin that was used during activation.  </w:t>
      </w:r>
    </w:p>
    <w:p w:rsidR="00244C30" w:rsidRPr="00EC3DDF" w:rsidRDefault="00244C30" w:rsidP="00244C30">
      <w:pPr>
        <w:rPr>
          <w:rFonts w:cs="Arial"/>
        </w:rPr>
      </w:pPr>
    </w:p>
    <w:p w:rsidR="00244C30" w:rsidRPr="00EC3DDF" w:rsidRDefault="00244C30" w:rsidP="00244C30">
      <w:pPr>
        <w:rPr>
          <w:rFonts w:cs="Arial"/>
        </w:rPr>
      </w:pPr>
      <w:r w:rsidRPr="00EC3DDF">
        <w:rPr>
          <w:rFonts w:cs="Arial"/>
        </w:rPr>
        <w:t>There is a predetermined default pin that can be used to disable valet mode</w:t>
      </w:r>
      <w:r>
        <w:rPr>
          <w:rFonts w:cs="Arial"/>
        </w:rPr>
        <w:t xml:space="preserve"> as defined by HMI</w:t>
      </w:r>
      <w:r w:rsidRPr="00EC3DDF">
        <w:rPr>
          <w:rFonts w:cs="Arial"/>
        </w:rPr>
        <w:t>.  </w:t>
      </w:r>
    </w:p>
    <w:p w:rsidR="00244C30" w:rsidRPr="00EC3DDF" w:rsidRDefault="00244C30" w:rsidP="00244C30">
      <w:pPr>
        <w:rPr>
          <w:rFonts w:cs="Arial"/>
        </w:rPr>
      </w:pPr>
    </w:p>
    <w:p w:rsidR="00244C30" w:rsidRPr="00EC3DDF" w:rsidRDefault="00244C30" w:rsidP="00244C30">
      <w:pPr>
        <w:rPr>
          <w:rFonts w:cs="Arial"/>
        </w:rPr>
      </w:pPr>
      <w:r w:rsidRPr="00EC3DDF">
        <w:rPr>
          <w:rFonts w:cs="Arial"/>
        </w:rPr>
        <w:t xml:space="preserve">Valet mode shall only be disabled using a matching 4 digit pin to what was used to enable the feature or by the default pin. </w:t>
      </w:r>
    </w:p>
    <w:p w:rsidR="00244C30" w:rsidRPr="00EC3DDF" w:rsidRDefault="00244C30" w:rsidP="00244C30">
      <w:pPr>
        <w:rPr>
          <w:rFonts w:cs="Arial"/>
        </w:rPr>
      </w:pPr>
    </w:p>
    <w:p w:rsidR="00244C30" w:rsidRDefault="00244C30" w:rsidP="00244C30">
      <w:pPr>
        <w:rPr>
          <w:rFonts w:cs="Arial"/>
        </w:rPr>
      </w:pPr>
      <w:r>
        <w:rPr>
          <w:rFonts w:cs="Arial"/>
        </w:rPr>
        <w:t>While Valet mode is enabled it</w:t>
      </w:r>
      <w:r w:rsidRPr="00EC3DDF">
        <w:rPr>
          <w:rFonts w:cs="Arial"/>
        </w:rPr>
        <w:t xml:space="preserve"> shall not be disabled</w:t>
      </w:r>
      <w:ins w:id="1052" w:author="Myslinski, Jason (J.S.)" w:date="2015-01-15T08:25:00Z">
        <w:r>
          <w:rPr>
            <w:rFonts w:cs="Arial"/>
          </w:rPr>
          <w:t xml:space="preserve"> over ignition cycles (ie HMIAudioMode turning OFF to ON to OFF..), during a battery reset (cold reboot) or</w:t>
        </w:r>
      </w:ins>
      <w:r w:rsidRPr="00EC3DDF">
        <w:rPr>
          <w:rFonts w:cs="Arial"/>
        </w:rPr>
        <w:t xml:space="preserve"> after performing the user activated multimedia system reboot via the manual 2 button press procedure as called out by the HMI (ex. radio power + seek up).   </w:t>
      </w:r>
    </w:p>
    <w:p w:rsidR="00244C30" w:rsidRPr="00EC3DDF" w:rsidRDefault="00244C30" w:rsidP="00244C30">
      <w:pPr>
        <w:rPr>
          <w:rFonts w:cs="Arial"/>
        </w:rPr>
      </w:pPr>
    </w:p>
    <w:p w:rsidR="00244C30" w:rsidRDefault="00244C30" w:rsidP="00244C30">
      <w:pPr>
        <w:rPr>
          <w:rFonts w:cs="Arial"/>
        </w:rPr>
      </w:pPr>
      <w:r w:rsidRPr="00EC3DDF">
        <w:rPr>
          <w:rFonts w:cs="Arial"/>
        </w:rPr>
        <w:t xml:space="preserve">Upon activation/deactivation, the current valet mode state is communicated using the ValetMode_St signal. </w:t>
      </w:r>
      <w:r>
        <w:rPr>
          <w:rFonts w:cs="Arial"/>
        </w:rPr>
        <w:t xml:space="preserve"> ValetMode_St = ON shall enable Valet Mode and ValetMode_St = OFF shall disable Valet Mode for modules receiving this signal.  Modules receiving the ValetMode_St signal shall determine what features/functions to lock out while ValetMode is active.  </w:t>
      </w:r>
    </w:p>
    <w:p w:rsidR="00244C30" w:rsidRPr="00EC3DDF" w:rsidRDefault="00244C30" w:rsidP="00244C30">
      <w:pPr>
        <w:rPr>
          <w:rFonts w:cs="Arial"/>
        </w:rPr>
      </w:pPr>
    </w:p>
    <w:p w:rsidR="00244C30" w:rsidRDefault="00244C30" w:rsidP="00244C30">
      <w:pPr>
        <w:pStyle w:val="Heading3"/>
      </w:pPr>
      <w:bookmarkStart w:id="1053" w:name="_Toc35509005"/>
      <w:r>
        <w:lastRenderedPageBreak/>
        <w:t>White Box Views</w:t>
      </w:r>
      <w:bookmarkEnd w:id="1053"/>
    </w:p>
    <w:p w:rsidR="00244C30" w:rsidRDefault="00244C30" w:rsidP="00244C30">
      <w:pPr>
        <w:pStyle w:val="Heading4"/>
      </w:pPr>
      <w:r>
        <w:t>VS-ACT-REQ-096820/A-Set Valet Mode</w:t>
      </w:r>
    </w:p>
    <w:p w:rsidR="00244C30" w:rsidRDefault="00244C30" w:rsidP="00244C30">
      <w:pPr>
        <w:jc w:val="center"/>
      </w:pPr>
      <w:r>
        <w:rPr>
          <w:noProof/>
        </w:rPr>
        <w:drawing>
          <wp:inline distT="0" distB="0" distL="0" distR="0">
            <wp:extent cx="5943600" cy="3588414"/>
            <wp:effectExtent l="0" t="0" r="0" b="0"/>
            <wp:docPr id="4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588414"/>
                    </a:xfrm>
                    <a:prstGeom prst="rect">
                      <a:avLst/>
                    </a:prstGeom>
                    <a:noFill/>
                    <a:ln>
                      <a:noFill/>
                    </a:ln>
                  </pic:spPr>
                </pic:pic>
              </a:graphicData>
            </a:graphic>
          </wp:inline>
        </w:drawing>
      </w:r>
    </w:p>
    <w:p w:rsidR="00244C30" w:rsidRDefault="00244C30" w:rsidP="00244C30">
      <w:pPr>
        <w:pStyle w:val="Heading4"/>
      </w:pPr>
      <w:r>
        <w:t>VS-SD-REQ-097279/B-Set Valet Mode</w:t>
      </w:r>
    </w:p>
    <w:p w:rsidR="00244C30" w:rsidRDefault="00244C30" w:rsidP="00244C30">
      <w:pPr>
        <w:jc w:val="center"/>
      </w:pPr>
      <w:r>
        <w:rPr>
          <w:noProof/>
        </w:rPr>
        <w:drawing>
          <wp:inline distT="0" distB="0" distL="0" distR="0">
            <wp:extent cx="5943600" cy="3290207"/>
            <wp:effectExtent l="0" t="0" r="0" b="5715"/>
            <wp:docPr id="4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290207"/>
                    </a:xfrm>
                    <a:prstGeom prst="rect">
                      <a:avLst/>
                    </a:prstGeom>
                    <a:noFill/>
                    <a:ln>
                      <a:noFill/>
                    </a:ln>
                  </pic:spPr>
                </pic:pic>
              </a:graphicData>
            </a:graphic>
          </wp:inline>
        </w:drawing>
      </w:r>
    </w:p>
    <w:p w:rsidR="00244C30" w:rsidRDefault="00244C30" w:rsidP="00244C30">
      <w:pPr>
        <w:jc w:val="center"/>
      </w:pPr>
    </w:p>
    <w:p w:rsidR="00244C30" w:rsidRDefault="00244C30" w:rsidP="00244C30">
      <w:pPr>
        <w:jc w:val="center"/>
      </w:pPr>
    </w:p>
    <w:p w:rsidR="00244C30" w:rsidRDefault="00244C30" w:rsidP="00244C30">
      <w:r>
        <w:t>Note: Vehicle Setting Server can be the same module as the Vehicle Setting Client (ex locking screen which requires a PIN to unlock) or the Vehicle Settings Server could be a different module then the Vehicle Setting Client would require bus communication (ex. locking glove box if supported).</w:t>
      </w:r>
    </w:p>
    <w:p w:rsidR="00244C30" w:rsidRDefault="00244C30">
      <w:pPr>
        <w:spacing w:after="200" w:line="276" w:lineRule="auto"/>
      </w:pPr>
      <w:r>
        <w:br w:type="page"/>
      </w:r>
    </w:p>
    <w:p w:rsidR="00244C30" w:rsidRDefault="00244C30" w:rsidP="00244C30">
      <w:pPr>
        <w:pStyle w:val="Heading2"/>
      </w:pPr>
      <w:bookmarkStart w:id="1054" w:name="_Toc35509006"/>
      <w:r w:rsidRPr="00B9479B">
        <w:lastRenderedPageBreak/>
        <w:t>VS-FUN-REQ-334503/A-Drive History Reset</w:t>
      </w:r>
      <w:bookmarkEnd w:id="1054"/>
    </w:p>
    <w:p w:rsidR="00244C30" w:rsidRDefault="00244C30" w:rsidP="00244C30">
      <w:pPr>
        <w:pStyle w:val="Heading3"/>
      </w:pPr>
      <w:bookmarkStart w:id="1055" w:name="_Toc35509007"/>
      <w:r w:rsidRPr="00B9479B">
        <w:t>VS-CLD-REQ-339750/A-Drive History Client</w:t>
      </w:r>
      <w:bookmarkEnd w:id="1055"/>
    </w:p>
    <w:p w:rsidR="00244C30" w:rsidRDefault="00244C30" w:rsidP="00244C30">
      <w:r>
        <w:t>The Drive History Client is responsible for requesting the Long Term Drive History Reset to the Drive History Server</w:t>
      </w:r>
    </w:p>
    <w:p w:rsidR="00244C30" w:rsidRDefault="00244C30" w:rsidP="00244C30">
      <w:pPr>
        <w:pStyle w:val="Heading3"/>
      </w:pPr>
      <w:bookmarkStart w:id="1056" w:name="_Toc35509008"/>
      <w:r w:rsidRPr="00B9479B">
        <w:t>VS-CLD-REQ-342947/A-Drive History Server</w:t>
      </w:r>
      <w:bookmarkEnd w:id="1056"/>
    </w:p>
    <w:p w:rsidR="00244C30" w:rsidRDefault="00244C30" w:rsidP="00244C30">
      <w:pPr>
        <w:pStyle w:val="Heading3"/>
      </w:pPr>
      <w:bookmarkStart w:id="1057" w:name="_Toc35509009"/>
      <w:r>
        <w:t>Interface Requirements</w:t>
      </w:r>
      <w:bookmarkEnd w:id="1057"/>
    </w:p>
    <w:p w:rsidR="00244C30" w:rsidRDefault="00244C30" w:rsidP="00244C30">
      <w:pPr>
        <w:pStyle w:val="Heading4"/>
      </w:pPr>
      <w:r w:rsidRPr="00B9479B">
        <w:t>MD-REQ-338982/B-LongTermReset_B_RqMnu</w:t>
      </w:r>
    </w:p>
    <w:p w:rsidR="00244C30" w:rsidRPr="009E19EA" w:rsidRDefault="00244C30">
      <w:pPr>
        <w:rPr>
          <w:rFonts w:cs="Arial"/>
        </w:rPr>
      </w:pPr>
      <w:r w:rsidRPr="009E19EA">
        <w:rPr>
          <w:rFonts w:cs="Arial"/>
        </w:rPr>
        <w:t>Message Type: Request</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Request signal from the Drive History Client to the Drive History Server to reset the long term </w:t>
      </w:r>
      <w:r>
        <w:rPr>
          <w:rFonts w:cs="Arial"/>
        </w:rPr>
        <w:t>d</w:t>
      </w:r>
      <w:r w:rsidRPr="009E19EA">
        <w:rPr>
          <w:rFonts w:cs="Arial"/>
        </w:rPr>
        <w:t xml:space="preserve">rive </w:t>
      </w:r>
      <w:r>
        <w:rPr>
          <w:rFonts w:cs="Arial"/>
        </w:rPr>
        <w:t>h</w:t>
      </w:r>
      <w:r w:rsidRPr="009E19EA">
        <w:rPr>
          <w:rFonts w:cs="Arial"/>
        </w:rPr>
        <w:t>istory information</w:t>
      </w:r>
    </w:p>
    <w:p w:rsidR="00244C30" w:rsidRPr="009E19EA" w:rsidRDefault="00244C30">
      <w:pPr>
        <w:rPr>
          <w:rFonts w:cs="Arial"/>
        </w:rPr>
      </w:pPr>
    </w:p>
    <w:p w:rsidR="00244C30" w:rsidRPr="009E19EA"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55"/>
        <w:gridCol w:w="2070"/>
        <w:gridCol w:w="990"/>
        <w:gridCol w:w="3499"/>
      </w:tblGrid>
      <w:tr w:rsidR="00244C30" w:rsidRPr="009E19EA" w:rsidTr="00244C30">
        <w:trPr>
          <w:jc w:val="center"/>
        </w:trPr>
        <w:tc>
          <w:tcPr>
            <w:tcW w:w="3055"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207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3055" w:type="dxa"/>
            <w:vMerge w:val="restart"/>
            <w:tcBorders>
              <w:top w:val="single" w:sz="4" w:space="0" w:color="auto"/>
              <w:left w:val="single" w:sz="4" w:space="0" w:color="auto"/>
              <w:right w:val="single" w:sz="4" w:space="0" w:color="auto"/>
            </w:tcBorders>
            <w:hideMark/>
          </w:tcPr>
          <w:p w:rsidR="00244C30" w:rsidRPr="009E19EA" w:rsidRDefault="00244C30" w:rsidP="00244C30">
            <w:pPr>
              <w:spacing w:line="276" w:lineRule="auto"/>
              <w:rPr>
                <w:rFonts w:cs="Arial"/>
              </w:rPr>
            </w:pPr>
            <w:r>
              <w:rPr>
                <w:rFonts w:cs="Arial"/>
              </w:rPr>
              <w:t>LongTermReset_B</w:t>
            </w:r>
            <w:r w:rsidRPr="009E19EA">
              <w:rPr>
                <w:rFonts w:cs="Arial"/>
              </w:rPr>
              <w:t>_Rq</w:t>
            </w:r>
            <w:r>
              <w:rPr>
                <w:rFonts w:cs="Arial"/>
              </w:rPr>
              <w:t>Mnu</w:t>
            </w:r>
          </w:p>
        </w:tc>
        <w:tc>
          <w:tcPr>
            <w:tcW w:w="207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OFF</w:t>
            </w:r>
          </w:p>
        </w:tc>
        <w:tc>
          <w:tcPr>
            <w:tcW w:w="99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trHeight w:val="314"/>
          <w:jc w:val="center"/>
        </w:trPr>
        <w:tc>
          <w:tcPr>
            <w:tcW w:w="3055" w:type="dxa"/>
            <w:vMerge/>
            <w:tcBorders>
              <w:left w:val="single" w:sz="4" w:space="0" w:color="auto"/>
              <w:right w:val="single" w:sz="4" w:space="0" w:color="auto"/>
            </w:tcBorders>
            <w:vAlign w:val="center"/>
            <w:hideMark/>
          </w:tcPr>
          <w:p w:rsidR="00244C30" w:rsidRPr="009E19EA" w:rsidRDefault="00244C30" w:rsidP="00244C30">
            <w:pPr>
              <w:spacing w:line="25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ON</w:t>
            </w:r>
          </w:p>
        </w:tc>
        <w:tc>
          <w:tcPr>
            <w:tcW w:w="99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bl>
    <w:p w:rsidR="00244C30" w:rsidRPr="003C137D" w:rsidRDefault="00244C30">
      <w:pPr>
        <w:rPr>
          <w:rFonts w:cs="Arial"/>
        </w:rPr>
      </w:pPr>
      <w:r w:rsidRPr="009E19EA">
        <w:rPr>
          <w:rFonts w:cs="Arial"/>
        </w:rPr>
        <w:t>Note:  init value in the CAN dB for this signal should be 0x0 OFF</w:t>
      </w:r>
    </w:p>
    <w:p w:rsidR="00244C30" w:rsidRDefault="00244C30" w:rsidP="00244C30">
      <w:pPr>
        <w:pStyle w:val="Heading3"/>
      </w:pPr>
      <w:bookmarkStart w:id="1058" w:name="_Toc35509010"/>
      <w:r>
        <w:t>Requirements</w:t>
      </w:r>
      <w:bookmarkEnd w:id="1058"/>
    </w:p>
    <w:p w:rsidR="00244C30" w:rsidRPr="00244C30" w:rsidRDefault="00244C30" w:rsidP="00244C30">
      <w:pPr>
        <w:pStyle w:val="Heading4"/>
        <w:rPr>
          <w:b w:val="0"/>
          <w:u w:val="single"/>
        </w:rPr>
      </w:pPr>
      <w:r w:rsidRPr="00244C30">
        <w:rPr>
          <w:b w:val="0"/>
          <w:u w:val="single"/>
        </w:rPr>
        <w:t>VS-SR-REQ-334504/B-Drive History Reset</w:t>
      </w:r>
    </w:p>
    <w:p w:rsidR="00244C30" w:rsidRPr="00C967C5" w:rsidRDefault="00244C30" w:rsidP="00244C30">
      <w:pPr>
        <w:rPr>
          <w:rFonts w:cs="Arial"/>
        </w:rPr>
      </w:pPr>
      <w:r>
        <w:rPr>
          <w:rFonts w:cs="Arial"/>
        </w:rPr>
        <w:t>When the drive h</w:t>
      </w:r>
      <w:r w:rsidRPr="00C967C5">
        <w:rPr>
          <w:rFonts w:cs="Arial"/>
        </w:rPr>
        <w:t>istory setting is selected to reset the long term drive history the Drive History Client shall:</w:t>
      </w:r>
    </w:p>
    <w:p w:rsidR="00244C30" w:rsidRPr="00C967C5" w:rsidRDefault="00244C30" w:rsidP="00244C30">
      <w:pPr>
        <w:numPr>
          <w:ilvl w:val="0"/>
          <w:numId w:val="564"/>
        </w:numPr>
        <w:rPr>
          <w:rFonts w:cs="Arial"/>
        </w:rPr>
      </w:pPr>
      <w:r>
        <w:rPr>
          <w:rFonts w:cs="Arial"/>
        </w:rPr>
        <w:t>Set the signal LongTermReset_B</w:t>
      </w:r>
      <w:r w:rsidRPr="00C967C5">
        <w:rPr>
          <w:rFonts w:cs="Arial"/>
        </w:rPr>
        <w:t>_Rq</w:t>
      </w:r>
      <w:r>
        <w:rPr>
          <w:rFonts w:cs="Arial"/>
        </w:rPr>
        <w:t>Mnu</w:t>
      </w:r>
      <w:r w:rsidRPr="00C967C5">
        <w:rPr>
          <w:rFonts w:cs="Arial"/>
        </w:rPr>
        <w:t xml:space="preserve"> to ON from OFF, AND</w:t>
      </w:r>
    </w:p>
    <w:p w:rsidR="00244C30" w:rsidRPr="00C967C5" w:rsidRDefault="00244C30" w:rsidP="00244C30">
      <w:pPr>
        <w:numPr>
          <w:ilvl w:val="0"/>
          <w:numId w:val="564"/>
        </w:numPr>
        <w:rPr>
          <w:rFonts w:cs="Arial"/>
        </w:rPr>
      </w:pPr>
      <w:r>
        <w:rPr>
          <w:rFonts w:cs="Arial"/>
        </w:rPr>
        <w:t>Hold the LongTermReset_B</w:t>
      </w:r>
      <w:r w:rsidRPr="00C967C5">
        <w:rPr>
          <w:rFonts w:cs="Arial"/>
        </w:rPr>
        <w:t>_Rq</w:t>
      </w:r>
      <w:r>
        <w:rPr>
          <w:rFonts w:cs="Arial"/>
        </w:rPr>
        <w:t>Mnu</w:t>
      </w:r>
      <w:r w:rsidRPr="00C967C5">
        <w:rPr>
          <w:rFonts w:cs="Arial"/>
        </w:rPr>
        <w:t xml:space="preserve"> set to ON for 2 seconds +/- 10%, then</w:t>
      </w:r>
    </w:p>
    <w:p w:rsidR="00244C30" w:rsidRPr="00C967C5" w:rsidRDefault="00244C30" w:rsidP="00244C30">
      <w:pPr>
        <w:numPr>
          <w:ilvl w:val="0"/>
          <w:numId w:val="564"/>
        </w:numPr>
        <w:rPr>
          <w:rFonts w:cs="Arial"/>
        </w:rPr>
      </w:pPr>
      <w:r w:rsidRPr="00C967C5">
        <w:rPr>
          <w:rFonts w:cs="Arial"/>
        </w:rPr>
        <w:t xml:space="preserve">Set </w:t>
      </w:r>
      <w:r>
        <w:rPr>
          <w:rFonts w:cs="Arial"/>
        </w:rPr>
        <w:t>LongTermReset_B</w:t>
      </w:r>
      <w:r w:rsidRPr="00C967C5">
        <w:rPr>
          <w:rFonts w:cs="Arial"/>
        </w:rPr>
        <w:t>_Rq</w:t>
      </w:r>
      <w:r>
        <w:rPr>
          <w:rFonts w:cs="Arial"/>
        </w:rPr>
        <w:t>Mnu</w:t>
      </w:r>
      <w:r w:rsidRPr="00C967C5">
        <w:rPr>
          <w:rFonts w:cs="Arial"/>
        </w:rPr>
        <w:t xml:space="preserve"> back to OFF</w:t>
      </w:r>
    </w:p>
    <w:p w:rsidR="00244C30" w:rsidRPr="00C967C5" w:rsidRDefault="00244C30" w:rsidP="00244C30">
      <w:pPr>
        <w:rPr>
          <w:rFonts w:cs="Arial"/>
        </w:rPr>
      </w:pPr>
    </w:p>
    <w:p w:rsidR="00244C30" w:rsidRDefault="00244C30" w:rsidP="00244C30">
      <w:pPr>
        <w:rPr>
          <w:rFonts w:cs="Arial"/>
        </w:rPr>
      </w:pPr>
      <w:r w:rsidRPr="00C967C5">
        <w:rPr>
          <w:rFonts w:cs="Arial"/>
        </w:rPr>
        <w:t>Note:  There is no status</w:t>
      </w:r>
      <w:r>
        <w:rPr>
          <w:rFonts w:cs="Arial"/>
        </w:rPr>
        <w:t xml:space="preserve"> signal</w:t>
      </w:r>
      <w:r w:rsidRPr="00C967C5">
        <w:rPr>
          <w:rFonts w:cs="Arial"/>
        </w:rPr>
        <w:t xml:space="preserve"> back for the Drive History Client indicating if the reset was successful or not. </w:t>
      </w:r>
    </w:p>
    <w:p w:rsidR="00244C30" w:rsidRDefault="00244C30" w:rsidP="00244C30">
      <w:pPr>
        <w:rPr>
          <w:rFonts w:cs="Arial"/>
        </w:rPr>
      </w:pPr>
    </w:p>
    <w:p w:rsidR="00244C30" w:rsidRPr="00406354" w:rsidRDefault="00244C30" w:rsidP="00244C30">
      <w:pPr>
        <w:rPr>
          <w:rFonts w:cs="Arial"/>
        </w:rPr>
      </w:pPr>
      <w:r w:rsidRPr="00406354">
        <w:rPr>
          <w:rFonts w:cs="Arial"/>
        </w:rPr>
        <w:t xml:space="preserve">The Drive History Client is only allowed to display Drive History Long Term Reset Setting HMI when Ignition = Run or Accessory.  </w:t>
      </w:r>
      <w:r w:rsidRPr="00406354">
        <w:rPr>
          <w:rFonts w:cs="Arial"/>
          <w:bCs/>
        </w:rPr>
        <w:t>See HMI specification for when this setting is actually shown (could be more limited) but this setting cannot be shown outside for Run/ACC</w:t>
      </w:r>
    </w:p>
    <w:p w:rsidR="00244C30" w:rsidRPr="00406354" w:rsidRDefault="00244C30" w:rsidP="00244C30">
      <w:pPr>
        <w:rPr>
          <w:rFonts w:cs="Arial"/>
          <w:color w:val="FF0000"/>
        </w:rPr>
      </w:pPr>
    </w:p>
    <w:p w:rsidR="00244C30" w:rsidRDefault="00244C30" w:rsidP="00244C30">
      <w:pPr>
        <w:rPr>
          <w:rFonts w:cs="Arial"/>
          <w:bCs/>
          <w:color w:val="FF0000"/>
        </w:rPr>
      </w:pPr>
    </w:p>
    <w:tbl>
      <w:tblPr>
        <w:tblW w:w="2355" w:type="dxa"/>
        <w:jc w:val="center"/>
        <w:tblLook w:val="04A0" w:firstRow="1" w:lastRow="0" w:firstColumn="1" w:lastColumn="0" w:noHBand="0" w:noVBand="1"/>
      </w:tblPr>
      <w:tblGrid>
        <w:gridCol w:w="2355"/>
      </w:tblGrid>
      <w:tr w:rsidR="00244C30" w:rsidRPr="00B37011" w:rsidTr="00244C3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244C30" w:rsidRPr="00B37011" w:rsidRDefault="00244C30" w:rsidP="00244C30">
            <w:pPr>
              <w:spacing w:line="276" w:lineRule="auto"/>
              <w:jc w:val="center"/>
              <w:rPr>
                <w:rFonts w:cs="Arial"/>
                <w:b/>
                <w:bCs/>
              </w:rPr>
            </w:pPr>
            <w:r>
              <w:rPr>
                <w:rFonts w:cs="Arial"/>
                <w:b/>
                <w:bCs/>
              </w:rPr>
              <w:t>HMI Setting ID</w:t>
            </w:r>
          </w:p>
        </w:tc>
      </w:tr>
      <w:tr w:rsidR="00244C30" w:rsidRPr="00B37011" w:rsidTr="00244C3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tcPr>
          <w:p w:rsidR="00244C30" w:rsidRPr="000E3299" w:rsidRDefault="00244C30" w:rsidP="00244C30">
            <w:pPr>
              <w:spacing w:line="276" w:lineRule="auto"/>
              <w:jc w:val="center"/>
              <w:rPr>
                <w:rFonts w:eastAsiaTheme="minorEastAsia" w:cs="Arial"/>
              </w:rPr>
            </w:pPr>
            <w:r w:rsidRPr="00717B8E">
              <w:rPr>
                <w:rFonts w:eastAsiaTheme="minorEastAsia" w:cs="Arial"/>
              </w:rPr>
              <w:t>1024</w:t>
            </w:r>
          </w:p>
        </w:tc>
      </w:tr>
    </w:tbl>
    <w:p w:rsidR="00244C30" w:rsidRDefault="00244C30" w:rsidP="00244C30">
      <w:pPr>
        <w:rPr>
          <w:color w:val="FF0000"/>
        </w:rPr>
      </w:pPr>
    </w:p>
    <w:p w:rsidR="00244C30" w:rsidRDefault="00244C30" w:rsidP="00244C30">
      <w:pPr>
        <w:rPr>
          <w:color w:val="FF0000"/>
        </w:rPr>
      </w:pPr>
    </w:p>
    <w:p w:rsidR="00244C30" w:rsidRPr="007F3CAE" w:rsidRDefault="00244C30" w:rsidP="00244C30"/>
    <w:p w:rsidR="00244C30" w:rsidRPr="007F3CAE" w:rsidRDefault="00244C30" w:rsidP="00244C30"/>
    <w:p w:rsidR="00244C30" w:rsidRPr="007F3CAE" w:rsidRDefault="00244C30" w:rsidP="00244C30"/>
    <w:p w:rsidR="00244C30" w:rsidRPr="007F3CAE" w:rsidRDefault="00244C30" w:rsidP="00244C30"/>
    <w:p w:rsidR="00244C30" w:rsidRPr="007F3CAE" w:rsidRDefault="00244C30" w:rsidP="00244C30"/>
    <w:p w:rsidR="00244C30" w:rsidRPr="007F3CAE" w:rsidRDefault="00244C30" w:rsidP="00244C30"/>
    <w:p w:rsidR="00244C30" w:rsidRPr="007F3CAE" w:rsidRDefault="00244C30" w:rsidP="00244C30"/>
    <w:p w:rsidR="00244C30" w:rsidRPr="007F3CAE" w:rsidRDefault="00244C30" w:rsidP="00244C30"/>
    <w:p w:rsidR="00244C30" w:rsidRDefault="00244C30" w:rsidP="00244C30"/>
    <w:p w:rsidR="00244C30" w:rsidRPr="007F3CAE" w:rsidRDefault="00244C30" w:rsidP="00244C30">
      <w:pPr>
        <w:tabs>
          <w:tab w:val="left" w:pos="3750"/>
        </w:tabs>
      </w:pPr>
      <w:r>
        <w:tab/>
      </w:r>
    </w:p>
    <w:p w:rsidR="00244C30" w:rsidRDefault="00244C30">
      <w:pPr>
        <w:spacing w:after="200" w:line="276" w:lineRule="auto"/>
      </w:pPr>
      <w:r>
        <w:br w:type="page"/>
      </w:r>
    </w:p>
    <w:p w:rsidR="00244C30" w:rsidRDefault="00244C30" w:rsidP="00244C30">
      <w:pPr>
        <w:pStyle w:val="Heading2"/>
      </w:pPr>
      <w:bookmarkStart w:id="1059" w:name="_Toc35509011"/>
      <w:r w:rsidRPr="00B9479B">
        <w:lastRenderedPageBreak/>
        <w:t>VS-FUN-REQ-333193/A-Low Battery Alert</w:t>
      </w:r>
      <w:bookmarkEnd w:id="1059"/>
    </w:p>
    <w:p w:rsidR="00244C30" w:rsidRDefault="00244C30" w:rsidP="00244C30">
      <w:pPr>
        <w:pStyle w:val="Heading3"/>
      </w:pPr>
      <w:bookmarkStart w:id="1060" w:name="_Toc35509012"/>
      <w:r w:rsidRPr="00B9479B">
        <w:t>VS-CLD-REQ-341184/A-Low Battery Alert Client</w:t>
      </w:r>
      <w:bookmarkEnd w:id="1060"/>
    </w:p>
    <w:p w:rsidR="00244C30" w:rsidRDefault="00244C30" w:rsidP="00244C30">
      <w:r>
        <w:t>The Low Battery Alert Client interfaces with the user via HMI and is responsible for sending the Low Battery setting request to the Low Battery Server.</w:t>
      </w:r>
    </w:p>
    <w:p w:rsidR="00244C30" w:rsidRDefault="00244C30" w:rsidP="00244C30">
      <w:pPr>
        <w:pStyle w:val="Heading3"/>
      </w:pPr>
      <w:bookmarkStart w:id="1061" w:name="_Toc35509013"/>
      <w:r w:rsidRPr="00B9479B">
        <w:t>VS-CLD-REQ-341185/A-Low Battery Alert Server</w:t>
      </w:r>
      <w:bookmarkEnd w:id="1061"/>
    </w:p>
    <w:p w:rsidR="00244C30" w:rsidRDefault="00244C30" w:rsidP="00244C30">
      <w:r>
        <w:t>The Low Battery Alert Server is responsible for control of the Low Battery Alert function and interfaces with the Low Battery Alert Server</w:t>
      </w:r>
    </w:p>
    <w:p w:rsidR="00244C30" w:rsidRDefault="00244C30" w:rsidP="00244C30">
      <w:pPr>
        <w:pStyle w:val="Heading3"/>
      </w:pPr>
      <w:bookmarkStart w:id="1062" w:name="_Toc35509014"/>
      <w:r>
        <w:t>Interface Requirements</w:t>
      </w:r>
      <w:bookmarkEnd w:id="1062"/>
    </w:p>
    <w:p w:rsidR="00244C30" w:rsidRDefault="00244C30" w:rsidP="00244C30">
      <w:pPr>
        <w:pStyle w:val="Heading4"/>
      </w:pPr>
      <w:r w:rsidRPr="00B9479B">
        <w:t>MD-REQ-341180/B-BattTracLoThres_D_Stat</w:t>
      </w:r>
    </w:p>
    <w:p w:rsidR="00244C30" w:rsidRPr="009E19EA" w:rsidRDefault="00244C30">
      <w:pPr>
        <w:rPr>
          <w:rFonts w:cs="Arial"/>
        </w:rPr>
      </w:pPr>
      <w:r w:rsidRPr="009E19EA">
        <w:rPr>
          <w:rFonts w:cs="Arial"/>
        </w:rPr>
        <w:t xml:space="preserve">Message Type: </w:t>
      </w:r>
      <w:r>
        <w:rPr>
          <w:rFonts w:cs="Arial"/>
        </w:rPr>
        <w:t>Status</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w:t>
      </w:r>
      <w:r>
        <w:rPr>
          <w:rFonts w:cs="Arial"/>
        </w:rPr>
        <w:t>Status signal from the Low Battery Alert Server with the status of the Low Battery Alert function</w:t>
      </w:r>
    </w:p>
    <w:p w:rsidR="00244C30" w:rsidRPr="009E19EA" w:rsidRDefault="00244C30">
      <w:pPr>
        <w:rPr>
          <w:rFonts w:cs="Arial"/>
        </w:rPr>
      </w:pPr>
    </w:p>
    <w:p w:rsidR="00244C30" w:rsidRPr="009E19EA" w:rsidRDefault="00244C30">
      <w:pPr>
        <w:rPr>
          <w:rFonts w:cs="Arial"/>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4860"/>
      </w:tblGrid>
      <w:tr w:rsidR="00244C30" w:rsidRPr="009E19EA" w:rsidTr="00244C30">
        <w:trPr>
          <w:jc w:val="center"/>
        </w:trPr>
        <w:tc>
          <w:tcPr>
            <w:tcW w:w="2965"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486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965" w:type="dxa"/>
            <w:vMerge w:val="restart"/>
            <w:tcBorders>
              <w:top w:val="single" w:sz="4" w:space="0" w:color="auto"/>
              <w:left w:val="single" w:sz="4" w:space="0" w:color="auto"/>
              <w:right w:val="single" w:sz="4" w:space="0" w:color="auto"/>
            </w:tcBorders>
          </w:tcPr>
          <w:p w:rsidR="00244C30" w:rsidRPr="00BC3BE4" w:rsidRDefault="00244C30" w:rsidP="00244C30">
            <w:pPr>
              <w:spacing w:line="276" w:lineRule="auto"/>
              <w:rPr>
                <w:rFonts w:cs="Arial"/>
              </w:rPr>
            </w:pPr>
          </w:p>
          <w:p w:rsidR="00244C30" w:rsidRDefault="00244C30" w:rsidP="00244C30">
            <w:pPr>
              <w:spacing w:line="276" w:lineRule="auto"/>
              <w:rPr>
                <w:rFonts w:cs="Arial"/>
              </w:rPr>
            </w:pPr>
          </w:p>
          <w:p w:rsidR="00244C30" w:rsidRDefault="00244C30" w:rsidP="00244C30">
            <w:pPr>
              <w:spacing w:line="276" w:lineRule="auto"/>
              <w:rPr>
                <w:rFonts w:cs="Arial"/>
              </w:rPr>
            </w:pPr>
          </w:p>
          <w:p w:rsidR="00244C30" w:rsidRDefault="00244C30" w:rsidP="00244C30">
            <w:pPr>
              <w:spacing w:line="276" w:lineRule="auto"/>
              <w:rPr>
                <w:rFonts w:cs="Arial"/>
              </w:rPr>
            </w:pPr>
          </w:p>
          <w:p w:rsidR="00244C30" w:rsidRPr="00BC3BE4" w:rsidRDefault="00244C30" w:rsidP="00244C30">
            <w:pPr>
              <w:spacing w:line="276" w:lineRule="auto"/>
              <w:rPr>
                <w:rFonts w:cs="Arial"/>
              </w:rPr>
            </w:pPr>
            <w:r w:rsidRPr="00BC3BE4">
              <w:rPr>
                <w:rFonts w:cs="Arial"/>
              </w:rPr>
              <w:t>BattTracLoThres_D_Stat</w:t>
            </w:r>
          </w:p>
        </w:tc>
        <w:tc>
          <w:tcPr>
            <w:tcW w:w="162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0x0</w:t>
            </w:r>
          </w:p>
        </w:tc>
        <w:tc>
          <w:tcPr>
            <w:tcW w:w="4860"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jc w:val="center"/>
        </w:trPr>
        <w:tc>
          <w:tcPr>
            <w:tcW w:w="2965" w:type="dxa"/>
            <w:vMerge/>
            <w:tcBorders>
              <w:left w:val="single" w:sz="4" w:space="0" w:color="auto"/>
              <w:right w:val="single" w:sz="4" w:space="0" w:color="auto"/>
            </w:tcBorders>
            <w:hideMark/>
          </w:tcPr>
          <w:p w:rsidR="00244C30" w:rsidRPr="009E19EA" w:rsidRDefault="00244C30" w:rsidP="00244C30">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20 mi / 32 km</w:t>
            </w:r>
          </w:p>
        </w:tc>
        <w:tc>
          <w:tcPr>
            <w:tcW w:w="90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0x1</w:t>
            </w:r>
          </w:p>
        </w:tc>
        <w:tc>
          <w:tcPr>
            <w:tcW w:w="4860" w:type="dxa"/>
            <w:vMerge w:val="restart"/>
            <w:tcBorders>
              <w:top w:val="single" w:sz="4" w:space="0" w:color="auto"/>
              <w:left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r>
              <w:rPr>
                <w:rFonts w:cs="Arial"/>
              </w:rPr>
              <w:t>Cluster speedometer major speed scale units MPH</w:t>
            </w:r>
          </w:p>
        </w:tc>
      </w:tr>
      <w:tr w:rsidR="00244C30" w:rsidRPr="009E19EA" w:rsidTr="00244C30">
        <w:trPr>
          <w:trHeight w:val="314"/>
          <w:jc w:val="center"/>
        </w:trPr>
        <w:tc>
          <w:tcPr>
            <w:tcW w:w="2965" w:type="dxa"/>
            <w:vMerge/>
            <w:tcBorders>
              <w:left w:val="single" w:sz="4" w:space="0" w:color="auto"/>
              <w:right w:val="single" w:sz="4" w:space="0" w:color="auto"/>
            </w:tcBorders>
            <w:vAlign w:val="center"/>
            <w:hideMark/>
          </w:tcPr>
          <w:p w:rsidR="00244C30" w:rsidRPr="009E19EA" w:rsidRDefault="00244C30" w:rsidP="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30 mi / 48 km</w:t>
            </w:r>
          </w:p>
        </w:tc>
        <w:tc>
          <w:tcPr>
            <w:tcW w:w="90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0x2</w:t>
            </w:r>
          </w:p>
        </w:tc>
        <w:tc>
          <w:tcPr>
            <w:tcW w:w="4860" w:type="dxa"/>
            <w:vMerge/>
            <w:tcBorders>
              <w:left w:val="single" w:sz="4" w:space="0" w:color="auto"/>
              <w:right w:val="single" w:sz="4" w:space="0" w:color="auto"/>
            </w:tcBorders>
          </w:tcPr>
          <w:p w:rsidR="00244C30" w:rsidRDefault="00244C30" w:rsidP="00244C30"/>
        </w:tc>
      </w:tr>
      <w:tr w:rsidR="00244C30" w:rsidRPr="009E19EA" w:rsidTr="00244C30">
        <w:trPr>
          <w:trHeight w:val="314"/>
          <w:jc w:val="center"/>
        </w:trPr>
        <w:tc>
          <w:tcPr>
            <w:tcW w:w="2965"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50 mi / 80 km</w:t>
            </w:r>
          </w:p>
        </w:tc>
        <w:tc>
          <w:tcPr>
            <w:tcW w:w="90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0x3</w:t>
            </w:r>
          </w:p>
        </w:tc>
        <w:tc>
          <w:tcPr>
            <w:tcW w:w="4860" w:type="dxa"/>
            <w:vMerge/>
            <w:tcBorders>
              <w:left w:val="single" w:sz="4" w:space="0" w:color="auto"/>
              <w:bottom w:val="single" w:sz="4" w:space="0" w:color="auto"/>
              <w:right w:val="single" w:sz="4" w:space="0" w:color="auto"/>
            </w:tcBorders>
          </w:tcPr>
          <w:p w:rsidR="00244C30" w:rsidRDefault="00244C30" w:rsidP="00244C30"/>
        </w:tc>
      </w:tr>
      <w:tr w:rsidR="00244C30" w:rsidRPr="009E19EA" w:rsidTr="00244C30">
        <w:trPr>
          <w:trHeight w:val="314"/>
          <w:jc w:val="center"/>
        </w:trPr>
        <w:tc>
          <w:tcPr>
            <w:tcW w:w="2965"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30 km / 18 mi</w:t>
            </w:r>
          </w:p>
        </w:tc>
        <w:tc>
          <w:tcPr>
            <w:tcW w:w="90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0x4</w:t>
            </w:r>
          </w:p>
        </w:tc>
        <w:tc>
          <w:tcPr>
            <w:tcW w:w="4860" w:type="dxa"/>
            <w:vMerge w:val="restart"/>
            <w:tcBorders>
              <w:top w:val="single" w:sz="4" w:space="0" w:color="auto"/>
              <w:left w:val="single" w:sz="4" w:space="0" w:color="auto"/>
              <w:right w:val="single" w:sz="4" w:space="0" w:color="auto"/>
            </w:tcBorders>
          </w:tcPr>
          <w:p w:rsidR="00244C30" w:rsidRDefault="00244C30" w:rsidP="00244C30">
            <w:pPr>
              <w:spacing w:line="276" w:lineRule="auto"/>
              <w:rPr>
                <w:rFonts w:cs="Arial"/>
              </w:rPr>
            </w:pPr>
          </w:p>
          <w:p w:rsidR="00244C30" w:rsidRPr="009E19EA" w:rsidRDefault="00244C30" w:rsidP="00244C30">
            <w:pPr>
              <w:spacing w:line="276" w:lineRule="auto"/>
              <w:rPr>
                <w:rFonts w:cs="Arial"/>
              </w:rPr>
            </w:pPr>
            <w:r>
              <w:rPr>
                <w:rFonts w:cs="Arial"/>
              </w:rPr>
              <w:t>Cluster speedometer major speed scale units Km/h</w:t>
            </w:r>
          </w:p>
          <w:p w:rsidR="00244C30" w:rsidRPr="009E19EA" w:rsidRDefault="00244C30" w:rsidP="00244C30">
            <w:pPr>
              <w:rPr>
                <w:rFonts w:cs="Arial"/>
              </w:rPr>
            </w:pPr>
          </w:p>
        </w:tc>
      </w:tr>
      <w:tr w:rsidR="00244C30" w:rsidRPr="009E19EA" w:rsidTr="00244C30">
        <w:trPr>
          <w:trHeight w:val="314"/>
          <w:jc w:val="center"/>
        </w:trPr>
        <w:tc>
          <w:tcPr>
            <w:tcW w:w="2965"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50 km / 31 mi</w:t>
            </w:r>
          </w:p>
        </w:tc>
        <w:tc>
          <w:tcPr>
            <w:tcW w:w="90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0x5</w:t>
            </w:r>
          </w:p>
        </w:tc>
        <w:tc>
          <w:tcPr>
            <w:tcW w:w="4860" w:type="dxa"/>
            <w:vMerge/>
            <w:tcBorders>
              <w:left w:val="single" w:sz="4" w:space="0" w:color="auto"/>
              <w:right w:val="single" w:sz="4" w:space="0" w:color="auto"/>
            </w:tcBorders>
          </w:tcPr>
          <w:p w:rsidR="00244C30" w:rsidRDefault="00244C30" w:rsidP="00244C30"/>
        </w:tc>
      </w:tr>
      <w:tr w:rsidR="00244C30" w:rsidRPr="009E19EA" w:rsidTr="00244C30">
        <w:trPr>
          <w:trHeight w:val="314"/>
          <w:jc w:val="center"/>
        </w:trPr>
        <w:tc>
          <w:tcPr>
            <w:tcW w:w="2965"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80 km / 50 mi</w:t>
            </w:r>
          </w:p>
        </w:tc>
        <w:tc>
          <w:tcPr>
            <w:tcW w:w="90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0x6</w:t>
            </w:r>
          </w:p>
        </w:tc>
        <w:tc>
          <w:tcPr>
            <w:tcW w:w="4860" w:type="dxa"/>
            <w:vMerge/>
            <w:tcBorders>
              <w:left w:val="single" w:sz="4" w:space="0" w:color="auto"/>
              <w:bottom w:val="single" w:sz="4" w:space="0" w:color="auto"/>
              <w:right w:val="single" w:sz="4" w:space="0" w:color="auto"/>
            </w:tcBorders>
          </w:tcPr>
          <w:p w:rsidR="00244C30" w:rsidRDefault="00244C30" w:rsidP="00244C30"/>
        </w:tc>
      </w:tr>
      <w:tr w:rsidR="00244C30" w:rsidRPr="009E19EA" w:rsidTr="00244C30">
        <w:trPr>
          <w:trHeight w:val="314"/>
          <w:jc w:val="center"/>
        </w:trPr>
        <w:tc>
          <w:tcPr>
            <w:tcW w:w="2965"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0x7</w:t>
            </w:r>
          </w:p>
        </w:tc>
        <w:tc>
          <w:tcPr>
            <w:tcW w:w="486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bl>
    <w:p w:rsidR="00244C30" w:rsidRDefault="00244C30">
      <w:pPr>
        <w:rPr>
          <w:rFonts w:cs="Arial"/>
        </w:rPr>
      </w:pPr>
    </w:p>
    <w:p w:rsidR="00244C30" w:rsidRDefault="00244C30">
      <w:pPr>
        <w:rPr>
          <w:rFonts w:cs="Arial"/>
        </w:rPr>
      </w:pPr>
    </w:p>
    <w:p w:rsidR="00244C30" w:rsidRPr="003C137D" w:rsidRDefault="00244C30">
      <w:pPr>
        <w:rPr>
          <w:rFonts w:cs="Arial"/>
        </w:rPr>
      </w:pPr>
    </w:p>
    <w:p w:rsidR="00244C30" w:rsidRDefault="00244C30" w:rsidP="00244C30">
      <w:pPr>
        <w:pStyle w:val="Heading4"/>
      </w:pPr>
      <w:r w:rsidRPr="00B9479B">
        <w:t>MD-REQ-341183/B-BattTracLoThres_D_Rq</w:t>
      </w:r>
    </w:p>
    <w:p w:rsidR="00244C30" w:rsidRPr="009E19EA" w:rsidRDefault="00244C30">
      <w:pPr>
        <w:rPr>
          <w:rFonts w:cs="Arial"/>
        </w:rPr>
      </w:pPr>
      <w:r w:rsidRPr="009E19EA">
        <w:rPr>
          <w:rFonts w:cs="Arial"/>
        </w:rPr>
        <w:t xml:space="preserve">Message Type: </w:t>
      </w:r>
      <w:r>
        <w:rPr>
          <w:rFonts w:cs="Arial"/>
        </w:rPr>
        <w:t>Request</w:t>
      </w:r>
    </w:p>
    <w:p w:rsidR="00244C30" w:rsidRPr="009E19EA" w:rsidRDefault="00244C30">
      <w:pPr>
        <w:rPr>
          <w:rFonts w:cs="Arial"/>
        </w:rPr>
      </w:pPr>
    </w:p>
    <w:p w:rsidR="00244C30" w:rsidRPr="00163D40" w:rsidRDefault="00244C30" w:rsidP="00244C30">
      <w:pPr>
        <w:widowControl w:val="0"/>
        <w:adjustRightInd w:val="0"/>
        <w:rPr>
          <w:rFonts w:cs="Arial"/>
        </w:rPr>
      </w:pPr>
      <w:r w:rsidRPr="009E19EA">
        <w:rPr>
          <w:rFonts w:cs="Arial"/>
        </w:rPr>
        <w:t xml:space="preserve">Note: </w:t>
      </w:r>
      <w:r>
        <w:rPr>
          <w:rFonts w:cs="Arial"/>
        </w:rPr>
        <w:t xml:space="preserve">Request signal from the Low Battery Alert Client to the Low Battery Alert Server to set the feature </w:t>
      </w:r>
    </w:p>
    <w:p w:rsidR="00244C30" w:rsidRPr="009E19EA" w:rsidRDefault="00244C30">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5"/>
        <w:gridCol w:w="1710"/>
        <w:gridCol w:w="810"/>
        <w:gridCol w:w="5130"/>
      </w:tblGrid>
      <w:tr w:rsidR="00244C30" w:rsidRPr="009E19EA" w:rsidTr="00244C30">
        <w:trPr>
          <w:jc w:val="center"/>
        </w:trPr>
        <w:tc>
          <w:tcPr>
            <w:tcW w:w="2785"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171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513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785" w:type="dxa"/>
            <w:vMerge w:val="restart"/>
            <w:tcBorders>
              <w:top w:val="single" w:sz="4" w:space="0" w:color="auto"/>
              <w:left w:val="single" w:sz="4" w:space="0" w:color="auto"/>
              <w:right w:val="single" w:sz="4" w:space="0" w:color="auto"/>
            </w:tcBorders>
          </w:tcPr>
          <w:p w:rsidR="00244C30" w:rsidRPr="00881BE0" w:rsidRDefault="00244C30" w:rsidP="00244C30">
            <w:pPr>
              <w:spacing w:line="276" w:lineRule="auto"/>
              <w:rPr>
                <w:rFonts w:cs="Arial"/>
              </w:rPr>
            </w:pPr>
          </w:p>
          <w:p w:rsidR="00244C30" w:rsidRPr="00881BE0" w:rsidRDefault="00244C30" w:rsidP="00244C30">
            <w:pPr>
              <w:spacing w:line="276" w:lineRule="auto"/>
              <w:rPr>
                <w:rFonts w:cs="Arial"/>
              </w:rPr>
            </w:pPr>
          </w:p>
          <w:p w:rsidR="00244C30" w:rsidRPr="00881BE0" w:rsidRDefault="00244C30" w:rsidP="00244C30">
            <w:pPr>
              <w:spacing w:line="276" w:lineRule="auto"/>
              <w:rPr>
                <w:rFonts w:cs="Arial"/>
              </w:rPr>
            </w:pPr>
          </w:p>
          <w:p w:rsidR="00244C30" w:rsidRPr="00881BE0" w:rsidRDefault="00244C30" w:rsidP="00244C30">
            <w:pPr>
              <w:spacing w:line="276" w:lineRule="auto"/>
              <w:rPr>
                <w:rFonts w:cs="Arial"/>
              </w:rPr>
            </w:pPr>
          </w:p>
          <w:p w:rsidR="00244C30" w:rsidRPr="00881BE0" w:rsidRDefault="00244C30" w:rsidP="00244C30">
            <w:pPr>
              <w:spacing w:line="276" w:lineRule="auto"/>
              <w:rPr>
                <w:rFonts w:cs="Arial"/>
              </w:rPr>
            </w:pPr>
            <w:r w:rsidRPr="00881BE0">
              <w:rPr>
                <w:rFonts w:cs="Arial"/>
              </w:rPr>
              <w:t>BattTracLoThres_D_Rq</w:t>
            </w:r>
          </w:p>
        </w:tc>
        <w:tc>
          <w:tcPr>
            <w:tcW w:w="1710" w:type="dxa"/>
            <w:tcBorders>
              <w:top w:val="single" w:sz="4" w:space="0" w:color="auto"/>
              <w:left w:val="single" w:sz="4" w:space="0" w:color="auto"/>
              <w:bottom w:val="single" w:sz="4" w:space="0" w:color="auto"/>
              <w:right w:val="single" w:sz="4" w:space="0" w:color="auto"/>
            </w:tcBorders>
          </w:tcPr>
          <w:p w:rsidR="00244C30" w:rsidRPr="00881BE0" w:rsidRDefault="00244C30" w:rsidP="00244C30">
            <w:pPr>
              <w:rPr>
                <w:rFonts w:cs="Arial"/>
              </w:rPr>
            </w:pPr>
            <w:r w:rsidRPr="00881BE0">
              <w:rPr>
                <w:rFonts w:cs="Arial"/>
              </w:rPr>
              <w:t>Null</w:t>
            </w:r>
          </w:p>
        </w:tc>
        <w:tc>
          <w:tcPr>
            <w:tcW w:w="81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0x0</w:t>
            </w:r>
          </w:p>
        </w:tc>
        <w:tc>
          <w:tcPr>
            <w:tcW w:w="5130"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jc w:val="center"/>
        </w:trPr>
        <w:tc>
          <w:tcPr>
            <w:tcW w:w="2785" w:type="dxa"/>
            <w:vMerge/>
            <w:tcBorders>
              <w:left w:val="single" w:sz="4" w:space="0" w:color="auto"/>
              <w:right w:val="single" w:sz="4" w:space="0" w:color="auto"/>
            </w:tcBorders>
            <w:hideMark/>
          </w:tcPr>
          <w:p w:rsidR="00244C30" w:rsidRPr="00881BE0" w:rsidRDefault="00244C30" w:rsidP="00244C30">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244C30" w:rsidRPr="00881BE0" w:rsidRDefault="00244C30" w:rsidP="00244C30">
            <w:pPr>
              <w:rPr>
                <w:rFonts w:cs="Arial"/>
              </w:rPr>
            </w:pPr>
            <w:r w:rsidRPr="00881BE0">
              <w:rPr>
                <w:rFonts w:cs="Arial"/>
              </w:rPr>
              <w:t>20 mi / 32 km</w:t>
            </w:r>
          </w:p>
        </w:tc>
        <w:tc>
          <w:tcPr>
            <w:tcW w:w="81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0x1</w:t>
            </w:r>
          </w:p>
        </w:tc>
        <w:tc>
          <w:tcPr>
            <w:tcW w:w="5130" w:type="dxa"/>
            <w:vMerge w:val="restart"/>
            <w:tcBorders>
              <w:top w:val="single" w:sz="4" w:space="0" w:color="auto"/>
              <w:left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r>
              <w:rPr>
                <w:rFonts w:cs="Arial"/>
              </w:rPr>
              <w:t>Cluster speedometer major speed scale units MPH</w:t>
            </w:r>
          </w:p>
        </w:tc>
      </w:tr>
      <w:tr w:rsidR="00244C30" w:rsidRPr="009E19EA" w:rsidTr="00244C30">
        <w:trPr>
          <w:trHeight w:val="314"/>
          <w:jc w:val="center"/>
        </w:trPr>
        <w:tc>
          <w:tcPr>
            <w:tcW w:w="2785" w:type="dxa"/>
            <w:vMerge/>
            <w:tcBorders>
              <w:left w:val="single" w:sz="4" w:space="0" w:color="auto"/>
              <w:right w:val="single" w:sz="4" w:space="0" w:color="auto"/>
            </w:tcBorders>
            <w:vAlign w:val="center"/>
            <w:hideMark/>
          </w:tcPr>
          <w:p w:rsidR="00244C30" w:rsidRPr="00881BE0" w:rsidRDefault="00244C30" w:rsidP="00244C3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244C30" w:rsidRPr="00881BE0" w:rsidRDefault="00244C30" w:rsidP="00244C30">
            <w:pPr>
              <w:rPr>
                <w:rFonts w:cs="Arial"/>
              </w:rPr>
            </w:pPr>
            <w:r w:rsidRPr="00881BE0">
              <w:rPr>
                <w:rFonts w:cs="Arial"/>
              </w:rPr>
              <w:t>30 mi / 48 km</w:t>
            </w:r>
          </w:p>
        </w:tc>
        <w:tc>
          <w:tcPr>
            <w:tcW w:w="81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0x2</w:t>
            </w:r>
          </w:p>
        </w:tc>
        <w:tc>
          <w:tcPr>
            <w:tcW w:w="5130" w:type="dxa"/>
            <w:vMerge/>
            <w:tcBorders>
              <w:left w:val="single" w:sz="4" w:space="0" w:color="auto"/>
              <w:right w:val="single" w:sz="4" w:space="0" w:color="auto"/>
            </w:tcBorders>
          </w:tcPr>
          <w:p w:rsidR="00244C30" w:rsidRDefault="00244C30" w:rsidP="00244C30"/>
        </w:tc>
      </w:tr>
      <w:tr w:rsidR="00244C30" w:rsidRPr="009E19EA" w:rsidTr="00244C30">
        <w:trPr>
          <w:trHeight w:val="314"/>
          <w:jc w:val="center"/>
        </w:trPr>
        <w:tc>
          <w:tcPr>
            <w:tcW w:w="2785" w:type="dxa"/>
            <w:vMerge/>
            <w:tcBorders>
              <w:left w:val="single" w:sz="4" w:space="0" w:color="auto"/>
              <w:right w:val="single" w:sz="4" w:space="0" w:color="auto"/>
            </w:tcBorders>
            <w:vAlign w:val="center"/>
          </w:tcPr>
          <w:p w:rsidR="00244C30" w:rsidRPr="00881BE0" w:rsidRDefault="00244C30" w:rsidP="00244C3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244C30" w:rsidRPr="00881BE0" w:rsidRDefault="00244C30" w:rsidP="00244C30">
            <w:pPr>
              <w:rPr>
                <w:rFonts w:cs="Arial"/>
              </w:rPr>
            </w:pPr>
            <w:r w:rsidRPr="00881BE0">
              <w:rPr>
                <w:rFonts w:cs="Arial"/>
              </w:rPr>
              <w:t>50 mi / 80 km</w:t>
            </w:r>
          </w:p>
        </w:tc>
        <w:tc>
          <w:tcPr>
            <w:tcW w:w="81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0x3</w:t>
            </w:r>
          </w:p>
        </w:tc>
        <w:tc>
          <w:tcPr>
            <w:tcW w:w="5130" w:type="dxa"/>
            <w:vMerge/>
            <w:tcBorders>
              <w:left w:val="single" w:sz="4" w:space="0" w:color="auto"/>
              <w:bottom w:val="single" w:sz="4" w:space="0" w:color="auto"/>
              <w:right w:val="single" w:sz="4" w:space="0" w:color="auto"/>
            </w:tcBorders>
          </w:tcPr>
          <w:p w:rsidR="00244C30" w:rsidRDefault="00244C30" w:rsidP="00244C30"/>
        </w:tc>
      </w:tr>
      <w:tr w:rsidR="00244C30" w:rsidRPr="009E19EA" w:rsidTr="00244C30">
        <w:trPr>
          <w:trHeight w:val="314"/>
          <w:jc w:val="center"/>
        </w:trPr>
        <w:tc>
          <w:tcPr>
            <w:tcW w:w="2785" w:type="dxa"/>
            <w:vMerge/>
            <w:tcBorders>
              <w:left w:val="single" w:sz="4" w:space="0" w:color="auto"/>
              <w:right w:val="single" w:sz="4" w:space="0" w:color="auto"/>
            </w:tcBorders>
            <w:vAlign w:val="center"/>
          </w:tcPr>
          <w:p w:rsidR="00244C30" w:rsidRPr="00881BE0" w:rsidRDefault="00244C30" w:rsidP="00244C3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244C30" w:rsidRPr="00881BE0" w:rsidRDefault="00244C30" w:rsidP="00244C30">
            <w:pPr>
              <w:rPr>
                <w:rFonts w:cs="Arial"/>
              </w:rPr>
            </w:pPr>
            <w:r w:rsidRPr="00881BE0">
              <w:rPr>
                <w:rFonts w:cs="Arial"/>
              </w:rPr>
              <w:t>30 km / 18 mi</w:t>
            </w:r>
          </w:p>
        </w:tc>
        <w:tc>
          <w:tcPr>
            <w:tcW w:w="81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0x4</w:t>
            </w:r>
          </w:p>
        </w:tc>
        <w:tc>
          <w:tcPr>
            <w:tcW w:w="5130" w:type="dxa"/>
            <w:vMerge w:val="restart"/>
            <w:tcBorders>
              <w:top w:val="single" w:sz="4" w:space="0" w:color="auto"/>
              <w:left w:val="single" w:sz="4" w:space="0" w:color="auto"/>
              <w:right w:val="single" w:sz="4" w:space="0" w:color="auto"/>
            </w:tcBorders>
          </w:tcPr>
          <w:p w:rsidR="00244C30" w:rsidRDefault="00244C30" w:rsidP="00244C30">
            <w:pPr>
              <w:spacing w:line="276" w:lineRule="auto"/>
              <w:rPr>
                <w:rFonts w:cs="Arial"/>
              </w:rPr>
            </w:pPr>
          </w:p>
          <w:p w:rsidR="00244C30" w:rsidRPr="009E19EA" w:rsidRDefault="00244C30" w:rsidP="00244C30">
            <w:pPr>
              <w:spacing w:line="276" w:lineRule="auto"/>
              <w:rPr>
                <w:rFonts w:cs="Arial"/>
              </w:rPr>
            </w:pPr>
            <w:r>
              <w:rPr>
                <w:rFonts w:cs="Arial"/>
              </w:rPr>
              <w:t>Cluster speedometer major speed scale units Km/h</w:t>
            </w:r>
          </w:p>
          <w:p w:rsidR="00244C30" w:rsidRPr="009E19EA" w:rsidRDefault="00244C30" w:rsidP="00244C30">
            <w:pPr>
              <w:rPr>
                <w:rFonts w:cs="Arial"/>
              </w:rPr>
            </w:pPr>
          </w:p>
        </w:tc>
      </w:tr>
      <w:tr w:rsidR="00244C30" w:rsidRPr="009E19EA" w:rsidTr="00244C30">
        <w:trPr>
          <w:trHeight w:val="314"/>
          <w:jc w:val="center"/>
        </w:trPr>
        <w:tc>
          <w:tcPr>
            <w:tcW w:w="2785" w:type="dxa"/>
            <w:vMerge/>
            <w:tcBorders>
              <w:left w:val="single" w:sz="4" w:space="0" w:color="auto"/>
              <w:right w:val="single" w:sz="4" w:space="0" w:color="auto"/>
            </w:tcBorders>
            <w:vAlign w:val="center"/>
          </w:tcPr>
          <w:p w:rsidR="00244C30" w:rsidRPr="00881BE0" w:rsidRDefault="00244C30" w:rsidP="00244C3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244C30" w:rsidRPr="00881BE0" w:rsidRDefault="00244C30" w:rsidP="00244C30">
            <w:pPr>
              <w:rPr>
                <w:rFonts w:cs="Arial"/>
              </w:rPr>
            </w:pPr>
            <w:r w:rsidRPr="00881BE0">
              <w:rPr>
                <w:rFonts w:cs="Arial"/>
              </w:rPr>
              <w:t>50 km / 31 mi</w:t>
            </w:r>
          </w:p>
        </w:tc>
        <w:tc>
          <w:tcPr>
            <w:tcW w:w="81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0x5</w:t>
            </w:r>
          </w:p>
        </w:tc>
        <w:tc>
          <w:tcPr>
            <w:tcW w:w="5130" w:type="dxa"/>
            <w:vMerge/>
            <w:tcBorders>
              <w:left w:val="single" w:sz="4" w:space="0" w:color="auto"/>
              <w:right w:val="single" w:sz="4" w:space="0" w:color="auto"/>
            </w:tcBorders>
          </w:tcPr>
          <w:p w:rsidR="00244C30" w:rsidRDefault="00244C30" w:rsidP="00244C30"/>
        </w:tc>
      </w:tr>
      <w:tr w:rsidR="00244C30" w:rsidRPr="009E19EA" w:rsidTr="00244C30">
        <w:trPr>
          <w:trHeight w:val="314"/>
          <w:jc w:val="center"/>
        </w:trPr>
        <w:tc>
          <w:tcPr>
            <w:tcW w:w="2785" w:type="dxa"/>
            <w:vMerge/>
            <w:tcBorders>
              <w:left w:val="single" w:sz="4" w:space="0" w:color="auto"/>
              <w:right w:val="single" w:sz="4" w:space="0" w:color="auto"/>
            </w:tcBorders>
            <w:vAlign w:val="center"/>
          </w:tcPr>
          <w:p w:rsidR="00244C30" w:rsidRPr="00881BE0" w:rsidRDefault="00244C30" w:rsidP="00244C3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244C30" w:rsidRPr="00881BE0" w:rsidRDefault="00244C30" w:rsidP="00244C30">
            <w:pPr>
              <w:rPr>
                <w:rFonts w:cs="Arial"/>
              </w:rPr>
            </w:pPr>
            <w:r w:rsidRPr="00881BE0">
              <w:rPr>
                <w:rFonts w:cs="Arial"/>
              </w:rPr>
              <w:t>80 km / 50 mi</w:t>
            </w:r>
          </w:p>
        </w:tc>
        <w:tc>
          <w:tcPr>
            <w:tcW w:w="81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0x6</w:t>
            </w:r>
          </w:p>
        </w:tc>
        <w:tc>
          <w:tcPr>
            <w:tcW w:w="5130" w:type="dxa"/>
            <w:vMerge/>
            <w:tcBorders>
              <w:left w:val="single" w:sz="4" w:space="0" w:color="auto"/>
              <w:bottom w:val="single" w:sz="4" w:space="0" w:color="auto"/>
              <w:right w:val="single" w:sz="4" w:space="0" w:color="auto"/>
            </w:tcBorders>
          </w:tcPr>
          <w:p w:rsidR="00244C30" w:rsidRDefault="00244C30" w:rsidP="00244C30"/>
        </w:tc>
      </w:tr>
      <w:tr w:rsidR="00244C30" w:rsidRPr="009E19EA" w:rsidTr="00244C30">
        <w:trPr>
          <w:trHeight w:val="314"/>
          <w:jc w:val="center"/>
        </w:trPr>
        <w:tc>
          <w:tcPr>
            <w:tcW w:w="2785" w:type="dxa"/>
            <w:vMerge/>
            <w:tcBorders>
              <w:left w:val="single" w:sz="4" w:space="0" w:color="auto"/>
              <w:right w:val="single" w:sz="4" w:space="0" w:color="auto"/>
            </w:tcBorders>
            <w:vAlign w:val="center"/>
          </w:tcPr>
          <w:p w:rsidR="00244C30" w:rsidRPr="00881BE0" w:rsidRDefault="00244C30" w:rsidP="00244C3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244C30" w:rsidRPr="00881BE0" w:rsidRDefault="00244C30" w:rsidP="00244C30">
            <w:pPr>
              <w:rPr>
                <w:rFonts w:cs="Arial"/>
              </w:rPr>
            </w:pPr>
            <w:r w:rsidRPr="00881BE0">
              <w:rPr>
                <w:rFonts w:cs="Arial"/>
              </w:rPr>
              <w:t>Not Used</w:t>
            </w:r>
          </w:p>
        </w:tc>
        <w:tc>
          <w:tcPr>
            <w:tcW w:w="81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0x7</w:t>
            </w:r>
          </w:p>
        </w:tc>
        <w:tc>
          <w:tcPr>
            <w:tcW w:w="513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bl>
    <w:p w:rsidR="00244C30" w:rsidRDefault="00244C30">
      <w:pPr>
        <w:rPr>
          <w:rFonts w:cs="Arial"/>
        </w:rPr>
      </w:pPr>
    </w:p>
    <w:p w:rsidR="00244C30" w:rsidRDefault="00244C30">
      <w:pPr>
        <w:rPr>
          <w:rFonts w:cs="Arial"/>
        </w:rPr>
      </w:pPr>
    </w:p>
    <w:p w:rsidR="00244C30" w:rsidRPr="003C137D" w:rsidRDefault="00244C30">
      <w:pPr>
        <w:rPr>
          <w:rFonts w:cs="Arial"/>
        </w:rPr>
      </w:pPr>
    </w:p>
    <w:p w:rsidR="00244C30" w:rsidRDefault="00244C30" w:rsidP="00244C30">
      <w:pPr>
        <w:pStyle w:val="Heading4"/>
      </w:pPr>
      <w:r w:rsidRPr="00B9479B">
        <w:t>MD-REQ-341190/A-SpeedoMajorUnit_D_Confg</w:t>
      </w:r>
    </w:p>
    <w:p w:rsidR="00244C30" w:rsidRPr="009E19EA" w:rsidRDefault="00244C30">
      <w:pPr>
        <w:rPr>
          <w:rFonts w:cs="Arial"/>
        </w:rPr>
      </w:pPr>
      <w:r w:rsidRPr="009E19EA">
        <w:rPr>
          <w:rFonts w:cs="Arial"/>
        </w:rPr>
        <w:t xml:space="preserve">Message Type: </w:t>
      </w:r>
      <w:r>
        <w:rPr>
          <w:rFonts w:cs="Arial"/>
        </w:rPr>
        <w:t>Status</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w:t>
      </w:r>
      <w:r>
        <w:rPr>
          <w:rFonts w:cs="Arial"/>
        </w:rPr>
        <w:t>Status signal from the Low Battery Alert Client with the status of the speedometer speed scale units</w:t>
      </w:r>
    </w:p>
    <w:p w:rsidR="00244C30" w:rsidRPr="009E19EA" w:rsidRDefault="00244C30">
      <w:pPr>
        <w:rPr>
          <w:rFonts w:cs="Arial"/>
        </w:rPr>
      </w:pPr>
    </w:p>
    <w:p w:rsidR="00244C30" w:rsidRPr="009E19EA" w:rsidRDefault="00244C30">
      <w:pPr>
        <w:rPr>
          <w:rFonts w:cs="Arial"/>
        </w:rPr>
      </w:pP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3150"/>
      </w:tblGrid>
      <w:tr w:rsidR="00244C30" w:rsidRPr="009E19EA" w:rsidTr="00244C30">
        <w:trPr>
          <w:jc w:val="center"/>
        </w:trPr>
        <w:tc>
          <w:tcPr>
            <w:tcW w:w="2965"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315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965" w:type="dxa"/>
            <w:vMerge w:val="restart"/>
            <w:tcBorders>
              <w:top w:val="single" w:sz="4" w:space="0" w:color="auto"/>
              <w:left w:val="single" w:sz="4" w:space="0" w:color="auto"/>
              <w:right w:val="single" w:sz="4" w:space="0" w:color="auto"/>
            </w:tcBorders>
          </w:tcPr>
          <w:p w:rsidR="00244C30" w:rsidRPr="00BC3BE4" w:rsidRDefault="00244C30" w:rsidP="00244C30">
            <w:pPr>
              <w:spacing w:line="276" w:lineRule="auto"/>
              <w:rPr>
                <w:rFonts w:cs="Arial"/>
              </w:rPr>
            </w:pPr>
          </w:p>
          <w:p w:rsidR="00244C30" w:rsidRPr="00BC3BE4" w:rsidRDefault="00244C30" w:rsidP="00244C30">
            <w:pPr>
              <w:spacing w:line="276" w:lineRule="auto"/>
              <w:rPr>
                <w:rFonts w:cs="Arial"/>
              </w:rPr>
            </w:pPr>
            <w:r>
              <w:rPr>
                <w:rFonts w:cs="Arial"/>
              </w:rPr>
              <w:t>SpeedoMajorUnit</w:t>
            </w:r>
            <w:r w:rsidRPr="00BC3BE4">
              <w:rPr>
                <w:rFonts w:cs="Arial"/>
              </w:rPr>
              <w:t>_D_</w:t>
            </w:r>
            <w:r>
              <w:rPr>
                <w:rFonts w:cs="Arial"/>
              </w:rPr>
              <w:t>Confg</w:t>
            </w:r>
          </w:p>
        </w:tc>
        <w:tc>
          <w:tcPr>
            <w:tcW w:w="162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0x0</w:t>
            </w:r>
          </w:p>
        </w:tc>
        <w:tc>
          <w:tcPr>
            <w:tcW w:w="3150"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jc w:val="center"/>
        </w:trPr>
        <w:tc>
          <w:tcPr>
            <w:tcW w:w="2965" w:type="dxa"/>
            <w:vMerge/>
            <w:tcBorders>
              <w:left w:val="single" w:sz="4" w:space="0" w:color="auto"/>
              <w:right w:val="single" w:sz="4" w:space="0" w:color="auto"/>
            </w:tcBorders>
            <w:hideMark/>
          </w:tcPr>
          <w:p w:rsidR="00244C30" w:rsidRPr="009E19EA" w:rsidRDefault="00244C30" w:rsidP="00244C30">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MPH</w:t>
            </w:r>
          </w:p>
        </w:tc>
        <w:tc>
          <w:tcPr>
            <w:tcW w:w="90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0x1</w:t>
            </w:r>
          </w:p>
        </w:tc>
        <w:tc>
          <w:tcPr>
            <w:tcW w:w="3150" w:type="dxa"/>
            <w:tcBorders>
              <w:top w:val="single" w:sz="4" w:space="0" w:color="auto"/>
              <w:left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trHeight w:val="314"/>
          <w:jc w:val="center"/>
        </w:trPr>
        <w:tc>
          <w:tcPr>
            <w:tcW w:w="2965" w:type="dxa"/>
            <w:vMerge/>
            <w:tcBorders>
              <w:left w:val="single" w:sz="4" w:space="0" w:color="auto"/>
              <w:right w:val="single" w:sz="4" w:space="0" w:color="auto"/>
            </w:tcBorders>
            <w:vAlign w:val="center"/>
            <w:hideMark/>
          </w:tcPr>
          <w:p w:rsidR="00244C30" w:rsidRPr="009E19EA" w:rsidRDefault="00244C30" w:rsidP="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KPH</w:t>
            </w:r>
          </w:p>
        </w:tc>
        <w:tc>
          <w:tcPr>
            <w:tcW w:w="90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0x2</w:t>
            </w:r>
          </w:p>
        </w:tc>
        <w:tc>
          <w:tcPr>
            <w:tcW w:w="3150" w:type="dxa"/>
            <w:tcBorders>
              <w:left w:val="single" w:sz="4" w:space="0" w:color="auto"/>
              <w:right w:val="single" w:sz="4" w:space="0" w:color="auto"/>
            </w:tcBorders>
          </w:tcPr>
          <w:p w:rsidR="00244C30" w:rsidRDefault="00244C30" w:rsidP="00244C30"/>
        </w:tc>
      </w:tr>
      <w:tr w:rsidR="00244C30" w:rsidRPr="009E19EA" w:rsidTr="00244C30">
        <w:trPr>
          <w:trHeight w:val="314"/>
          <w:jc w:val="center"/>
        </w:trPr>
        <w:tc>
          <w:tcPr>
            <w:tcW w:w="2965"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r>
              <w:rPr>
                <w:rFonts w:cs="Arial"/>
              </w:rPr>
              <w:t>0x3</w:t>
            </w:r>
          </w:p>
        </w:tc>
        <w:tc>
          <w:tcPr>
            <w:tcW w:w="3150" w:type="dxa"/>
            <w:tcBorders>
              <w:left w:val="single" w:sz="4" w:space="0" w:color="auto"/>
              <w:bottom w:val="single" w:sz="4" w:space="0" w:color="auto"/>
              <w:right w:val="single" w:sz="4" w:space="0" w:color="auto"/>
            </w:tcBorders>
          </w:tcPr>
          <w:p w:rsidR="00244C30" w:rsidRDefault="00244C30" w:rsidP="00244C30"/>
        </w:tc>
      </w:tr>
    </w:tbl>
    <w:p w:rsidR="00244C30" w:rsidRDefault="00244C30">
      <w:pPr>
        <w:rPr>
          <w:rFonts w:cs="Arial"/>
        </w:rPr>
      </w:pPr>
    </w:p>
    <w:p w:rsidR="00244C30" w:rsidRDefault="00244C30">
      <w:pPr>
        <w:rPr>
          <w:rFonts w:cs="Arial"/>
        </w:rPr>
      </w:pPr>
    </w:p>
    <w:p w:rsidR="00244C30" w:rsidRPr="003C137D" w:rsidRDefault="00244C30">
      <w:pPr>
        <w:rPr>
          <w:rFonts w:cs="Arial"/>
        </w:rPr>
      </w:pPr>
    </w:p>
    <w:p w:rsidR="00244C30" w:rsidRDefault="00244C30" w:rsidP="00244C30">
      <w:pPr>
        <w:pStyle w:val="Heading3"/>
      </w:pPr>
      <w:bookmarkStart w:id="1063" w:name="_Toc35509015"/>
      <w:r>
        <w:t>Requirements</w:t>
      </w:r>
      <w:bookmarkEnd w:id="1063"/>
    </w:p>
    <w:p w:rsidR="00244C30" w:rsidRPr="00244C30" w:rsidRDefault="00244C30" w:rsidP="00244C30">
      <w:pPr>
        <w:pStyle w:val="Heading4"/>
        <w:rPr>
          <w:b w:val="0"/>
          <w:u w:val="single"/>
        </w:rPr>
      </w:pPr>
      <w:r w:rsidRPr="00244C30">
        <w:rPr>
          <w:b w:val="0"/>
          <w:u w:val="single"/>
        </w:rPr>
        <w:t>VS-REQ-341338/A-Low Battery Alert Server functional requirement</w:t>
      </w:r>
    </w:p>
    <w:p w:rsidR="00244C30" w:rsidRPr="007C71E6" w:rsidRDefault="00244C30" w:rsidP="00244C30">
      <w:pPr>
        <w:rPr>
          <w:rFonts w:cs="Arial"/>
        </w:rPr>
      </w:pPr>
      <w:r>
        <w:rPr>
          <w:rFonts w:cs="Arial"/>
        </w:rPr>
        <w:t xml:space="preserve">The Low Battery Alert </w:t>
      </w:r>
      <w:r w:rsidRPr="007C71E6">
        <w:rPr>
          <w:rFonts w:cs="Arial"/>
        </w:rPr>
        <w:t>Server shall publish the status of what Low Battery Alert value is used to alert the driver via the BattTracLoThres_D_Stat signal.</w:t>
      </w:r>
    </w:p>
    <w:p w:rsidR="00244C30" w:rsidRPr="007C71E6" w:rsidRDefault="00244C30" w:rsidP="00244C30">
      <w:pPr>
        <w:rPr>
          <w:rFonts w:cs="Arial"/>
        </w:rPr>
      </w:pPr>
    </w:p>
    <w:p w:rsidR="00244C30" w:rsidRPr="007C71E6" w:rsidRDefault="00244C30" w:rsidP="00244C30">
      <w:pPr>
        <w:rPr>
          <w:rFonts w:cs="Arial"/>
        </w:rPr>
      </w:pPr>
    </w:p>
    <w:p w:rsidR="00244C30" w:rsidRPr="007C71E6" w:rsidRDefault="00244C30" w:rsidP="00244C30">
      <w:pPr>
        <w:rPr>
          <w:rFonts w:cs="Arial"/>
        </w:rPr>
      </w:pPr>
      <w:r w:rsidRPr="007C71E6">
        <w:rPr>
          <w:rFonts w:cs="Arial"/>
        </w:rPr>
        <w:t xml:space="preserve">The Low Battery Alert Server shall use the SpeedoMajorUnit_D_Confg signal to determine if the BattTracLoThres_D_Stat uses encodings Speedometer Major Units MPH or KPH values.  </w:t>
      </w:r>
    </w:p>
    <w:p w:rsidR="00244C30" w:rsidRPr="007C71E6" w:rsidRDefault="00244C30" w:rsidP="00244C30">
      <w:pPr>
        <w:numPr>
          <w:ilvl w:val="0"/>
          <w:numId w:val="581"/>
        </w:numPr>
        <w:rPr>
          <w:rFonts w:cs="Arial"/>
        </w:rPr>
      </w:pPr>
      <w:r w:rsidRPr="007C71E6">
        <w:rPr>
          <w:rFonts w:cs="Arial"/>
        </w:rPr>
        <w:t>If SpeedoMajorUnit_D_Confg = MPH then 0x1, 0x2 and 0x3 shall be used.</w:t>
      </w:r>
    </w:p>
    <w:p w:rsidR="00244C30" w:rsidRPr="007C71E6" w:rsidRDefault="00244C30" w:rsidP="00244C30">
      <w:pPr>
        <w:numPr>
          <w:ilvl w:val="0"/>
          <w:numId w:val="581"/>
        </w:numPr>
        <w:rPr>
          <w:rFonts w:cs="Arial"/>
        </w:rPr>
      </w:pPr>
      <w:r w:rsidRPr="007C71E6">
        <w:rPr>
          <w:rFonts w:cs="Arial"/>
        </w:rPr>
        <w:t>If SpeedoMajorUnit_D_Confg = KPH then 0x4, 0x5 and 0x6 shall be used</w:t>
      </w:r>
    </w:p>
    <w:p w:rsidR="00244C30" w:rsidRPr="007C71E6" w:rsidRDefault="00244C30" w:rsidP="00244C30">
      <w:pPr>
        <w:numPr>
          <w:ilvl w:val="0"/>
          <w:numId w:val="581"/>
        </w:numPr>
        <w:rPr>
          <w:rFonts w:cs="Arial"/>
        </w:rPr>
      </w:pPr>
      <w:r w:rsidRPr="007C71E6">
        <w:rPr>
          <w:rFonts w:cs="Arial"/>
        </w:rPr>
        <w:t>If SpeedoMajorUnit_D_Confg = Null then use the last MPH or KPH setting.  The Low Battery Alert Server will have to remember this setting between ignition cycles.</w:t>
      </w:r>
    </w:p>
    <w:p w:rsidR="00244C30" w:rsidRPr="007C71E6" w:rsidRDefault="00244C30" w:rsidP="00244C30">
      <w:pPr>
        <w:rPr>
          <w:rFonts w:cs="Arial"/>
        </w:rPr>
      </w:pPr>
      <w:r w:rsidRPr="007C71E6">
        <w:rPr>
          <w:rFonts w:cs="Arial"/>
        </w:rPr>
        <w:t xml:space="preserve">Note:  The Low Battery Alert Client which sends SpeedoMajorUnit_D_Confg </w:t>
      </w:r>
      <w:r>
        <w:rPr>
          <w:rFonts w:cs="Arial"/>
        </w:rPr>
        <w:t>may</w:t>
      </w:r>
      <w:r w:rsidRPr="007C71E6">
        <w:rPr>
          <w:rFonts w:cs="Arial"/>
        </w:rPr>
        <w:t xml:space="preserve"> set </w:t>
      </w:r>
      <w:r>
        <w:rPr>
          <w:rFonts w:cs="Arial"/>
        </w:rPr>
        <w:t xml:space="preserve">the signal to </w:t>
      </w:r>
      <w:r w:rsidRPr="007C71E6">
        <w:rPr>
          <w:rFonts w:cs="Arial"/>
        </w:rPr>
        <w:t xml:space="preserve">Null when powering up when ignition goes </w:t>
      </w:r>
      <w:r>
        <w:rPr>
          <w:rFonts w:cs="Arial"/>
        </w:rPr>
        <w:t>from OFF to</w:t>
      </w:r>
      <w:r w:rsidRPr="007C71E6">
        <w:rPr>
          <w:rFonts w:cs="Arial"/>
        </w:rPr>
        <w:t xml:space="preserve"> Run.  </w:t>
      </w:r>
    </w:p>
    <w:p w:rsidR="00244C30" w:rsidRPr="007C71E6" w:rsidRDefault="00244C30" w:rsidP="00244C30">
      <w:pPr>
        <w:rPr>
          <w:rFonts w:cs="Arial"/>
        </w:rPr>
      </w:pPr>
    </w:p>
    <w:tbl>
      <w:tblPr>
        <w:tblW w:w="5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5"/>
        <w:gridCol w:w="2960"/>
      </w:tblGrid>
      <w:tr w:rsidR="00244C30" w:rsidRPr="007C71E6" w:rsidTr="00244C30">
        <w:trPr>
          <w:jc w:val="center"/>
        </w:trPr>
        <w:tc>
          <w:tcPr>
            <w:tcW w:w="2975" w:type="dxa"/>
            <w:tcBorders>
              <w:top w:val="single" w:sz="4" w:space="0" w:color="auto"/>
              <w:left w:val="single" w:sz="4" w:space="0" w:color="auto"/>
              <w:bottom w:val="single" w:sz="4" w:space="0" w:color="auto"/>
              <w:right w:val="single" w:sz="4" w:space="0" w:color="auto"/>
            </w:tcBorders>
          </w:tcPr>
          <w:p w:rsidR="00244C30" w:rsidRPr="007C71E6" w:rsidRDefault="00244C30" w:rsidP="00244C30">
            <w:pPr>
              <w:spacing w:line="256" w:lineRule="auto"/>
              <w:rPr>
                <w:rFonts w:cs="Arial"/>
              </w:rPr>
            </w:pPr>
            <w:r w:rsidRPr="007C71E6">
              <w:rPr>
                <w:rFonts w:cs="Arial"/>
              </w:rPr>
              <w:t>BattTracLoThres_D_Stat</w:t>
            </w:r>
          </w:p>
        </w:tc>
        <w:tc>
          <w:tcPr>
            <w:tcW w:w="2960" w:type="dxa"/>
            <w:tcBorders>
              <w:top w:val="single" w:sz="4" w:space="0" w:color="auto"/>
              <w:left w:val="single" w:sz="4" w:space="0" w:color="auto"/>
              <w:bottom w:val="single" w:sz="4" w:space="0" w:color="auto"/>
              <w:right w:val="single" w:sz="4" w:space="0" w:color="auto"/>
            </w:tcBorders>
            <w:vAlign w:val="center"/>
          </w:tcPr>
          <w:p w:rsidR="00244C30" w:rsidRPr="007C71E6" w:rsidRDefault="00244C30">
            <w:pPr>
              <w:autoSpaceDE w:val="0"/>
              <w:autoSpaceDN w:val="0"/>
              <w:adjustRightInd w:val="0"/>
              <w:spacing w:line="276" w:lineRule="auto"/>
              <w:rPr>
                <w:rFonts w:cs="Arial"/>
              </w:rPr>
            </w:pPr>
            <w:r w:rsidRPr="007C71E6">
              <w:rPr>
                <w:rFonts w:cs="Arial"/>
              </w:rPr>
              <w:t>SpeedoMajorUnit_D_Confg</w:t>
            </w:r>
          </w:p>
        </w:tc>
      </w:tr>
      <w:tr w:rsidR="00244C30" w:rsidRPr="007C71E6" w:rsidTr="00244C30">
        <w:trPr>
          <w:jc w:val="center"/>
        </w:trPr>
        <w:tc>
          <w:tcPr>
            <w:tcW w:w="2975" w:type="dxa"/>
            <w:tcBorders>
              <w:top w:val="single" w:sz="4" w:space="0" w:color="auto"/>
              <w:left w:val="single" w:sz="4" w:space="0" w:color="auto"/>
              <w:bottom w:val="single" w:sz="4" w:space="0" w:color="auto"/>
              <w:right w:val="single" w:sz="4" w:space="0" w:color="auto"/>
            </w:tcBorders>
            <w:hideMark/>
          </w:tcPr>
          <w:p w:rsidR="00244C30" w:rsidRPr="007C71E6" w:rsidRDefault="00244C30">
            <w:pPr>
              <w:spacing w:line="256" w:lineRule="auto"/>
              <w:rPr>
                <w:rFonts w:cs="Arial"/>
              </w:rPr>
            </w:pPr>
            <w:r w:rsidRPr="007C71E6">
              <w:rPr>
                <w:rFonts w:cs="Arial"/>
              </w:rPr>
              <w:t>0x0 Null</w:t>
            </w:r>
          </w:p>
        </w:tc>
        <w:tc>
          <w:tcPr>
            <w:tcW w:w="2960" w:type="dxa"/>
            <w:tcBorders>
              <w:top w:val="single" w:sz="4" w:space="0" w:color="auto"/>
              <w:left w:val="single" w:sz="4" w:space="0" w:color="auto"/>
              <w:bottom w:val="single" w:sz="4" w:space="0" w:color="auto"/>
              <w:right w:val="single" w:sz="4" w:space="0" w:color="auto"/>
            </w:tcBorders>
            <w:vAlign w:val="center"/>
          </w:tcPr>
          <w:p w:rsidR="00244C30" w:rsidRPr="007C71E6" w:rsidRDefault="00244C30">
            <w:pPr>
              <w:autoSpaceDE w:val="0"/>
              <w:autoSpaceDN w:val="0"/>
              <w:adjustRightInd w:val="0"/>
              <w:spacing w:line="276" w:lineRule="auto"/>
              <w:rPr>
                <w:rFonts w:cs="Arial"/>
              </w:rPr>
            </w:pPr>
          </w:p>
        </w:tc>
      </w:tr>
      <w:tr w:rsidR="00244C30" w:rsidRPr="00175081" w:rsidTr="00244C30">
        <w:trPr>
          <w:jc w:val="center"/>
        </w:trPr>
        <w:tc>
          <w:tcPr>
            <w:tcW w:w="29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4C30" w:rsidRPr="00175081" w:rsidRDefault="00244C30">
            <w:pPr>
              <w:spacing w:line="256" w:lineRule="auto"/>
              <w:rPr>
                <w:rFonts w:cs="Arial"/>
              </w:rPr>
            </w:pPr>
            <w:r>
              <w:rPr>
                <w:rFonts w:cs="Arial"/>
              </w:rPr>
              <w:t xml:space="preserve">0x1 </w:t>
            </w:r>
            <w:r w:rsidRPr="00175081">
              <w:rPr>
                <w:rFonts w:cs="Arial"/>
              </w:rPr>
              <w:t>20 mi / 32 km</w:t>
            </w:r>
          </w:p>
        </w:tc>
        <w:tc>
          <w:tcPr>
            <w:tcW w:w="296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44C30" w:rsidRPr="00175081" w:rsidRDefault="00244C30">
            <w:pPr>
              <w:autoSpaceDE w:val="0"/>
              <w:autoSpaceDN w:val="0"/>
              <w:adjustRightInd w:val="0"/>
              <w:spacing w:line="276" w:lineRule="auto"/>
              <w:rPr>
                <w:rFonts w:cs="Arial"/>
              </w:rPr>
            </w:pPr>
            <w:r>
              <w:rPr>
                <w:rFonts w:cs="Arial"/>
              </w:rPr>
              <w:t>MPH</w:t>
            </w:r>
          </w:p>
        </w:tc>
      </w:tr>
      <w:tr w:rsidR="00244C30" w:rsidRPr="00175081" w:rsidTr="00244C30">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4C30" w:rsidRPr="00175081" w:rsidRDefault="00244C30">
            <w:pPr>
              <w:spacing w:line="256" w:lineRule="auto"/>
              <w:rPr>
                <w:rFonts w:cs="Arial"/>
              </w:rPr>
            </w:pPr>
            <w:r>
              <w:rPr>
                <w:rFonts w:cs="Arial"/>
              </w:rPr>
              <w:t xml:space="preserve">0x2 </w:t>
            </w:r>
            <w:r w:rsidRPr="00175081">
              <w:rPr>
                <w:rFonts w:cs="Arial"/>
              </w:rPr>
              <w:t>30 mi / 48 km</w:t>
            </w:r>
          </w:p>
        </w:tc>
        <w:tc>
          <w:tcPr>
            <w:tcW w:w="2960"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44C30" w:rsidRPr="00175081" w:rsidRDefault="00244C30">
            <w:pPr>
              <w:spacing w:line="256" w:lineRule="auto"/>
              <w:rPr>
                <w:rFonts w:cs="Arial"/>
              </w:rPr>
            </w:pPr>
          </w:p>
        </w:tc>
      </w:tr>
      <w:tr w:rsidR="00244C30" w:rsidRPr="00175081" w:rsidTr="00244C30">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4C30" w:rsidRPr="00175081" w:rsidRDefault="00244C30">
            <w:pPr>
              <w:spacing w:line="256" w:lineRule="auto"/>
              <w:rPr>
                <w:rFonts w:cs="Arial"/>
              </w:rPr>
            </w:pPr>
            <w:r>
              <w:rPr>
                <w:rFonts w:cs="Arial"/>
              </w:rPr>
              <w:t xml:space="preserve">0x3 </w:t>
            </w:r>
            <w:r w:rsidRPr="00175081">
              <w:rPr>
                <w:rFonts w:cs="Arial"/>
              </w:rPr>
              <w:t>50 mi / 80 km</w:t>
            </w:r>
          </w:p>
        </w:tc>
        <w:tc>
          <w:tcPr>
            <w:tcW w:w="2960"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44C30" w:rsidRPr="00175081" w:rsidRDefault="00244C30">
            <w:pPr>
              <w:spacing w:line="256" w:lineRule="auto"/>
              <w:rPr>
                <w:rFonts w:cs="Arial"/>
              </w:rPr>
            </w:pPr>
          </w:p>
        </w:tc>
      </w:tr>
      <w:tr w:rsidR="00244C30" w:rsidRPr="00175081" w:rsidTr="00244C30">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244C30" w:rsidRPr="00175081" w:rsidRDefault="00244C30">
            <w:pPr>
              <w:spacing w:line="256" w:lineRule="auto"/>
              <w:rPr>
                <w:rFonts w:cs="Arial"/>
              </w:rPr>
            </w:pPr>
            <w:r>
              <w:rPr>
                <w:rFonts w:cs="Arial"/>
              </w:rPr>
              <w:t xml:space="preserve">0x4 </w:t>
            </w:r>
            <w:r w:rsidRPr="00175081">
              <w:rPr>
                <w:rFonts w:cs="Arial"/>
              </w:rPr>
              <w:t>30 km / 18 mi</w:t>
            </w:r>
          </w:p>
        </w:tc>
        <w:tc>
          <w:tcPr>
            <w:tcW w:w="296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244C30" w:rsidRDefault="00244C30">
            <w:pPr>
              <w:spacing w:line="276" w:lineRule="auto"/>
              <w:rPr>
                <w:rFonts w:cs="Arial"/>
              </w:rPr>
            </w:pPr>
          </w:p>
          <w:p w:rsidR="00244C30" w:rsidRPr="00175081" w:rsidRDefault="00244C30">
            <w:pPr>
              <w:spacing w:line="276" w:lineRule="auto"/>
              <w:rPr>
                <w:rFonts w:cs="Arial"/>
              </w:rPr>
            </w:pPr>
            <w:r>
              <w:rPr>
                <w:rFonts w:cs="Arial"/>
              </w:rPr>
              <w:t>KPH</w:t>
            </w:r>
          </w:p>
          <w:p w:rsidR="00244C30" w:rsidRPr="00175081" w:rsidRDefault="00244C30">
            <w:pPr>
              <w:spacing w:line="256" w:lineRule="auto"/>
              <w:rPr>
                <w:rFonts w:cs="Arial"/>
              </w:rPr>
            </w:pPr>
          </w:p>
        </w:tc>
      </w:tr>
      <w:tr w:rsidR="00244C30" w:rsidRPr="00175081" w:rsidTr="00244C30">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244C30" w:rsidRPr="00175081" w:rsidRDefault="00244C30">
            <w:pPr>
              <w:spacing w:line="256" w:lineRule="auto"/>
              <w:rPr>
                <w:rFonts w:cs="Arial"/>
              </w:rPr>
            </w:pPr>
            <w:r>
              <w:rPr>
                <w:rFonts w:cs="Arial"/>
              </w:rPr>
              <w:t xml:space="preserve">0x5 </w:t>
            </w:r>
            <w:r w:rsidRPr="00175081">
              <w:rPr>
                <w:rFonts w:cs="Arial"/>
              </w:rPr>
              <w:t>50 km / 31 mi</w:t>
            </w:r>
          </w:p>
        </w:tc>
        <w:tc>
          <w:tcPr>
            <w:tcW w:w="2960" w:type="dxa"/>
            <w:vMerge/>
            <w:tcBorders>
              <w:top w:val="single" w:sz="4" w:space="0" w:color="auto"/>
              <w:left w:val="single" w:sz="4" w:space="0" w:color="auto"/>
              <w:bottom w:val="single" w:sz="4" w:space="0" w:color="auto"/>
              <w:right w:val="single" w:sz="4" w:space="0" w:color="auto"/>
            </w:tcBorders>
            <w:vAlign w:val="center"/>
            <w:hideMark/>
          </w:tcPr>
          <w:p w:rsidR="00244C30" w:rsidRPr="00175081" w:rsidRDefault="00244C30">
            <w:pPr>
              <w:spacing w:line="256" w:lineRule="auto"/>
              <w:rPr>
                <w:rFonts w:cs="Arial"/>
              </w:rPr>
            </w:pPr>
          </w:p>
        </w:tc>
      </w:tr>
      <w:tr w:rsidR="00244C30" w:rsidRPr="00175081" w:rsidTr="00244C30">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244C30" w:rsidRPr="00175081" w:rsidRDefault="00244C30">
            <w:pPr>
              <w:spacing w:line="256" w:lineRule="auto"/>
              <w:rPr>
                <w:rFonts w:cs="Arial"/>
              </w:rPr>
            </w:pPr>
            <w:r>
              <w:rPr>
                <w:rFonts w:cs="Arial"/>
              </w:rPr>
              <w:t xml:space="preserve">0x6 </w:t>
            </w:r>
            <w:r w:rsidRPr="00175081">
              <w:rPr>
                <w:rFonts w:cs="Arial"/>
              </w:rPr>
              <w:t>80 km / 50 mi</w:t>
            </w:r>
          </w:p>
        </w:tc>
        <w:tc>
          <w:tcPr>
            <w:tcW w:w="2960" w:type="dxa"/>
            <w:vMerge/>
            <w:tcBorders>
              <w:top w:val="single" w:sz="4" w:space="0" w:color="auto"/>
              <w:left w:val="single" w:sz="4" w:space="0" w:color="auto"/>
              <w:bottom w:val="single" w:sz="4" w:space="0" w:color="auto"/>
              <w:right w:val="single" w:sz="4" w:space="0" w:color="auto"/>
            </w:tcBorders>
            <w:vAlign w:val="center"/>
            <w:hideMark/>
          </w:tcPr>
          <w:p w:rsidR="00244C30" w:rsidRPr="00175081" w:rsidRDefault="00244C30">
            <w:pPr>
              <w:spacing w:line="256" w:lineRule="auto"/>
              <w:rPr>
                <w:rFonts w:cs="Arial"/>
              </w:rPr>
            </w:pPr>
          </w:p>
        </w:tc>
      </w:tr>
      <w:tr w:rsidR="00244C30" w:rsidRPr="00175081" w:rsidTr="00244C30">
        <w:trPr>
          <w:trHeight w:val="314"/>
          <w:jc w:val="center"/>
        </w:trPr>
        <w:tc>
          <w:tcPr>
            <w:tcW w:w="2975" w:type="dxa"/>
            <w:tcBorders>
              <w:top w:val="single" w:sz="4" w:space="0" w:color="auto"/>
              <w:left w:val="single" w:sz="4" w:space="0" w:color="auto"/>
              <w:bottom w:val="single" w:sz="4" w:space="0" w:color="auto"/>
              <w:right w:val="single" w:sz="4" w:space="0" w:color="auto"/>
            </w:tcBorders>
            <w:hideMark/>
          </w:tcPr>
          <w:p w:rsidR="00244C30" w:rsidRPr="00175081" w:rsidRDefault="00244C30">
            <w:pPr>
              <w:spacing w:line="256" w:lineRule="auto"/>
              <w:rPr>
                <w:rFonts w:cs="Arial"/>
              </w:rPr>
            </w:pPr>
            <w:r>
              <w:rPr>
                <w:rFonts w:cs="Arial"/>
              </w:rPr>
              <w:t xml:space="preserve">0x7 </w:t>
            </w:r>
            <w:r w:rsidRPr="00175081">
              <w:rPr>
                <w:rFonts w:cs="Arial"/>
              </w:rPr>
              <w:t>Not Used</w:t>
            </w:r>
          </w:p>
        </w:tc>
        <w:tc>
          <w:tcPr>
            <w:tcW w:w="2960" w:type="dxa"/>
            <w:tcBorders>
              <w:top w:val="single" w:sz="4" w:space="0" w:color="auto"/>
              <w:left w:val="single" w:sz="4" w:space="0" w:color="auto"/>
              <w:bottom w:val="single" w:sz="4" w:space="0" w:color="auto"/>
              <w:right w:val="single" w:sz="4" w:space="0" w:color="auto"/>
            </w:tcBorders>
          </w:tcPr>
          <w:p w:rsidR="00244C30" w:rsidRPr="00175081" w:rsidRDefault="00244C30">
            <w:pPr>
              <w:spacing w:line="276" w:lineRule="auto"/>
              <w:rPr>
                <w:rFonts w:cs="Arial"/>
              </w:rPr>
            </w:pPr>
          </w:p>
        </w:tc>
      </w:tr>
    </w:tbl>
    <w:p w:rsidR="00244C30" w:rsidRPr="00DA32C9" w:rsidRDefault="00244C30" w:rsidP="00244C30">
      <w:pPr>
        <w:rPr>
          <w:rFonts w:cs="Arial"/>
        </w:rPr>
      </w:pPr>
    </w:p>
    <w:p w:rsidR="00244C30" w:rsidRPr="00244C30" w:rsidRDefault="00244C30" w:rsidP="00244C30">
      <w:pPr>
        <w:pStyle w:val="Heading4"/>
        <w:rPr>
          <w:b w:val="0"/>
          <w:u w:val="single"/>
        </w:rPr>
      </w:pPr>
      <w:r w:rsidRPr="00244C30">
        <w:rPr>
          <w:b w:val="0"/>
          <w:u w:val="single"/>
        </w:rPr>
        <w:t>VS-REQ-341290/A-Low Battery Alert Client functional requirement</w:t>
      </w:r>
    </w:p>
    <w:p w:rsidR="00244C30" w:rsidRPr="00BA031B" w:rsidRDefault="00244C30" w:rsidP="00244C30">
      <w:pPr>
        <w:rPr>
          <w:rFonts w:cs="Arial"/>
        </w:rPr>
      </w:pPr>
      <w:r w:rsidRPr="00BA031B">
        <w:rPr>
          <w:rFonts w:cs="Arial"/>
        </w:rPr>
        <w:t xml:space="preserve">The </w:t>
      </w:r>
      <w:r>
        <w:rPr>
          <w:rFonts w:cs="Arial"/>
        </w:rPr>
        <w:t>Low Battery Alert</w:t>
      </w:r>
      <w:r w:rsidRPr="00BA031B">
        <w:rPr>
          <w:rFonts w:cs="Arial"/>
        </w:rPr>
        <w:t xml:space="preserve"> Client shall use the BattTracLoThres_D_Stat status signal to update the settings HMI to show what setting Low Battery Alert is set to.</w:t>
      </w:r>
    </w:p>
    <w:p w:rsidR="00244C30" w:rsidRPr="00BA031B" w:rsidRDefault="00244C30" w:rsidP="00244C30">
      <w:pPr>
        <w:rPr>
          <w:rFonts w:cs="Arial"/>
        </w:rPr>
      </w:pPr>
    </w:p>
    <w:p w:rsidR="00244C30" w:rsidRPr="00BA031B" w:rsidRDefault="00244C30" w:rsidP="00244C30">
      <w:pPr>
        <w:rPr>
          <w:rFonts w:cs="Arial"/>
        </w:rPr>
      </w:pPr>
      <w:r w:rsidRPr="00BA031B">
        <w:rPr>
          <w:rFonts w:cs="Arial"/>
        </w:rPr>
        <w:t xml:space="preserve">The </w:t>
      </w:r>
      <w:r>
        <w:rPr>
          <w:rFonts w:cs="Arial"/>
        </w:rPr>
        <w:t>Low Battery Alert</w:t>
      </w:r>
      <w:r w:rsidRPr="00BA031B">
        <w:rPr>
          <w:rFonts w:cs="Arial"/>
        </w:rPr>
        <w:t xml:space="preserve"> Client shall use the BattTracLoThres_D_</w:t>
      </w:r>
      <w:r>
        <w:rPr>
          <w:rFonts w:cs="Arial"/>
        </w:rPr>
        <w:t>Rq</w:t>
      </w:r>
      <w:r w:rsidRPr="00BA031B">
        <w:rPr>
          <w:rFonts w:cs="Arial"/>
        </w:rPr>
        <w:t xml:space="preserve"> signal to request a Low Battery Alert setting selected by the user.</w:t>
      </w:r>
    </w:p>
    <w:p w:rsidR="00244C30" w:rsidRPr="00BA031B" w:rsidRDefault="00244C30" w:rsidP="00244C30">
      <w:pPr>
        <w:rPr>
          <w:rFonts w:cs="Arial"/>
        </w:rPr>
      </w:pPr>
    </w:p>
    <w:p w:rsidR="00244C30" w:rsidRPr="00DF6AD8" w:rsidRDefault="00244C30" w:rsidP="00244C30">
      <w:pPr>
        <w:rPr>
          <w:rFonts w:cs="Arial"/>
        </w:rPr>
      </w:pPr>
      <w:r w:rsidRPr="00BA031B">
        <w:rPr>
          <w:rFonts w:cs="Arial"/>
        </w:rPr>
        <w:t xml:space="preserve">The </w:t>
      </w:r>
      <w:r w:rsidRPr="00DF6AD8">
        <w:rPr>
          <w:rFonts w:cs="Arial"/>
        </w:rPr>
        <w:t>Low Battery Alert Client shall broadcast the Speedometer Major Units that is used (MPH/KPH) in the SpeedoMajorUnit_D_Confg signal whenever the infotainment system is on (ie HMI_HMIMode_St = ON).</w:t>
      </w:r>
    </w:p>
    <w:p w:rsidR="00244C30" w:rsidRDefault="00244C30" w:rsidP="00244C30">
      <w:pPr>
        <w:numPr>
          <w:ilvl w:val="0"/>
          <w:numId w:val="588"/>
        </w:numPr>
        <w:rPr>
          <w:rFonts w:cs="Arial"/>
        </w:rPr>
      </w:pPr>
      <w:r w:rsidRPr="00DF6AD8">
        <w:rPr>
          <w:rFonts w:cs="Arial"/>
        </w:rPr>
        <w:t xml:space="preserve">The Low Battery Alert Client </w:t>
      </w:r>
      <w:r w:rsidRPr="00700AD8">
        <w:rPr>
          <w:rFonts w:cs="Arial"/>
        </w:rPr>
        <w:t>shall know the speedometer majo</w:t>
      </w:r>
      <w:r>
        <w:rPr>
          <w:rFonts w:cs="Arial"/>
        </w:rPr>
        <w:t>r units for a particular market based on:</w:t>
      </w:r>
    </w:p>
    <w:p w:rsidR="00244C30" w:rsidRDefault="00244C30" w:rsidP="00244C30">
      <w:pPr>
        <w:numPr>
          <w:ilvl w:val="1"/>
          <w:numId w:val="588"/>
        </w:numPr>
        <w:rPr>
          <w:rFonts w:cs="Arial"/>
        </w:rPr>
      </w:pPr>
      <w:r>
        <w:rPr>
          <w:rFonts w:cs="Arial"/>
        </w:rPr>
        <w:t xml:space="preserve">the country code the Low Battery Alert Server is configured for, and </w:t>
      </w:r>
    </w:p>
    <w:p w:rsidR="00244C30" w:rsidRPr="00700AD8" w:rsidRDefault="00244C30" w:rsidP="00244C30">
      <w:pPr>
        <w:numPr>
          <w:ilvl w:val="1"/>
          <w:numId w:val="588"/>
        </w:numPr>
        <w:rPr>
          <w:rFonts w:cs="Arial"/>
        </w:rPr>
      </w:pPr>
      <w:r>
        <w:rPr>
          <w:rFonts w:cs="Arial"/>
        </w:rPr>
        <w:t xml:space="preserve">what Speedometer Major Unit is used for that country based on </w:t>
      </w:r>
      <w:r w:rsidRPr="00700AD8">
        <w:rPr>
          <w:rFonts w:cs="Arial"/>
        </w:rPr>
        <w:t>requirement “</w:t>
      </w:r>
      <w:r w:rsidRPr="00700AD8">
        <w:rPr>
          <w:rFonts w:cs="Arial"/>
          <w:u w:val="single"/>
        </w:rPr>
        <w:t>VS-REQ-341178-Mapping Table – Speedometer Major Units</w:t>
      </w:r>
      <w:r>
        <w:rPr>
          <w:rFonts w:cs="Arial"/>
        </w:rPr>
        <w:t>”.</w:t>
      </w:r>
    </w:p>
    <w:p w:rsidR="00244C30" w:rsidRPr="00BA031B" w:rsidRDefault="00244C30" w:rsidP="00244C30">
      <w:pPr>
        <w:rPr>
          <w:rFonts w:cs="Arial"/>
        </w:rPr>
      </w:pPr>
    </w:p>
    <w:p w:rsidR="00244C30" w:rsidRPr="001344C8" w:rsidRDefault="00244C30" w:rsidP="00244C30">
      <w:pPr>
        <w:rPr>
          <w:rFonts w:cs="Arial"/>
          <w:bCs/>
        </w:rPr>
      </w:pPr>
      <w:r>
        <w:rPr>
          <w:rFonts w:cs="Arial"/>
          <w:bCs/>
        </w:rPr>
        <w:t xml:space="preserve">The Low Battery Alert </w:t>
      </w:r>
      <w:r w:rsidRPr="001344C8">
        <w:rPr>
          <w:rFonts w:cs="Arial"/>
          <w:bCs/>
        </w:rPr>
        <w:t>Client shall use the Measure Units setting to determine if the Low Battery Alert setting is displayed in MPH or KPH</w:t>
      </w:r>
      <w:r>
        <w:rPr>
          <w:rFonts w:cs="Arial"/>
          <w:bCs/>
        </w:rPr>
        <w:t xml:space="preserve"> on the HMI</w:t>
      </w:r>
      <w:r w:rsidRPr="001344C8">
        <w:rPr>
          <w:rFonts w:cs="Arial"/>
          <w:bCs/>
        </w:rPr>
        <w:t xml:space="preserve">.  See requirement </w:t>
      </w:r>
      <w:r w:rsidRPr="001344C8">
        <w:rPr>
          <w:rFonts w:cs="Arial"/>
          <w:u w:val="single"/>
        </w:rPr>
        <w:t xml:space="preserve">VS-SR-REQ-234039-Measure Units </w:t>
      </w:r>
      <w:r w:rsidRPr="001344C8">
        <w:rPr>
          <w:rFonts w:cs="Arial"/>
        </w:rPr>
        <w:t>in the Settings in the Centerstack SPSS for details.</w:t>
      </w:r>
    </w:p>
    <w:p w:rsidR="00244C30" w:rsidRDefault="00244C30" w:rsidP="00244C30">
      <w:pPr>
        <w:numPr>
          <w:ilvl w:val="0"/>
          <w:numId w:val="588"/>
        </w:numPr>
        <w:rPr>
          <w:rFonts w:cs="Arial"/>
          <w:bCs/>
        </w:rPr>
      </w:pPr>
      <w:r>
        <w:rPr>
          <w:rFonts w:cs="Arial"/>
          <w:bCs/>
        </w:rPr>
        <w:t>Ex.  BattTracLoThresh_D_Stat is set to 0x1 20 mi / 32 km then,</w:t>
      </w:r>
    </w:p>
    <w:p w:rsidR="00244C30" w:rsidRDefault="00244C30" w:rsidP="00244C30">
      <w:pPr>
        <w:numPr>
          <w:ilvl w:val="1"/>
          <w:numId w:val="588"/>
        </w:numPr>
        <w:rPr>
          <w:rFonts w:cs="Arial"/>
          <w:bCs/>
        </w:rPr>
      </w:pPr>
      <w:r>
        <w:rPr>
          <w:rFonts w:cs="Arial"/>
          <w:bCs/>
        </w:rPr>
        <w:t xml:space="preserve">If the measure units setting is set to miles, then 20 mi would be shown on the HMI </w:t>
      </w:r>
    </w:p>
    <w:p w:rsidR="00244C30" w:rsidRPr="00436008" w:rsidRDefault="00244C30" w:rsidP="00244C30">
      <w:pPr>
        <w:numPr>
          <w:ilvl w:val="1"/>
          <w:numId w:val="588"/>
        </w:numPr>
        <w:rPr>
          <w:rFonts w:cs="Arial"/>
          <w:bCs/>
        </w:rPr>
      </w:pPr>
      <w:r>
        <w:rPr>
          <w:rFonts w:cs="Arial"/>
          <w:bCs/>
        </w:rPr>
        <w:t>If the measure units setting is set to km, then 32 km would be shown on the HMI</w:t>
      </w:r>
    </w:p>
    <w:p w:rsidR="00244C30" w:rsidRPr="001344C8" w:rsidRDefault="00244C30" w:rsidP="00244C30">
      <w:pPr>
        <w:rPr>
          <w:rFonts w:cs="Arial"/>
          <w:bCs/>
        </w:rPr>
      </w:pPr>
    </w:p>
    <w:p w:rsidR="00244C30" w:rsidRPr="008E1166" w:rsidRDefault="00244C30" w:rsidP="00244C30">
      <w:pPr>
        <w:rPr>
          <w:rFonts w:cs="Arial"/>
          <w:bCs/>
        </w:rPr>
      </w:pPr>
      <w:r w:rsidRPr="001344C8">
        <w:rPr>
          <w:rFonts w:cs="Arial"/>
          <w:bCs/>
        </w:rPr>
        <w:t>The Low Battery Alert Client is</w:t>
      </w:r>
      <w:r w:rsidRPr="008E1166">
        <w:rPr>
          <w:rFonts w:cs="Arial"/>
          <w:bCs/>
        </w:rPr>
        <w:t xml:space="preserve"> only allowed to display the Low Battery Alert Setting HMI when Ignition_Status = Run or Accessory.  See HMI specification for when this setting is actually shown (could be more limited) but this setting cannot be shown outside for Run/ACC.</w:t>
      </w:r>
    </w:p>
    <w:p w:rsidR="00244C30" w:rsidRPr="008E1166" w:rsidRDefault="00244C30" w:rsidP="00244C30">
      <w:pPr>
        <w:numPr>
          <w:ilvl w:val="0"/>
          <w:numId w:val="587"/>
        </w:numPr>
        <w:rPr>
          <w:rFonts w:cs="Arial"/>
          <w:bCs/>
        </w:rPr>
      </w:pPr>
      <w:r w:rsidRPr="008E1166">
        <w:rPr>
          <w:rFonts w:cs="Arial"/>
          <w:bCs/>
        </w:rPr>
        <w:t xml:space="preserve">Note: if show this setting in accessory the measure units last state would need to remembered </w:t>
      </w:r>
      <w:r>
        <w:rPr>
          <w:rFonts w:cs="Arial"/>
          <w:bCs/>
        </w:rPr>
        <w:t xml:space="preserve">outside of Run </w:t>
      </w:r>
      <w:r w:rsidRPr="008E1166">
        <w:rPr>
          <w:rFonts w:cs="Arial"/>
          <w:bCs/>
        </w:rPr>
        <w:t>so the Low Battery Alert Client know whether to show in MPH or KPH</w:t>
      </w:r>
    </w:p>
    <w:p w:rsidR="00244C30" w:rsidRDefault="00244C30" w:rsidP="00244C30">
      <w:pPr>
        <w:rPr>
          <w:rFonts w:cs="Arial"/>
          <w:bCs/>
        </w:rPr>
      </w:pPr>
    </w:p>
    <w:p w:rsidR="00244C30" w:rsidRPr="002155E8" w:rsidRDefault="00244C30" w:rsidP="00244C30">
      <w:pPr>
        <w:rPr>
          <w:rFonts w:cs="Arial"/>
          <w:bCs/>
        </w:rPr>
      </w:pPr>
    </w:p>
    <w:p w:rsidR="00244C30" w:rsidRPr="002155E8" w:rsidRDefault="00244C30" w:rsidP="00244C30">
      <w:pPr>
        <w:rPr>
          <w:rFonts w:cs="Arial"/>
          <w:bCs/>
        </w:rPr>
      </w:pPr>
    </w:p>
    <w:tbl>
      <w:tblPr>
        <w:tblW w:w="2355" w:type="dxa"/>
        <w:jc w:val="center"/>
        <w:tblLook w:val="04A0" w:firstRow="1" w:lastRow="0" w:firstColumn="1" w:lastColumn="0" w:noHBand="0" w:noVBand="1"/>
      </w:tblPr>
      <w:tblGrid>
        <w:gridCol w:w="2355"/>
      </w:tblGrid>
      <w:tr w:rsidR="00244C30" w:rsidRPr="00F31EDB" w:rsidTr="00244C3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244C30" w:rsidRPr="00F31EDB" w:rsidRDefault="00244C30">
            <w:pPr>
              <w:spacing w:line="276" w:lineRule="auto"/>
              <w:jc w:val="center"/>
              <w:rPr>
                <w:rFonts w:cs="Arial"/>
                <w:b/>
                <w:bCs/>
              </w:rPr>
            </w:pPr>
            <w:r w:rsidRPr="00F31EDB">
              <w:rPr>
                <w:rFonts w:cs="Arial"/>
                <w:b/>
                <w:bCs/>
              </w:rPr>
              <w:t>HMI Setting ID</w:t>
            </w:r>
          </w:p>
        </w:tc>
      </w:tr>
      <w:tr w:rsidR="00244C30" w:rsidRPr="00F31EDB" w:rsidTr="00244C3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244C30" w:rsidRPr="00F31EDB" w:rsidRDefault="00244C30">
            <w:pPr>
              <w:spacing w:line="276" w:lineRule="auto"/>
              <w:jc w:val="center"/>
              <w:rPr>
                <w:rFonts w:eastAsiaTheme="minorEastAsia" w:cs="Arial"/>
              </w:rPr>
            </w:pPr>
            <w:r w:rsidRPr="00F31EDB">
              <w:rPr>
                <w:rFonts w:eastAsiaTheme="minorEastAsia" w:cs="Arial"/>
              </w:rPr>
              <w:t>1023</w:t>
            </w:r>
          </w:p>
        </w:tc>
      </w:tr>
    </w:tbl>
    <w:p w:rsidR="00244C30" w:rsidRPr="00F31EDB" w:rsidRDefault="00244C30" w:rsidP="00244C30">
      <w:pPr>
        <w:rPr>
          <w:rFonts w:cs="Arial"/>
          <w:color w:val="FF0000"/>
        </w:rPr>
      </w:pPr>
    </w:p>
    <w:p w:rsidR="00244C30" w:rsidRPr="00F31EDB" w:rsidRDefault="00244C30" w:rsidP="00244C30">
      <w:pPr>
        <w:rPr>
          <w:rFonts w:cs="Arial"/>
          <w:color w:val="FF0000"/>
        </w:rPr>
      </w:pPr>
    </w:p>
    <w:p w:rsidR="00244C30" w:rsidRDefault="00244C30" w:rsidP="00244C30"/>
    <w:p w:rsidR="00244C30" w:rsidRDefault="00244C30" w:rsidP="00244C30"/>
    <w:p w:rsidR="00244C30" w:rsidRPr="00244C30" w:rsidRDefault="00244C30" w:rsidP="00244C30">
      <w:pPr>
        <w:pStyle w:val="Heading4"/>
        <w:rPr>
          <w:b w:val="0"/>
          <w:u w:val="single"/>
        </w:rPr>
      </w:pPr>
      <w:r w:rsidRPr="00244C30">
        <w:rPr>
          <w:b w:val="0"/>
          <w:u w:val="single"/>
        </w:rPr>
        <w:t>VS-HMI-REQ-342159/A-HMI display options for Low Battery Alert - Low Battery Alert Client</w:t>
      </w:r>
    </w:p>
    <w:p w:rsidR="00244C30" w:rsidRDefault="00244C30" w:rsidP="00244C30">
      <w:pPr>
        <w:rPr>
          <w:rFonts w:cs="Arial"/>
          <w:bCs/>
        </w:rPr>
      </w:pPr>
      <w:r>
        <w:rPr>
          <w:rFonts w:cs="Arial"/>
          <w:bCs/>
        </w:rPr>
        <w:t>Possible Low Battery Alert HMI settings that can be displayed:</w:t>
      </w:r>
    </w:p>
    <w:p w:rsidR="00244C30" w:rsidRDefault="00244C30" w:rsidP="00244C30">
      <w:pPr>
        <w:rPr>
          <w:rFonts w:cs="Arial"/>
          <w:bCs/>
        </w:rPr>
      </w:pPr>
    </w:p>
    <w:p w:rsidR="00244C30" w:rsidRDefault="00244C30" w:rsidP="00244C30">
      <w:pPr>
        <w:numPr>
          <w:ilvl w:val="0"/>
          <w:numId w:val="594"/>
        </w:numPr>
        <w:rPr>
          <w:rFonts w:cs="Arial"/>
          <w:bCs/>
        </w:rPr>
      </w:pPr>
      <w:r>
        <w:rPr>
          <w:rFonts w:cs="Arial"/>
          <w:bCs/>
        </w:rPr>
        <w:t>Speedometer Major Units is MPH and Measure Units is set to miles:</w:t>
      </w:r>
    </w:p>
    <w:tbl>
      <w:tblPr>
        <w:tblStyle w:val="TableGrid"/>
        <w:tblW w:w="0" w:type="auto"/>
        <w:jc w:val="center"/>
        <w:tblLook w:val="04A0" w:firstRow="1" w:lastRow="0" w:firstColumn="1" w:lastColumn="0" w:noHBand="0" w:noVBand="1"/>
      </w:tblPr>
      <w:tblGrid>
        <w:gridCol w:w="1548"/>
      </w:tblGrid>
      <w:tr w:rsidR="00244C30" w:rsidTr="00244C3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C30" w:rsidRDefault="00244C30">
            <w:pPr>
              <w:rPr>
                <w:rFonts w:cs="Arial"/>
                <w:bCs/>
              </w:rPr>
            </w:pPr>
            <w:r>
              <w:rPr>
                <w:rFonts w:cs="Arial"/>
                <w:bCs/>
              </w:rPr>
              <w:t>20 miles</w:t>
            </w:r>
          </w:p>
        </w:tc>
      </w:tr>
      <w:tr w:rsidR="00244C30" w:rsidTr="00244C3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C30" w:rsidRDefault="00244C30">
            <w:pPr>
              <w:rPr>
                <w:rFonts w:cs="Arial"/>
                <w:bCs/>
              </w:rPr>
            </w:pPr>
            <w:r>
              <w:rPr>
                <w:rFonts w:cs="Arial"/>
                <w:bCs/>
              </w:rPr>
              <w:t>30 miles</w:t>
            </w:r>
          </w:p>
        </w:tc>
      </w:tr>
      <w:tr w:rsidR="00244C30" w:rsidTr="00244C3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C30" w:rsidRDefault="00244C30">
            <w:pPr>
              <w:rPr>
                <w:rFonts w:cs="Arial"/>
                <w:bCs/>
              </w:rPr>
            </w:pPr>
            <w:r>
              <w:rPr>
                <w:rFonts w:cs="Arial"/>
                <w:bCs/>
              </w:rPr>
              <w:t>50 miles</w:t>
            </w:r>
          </w:p>
        </w:tc>
      </w:tr>
    </w:tbl>
    <w:p w:rsidR="00244C30" w:rsidRDefault="00244C30" w:rsidP="00244C30">
      <w:pPr>
        <w:rPr>
          <w:rFonts w:cs="Arial"/>
          <w:bCs/>
        </w:rPr>
      </w:pPr>
    </w:p>
    <w:p w:rsidR="00244C30" w:rsidRDefault="00244C30" w:rsidP="00244C30">
      <w:pPr>
        <w:numPr>
          <w:ilvl w:val="0"/>
          <w:numId w:val="594"/>
        </w:numPr>
        <w:rPr>
          <w:rFonts w:cs="Arial"/>
          <w:bCs/>
        </w:rPr>
      </w:pPr>
      <w:r>
        <w:rPr>
          <w:rFonts w:cs="Arial"/>
          <w:bCs/>
        </w:rPr>
        <w:t>Speedometer Major Units is MPH and Measure Units is set to kilometers:</w:t>
      </w:r>
    </w:p>
    <w:tbl>
      <w:tblPr>
        <w:tblStyle w:val="TableGrid"/>
        <w:tblW w:w="0" w:type="auto"/>
        <w:jc w:val="center"/>
        <w:tblLook w:val="04A0" w:firstRow="1" w:lastRow="0" w:firstColumn="1" w:lastColumn="0" w:noHBand="0" w:noVBand="1"/>
      </w:tblPr>
      <w:tblGrid>
        <w:gridCol w:w="1548"/>
      </w:tblGrid>
      <w:tr w:rsidR="00244C30" w:rsidTr="00244C3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C30" w:rsidRDefault="00244C30">
            <w:pPr>
              <w:rPr>
                <w:rFonts w:cs="Arial"/>
                <w:bCs/>
              </w:rPr>
            </w:pPr>
            <w:r>
              <w:rPr>
                <w:rFonts w:cs="Arial"/>
                <w:bCs/>
              </w:rPr>
              <w:t>32 km</w:t>
            </w:r>
          </w:p>
        </w:tc>
      </w:tr>
      <w:tr w:rsidR="00244C30" w:rsidTr="00244C3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C30" w:rsidRDefault="00244C30">
            <w:pPr>
              <w:rPr>
                <w:rFonts w:cs="Arial"/>
                <w:bCs/>
              </w:rPr>
            </w:pPr>
            <w:r>
              <w:rPr>
                <w:rFonts w:cs="Arial"/>
                <w:bCs/>
              </w:rPr>
              <w:t>48 km</w:t>
            </w:r>
          </w:p>
        </w:tc>
      </w:tr>
      <w:tr w:rsidR="00244C30" w:rsidTr="00244C3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C30" w:rsidRDefault="00244C30">
            <w:pPr>
              <w:rPr>
                <w:rFonts w:cs="Arial"/>
                <w:bCs/>
              </w:rPr>
            </w:pPr>
            <w:r>
              <w:rPr>
                <w:rFonts w:cs="Arial"/>
                <w:bCs/>
              </w:rPr>
              <w:t>80 km</w:t>
            </w:r>
          </w:p>
        </w:tc>
      </w:tr>
    </w:tbl>
    <w:p w:rsidR="00244C30" w:rsidRDefault="00244C30" w:rsidP="00244C30">
      <w:pPr>
        <w:ind w:left="1440"/>
        <w:rPr>
          <w:rFonts w:cs="Arial"/>
          <w:bCs/>
        </w:rPr>
      </w:pPr>
    </w:p>
    <w:p w:rsidR="00244C30" w:rsidRDefault="00244C30" w:rsidP="00244C30">
      <w:pPr>
        <w:numPr>
          <w:ilvl w:val="0"/>
          <w:numId w:val="594"/>
        </w:numPr>
        <w:rPr>
          <w:rFonts w:cs="Arial"/>
          <w:bCs/>
        </w:rPr>
      </w:pPr>
      <w:r>
        <w:rPr>
          <w:rFonts w:cs="Arial"/>
          <w:bCs/>
        </w:rPr>
        <w:t>Speedometer Major Units is KPH and Measure Units is set to kilometers:</w:t>
      </w:r>
    </w:p>
    <w:tbl>
      <w:tblPr>
        <w:tblStyle w:val="TableGrid"/>
        <w:tblW w:w="0" w:type="auto"/>
        <w:jc w:val="center"/>
        <w:tblLook w:val="04A0" w:firstRow="1" w:lastRow="0" w:firstColumn="1" w:lastColumn="0" w:noHBand="0" w:noVBand="1"/>
      </w:tblPr>
      <w:tblGrid>
        <w:gridCol w:w="1548"/>
      </w:tblGrid>
      <w:tr w:rsidR="00244C30" w:rsidTr="00244C3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C30" w:rsidRDefault="00244C30">
            <w:pPr>
              <w:rPr>
                <w:rFonts w:cs="Arial"/>
                <w:bCs/>
              </w:rPr>
            </w:pPr>
            <w:r>
              <w:rPr>
                <w:rFonts w:cs="Arial"/>
                <w:bCs/>
              </w:rPr>
              <w:t>30 km</w:t>
            </w:r>
          </w:p>
        </w:tc>
      </w:tr>
      <w:tr w:rsidR="00244C30" w:rsidTr="00244C3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C30" w:rsidRDefault="00244C30">
            <w:pPr>
              <w:rPr>
                <w:rFonts w:cs="Arial"/>
                <w:bCs/>
              </w:rPr>
            </w:pPr>
            <w:r>
              <w:rPr>
                <w:rFonts w:cs="Arial"/>
                <w:bCs/>
              </w:rPr>
              <w:t>50 km</w:t>
            </w:r>
          </w:p>
        </w:tc>
      </w:tr>
      <w:tr w:rsidR="00244C30" w:rsidTr="00244C3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C30" w:rsidRDefault="00244C30">
            <w:pPr>
              <w:rPr>
                <w:rFonts w:cs="Arial"/>
                <w:bCs/>
              </w:rPr>
            </w:pPr>
            <w:r>
              <w:rPr>
                <w:rFonts w:cs="Arial"/>
                <w:bCs/>
              </w:rPr>
              <w:t>80 km</w:t>
            </w:r>
          </w:p>
        </w:tc>
      </w:tr>
    </w:tbl>
    <w:p w:rsidR="00244C30" w:rsidRDefault="00244C30" w:rsidP="00244C30">
      <w:pPr>
        <w:ind w:left="1440"/>
        <w:rPr>
          <w:rFonts w:cs="Arial"/>
          <w:bCs/>
        </w:rPr>
      </w:pPr>
    </w:p>
    <w:p w:rsidR="00244C30" w:rsidRDefault="00244C30" w:rsidP="00244C30">
      <w:pPr>
        <w:numPr>
          <w:ilvl w:val="0"/>
          <w:numId w:val="594"/>
        </w:numPr>
        <w:rPr>
          <w:rFonts w:cs="Arial"/>
          <w:bCs/>
        </w:rPr>
      </w:pPr>
      <w:r>
        <w:rPr>
          <w:rFonts w:cs="Arial"/>
          <w:bCs/>
        </w:rPr>
        <w:t>Speedometer Major Units is KPH and Measure Units is set to miles:</w:t>
      </w:r>
    </w:p>
    <w:tbl>
      <w:tblPr>
        <w:tblStyle w:val="TableGrid"/>
        <w:tblW w:w="0" w:type="auto"/>
        <w:jc w:val="center"/>
        <w:tblLook w:val="04A0" w:firstRow="1" w:lastRow="0" w:firstColumn="1" w:lastColumn="0" w:noHBand="0" w:noVBand="1"/>
      </w:tblPr>
      <w:tblGrid>
        <w:gridCol w:w="1548"/>
      </w:tblGrid>
      <w:tr w:rsidR="00244C30" w:rsidTr="00244C3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C30" w:rsidRDefault="00244C30">
            <w:pPr>
              <w:rPr>
                <w:rFonts w:cs="Arial"/>
                <w:bCs/>
              </w:rPr>
            </w:pPr>
            <w:r>
              <w:rPr>
                <w:rFonts w:cs="Arial"/>
                <w:bCs/>
              </w:rPr>
              <w:t>18 miles</w:t>
            </w:r>
          </w:p>
        </w:tc>
      </w:tr>
      <w:tr w:rsidR="00244C30" w:rsidTr="00244C3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C30" w:rsidRDefault="00244C30">
            <w:pPr>
              <w:rPr>
                <w:rFonts w:cs="Arial"/>
                <w:bCs/>
              </w:rPr>
            </w:pPr>
            <w:r>
              <w:rPr>
                <w:rFonts w:cs="Arial"/>
                <w:bCs/>
              </w:rPr>
              <w:t>31 miles</w:t>
            </w:r>
          </w:p>
        </w:tc>
      </w:tr>
      <w:tr w:rsidR="00244C30" w:rsidTr="00244C3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C30" w:rsidRDefault="00244C30">
            <w:pPr>
              <w:rPr>
                <w:rFonts w:cs="Arial"/>
                <w:bCs/>
              </w:rPr>
            </w:pPr>
            <w:r>
              <w:rPr>
                <w:rFonts w:cs="Arial"/>
                <w:bCs/>
              </w:rPr>
              <w:t>50 miles</w:t>
            </w:r>
          </w:p>
        </w:tc>
      </w:tr>
    </w:tbl>
    <w:p w:rsidR="00244C30" w:rsidRDefault="00244C30" w:rsidP="00244C30">
      <w:pPr>
        <w:rPr>
          <w:rFonts w:cs="Arial"/>
          <w:bCs/>
        </w:rPr>
      </w:pPr>
    </w:p>
    <w:p w:rsidR="00244C30" w:rsidRDefault="00244C30" w:rsidP="00244C30"/>
    <w:p w:rsidR="00244C30" w:rsidRPr="00244C30" w:rsidRDefault="00244C30" w:rsidP="00244C30">
      <w:pPr>
        <w:pStyle w:val="Heading4"/>
        <w:rPr>
          <w:b w:val="0"/>
          <w:u w:val="single"/>
        </w:rPr>
      </w:pPr>
      <w:r w:rsidRPr="00244C30">
        <w:rPr>
          <w:b w:val="0"/>
          <w:u w:val="single"/>
        </w:rPr>
        <w:t>VS-SR-REQ-341887/A-Selecting a Low Battery Alert Setting via the HMI</w:t>
      </w:r>
    </w:p>
    <w:p w:rsidR="00244C30" w:rsidRPr="00392D66" w:rsidRDefault="00244C30" w:rsidP="00244C30">
      <w:pPr>
        <w:rPr>
          <w:rFonts w:cs="Arial"/>
        </w:rPr>
      </w:pPr>
      <w:r w:rsidRPr="00392D66">
        <w:rPr>
          <w:rFonts w:cs="Arial"/>
        </w:rPr>
        <w:t>When a Low Battery Alert setting is selected via the HMI:</w:t>
      </w:r>
    </w:p>
    <w:p w:rsidR="00244C30" w:rsidRPr="00392D66" w:rsidRDefault="00244C30" w:rsidP="00244C30">
      <w:pPr>
        <w:numPr>
          <w:ilvl w:val="0"/>
          <w:numId w:val="599"/>
        </w:numPr>
        <w:rPr>
          <w:rFonts w:cs="Arial"/>
        </w:rPr>
      </w:pPr>
      <w:r w:rsidRPr="00392D66">
        <w:rPr>
          <w:rFonts w:cs="Arial"/>
        </w:rPr>
        <w:t>The Low Battery Alert Client shall set BattTracLoThres_D_Rq to the selected setting.</w:t>
      </w:r>
    </w:p>
    <w:p w:rsidR="00244C30" w:rsidRPr="00392D66" w:rsidRDefault="00244C30" w:rsidP="00244C30">
      <w:pPr>
        <w:numPr>
          <w:ilvl w:val="0"/>
          <w:numId w:val="599"/>
        </w:numPr>
        <w:rPr>
          <w:rFonts w:cs="Arial"/>
        </w:rPr>
      </w:pPr>
      <w:r w:rsidRPr="00392D66">
        <w:rPr>
          <w:rFonts w:cs="Arial"/>
        </w:rPr>
        <w:t>The Low Battery Alert Server shall respond within 100 msec to the BattTracLoThres_D_Rq signal setting request with the response via the BattTracLoThres_D_Stat signal and set the Low Battery Alert threshold to what was selected.</w:t>
      </w:r>
    </w:p>
    <w:p w:rsidR="00244C30" w:rsidRPr="00392D66" w:rsidRDefault="00244C30" w:rsidP="00244C30">
      <w:pPr>
        <w:numPr>
          <w:ilvl w:val="0"/>
          <w:numId w:val="599"/>
        </w:numPr>
        <w:rPr>
          <w:rFonts w:cs="Arial"/>
        </w:rPr>
      </w:pPr>
      <w:r w:rsidRPr="00392D66">
        <w:rPr>
          <w:rFonts w:cs="Arial"/>
        </w:rPr>
        <w:lastRenderedPageBreak/>
        <w:t>The Low Battery Alert Client shall update its HMI with the Low Battery Threshold value in the BattTracLoThres_D_Stat signal.</w:t>
      </w:r>
    </w:p>
    <w:p w:rsidR="00244C30" w:rsidRPr="00392D66" w:rsidRDefault="00244C30" w:rsidP="00244C30">
      <w:pPr>
        <w:rPr>
          <w:rFonts w:cs="Arial"/>
        </w:rPr>
      </w:pPr>
      <w:r w:rsidRPr="00392D66">
        <w:rPr>
          <w:rFonts w:cs="Arial"/>
        </w:rPr>
        <w:t>Note:  See sequence diagram with example</w:t>
      </w:r>
    </w:p>
    <w:p w:rsidR="00244C30" w:rsidRPr="00392D66" w:rsidRDefault="00244C30" w:rsidP="00244C30">
      <w:pPr>
        <w:rPr>
          <w:rFonts w:cs="Arial"/>
        </w:rPr>
      </w:pPr>
    </w:p>
    <w:p w:rsidR="00244C30" w:rsidRPr="00244C30" w:rsidRDefault="00244C30" w:rsidP="00244C30">
      <w:pPr>
        <w:pStyle w:val="Heading4"/>
        <w:rPr>
          <w:b w:val="0"/>
          <w:u w:val="single"/>
        </w:rPr>
      </w:pPr>
      <w:r w:rsidRPr="00244C30">
        <w:rPr>
          <w:b w:val="0"/>
          <w:u w:val="single"/>
        </w:rPr>
        <w:t>VS-SR-REQ-341178/B-Mapping Table - Speedometer Major Units</w:t>
      </w:r>
    </w:p>
    <w:p w:rsidR="00244C30" w:rsidRDefault="00244C30" w:rsidP="00244C30">
      <w:r>
        <w:t xml:space="preserve">The table below maps the country to the Cluster major speedometer speed scale units (MPH or Km/h).  </w:t>
      </w:r>
    </w:p>
    <w:p w:rsidR="00244C30" w:rsidRDefault="00244C30" w:rsidP="00244C30"/>
    <w:p w:rsidR="00244C30" w:rsidRDefault="00244C30" w:rsidP="00244C30"/>
    <w:tbl>
      <w:tblPr>
        <w:tblStyle w:val="TableGrid"/>
        <w:tblW w:w="0" w:type="auto"/>
        <w:jc w:val="center"/>
        <w:tblLook w:val="04A0" w:firstRow="1" w:lastRow="0" w:firstColumn="1" w:lastColumn="0" w:noHBand="0" w:noVBand="1"/>
      </w:tblPr>
      <w:tblGrid>
        <w:gridCol w:w="2695"/>
        <w:gridCol w:w="2700"/>
      </w:tblGrid>
      <w:tr w:rsidR="00244C30" w:rsidTr="00244C30">
        <w:trPr>
          <w:jc w:val="center"/>
        </w:trPr>
        <w:tc>
          <w:tcPr>
            <w:tcW w:w="2695" w:type="dxa"/>
            <w:shd w:val="clear" w:color="auto" w:fill="D9D9D9" w:themeFill="background1" w:themeFillShade="D9"/>
          </w:tcPr>
          <w:p w:rsidR="00244C30" w:rsidRDefault="00244C30" w:rsidP="00244C30">
            <w:r>
              <w:t>Market</w:t>
            </w:r>
          </w:p>
        </w:tc>
        <w:tc>
          <w:tcPr>
            <w:tcW w:w="2700" w:type="dxa"/>
            <w:shd w:val="clear" w:color="auto" w:fill="D9D9D9" w:themeFill="background1" w:themeFillShade="D9"/>
          </w:tcPr>
          <w:p w:rsidR="00244C30" w:rsidRDefault="00244C30" w:rsidP="00244C30">
            <w:r>
              <w:t>Cluster Speedometer major speed scale units</w:t>
            </w:r>
          </w:p>
        </w:tc>
      </w:tr>
      <w:tr w:rsidR="00244C30" w:rsidTr="00244C30">
        <w:trPr>
          <w:jc w:val="center"/>
        </w:trPr>
        <w:tc>
          <w:tcPr>
            <w:tcW w:w="2695" w:type="dxa"/>
          </w:tcPr>
          <w:p w:rsidR="00244C30" w:rsidRDefault="00244C30" w:rsidP="00244C30">
            <w:r>
              <w:t>US and US Territories</w:t>
            </w:r>
          </w:p>
        </w:tc>
        <w:tc>
          <w:tcPr>
            <w:tcW w:w="2700" w:type="dxa"/>
          </w:tcPr>
          <w:p w:rsidR="00244C30" w:rsidRDefault="00244C30" w:rsidP="00244C30">
            <w:r>
              <w:t>MPH</w:t>
            </w:r>
          </w:p>
        </w:tc>
      </w:tr>
      <w:tr w:rsidR="00244C30" w:rsidTr="00244C30">
        <w:trPr>
          <w:jc w:val="center"/>
        </w:trPr>
        <w:tc>
          <w:tcPr>
            <w:tcW w:w="2695" w:type="dxa"/>
          </w:tcPr>
          <w:p w:rsidR="00244C30" w:rsidRDefault="00244C30" w:rsidP="00244C30">
            <w:r>
              <w:t>UK</w:t>
            </w:r>
          </w:p>
        </w:tc>
        <w:tc>
          <w:tcPr>
            <w:tcW w:w="2700" w:type="dxa"/>
          </w:tcPr>
          <w:p w:rsidR="00244C30" w:rsidRDefault="00244C30" w:rsidP="00244C30">
            <w:r>
              <w:t>MPH</w:t>
            </w:r>
          </w:p>
        </w:tc>
      </w:tr>
      <w:tr w:rsidR="00244C30" w:rsidTr="00244C30">
        <w:trPr>
          <w:jc w:val="center"/>
        </w:trPr>
        <w:tc>
          <w:tcPr>
            <w:tcW w:w="2695" w:type="dxa"/>
          </w:tcPr>
          <w:p w:rsidR="00244C30" w:rsidRDefault="00244C30" w:rsidP="00244C30">
            <w:r>
              <w:t>All other markets</w:t>
            </w:r>
          </w:p>
        </w:tc>
        <w:tc>
          <w:tcPr>
            <w:tcW w:w="2700" w:type="dxa"/>
          </w:tcPr>
          <w:p w:rsidR="00244C30" w:rsidRDefault="00244C30" w:rsidP="00244C30">
            <w:r>
              <w:t>Km/h</w:t>
            </w:r>
          </w:p>
        </w:tc>
      </w:tr>
      <w:tr w:rsidR="00244C30" w:rsidTr="00244C30">
        <w:trPr>
          <w:jc w:val="center"/>
        </w:trPr>
        <w:tc>
          <w:tcPr>
            <w:tcW w:w="2695" w:type="dxa"/>
          </w:tcPr>
          <w:p w:rsidR="00244C30" w:rsidRDefault="00244C30" w:rsidP="00244C30"/>
        </w:tc>
        <w:tc>
          <w:tcPr>
            <w:tcW w:w="2700" w:type="dxa"/>
          </w:tcPr>
          <w:p w:rsidR="00244C30" w:rsidRDefault="00244C30" w:rsidP="00244C30"/>
        </w:tc>
      </w:tr>
      <w:tr w:rsidR="00244C30" w:rsidTr="00244C30">
        <w:trPr>
          <w:jc w:val="center"/>
        </w:trPr>
        <w:tc>
          <w:tcPr>
            <w:tcW w:w="2695" w:type="dxa"/>
          </w:tcPr>
          <w:p w:rsidR="00244C30" w:rsidRDefault="00244C30" w:rsidP="00244C30"/>
        </w:tc>
        <w:tc>
          <w:tcPr>
            <w:tcW w:w="2700" w:type="dxa"/>
          </w:tcPr>
          <w:p w:rsidR="00244C30" w:rsidRDefault="00244C30" w:rsidP="00244C30"/>
        </w:tc>
      </w:tr>
    </w:tbl>
    <w:p w:rsidR="00244C30" w:rsidRDefault="00244C30" w:rsidP="00244C30"/>
    <w:p w:rsidR="00244C30" w:rsidRDefault="00244C30" w:rsidP="00244C30">
      <w:pPr>
        <w:pStyle w:val="Heading3"/>
      </w:pPr>
      <w:bookmarkStart w:id="1064" w:name="_Toc35509016"/>
      <w:r>
        <w:t>Sequence Diagrams</w:t>
      </w:r>
      <w:bookmarkEnd w:id="1064"/>
    </w:p>
    <w:p w:rsidR="00244C30" w:rsidRDefault="00244C30" w:rsidP="00244C30">
      <w:pPr>
        <w:pStyle w:val="Heading4"/>
      </w:pPr>
      <w:r>
        <w:t>VS-SD-REQ-341844/A-Low Battery Alert Setting Selection</w:t>
      </w:r>
    </w:p>
    <w:p w:rsidR="00244C30" w:rsidRDefault="00244C30" w:rsidP="00244C30">
      <w:r>
        <w:t xml:space="preserve">Pre-condition:  </w:t>
      </w:r>
    </w:p>
    <w:p w:rsidR="00244C30" w:rsidRDefault="00244C30" w:rsidP="00244C30">
      <w:r>
        <w:t>Low Battery Alert has setting X active</w:t>
      </w:r>
    </w:p>
    <w:p w:rsidR="00244C30" w:rsidRDefault="00244C30" w:rsidP="00244C30"/>
    <w:p w:rsidR="00244C30" w:rsidRDefault="00244C30" w:rsidP="00244C30">
      <w:pPr>
        <w:jc w:val="center"/>
      </w:pPr>
      <w:r w:rsidRPr="000E0789">
        <w:rPr>
          <w:noProof/>
        </w:rPr>
        <w:drawing>
          <wp:inline distT="0" distB="0" distL="0" distR="0">
            <wp:extent cx="6990745" cy="4460681"/>
            <wp:effectExtent l="0" t="0" r="635" b="0"/>
            <wp:docPr id="44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01986" cy="4467854"/>
                    </a:xfrm>
                    <a:prstGeom prst="rect">
                      <a:avLst/>
                    </a:prstGeom>
                    <a:noFill/>
                    <a:ln>
                      <a:noFill/>
                    </a:ln>
                  </pic:spPr>
                </pic:pic>
              </a:graphicData>
            </a:graphic>
          </wp:inline>
        </w:drawing>
      </w:r>
    </w:p>
    <w:p w:rsidR="00244C30" w:rsidRDefault="00244C30" w:rsidP="00244C30"/>
    <w:p w:rsidR="00244C30" w:rsidRDefault="00244C30" w:rsidP="00244C30"/>
    <w:p w:rsidR="00244C30" w:rsidRDefault="00244C30" w:rsidP="00244C30"/>
    <w:p w:rsidR="00244C30" w:rsidRDefault="00244C30" w:rsidP="00244C30">
      <w:pPr>
        <w:pStyle w:val="Heading2"/>
      </w:pPr>
      <w:bookmarkStart w:id="1065" w:name="_Toc35509017"/>
      <w:r w:rsidRPr="00B9479B">
        <w:lastRenderedPageBreak/>
        <w:t>VS-FUN-REQ-339665/A-Propulsion Sound</w:t>
      </w:r>
      <w:bookmarkEnd w:id="1065"/>
    </w:p>
    <w:p w:rsidR="00244C30" w:rsidRDefault="00244C30" w:rsidP="00244C30">
      <w:pPr>
        <w:pStyle w:val="Heading3"/>
      </w:pPr>
      <w:bookmarkStart w:id="1066" w:name="_Toc35509018"/>
      <w:r w:rsidRPr="00B9479B">
        <w:t>VS-CLD-REQ-339751/A-Propulsion Sound Client</w:t>
      </w:r>
      <w:bookmarkEnd w:id="1066"/>
    </w:p>
    <w:p w:rsidR="00244C30" w:rsidRDefault="00244C30" w:rsidP="00244C30">
      <w:r>
        <w:t>The Propulsion Sound Client interfaces with the user via HMI and is responsible for sending the propulsion sound setting request to the propulsion sound server.</w:t>
      </w:r>
    </w:p>
    <w:p w:rsidR="00244C30" w:rsidRDefault="00244C30" w:rsidP="00244C30"/>
    <w:p w:rsidR="00244C30" w:rsidRDefault="00244C30" w:rsidP="00244C30">
      <w:pPr>
        <w:pStyle w:val="Heading3"/>
      </w:pPr>
      <w:bookmarkStart w:id="1067" w:name="_Toc35509019"/>
      <w:r w:rsidRPr="00B9479B">
        <w:t>VS-CLD-REQ-339752/B-Propulsion Sound Server</w:t>
      </w:r>
      <w:bookmarkEnd w:id="1067"/>
    </w:p>
    <w:p w:rsidR="00244C30" w:rsidRDefault="00244C30" w:rsidP="00244C30">
      <w:r>
        <w:t>The Propulsion Sound Server is responsible for control of the propulsion sound function and interfaces with the Propulsion Sound Client.</w:t>
      </w:r>
    </w:p>
    <w:p w:rsidR="00244C30" w:rsidRDefault="00244C30" w:rsidP="00244C30">
      <w:pPr>
        <w:pStyle w:val="Heading3"/>
      </w:pPr>
      <w:bookmarkStart w:id="1068" w:name="_Toc35509020"/>
      <w:r>
        <w:t>Use Case</w:t>
      </w:r>
      <w:bookmarkEnd w:id="1068"/>
    </w:p>
    <w:p w:rsidR="00244C30" w:rsidRDefault="00244C30" w:rsidP="00244C30">
      <w:pPr>
        <w:pStyle w:val="Heading4"/>
      </w:pPr>
      <w:r>
        <w:t>VS-UC-REQ-340217/A-User Enables Propulsion Sound Setting</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244C30"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Vehicle front seat Occupant</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Infotainment system is ON</w:t>
            </w:r>
          </w:p>
          <w:p w:rsidR="00244C30" w:rsidRDefault="00244C30">
            <w:pPr>
              <w:spacing w:line="276" w:lineRule="auto"/>
            </w:pPr>
            <w:r>
              <w:t>Propulsion Sound is Disabled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User change propulsion sound setting to enabled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Propulsion sound is enabled</w:t>
            </w:r>
          </w:p>
          <w:p w:rsidR="00244C30" w:rsidRDefault="00244C30">
            <w:pPr>
              <w:spacing w:line="276" w:lineRule="auto"/>
            </w:pPr>
            <w:r>
              <w:t>Propulsion sound HMI is shown set to enabled.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Propulsion sound is just referring to propulsion sound interior to vehicle</w:t>
            </w:r>
          </w:p>
        </w:tc>
      </w:tr>
    </w:tbl>
    <w:p w:rsidR="00244C30" w:rsidRDefault="00244C30" w:rsidP="00244C30"/>
    <w:p w:rsidR="00244C30" w:rsidRDefault="00244C30" w:rsidP="00244C30">
      <w:pPr>
        <w:pStyle w:val="Heading4"/>
      </w:pPr>
      <w:r>
        <w:t>VS-UC-REQ-340218/A-User Disables Propulsion Sound Setting</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244C30"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Vehicle front seat occupant</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Infotainment System is ON</w:t>
            </w:r>
          </w:p>
          <w:p w:rsidR="00244C30" w:rsidRDefault="00244C30">
            <w:pPr>
              <w:spacing w:line="276" w:lineRule="auto"/>
            </w:pPr>
            <w:r>
              <w:t>Propulsion Sound is Enabled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User changes propulsion sound setting to disabled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Propulsion sound is disabled</w:t>
            </w:r>
          </w:p>
          <w:p w:rsidR="00244C30" w:rsidRDefault="00244C30">
            <w:pPr>
              <w:spacing w:line="276" w:lineRule="auto"/>
            </w:pPr>
            <w:r>
              <w:t>Propulsion sound HMI is shown set to disabled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Propulsion sound is just referring to propulsion sound interior to vehicle</w:t>
            </w:r>
          </w:p>
        </w:tc>
      </w:tr>
    </w:tbl>
    <w:p w:rsidR="00244C30" w:rsidRDefault="00244C30" w:rsidP="00244C30"/>
    <w:p w:rsidR="00244C30" w:rsidRDefault="00244C30" w:rsidP="00244C30"/>
    <w:p w:rsidR="00244C30" w:rsidRDefault="00244C30" w:rsidP="00244C30">
      <w:pPr>
        <w:pStyle w:val="Heading3"/>
      </w:pPr>
      <w:bookmarkStart w:id="1069" w:name="_Toc35509021"/>
      <w:r>
        <w:t>Interface Requirements</w:t>
      </w:r>
      <w:bookmarkEnd w:id="1069"/>
    </w:p>
    <w:p w:rsidR="00244C30" w:rsidRDefault="00244C30" w:rsidP="00244C30">
      <w:pPr>
        <w:pStyle w:val="Heading4"/>
      </w:pPr>
      <w:r w:rsidRPr="00B9479B">
        <w:t>MD-REQ-339666/A-PrplSnd_D_Rq</w:t>
      </w:r>
    </w:p>
    <w:p w:rsidR="00244C30" w:rsidRPr="009E19EA" w:rsidRDefault="00244C30">
      <w:pPr>
        <w:rPr>
          <w:rFonts w:cs="Arial"/>
        </w:rPr>
      </w:pPr>
      <w:r w:rsidRPr="009E19EA">
        <w:rPr>
          <w:rFonts w:cs="Arial"/>
        </w:rPr>
        <w:t>Message Type: Request</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Request signal from the </w:t>
      </w:r>
      <w:r>
        <w:rPr>
          <w:rFonts w:cs="Arial"/>
        </w:rPr>
        <w:t>Propulsion Sound Client</w:t>
      </w:r>
      <w:r w:rsidRPr="009E19EA">
        <w:rPr>
          <w:rFonts w:cs="Arial"/>
        </w:rPr>
        <w:t xml:space="preserve"> to the </w:t>
      </w:r>
      <w:r>
        <w:rPr>
          <w:rFonts w:cs="Arial"/>
        </w:rPr>
        <w:t>Propulsion Sound</w:t>
      </w:r>
      <w:r w:rsidRPr="009E19EA">
        <w:rPr>
          <w:rFonts w:cs="Arial"/>
        </w:rPr>
        <w:t xml:space="preserve"> Server </w:t>
      </w:r>
      <w:r>
        <w:rPr>
          <w:rFonts w:cs="Arial"/>
        </w:rPr>
        <w:t>to enable or disable the feature</w:t>
      </w:r>
    </w:p>
    <w:p w:rsidR="00244C30" w:rsidRPr="009E19EA" w:rsidRDefault="00244C30">
      <w:pPr>
        <w:rPr>
          <w:rFonts w:cs="Arial"/>
        </w:rPr>
      </w:pPr>
    </w:p>
    <w:p w:rsidR="00244C30" w:rsidRPr="009E19EA"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244C30" w:rsidRPr="009E19EA"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557" w:type="dxa"/>
            <w:vMerge w:val="restart"/>
            <w:tcBorders>
              <w:top w:val="single" w:sz="4" w:space="0" w:color="auto"/>
              <w:left w:val="single" w:sz="4" w:space="0" w:color="auto"/>
              <w:right w:val="single" w:sz="4" w:space="0" w:color="auto"/>
            </w:tcBorders>
            <w:hideMark/>
          </w:tcPr>
          <w:p w:rsidR="00244C30" w:rsidRDefault="00244C30" w:rsidP="00244C30">
            <w:pPr>
              <w:spacing w:line="276" w:lineRule="auto"/>
              <w:rPr>
                <w:rFonts w:cs="Arial"/>
              </w:rPr>
            </w:pPr>
          </w:p>
          <w:p w:rsidR="00244C30" w:rsidRPr="009E19EA" w:rsidRDefault="00244C30" w:rsidP="00244C30">
            <w:pPr>
              <w:spacing w:line="276" w:lineRule="auto"/>
              <w:rPr>
                <w:rFonts w:cs="Arial"/>
              </w:rPr>
            </w:pPr>
            <w:r>
              <w:rPr>
                <w:rFonts w:cs="Arial"/>
              </w:rPr>
              <w:t>PrplSnd_D_Rq</w:t>
            </w: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hideMark/>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bl>
    <w:p w:rsidR="00244C30" w:rsidRPr="003C137D" w:rsidRDefault="00244C30">
      <w:pPr>
        <w:rPr>
          <w:rFonts w:cs="Arial"/>
        </w:rPr>
      </w:pPr>
    </w:p>
    <w:p w:rsidR="00244C30" w:rsidRDefault="00244C30" w:rsidP="00244C30">
      <w:pPr>
        <w:pStyle w:val="Heading4"/>
      </w:pPr>
      <w:r w:rsidRPr="00B9479B">
        <w:lastRenderedPageBreak/>
        <w:t>MD-REQ-339747/B-PrplSnd_D_Stat</w:t>
      </w:r>
    </w:p>
    <w:p w:rsidR="00244C30" w:rsidRPr="009E19EA" w:rsidRDefault="00244C30">
      <w:pPr>
        <w:rPr>
          <w:rFonts w:cs="Arial"/>
        </w:rPr>
      </w:pPr>
      <w:r w:rsidRPr="009E19EA">
        <w:rPr>
          <w:rFonts w:cs="Arial"/>
        </w:rPr>
        <w:t xml:space="preserve">Message Type: </w:t>
      </w:r>
      <w:r>
        <w:rPr>
          <w:rFonts w:cs="Arial"/>
        </w:rPr>
        <w:t>Status</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w:t>
      </w:r>
      <w:r>
        <w:rPr>
          <w:rFonts w:cs="Arial"/>
        </w:rPr>
        <w:t>Status</w:t>
      </w:r>
      <w:r w:rsidRPr="009E19EA">
        <w:rPr>
          <w:rFonts w:cs="Arial"/>
        </w:rPr>
        <w:t xml:space="preserve"> signal from the </w:t>
      </w:r>
      <w:r>
        <w:rPr>
          <w:rFonts w:cs="Arial"/>
        </w:rPr>
        <w:t>Propulsion Sound Server with the status of Propulsion Sound feature</w:t>
      </w:r>
    </w:p>
    <w:p w:rsidR="00244C30" w:rsidRPr="009E19EA" w:rsidRDefault="00244C30">
      <w:pPr>
        <w:rPr>
          <w:rFonts w:cs="Arial"/>
        </w:rPr>
      </w:pPr>
    </w:p>
    <w:p w:rsidR="00244C30" w:rsidRPr="009E19EA"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244C30" w:rsidRPr="009E19EA"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557" w:type="dxa"/>
            <w:vMerge w:val="restart"/>
            <w:tcBorders>
              <w:top w:val="single" w:sz="4" w:space="0" w:color="auto"/>
              <w:left w:val="single" w:sz="4" w:space="0" w:color="auto"/>
              <w:right w:val="single" w:sz="4" w:space="0" w:color="auto"/>
            </w:tcBorders>
            <w:hideMark/>
          </w:tcPr>
          <w:p w:rsidR="00244C30" w:rsidRDefault="00244C30" w:rsidP="00244C30">
            <w:pPr>
              <w:spacing w:line="276" w:lineRule="auto"/>
              <w:rPr>
                <w:rFonts w:cs="Arial"/>
              </w:rPr>
            </w:pPr>
          </w:p>
          <w:p w:rsidR="00244C30" w:rsidRDefault="00244C30" w:rsidP="00244C30">
            <w:pPr>
              <w:spacing w:line="276" w:lineRule="auto"/>
              <w:rPr>
                <w:rFonts w:cs="Arial"/>
              </w:rPr>
            </w:pPr>
          </w:p>
          <w:p w:rsidR="00244C30" w:rsidRPr="009E19EA" w:rsidRDefault="00244C30" w:rsidP="00244C30">
            <w:pPr>
              <w:spacing w:line="276" w:lineRule="auto"/>
              <w:rPr>
                <w:rFonts w:cs="Arial"/>
              </w:rPr>
            </w:pPr>
            <w:r>
              <w:rPr>
                <w:rFonts w:cs="Arial"/>
              </w:rPr>
              <w:t>PrplSnd_D_Stat</w:t>
            </w: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hideMark/>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ins w:id="1070" w:author="Myslinski, Jason (J.S.)" w:date="2020-01-08T08:11:00Z">
              <w:r>
                <w:rPr>
                  <w:rFonts w:cs="Arial"/>
                </w:rPr>
                <w:t>Faulty</w:t>
              </w:r>
            </w:ins>
          </w:p>
        </w:tc>
        <w:tc>
          <w:tcPr>
            <w:tcW w:w="1080" w:type="dxa"/>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ins w:id="1071" w:author="Myslinski, Jason (J.S.)" w:date="2020-01-08T08:11:00Z">
              <w:r>
                <w:rPr>
                  <w:rFonts w:cs="Arial"/>
                </w:rPr>
                <w:t>0x3</w:t>
              </w:r>
            </w:ins>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bl>
    <w:p w:rsidR="00244C30" w:rsidRPr="003C137D" w:rsidRDefault="00244C30">
      <w:pPr>
        <w:rPr>
          <w:rFonts w:cs="Arial"/>
        </w:rPr>
      </w:pPr>
    </w:p>
    <w:p w:rsidR="00244C30" w:rsidRDefault="00244C30" w:rsidP="00244C30">
      <w:pPr>
        <w:pStyle w:val="Heading3"/>
      </w:pPr>
      <w:bookmarkStart w:id="1072" w:name="_Toc35509022"/>
      <w:r>
        <w:t>Requirements</w:t>
      </w:r>
      <w:bookmarkEnd w:id="1072"/>
    </w:p>
    <w:p w:rsidR="00244C30" w:rsidRPr="00244C30" w:rsidRDefault="00244C30" w:rsidP="00244C30">
      <w:pPr>
        <w:pStyle w:val="Heading4"/>
        <w:rPr>
          <w:b w:val="0"/>
          <w:u w:val="single"/>
        </w:rPr>
      </w:pPr>
      <w:r w:rsidRPr="00244C30">
        <w:rPr>
          <w:b w:val="0"/>
          <w:u w:val="single"/>
        </w:rPr>
        <w:t>VS-SR-REQ-339667/A-Propulsion Sound Client requesting change to propulsion sound</w:t>
      </w:r>
    </w:p>
    <w:p w:rsidR="00244C30" w:rsidRDefault="00244C30" w:rsidP="00244C30">
      <w:pPr>
        <w:rPr>
          <w:rFonts w:cs="Arial"/>
          <w:bCs/>
        </w:rPr>
      </w:pPr>
      <w:r w:rsidRPr="007819D7">
        <w:rPr>
          <w:rFonts w:cs="Arial"/>
          <w:bCs/>
        </w:rPr>
        <w:t xml:space="preserve">The Propulsion Sound </w:t>
      </w:r>
      <w:r>
        <w:rPr>
          <w:rFonts w:cs="Arial"/>
          <w:bCs/>
        </w:rPr>
        <w:t>Client</w:t>
      </w:r>
      <w:r w:rsidRPr="007819D7">
        <w:rPr>
          <w:rFonts w:cs="Arial"/>
          <w:bCs/>
        </w:rPr>
        <w:t xml:space="preserve"> shall use the PrplSnd_D_Stat status signal</w:t>
      </w:r>
      <w:r>
        <w:rPr>
          <w:rFonts w:cs="Arial"/>
          <w:bCs/>
        </w:rPr>
        <w:t xml:space="preserve"> to show the propulsion sound feature as Enabled or Disabled.  </w:t>
      </w:r>
    </w:p>
    <w:p w:rsidR="00244C30" w:rsidRPr="00DE0BDB" w:rsidRDefault="00244C30" w:rsidP="00244C30">
      <w:pPr>
        <w:ind w:left="720"/>
        <w:rPr>
          <w:rFonts w:cs="Arial"/>
          <w:bCs/>
        </w:rPr>
      </w:pPr>
      <w:r>
        <w:rPr>
          <w:rFonts w:cs="Arial"/>
          <w:bCs/>
        </w:rPr>
        <w:t>Ex.  At infotainment feature start-up (ex ignition OFF to RUN) there is no setting selected by the customer but the HMI shows the status of the propulsion sound setting based on if PrplSnd_D_Stat is set to Enabled or Disabled.</w:t>
      </w:r>
    </w:p>
    <w:p w:rsidR="00244C30" w:rsidRDefault="00244C30" w:rsidP="00244C30">
      <w:pPr>
        <w:rPr>
          <w:rFonts w:cs="Arial"/>
        </w:rPr>
      </w:pPr>
    </w:p>
    <w:p w:rsidR="00244C30" w:rsidRPr="0099694D" w:rsidRDefault="00244C30" w:rsidP="00244C30">
      <w:pPr>
        <w:rPr>
          <w:rFonts w:cs="Arial"/>
        </w:rPr>
      </w:pPr>
      <w:r w:rsidRPr="0099694D">
        <w:rPr>
          <w:rFonts w:cs="Arial"/>
        </w:rPr>
        <w:t>The propulsion sound setting can be changed (if HMI support</w:t>
      </w:r>
      <w:r>
        <w:rPr>
          <w:rFonts w:cs="Arial"/>
        </w:rPr>
        <w:t xml:space="preserve"> outside of Run</w:t>
      </w:r>
      <w:r w:rsidRPr="0099694D">
        <w:rPr>
          <w:rFonts w:cs="Arial"/>
        </w:rPr>
        <w:t>) whenever HMI_HMIMode_St = ON (ie infotainment system is ON).</w:t>
      </w:r>
    </w:p>
    <w:p w:rsidR="00244C30" w:rsidRDefault="00244C30" w:rsidP="00244C30">
      <w:pPr>
        <w:rPr>
          <w:rFonts w:cs="Arial"/>
        </w:rPr>
      </w:pPr>
    </w:p>
    <w:p w:rsidR="00244C30" w:rsidRDefault="00244C30" w:rsidP="00244C30">
      <w:pPr>
        <w:rPr>
          <w:rFonts w:cs="Arial"/>
        </w:rPr>
      </w:pPr>
      <w:r>
        <w:rPr>
          <w:rFonts w:cs="Arial"/>
        </w:rPr>
        <w:t>When the propulsion sound setting is selected via the HMI:</w:t>
      </w:r>
    </w:p>
    <w:p w:rsidR="00244C30" w:rsidRDefault="00244C30" w:rsidP="00244C30">
      <w:pPr>
        <w:numPr>
          <w:ilvl w:val="0"/>
          <w:numId w:val="628"/>
        </w:numPr>
        <w:rPr>
          <w:rFonts w:cs="Arial"/>
        </w:rPr>
      </w:pPr>
      <w:r>
        <w:rPr>
          <w:rFonts w:cs="Arial"/>
        </w:rPr>
        <w:t>The Propulsion Sound Client shall set the PrplSnd_D_Rq to enabled or disabled based on what the user selected</w:t>
      </w:r>
    </w:p>
    <w:p w:rsidR="00244C30" w:rsidRDefault="00244C30" w:rsidP="00244C30">
      <w:pPr>
        <w:numPr>
          <w:ilvl w:val="0"/>
          <w:numId w:val="628"/>
        </w:numPr>
        <w:rPr>
          <w:rFonts w:cs="Arial"/>
        </w:rPr>
      </w:pPr>
      <w:r>
        <w:rPr>
          <w:rFonts w:cs="Arial"/>
        </w:rPr>
        <w:t>The Propulsion Sound Server shall respond within T_PrplSnd_Rsp to the PrplSnd_D_Rq request with the response of the propulsion sound via the PrplSnd_D_Stat signal.</w:t>
      </w:r>
    </w:p>
    <w:p w:rsidR="00244C30" w:rsidRPr="00FA4A45" w:rsidRDefault="00244C30" w:rsidP="00244C30">
      <w:pPr>
        <w:numPr>
          <w:ilvl w:val="0"/>
          <w:numId w:val="628"/>
        </w:numPr>
        <w:rPr>
          <w:rFonts w:cs="Arial"/>
        </w:rPr>
      </w:pPr>
      <w:r w:rsidRPr="00FA4A45">
        <w:rPr>
          <w:rFonts w:cs="Arial"/>
        </w:rPr>
        <w:t>The Propulsion Sound Client shall update its HMI</w:t>
      </w:r>
      <w:r>
        <w:rPr>
          <w:rFonts w:cs="Arial"/>
        </w:rPr>
        <w:t xml:space="preserve"> (if there is an update)</w:t>
      </w:r>
      <w:r w:rsidRPr="00FA4A45">
        <w:rPr>
          <w:rFonts w:cs="Arial"/>
        </w:rPr>
        <w:t xml:space="preserve"> with the Propulsion Sound Status after receiving the PrplSnd_D_Stat response to the request. </w:t>
      </w:r>
    </w:p>
    <w:p w:rsidR="00244C30" w:rsidRPr="00FA4A45" w:rsidRDefault="00244C30" w:rsidP="00244C30">
      <w:pPr>
        <w:rPr>
          <w:rFonts w:cs="Arial"/>
        </w:rPr>
      </w:pPr>
    </w:p>
    <w:p w:rsidR="00244C30" w:rsidRPr="00826BB6" w:rsidRDefault="00244C30" w:rsidP="00244C30">
      <w:pPr>
        <w:rPr>
          <w:rFonts w:cs="Arial"/>
          <w:color w:val="FF0000"/>
        </w:rPr>
      </w:pPr>
    </w:p>
    <w:p w:rsidR="00244C30" w:rsidRPr="007819D7" w:rsidRDefault="00244C30" w:rsidP="00244C30">
      <w:pPr>
        <w:rPr>
          <w:rFonts w:cs="Arial"/>
          <w:bCs/>
        </w:rPr>
      </w:pPr>
    </w:p>
    <w:p w:rsidR="00244C30" w:rsidRDefault="00244C30" w:rsidP="00244C30">
      <w:pPr>
        <w:rPr>
          <w:rFonts w:cs="Arial"/>
          <w:bCs/>
          <w:color w:val="FF0000"/>
        </w:rPr>
      </w:pPr>
    </w:p>
    <w:tbl>
      <w:tblPr>
        <w:tblW w:w="2355" w:type="dxa"/>
        <w:jc w:val="center"/>
        <w:tblLook w:val="04A0" w:firstRow="1" w:lastRow="0" w:firstColumn="1" w:lastColumn="0" w:noHBand="0" w:noVBand="1"/>
      </w:tblPr>
      <w:tblGrid>
        <w:gridCol w:w="2355"/>
      </w:tblGrid>
      <w:tr w:rsidR="00244C30" w:rsidRPr="00B37011" w:rsidTr="00244C3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244C30" w:rsidRPr="00B37011" w:rsidRDefault="00244C30" w:rsidP="00244C30">
            <w:pPr>
              <w:spacing w:line="276" w:lineRule="auto"/>
              <w:jc w:val="center"/>
              <w:rPr>
                <w:rFonts w:cs="Arial"/>
                <w:b/>
                <w:bCs/>
              </w:rPr>
            </w:pPr>
            <w:r>
              <w:rPr>
                <w:rFonts w:cs="Arial"/>
                <w:b/>
                <w:bCs/>
              </w:rPr>
              <w:t>HMI Setting ID</w:t>
            </w:r>
          </w:p>
        </w:tc>
      </w:tr>
      <w:tr w:rsidR="00244C30" w:rsidRPr="00B37011" w:rsidTr="00244C3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tcPr>
          <w:p w:rsidR="00244C30" w:rsidRPr="000E3299" w:rsidRDefault="00244C30" w:rsidP="00244C30">
            <w:pPr>
              <w:spacing w:line="276" w:lineRule="auto"/>
              <w:jc w:val="center"/>
              <w:rPr>
                <w:rFonts w:eastAsiaTheme="minorEastAsia" w:cs="Arial"/>
              </w:rPr>
            </w:pPr>
            <w:r w:rsidRPr="005C3350">
              <w:rPr>
                <w:rFonts w:eastAsiaTheme="minorEastAsia" w:cs="Arial"/>
              </w:rPr>
              <w:t>1025</w:t>
            </w:r>
          </w:p>
        </w:tc>
      </w:tr>
    </w:tbl>
    <w:p w:rsidR="00244C30" w:rsidRDefault="00244C30" w:rsidP="00244C30">
      <w:pPr>
        <w:rPr>
          <w:color w:val="FF0000"/>
        </w:rPr>
      </w:pPr>
    </w:p>
    <w:p w:rsidR="00244C30" w:rsidRDefault="00244C30" w:rsidP="00244C30">
      <w:pPr>
        <w:rPr>
          <w:color w:val="FF0000"/>
        </w:rPr>
      </w:pPr>
    </w:p>
    <w:p w:rsidR="00244C30" w:rsidRPr="007F3CAE" w:rsidRDefault="00244C30" w:rsidP="00244C30"/>
    <w:p w:rsidR="00244C30" w:rsidRPr="007F3CAE" w:rsidRDefault="00244C30" w:rsidP="00244C30"/>
    <w:p w:rsidR="00244C30" w:rsidRPr="007F3CAE" w:rsidRDefault="00244C30" w:rsidP="00244C30"/>
    <w:p w:rsidR="00244C30" w:rsidRPr="007F3CAE" w:rsidRDefault="00244C30" w:rsidP="00244C30"/>
    <w:p w:rsidR="00244C30" w:rsidRPr="007F3CAE" w:rsidRDefault="00244C30" w:rsidP="00244C30"/>
    <w:p w:rsidR="00244C30" w:rsidRPr="007F3CAE" w:rsidRDefault="00244C30" w:rsidP="00244C30"/>
    <w:p w:rsidR="00244C30" w:rsidRPr="007F3CAE" w:rsidRDefault="00244C30" w:rsidP="00244C30"/>
    <w:p w:rsidR="00244C30" w:rsidRPr="007F3CAE" w:rsidRDefault="00244C30" w:rsidP="00244C30"/>
    <w:p w:rsidR="00244C30" w:rsidRDefault="00244C30" w:rsidP="00244C30"/>
    <w:p w:rsidR="00852CE4" w:rsidRDefault="00852CE4" w:rsidP="00244C30"/>
    <w:p w:rsidR="00852CE4" w:rsidRDefault="00852CE4" w:rsidP="00244C30"/>
    <w:p w:rsidR="00244C30" w:rsidRPr="007F3CAE" w:rsidRDefault="00244C30" w:rsidP="00244C30">
      <w:pPr>
        <w:tabs>
          <w:tab w:val="left" w:pos="3750"/>
        </w:tabs>
      </w:pPr>
      <w:r>
        <w:tab/>
      </w:r>
    </w:p>
    <w:p w:rsidR="00244C30" w:rsidRDefault="00244C30" w:rsidP="00244C30">
      <w:pPr>
        <w:pStyle w:val="Heading4"/>
      </w:pPr>
      <w:r w:rsidRPr="00B9479B">
        <w:lastRenderedPageBreak/>
        <w:t>VS-TMR-REQ-339748/A-T_PrplSnd_Rsp</w:t>
      </w:r>
    </w:p>
    <w:p w:rsidR="00244C30" w:rsidRPr="0091772B" w:rsidRDefault="00244C30" w:rsidP="00244C3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244C30" w:rsidTr="00244C30">
        <w:trPr>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Default</w:t>
            </w:r>
          </w:p>
        </w:tc>
      </w:tr>
      <w:tr w:rsidR="00244C30" w:rsidTr="00244C3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Pr="00DF054A" w:rsidRDefault="00244C30">
            <w:pPr>
              <w:spacing w:line="276" w:lineRule="auto"/>
              <w:rPr>
                <w:rFonts w:ascii="Univers" w:eastAsia="Times New Roman" w:hAnsi="Univers" w:cs="Arial"/>
                <w:sz w:val="14"/>
                <w:szCs w:val="14"/>
              </w:rPr>
            </w:pPr>
            <w:r w:rsidRPr="00DF054A">
              <w:rPr>
                <w:rFonts w:cs="Arial"/>
                <w:sz w:val="14"/>
                <w:szCs w:val="14"/>
              </w:rPr>
              <w:t>T_PrplSnd_Rsp</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Maximum time the Propulsion Sound Server shall take to respond to the request in the PrplSnd_D_Rq signal.  The response will be in the PrplSnd_D_Stat signal.</w:t>
            </w:r>
          </w:p>
          <w:p w:rsidR="00244C30" w:rsidRDefault="00244C30">
            <w:pPr>
              <w:rPr>
                <w:rFonts w:cs="Arial"/>
              </w:rPr>
            </w:pPr>
          </w:p>
          <w:p w:rsidR="00244C30" w:rsidRDefault="00244C30">
            <w:pPr>
              <w:rPr>
                <w:rFonts w:cs="Arial"/>
              </w:rPr>
            </w:pPr>
            <w:r>
              <w:rPr>
                <w:rFonts w:cs="Arial"/>
              </w:rPr>
              <w:t>Maximum time defined as the default value</w:t>
            </w:r>
          </w:p>
          <w:p w:rsidR="00244C30" w:rsidRDefault="00244C3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100</w:t>
            </w:r>
          </w:p>
        </w:tc>
      </w:tr>
    </w:tbl>
    <w:p w:rsidR="00244C30" w:rsidRPr="00B01CDD" w:rsidRDefault="00244C30" w:rsidP="00244C30">
      <w:pPr>
        <w:rPr>
          <w:sz w:val="14"/>
          <w:szCs w:val="14"/>
        </w:rPr>
      </w:pPr>
    </w:p>
    <w:p w:rsidR="00244C30" w:rsidRPr="00244C30" w:rsidRDefault="00244C30" w:rsidP="00244C30">
      <w:pPr>
        <w:pStyle w:val="Heading4"/>
        <w:rPr>
          <w:b w:val="0"/>
          <w:u w:val="single"/>
        </w:rPr>
      </w:pPr>
      <w:r w:rsidRPr="00244C30">
        <w:rPr>
          <w:b w:val="0"/>
          <w:u w:val="single"/>
        </w:rPr>
        <w:t>VS-SR-REQ-372580/A-Propulsion Sound Faulty state</w:t>
      </w:r>
    </w:p>
    <w:p w:rsidR="00244C30" w:rsidRPr="00472CEF" w:rsidRDefault="00244C30" w:rsidP="00244C30">
      <w:pPr>
        <w:rPr>
          <w:ins w:id="1073" w:author="Myslinski, Jason (J.S.)" w:date="2020-01-08T08:12:00Z"/>
          <w:rFonts w:asciiTheme="minorHAnsi" w:hAnsiTheme="minorHAnsi" w:cstheme="minorHAnsi"/>
          <w:bCs/>
        </w:rPr>
      </w:pPr>
      <w:ins w:id="1074" w:author="Myslinski, Jason (J.S.)" w:date="2020-01-08T08:12:00Z">
        <w:r w:rsidRPr="00472CEF">
          <w:rPr>
            <w:rFonts w:asciiTheme="minorHAnsi" w:hAnsiTheme="minorHAnsi" w:cstheme="minorHAnsi"/>
            <w:bCs/>
          </w:rPr>
          <w:t xml:space="preserve">The Propulsion Sound Server shall set the signal PrplSnd_D_Stat = Faulty when there is fault in the propulsion sound system causing the propulsion sound feature to be disabled. </w:t>
        </w:r>
      </w:ins>
    </w:p>
    <w:p w:rsidR="00244C30" w:rsidRPr="00472CEF" w:rsidRDefault="00244C30" w:rsidP="00244C30">
      <w:pPr>
        <w:rPr>
          <w:ins w:id="1075" w:author="Myslinski, Jason (J.S.)" w:date="2020-01-08T08:12:00Z"/>
          <w:rFonts w:asciiTheme="minorHAnsi" w:hAnsiTheme="minorHAnsi" w:cstheme="minorHAnsi"/>
          <w:bCs/>
        </w:rPr>
      </w:pPr>
    </w:p>
    <w:p w:rsidR="00244C30" w:rsidRPr="00472CEF" w:rsidRDefault="00244C30" w:rsidP="00244C30">
      <w:pPr>
        <w:rPr>
          <w:ins w:id="1076" w:author="Myslinski, Jason (J.S.)" w:date="2020-01-08T08:12:00Z"/>
          <w:rFonts w:asciiTheme="minorHAnsi" w:hAnsiTheme="minorHAnsi" w:cstheme="minorHAnsi"/>
          <w:bCs/>
        </w:rPr>
      </w:pPr>
      <w:ins w:id="1077" w:author="Myslinski, Jason (J.S.)" w:date="2020-01-08T08:12:00Z">
        <w:r w:rsidRPr="00472CEF">
          <w:rPr>
            <w:rFonts w:asciiTheme="minorHAnsi" w:hAnsiTheme="minorHAnsi" w:cstheme="minorHAnsi"/>
            <w:bCs/>
          </w:rPr>
          <w:t>The Propulsion Sound Client HMI shall not allow the user to Enable/Disable the propulsion sounds setting when the Propulsion Sound Client receives PrplSnd_D_Stat = Faulty.  See the HMI specification on how this is implemented (ex greying out the setting, removing the setting…).</w:t>
        </w:r>
      </w:ins>
    </w:p>
    <w:p w:rsidR="00244C30" w:rsidRPr="00472CEF" w:rsidRDefault="00244C30" w:rsidP="00244C30">
      <w:pPr>
        <w:rPr>
          <w:ins w:id="1078" w:author="Myslinski, Jason (J.S.)" w:date="2020-01-08T08:12:00Z"/>
          <w:rFonts w:asciiTheme="minorHAnsi" w:hAnsiTheme="minorHAnsi" w:cstheme="minorHAnsi"/>
        </w:rPr>
      </w:pPr>
    </w:p>
    <w:p w:rsidR="00244C30" w:rsidRPr="00925D5F" w:rsidRDefault="00244C30" w:rsidP="00244C30"/>
    <w:p w:rsidR="00244C30" w:rsidRDefault="00244C30" w:rsidP="00244C30">
      <w:pPr>
        <w:pStyle w:val="Heading3"/>
      </w:pPr>
      <w:bookmarkStart w:id="1079" w:name="_Toc35509023"/>
      <w:r>
        <w:t>Sequence Diagrams</w:t>
      </w:r>
      <w:bookmarkEnd w:id="1079"/>
    </w:p>
    <w:p w:rsidR="00244C30" w:rsidRDefault="00244C30" w:rsidP="00244C30">
      <w:pPr>
        <w:pStyle w:val="Heading4"/>
      </w:pPr>
      <w:r>
        <w:t>VS-SD-REQ-340180/A-Propulsion Sound set to Enabled via the HMI</w:t>
      </w:r>
    </w:p>
    <w:p w:rsidR="00244C30" w:rsidRDefault="00244C30" w:rsidP="00244C30"/>
    <w:p w:rsidR="00244C30" w:rsidRDefault="00244C30" w:rsidP="00244C30">
      <w:pPr>
        <w:jc w:val="center"/>
      </w:pPr>
      <w:r w:rsidRPr="001E76BE">
        <w:rPr>
          <w:noProof/>
        </w:rPr>
        <w:drawing>
          <wp:inline distT="0" distB="0" distL="0" distR="0">
            <wp:extent cx="6444729" cy="4019107"/>
            <wp:effectExtent l="0" t="0" r="0" b="635"/>
            <wp:docPr id="45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49059" cy="4021807"/>
                    </a:xfrm>
                    <a:prstGeom prst="rect">
                      <a:avLst/>
                    </a:prstGeom>
                    <a:noFill/>
                    <a:ln>
                      <a:noFill/>
                    </a:ln>
                  </pic:spPr>
                </pic:pic>
              </a:graphicData>
            </a:graphic>
          </wp:inline>
        </w:drawing>
      </w:r>
    </w:p>
    <w:p w:rsidR="00244C30" w:rsidRDefault="00244C30" w:rsidP="00244C30">
      <w:pPr>
        <w:pStyle w:val="Heading4"/>
      </w:pPr>
      <w:r>
        <w:lastRenderedPageBreak/>
        <w:t>VS-SD-REQ-340184/A-Propulsion Sound set to Disabled via the HMI</w:t>
      </w:r>
    </w:p>
    <w:p w:rsidR="00244C30" w:rsidRDefault="00244C30" w:rsidP="00244C30">
      <w:pPr>
        <w:jc w:val="center"/>
      </w:pPr>
      <w:r w:rsidRPr="007261BC">
        <w:rPr>
          <w:noProof/>
        </w:rPr>
        <w:drawing>
          <wp:inline distT="0" distB="0" distL="0" distR="0">
            <wp:extent cx="6393580" cy="3987209"/>
            <wp:effectExtent l="0" t="0" r="7620" b="0"/>
            <wp:docPr id="4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97692" cy="3989774"/>
                    </a:xfrm>
                    <a:prstGeom prst="rect">
                      <a:avLst/>
                    </a:prstGeom>
                    <a:noFill/>
                    <a:ln>
                      <a:noFill/>
                    </a:ln>
                  </pic:spPr>
                </pic:pic>
              </a:graphicData>
            </a:graphic>
          </wp:inline>
        </w:drawing>
      </w:r>
    </w:p>
    <w:p w:rsidR="00244C30" w:rsidRDefault="00244C30">
      <w:pPr>
        <w:spacing w:after="200" w:line="276" w:lineRule="auto"/>
      </w:pPr>
      <w:r>
        <w:br w:type="page"/>
      </w:r>
    </w:p>
    <w:p w:rsidR="00244C30" w:rsidRDefault="00244C30" w:rsidP="00244C30">
      <w:pPr>
        <w:pStyle w:val="Heading2"/>
      </w:pPr>
      <w:bookmarkStart w:id="1080" w:name="_Toc35509024"/>
      <w:r w:rsidRPr="00B9479B">
        <w:lastRenderedPageBreak/>
        <w:t>VS-FUN-REQ-339729/A-Drive Mode Auto/Manual Ambient Lighting setting</w:t>
      </w:r>
      <w:bookmarkEnd w:id="1080"/>
    </w:p>
    <w:p w:rsidR="00244C30" w:rsidRDefault="00244C30" w:rsidP="00244C30">
      <w:pPr>
        <w:pStyle w:val="Heading3"/>
      </w:pPr>
      <w:bookmarkStart w:id="1081" w:name="_Toc35509025"/>
      <w:r w:rsidRPr="00B9479B">
        <w:t>VS-CLD-REQ-340540/A-Ambient Lighting Drive Mode Client</w:t>
      </w:r>
      <w:bookmarkEnd w:id="1081"/>
    </w:p>
    <w:p w:rsidR="00244C30" w:rsidRDefault="00244C30" w:rsidP="00244C30">
      <w:r>
        <w:t>The Ambient Lighting Drive Mode Client interfaces with the user via HMI and is responsible for sending the Ambient Lighting Drive Mode setting request to the Ambient Lighting Drive Mode Server.</w:t>
      </w:r>
    </w:p>
    <w:p w:rsidR="00244C30" w:rsidRDefault="00244C30" w:rsidP="00244C30">
      <w:pPr>
        <w:pStyle w:val="Heading3"/>
      </w:pPr>
      <w:bookmarkStart w:id="1082" w:name="_Toc35509026"/>
      <w:r w:rsidRPr="00B9479B">
        <w:t>VS-CLD-REQ-340542/A-Ambient Lighting Drive Mode Server</w:t>
      </w:r>
      <w:bookmarkEnd w:id="1082"/>
    </w:p>
    <w:p w:rsidR="00244C30" w:rsidRDefault="00244C30" w:rsidP="00244C30">
      <w:r>
        <w:t>The Ambient Lighting Drive Mode Server is responsible for the ambient lighting drive mode function and interfaces with the Ambient Lighting Drive Mode Client.</w:t>
      </w:r>
    </w:p>
    <w:p w:rsidR="00244C30" w:rsidRDefault="00244C30" w:rsidP="00244C30">
      <w:pPr>
        <w:pStyle w:val="Heading3"/>
      </w:pPr>
      <w:bookmarkStart w:id="1083" w:name="_Toc35509027"/>
      <w:r>
        <w:t>Use Cases</w:t>
      </w:r>
      <w:bookmarkEnd w:id="1083"/>
    </w:p>
    <w:p w:rsidR="00244C30" w:rsidRDefault="00244C30" w:rsidP="00244C30">
      <w:pPr>
        <w:pStyle w:val="Heading4"/>
      </w:pPr>
      <w:r>
        <w:t>VS-UC-REQ-340546/A-User Enables Auto Ambient Lighting via HMI Setting</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244C30"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Vehicle front seat occupant(s)</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Ambient Lighting is in manual mode</w:t>
            </w:r>
          </w:p>
          <w:p w:rsidR="00244C30" w:rsidRDefault="00244C30" w:rsidP="00244C30">
            <w:pPr>
              <w:spacing w:line="276" w:lineRule="auto"/>
            </w:pPr>
            <w:r>
              <w:t>Ambient Lighting auto/manual settings HMI shows manual as selected</w:t>
            </w:r>
          </w:p>
          <w:p w:rsidR="00244C30" w:rsidRDefault="00244C30" w:rsidP="00244C30">
            <w:pPr>
              <w:spacing w:line="276" w:lineRule="auto"/>
            </w:pPr>
            <w:r>
              <w:t>Ignition is in Run</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User selects the setting for auto mode via the HMI</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pPr>
            <w:r>
              <w:t>Ambient Lighting is in auto mode and the color is tied to drive mode</w:t>
            </w:r>
          </w:p>
          <w:p w:rsidR="00244C30" w:rsidRDefault="00244C30">
            <w:pPr>
              <w:spacing w:line="276" w:lineRule="auto"/>
            </w:pPr>
          </w:p>
          <w:p w:rsidR="00244C30" w:rsidRDefault="00244C30">
            <w:pPr>
              <w:spacing w:line="276" w:lineRule="auto"/>
            </w:pPr>
            <w:r>
              <w:t>Ambient Lighting auto/manual settings HMI shows auto mode selected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 xml:space="preserve">See Ambient Lighting Drive Mode Server specification for pre-conditions for activating ambient lighting in the vehicle.  </w:t>
            </w:r>
          </w:p>
          <w:p w:rsidR="00244C30" w:rsidRDefault="00244C30" w:rsidP="00244C30">
            <w:pPr>
              <w:spacing w:line="276" w:lineRule="auto"/>
            </w:pPr>
          </w:p>
          <w:p w:rsidR="00244C30" w:rsidRDefault="00244C30" w:rsidP="00244C30">
            <w:pPr>
              <w:spacing w:line="276" w:lineRule="auto"/>
            </w:pPr>
            <w:r>
              <w:t>Ambient Lighting intensity is not affected by auto / manual mode and is not tied to drive mode when in auto mode</w:t>
            </w:r>
          </w:p>
        </w:tc>
      </w:tr>
    </w:tbl>
    <w:p w:rsidR="00244C30" w:rsidRDefault="00244C30" w:rsidP="00244C30"/>
    <w:p w:rsidR="00244C30" w:rsidRDefault="00244C30" w:rsidP="00244C30">
      <w:pPr>
        <w:pStyle w:val="Heading4"/>
      </w:pPr>
      <w:r>
        <w:t>VS-UC-REQ-340547/A-User Disables Auto Ambient Lighting via HMI Setting</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244C30" w:rsidTr="00244C30">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Vehicle front seat occupant(s)</w:t>
            </w:r>
          </w:p>
        </w:tc>
      </w:tr>
      <w:tr w:rsidR="00244C30" w:rsidTr="00244C3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Ambient Lighting is in auto mode</w:t>
            </w:r>
          </w:p>
          <w:p w:rsidR="00244C30" w:rsidRDefault="00244C30" w:rsidP="00244C30">
            <w:pPr>
              <w:spacing w:line="276" w:lineRule="auto"/>
            </w:pPr>
            <w:r>
              <w:t>Ambient Lighting auto/manual settings HMI shows auto as selected</w:t>
            </w:r>
          </w:p>
          <w:p w:rsidR="00244C30" w:rsidRDefault="00244C30" w:rsidP="00244C30">
            <w:pPr>
              <w:spacing w:line="276" w:lineRule="auto"/>
            </w:pPr>
            <w:r>
              <w:t>Ignition is in Run</w:t>
            </w:r>
          </w:p>
        </w:tc>
      </w:tr>
      <w:tr w:rsidR="00244C30" w:rsidTr="00244C3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User selects the setting for manual mode via the HMI</w:t>
            </w:r>
          </w:p>
        </w:tc>
      </w:tr>
      <w:tr w:rsidR="00244C30" w:rsidTr="00244C3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 xml:space="preserve">Ambient Lighting is in manual mode and the color is not tied to drive mode </w:t>
            </w:r>
          </w:p>
          <w:p w:rsidR="00244C30" w:rsidRDefault="00244C30" w:rsidP="00244C30">
            <w:pPr>
              <w:spacing w:line="276" w:lineRule="auto"/>
            </w:pPr>
          </w:p>
          <w:p w:rsidR="00244C30" w:rsidRDefault="00244C30" w:rsidP="00244C30">
            <w:pPr>
              <w:spacing w:line="276" w:lineRule="auto"/>
            </w:pPr>
            <w:r>
              <w:t>Last saved manual mode color becomes the ambient light color</w:t>
            </w:r>
          </w:p>
          <w:p w:rsidR="00244C30" w:rsidRDefault="00244C30" w:rsidP="00244C30">
            <w:pPr>
              <w:spacing w:line="276" w:lineRule="auto"/>
            </w:pPr>
          </w:p>
          <w:p w:rsidR="00244C30" w:rsidRDefault="00244C30" w:rsidP="00244C30">
            <w:pPr>
              <w:spacing w:line="276" w:lineRule="auto"/>
            </w:pPr>
            <w:r>
              <w:t>Ambient Lighting auto/manual settings HMI shows manual mode selected</w:t>
            </w:r>
          </w:p>
        </w:tc>
      </w:tr>
      <w:tr w:rsidR="00244C30" w:rsidTr="00244C3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See Ambient Lighting Drive Mode Server specification for pre-conditions for activating ambient lighting in the vehicle</w:t>
            </w:r>
          </w:p>
          <w:p w:rsidR="00244C30" w:rsidRDefault="00244C30" w:rsidP="00244C30">
            <w:pPr>
              <w:spacing w:line="276" w:lineRule="auto"/>
            </w:pPr>
          </w:p>
          <w:p w:rsidR="00244C30" w:rsidRDefault="00244C30" w:rsidP="00244C30">
            <w:pPr>
              <w:spacing w:line="276" w:lineRule="auto"/>
            </w:pPr>
            <w:r>
              <w:t>Ambient Lighting intensity is not affected by auto / manual mode and is not tied to drive mode when in auto mode</w:t>
            </w:r>
          </w:p>
        </w:tc>
      </w:tr>
    </w:tbl>
    <w:p w:rsidR="00244C30" w:rsidRDefault="00244C30" w:rsidP="00244C30"/>
    <w:p w:rsidR="00244C30" w:rsidRDefault="00244C30" w:rsidP="00244C30">
      <w:pPr>
        <w:pStyle w:val="Heading4"/>
      </w:pPr>
      <w:r>
        <w:lastRenderedPageBreak/>
        <w:t>VS-UC-REQ-340548/A-User changes color while in Auto Ambient Lighting</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244C30" w:rsidTr="00244C30">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Vehicle front seat occupant(s)</w:t>
            </w:r>
          </w:p>
        </w:tc>
      </w:tr>
      <w:tr w:rsidR="00244C30" w:rsidTr="00244C3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Ambient Lighting is in auto mode</w:t>
            </w:r>
          </w:p>
          <w:p w:rsidR="00244C30" w:rsidRDefault="00244C30" w:rsidP="00244C30">
            <w:pPr>
              <w:spacing w:line="276" w:lineRule="auto"/>
            </w:pPr>
            <w:r>
              <w:t>Ambient Lighting auto/manual settings HMI shows auto as selected</w:t>
            </w:r>
          </w:p>
          <w:p w:rsidR="00244C30" w:rsidRDefault="00244C30" w:rsidP="00244C30">
            <w:pPr>
              <w:spacing w:line="276" w:lineRule="auto"/>
            </w:pPr>
            <w:r>
              <w:t>Ignition is in Run</w:t>
            </w:r>
          </w:p>
        </w:tc>
      </w:tr>
      <w:tr w:rsidR="00244C30" w:rsidTr="00244C3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User selects a color via the ambient lighting HMI</w:t>
            </w:r>
          </w:p>
        </w:tc>
      </w:tr>
      <w:tr w:rsidR="00244C30" w:rsidTr="00244C3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 xml:space="preserve">The selected color is the new ambient lighting color and is the saved manual mode color </w:t>
            </w:r>
          </w:p>
          <w:p w:rsidR="00244C30" w:rsidRDefault="00244C30" w:rsidP="00244C30">
            <w:pPr>
              <w:spacing w:line="276" w:lineRule="auto"/>
            </w:pPr>
          </w:p>
          <w:p w:rsidR="00244C30" w:rsidRDefault="00244C30" w:rsidP="00244C30">
            <w:pPr>
              <w:spacing w:line="276" w:lineRule="auto"/>
            </w:pPr>
            <w:r>
              <w:t>Ambient Lighting is in manual mode and the color is not tied to drive mode</w:t>
            </w:r>
          </w:p>
          <w:p w:rsidR="00244C30" w:rsidRDefault="00244C30" w:rsidP="00244C30">
            <w:pPr>
              <w:spacing w:line="276" w:lineRule="auto"/>
            </w:pPr>
          </w:p>
          <w:p w:rsidR="00244C30" w:rsidRDefault="00244C30" w:rsidP="00244C30">
            <w:pPr>
              <w:spacing w:line="276" w:lineRule="auto"/>
            </w:pPr>
            <w:r>
              <w:t xml:space="preserve">Ambient Lighting auto/manual settings HMI shows manual mode selected </w:t>
            </w:r>
          </w:p>
        </w:tc>
      </w:tr>
      <w:tr w:rsidR="00244C30" w:rsidTr="00244C3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See Ambient Lighting Drive Mode Server specification for pre-conditions for activating ambient lighting in the vehicle</w:t>
            </w:r>
          </w:p>
          <w:p w:rsidR="00244C30" w:rsidRDefault="00244C30" w:rsidP="00244C30">
            <w:pPr>
              <w:spacing w:line="276" w:lineRule="auto"/>
            </w:pPr>
          </w:p>
          <w:p w:rsidR="00244C30" w:rsidRDefault="00244C30" w:rsidP="00244C30">
            <w:pPr>
              <w:spacing w:line="276" w:lineRule="auto"/>
            </w:pPr>
            <w:r>
              <w:t>Ambient Lighting intensity is not affected by auto / manual mode and is not tied to drive mode when in auto mode</w:t>
            </w:r>
          </w:p>
        </w:tc>
      </w:tr>
    </w:tbl>
    <w:p w:rsidR="00244C30" w:rsidRDefault="00244C30" w:rsidP="00244C30"/>
    <w:p w:rsidR="00244C30" w:rsidRDefault="00244C30" w:rsidP="00244C30">
      <w:pPr>
        <w:pStyle w:val="Heading4"/>
      </w:pPr>
      <w:r>
        <w:t>VS-UC-REQ-340551/A-User changes color while in Manual Ambient Lighting</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244C30" w:rsidTr="00244C30">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Vehicle front seat occupant(s)</w:t>
            </w:r>
          </w:p>
        </w:tc>
      </w:tr>
      <w:tr w:rsidR="00244C30" w:rsidTr="00244C3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Ambient Lighting is in manual mode</w:t>
            </w:r>
          </w:p>
          <w:p w:rsidR="00244C30" w:rsidRDefault="00244C30" w:rsidP="00244C30">
            <w:pPr>
              <w:spacing w:line="276" w:lineRule="auto"/>
            </w:pPr>
            <w:r>
              <w:t>Ambient Lighting auto/manual settings HMI shows manual as selected</w:t>
            </w:r>
          </w:p>
          <w:p w:rsidR="00244C30" w:rsidRDefault="00244C30" w:rsidP="00244C30">
            <w:pPr>
              <w:spacing w:line="276" w:lineRule="auto"/>
            </w:pPr>
            <w:r>
              <w:t>Ignition is in Run</w:t>
            </w:r>
          </w:p>
        </w:tc>
      </w:tr>
      <w:tr w:rsidR="00244C30" w:rsidTr="00244C3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User selects a color via the ambient lighting HMI</w:t>
            </w:r>
          </w:p>
        </w:tc>
      </w:tr>
      <w:tr w:rsidR="00244C30" w:rsidTr="00244C3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The selected color is the new ambient lighting color and is the saved manual mode color</w:t>
            </w:r>
          </w:p>
          <w:p w:rsidR="00244C30" w:rsidRDefault="00244C30" w:rsidP="00244C30">
            <w:pPr>
              <w:spacing w:line="276" w:lineRule="auto"/>
            </w:pPr>
          </w:p>
          <w:p w:rsidR="00244C30" w:rsidRDefault="00244C30" w:rsidP="00244C30">
            <w:pPr>
              <w:spacing w:line="276" w:lineRule="auto"/>
            </w:pPr>
            <w:r>
              <w:t>Ambient Lighting is in manual mode and the color is not tied to drive mode</w:t>
            </w:r>
          </w:p>
          <w:p w:rsidR="00244C30" w:rsidRDefault="00244C30" w:rsidP="00244C30">
            <w:pPr>
              <w:spacing w:line="276" w:lineRule="auto"/>
            </w:pPr>
          </w:p>
          <w:p w:rsidR="00244C30" w:rsidRDefault="00244C30" w:rsidP="00244C30">
            <w:pPr>
              <w:spacing w:line="276" w:lineRule="auto"/>
            </w:pPr>
            <w:r>
              <w:t xml:space="preserve">Ambient Lighting auto/manual settings HMI shows manual mode selected </w:t>
            </w:r>
          </w:p>
        </w:tc>
      </w:tr>
      <w:tr w:rsidR="00244C30" w:rsidTr="00244C3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See Ambient Lighting Drive Mode Server specification for pre-conditions for activating ambient lighting in the vehicle</w:t>
            </w:r>
          </w:p>
          <w:p w:rsidR="00244C30" w:rsidRDefault="00244C30" w:rsidP="00244C30">
            <w:pPr>
              <w:spacing w:line="276" w:lineRule="auto"/>
            </w:pPr>
          </w:p>
          <w:p w:rsidR="00244C30" w:rsidRDefault="00244C30" w:rsidP="00244C30">
            <w:pPr>
              <w:spacing w:line="276" w:lineRule="auto"/>
            </w:pPr>
            <w:r>
              <w:t>Ambient Lighting intensity is not affected by auto / manual mode and is not tied to drive mode when in auto mode</w:t>
            </w:r>
          </w:p>
        </w:tc>
      </w:tr>
    </w:tbl>
    <w:p w:rsidR="00244C30" w:rsidRDefault="00244C30" w:rsidP="00244C30"/>
    <w:p w:rsidR="00244C30" w:rsidRDefault="00244C30" w:rsidP="00244C30">
      <w:pPr>
        <w:pStyle w:val="Heading4"/>
      </w:pPr>
      <w:r>
        <w:t>VS-UC-REQ-340569/A-Drive Mode change while in Auto Ambient Lighting mode</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244C30" w:rsidTr="00244C30">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Vehicle front seat occupant(s)</w:t>
            </w:r>
          </w:p>
        </w:tc>
      </w:tr>
      <w:tr w:rsidR="00244C30" w:rsidTr="00244C3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Ambient Lighting is in auto mode</w:t>
            </w:r>
          </w:p>
          <w:p w:rsidR="00244C30" w:rsidRDefault="00244C30" w:rsidP="00244C30">
            <w:pPr>
              <w:spacing w:line="276" w:lineRule="auto"/>
            </w:pPr>
            <w:r>
              <w:t>The current drive mode ambient lighting color is active</w:t>
            </w:r>
          </w:p>
          <w:p w:rsidR="00244C30" w:rsidRDefault="00244C30" w:rsidP="00244C30">
            <w:pPr>
              <w:spacing w:line="276" w:lineRule="auto"/>
            </w:pPr>
            <w:r>
              <w:t>Ambient Lighting auto/manual settings HMI shows auto as selected</w:t>
            </w:r>
          </w:p>
          <w:p w:rsidR="00244C30" w:rsidRDefault="00244C30" w:rsidP="00244C30">
            <w:pPr>
              <w:spacing w:line="276" w:lineRule="auto"/>
            </w:pPr>
            <w:r>
              <w:t>Ignition is in Run</w:t>
            </w:r>
          </w:p>
        </w:tc>
      </w:tr>
      <w:tr w:rsidR="00244C30" w:rsidTr="00244C3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lastRenderedPageBreak/>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The vehicle changes to new drive mode</w:t>
            </w:r>
          </w:p>
        </w:tc>
      </w:tr>
      <w:tr w:rsidR="00244C30" w:rsidTr="00244C3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The ambient lighting color for the new drive mode is the new ambient lighting color (color could be the same or different from the previous color)</w:t>
            </w:r>
          </w:p>
          <w:p w:rsidR="00244C30" w:rsidRDefault="00244C30" w:rsidP="00244C30">
            <w:pPr>
              <w:spacing w:line="276" w:lineRule="auto"/>
            </w:pPr>
          </w:p>
          <w:p w:rsidR="00244C30" w:rsidRDefault="00244C30" w:rsidP="00244C30">
            <w:pPr>
              <w:spacing w:line="276" w:lineRule="auto"/>
            </w:pPr>
            <w:r>
              <w:t xml:space="preserve">Ambient Lighting auto/manual settings HMI shows auto mode selected </w:t>
            </w:r>
          </w:p>
        </w:tc>
      </w:tr>
      <w:tr w:rsidR="00244C30" w:rsidTr="00244C3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pPr>
            <w:r>
              <w:rPr>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pPr>
            <w:r>
              <w:t>See Ambient Lighting Drive Mode Server specification for pre-conditions for activating ambient lighting in the vehicle</w:t>
            </w:r>
          </w:p>
          <w:p w:rsidR="00244C30" w:rsidRDefault="00244C30" w:rsidP="00244C30">
            <w:pPr>
              <w:spacing w:line="276" w:lineRule="auto"/>
            </w:pPr>
          </w:p>
          <w:p w:rsidR="00244C30" w:rsidRDefault="00244C30" w:rsidP="00244C30">
            <w:pPr>
              <w:spacing w:line="276" w:lineRule="auto"/>
            </w:pPr>
            <w:r>
              <w:t>Ambient Lighting intensity is not affected by auto / manual mode and is not tied to drive mode when in auto mode</w:t>
            </w:r>
          </w:p>
        </w:tc>
      </w:tr>
    </w:tbl>
    <w:p w:rsidR="00244C30" w:rsidRDefault="00244C30" w:rsidP="00244C30"/>
    <w:p w:rsidR="00244C30" w:rsidRDefault="00244C30" w:rsidP="00244C30">
      <w:pPr>
        <w:pStyle w:val="Heading3"/>
      </w:pPr>
      <w:bookmarkStart w:id="1084" w:name="_Toc35509028"/>
      <w:r>
        <w:t>Interface Requirements</w:t>
      </w:r>
      <w:bookmarkEnd w:id="1084"/>
    </w:p>
    <w:p w:rsidR="00244C30" w:rsidRDefault="00244C30" w:rsidP="00244C30">
      <w:pPr>
        <w:pStyle w:val="Heading4"/>
      </w:pPr>
      <w:r w:rsidRPr="00B9479B">
        <w:t>MD-REQ-339730/A-LghtAmbDrvMde_D_Rq</w:t>
      </w:r>
    </w:p>
    <w:p w:rsidR="00244C30" w:rsidRPr="009E19EA" w:rsidRDefault="00244C30">
      <w:pPr>
        <w:rPr>
          <w:rFonts w:cs="Arial"/>
        </w:rPr>
      </w:pPr>
      <w:r w:rsidRPr="009E19EA">
        <w:rPr>
          <w:rFonts w:cs="Arial"/>
        </w:rPr>
        <w:t>Message Type: Request</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Request signal from </w:t>
      </w:r>
      <w:r w:rsidRPr="0089183F">
        <w:rPr>
          <w:rFonts w:cs="Arial"/>
        </w:rPr>
        <w:t>the Ambient Lighting Drive Mode Client to the Ambient Lighting Drive Mode Server to select if Ambient Lighting is tied to</w:t>
      </w:r>
      <w:r>
        <w:rPr>
          <w:rFonts w:cs="Arial"/>
        </w:rPr>
        <w:t xml:space="preserve"> Drive Mode or not.</w:t>
      </w:r>
    </w:p>
    <w:p w:rsidR="00244C30" w:rsidRPr="009E19EA" w:rsidRDefault="00244C30">
      <w:pPr>
        <w:rPr>
          <w:rFonts w:cs="Arial"/>
        </w:rPr>
      </w:pPr>
    </w:p>
    <w:p w:rsidR="00244C30" w:rsidRPr="009E19EA"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244C30" w:rsidRPr="009E19EA"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557" w:type="dxa"/>
            <w:vMerge w:val="restart"/>
            <w:tcBorders>
              <w:top w:val="single" w:sz="4" w:space="0" w:color="auto"/>
              <w:left w:val="single" w:sz="4" w:space="0" w:color="auto"/>
              <w:right w:val="single" w:sz="4" w:space="0" w:color="auto"/>
            </w:tcBorders>
          </w:tcPr>
          <w:p w:rsidR="00244C30" w:rsidRDefault="00244C30" w:rsidP="00244C30">
            <w:pPr>
              <w:spacing w:line="276" w:lineRule="auto"/>
              <w:rPr>
                <w:rFonts w:cs="Arial"/>
              </w:rPr>
            </w:pPr>
          </w:p>
          <w:p w:rsidR="00244C30" w:rsidRDefault="00244C30" w:rsidP="00244C30">
            <w:pPr>
              <w:spacing w:line="276" w:lineRule="auto"/>
              <w:rPr>
                <w:rFonts w:cs="Arial"/>
              </w:rPr>
            </w:pPr>
            <w:r>
              <w:rPr>
                <w:rFonts w:cs="Arial"/>
              </w:rPr>
              <w:t>LghtAmbDrvMde_D</w:t>
            </w:r>
            <w:r w:rsidRPr="009E19EA">
              <w:rPr>
                <w:rFonts w:cs="Arial"/>
              </w:rPr>
              <w:t>_Rq</w:t>
            </w:r>
          </w:p>
        </w:tc>
        <w:tc>
          <w:tcPr>
            <w:tcW w:w="256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Null</w:t>
            </w:r>
          </w:p>
        </w:tc>
        <w:tc>
          <w:tcPr>
            <w:tcW w:w="99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jc w:val="center"/>
        </w:trPr>
        <w:tc>
          <w:tcPr>
            <w:tcW w:w="2557" w:type="dxa"/>
            <w:vMerge/>
            <w:tcBorders>
              <w:left w:val="single" w:sz="4" w:space="0" w:color="auto"/>
              <w:right w:val="single" w:sz="4" w:space="0" w:color="auto"/>
            </w:tcBorders>
            <w:hideMark/>
          </w:tcPr>
          <w:p w:rsidR="00244C30" w:rsidRPr="009E19EA" w:rsidRDefault="00244C30" w:rsidP="00244C30">
            <w:pPr>
              <w:spacing w:line="27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Manual</w:t>
            </w:r>
          </w:p>
        </w:tc>
        <w:tc>
          <w:tcPr>
            <w:tcW w:w="99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0x1</w:t>
            </w:r>
          </w:p>
        </w:tc>
        <w:tc>
          <w:tcPr>
            <w:tcW w:w="349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hideMark/>
          </w:tcPr>
          <w:p w:rsidR="00244C30" w:rsidRPr="009E19EA" w:rsidRDefault="00244C30" w:rsidP="00244C3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Automatic</w:t>
            </w:r>
          </w:p>
        </w:tc>
        <w:tc>
          <w:tcPr>
            <w:tcW w:w="99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bl>
    <w:p w:rsidR="00244C30" w:rsidRDefault="00244C30">
      <w:pPr>
        <w:rPr>
          <w:rFonts w:cs="Arial"/>
        </w:rPr>
      </w:pPr>
    </w:p>
    <w:p w:rsidR="00244C30" w:rsidRDefault="00244C30">
      <w:pPr>
        <w:rPr>
          <w:rFonts w:cs="Arial"/>
        </w:rPr>
      </w:pPr>
    </w:p>
    <w:p w:rsidR="00244C30" w:rsidRPr="003C137D" w:rsidRDefault="00244C30">
      <w:pPr>
        <w:rPr>
          <w:rFonts w:cs="Arial"/>
        </w:rPr>
      </w:pPr>
    </w:p>
    <w:p w:rsidR="00244C30" w:rsidRDefault="00244C30" w:rsidP="00244C30">
      <w:pPr>
        <w:pStyle w:val="Heading4"/>
      </w:pPr>
      <w:r w:rsidRPr="00B9479B">
        <w:t>MD-REQ-340538/A-LghtAmbDrvMde_B_Stat</w:t>
      </w:r>
    </w:p>
    <w:p w:rsidR="00244C30" w:rsidRPr="009E19EA" w:rsidRDefault="00244C30">
      <w:pPr>
        <w:rPr>
          <w:rFonts w:cs="Arial"/>
        </w:rPr>
      </w:pPr>
      <w:r w:rsidRPr="009E19EA">
        <w:rPr>
          <w:rFonts w:cs="Arial"/>
        </w:rPr>
        <w:t xml:space="preserve">Message Type: </w:t>
      </w:r>
      <w:r>
        <w:rPr>
          <w:rFonts w:cs="Arial"/>
        </w:rPr>
        <w:t>Status</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w:t>
      </w:r>
      <w:r>
        <w:rPr>
          <w:rFonts w:cs="Arial"/>
        </w:rPr>
        <w:t xml:space="preserve">Status signal from </w:t>
      </w:r>
      <w:r w:rsidRPr="0007518F">
        <w:rPr>
          <w:rFonts w:cs="Arial"/>
        </w:rPr>
        <w:t>the Ambient Lighting Drive Mode Server with</w:t>
      </w:r>
      <w:r>
        <w:rPr>
          <w:rFonts w:cs="Arial"/>
        </w:rPr>
        <w:t xml:space="preserve"> the status of whether Ambient Lighting is tied to Drive Mode or not.</w:t>
      </w:r>
    </w:p>
    <w:p w:rsidR="00244C30" w:rsidRPr="009E19EA" w:rsidRDefault="00244C30">
      <w:pPr>
        <w:rPr>
          <w:rFonts w:cs="Arial"/>
        </w:rPr>
      </w:pPr>
    </w:p>
    <w:p w:rsidR="00244C30" w:rsidRPr="009E19EA"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244C30" w:rsidRPr="009E19EA"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557" w:type="dxa"/>
            <w:vMerge w:val="restart"/>
            <w:tcBorders>
              <w:top w:val="single" w:sz="4" w:space="0" w:color="auto"/>
              <w:left w:val="single" w:sz="4" w:space="0" w:color="auto"/>
              <w:right w:val="single" w:sz="4" w:space="0" w:color="auto"/>
            </w:tcBorders>
          </w:tcPr>
          <w:p w:rsidR="00244C30" w:rsidRDefault="00244C30" w:rsidP="00244C30">
            <w:pPr>
              <w:spacing w:line="276" w:lineRule="auto"/>
              <w:rPr>
                <w:rFonts w:cs="Arial"/>
              </w:rPr>
            </w:pPr>
            <w:r>
              <w:rPr>
                <w:rFonts w:cs="Arial"/>
              </w:rPr>
              <w:t>LghtAmbDrvMde_B_Stat</w:t>
            </w:r>
          </w:p>
        </w:tc>
        <w:tc>
          <w:tcPr>
            <w:tcW w:w="256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Manual</w:t>
            </w:r>
          </w:p>
        </w:tc>
        <w:tc>
          <w:tcPr>
            <w:tcW w:w="99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jc w:val="center"/>
        </w:trPr>
        <w:tc>
          <w:tcPr>
            <w:tcW w:w="2557" w:type="dxa"/>
            <w:vMerge/>
            <w:tcBorders>
              <w:left w:val="single" w:sz="4" w:space="0" w:color="auto"/>
              <w:right w:val="single" w:sz="4" w:space="0" w:color="auto"/>
            </w:tcBorders>
            <w:hideMark/>
          </w:tcPr>
          <w:p w:rsidR="00244C30" w:rsidRPr="009E19EA" w:rsidRDefault="00244C30" w:rsidP="00244C30">
            <w:pPr>
              <w:spacing w:line="27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Automatic</w:t>
            </w:r>
          </w:p>
        </w:tc>
        <w:tc>
          <w:tcPr>
            <w:tcW w:w="99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0x1</w:t>
            </w:r>
          </w:p>
        </w:tc>
        <w:tc>
          <w:tcPr>
            <w:tcW w:w="349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bl>
    <w:p w:rsidR="00244C30" w:rsidRDefault="00244C30">
      <w:pPr>
        <w:rPr>
          <w:rFonts w:cs="Arial"/>
        </w:rPr>
      </w:pPr>
    </w:p>
    <w:p w:rsidR="00244C30" w:rsidRDefault="00244C30">
      <w:pPr>
        <w:rPr>
          <w:rFonts w:cs="Arial"/>
        </w:rPr>
      </w:pPr>
    </w:p>
    <w:p w:rsidR="00244C30" w:rsidRPr="003C137D" w:rsidRDefault="00244C30">
      <w:pPr>
        <w:rPr>
          <w:rFonts w:cs="Arial"/>
        </w:rPr>
      </w:pPr>
    </w:p>
    <w:p w:rsidR="00244C30" w:rsidRDefault="00244C30" w:rsidP="00244C30">
      <w:pPr>
        <w:pStyle w:val="Heading4"/>
      </w:pPr>
      <w:r w:rsidRPr="00B9479B">
        <w:t>MD-REQ-192193/C-LightAmbColor_No_Actl - Variant 2</w:t>
      </w:r>
    </w:p>
    <w:p w:rsidR="00244C30" w:rsidRPr="00267124" w:rsidRDefault="00244C30">
      <w:pPr>
        <w:rPr>
          <w:rFonts w:cs="Arial"/>
        </w:rPr>
      </w:pPr>
      <w:r w:rsidRPr="00267124">
        <w:rPr>
          <w:rFonts w:cs="Arial"/>
          <w:b/>
        </w:rPr>
        <w:t>Message Type</w:t>
      </w:r>
      <w:r w:rsidRPr="00267124">
        <w:rPr>
          <w:rFonts w:cs="Arial"/>
        </w:rPr>
        <w:t>:  Status</w:t>
      </w:r>
    </w:p>
    <w:p w:rsidR="00244C30" w:rsidRPr="00267124" w:rsidRDefault="00244C30">
      <w:pPr>
        <w:rPr>
          <w:rFonts w:cs="Arial"/>
        </w:rPr>
      </w:pPr>
    </w:p>
    <w:p w:rsidR="00244C30" w:rsidRPr="00267124" w:rsidRDefault="00244C30">
      <w:pPr>
        <w:rPr>
          <w:rFonts w:cs="Arial"/>
        </w:rPr>
      </w:pPr>
      <w:r w:rsidRPr="00267124">
        <w:rPr>
          <w:rFonts w:cs="Arial"/>
        </w:rPr>
        <w:t>This signal gives status of ambient lighting color</w:t>
      </w:r>
      <w:r>
        <w:rPr>
          <w:rFonts w:cs="Arial"/>
        </w:rPr>
        <w:t xml:space="preserve"> (variant 2)</w:t>
      </w:r>
      <w:r w:rsidRPr="00267124">
        <w:rPr>
          <w:rFonts w:cs="Arial"/>
        </w:rPr>
        <w:t xml:space="preserve"> status.</w:t>
      </w:r>
    </w:p>
    <w:p w:rsidR="00244C30" w:rsidRPr="00267124"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1831"/>
        <w:gridCol w:w="1049"/>
        <w:gridCol w:w="3907"/>
      </w:tblGrid>
      <w:tr w:rsidR="00244C30" w:rsidRPr="00267124" w:rsidTr="00244C30">
        <w:trPr>
          <w:jc w:val="center"/>
        </w:trPr>
        <w:tc>
          <w:tcPr>
            <w:tcW w:w="2827" w:type="dxa"/>
            <w:tcBorders>
              <w:top w:val="single" w:sz="4" w:space="0" w:color="auto"/>
              <w:left w:val="single" w:sz="4" w:space="0" w:color="auto"/>
              <w:bottom w:val="single" w:sz="4" w:space="0" w:color="auto"/>
              <w:right w:val="single" w:sz="4" w:space="0" w:color="auto"/>
            </w:tcBorders>
            <w:hideMark/>
          </w:tcPr>
          <w:p w:rsidR="00244C30" w:rsidRPr="00267124" w:rsidRDefault="00244C30">
            <w:pPr>
              <w:spacing w:line="276" w:lineRule="auto"/>
              <w:rPr>
                <w:rFonts w:cs="Arial"/>
                <w:b/>
              </w:rPr>
            </w:pPr>
            <w:r w:rsidRPr="00267124">
              <w:rPr>
                <w:rFonts w:cs="Arial"/>
                <w:b/>
              </w:rPr>
              <w:t>Logical Signal Name</w:t>
            </w:r>
          </w:p>
        </w:tc>
        <w:tc>
          <w:tcPr>
            <w:tcW w:w="1831" w:type="dxa"/>
            <w:tcBorders>
              <w:top w:val="single" w:sz="4" w:space="0" w:color="auto"/>
              <w:left w:val="single" w:sz="4" w:space="0" w:color="auto"/>
              <w:bottom w:val="single" w:sz="4" w:space="0" w:color="auto"/>
              <w:right w:val="single" w:sz="4" w:space="0" w:color="auto"/>
            </w:tcBorders>
            <w:hideMark/>
          </w:tcPr>
          <w:p w:rsidR="00244C30" w:rsidRPr="00267124" w:rsidRDefault="00244C30">
            <w:pPr>
              <w:spacing w:line="276" w:lineRule="auto"/>
              <w:rPr>
                <w:rFonts w:cs="Arial"/>
                <w:b/>
              </w:rPr>
            </w:pPr>
            <w:r w:rsidRPr="00267124">
              <w:rPr>
                <w:rFonts w:cs="Arial"/>
                <w:b/>
              </w:rPr>
              <w:t>Literals</w:t>
            </w:r>
          </w:p>
        </w:tc>
        <w:tc>
          <w:tcPr>
            <w:tcW w:w="1049" w:type="dxa"/>
            <w:tcBorders>
              <w:top w:val="single" w:sz="4" w:space="0" w:color="auto"/>
              <w:left w:val="single" w:sz="4" w:space="0" w:color="auto"/>
              <w:bottom w:val="single" w:sz="4" w:space="0" w:color="auto"/>
              <w:right w:val="single" w:sz="4" w:space="0" w:color="auto"/>
            </w:tcBorders>
            <w:hideMark/>
          </w:tcPr>
          <w:p w:rsidR="00244C30" w:rsidRPr="00267124" w:rsidRDefault="00244C30">
            <w:pPr>
              <w:spacing w:line="276" w:lineRule="auto"/>
              <w:rPr>
                <w:rFonts w:cs="Arial"/>
                <w:b/>
              </w:rPr>
            </w:pPr>
            <w:r w:rsidRPr="00267124">
              <w:rPr>
                <w:rFonts w:cs="Arial"/>
                <w:b/>
              </w:rPr>
              <w:t>Value</w:t>
            </w:r>
          </w:p>
        </w:tc>
        <w:tc>
          <w:tcPr>
            <w:tcW w:w="3907" w:type="dxa"/>
            <w:tcBorders>
              <w:top w:val="single" w:sz="4" w:space="0" w:color="auto"/>
              <w:left w:val="single" w:sz="4" w:space="0" w:color="auto"/>
              <w:bottom w:val="single" w:sz="4" w:space="0" w:color="auto"/>
              <w:right w:val="single" w:sz="4" w:space="0" w:color="auto"/>
            </w:tcBorders>
            <w:hideMark/>
          </w:tcPr>
          <w:p w:rsidR="00244C30" w:rsidRPr="00267124" w:rsidRDefault="00244C30">
            <w:pPr>
              <w:spacing w:line="276" w:lineRule="auto"/>
              <w:rPr>
                <w:rFonts w:cs="Arial"/>
                <w:b/>
              </w:rPr>
            </w:pPr>
            <w:r w:rsidRPr="00267124">
              <w:rPr>
                <w:rFonts w:cs="Arial"/>
                <w:b/>
              </w:rPr>
              <w:t>Description</w:t>
            </w:r>
          </w:p>
        </w:tc>
      </w:tr>
      <w:tr w:rsidR="00244C30" w:rsidRPr="00267124" w:rsidTr="00244C30">
        <w:trPr>
          <w:jc w:val="center"/>
        </w:trPr>
        <w:tc>
          <w:tcPr>
            <w:tcW w:w="2827" w:type="dxa"/>
            <w:vMerge w:val="restart"/>
            <w:tcBorders>
              <w:top w:val="single" w:sz="4" w:space="0" w:color="auto"/>
              <w:left w:val="single" w:sz="4" w:space="0" w:color="auto"/>
              <w:right w:val="single" w:sz="4" w:space="0" w:color="auto"/>
            </w:tcBorders>
          </w:tcPr>
          <w:p w:rsidR="00244C30" w:rsidRPr="00267124" w:rsidRDefault="00244C30">
            <w:pPr>
              <w:widowControl w:val="0"/>
              <w:tabs>
                <w:tab w:val="left" w:pos="720"/>
              </w:tabs>
              <w:spacing w:line="276" w:lineRule="auto"/>
              <w:rPr>
                <w:rFonts w:cs="Arial"/>
              </w:rPr>
            </w:pPr>
            <w:r>
              <w:rPr>
                <w:rFonts w:cs="Arial"/>
              </w:rPr>
              <w:t>LightAmbColor_No_Actl – Variant 2</w:t>
            </w:r>
          </w:p>
          <w:p w:rsidR="00244C30" w:rsidRPr="00267124" w:rsidRDefault="00244C30">
            <w:pPr>
              <w:spacing w:line="276" w:lineRule="auto"/>
              <w:rPr>
                <w:rFonts w:cs="Arial"/>
              </w:rPr>
            </w:pPr>
          </w:p>
        </w:tc>
        <w:tc>
          <w:tcPr>
            <w:tcW w:w="1831"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Inactive</w:t>
            </w:r>
          </w:p>
        </w:tc>
        <w:tc>
          <w:tcPr>
            <w:tcW w:w="1049"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0x00</w:t>
            </w:r>
          </w:p>
        </w:tc>
        <w:tc>
          <w:tcPr>
            <w:tcW w:w="3907" w:type="dxa"/>
            <w:tcBorders>
              <w:top w:val="single" w:sz="4" w:space="0" w:color="auto"/>
              <w:left w:val="single" w:sz="4" w:space="0" w:color="auto"/>
              <w:bottom w:val="single" w:sz="4" w:space="0" w:color="auto"/>
              <w:right w:val="single" w:sz="4" w:space="0" w:color="auto"/>
            </w:tcBorders>
            <w:vAlign w:val="center"/>
          </w:tcPr>
          <w:p w:rsidR="00244C30" w:rsidRPr="00267124" w:rsidRDefault="00244C30">
            <w:pPr>
              <w:autoSpaceDE w:val="0"/>
              <w:autoSpaceDN w:val="0"/>
              <w:adjustRightInd w:val="0"/>
              <w:spacing w:line="276" w:lineRule="auto"/>
              <w:rPr>
                <w:rFonts w:cs="Arial"/>
              </w:rPr>
            </w:pPr>
          </w:p>
        </w:tc>
      </w:tr>
      <w:tr w:rsidR="00244C30" w:rsidRPr="00267124" w:rsidTr="00244C30">
        <w:trPr>
          <w:jc w:val="center"/>
        </w:trPr>
        <w:tc>
          <w:tcPr>
            <w:tcW w:w="2827" w:type="dxa"/>
            <w:vMerge/>
            <w:tcBorders>
              <w:left w:val="single" w:sz="4" w:space="0" w:color="auto"/>
              <w:right w:val="single" w:sz="4" w:space="0" w:color="auto"/>
            </w:tcBorders>
            <w:vAlign w:val="center"/>
            <w:hideMark/>
          </w:tcPr>
          <w:p w:rsidR="00244C30" w:rsidRPr="00267124" w:rsidRDefault="00244C3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Color ID1</w:t>
            </w:r>
          </w:p>
        </w:tc>
        <w:tc>
          <w:tcPr>
            <w:tcW w:w="1049"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0x01</w:t>
            </w:r>
          </w:p>
        </w:tc>
        <w:tc>
          <w:tcPr>
            <w:tcW w:w="3907"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p>
        </w:tc>
      </w:tr>
      <w:tr w:rsidR="00244C30" w:rsidRPr="00267124" w:rsidTr="00244C30">
        <w:trPr>
          <w:jc w:val="center"/>
        </w:trPr>
        <w:tc>
          <w:tcPr>
            <w:tcW w:w="2827" w:type="dxa"/>
            <w:vMerge/>
            <w:tcBorders>
              <w:left w:val="single" w:sz="4" w:space="0" w:color="auto"/>
              <w:right w:val="single" w:sz="4" w:space="0" w:color="auto"/>
            </w:tcBorders>
            <w:vAlign w:val="center"/>
            <w:hideMark/>
          </w:tcPr>
          <w:p w:rsidR="00244C30" w:rsidRPr="00267124" w:rsidRDefault="00244C3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Color ID2</w:t>
            </w:r>
          </w:p>
        </w:tc>
        <w:tc>
          <w:tcPr>
            <w:tcW w:w="1049"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0x02</w:t>
            </w:r>
          </w:p>
        </w:tc>
        <w:tc>
          <w:tcPr>
            <w:tcW w:w="3907"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p>
        </w:tc>
      </w:tr>
      <w:tr w:rsidR="00244C30" w:rsidRPr="00267124" w:rsidTr="00244C30">
        <w:trPr>
          <w:jc w:val="center"/>
        </w:trPr>
        <w:tc>
          <w:tcPr>
            <w:tcW w:w="2827" w:type="dxa"/>
            <w:vMerge/>
            <w:tcBorders>
              <w:left w:val="single" w:sz="4" w:space="0" w:color="auto"/>
              <w:right w:val="single" w:sz="4" w:space="0" w:color="auto"/>
            </w:tcBorders>
            <w:vAlign w:val="center"/>
            <w:hideMark/>
          </w:tcPr>
          <w:p w:rsidR="00244C30" w:rsidRPr="00267124" w:rsidRDefault="00244C3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Color ID3</w:t>
            </w:r>
          </w:p>
        </w:tc>
        <w:tc>
          <w:tcPr>
            <w:tcW w:w="1049"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0x03</w:t>
            </w:r>
          </w:p>
        </w:tc>
        <w:tc>
          <w:tcPr>
            <w:tcW w:w="3907"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p>
        </w:tc>
      </w:tr>
      <w:tr w:rsidR="00244C30" w:rsidRPr="00267124" w:rsidTr="00244C30">
        <w:trPr>
          <w:jc w:val="center"/>
        </w:trPr>
        <w:tc>
          <w:tcPr>
            <w:tcW w:w="2827" w:type="dxa"/>
            <w:vMerge/>
            <w:tcBorders>
              <w:left w:val="single" w:sz="4" w:space="0" w:color="auto"/>
              <w:right w:val="single" w:sz="4" w:space="0" w:color="auto"/>
            </w:tcBorders>
            <w:vAlign w:val="center"/>
          </w:tcPr>
          <w:p w:rsidR="00244C30" w:rsidRPr="00267124" w:rsidRDefault="00244C3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Cont.</w:t>
            </w:r>
          </w:p>
        </w:tc>
        <w:tc>
          <w:tcPr>
            <w:tcW w:w="1049"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0x04 – 0xFF</w:t>
            </w:r>
          </w:p>
        </w:tc>
        <w:tc>
          <w:tcPr>
            <w:tcW w:w="3907" w:type="dxa"/>
            <w:tcBorders>
              <w:top w:val="single" w:sz="4" w:space="0" w:color="auto"/>
              <w:left w:val="single" w:sz="4" w:space="0" w:color="auto"/>
              <w:bottom w:val="single" w:sz="4" w:space="0" w:color="auto"/>
              <w:right w:val="single" w:sz="4" w:space="0" w:color="auto"/>
            </w:tcBorders>
          </w:tcPr>
          <w:p w:rsidR="00244C30" w:rsidRPr="00267124" w:rsidRDefault="00244C30">
            <w:pPr>
              <w:spacing w:line="276" w:lineRule="auto"/>
              <w:rPr>
                <w:rFonts w:cs="Arial"/>
              </w:rPr>
            </w:pPr>
            <w:r>
              <w:rPr>
                <w:rFonts w:cs="Arial"/>
              </w:rPr>
              <w:t>Reference separate document with the ambient light Colors and Color ID’s used</w:t>
            </w:r>
          </w:p>
        </w:tc>
      </w:tr>
    </w:tbl>
    <w:p w:rsidR="00244C30" w:rsidRPr="00267124" w:rsidRDefault="00244C30">
      <w:pPr>
        <w:rPr>
          <w:rFonts w:cs="Arial"/>
        </w:rPr>
      </w:pPr>
    </w:p>
    <w:p w:rsidR="00244C30" w:rsidRDefault="00244C30" w:rsidP="00244C30">
      <w:pPr>
        <w:pStyle w:val="Heading4"/>
      </w:pPr>
      <w:r w:rsidRPr="00B9479B">
        <w:t>MD-REQ-192189/B-LightAmbColor_No_Rq - Variant 2</w:t>
      </w:r>
    </w:p>
    <w:p w:rsidR="00244C30" w:rsidRPr="00A163AE" w:rsidRDefault="00244C30">
      <w:pPr>
        <w:rPr>
          <w:rFonts w:cs="Arial"/>
        </w:rPr>
      </w:pPr>
      <w:r w:rsidRPr="00A163AE">
        <w:rPr>
          <w:rFonts w:cs="Arial"/>
          <w:b/>
        </w:rPr>
        <w:t>Message Type:</w:t>
      </w:r>
      <w:r w:rsidRPr="00A163AE">
        <w:rPr>
          <w:rFonts w:cs="Arial"/>
        </w:rPr>
        <w:t xml:space="preserve">  Request</w:t>
      </w:r>
    </w:p>
    <w:p w:rsidR="00244C30" w:rsidRPr="00A163AE" w:rsidRDefault="00244C30">
      <w:pPr>
        <w:rPr>
          <w:rFonts w:cs="Arial"/>
        </w:rPr>
      </w:pPr>
    </w:p>
    <w:p w:rsidR="00244C30" w:rsidRPr="00A163AE" w:rsidRDefault="00244C30">
      <w:pPr>
        <w:rPr>
          <w:rFonts w:cs="Arial"/>
        </w:rPr>
      </w:pPr>
      <w:r>
        <w:rPr>
          <w:rFonts w:cs="Arial"/>
        </w:rPr>
        <w:t>The Ambient Lighting Client uses this signal to request the</w:t>
      </w:r>
      <w:r w:rsidRPr="00A163AE">
        <w:rPr>
          <w:rFonts w:cs="Arial"/>
        </w:rPr>
        <w:t xml:space="preserve"> color selection for ambient lighting</w:t>
      </w:r>
      <w:r>
        <w:rPr>
          <w:rFonts w:cs="Arial"/>
        </w:rPr>
        <w:t xml:space="preserve"> from the Ambient Lighting Server</w:t>
      </w:r>
      <w:r w:rsidRPr="00A163AE">
        <w:rPr>
          <w:rFonts w:cs="Arial"/>
        </w:rPr>
        <w:t>.</w:t>
      </w:r>
    </w:p>
    <w:p w:rsidR="00244C30" w:rsidRPr="00A163AE" w:rsidRDefault="00244C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191"/>
        <w:gridCol w:w="1409"/>
        <w:gridCol w:w="3547"/>
      </w:tblGrid>
      <w:tr w:rsidR="00244C30" w:rsidRPr="00A163AE" w:rsidTr="00244C30">
        <w:trPr>
          <w:jc w:val="center"/>
        </w:trPr>
        <w:tc>
          <w:tcPr>
            <w:tcW w:w="2467" w:type="dxa"/>
            <w:tcBorders>
              <w:top w:val="single" w:sz="4" w:space="0" w:color="auto"/>
              <w:left w:val="single" w:sz="4" w:space="0" w:color="auto"/>
              <w:bottom w:val="single" w:sz="4" w:space="0" w:color="auto"/>
              <w:right w:val="single" w:sz="4" w:space="0" w:color="auto"/>
            </w:tcBorders>
            <w:hideMark/>
          </w:tcPr>
          <w:p w:rsidR="00244C30" w:rsidRPr="00A163AE" w:rsidRDefault="00244C30">
            <w:pPr>
              <w:spacing w:line="276" w:lineRule="auto"/>
              <w:rPr>
                <w:rFonts w:cs="Arial"/>
                <w:b/>
              </w:rPr>
            </w:pPr>
            <w:r w:rsidRPr="00A163AE">
              <w:rPr>
                <w:rFonts w:cs="Arial"/>
                <w:b/>
              </w:rPr>
              <w:t>Logical Signal Name</w:t>
            </w:r>
          </w:p>
        </w:tc>
        <w:tc>
          <w:tcPr>
            <w:tcW w:w="2191" w:type="dxa"/>
            <w:tcBorders>
              <w:top w:val="single" w:sz="4" w:space="0" w:color="auto"/>
              <w:left w:val="single" w:sz="4" w:space="0" w:color="auto"/>
              <w:bottom w:val="single" w:sz="4" w:space="0" w:color="auto"/>
              <w:right w:val="single" w:sz="4" w:space="0" w:color="auto"/>
            </w:tcBorders>
            <w:hideMark/>
          </w:tcPr>
          <w:p w:rsidR="00244C30" w:rsidRPr="00A163AE" w:rsidRDefault="00244C30">
            <w:pPr>
              <w:spacing w:line="276" w:lineRule="auto"/>
              <w:rPr>
                <w:rFonts w:cs="Arial"/>
                <w:b/>
              </w:rPr>
            </w:pPr>
            <w:r w:rsidRPr="00A163AE">
              <w:rPr>
                <w:rFonts w:cs="Arial"/>
                <w:b/>
              </w:rPr>
              <w:t>Literals</w:t>
            </w:r>
          </w:p>
        </w:tc>
        <w:tc>
          <w:tcPr>
            <w:tcW w:w="1409" w:type="dxa"/>
            <w:tcBorders>
              <w:top w:val="single" w:sz="4" w:space="0" w:color="auto"/>
              <w:left w:val="single" w:sz="4" w:space="0" w:color="auto"/>
              <w:bottom w:val="single" w:sz="4" w:space="0" w:color="auto"/>
              <w:right w:val="single" w:sz="4" w:space="0" w:color="auto"/>
            </w:tcBorders>
            <w:hideMark/>
          </w:tcPr>
          <w:p w:rsidR="00244C30" w:rsidRPr="00A163AE" w:rsidRDefault="00244C30">
            <w:pPr>
              <w:spacing w:line="276" w:lineRule="auto"/>
              <w:rPr>
                <w:rFonts w:cs="Arial"/>
                <w:b/>
              </w:rPr>
            </w:pPr>
            <w:r w:rsidRPr="00A163AE">
              <w:rPr>
                <w:rFonts w:cs="Arial"/>
                <w:b/>
              </w:rPr>
              <w:t>Value</w:t>
            </w:r>
          </w:p>
        </w:tc>
        <w:tc>
          <w:tcPr>
            <w:tcW w:w="3547" w:type="dxa"/>
            <w:tcBorders>
              <w:top w:val="single" w:sz="4" w:space="0" w:color="auto"/>
              <w:left w:val="single" w:sz="4" w:space="0" w:color="auto"/>
              <w:bottom w:val="single" w:sz="4" w:space="0" w:color="auto"/>
              <w:right w:val="single" w:sz="4" w:space="0" w:color="auto"/>
            </w:tcBorders>
            <w:hideMark/>
          </w:tcPr>
          <w:p w:rsidR="00244C30" w:rsidRPr="00A163AE" w:rsidRDefault="00244C30">
            <w:pPr>
              <w:spacing w:line="276" w:lineRule="auto"/>
              <w:rPr>
                <w:rFonts w:cs="Arial"/>
                <w:b/>
              </w:rPr>
            </w:pPr>
            <w:r w:rsidRPr="00A163AE">
              <w:rPr>
                <w:rFonts w:cs="Arial"/>
                <w:b/>
              </w:rPr>
              <w:t>Description</w:t>
            </w:r>
          </w:p>
        </w:tc>
      </w:tr>
      <w:tr w:rsidR="00244C30" w:rsidRPr="00A163AE" w:rsidTr="00244C30">
        <w:trPr>
          <w:jc w:val="center"/>
        </w:trPr>
        <w:tc>
          <w:tcPr>
            <w:tcW w:w="2467" w:type="dxa"/>
            <w:vMerge w:val="restart"/>
            <w:tcBorders>
              <w:top w:val="single" w:sz="4" w:space="0" w:color="auto"/>
              <w:left w:val="single" w:sz="4" w:space="0" w:color="auto"/>
              <w:right w:val="single" w:sz="4" w:space="0" w:color="auto"/>
            </w:tcBorders>
          </w:tcPr>
          <w:p w:rsidR="00244C30" w:rsidRPr="00A163AE" w:rsidRDefault="00244C30">
            <w:pPr>
              <w:widowControl w:val="0"/>
              <w:tabs>
                <w:tab w:val="left" w:pos="720"/>
              </w:tabs>
              <w:spacing w:line="276" w:lineRule="auto"/>
              <w:rPr>
                <w:rFonts w:cs="Arial"/>
              </w:rPr>
            </w:pPr>
            <w:r>
              <w:rPr>
                <w:rFonts w:cs="Arial"/>
              </w:rPr>
              <w:t>LightAmbColor_No_Rq – Variant 2</w:t>
            </w:r>
          </w:p>
          <w:p w:rsidR="00244C30" w:rsidRPr="00A163AE" w:rsidRDefault="00244C30">
            <w:pPr>
              <w:spacing w:line="276" w:lineRule="auto"/>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Inactive</w:t>
            </w:r>
          </w:p>
        </w:tc>
        <w:tc>
          <w:tcPr>
            <w:tcW w:w="1409"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0x00</w:t>
            </w:r>
          </w:p>
        </w:tc>
        <w:tc>
          <w:tcPr>
            <w:tcW w:w="3547" w:type="dxa"/>
            <w:tcBorders>
              <w:top w:val="single" w:sz="4" w:space="0" w:color="auto"/>
              <w:left w:val="single" w:sz="4" w:space="0" w:color="auto"/>
              <w:bottom w:val="single" w:sz="4" w:space="0" w:color="auto"/>
              <w:right w:val="single" w:sz="4" w:space="0" w:color="auto"/>
            </w:tcBorders>
            <w:vAlign w:val="center"/>
          </w:tcPr>
          <w:p w:rsidR="00244C30" w:rsidRPr="00A163AE" w:rsidRDefault="00244C30">
            <w:pPr>
              <w:autoSpaceDE w:val="0"/>
              <w:autoSpaceDN w:val="0"/>
              <w:adjustRightInd w:val="0"/>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hideMark/>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Color ID1</w:t>
            </w:r>
          </w:p>
        </w:tc>
        <w:tc>
          <w:tcPr>
            <w:tcW w:w="1409"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0x01</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hideMark/>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Color ID2</w:t>
            </w:r>
          </w:p>
        </w:tc>
        <w:tc>
          <w:tcPr>
            <w:tcW w:w="1409"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0x02</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hideMark/>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Color ID3</w:t>
            </w:r>
          </w:p>
        </w:tc>
        <w:tc>
          <w:tcPr>
            <w:tcW w:w="1409"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r>
              <w:rPr>
                <w:rFonts w:cs="Arial"/>
              </w:rPr>
              <w:t>0x03</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ID4</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0x04</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ID5</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0x05</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ID6</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0x06</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ID7</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0x07</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ID8</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0x08</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ID9</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0x09</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ID10</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0x0A</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ID11</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0x0B</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ID12</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0x0C</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ID13</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0x0D</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ID14</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0x0E</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ID15</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0x0F</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Color ID16</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0x10</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r w:rsidR="00244C30" w:rsidRPr="00A163AE" w:rsidTr="00244C30">
        <w:trPr>
          <w:jc w:val="center"/>
        </w:trPr>
        <w:tc>
          <w:tcPr>
            <w:tcW w:w="2467" w:type="dxa"/>
            <w:vMerge/>
            <w:tcBorders>
              <w:left w:val="single" w:sz="4" w:space="0" w:color="auto"/>
              <w:right w:val="single" w:sz="4" w:space="0" w:color="auto"/>
            </w:tcBorders>
            <w:vAlign w:val="center"/>
          </w:tcPr>
          <w:p w:rsidR="00244C30" w:rsidRPr="00A163AE" w:rsidRDefault="00244C3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Reserved</w:t>
            </w:r>
          </w:p>
        </w:tc>
        <w:tc>
          <w:tcPr>
            <w:tcW w:w="140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0x11 to 0xFF</w:t>
            </w:r>
          </w:p>
        </w:tc>
        <w:tc>
          <w:tcPr>
            <w:tcW w:w="3547" w:type="dxa"/>
            <w:tcBorders>
              <w:top w:val="single" w:sz="4" w:space="0" w:color="auto"/>
              <w:left w:val="single" w:sz="4" w:space="0" w:color="auto"/>
              <w:bottom w:val="single" w:sz="4" w:space="0" w:color="auto"/>
              <w:right w:val="single" w:sz="4" w:space="0" w:color="auto"/>
            </w:tcBorders>
          </w:tcPr>
          <w:p w:rsidR="00244C30" w:rsidRPr="00A163AE" w:rsidRDefault="00244C30">
            <w:pPr>
              <w:spacing w:line="276" w:lineRule="auto"/>
              <w:rPr>
                <w:rFonts w:cs="Arial"/>
              </w:rPr>
            </w:pPr>
          </w:p>
        </w:tc>
      </w:tr>
    </w:tbl>
    <w:p w:rsidR="00244C30" w:rsidRPr="00A163AE" w:rsidRDefault="00244C30">
      <w:pPr>
        <w:rPr>
          <w:rFonts w:cs="Arial"/>
        </w:rPr>
      </w:pPr>
    </w:p>
    <w:p w:rsidR="00244C30" w:rsidRDefault="00244C30" w:rsidP="00244C30">
      <w:pPr>
        <w:pStyle w:val="Heading3"/>
      </w:pPr>
      <w:bookmarkStart w:id="1085" w:name="_Toc35509029"/>
      <w:r>
        <w:t>Requirements</w:t>
      </w:r>
      <w:bookmarkEnd w:id="1085"/>
    </w:p>
    <w:p w:rsidR="00244C30" w:rsidRPr="00244C30" w:rsidRDefault="00244C30" w:rsidP="00244C30">
      <w:pPr>
        <w:pStyle w:val="Heading4"/>
        <w:rPr>
          <w:b w:val="0"/>
          <w:u w:val="single"/>
        </w:rPr>
      </w:pPr>
      <w:r w:rsidRPr="00244C30">
        <w:rPr>
          <w:b w:val="0"/>
          <w:u w:val="single"/>
        </w:rPr>
        <w:t>VS-SR-REQ-341024/A-Ambient Lighting Strategy required to be used when supporting Automatic/Manual Ambient Lighting Drive Mode</w:t>
      </w:r>
    </w:p>
    <w:p w:rsidR="00244C30" w:rsidRPr="00073517" w:rsidRDefault="00244C30" w:rsidP="00244C30">
      <w:pPr>
        <w:rPr>
          <w:rFonts w:cs="Arial"/>
        </w:rPr>
      </w:pPr>
      <w:r w:rsidRPr="00073517">
        <w:rPr>
          <w:rFonts w:cs="Arial"/>
        </w:rPr>
        <w:t>In order to support Manual and Auto Mode (color tied to drive mode in auto) both the Ambient Lighting Drive Mode Client and Server shall support “</w:t>
      </w:r>
      <w:r w:rsidRPr="00073517">
        <w:rPr>
          <w:rFonts w:cs="Arial"/>
          <w:u w:val="single"/>
        </w:rPr>
        <w:t>VSv2-FUN-192195-Ambient Lighting – Variant 2</w:t>
      </w:r>
      <w:r w:rsidRPr="00073517">
        <w:rPr>
          <w:rFonts w:cs="Arial"/>
        </w:rPr>
        <w:t>”.</w:t>
      </w:r>
    </w:p>
    <w:p w:rsidR="00244C30" w:rsidRPr="00073517" w:rsidRDefault="00244C30" w:rsidP="00244C30">
      <w:pPr>
        <w:rPr>
          <w:rFonts w:cs="Arial"/>
        </w:rPr>
      </w:pPr>
    </w:p>
    <w:p w:rsidR="00244C30" w:rsidRPr="00244C30" w:rsidRDefault="00244C30" w:rsidP="00244C30">
      <w:pPr>
        <w:pStyle w:val="Heading4"/>
        <w:rPr>
          <w:b w:val="0"/>
          <w:u w:val="single"/>
        </w:rPr>
      </w:pPr>
      <w:r w:rsidRPr="00244C30">
        <w:rPr>
          <w:b w:val="0"/>
          <w:u w:val="single"/>
        </w:rPr>
        <w:t>VS-REQ-341020/A-Ambient Lighting Drive Mode Server functional requirement</w:t>
      </w:r>
    </w:p>
    <w:p w:rsidR="00244C30" w:rsidRPr="003000C9" w:rsidRDefault="00244C30" w:rsidP="00244C30">
      <w:pPr>
        <w:rPr>
          <w:rFonts w:cs="Arial"/>
        </w:rPr>
      </w:pPr>
      <w:r w:rsidRPr="003000C9">
        <w:rPr>
          <w:rFonts w:cs="Arial"/>
        </w:rPr>
        <w:t>The Ambient Lighting Drive Mode Server shall publish the Auto/Manual mode status via the LghtAmbDrvMde_B_Stat signal</w:t>
      </w:r>
    </w:p>
    <w:p w:rsidR="00244C30" w:rsidRPr="003000C9" w:rsidRDefault="00244C30" w:rsidP="00244C30">
      <w:pPr>
        <w:rPr>
          <w:rFonts w:cs="Arial"/>
        </w:rPr>
      </w:pPr>
    </w:p>
    <w:p w:rsidR="00244C30" w:rsidRPr="003000C9" w:rsidRDefault="00244C30" w:rsidP="00244C30">
      <w:pPr>
        <w:rPr>
          <w:rFonts w:cs="Arial"/>
        </w:rPr>
      </w:pPr>
      <w:r w:rsidRPr="003000C9">
        <w:rPr>
          <w:rFonts w:cs="Arial"/>
        </w:rPr>
        <w:t xml:space="preserve">When in Auto mode, only the ambient lighting color is tied to Drive Mode.  The Ambient Lighting Drive Mode Server shall update the ambient lighting color based on drive mode. </w:t>
      </w:r>
      <w:r>
        <w:rPr>
          <w:rFonts w:cs="Arial"/>
        </w:rPr>
        <w:t xml:space="preserve"> </w:t>
      </w:r>
    </w:p>
    <w:p w:rsidR="00244C30" w:rsidRPr="003000C9" w:rsidRDefault="00244C30" w:rsidP="00244C30">
      <w:pPr>
        <w:rPr>
          <w:rFonts w:cs="Arial"/>
        </w:rPr>
      </w:pPr>
    </w:p>
    <w:p w:rsidR="00244C30" w:rsidRPr="003000C9" w:rsidRDefault="00244C30" w:rsidP="00244C30">
      <w:pPr>
        <w:rPr>
          <w:rFonts w:cs="Arial"/>
        </w:rPr>
      </w:pPr>
      <w:r w:rsidRPr="003000C9">
        <w:rPr>
          <w:rFonts w:cs="Arial"/>
        </w:rPr>
        <w:t>Ambient Lighting Intensity is not tied to auto mode (ie not tied to drive mode).</w:t>
      </w:r>
    </w:p>
    <w:p w:rsidR="00244C30" w:rsidRPr="003000C9" w:rsidRDefault="00244C30" w:rsidP="00244C30">
      <w:pPr>
        <w:rPr>
          <w:rFonts w:cs="Arial"/>
        </w:rPr>
      </w:pPr>
    </w:p>
    <w:p w:rsidR="00244C30" w:rsidRPr="003000C9" w:rsidRDefault="00244C30" w:rsidP="00244C30">
      <w:pPr>
        <w:rPr>
          <w:rFonts w:cs="Arial"/>
        </w:rPr>
      </w:pPr>
      <w:r w:rsidRPr="003000C9">
        <w:rPr>
          <w:rFonts w:cs="Arial"/>
        </w:rPr>
        <w:t xml:space="preserve">If enhanced memory </w:t>
      </w:r>
      <w:r>
        <w:rPr>
          <w:rFonts w:cs="Arial"/>
        </w:rPr>
        <w:t xml:space="preserve">is </w:t>
      </w:r>
      <w:r w:rsidRPr="003000C9">
        <w:rPr>
          <w:rFonts w:cs="Arial"/>
        </w:rPr>
        <w:t xml:space="preserve">supported the Ambient Lighting Drive Mode Server shall update the LghtAmbDrvMde_B_Stat signal </w:t>
      </w:r>
      <w:r>
        <w:rPr>
          <w:rFonts w:cs="Arial"/>
        </w:rPr>
        <w:t xml:space="preserve">to reflect the Auto/Manual status </w:t>
      </w:r>
      <w:r w:rsidRPr="003000C9">
        <w:rPr>
          <w:rFonts w:cs="Arial"/>
        </w:rPr>
        <w:t>for the new personality profile.  See Ambient Lighting Drive Mode Server enhanced memory specification for details.</w:t>
      </w:r>
    </w:p>
    <w:p w:rsidR="00244C30" w:rsidRPr="003000C9" w:rsidRDefault="00244C30" w:rsidP="00244C30">
      <w:pPr>
        <w:rPr>
          <w:rFonts w:cs="Arial"/>
        </w:rPr>
      </w:pPr>
    </w:p>
    <w:p w:rsidR="00244C30" w:rsidRDefault="00244C30" w:rsidP="00244C30">
      <w:pPr>
        <w:rPr>
          <w:rFonts w:cs="Arial"/>
        </w:rPr>
      </w:pPr>
      <w:r w:rsidRPr="003000C9">
        <w:rPr>
          <w:rFonts w:cs="Arial"/>
        </w:rPr>
        <w:lastRenderedPageBreak/>
        <w:t>If the user selects a color during auto mode</w:t>
      </w:r>
      <w:r>
        <w:rPr>
          <w:rFonts w:cs="Arial"/>
        </w:rPr>
        <w:t xml:space="preserve"> (ie receives LightAmbColor_No_Rq)</w:t>
      </w:r>
      <w:r w:rsidRPr="003000C9">
        <w:rPr>
          <w:rFonts w:cs="Arial"/>
        </w:rPr>
        <w:t xml:space="preserve"> then the Ambient Lighting Drive Mode Server shall change to manual mode and update LghtAmbDrvMde_B_Stat to manual mode to reflect the update.  </w:t>
      </w:r>
    </w:p>
    <w:p w:rsidR="00244C30" w:rsidRDefault="00244C30" w:rsidP="00244C30">
      <w:pPr>
        <w:rPr>
          <w:rFonts w:cs="Arial"/>
        </w:rPr>
      </w:pPr>
    </w:p>
    <w:p w:rsidR="00244C30" w:rsidRPr="003000C9" w:rsidRDefault="00244C30" w:rsidP="00244C30">
      <w:pPr>
        <w:rPr>
          <w:rFonts w:cs="Arial"/>
        </w:rPr>
      </w:pPr>
      <w:r w:rsidRPr="003000C9">
        <w:rPr>
          <w:rFonts w:cs="Arial"/>
        </w:rPr>
        <w:t xml:space="preserve">See Ambient Lighting Drive Mode Server specification for </w:t>
      </w:r>
      <w:r>
        <w:rPr>
          <w:rFonts w:cs="Arial"/>
        </w:rPr>
        <w:t>additional details and requirements.</w:t>
      </w:r>
    </w:p>
    <w:p w:rsidR="00244C30" w:rsidRDefault="00244C30" w:rsidP="00244C30">
      <w:pPr>
        <w:tabs>
          <w:tab w:val="left" w:pos="3750"/>
        </w:tabs>
      </w:pPr>
    </w:p>
    <w:p w:rsidR="00244C30" w:rsidRPr="00244C30" w:rsidRDefault="00244C30" w:rsidP="00244C30">
      <w:pPr>
        <w:pStyle w:val="Heading4"/>
        <w:rPr>
          <w:b w:val="0"/>
          <w:u w:val="single"/>
        </w:rPr>
      </w:pPr>
      <w:r w:rsidRPr="00244C30">
        <w:rPr>
          <w:b w:val="0"/>
          <w:u w:val="single"/>
        </w:rPr>
        <w:t>VS-REQ-341017/A-Ambient Lighting Drive Mode Client functional requirement</w:t>
      </w:r>
    </w:p>
    <w:p w:rsidR="00244C30" w:rsidRDefault="00244C30" w:rsidP="00244C30">
      <w:pPr>
        <w:rPr>
          <w:rFonts w:cs="Arial"/>
        </w:rPr>
      </w:pPr>
      <w:r>
        <w:rPr>
          <w:rFonts w:cs="Arial"/>
          <w:bCs/>
        </w:rPr>
        <w:t xml:space="preserve">The Ambient Lighting Drive Mode Client shall use the </w:t>
      </w:r>
      <w:r>
        <w:rPr>
          <w:rFonts w:cs="Arial"/>
        </w:rPr>
        <w:t>LghtAmbDrvMde_B_Stat status signal to update the settings HMI to show whether the Ambient Lighting is in Auto or Manual mode.</w:t>
      </w:r>
    </w:p>
    <w:p w:rsidR="00244C30" w:rsidRDefault="00244C30" w:rsidP="00244C30">
      <w:pPr>
        <w:rPr>
          <w:rFonts w:cs="Arial"/>
        </w:rPr>
      </w:pPr>
    </w:p>
    <w:p w:rsidR="00244C30" w:rsidRDefault="00244C30" w:rsidP="00244C30">
      <w:pPr>
        <w:rPr>
          <w:rFonts w:cs="Arial"/>
        </w:rPr>
      </w:pPr>
      <w:r>
        <w:rPr>
          <w:rFonts w:cs="Arial"/>
        </w:rPr>
        <w:t>The Ambient Lighting Drive Mode Client shall use the LghtAmbDrvMde_D_Rq signal to request Auto or Manual mode.</w:t>
      </w:r>
    </w:p>
    <w:p w:rsidR="00244C30" w:rsidRDefault="00244C30" w:rsidP="00244C30">
      <w:pPr>
        <w:rPr>
          <w:rFonts w:cs="Arial"/>
          <w:highlight w:val="yellow"/>
        </w:rPr>
      </w:pPr>
    </w:p>
    <w:p w:rsidR="00244C30" w:rsidRDefault="00244C30" w:rsidP="00244C30">
      <w:pPr>
        <w:rPr>
          <w:rFonts w:cs="Arial"/>
        </w:rPr>
      </w:pPr>
    </w:p>
    <w:p w:rsidR="00244C30" w:rsidRDefault="00244C30" w:rsidP="00244C30"/>
    <w:tbl>
      <w:tblPr>
        <w:tblW w:w="2355" w:type="dxa"/>
        <w:jc w:val="center"/>
        <w:tblLook w:val="04A0" w:firstRow="1" w:lastRow="0" w:firstColumn="1" w:lastColumn="0" w:noHBand="0" w:noVBand="1"/>
      </w:tblPr>
      <w:tblGrid>
        <w:gridCol w:w="2355"/>
      </w:tblGrid>
      <w:tr w:rsidR="00244C30" w:rsidTr="00244C3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244C30" w:rsidRDefault="00244C30">
            <w:pPr>
              <w:spacing w:line="276" w:lineRule="auto"/>
              <w:jc w:val="center"/>
              <w:rPr>
                <w:rFonts w:cs="Arial"/>
                <w:b/>
                <w:bCs/>
              </w:rPr>
            </w:pPr>
            <w:r>
              <w:rPr>
                <w:rFonts w:cs="Arial"/>
                <w:b/>
                <w:bCs/>
              </w:rPr>
              <w:t>HMI Setting ID</w:t>
            </w:r>
          </w:p>
        </w:tc>
      </w:tr>
      <w:tr w:rsidR="00244C30" w:rsidTr="00244C3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244C30" w:rsidRDefault="00244C30">
            <w:pPr>
              <w:spacing w:line="276" w:lineRule="auto"/>
              <w:jc w:val="center"/>
              <w:rPr>
                <w:rFonts w:eastAsiaTheme="minorEastAsia" w:cs="Arial"/>
              </w:rPr>
            </w:pPr>
            <w:r>
              <w:rPr>
                <w:rFonts w:eastAsiaTheme="minorEastAsia" w:cs="Arial"/>
              </w:rPr>
              <w:t>1026</w:t>
            </w:r>
          </w:p>
        </w:tc>
      </w:tr>
    </w:tbl>
    <w:p w:rsidR="00244C30" w:rsidRDefault="00244C30" w:rsidP="00244C30"/>
    <w:p w:rsidR="00244C30" w:rsidRPr="00244C30" w:rsidRDefault="00244C30" w:rsidP="00244C30">
      <w:pPr>
        <w:pStyle w:val="Heading4"/>
        <w:rPr>
          <w:b w:val="0"/>
          <w:u w:val="single"/>
        </w:rPr>
      </w:pPr>
      <w:r w:rsidRPr="00244C30">
        <w:rPr>
          <w:b w:val="0"/>
          <w:u w:val="single"/>
        </w:rPr>
        <w:t>VS-SR-REQ-341018/A-Enabling/Disabling Ambient Lighting Auto/Manual setting via the HMI</w:t>
      </w:r>
    </w:p>
    <w:p w:rsidR="00244C30" w:rsidRPr="0085469B" w:rsidRDefault="00244C30" w:rsidP="00244C30">
      <w:pPr>
        <w:rPr>
          <w:rFonts w:cs="Arial"/>
        </w:rPr>
      </w:pPr>
      <w:r w:rsidRPr="0085469B">
        <w:rPr>
          <w:rFonts w:cs="Arial"/>
        </w:rPr>
        <w:t>When the Ambient Lighting Automatic / Manual Drive Mode setting is selected via the HMI:</w:t>
      </w:r>
    </w:p>
    <w:p w:rsidR="00244C30" w:rsidRPr="0085469B" w:rsidRDefault="00244C30" w:rsidP="00244C30">
      <w:pPr>
        <w:numPr>
          <w:ilvl w:val="0"/>
          <w:numId w:val="682"/>
        </w:numPr>
        <w:rPr>
          <w:rFonts w:cs="Arial"/>
          <w:bCs/>
        </w:rPr>
      </w:pPr>
      <w:r w:rsidRPr="0085469B">
        <w:rPr>
          <w:rFonts w:cs="Arial"/>
          <w:bCs/>
        </w:rPr>
        <w:t xml:space="preserve">The Ambient Lighting Drive Mode Client shall set </w:t>
      </w:r>
      <w:r w:rsidRPr="0085469B">
        <w:rPr>
          <w:rFonts w:cs="Arial"/>
        </w:rPr>
        <w:t xml:space="preserve">LghtAmbDrvMde_D_Rq to </w:t>
      </w:r>
      <w:r>
        <w:rPr>
          <w:rFonts w:cs="Arial"/>
        </w:rPr>
        <w:t>select Automatic or Manual</w:t>
      </w:r>
      <w:r w:rsidRPr="0085469B">
        <w:rPr>
          <w:rFonts w:cs="Arial"/>
        </w:rPr>
        <w:t xml:space="preserve"> based on what the user selected.</w:t>
      </w:r>
    </w:p>
    <w:p w:rsidR="00244C30" w:rsidRPr="0085469B" w:rsidRDefault="00244C30" w:rsidP="00244C30">
      <w:pPr>
        <w:numPr>
          <w:ilvl w:val="0"/>
          <w:numId w:val="682"/>
        </w:numPr>
        <w:rPr>
          <w:rFonts w:cs="Arial"/>
          <w:bCs/>
        </w:rPr>
      </w:pPr>
      <w:r w:rsidRPr="0085469B">
        <w:rPr>
          <w:rFonts w:cs="Arial"/>
        </w:rPr>
        <w:t xml:space="preserve">The Ambient Lighting Drive Mode Server shall respond with T_LghtAmbDrvMde_Rsp to the LghtAmbDrvMde_D_Rq </w:t>
      </w:r>
      <w:r>
        <w:rPr>
          <w:rFonts w:cs="Arial"/>
        </w:rPr>
        <w:t xml:space="preserve">Manual or Automatic </w:t>
      </w:r>
      <w:r w:rsidRPr="0085469B">
        <w:rPr>
          <w:rFonts w:cs="Arial"/>
        </w:rPr>
        <w:t>request with the response via the LghtAmbDrvMde_B_Stat signal.</w:t>
      </w:r>
    </w:p>
    <w:p w:rsidR="00244C30" w:rsidRPr="0085469B" w:rsidRDefault="00244C30" w:rsidP="00244C30">
      <w:pPr>
        <w:numPr>
          <w:ilvl w:val="0"/>
          <w:numId w:val="682"/>
        </w:numPr>
        <w:rPr>
          <w:rFonts w:cs="Arial"/>
          <w:bCs/>
        </w:rPr>
      </w:pPr>
      <w:r w:rsidRPr="0085469B">
        <w:rPr>
          <w:rFonts w:cs="Arial"/>
        </w:rPr>
        <w:t>The Ambient Lighting Drive Mode Client shall update its HMI (if there is an update) with the Ambient Lighting Auto/Manual mode status after receiving the LightAmbDrvMde_B_Stat response to the request</w:t>
      </w:r>
    </w:p>
    <w:p w:rsidR="00244C30" w:rsidRPr="0085469B" w:rsidRDefault="00244C30" w:rsidP="00244C30">
      <w:pPr>
        <w:rPr>
          <w:rFonts w:cs="Arial"/>
        </w:rPr>
      </w:pPr>
      <w:r w:rsidRPr="0085469B">
        <w:rPr>
          <w:rFonts w:cs="Arial"/>
          <w:bCs/>
        </w:rPr>
        <w:t>Note:  See sequence diagrams with examples</w:t>
      </w:r>
    </w:p>
    <w:p w:rsidR="00244C30" w:rsidRDefault="00244C30" w:rsidP="00244C30">
      <w:pPr>
        <w:rPr>
          <w:rFonts w:cs="Arial"/>
        </w:rPr>
      </w:pPr>
    </w:p>
    <w:p w:rsidR="00244C30" w:rsidRDefault="00244C30" w:rsidP="00244C30">
      <w:pPr>
        <w:rPr>
          <w:rFonts w:cs="Arial"/>
        </w:rPr>
      </w:pPr>
      <w:r w:rsidRPr="00AD5C59">
        <w:rPr>
          <w:rFonts w:cs="Arial"/>
        </w:rPr>
        <w:t>The Auto/Manual setting on the HMI should only be available for selection when the ignition_status = Run.</w:t>
      </w:r>
      <w:r>
        <w:rPr>
          <w:rFonts w:cs="Arial"/>
        </w:rPr>
        <w:t xml:space="preserve">  </w:t>
      </w:r>
    </w:p>
    <w:p w:rsidR="00244C30" w:rsidRPr="0085469B" w:rsidRDefault="00244C30" w:rsidP="00244C30">
      <w:pPr>
        <w:rPr>
          <w:rFonts w:cs="Arial"/>
        </w:rPr>
      </w:pPr>
    </w:p>
    <w:p w:rsidR="00244C30" w:rsidRDefault="00244C30" w:rsidP="00244C30">
      <w:pPr>
        <w:pStyle w:val="Heading4"/>
      </w:pPr>
      <w:r w:rsidRPr="00B9479B">
        <w:t>VS-TMR-REQ-340545/A-T_LghtAmbDrvMde_Rsp</w:t>
      </w:r>
    </w:p>
    <w:p w:rsidR="00244C30" w:rsidRPr="0091772B" w:rsidRDefault="00244C30" w:rsidP="00244C3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244C30" w:rsidTr="00244C30">
        <w:trPr>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Default</w:t>
            </w:r>
          </w:p>
        </w:tc>
      </w:tr>
      <w:tr w:rsidR="00244C30" w:rsidTr="00244C3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Pr="00DF054A" w:rsidRDefault="00244C30">
            <w:pPr>
              <w:spacing w:line="276" w:lineRule="auto"/>
              <w:rPr>
                <w:rFonts w:ascii="Univers" w:eastAsia="Times New Roman" w:hAnsi="Univers" w:cs="Arial"/>
                <w:sz w:val="14"/>
                <w:szCs w:val="14"/>
              </w:rPr>
            </w:pPr>
            <w:r w:rsidRPr="00DF054A">
              <w:rPr>
                <w:rFonts w:cs="Arial"/>
                <w:sz w:val="14"/>
                <w:szCs w:val="14"/>
              </w:rPr>
              <w:t>T_LghtAmbDrvMde_Rsp</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Maximum time the Ambient Lighting Drive Mode Server shall take to respond to the request in the LghtAmbDrvMde_D_Rq signal.  The response will be in the LghtAmbDrvMde_B_Stat signal.</w:t>
            </w:r>
          </w:p>
          <w:p w:rsidR="00244C30" w:rsidRDefault="00244C30">
            <w:pPr>
              <w:rPr>
                <w:rFonts w:cs="Arial"/>
              </w:rPr>
            </w:pPr>
          </w:p>
          <w:p w:rsidR="00244C30" w:rsidRDefault="00244C30">
            <w:pPr>
              <w:rPr>
                <w:rFonts w:cs="Arial"/>
              </w:rPr>
            </w:pPr>
            <w:r>
              <w:rPr>
                <w:rFonts w:cs="Arial"/>
              </w:rPr>
              <w:t>Maximum time defined as the default value</w:t>
            </w:r>
          </w:p>
          <w:p w:rsidR="00244C30" w:rsidRDefault="00244C3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100</w:t>
            </w:r>
          </w:p>
        </w:tc>
      </w:tr>
    </w:tbl>
    <w:p w:rsidR="00244C30" w:rsidRPr="00B01CDD" w:rsidRDefault="00244C30" w:rsidP="00244C30">
      <w:pPr>
        <w:rPr>
          <w:sz w:val="14"/>
          <w:szCs w:val="14"/>
        </w:rPr>
      </w:pPr>
    </w:p>
    <w:p w:rsidR="00244C30" w:rsidRDefault="00244C30" w:rsidP="00244C30">
      <w:pPr>
        <w:pStyle w:val="Heading3"/>
      </w:pPr>
      <w:bookmarkStart w:id="1086" w:name="_Toc35509030"/>
      <w:r>
        <w:t>Sequence Diagrams</w:t>
      </w:r>
      <w:bookmarkEnd w:id="1086"/>
    </w:p>
    <w:p w:rsidR="00244C30" w:rsidRDefault="00244C30" w:rsidP="00244C30">
      <w:pPr>
        <w:pStyle w:val="Heading4"/>
      </w:pPr>
      <w:r>
        <w:t>VS-SD-REQ-341028/A-Ambient Lighting Drive Mode set to Automatic via the HMI</w:t>
      </w:r>
    </w:p>
    <w:p w:rsidR="00244C30" w:rsidRDefault="00244C30" w:rsidP="00244C30">
      <w:r>
        <w:t>Pre-Condition:</w:t>
      </w:r>
    </w:p>
    <w:p w:rsidR="00244C30" w:rsidRDefault="00244C30" w:rsidP="00244C30">
      <w:r>
        <w:t>Ambient Lighting Drive Mode set to manual</w:t>
      </w:r>
    </w:p>
    <w:p w:rsidR="00244C30" w:rsidRDefault="00244C30" w:rsidP="00244C30"/>
    <w:p w:rsidR="00244C30" w:rsidRDefault="00244C30" w:rsidP="00244C30"/>
    <w:p w:rsidR="00244C30" w:rsidRDefault="00244C30" w:rsidP="00244C30">
      <w:pPr>
        <w:jc w:val="center"/>
      </w:pPr>
      <w:r w:rsidRPr="006D0BEB">
        <w:rPr>
          <w:noProof/>
        </w:rPr>
        <w:lastRenderedPageBreak/>
        <w:drawing>
          <wp:inline distT="0" distB="0" distL="0" distR="0">
            <wp:extent cx="6764020" cy="4924425"/>
            <wp:effectExtent l="0" t="0" r="0" b="9525"/>
            <wp:docPr id="4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91272" cy="4944265"/>
                    </a:xfrm>
                    <a:prstGeom prst="rect">
                      <a:avLst/>
                    </a:prstGeom>
                    <a:noFill/>
                    <a:ln>
                      <a:noFill/>
                    </a:ln>
                  </pic:spPr>
                </pic:pic>
              </a:graphicData>
            </a:graphic>
          </wp:inline>
        </w:drawing>
      </w:r>
    </w:p>
    <w:p w:rsidR="00244C30" w:rsidRDefault="00244C30" w:rsidP="00244C30">
      <w:pPr>
        <w:pStyle w:val="Heading4"/>
      </w:pPr>
      <w:r>
        <w:t>VS-SD-REQ-341027/A-Ambient Lighting Drive Mode set to Manual via the HMI</w:t>
      </w:r>
    </w:p>
    <w:p w:rsidR="00244C30" w:rsidRDefault="00244C30" w:rsidP="00244C30">
      <w:r>
        <w:t>Pre-Condition:</w:t>
      </w:r>
    </w:p>
    <w:p w:rsidR="00244C30" w:rsidRDefault="00244C30" w:rsidP="00244C30">
      <w:r>
        <w:t>Ambient Lighting Drive Mode in Auto Mode</w:t>
      </w:r>
    </w:p>
    <w:p w:rsidR="00244C30" w:rsidRDefault="00244C30" w:rsidP="00244C30"/>
    <w:p w:rsidR="00244C30" w:rsidRDefault="00244C30" w:rsidP="00244C30">
      <w:pPr>
        <w:jc w:val="center"/>
      </w:pPr>
      <w:r w:rsidRPr="00B41502">
        <w:rPr>
          <w:noProof/>
        </w:rPr>
        <w:lastRenderedPageBreak/>
        <w:drawing>
          <wp:inline distT="0" distB="0" distL="0" distR="0">
            <wp:extent cx="7025111" cy="3816626"/>
            <wp:effectExtent l="0" t="0" r="4445" b="0"/>
            <wp:docPr id="48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043353" cy="3826537"/>
                    </a:xfrm>
                    <a:prstGeom prst="rect">
                      <a:avLst/>
                    </a:prstGeom>
                    <a:noFill/>
                    <a:ln>
                      <a:noFill/>
                    </a:ln>
                  </pic:spPr>
                </pic:pic>
              </a:graphicData>
            </a:graphic>
          </wp:inline>
        </w:drawing>
      </w:r>
    </w:p>
    <w:p w:rsidR="00244C30" w:rsidRDefault="00244C30" w:rsidP="00244C30">
      <w:pPr>
        <w:pStyle w:val="Heading4"/>
      </w:pPr>
      <w:r>
        <w:t>VS-SD-REQ-341050/A-User changes ambient lighting color while in auto mode</w:t>
      </w:r>
    </w:p>
    <w:p w:rsidR="00244C30" w:rsidRDefault="00244C30" w:rsidP="00244C30">
      <w:r>
        <w:t>Pre-Condition:</w:t>
      </w:r>
    </w:p>
    <w:p w:rsidR="00244C30" w:rsidRDefault="00244C30" w:rsidP="00244C30">
      <w:r>
        <w:t>Ambient Lighting Drive Mode in Auto mode</w:t>
      </w:r>
    </w:p>
    <w:p w:rsidR="00244C30" w:rsidRDefault="00244C30" w:rsidP="00244C30"/>
    <w:p w:rsidR="00244C30" w:rsidRDefault="00244C30" w:rsidP="00244C30">
      <w:pPr>
        <w:jc w:val="center"/>
      </w:pPr>
      <w:r w:rsidRPr="00F14CD6">
        <w:rPr>
          <w:noProof/>
        </w:rPr>
        <w:lastRenderedPageBreak/>
        <w:drawing>
          <wp:inline distT="0" distB="0" distL="0" distR="0">
            <wp:extent cx="6808017" cy="5036023"/>
            <wp:effectExtent l="0" t="0" r="0" b="0"/>
            <wp:docPr id="4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13670" cy="5040204"/>
                    </a:xfrm>
                    <a:prstGeom prst="rect">
                      <a:avLst/>
                    </a:prstGeom>
                    <a:noFill/>
                    <a:ln>
                      <a:noFill/>
                    </a:ln>
                  </pic:spPr>
                </pic:pic>
              </a:graphicData>
            </a:graphic>
          </wp:inline>
        </w:drawing>
      </w:r>
    </w:p>
    <w:p w:rsidR="00244C30" w:rsidRDefault="00244C30">
      <w:pPr>
        <w:spacing w:after="200" w:line="276" w:lineRule="auto"/>
      </w:pPr>
      <w:r>
        <w:br w:type="page"/>
      </w:r>
    </w:p>
    <w:p w:rsidR="00244C30" w:rsidRDefault="00244C30" w:rsidP="00244C30">
      <w:pPr>
        <w:pStyle w:val="Heading2"/>
      </w:pPr>
      <w:bookmarkStart w:id="1087" w:name="_Toc35509031"/>
      <w:r w:rsidRPr="00B9479B">
        <w:lastRenderedPageBreak/>
        <w:t>VS-FUN-REQ-347046/A-Eco-Idle</w:t>
      </w:r>
      <w:bookmarkEnd w:id="1087"/>
    </w:p>
    <w:p w:rsidR="00244C30" w:rsidRDefault="00244C30" w:rsidP="00244C30">
      <w:pPr>
        <w:pStyle w:val="Heading3"/>
      </w:pPr>
      <w:bookmarkStart w:id="1088" w:name="_Toc35509032"/>
      <w:r w:rsidRPr="00B9479B">
        <w:t>VS-CLD-REQ-347054/A-Eco-Idle Client</w:t>
      </w:r>
      <w:bookmarkEnd w:id="1088"/>
    </w:p>
    <w:p w:rsidR="00244C30" w:rsidRDefault="00244C30" w:rsidP="00244C30">
      <w:r>
        <w:t>The Eco-Idle Client interfaces with the user via the HMI and is responsible for sending the Eco-Idle Setting request to the Eco-Idle Server.</w:t>
      </w:r>
    </w:p>
    <w:p w:rsidR="00244C30" w:rsidRDefault="00244C30" w:rsidP="00244C30"/>
    <w:p w:rsidR="00244C30" w:rsidRDefault="00244C30" w:rsidP="00244C30">
      <w:pPr>
        <w:pStyle w:val="Heading3"/>
      </w:pPr>
      <w:bookmarkStart w:id="1089" w:name="_Toc35509033"/>
      <w:r w:rsidRPr="00B9479B">
        <w:t>VS-CLD-REQ-347055/A-Eco-Idle Server</w:t>
      </w:r>
      <w:bookmarkEnd w:id="1089"/>
    </w:p>
    <w:p w:rsidR="00244C30" w:rsidRDefault="00244C30" w:rsidP="00244C30">
      <w:r>
        <w:t>The Eco-Idle Server is responsible for the control of the Eco-Idle function and interfaces with the Eco-Idle Client.</w:t>
      </w:r>
    </w:p>
    <w:p w:rsidR="00244C30" w:rsidRDefault="00244C30" w:rsidP="00244C30"/>
    <w:p w:rsidR="00244C30" w:rsidRDefault="00244C30" w:rsidP="00244C30">
      <w:pPr>
        <w:pStyle w:val="Heading3"/>
      </w:pPr>
      <w:bookmarkStart w:id="1090" w:name="_Toc35509034"/>
      <w:r>
        <w:t>Use Cases</w:t>
      </w:r>
      <w:bookmarkEnd w:id="1090"/>
    </w:p>
    <w:p w:rsidR="00244C30" w:rsidRDefault="00244C30" w:rsidP="00244C30">
      <w:pPr>
        <w:pStyle w:val="Heading4"/>
      </w:pPr>
      <w:r>
        <w:t>VS-UC-REQ-347814/A-User Enables Eco-Idle Setting</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244C30"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r>
              <w:t>Vehicle front seat Occupant</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r>
              <w:t>Ignition is in Run</w:t>
            </w:r>
          </w:p>
          <w:p w:rsidR="00244C30" w:rsidRDefault="00244C30">
            <w:pPr>
              <w:spacing w:line="276" w:lineRule="auto"/>
            </w:pPr>
            <w:r>
              <w:t>Eco-Idle is Disabled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rsidP="00244C30">
            <w:pPr>
              <w:spacing w:line="276" w:lineRule="auto"/>
            </w:pPr>
            <w:r>
              <w:t>User changes Eco-Idle setting to enabled via the HMI</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r>
              <w:t>Eco-Idle is enabled</w:t>
            </w:r>
          </w:p>
          <w:p w:rsidR="00244C30" w:rsidRDefault="00244C30">
            <w:pPr>
              <w:spacing w:line="276" w:lineRule="auto"/>
            </w:pPr>
            <w:r>
              <w:t>Eco-Idle HMI is shown set to enabled.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p>
        </w:tc>
      </w:tr>
    </w:tbl>
    <w:p w:rsidR="00244C30" w:rsidRPr="00BE1D63" w:rsidRDefault="00244C30" w:rsidP="00244C30"/>
    <w:p w:rsidR="00244C30" w:rsidRDefault="00244C30" w:rsidP="00244C30">
      <w:pPr>
        <w:pStyle w:val="Heading4"/>
      </w:pPr>
      <w:r>
        <w:t>VS-UC-REQ-347815/A-User Disables Eco-Idle Setting</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244C30"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r>
              <w:t>Vehicle front seat occupant</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r>
              <w:t>Ignition is in Run</w:t>
            </w:r>
          </w:p>
          <w:p w:rsidR="00244C30" w:rsidRDefault="00244C30">
            <w:pPr>
              <w:spacing w:line="276" w:lineRule="auto"/>
            </w:pPr>
            <w:r>
              <w:t>Eco-Idle is enabled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rsidP="00244C30">
            <w:pPr>
              <w:spacing w:line="276" w:lineRule="auto"/>
            </w:pPr>
            <w:r>
              <w:t>User changes Eco-Idle setting to disabled via the HMI</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r>
              <w:t>Eco-Idle is disabled</w:t>
            </w:r>
          </w:p>
          <w:p w:rsidR="00244C30" w:rsidRDefault="00244C30">
            <w:pPr>
              <w:spacing w:line="276" w:lineRule="auto"/>
            </w:pPr>
            <w:r>
              <w:t>Eco-Idle HMI is shown set to disabled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p>
        </w:tc>
      </w:tr>
    </w:tbl>
    <w:p w:rsidR="00244C30" w:rsidRDefault="00244C30" w:rsidP="00244C30"/>
    <w:p w:rsidR="00244C30" w:rsidRDefault="00244C30" w:rsidP="00244C30">
      <w:pPr>
        <w:pStyle w:val="Heading3"/>
      </w:pPr>
      <w:bookmarkStart w:id="1091" w:name="_Toc35509035"/>
      <w:r>
        <w:t>Interface Requirements</w:t>
      </w:r>
      <w:bookmarkEnd w:id="1091"/>
    </w:p>
    <w:p w:rsidR="00244C30" w:rsidRDefault="00244C30" w:rsidP="00244C30">
      <w:pPr>
        <w:pStyle w:val="Heading4"/>
      </w:pPr>
      <w:r w:rsidRPr="00B9479B">
        <w:t>MD-REQ-347056/A-EcoIdl_D_Rq</w:t>
      </w:r>
    </w:p>
    <w:p w:rsidR="00244C30" w:rsidRPr="009E19EA" w:rsidRDefault="00244C30">
      <w:pPr>
        <w:rPr>
          <w:rFonts w:cs="Arial"/>
        </w:rPr>
      </w:pPr>
      <w:r w:rsidRPr="009E19EA">
        <w:rPr>
          <w:rFonts w:cs="Arial"/>
        </w:rPr>
        <w:t>Message Type: Request</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Request signal from the </w:t>
      </w:r>
      <w:r>
        <w:rPr>
          <w:rFonts w:cs="Arial"/>
        </w:rPr>
        <w:t>Eco-Idle Client</w:t>
      </w:r>
      <w:r w:rsidRPr="009E19EA">
        <w:rPr>
          <w:rFonts w:cs="Arial"/>
        </w:rPr>
        <w:t xml:space="preserve"> to the </w:t>
      </w:r>
      <w:r>
        <w:rPr>
          <w:rFonts w:cs="Arial"/>
        </w:rPr>
        <w:t>Eco-Idle</w:t>
      </w:r>
      <w:r w:rsidRPr="009E19EA">
        <w:rPr>
          <w:rFonts w:cs="Arial"/>
        </w:rPr>
        <w:t xml:space="preserve"> Server </w:t>
      </w:r>
      <w:r>
        <w:rPr>
          <w:rFonts w:cs="Arial"/>
        </w:rPr>
        <w:t>to enable or disable the feature</w:t>
      </w:r>
    </w:p>
    <w:p w:rsidR="00244C30" w:rsidRPr="009E19EA" w:rsidRDefault="00244C30">
      <w:pPr>
        <w:rPr>
          <w:rFonts w:cs="Arial"/>
        </w:rPr>
      </w:pPr>
    </w:p>
    <w:p w:rsidR="00244C30" w:rsidRPr="009E19EA"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244C30" w:rsidRPr="009E19EA"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557" w:type="dxa"/>
            <w:vMerge w:val="restart"/>
            <w:tcBorders>
              <w:top w:val="single" w:sz="4" w:space="0" w:color="auto"/>
              <w:left w:val="single" w:sz="4" w:space="0" w:color="auto"/>
              <w:right w:val="single" w:sz="4" w:space="0" w:color="auto"/>
            </w:tcBorders>
            <w:hideMark/>
          </w:tcPr>
          <w:p w:rsidR="00244C30" w:rsidRDefault="00244C30" w:rsidP="00244C30">
            <w:pPr>
              <w:spacing w:line="276" w:lineRule="auto"/>
              <w:rPr>
                <w:rFonts w:cs="Arial"/>
              </w:rPr>
            </w:pPr>
          </w:p>
          <w:p w:rsidR="00244C30" w:rsidRPr="009E19EA" w:rsidRDefault="00244C30" w:rsidP="00244C30">
            <w:pPr>
              <w:spacing w:line="276" w:lineRule="auto"/>
              <w:rPr>
                <w:rFonts w:cs="Arial"/>
              </w:rPr>
            </w:pPr>
            <w:r>
              <w:rPr>
                <w:rFonts w:cs="Arial"/>
              </w:rPr>
              <w:t>EcoIdl_D_Rq</w:t>
            </w: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hideMark/>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bl>
    <w:p w:rsidR="00244C30" w:rsidRPr="003C137D" w:rsidRDefault="00244C30">
      <w:pPr>
        <w:rPr>
          <w:rFonts w:cs="Arial"/>
        </w:rPr>
      </w:pPr>
    </w:p>
    <w:p w:rsidR="00244C30" w:rsidRDefault="00244C30" w:rsidP="00244C30">
      <w:pPr>
        <w:pStyle w:val="Heading4"/>
      </w:pPr>
      <w:r w:rsidRPr="00B9479B">
        <w:lastRenderedPageBreak/>
        <w:t>MD-REQ-347057/A-EcoIdl_D_Stat</w:t>
      </w:r>
    </w:p>
    <w:p w:rsidR="00244C30" w:rsidRPr="009E19EA" w:rsidRDefault="00244C30">
      <w:pPr>
        <w:rPr>
          <w:rFonts w:cs="Arial"/>
        </w:rPr>
      </w:pPr>
      <w:r w:rsidRPr="009E19EA">
        <w:rPr>
          <w:rFonts w:cs="Arial"/>
        </w:rPr>
        <w:t xml:space="preserve">Message Type: </w:t>
      </w:r>
      <w:r>
        <w:rPr>
          <w:rFonts w:cs="Arial"/>
        </w:rPr>
        <w:t>Status</w:t>
      </w:r>
    </w:p>
    <w:p w:rsidR="00244C30" w:rsidRPr="009E19EA" w:rsidRDefault="00244C30">
      <w:pPr>
        <w:rPr>
          <w:rFonts w:cs="Arial"/>
        </w:rPr>
      </w:pPr>
    </w:p>
    <w:p w:rsidR="00244C30" w:rsidRPr="009E19EA" w:rsidRDefault="00244C30">
      <w:pPr>
        <w:widowControl w:val="0"/>
        <w:adjustRightInd w:val="0"/>
        <w:rPr>
          <w:rFonts w:cs="Arial"/>
        </w:rPr>
      </w:pPr>
      <w:r w:rsidRPr="009E19EA">
        <w:rPr>
          <w:rFonts w:cs="Arial"/>
        </w:rPr>
        <w:t xml:space="preserve">Note: </w:t>
      </w:r>
      <w:r>
        <w:rPr>
          <w:rFonts w:cs="Arial"/>
        </w:rPr>
        <w:t>Status</w:t>
      </w:r>
      <w:r w:rsidRPr="009E19EA">
        <w:rPr>
          <w:rFonts w:cs="Arial"/>
        </w:rPr>
        <w:t xml:space="preserve"> signal from the </w:t>
      </w:r>
      <w:r>
        <w:rPr>
          <w:rFonts w:cs="Arial"/>
        </w:rPr>
        <w:t>Eco-Idle Server with the status of Eco-Idle feature</w:t>
      </w:r>
    </w:p>
    <w:p w:rsidR="00244C30" w:rsidRPr="009E19EA" w:rsidRDefault="00244C30">
      <w:pPr>
        <w:rPr>
          <w:rFonts w:cs="Arial"/>
        </w:rPr>
      </w:pPr>
    </w:p>
    <w:p w:rsidR="00244C30" w:rsidRPr="009E19EA" w:rsidRDefault="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244C30" w:rsidRPr="009E19EA"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244C30" w:rsidRPr="009E19EA" w:rsidRDefault="00244C30">
            <w:pPr>
              <w:spacing w:line="276" w:lineRule="auto"/>
              <w:rPr>
                <w:rFonts w:cs="Arial"/>
                <w:b/>
              </w:rPr>
            </w:pPr>
            <w:r w:rsidRPr="009E19EA">
              <w:rPr>
                <w:rFonts w:cs="Arial"/>
                <w:b/>
              </w:rPr>
              <w:t>Description</w:t>
            </w:r>
          </w:p>
        </w:tc>
      </w:tr>
      <w:tr w:rsidR="00244C30" w:rsidRPr="009E19EA" w:rsidTr="00244C30">
        <w:trPr>
          <w:jc w:val="center"/>
        </w:trPr>
        <w:tc>
          <w:tcPr>
            <w:tcW w:w="2557" w:type="dxa"/>
            <w:vMerge w:val="restart"/>
            <w:tcBorders>
              <w:top w:val="single" w:sz="4" w:space="0" w:color="auto"/>
              <w:left w:val="single" w:sz="4" w:space="0" w:color="auto"/>
              <w:right w:val="single" w:sz="4" w:space="0" w:color="auto"/>
            </w:tcBorders>
            <w:hideMark/>
          </w:tcPr>
          <w:p w:rsidR="00244C30" w:rsidRDefault="00244C30" w:rsidP="00244C30">
            <w:pPr>
              <w:spacing w:line="276" w:lineRule="auto"/>
              <w:rPr>
                <w:rFonts w:cs="Arial"/>
              </w:rPr>
            </w:pPr>
          </w:p>
          <w:p w:rsidR="00244C30" w:rsidRDefault="00244C30" w:rsidP="00244C30">
            <w:pPr>
              <w:spacing w:line="276" w:lineRule="auto"/>
              <w:rPr>
                <w:rFonts w:cs="Arial"/>
              </w:rPr>
            </w:pPr>
            <w:r>
              <w:rPr>
                <w:rFonts w:cs="Arial"/>
              </w:rPr>
              <w:t>EcoIdl_</w:t>
            </w:r>
            <w:r w:rsidRPr="00395539">
              <w:rPr>
                <w:rFonts w:cs="Arial"/>
              </w:rPr>
              <w:t>D_Stat</w:t>
            </w:r>
          </w:p>
          <w:p w:rsidR="00244C30" w:rsidRPr="009E19EA" w:rsidRDefault="00244C30" w:rsidP="00244C30">
            <w:pPr>
              <w:spacing w:line="27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244C30" w:rsidRPr="009E19EA" w:rsidRDefault="00244C30" w:rsidP="00244C30">
            <w:pPr>
              <w:autoSpaceDE w:val="0"/>
              <w:autoSpaceDN w:val="0"/>
              <w:adjustRightInd w:val="0"/>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hideMark/>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r w:rsidR="00244C30" w:rsidRPr="009E19EA" w:rsidTr="00244C30">
        <w:trPr>
          <w:trHeight w:val="314"/>
          <w:jc w:val="center"/>
        </w:trPr>
        <w:tc>
          <w:tcPr>
            <w:tcW w:w="2557" w:type="dxa"/>
            <w:vMerge/>
            <w:tcBorders>
              <w:left w:val="single" w:sz="4" w:space="0" w:color="auto"/>
              <w:right w:val="single" w:sz="4" w:space="0" w:color="auto"/>
            </w:tcBorders>
            <w:vAlign w:val="center"/>
          </w:tcPr>
          <w:p w:rsidR="00244C30" w:rsidRPr="009E19EA" w:rsidRDefault="00244C30" w:rsidP="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244C30" w:rsidRPr="009E19EA" w:rsidRDefault="00244C30" w:rsidP="00244C30">
            <w:pPr>
              <w:spacing w:line="276" w:lineRule="auto"/>
              <w:rPr>
                <w:rFonts w:cs="Arial"/>
              </w:rPr>
            </w:pPr>
          </w:p>
        </w:tc>
      </w:tr>
    </w:tbl>
    <w:p w:rsidR="00244C30" w:rsidRPr="003C137D" w:rsidRDefault="00244C30">
      <w:pPr>
        <w:rPr>
          <w:rFonts w:cs="Arial"/>
        </w:rPr>
      </w:pPr>
    </w:p>
    <w:p w:rsidR="00244C30" w:rsidRDefault="00244C30" w:rsidP="00244C30">
      <w:pPr>
        <w:pStyle w:val="Heading3"/>
      </w:pPr>
      <w:bookmarkStart w:id="1092" w:name="_Toc35509036"/>
      <w:r>
        <w:t>Requirements</w:t>
      </w:r>
      <w:bookmarkEnd w:id="1092"/>
    </w:p>
    <w:p w:rsidR="00244C30" w:rsidRPr="00244C30" w:rsidRDefault="00244C30" w:rsidP="00244C30">
      <w:pPr>
        <w:pStyle w:val="Heading4"/>
        <w:rPr>
          <w:b w:val="0"/>
          <w:u w:val="single"/>
        </w:rPr>
      </w:pPr>
      <w:r w:rsidRPr="00244C30">
        <w:rPr>
          <w:b w:val="0"/>
          <w:u w:val="single"/>
        </w:rPr>
        <w:t>VS-SR-REQ-347812/A-Eco-Idle Setting change</w:t>
      </w:r>
    </w:p>
    <w:p w:rsidR="00244C30" w:rsidRPr="0085052A" w:rsidRDefault="00244C30" w:rsidP="00244C30">
      <w:pPr>
        <w:rPr>
          <w:rFonts w:cs="Arial"/>
        </w:rPr>
      </w:pPr>
      <w:r w:rsidRPr="0085052A">
        <w:rPr>
          <w:rFonts w:cs="Arial"/>
        </w:rPr>
        <w:t xml:space="preserve">The Eco-Idle Client shall use the EcoIdl_D_Stat status signal from the </w:t>
      </w:r>
      <w:r>
        <w:rPr>
          <w:rFonts w:cs="Arial"/>
        </w:rPr>
        <w:t>Eco-Idle Server to show the Eco-</w:t>
      </w:r>
      <w:r w:rsidRPr="0085052A">
        <w:rPr>
          <w:rFonts w:cs="Arial"/>
        </w:rPr>
        <w:t>Idle setting as Enabled or Disabled.</w:t>
      </w:r>
    </w:p>
    <w:p w:rsidR="00244C30" w:rsidRPr="0085052A" w:rsidRDefault="00244C30" w:rsidP="00244C30">
      <w:pPr>
        <w:rPr>
          <w:rFonts w:cs="Arial"/>
        </w:rPr>
      </w:pPr>
    </w:p>
    <w:p w:rsidR="00244C30" w:rsidRPr="0085052A" w:rsidRDefault="00244C30" w:rsidP="00244C30">
      <w:pPr>
        <w:rPr>
          <w:rFonts w:cs="Arial"/>
        </w:rPr>
      </w:pPr>
      <w:r w:rsidRPr="0085052A">
        <w:rPr>
          <w:rFonts w:cs="Arial"/>
        </w:rPr>
        <w:t>The Eco-Idle setting shall be available on the HMI when ignition_status = Run.</w:t>
      </w:r>
    </w:p>
    <w:p w:rsidR="00244C30" w:rsidRPr="0085052A" w:rsidRDefault="00244C30" w:rsidP="00244C30">
      <w:pPr>
        <w:rPr>
          <w:rFonts w:cs="Arial"/>
        </w:rPr>
      </w:pPr>
    </w:p>
    <w:p w:rsidR="00244C30" w:rsidRDefault="00244C30" w:rsidP="00244C30">
      <w:pPr>
        <w:rPr>
          <w:rFonts w:cs="Arial"/>
        </w:rPr>
      </w:pPr>
      <w:r>
        <w:rPr>
          <w:rFonts w:cs="Arial"/>
        </w:rPr>
        <w:t>When the Eco-Idle setting is selected via the HMI:</w:t>
      </w:r>
    </w:p>
    <w:p w:rsidR="00244C30" w:rsidRDefault="00244C30" w:rsidP="00244C30">
      <w:pPr>
        <w:numPr>
          <w:ilvl w:val="0"/>
          <w:numId w:val="714"/>
        </w:numPr>
        <w:rPr>
          <w:rFonts w:cs="Arial"/>
        </w:rPr>
      </w:pPr>
      <w:r>
        <w:rPr>
          <w:rFonts w:cs="Arial"/>
        </w:rPr>
        <w:t xml:space="preserve"> The Eco-Idle Client shall set the EcoIdl_D_Rq signal to enabled or disabled based on what the user selected</w:t>
      </w:r>
    </w:p>
    <w:p w:rsidR="00244C30" w:rsidRDefault="00244C30" w:rsidP="00244C30">
      <w:pPr>
        <w:numPr>
          <w:ilvl w:val="0"/>
          <w:numId w:val="714"/>
        </w:numPr>
        <w:rPr>
          <w:rFonts w:cs="Arial"/>
        </w:rPr>
      </w:pPr>
      <w:r>
        <w:rPr>
          <w:rFonts w:cs="Arial"/>
        </w:rPr>
        <w:t xml:space="preserve">The Eco-Idle Server shall </w:t>
      </w:r>
      <w:r w:rsidRPr="00276F63">
        <w:rPr>
          <w:rFonts w:cs="Arial"/>
        </w:rPr>
        <w:t xml:space="preserve">respond within  T_EcoIdle_Rsp to the </w:t>
      </w:r>
      <w:r>
        <w:rPr>
          <w:rFonts w:cs="Arial"/>
        </w:rPr>
        <w:t xml:space="preserve">EcoIld_D_Rq request with the response of the Eco-Idle Server via the EcoIdle_D_Stat signal. </w:t>
      </w:r>
    </w:p>
    <w:p w:rsidR="00244C30" w:rsidRPr="005A6A82" w:rsidRDefault="00244C30" w:rsidP="00244C30">
      <w:pPr>
        <w:numPr>
          <w:ilvl w:val="0"/>
          <w:numId w:val="714"/>
        </w:numPr>
        <w:rPr>
          <w:rFonts w:cs="Arial"/>
        </w:rPr>
      </w:pPr>
      <w:r>
        <w:rPr>
          <w:rFonts w:cs="Arial"/>
        </w:rPr>
        <w:t>The Eco-Idle Client shall update the HMI (if there is an update) with the Eco-Idle status after receiving the EcoIdle_D_Stat response to the request.</w:t>
      </w:r>
    </w:p>
    <w:p w:rsidR="00244C30" w:rsidRPr="0085052A" w:rsidRDefault="00244C30" w:rsidP="00244C30">
      <w:pPr>
        <w:rPr>
          <w:rFonts w:cs="Arial"/>
          <w:color w:val="FF0000"/>
        </w:rPr>
      </w:pPr>
    </w:p>
    <w:p w:rsidR="00244C30" w:rsidRPr="0085052A" w:rsidRDefault="00244C30" w:rsidP="00244C30">
      <w:pPr>
        <w:rPr>
          <w:rFonts w:cs="Arial"/>
          <w:bCs/>
        </w:rPr>
      </w:pPr>
    </w:p>
    <w:p w:rsidR="00244C30" w:rsidRPr="0085052A" w:rsidRDefault="00244C30" w:rsidP="00244C30">
      <w:pPr>
        <w:rPr>
          <w:rFonts w:cs="Arial"/>
          <w:bCs/>
          <w:color w:val="FF0000"/>
        </w:rPr>
      </w:pPr>
    </w:p>
    <w:tbl>
      <w:tblPr>
        <w:tblW w:w="2355" w:type="dxa"/>
        <w:jc w:val="center"/>
        <w:tblLook w:val="04A0" w:firstRow="1" w:lastRow="0" w:firstColumn="1" w:lastColumn="0" w:noHBand="0" w:noVBand="1"/>
      </w:tblPr>
      <w:tblGrid>
        <w:gridCol w:w="2355"/>
      </w:tblGrid>
      <w:tr w:rsidR="00244C30" w:rsidRPr="0085052A" w:rsidTr="00244C3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244C30" w:rsidRPr="0085052A" w:rsidRDefault="00244C30">
            <w:pPr>
              <w:spacing w:line="276" w:lineRule="auto"/>
              <w:jc w:val="center"/>
              <w:rPr>
                <w:rFonts w:cs="Arial"/>
                <w:b/>
                <w:bCs/>
              </w:rPr>
            </w:pPr>
            <w:r w:rsidRPr="0085052A">
              <w:rPr>
                <w:rFonts w:cs="Arial"/>
                <w:b/>
                <w:bCs/>
              </w:rPr>
              <w:t>HMI Setting ID</w:t>
            </w:r>
          </w:p>
        </w:tc>
      </w:tr>
      <w:tr w:rsidR="00244C30" w:rsidRPr="0085052A" w:rsidTr="00244C3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244C30" w:rsidRPr="0085052A" w:rsidRDefault="00244C30">
            <w:pPr>
              <w:spacing w:line="276" w:lineRule="auto"/>
              <w:jc w:val="center"/>
              <w:rPr>
                <w:rFonts w:eastAsiaTheme="minorEastAsia" w:cs="Arial"/>
              </w:rPr>
            </w:pPr>
            <w:r w:rsidRPr="008C7E69">
              <w:rPr>
                <w:rFonts w:eastAsiaTheme="minorEastAsia" w:cs="Arial"/>
              </w:rPr>
              <w:t>1037</w:t>
            </w:r>
          </w:p>
        </w:tc>
      </w:tr>
    </w:tbl>
    <w:p w:rsidR="00244C30" w:rsidRPr="0085052A" w:rsidRDefault="00244C30" w:rsidP="00244C30">
      <w:pPr>
        <w:rPr>
          <w:rFonts w:cs="Arial"/>
          <w:color w:val="FF0000"/>
        </w:rPr>
      </w:pPr>
    </w:p>
    <w:p w:rsidR="00244C30" w:rsidRPr="0085052A" w:rsidRDefault="00244C30" w:rsidP="00244C30">
      <w:pPr>
        <w:rPr>
          <w:rFonts w:cs="Arial"/>
          <w:color w:val="FF0000"/>
        </w:rPr>
      </w:pPr>
    </w:p>
    <w:p w:rsidR="00244C30" w:rsidRPr="0085052A" w:rsidRDefault="00244C30" w:rsidP="00244C30">
      <w:pPr>
        <w:rPr>
          <w:rFonts w:cs="Arial"/>
        </w:rPr>
      </w:pPr>
    </w:p>
    <w:p w:rsidR="00244C30" w:rsidRDefault="00244C30" w:rsidP="00244C30"/>
    <w:p w:rsidR="00244C30" w:rsidRDefault="00244C30" w:rsidP="00244C30"/>
    <w:p w:rsidR="00244C30" w:rsidRDefault="00244C30" w:rsidP="00244C30"/>
    <w:p w:rsidR="00244C30" w:rsidRDefault="00244C30" w:rsidP="00244C30"/>
    <w:p w:rsidR="00244C30" w:rsidRDefault="00244C30" w:rsidP="00244C30">
      <w:pPr>
        <w:pStyle w:val="Heading4"/>
      </w:pPr>
      <w:r w:rsidRPr="00B9479B">
        <w:t>VS-TMR-REQ-347813/A-T_EcoIdle_Rsp</w:t>
      </w:r>
    </w:p>
    <w:p w:rsidR="00244C30" w:rsidRPr="0091772B" w:rsidRDefault="00244C30" w:rsidP="00244C3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244C30" w:rsidTr="00244C30">
        <w:trPr>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Default</w:t>
            </w:r>
          </w:p>
        </w:tc>
      </w:tr>
      <w:tr w:rsidR="00244C30" w:rsidTr="00244C3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Pr="00DF054A" w:rsidRDefault="00244C30">
            <w:pPr>
              <w:spacing w:line="276" w:lineRule="auto"/>
              <w:rPr>
                <w:rFonts w:ascii="Univers" w:eastAsia="Times New Roman" w:hAnsi="Univers" w:cs="Arial"/>
                <w:sz w:val="14"/>
                <w:szCs w:val="14"/>
              </w:rPr>
            </w:pPr>
            <w:r w:rsidRPr="00DF054A">
              <w:rPr>
                <w:rFonts w:cs="Arial"/>
                <w:sz w:val="14"/>
                <w:szCs w:val="14"/>
              </w:rPr>
              <w:t>T_EcoIdle_Rsp</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rsidP="00244C30">
            <w:r>
              <w:t>Maximum time the Eco-Idle Server shall take to respond to the EcoIdl_D_Rq signal.  The response will be in the EcoIdl_D_Stat signal.</w:t>
            </w:r>
          </w:p>
          <w:p w:rsidR="00244C30" w:rsidRDefault="00244C30" w:rsidP="00244C30"/>
          <w:p w:rsidR="00244C30" w:rsidRDefault="00244C30" w:rsidP="00244C30">
            <w:r>
              <w:t>Maximum time defined as the default value</w:t>
            </w:r>
          </w:p>
          <w:p w:rsidR="00244C30" w:rsidRDefault="00244C3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100</w:t>
            </w:r>
          </w:p>
        </w:tc>
      </w:tr>
    </w:tbl>
    <w:p w:rsidR="00244C30" w:rsidRPr="00B01CDD" w:rsidRDefault="00244C30" w:rsidP="00244C30">
      <w:pPr>
        <w:rPr>
          <w:sz w:val="14"/>
          <w:szCs w:val="14"/>
        </w:rPr>
      </w:pPr>
    </w:p>
    <w:p w:rsidR="00244C30" w:rsidRDefault="00244C30" w:rsidP="00244C30">
      <w:pPr>
        <w:pStyle w:val="Heading3"/>
      </w:pPr>
      <w:bookmarkStart w:id="1093" w:name="_Toc35509037"/>
      <w:r>
        <w:lastRenderedPageBreak/>
        <w:t>Sequence Diagrams</w:t>
      </w:r>
      <w:bookmarkEnd w:id="1093"/>
    </w:p>
    <w:p w:rsidR="00244C30" w:rsidRDefault="00244C30" w:rsidP="00244C30">
      <w:pPr>
        <w:pStyle w:val="Heading4"/>
      </w:pPr>
      <w:r>
        <w:t>VS-SD-REQ-347816/A-Eco-Idle set to Enabled via the HMI</w:t>
      </w:r>
    </w:p>
    <w:p w:rsidR="00244C30" w:rsidRPr="009A72BB" w:rsidRDefault="00244C30" w:rsidP="00244C30">
      <w:pPr>
        <w:rPr>
          <w:rFonts w:cs="Arial"/>
          <w:noProof/>
        </w:rPr>
      </w:pPr>
      <w:r w:rsidRPr="009A72BB">
        <w:rPr>
          <w:rFonts w:cs="Arial"/>
          <w:noProof/>
        </w:rPr>
        <w:t>Pre-Condition: Eco-Idle is Disabled</w:t>
      </w:r>
    </w:p>
    <w:p w:rsidR="00244C30" w:rsidRDefault="00244C30" w:rsidP="00244C30">
      <w:pPr>
        <w:rPr>
          <w:noProof/>
        </w:rPr>
      </w:pPr>
    </w:p>
    <w:p w:rsidR="00244C30" w:rsidRDefault="00244C30" w:rsidP="00244C30">
      <w:pPr>
        <w:jc w:val="center"/>
      </w:pPr>
      <w:r w:rsidRPr="004168E6">
        <w:rPr>
          <w:noProof/>
        </w:rPr>
        <w:drawing>
          <wp:inline distT="0" distB="0" distL="0" distR="0" wp14:anchorId="0B8E251F" wp14:editId="6732C0D2">
            <wp:extent cx="6433706" cy="4301656"/>
            <wp:effectExtent l="0" t="0" r="5715" b="3810"/>
            <wp:docPr id="4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38225" cy="4304678"/>
                    </a:xfrm>
                    <a:prstGeom prst="rect">
                      <a:avLst/>
                    </a:prstGeom>
                    <a:noFill/>
                    <a:ln>
                      <a:noFill/>
                    </a:ln>
                  </pic:spPr>
                </pic:pic>
              </a:graphicData>
            </a:graphic>
          </wp:inline>
        </w:drawing>
      </w:r>
    </w:p>
    <w:p w:rsidR="00244C30" w:rsidRDefault="00244C30" w:rsidP="00244C30"/>
    <w:p w:rsidR="00244C30" w:rsidRDefault="00244C30" w:rsidP="00244C30"/>
    <w:p w:rsidR="00244C30" w:rsidRDefault="00244C30" w:rsidP="00244C30"/>
    <w:p w:rsidR="00244C30" w:rsidRDefault="00244C30" w:rsidP="00244C30">
      <w:pPr>
        <w:pStyle w:val="Heading4"/>
      </w:pPr>
      <w:r>
        <w:t>VS-SD-REQ-347817/A-Eco-Idle set to Disabled via the HMI</w:t>
      </w:r>
    </w:p>
    <w:p w:rsidR="00244C30" w:rsidRDefault="00244C30" w:rsidP="00244C30">
      <w:pPr>
        <w:rPr>
          <w:noProof/>
        </w:rPr>
      </w:pPr>
      <w:r>
        <w:rPr>
          <w:noProof/>
        </w:rPr>
        <w:t>Pre-condition:  Eco-Idle is Enabled</w:t>
      </w:r>
    </w:p>
    <w:p w:rsidR="00244C30" w:rsidRDefault="00244C30" w:rsidP="00244C30">
      <w:pPr>
        <w:rPr>
          <w:noProof/>
        </w:rPr>
      </w:pPr>
    </w:p>
    <w:p w:rsidR="00244C30" w:rsidRDefault="00244C30" w:rsidP="00244C30">
      <w:pPr>
        <w:jc w:val="center"/>
      </w:pPr>
      <w:r w:rsidRPr="002376D6">
        <w:rPr>
          <w:noProof/>
        </w:rPr>
        <w:lastRenderedPageBreak/>
        <w:drawing>
          <wp:inline distT="0" distB="0" distL="0" distR="0" wp14:anchorId="0EA76EBE" wp14:editId="48502D5D">
            <wp:extent cx="6403991" cy="4277802"/>
            <wp:effectExtent l="0" t="0" r="0" b="8890"/>
            <wp:docPr id="4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07348" cy="4280044"/>
                    </a:xfrm>
                    <a:prstGeom prst="rect">
                      <a:avLst/>
                    </a:prstGeom>
                    <a:noFill/>
                    <a:ln>
                      <a:noFill/>
                    </a:ln>
                  </pic:spPr>
                </pic:pic>
              </a:graphicData>
            </a:graphic>
          </wp:inline>
        </w:drawing>
      </w:r>
    </w:p>
    <w:p w:rsidR="00244C30" w:rsidRDefault="00244C30" w:rsidP="00244C30"/>
    <w:p w:rsidR="00244C30" w:rsidRDefault="00244C30">
      <w:pPr>
        <w:spacing w:after="200" w:line="276" w:lineRule="auto"/>
      </w:pPr>
      <w:r>
        <w:br w:type="page"/>
      </w:r>
    </w:p>
    <w:p w:rsidR="00244C30" w:rsidRDefault="00244C30" w:rsidP="00244C30">
      <w:pPr>
        <w:pStyle w:val="Heading2"/>
      </w:pPr>
      <w:bookmarkStart w:id="1094" w:name="_Toc35509038"/>
      <w:r w:rsidRPr="00B9479B">
        <w:lastRenderedPageBreak/>
        <w:t>VS-FUN-REQ-362897/A-Quiet Time for Exhaust Mode</w:t>
      </w:r>
      <w:bookmarkEnd w:id="1094"/>
    </w:p>
    <w:p w:rsidR="00244C30" w:rsidRDefault="00244C30" w:rsidP="00244C30">
      <w:pPr>
        <w:pStyle w:val="Heading3"/>
      </w:pPr>
      <w:bookmarkStart w:id="1095" w:name="_Toc35509039"/>
      <w:r>
        <w:t>Overview</w:t>
      </w:r>
      <w:bookmarkEnd w:id="1095"/>
    </w:p>
    <w:p w:rsidR="00244C30" w:rsidRPr="008D3E06" w:rsidRDefault="00244C30" w:rsidP="00244C30">
      <w:pPr>
        <w:rPr>
          <w:rFonts w:cs="Arial"/>
        </w:rPr>
      </w:pPr>
      <w:r w:rsidRPr="008D3E06">
        <w:rPr>
          <w:rFonts w:cs="Arial"/>
        </w:rPr>
        <w:t xml:space="preserve">The user will be able to enable “Quiet Mode” thru the setting menu.  This is so that a loud exhaust mode does not cause any noise disturbance to anybody based on the time of day (ex early in the morning).  Once enabled, the user can schedule a start and end time for the quiet mode.  If the vehicle is started between the quiet modes start and end time then the vehicle’s exhaust will be in a quiet mode.  </w:t>
      </w:r>
    </w:p>
    <w:p w:rsidR="00244C30" w:rsidRDefault="00244C30" w:rsidP="00244C30"/>
    <w:p w:rsidR="00244C30" w:rsidRDefault="00244C30" w:rsidP="00244C30">
      <w:pPr>
        <w:pStyle w:val="Heading3"/>
      </w:pPr>
      <w:bookmarkStart w:id="1096" w:name="_Toc35509040"/>
      <w:r w:rsidRPr="00B9479B">
        <w:t>VS-CLD-REQ-362990/A-Quiet Time Client</w:t>
      </w:r>
      <w:bookmarkEnd w:id="1096"/>
    </w:p>
    <w:p w:rsidR="00244C30" w:rsidRDefault="00244C30" w:rsidP="00244C30">
      <w:r>
        <w:t>The Quiet Time Client interfaces with the user via the HMI and is responsible for interfacing with the Quiet Time Server.  This includes sending the quiet time requests and receiving the quiet time responses from the Quiet Time Server. See SPSS requirements for details</w:t>
      </w:r>
    </w:p>
    <w:p w:rsidR="00244C30" w:rsidRDefault="00244C30" w:rsidP="00244C30"/>
    <w:p w:rsidR="00244C30" w:rsidRDefault="00244C30" w:rsidP="00244C30">
      <w:pPr>
        <w:pStyle w:val="Heading3"/>
      </w:pPr>
      <w:bookmarkStart w:id="1097" w:name="_Toc35509041"/>
      <w:r w:rsidRPr="00B9479B">
        <w:t>VS-CLD-REQ-362991/A-Quiet Time Server</w:t>
      </w:r>
      <w:bookmarkEnd w:id="1097"/>
    </w:p>
    <w:p w:rsidR="00244C30" w:rsidRDefault="00244C30" w:rsidP="00244C30">
      <w:r>
        <w:t>The Quiet Time Server is responsible for the control of the Quiet Time function and interfaces with the Quiet Time Client.</w:t>
      </w:r>
    </w:p>
    <w:p w:rsidR="00244C30" w:rsidRDefault="00244C30" w:rsidP="00244C30"/>
    <w:p w:rsidR="00244C30" w:rsidRDefault="00244C30" w:rsidP="00244C30">
      <w:pPr>
        <w:pStyle w:val="Heading3"/>
      </w:pPr>
      <w:bookmarkStart w:id="1098" w:name="_Toc35509042"/>
      <w:r>
        <w:t>Use Cases</w:t>
      </w:r>
      <w:bookmarkEnd w:id="1098"/>
    </w:p>
    <w:p w:rsidR="00244C30" w:rsidRDefault="00244C30" w:rsidP="00244C30">
      <w:pPr>
        <w:pStyle w:val="Heading4"/>
      </w:pPr>
      <w:r>
        <w:t>VS-UC-REQ-365616/A-User Enabled Quiet Time Setting</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244C30" w:rsidRPr="007867F6"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7867F6" w:rsidRDefault="00244C30">
            <w:pPr>
              <w:spacing w:line="276" w:lineRule="auto"/>
              <w:rPr>
                <w:rFonts w:cs="Arial"/>
              </w:rPr>
            </w:pPr>
            <w:r w:rsidRPr="007867F6">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Pr="007867F6" w:rsidRDefault="00244C30">
            <w:pPr>
              <w:spacing w:line="276" w:lineRule="auto"/>
              <w:rPr>
                <w:rFonts w:cs="Arial"/>
              </w:rPr>
            </w:pPr>
            <w:r w:rsidRPr="007867F6">
              <w:rPr>
                <w:rFonts w:cs="Arial"/>
              </w:rPr>
              <w:t>Vehicle front seat Occupant</w:t>
            </w:r>
          </w:p>
        </w:tc>
      </w:tr>
      <w:tr w:rsidR="00244C30" w:rsidRPr="007867F6"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7867F6" w:rsidRDefault="00244C30">
            <w:pPr>
              <w:spacing w:line="276" w:lineRule="auto"/>
              <w:rPr>
                <w:rFonts w:cs="Arial"/>
              </w:rPr>
            </w:pPr>
            <w:r w:rsidRPr="007867F6">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7867F6" w:rsidRDefault="00244C30">
            <w:pPr>
              <w:spacing w:line="276" w:lineRule="auto"/>
              <w:rPr>
                <w:rFonts w:cs="Arial"/>
              </w:rPr>
            </w:pPr>
            <w:r w:rsidRPr="007867F6">
              <w:rPr>
                <w:rFonts w:cs="Arial"/>
              </w:rPr>
              <w:t>Ignition is in Run</w:t>
            </w:r>
          </w:p>
          <w:p w:rsidR="00244C30" w:rsidRPr="007867F6" w:rsidRDefault="00244C30">
            <w:pPr>
              <w:spacing w:line="276" w:lineRule="auto"/>
              <w:rPr>
                <w:rFonts w:cs="Arial"/>
              </w:rPr>
            </w:pPr>
            <w:r>
              <w:rPr>
                <w:rFonts w:cs="Arial"/>
              </w:rPr>
              <w:t>Quiet Time setting is d</w:t>
            </w:r>
            <w:r w:rsidRPr="007867F6">
              <w:rPr>
                <w:rFonts w:cs="Arial"/>
              </w:rPr>
              <w:t>isabled</w:t>
            </w:r>
          </w:p>
        </w:tc>
      </w:tr>
      <w:tr w:rsidR="00244C30" w:rsidRPr="007867F6"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7867F6" w:rsidRDefault="00244C30">
            <w:pPr>
              <w:spacing w:line="276" w:lineRule="auto"/>
              <w:rPr>
                <w:rFonts w:cs="Arial"/>
              </w:rPr>
            </w:pPr>
            <w:r w:rsidRPr="007867F6">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7867F6" w:rsidRDefault="00244C30" w:rsidP="00244C30">
            <w:pPr>
              <w:spacing w:line="276" w:lineRule="auto"/>
              <w:rPr>
                <w:rFonts w:cs="Arial"/>
              </w:rPr>
            </w:pPr>
            <w:r w:rsidRPr="007867F6">
              <w:rPr>
                <w:rFonts w:cs="Arial"/>
              </w:rPr>
              <w:t xml:space="preserve">User changes </w:t>
            </w:r>
            <w:r>
              <w:rPr>
                <w:rFonts w:cs="Arial"/>
              </w:rPr>
              <w:t>Quiet Time</w:t>
            </w:r>
            <w:r w:rsidRPr="007867F6">
              <w:rPr>
                <w:rFonts w:cs="Arial"/>
              </w:rPr>
              <w:t xml:space="preserve"> setting to enabled via the HMI</w:t>
            </w:r>
          </w:p>
        </w:tc>
      </w:tr>
      <w:tr w:rsidR="00244C30" w:rsidRPr="007867F6"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7867F6" w:rsidRDefault="00244C30">
            <w:pPr>
              <w:spacing w:line="276" w:lineRule="auto"/>
              <w:rPr>
                <w:rFonts w:cs="Arial"/>
              </w:rPr>
            </w:pPr>
            <w:r w:rsidRPr="007867F6">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7867F6" w:rsidRDefault="00244C30">
            <w:pPr>
              <w:spacing w:line="276" w:lineRule="auto"/>
              <w:rPr>
                <w:rFonts w:cs="Arial"/>
              </w:rPr>
            </w:pPr>
            <w:r>
              <w:rPr>
                <w:rFonts w:cs="Arial"/>
              </w:rPr>
              <w:t>Quiet Time</w:t>
            </w:r>
            <w:r w:rsidRPr="007867F6">
              <w:rPr>
                <w:rFonts w:cs="Arial"/>
              </w:rPr>
              <w:t xml:space="preserve"> </w:t>
            </w:r>
            <w:r>
              <w:rPr>
                <w:rFonts w:cs="Arial"/>
              </w:rPr>
              <w:t xml:space="preserve">setting </w:t>
            </w:r>
            <w:r w:rsidRPr="007867F6">
              <w:rPr>
                <w:rFonts w:cs="Arial"/>
              </w:rPr>
              <w:t>is enabled</w:t>
            </w:r>
          </w:p>
          <w:p w:rsidR="00244C30" w:rsidRDefault="00244C30">
            <w:pPr>
              <w:spacing w:line="276" w:lineRule="auto"/>
              <w:rPr>
                <w:rFonts w:cs="Arial"/>
              </w:rPr>
            </w:pPr>
            <w:r>
              <w:rPr>
                <w:rFonts w:cs="Arial"/>
              </w:rPr>
              <w:t>Quiet Time</w:t>
            </w:r>
            <w:r w:rsidRPr="007867F6">
              <w:rPr>
                <w:rFonts w:cs="Arial"/>
              </w:rPr>
              <w:t xml:space="preserve"> </w:t>
            </w:r>
            <w:r>
              <w:rPr>
                <w:rFonts w:cs="Arial"/>
              </w:rPr>
              <w:t xml:space="preserve">setting </w:t>
            </w:r>
            <w:r w:rsidRPr="007867F6">
              <w:rPr>
                <w:rFonts w:cs="Arial"/>
              </w:rPr>
              <w:t>HMI is shown set to enabled.</w:t>
            </w:r>
          </w:p>
          <w:p w:rsidR="00244C30" w:rsidRPr="007867F6" w:rsidRDefault="00244C30" w:rsidP="00244C30">
            <w:pPr>
              <w:spacing w:line="276" w:lineRule="auto"/>
              <w:rPr>
                <w:rFonts w:cs="Arial"/>
              </w:rPr>
            </w:pPr>
            <w:r>
              <w:rPr>
                <w:rFonts w:cs="Arial"/>
              </w:rPr>
              <w:t>The user can change the Quiet Time start and end times</w:t>
            </w:r>
          </w:p>
        </w:tc>
      </w:tr>
      <w:tr w:rsidR="00244C30" w:rsidRPr="007867F6"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7867F6" w:rsidRDefault="00244C30">
            <w:pPr>
              <w:spacing w:line="276" w:lineRule="auto"/>
              <w:rPr>
                <w:rFonts w:cs="Arial"/>
              </w:rPr>
            </w:pPr>
            <w:r w:rsidRPr="007867F6">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7867F6" w:rsidRDefault="00244C30">
            <w:pPr>
              <w:rPr>
                <w:rFonts w:cs="Arial"/>
              </w:rPr>
            </w:pPr>
          </w:p>
        </w:tc>
      </w:tr>
    </w:tbl>
    <w:p w:rsidR="00244C30" w:rsidRPr="007867F6" w:rsidRDefault="00244C30" w:rsidP="00244C30">
      <w:pPr>
        <w:rPr>
          <w:rFonts w:cs="Arial"/>
        </w:rPr>
      </w:pPr>
    </w:p>
    <w:p w:rsidR="00244C30" w:rsidRDefault="00244C30" w:rsidP="00244C30">
      <w:pPr>
        <w:pStyle w:val="Heading4"/>
      </w:pPr>
      <w:r>
        <w:t>VS-UC-REQ-365617/A-User Disabled Quiet Time Setting</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244C30" w:rsidRPr="00836700"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836700" w:rsidRDefault="00244C30">
            <w:pPr>
              <w:spacing w:line="276" w:lineRule="auto"/>
              <w:rPr>
                <w:rFonts w:cs="Arial"/>
              </w:rPr>
            </w:pPr>
            <w:r w:rsidRPr="00836700">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Pr="00836700" w:rsidRDefault="00244C30">
            <w:pPr>
              <w:spacing w:line="276" w:lineRule="auto"/>
              <w:rPr>
                <w:rFonts w:cs="Arial"/>
              </w:rPr>
            </w:pPr>
            <w:r w:rsidRPr="00836700">
              <w:rPr>
                <w:rFonts w:cs="Arial"/>
              </w:rPr>
              <w:t>Vehicle front seat Occupant</w:t>
            </w:r>
          </w:p>
        </w:tc>
      </w:tr>
      <w:tr w:rsidR="00244C30" w:rsidRPr="0083670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836700" w:rsidRDefault="00244C30">
            <w:pPr>
              <w:spacing w:line="276" w:lineRule="auto"/>
              <w:rPr>
                <w:rFonts w:cs="Arial"/>
              </w:rPr>
            </w:pPr>
            <w:r w:rsidRPr="00836700">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36700" w:rsidRDefault="00244C30">
            <w:pPr>
              <w:spacing w:line="276" w:lineRule="auto"/>
              <w:rPr>
                <w:rFonts w:cs="Arial"/>
              </w:rPr>
            </w:pPr>
            <w:r w:rsidRPr="00836700">
              <w:rPr>
                <w:rFonts w:cs="Arial"/>
              </w:rPr>
              <w:t>Ignition is in Run</w:t>
            </w:r>
          </w:p>
          <w:p w:rsidR="00244C30" w:rsidRPr="00836700" w:rsidRDefault="00244C30" w:rsidP="00244C30">
            <w:pPr>
              <w:spacing w:line="276" w:lineRule="auto"/>
              <w:rPr>
                <w:rFonts w:cs="Arial"/>
              </w:rPr>
            </w:pPr>
            <w:r w:rsidRPr="00836700">
              <w:rPr>
                <w:rFonts w:cs="Arial"/>
              </w:rPr>
              <w:t xml:space="preserve">Quiet Time setting is </w:t>
            </w:r>
            <w:r>
              <w:rPr>
                <w:rFonts w:cs="Arial"/>
              </w:rPr>
              <w:t>enabled</w:t>
            </w:r>
          </w:p>
        </w:tc>
      </w:tr>
      <w:tr w:rsidR="00244C30" w:rsidRPr="0083670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836700" w:rsidRDefault="00244C30">
            <w:pPr>
              <w:spacing w:line="276" w:lineRule="auto"/>
              <w:rPr>
                <w:rFonts w:cs="Arial"/>
              </w:rPr>
            </w:pPr>
            <w:r w:rsidRPr="00836700">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36700" w:rsidRDefault="00244C30" w:rsidP="00244C30">
            <w:pPr>
              <w:spacing w:line="276" w:lineRule="auto"/>
              <w:rPr>
                <w:rFonts w:cs="Arial"/>
              </w:rPr>
            </w:pPr>
            <w:r w:rsidRPr="00836700">
              <w:rPr>
                <w:rFonts w:cs="Arial"/>
              </w:rPr>
              <w:t xml:space="preserve">User changes Quiet Time setting to </w:t>
            </w:r>
            <w:r>
              <w:rPr>
                <w:rFonts w:cs="Arial"/>
              </w:rPr>
              <w:t>disabled</w:t>
            </w:r>
            <w:r w:rsidRPr="00836700">
              <w:rPr>
                <w:rFonts w:cs="Arial"/>
              </w:rPr>
              <w:t xml:space="preserve"> via the HMI</w:t>
            </w:r>
          </w:p>
        </w:tc>
      </w:tr>
      <w:tr w:rsidR="00244C30" w:rsidRPr="0083670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836700" w:rsidRDefault="00244C30">
            <w:pPr>
              <w:spacing w:line="276" w:lineRule="auto"/>
              <w:rPr>
                <w:rFonts w:cs="Arial"/>
              </w:rPr>
            </w:pPr>
            <w:r w:rsidRPr="00836700">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36700" w:rsidRDefault="00244C30">
            <w:pPr>
              <w:spacing w:line="276" w:lineRule="auto"/>
              <w:rPr>
                <w:rFonts w:cs="Arial"/>
              </w:rPr>
            </w:pPr>
            <w:r w:rsidRPr="00836700">
              <w:rPr>
                <w:rFonts w:cs="Arial"/>
              </w:rPr>
              <w:t xml:space="preserve">Quiet Time </w:t>
            </w:r>
            <w:r>
              <w:rPr>
                <w:rFonts w:cs="Arial"/>
              </w:rPr>
              <w:t xml:space="preserve">setting </w:t>
            </w:r>
            <w:r w:rsidRPr="00836700">
              <w:rPr>
                <w:rFonts w:cs="Arial"/>
              </w:rPr>
              <w:t xml:space="preserve">is </w:t>
            </w:r>
            <w:r>
              <w:rPr>
                <w:rFonts w:cs="Arial"/>
              </w:rPr>
              <w:t>disabled</w:t>
            </w:r>
          </w:p>
          <w:p w:rsidR="00244C30" w:rsidRPr="00836700" w:rsidRDefault="00244C30">
            <w:pPr>
              <w:spacing w:line="276" w:lineRule="auto"/>
              <w:rPr>
                <w:rFonts w:cs="Arial"/>
              </w:rPr>
            </w:pPr>
            <w:r w:rsidRPr="00836700">
              <w:rPr>
                <w:rFonts w:cs="Arial"/>
              </w:rPr>
              <w:t xml:space="preserve">Quiet Time </w:t>
            </w:r>
            <w:r>
              <w:rPr>
                <w:rFonts w:cs="Arial"/>
              </w:rPr>
              <w:t xml:space="preserve">setting </w:t>
            </w:r>
            <w:r w:rsidRPr="00836700">
              <w:rPr>
                <w:rFonts w:cs="Arial"/>
              </w:rPr>
              <w:t xml:space="preserve">HMI is shown set to </w:t>
            </w:r>
            <w:r>
              <w:rPr>
                <w:rFonts w:cs="Arial"/>
              </w:rPr>
              <w:t>disabled</w:t>
            </w:r>
            <w:r w:rsidRPr="00836700">
              <w:rPr>
                <w:rFonts w:cs="Arial"/>
              </w:rPr>
              <w:t>.</w:t>
            </w:r>
          </w:p>
          <w:p w:rsidR="00244C30" w:rsidRPr="00836700" w:rsidRDefault="00244C30">
            <w:pPr>
              <w:spacing w:line="276" w:lineRule="auto"/>
              <w:rPr>
                <w:rFonts w:cs="Arial"/>
              </w:rPr>
            </w:pPr>
            <w:r w:rsidRPr="00836700">
              <w:rPr>
                <w:rFonts w:cs="Arial"/>
              </w:rPr>
              <w:t>The user can</w:t>
            </w:r>
            <w:r>
              <w:rPr>
                <w:rFonts w:cs="Arial"/>
              </w:rPr>
              <w:t>not</w:t>
            </w:r>
            <w:r w:rsidRPr="00836700">
              <w:rPr>
                <w:rFonts w:cs="Arial"/>
              </w:rPr>
              <w:t xml:space="preserve"> change the Quiet Time start and end time</w:t>
            </w:r>
            <w:r>
              <w:rPr>
                <w:rFonts w:cs="Arial"/>
              </w:rPr>
              <w:t>s</w:t>
            </w:r>
          </w:p>
        </w:tc>
      </w:tr>
      <w:tr w:rsidR="00244C30" w:rsidRPr="0083670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836700" w:rsidRDefault="00244C30">
            <w:pPr>
              <w:spacing w:line="276" w:lineRule="auto"/>
              <w:rPr>
                <w:rFonts w:cs="Arial"/>
              </w:rPr>
            </w:pPr>
            <w:r w:rsidRPr="00836700">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36700" w:rsidRDefault="00244C30">
            <w:pPr>
              <w:rPr>
                <w:rFonts w:cs="Arial"/>
              </w:rPr>
            </w:pPr>
          </w:p>
        </w:tc>
      </w:tr>
    </w:tbl>
    <w:p w:rsidR="00244C30" w:rsidRDefault="00244C30" w:rsidP="00244C30"/>
    <w:p w:rsidR="00244C30" w:rsidRDefault="00244C30" w:rsidP="00244C30">
      <w:pPr>
        <w:pStyle w:val="Heading4"/>
      </w:pPr>
      <w:r>
        <w:t>VS-UC-REQ-365618/A-User changes Quiet Time start and end times</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244C30"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rPr>
                <w:rFonts w:cs="Arial"/>
              </w:rPr>
            </w:pPr>
            <w:r>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rPr>
                <w:rFonts w:cs="Arial"/>
              </w:rPr>
            </w:pPr>
            <w:r>
              <w:rPr>
                <w:rFonts w:cs="Arial"/>
              </w:rPr>
              <w:t>Vehicle front seat Occupant</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rPr>
                <w:rFonts w:cs="Arial"/>
              </w:rPr>
            </w:pPr>
            <w:r>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rPr>
                <w:rFonts w:cs="Arial"/>
              </w:rPr>
            </w:pPr>
            <w:r>
              <w:rPr>
                <w:rFonts w:cs="Arial"/>
              </w:rPr>
              <w:t>Ignition is in Run</w:t>
            </w:r>
          </w:p>
          <w:p w:rsidR="00244C30" w:rsidRDefault="00244C30" w:rsidP="00244C30">
            <w:pPr>
              <w:spacing w:line="276" w:lineRule="auto"/>
              <w:rPr>
                <w:rFonts w:cs="Arial"/>
              </w:rPr>
            </w:pPr>
            <w:r>
              <w:rPr>
                <w:rFonts w:cs="Arial"/>
              </w:rPr>
              <w:t>Quiet Time setting is enabled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rPr>
                <w:rFonts w:cs="Arial"/>
              </w:rPr>
            </w:pPr>
            <w:r>
              <w:rPr>
                <w:rFonts w:cs="Arial"/>
                <w:b/>
                <w:bCs/>
              </w:rPr>
              <w:lastRenderedPageBreak/>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rsidP="00244C30">
            <w:pPr>
              <w:spacing w:line="276" w:lineRule="auto"/>
              <w:rPr>
                <w:rFonts w:cs="Arial"/>
              </w:rPr>
            </w:pPr>
            <w:r>
              <w:rPr>
                <w:rFonts w:cs="Arial"/>
              </w:rPr>
              <w:t>User changes, via the HMI, the Quiet Time start and quiet time end times</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rPr>
                <w:rFonts w:cs="Arial"/>
              </w:rPr>
            </w:pPr>
            <w:r>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rPr>
                <w:rFonts w:cs="Arial"/>
              </w:rPr>
            </w:pPr>
            <w:r>
              <w:rPr>
                <w:rFonts w:cs="Arial"/>
              </w:rPr>
              <w:t>The Quiet Time start and Quiet Time end times are updated and the exhaust is in quiet mode between those times.</w:t>
            </w:r>
          </w:p>
          <w:p w:rsidR="00244C30" w:rsidRDefault="00244C30" w:rsidP="00244C30">
            <w:pPr>
              <w:spacing w:line="276" w:lineRule="auto"/>
              <w:rPr>
                <w:rFonts w:cs="Arial"/>
              </w:rPr>
            </w:pPr>
            <w:r>
              <w:rPr>
                <w:rFonts w:cs="Arial"/>
              </w:rPr>
              <w:t>Quiet Time HMI shows the updated start and end times.</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rPr>
                <w:rFonts w:cs="Arial"/>
              </w:rPr>
            </w:pPr>
            <w:r>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rPr>
                <w:rFonts w:cs="Arial"/>
              </w:rPr>
            </w:pPr>
          </w:p>
        </w:tc>
      </w:tr>
    </w:tbl>
    <w:p w:rsidR="00244C30" w:rsidRDefault="00244C30" w:rsidP="00244C30"/>
    <w:p w:rsidR="00244C30" w:rsidRDefault="00244C30" w:rsidP="00244C30">
      <w:pPr>
        <w:pStyle w:val="Heading3"/>
      </w:pPr>
      <w:bookmarkStart w:id="1099" w:name="_Toc35509043"/>
      <w:r>
        <w:t>Interface Requirements</w:t>
      </w:r>
      <w:bookmarkEnd w:id="1099"/>
    </w:p>
    <w:p w:rsidR="00244C30" w:rsidRDefault="00244C30" w:rsidP="00244C30">
      <w:pPr>
        <w:pStyle w:val="Heading4"/>
      </w:pPr>
      <w:r w:rsidRPr="00B9479B">
        <w:t>MD-REQ-365621/A-EngExhMdeHrEnbl_D_Rq</w:t>
      </w:r>
    </w:p>
    <w:p w:rsidR="00244C30" w:rsidRPr="00FE6319" w:rsidRDefault="00244C30" w:rsidP="00244C30">
      <w:pPr>
        <w:rPr>
          <w:rFonts w:cs="Arial"/>
        </w:rPr>
      </w:pPr>
      <w:r w:rsidRPr="00FE6319">
        <w:rPr>
          <w:rFonts w:cs="Arial"/>
        </w:rPr>
        <w:t>Message Type: Request</w:t>
      </w:r>
    </w:p>
    <w:p w:rsidR="00244C30" w:rsidRPr="00FE6319" w:rsidRDefault="00244C30" w:rsidP="00244C30">
      <w:pPr>
        <w:rPr>
          <w:rFonts w:cs="Arial"/>
        </w:rPr>
      </w:pPr>
    </w:p>
    <w:p w:rsidR="00244C30" w:rsidRPr="00FE6319" w:rsidRDefault="00244C30" w:rsidP="00244C30">
      <w:pPr>
        <w:widowControl w:val="0"/>
        <w:adjustRightInd w:val="0"/>
        <w:rPr>
          <w:rFonts w:cs="Arial"/>
        </w:rPr>
      </w:pPr>
      <w:r w:rsidRPr="00FE6319">
        <w:rPr>
          <w:rFonts w:cs="Arial"/>
        </w:rPr>
        <w:t>Request signal from Quiet Time Client to the Quite Time Server to enable or disable the feature</w:t>
      </w:r>
    </w:p>
    <w:p w:rsidR="00244C30" w:rsidRPr="00FE6319" w:rsidRDefault="00244C30" w:rsidP="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1890"/>
        <w:gridCol w:w="990"/>
        <w:gridCol w:w="3499"/>
      </w:tblGrid>
      <w:tr w:rsidR="00244C30" w:rsidRPr="00FE6319" w:rsidTr="00244C30">
        <w:trPr>
          <w:jc w:val="center"/>
        </w:trPr>
        <w:tc>
          <w:tcPr>
            <w:tcW w:w="3235"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76" w:lineRule="auto"/>
              <w:rPr>
                <w:rFonts w:cs="Arial"/>
                <w:b/>
              </w:rPr>
            </w:pPr>
            <w:r w:rsidRPr="00FE6319">
              <w:rPr>
                <w:rFonts w:cs="Arial"/>
                <w:b/>
              </w:rPr>
              <w:t>Logical Signal Name</w:t>
            </w:r>
          </w:p>
        </w:tc>
        <w:tc>
          <w:tcPr>
            <w:tcW w:w="1890"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76" w:lineRule="auto"/>
              <w:rPr>
                <w:rFonts w:cs="Arial"/>
                <w:b/>
              </w:rPr>
            </w:pPr>
            <w:r w:rsidRPr="00FE631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76" w:lineRule="auto"/>
              <w:rPr>
                <w:rFonts w:cs="Arial"/>
                <w:b/>
              </w:rPr>
            </w:pPr>
            <w:r w:rsidRPr="00FE6319">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76" w:lineRule="auto"/>
              <w:rPr>
                <w:rFonts w:cs="Arial"/>
                <w:b/>
              </w:rPr>
            </w:pPr>
            <w:r w:rsidRPr="00FE6319">
              <w:rPr>
                <w:rFonts w:cs="Arial"/>
                <w:b/>
              </w:rPr>
              <w:t>Description</w:t>
            </w:r>
          </w:p>
        </w:tc>
      </w:tr>
      <w:tr w:rsidR="00244C30" w:rsidRPr="00FE6319" w:rsidTr="00244C30">
        <w:trPr>
          <w:trHeight w:val="314"/>
          <w:jc w:val="center"/>
        </w:trPr>
        <w:tc>
          <w:tcPr>
            <w:tcW w:w="3235" w:type="dxa"/>
            <w:vMerge w:val="restart"/>
            <w:tcBorders>
              <w:top w:val="single" w:sz="4" w:space="0" w:color="auto"/>
              <w:left w:val="single" w:sz="4" w:space="0" w:color="auto"/>
              <w:right w:val="single" w:sz="4" w:space="0" w:color="auto"/>
            </w:tcBorders>
          </w:tcPr>
          <w:p w:rsidR="00244C30" w:rsidRPr="00FE6319" w:rsidRDefault="00244C30">
            <w:pPr>
              <w:spacing w:line="276" w:lineRule="auto"/>
              <w:rPr>
                <w:rFonts w:cs="Arial"/>
              </w:rPr>
            </w:pPr>
          </w:p>
          <w:p w:rsidR="00244C30" w:rsidRPr="00FE6319" w:rsidRDefault="00244C30">
            <w:pPr>
              <w:spacing w:line="256" w:lineRule="auto"/>
              <w:rPr>
                <w:rFonts w:cs="Arial"/>
              </w:rPr>
            </w:pPr>
          </w:p>
          <w:p w:rsidR="00244C30" w:rsidRPr="00FE6319" w:rsidRDefault="00244C30">
            <w:pPr>
              <w:spacing w:line="276" w:lineRule="auto"/>
              <w:rPr>
                <w:rFonts w:cs="Arial"/>
              </w:rPr>
            </w:pPr>
            <w:r w:rsidRPr="00FE6319">
              <w:rPr>
                <w:rFonts w:cs="Arial"/>
              </w:rPr>
              <w:t>EngExhMdeHrEnbl_D_Rq</w:t>
            </w:r>
          </w:p>
        </w:tc>
        <w:tc>
          <w:tcPr>
            <w:tcW w:w="1890"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54" w:lineRule="auto"/>
              <w:rPr>
                <w:rFonts w:cs="Arial"/>
              </w:rPr>
            </w:pPr>
            <w:r w:rsidRPr="00FE6319">
              <w:rPr>
                <w:rFonts w:cs="Arial"/>
              </w:rPr>
              <w:t>Null</w:t>
            </w:r>
          </w:p>
        </w:tc>
        <w:tc>
          <w:tcPr>
            <w:tcW w:w="990"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54" w:lineRule="auto"/>
              <w:rPr>
                <w:rFonts w:cs="Arial"/>
              </w:rPr>
            </w:pPr>
            <w:r w:rsidRPr="00FE6319">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244C30" w:rsidRPr="00FE6319" w:rsidRDefault="00244C30">
            <w:pPr>
              <w:autoSpaceDE w:val="0"/>
              <w:autoSpaceDN w:val="0"/>
              <w:adjustRightInd w:val="0"/>
              <w:spacing w:line="276" w:lineRule="auto"/>
              <w:rPr>
                <w:rFonts w:cs="Arial"/>
              </w:rPr>
            </w:pPr>
          </w:p>
        </w:tc>
      </w:tr>
      <w:tr w:rsidR="00244C30" w:rsidRPr="00FE6319" w:rsidTr="00244C30">
        <w:trPr>
          <w:trHeight w:val="314"/>
          <w:jc w:val="center"/>
        </w:trPr>
        <w:tc>
          <w:tcPr>
            <w:tcW w:w="3235" w:type="dxa"/>
            <w:vMerge/>
            <w:tcBorders>
              <w:left w:val="single" w:sz="4" w:space="0" w:color="auto"/>
              <w:right w:val="single" w:sz="4" w:space="0" w:color="auto"/>
            </w:tcBorders>
            <w:vAlign w:val="center"/>
            <w:hideMark/>
          </w:tcPr>
          <w:p w:rsidR="00244C30" w:rsidRPr="00FE6319" w:rsidRDefault="00244C30">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54" w:lineRule="auto"/>
              <w:rPr>
                <w:rFonts w:cs="Arial"/>
              </w:rPr>
            </w:pPr>
            <w:r w:rsidRPr="00FE6319">
              <w:rPr>
                <w:rFonts w:cs="Arial"/>
              </w:rPr>
              <w:t>Disabled</w:t>
            </w:r>
          </w:p>
        </w:tc>
        <w:tc>
          <w:tcPr>
            <w:tcW w:w="990"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54" w:lineRule="auto"/>
              <w:rPr>
                <w:rFonts w:cs="Arial"/>
              </w:rPr>
            </w:pPr>
            <w:r w:rsidRPr="00FE6319">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244C30" w:rsidRPr="00FE6319" w:rsidRDefault="00244C30">
            <w:pPr>
              <w:spacing w:line="276" w:lineRule="auto"/>
              <w:rPr>
                <w:rFonts w:cs="Arial"/>
              </w:rPr>
            </w:pPr>
          </w:p>
        </w:tc>
      </w:tr>
      <w:tr w:rsidR="00244C30" w:rsidRPr="00FE6319" w:rsidTr="00244C30">
        <w:trPr>
          <w:trHeight w:val="314"/>
          <w:jc w:val="center"/>
        </w:trPr>
        <w:tc>
          <w:tcPr>
            <w:tcW w:w="3235" w:type="dxa"/>
            <w:vMerge/>
            <w:tcBorders>
              <w:left w:val="single" w:sz="4" w:space="0" w:color="auto"/>
              <w:right w:val="single" w:sz="4" w:space="0" w:color="auto"/>
            </w:tcBorders>
            <w:vAlign w:val="center"/>
            <w:hideMark/>
          </w:tcPr>
          <w:p w:rsidR="00244C30" w:rsidRPr="00FE6319" w:rsidRDefault="00244C30">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54" w:lineRule="auto"/>
              <w:rPr>
                <w:rFonts w:cs="Arial"/>
              </w:rPr>
            </w:pPr>
            <w:r w:rsidRPr="00FE6319">
              <w:rPr>
                <w:rFonts w:cs="Arial"/>
              </w:rPr>
              <w:t>Enabled</w:t>
            </w:r>
          </w:p>
        </w:tc>
        <w:tc>
          <w:tcPr>
            <w:tcW w:w="990" w:type="dxa"/>
            <w:tcBorders>
              <w:top w:val="single" w:sz="4" w:space="0" w:color="auto"/>
              <w:left w:val="single" w:sz="4" w:space="0" w:color="auto"/>
              <w:bottom w:val="single" w:sz="4" w:space="0" w:color="auto"/>
              <w:right w:val="single" w:sz="4" w:space="0" w:color="auto"/>
            </w:tcBorders>
            <w:hideMark/>
          </w:tcPr>
          <w:p w:rsidR="00244C30" w:rsidRPr="00FE6319" w:rsidRDefault="00244C30">
            <w:pPr>
              <w:spacing w:line="254" w:lineRule="auto"/>
              <w:rPr>
                <w:rFonts w:cs="Arial"/>
              </w:rPr>
            </w:pPr>
            <w:r w:rsidRPr="00FE6319">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244C30" w:rsidRPr="00FE6319" w:rsidRDefault="00244C30">
            <w:pPr>
              <w:spacing w:line="276" w:lineRule="auto"/>
              <w:rPr>
                <w:rFonts w:cs="Arial"/>
              </w:rPr>
            </w:pPr>
          </w:p>
        </w:tc>
      </w:tr>
      <w:tr w:rsidR="00244C30" w:rsidRPr="00FE6319" w:rsidTr="00244C30">
        <w:trPr>
          <w:trHeight w:val="314"/>
          <w:jc w:val="center"/>
        </w:trPr>
        <w:tc>
          <w:tcPr>
            <w:tcW w:w="3235" w:type="dxa"/>
            <w:vMerge/>
            <w:tcBorders>
              <w:left w:val="single" w:sz="4" w:space="0" w:color="auto"/>
              <w:bottom w:val="single" w:sz="4" w:space="0" w:color="auto"/>
              <w:right w:val="single" w:sz="4" w:space="0" w:color="auto"/>
            </w:tcBorders>
            <w:vAlign w:val="center"/>
          </w:tcPr>
          <w:p w:rsidR="00244C30" w:rsidRPr="00FE6319" w:rsidRDefault="00244C30">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tcPr>
          <w:p w:rsidR="00244C30" w:rsidRPr="00FE6319" w:rsidRDefault="00244C30">
            <w:pPr>
              <w:spacing w:line="254" w:lineRule="auto"/>
              <w:rPr>
                <w:rFonts w:cs="Arial"/>
              </w:rPr>
            </w:pPr>
            <w:r w:rsidRPr="00FE6319">
              <w:rPr>
                <w:rFonts w:cs="Arial"/>
              </w:rPr>
              <w:t>Menu Not Configured</w:t>
            </w:r>
          </w:p>
        </w:tc>
        <w:tc>
          <w:tcPr>
            <w:tcW w:w="990" w:type="dxa"/>
            <w:tcBorders>
              <w:top w:val="single" w:sz="4" w:space="0" w:color="auto"/>
              <w:left w:val="single" w:sz="4" w:space="0" w:color="auto"/>
              <w:bottom w:val="single" w:sz="4" w:space="0" w:color="auto"/>
              <w:right w:val="single" w:sz="4" w:space="0" w:color="auto"/>
            </w:tcBorders>
          </w:tcPr>
          <w:p w:rsidR="00244C30" w:rsidRPr="00FE6319" w:rsidRDefault="00244C30">
            <w:pPr>
              <w:spacing w:line="254" w:lineRule="auto"/>
              <w:rPr>
                <w:rFonts w:cs="Arial"/>
              </w:rPr>
            </w:pPr>
            <w:r w:rsidRPr="00FE6319">
              <w:rPr>
                <w:rFonts w:cs="Arial"/>
              </w:rPr>
              <w:t>0x3</w:t>
            </w:r>
          </w:p>
        </w:tc>
        <w:tc>
          <w:tcPr>
            <w:tcW w:w="3499" w:type="dxa"/>
            <w:tcBorders>
              <w:top w:val="single" w:sz="4" w:space="0" w:color="auto"/>
              <w:left w:val="single" w:sz="4" w:space="0" w:color="auto"/>
              <w:bottom w:val="single" w:sz="4" w:space="0" w:color="auto"/>
              <w:right w:val="single" w:sz="4" w:space="0" w:color="auto"/>
            </w:tcBorders>
          </w:tcPr>
          <w:p w:rsidR="00244C30" w:rsidRPr="00FE6319" w:rsidRDefault="00244C30">
            <w:pPr>
              <w:spacing w:line="276" w:lineRule="auto"/>
              <w:rPr>
                <w:rFonts w:cs="Arial"/>
              </w:rPr>
            </w:pPr>
          </w:p>
        </w:tc>
      </w:tr>
    </w:tbl>
    <w:p w:rsidR="00244C30" w:rsidRPr="00FE6319" w:rsidRDefault="00244C30" w:rsidP="00244C30">
      <w:pPr>
        <w:rPr>
          <w:rFonts w:cs="Arial"/>
        </w:rPr>
      </w:pPr>
    </w:p>
    <w:p w:rsidR="00244C30" w:rsidRPr="00FE6319" w:rsidRDefault="00244C30" w:rsidP="00244C30">
      <w:pPr>
        <w:rPr>
          <w:rFonts w:cs="Arial"/>
        </w:rPr>
      </w:pPr>
    </w:p>
    <w:p w:rsidR="00244C30" w:rsidRDefault="00244C30" w:rsidP="00244C30">
      <w:pPr>
        <w:pStyle w:val="Heading4"/>
      </w:pPr>
      <w:r w:rsidRPr="00B9479B">
        <w:t>MD-REQ-365620/A-EngExhMdeHrEnbl_D_Stat</w:t>
      </w:r>
    </w:p>
    <w:p w:rsidR="00244C30" w:rsidRPr="00A201DC" w:rsidRDefault="00244C30" w:rsidP="00244C30">
      <w:pPr>
        <w:rPr>
          <w:rFonts w:cs="Arial"/>
        </w:rPr>
      </w:pPr>
      <w:r w:rsidRPr="00A201DC">
        <w:rPr>
          <w:rFonts w:cs="Arial"/>
        </w:rPr>
        <w:t>Message Type: Status</w:t>
      </w:r>
    </w:p>
    <w:p w:rsidR="00244C30" w:rsidRPr="00A201DC" w:rsidRDefault="00244C30" w:rsidP="00244C30">
      <w:pPr>
        <w:rPr>
          <w:rFonts w:cs="Arial"/>
        </w:rPr>
      </w:pPr>
    </w:p>
    <w:p w:rsidR="00244C30" w:rsidRPr="00A201DC" w:rsidRDefault="00244C30" w:rsidP="00244C30">
      <w:pPr>
        <w:widowControl w:val="0"/>
        <w:adjustRightInd w:val="0"/>
        <w:rPr>
          <w:rFonts w:cs="Arial"/>
        </w:rPr>
      </w:pPr>
      <w:r w:rsidRPr="00A201DC">
        <w:rPr>
          <w:rFonts w:cs="Arial"/>
        </w:rPr>
        <w:t>Status signal from the Quiet Time Server with the status of the Quiet Time setting</w:t>
      </w:r>
    </w:p>
    <w:p w:rsidR="00244C30" w:rsidRPr="00A201DC" w:rsidRDefault="00244C30" w:rsidP="00244C30">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1080"/>
        <w:gridCol w:w="4770"/>
      </w:tblGrid>
      <w:tr w:rsidR="00244C30" w:rsidRPr="00A201DC" w:rsidTr="00244C30">
        <w:trPr>
          <w:jc w:val="center"/>
        </w:trPr>
        <w:tc>
          <w:tcPr>
            <w:tcW w:w="2965"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76" w:lineRule="auto"/>
              <w:rPr>
                <w:rFonts w:cs="Arial"/>
                <w:b/>
              </w:rPr>
            </w:pPr>
            <w:r w:rsidRPr="00A201DC">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76" w:lineRule="auto"/>
              <w:rPr>
                <w:rFonts w:cs="Arial"/>
                <w:b/>
              </w:rPr>
            </w:pPr>
            <w:r w:rsidRPr="00A201DC">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76" w:lineRule="auto"/>
              <w:rPr>
                <w:rFonts w:cs="Arial"/>
                <w:b/>
              </w:rPr>
            </w:pPr>
            <w:r w:rsidRPr="00A201DC">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76" w:lineRule="auto"/>
              <w:rPr>
                <w:rFonts w:cs="Arial"/>
                <w:b/>
              </w:rPr>
            </w:pPr>
            <w:r w:rsidRPr="00A201DC">
              <w:rPr>
                <w:rFonts w:cs="Arial"/>
                <w:b/>
              </w:rPr>
              <w:t>Description</w:t>
            </w:r>
          </w:p>
        </w:tc>
      </w:tr>
      <w:tr w:rsidR="00244C30" w:rsidRPr="00A201DC" w:rsidTr="00244C30">
        <w:trPr>
          <w:jc w:val="center"/>
        </w:trPr>
        <w:tc>
          <w:tcPr>
            <w:tcW w:w="2965" w:type="dxa"/>
            <w:vMerge w:val="restart"/>
            <w:tcBorders>
              <w:top w:val="single" w:sz="4" w:space="0" w:color="auto"/>
              <w:left w:val="single" w:sz="4" w:space="0" w:color="auto"/>
              <w:bottom w:val="single" w:sz="4" w:space="0" w:color="auto"/>
              <w:right w:val="single" w:sz="4" w:space="0" w:color="auto"/>
            </w:tcBorders>
          </w:tcPr>
          <w:p w:rsidR="00244C30" w:rsidRPr="00A201DC" w:rsidRDefault="00244C30">
            <w:pPr>
              <w:spacing w:line="276" w:lineRule="auto"/>
              <w:rPr>
                <w:rFonts w:cs="Arial"/>
              </w:rPr>
            </w:pPr>
          </w:p>
          <w:p w:rsidR="00244C30" w:rsidRPr="00A201DC" w:rsidRDefault="00244C30" w:rsidP="00244C30">
            <w:pPr>
              <w:rPr>
                <w:rFonts w:cs="Arial"/>
              </w:rPr>
            </w:pPr>
            <w:r w:rsidRPr="00A201DC">
              <w:rPr>
                <w:rFonts w:cs="Arial"/>
              </w:rPr>
              <w:t xml:space="preserve">EngExhMdeHrEnbl_D_Stat </w:t>
            </w:r>
          </w:p>
          <w:p w:rsidR="00244C30" w:rsidRPr="00A201DC" w:rsidRDefault="00244C30">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54" w:lineRule="auto"/>
              <w:rPr>
                <w:rFonts w:cs="Arial"/>
              </w:rPr>
            </w:pPr>
            <w:r w:rsidRPr="00A201DC">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54" w:lineRule="auto"/>
              <w:rPr>
                <w:rFonts w:cs="Arial"/>
              </w:rPr>
            </w:pPr>
            <w:r w:rsidRPr="00A201DC">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hideMark/>
          </w:tcPr>
          <w:p w:rsidR="00244C30" w:rsidRPr="00A201DC" w:rsidRDefault="00244C30">
            <w:pPr>
              <w:autoSpaceDE w:val="0"/>
              <w:autoSpaceDN w:val="0"/>
              <w:adjustRightInd w:val="0"/>
              <w:spacing w:line="276" w:lineRule="auto"/>
              <w:rPr>
                <w:rFonts w:cs="Arial"/>
              </w:rPr>
            </w:pPr>
            <w:r w:rsidRPr="00A201DC">
              <w:rPr>
                <w:rFonts w:cs="Arial"/>
              </w:rPr>
              <w:t xml:space="preserve">HMI setting treated as unknown (ex HMI greyed out, setting not shown as selected…) </w:t>
            </w:r>
          </w:p>
        </w:tc>
      </w:tr>
      <w:tr w:rsidR="00244C30" w:rsidRPr="00A201DC" w:rsidTr="00244C30">
        <w:trPr>
          <w:trHeight w:val="314"/>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rsidR="00244C30" w:rsidRPr="00A201DC" w:rsidRDefault="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54" w:lineRule="auto"/>
              <w:rPr>
                <w:rFonts w:cs="Arial"/>
              </w:rPr>
            </w:pPr>
            <w:r w:rsidRPr="00A201DC">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54" w:lineRule="auto"/>
              <w:rPr>
                <w:rFonts w:cs="Arial"/>
              </w:rPr>
            </w:pPr>
            <w:r w:rsidRPr="00A201DC">
              <w:rPr>
                <w:rFonts w:cs="Arial"/>
              </w:rPr>
              <w:t>0x1</w:t>
            </w:r>
          </w:p>
        </w:tc>
        <w:tc>
          <w:tcPr>
            <w:tcW w:w="4770" w:type="dxa"/>
            <w:tcBorders>
              <w:top w:val="single" w:sz="4" w:space="0" w:color="auto"/>
              <w:left w:val="single" w:sz="4" w:space="0" w:color="auto"/>
              <w:bottom w:val="single" w:sz="4" w:space="0" w:color="auto"/>
              <w:right w:val="single" w:sz="4" w:space="0" w:color="auto"/>
            </w:tcBorders>
          </w:tcPr>
          <w:p w:rsidR="00244C30" w:rsidRPr="00A201DC" w:rsidRDefault="00244C30">
            <w:pPr>
              <w:spacing w:line="276" w:lineRule="auto"/>
              <w:rPr>
                <w:rFonts w:cs="Arial"/>
              </w:rPr>
            </w:pPr>
          </w:p>
        </w:tc>
      </w:tr>
      <w:tr w:rsidR="00244C30" w:rsidRPr="00A201DC" w:rsidTr="00244C30">
        <w:trPr>
          <w:trHeight w:val="314"/>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rsidR="00244C30" w:rsidRPr="00A201DC" w:rsidRDefault="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54" w:lineRule="auto"/>
              <w:rPr>
                <w:rFonts w:cs="Arial"/>
              </w:rPr>
            </w:pPr>
            <w:r w:rsidRPr="00A201DC">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rsidR="00244C30" w:rsidRPr="00A201DC" w:rsidRDefault="00244C30">
            <w:pPr>
              <w:spacing w:line="254" w:lineRule="auto"/>
              <w:rPr>
                <w:rFonts w:cs="Arial"/>
              </w:rPr>
            </w:pPr>
            <w:r w:rsidRPr="00A201DC">
              <w:rPr>
                <w:rFonts w:cs="Arial"/>
              </w:rPr>
              <w:t>0x2</w:t>
            </w:r>
          </w:p>
        </w:tc>
        <w:tc>
          <w:tcPr>
            <w:tcW w:w="4770" w:type="dxa"/>
            <w:tcBorders>
              <w:top w:val="single" w:sz="4" w:space="0" w:color="auto"/>
              <w:left w:val="single" w:sz="4" w:space="0" w:color="auto"/>
              <w:bottom w:val="single" w:sz="4" w:space="0" w:color="auto"/>
              <w:right w:val="single" w:sz="4" w:space="0" w:color="auto"/>
            </w:tcBorders>
          </w:tcPr>
          <w:p w:rsidR="00244C30" w:rsidRPr="00A201DC" w:rsidRDefault="00244C30">
            <w:pPr>
              <w:spacing w:line="276" w:lineRule="auto"/>
              <w:rPr>
                <w:rFonts w:cs="Arial"/>
              </w:rPr>
            </w:pPr>
          </w:p>
        </w:tc>
      </w:tr>
    </w:tbl>
    <w:p w:rsidR="00244C30" w:rsidRPr="00A201DC" w:rsidRDefault="00244C30" w:rsidP="00244C30">
      <w:pPr>
        <w:rPr>
          <w:rFonts w:cs="Arial"/>
        </w:rPr>
      </w:pPr>
    </w:p>
    <w:p w:rsidR="00244C30" w:rsidRPr="00A201DC" w:rsidRDefault="00244C30" w:rsidP="00244C30">
      <w:pPr>
        <w:rPr>
          <w:rFonts w:cs="Arial"/>
        </w:rPr>
      </w:pPr>
    </w:p>
    <w:p w:rsidR="00244C30" w:rsidRDefault="00244C30" w:rsidP="00244C30">
      <w:pPr>
        <w:pStyle w:val="Heading4"/>
      </w:pPr>
      <w:r w:rsidRPr="00B9479B">
        <w:t>MD-REQ-365623/A-EngExhMdeHrStrt_D_Rq</w:t>
      </w:r>
    </w:p>
    <w:p w:rsidR="00244C30" w:rsidRPr="002845E0" w:rsidRDefault="00244C30" w:rsidP="00244C30">
      <w:pPr>
        <w:rPr>
          <w:rFonts w:cs="Arial"/>
        </w:rPr>
      </w:pPr>
      <w:r w:rsidRPr="002845E0">
        <w:rPr>
          <w:rFonts w:cs="Arial"/>
        </w:rPr>
        <w:t>Message Type: Request</w:t>
      </w:r>
    </w:p>
    <w:p w:rsidR="00244C30" w:rsidRPr="002845E0" w:rsidRDefault="00244C30" w:rsidP="00244C30">
      <w:pPr>
        <w:rPr>
          <w:rFonts w:cs="Arial"/>
        </w:rPr>
      </w:pPr>
    </w:p>
    <w:p w:rsidR="00244C30" w:rsidRPr="002845E0" w:rsidRDefault="00244C30" w:rsidP="00244C30">
      <w:pPr>
        <w:widowControl w:val="0"/>
        <w:adjustRightInd w:val="0"/>
        <w:rPr>
          <w:rFonts w:cs="Arial"/>
        </w:rPr>
      </w:pPr>
      <w:r w:rsidRPr="002845E0">
        <w:rPr>
          <w:rFonts w:cs="Arial"/>
        </w:rPr>
        <w:t>Request signal from Quiet Time Client to the Quite Time Server to request the Quiet Time start hour</w:t>
      </w:r>
    </w:p>
    <w:p w:rsidR="00244C30" w:rsidRPr="002845E0" w:rsidRDefault="00244C30" w:rsidP="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244C30" w:rsidRPr="002845E0" w:rsidTr="00244C30">
        <w:trPr>
          <w:jc w:val="center"/>
        </w:trPr>
        <w:tc>
          <w:tcPr>
            <w:tcW w:w="3235"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76" w:lineRule="auto"/>
              <w:rPr>
                <w:rFonts w:cs="Arial"/>
                <w:b/>
              </w:rPr>
            </w:pPr>
            <w:r w:rsidRPr="002845E0">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76" w:lineRule="auto"/>
              <w:rPr>
                <w:rFonts w:cs="Arial"/>
                <w:b/>
              </w:rPr>
            </w:pPr>
            <w:r w:rsidRPr="002845E0">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76" w:lineRule="auto"/>
              <w:rPr>
                <w:rFonts w:cs="Arial"/>
                <w:b/>
              </w:rPr>
            </w:pPr>
            <w:r w:rsidRPr="002845E0">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76" w:lineRule="auto"/>
              <w:rPr>
                <w:rFonts w:cs="Arial"/>
                <w:b/>
              </w:rPr>
            </w:pPr>
            <w:r w:rsidRPr="002845E0">
              <w:rPr>
                <w:rFonts w:cs="Arial"/>
                <w:b/>
              </w:rPr>
              <w:t>Description</w:t>
            </w:r>
          </w:p>
        </w:tc>
      </w:tr>
      <w:tr w:rsidR="00244C30" w:rsidRPr="002845E0" w:rsidTr="00244C30">
        <w:trPr>
          <w:trHeight w:val="314"/>
          <w:jc w:val="center"/>
        </w:trPr>
        <w:tc>
          <w:tcPr>
            <w:tcW w:w="3235" w:type="dxa"/>
            <w:vMerge w:val="restart"/>
            <w:tcBorders>
              <w:top w:val="single" w:sz="4" w:space="0" w:color="auto"/>
              <w:left w:val="single" w:sz="4" w:space="0" w:color="auto"/>
              <w:right w:val="single" w:sz="4" w:space="0" w:color="auto"/>
            </w:tcBorders>
          </w:tcPr>
          <w:p w:rsidR="00244C30" w:rsidRPr="002845E0" w:rsidRDefault="00244C30">
            <w:pPr>
              <w:spacing w:line="276" w:lineRule="auto"/>
              <w:rPr>
                <w:rFonts w:cs="Arial"/>
              </w:rPr>
            </w:pPr>
          </w:p>
          <w:p w:rsidR="00244C30" w:rsidRPr="002845E0" w:rsidRDefault="00244C30">
            <w:pPr>
              <w:spacing w:line="254" w:lineRule="auto"/>
              <w:rPr>
                <w:rFonts w:cs="Arial"/>
              </w:rPr>
            </w:pPr>
          </w:p>
          <w:p w:rsidR="00244C30" w:rsidRPr="002845E0" w:rsidRDefault="00244C30">
            <w:pPr>
              <w:spacing w:line="254" w:lineRule="auto"/>
              <w:rPr>
                <w:rFonts w:cs="Arial"/>
              </w:rPr>
            </w:pPr>
          </w:p>
          <w:p w:rsidR="00244C30" w:rsidRPr="002845E0" w:rsidRDefault="00244C30">
            <w:pPr>
              <w:spacing w:line="254" w:lineRule="auto"/>
              <w:rPr>
                <w:rFonts w:cs="Arial"/>
              </w:rPr>
            </w:pPr>
          </w:p>
          <w:p w:rsidR="00244C30" w:rsidRPr="002845E0" w:rsidRDefault="00244C30">
            <w:pPr>
              <w:spacing w:line="254" w:lineRule="auto"/>
              <w:rPr>
                <w:rFonts w:cs="Arial"/>
              </w:rPr>
            </w:pPr>
          </w:p>
          <w:p w:rsidR="00244C30" w:rsidRPr="002845E0" w:rsidRDefault="00244C30" w:rsidP="00244C30">
            <w:pPr>
              <w:rPr>
                <w:rFonts w:cs="Arial"/>
              </w:rPr>
            </w:pPr>
            <w:r w:rsidRPr="002845E0">
              <w:rPr>
                <w:rFonts w:cs="Arial"/>
              </w:rPr>
              <w:t>EngExhMdeHrStrt_D_Rq</w:t>
            </w:r>
          </w:p>
          <w:p w:rsidR="00244C30" w:rsidRPr="002845E0" w:rsidRDefault="00244C3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52" w:lineRule="auto"/>
              <w:rPr>
                <w:rFonts w:cs="Arial"/>
              </w:rPr>
            </w:pPr>
            <w:r w:rsidRPr="002845E0">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52" w:lineRule="auto"/>
              <w:rPr>
                <w:rFonts w:cs="Arial"/>
              </w:rPr>
            </w:pPr>
            <w:r w:rsidRPr="002845E0">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244C30" w:rsidRPr="002845E0" w:rsidRDefault="00244C30">
            <w:pPr>
              <w:autoSpaceDE w:val="0"/>
              <w:autoSpaceDN w:val="0"/>
              <w:adjustRightInd w:val="0"/>
              <w:spacing w:line="276" w:lineRule="auto"/>
              <w:rPr>
                <w:rFonts w:cs="Arial"/>
              </w:rPr>
            </w:pPr>
          </w:p>
        </w:tc>
      </w:tr>
      <w:tr w:rsidR="00244C30" w:rsidRPr="002845E0" w:rsidTr="00244C30">
        <w:trPr>
          <w:trHeight w:val="314"/>
          <w:jc w:val="center"/>
        </w:trPr>
        <w:tc>
          <w:tcPr>
            <w:tcW w:w="3235" w:type="dxa"/>
            <w:vMerge/>
            <w:tcBorders>
              <w:left w:val="single" w:sz="4" w:space="0" w:color="auto"/>
              <w:right w:val="single" w:sz="4" w:space="0" w:color="auto"/>
            </w:tcBorders>
            <w:vAlign w:val="center"/>
            <w:hideMark/>
          </w:tcPr>
          <w:p w:rsidR="00244C30" w:rsidRPr="002845E0"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52" w:lineRule="auto"/>
              <w:rPr>
                <w:rFonts w:cs="Arial"/>
              </w:rPr>
            </w:pPr>
            <w:r w:rsidRPr="002845E0">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76" w:lineRule="auto"/>
              <w:rPr>
                <w:rFonts w:cs="Arial"/>
              </w:rPr>
            </w:pPr>
          </w:p>
        </w:tc>
      </w:tr>
      <w:tr w:rsidR="00244C30" w:rsidRPr="002845E0" w:rsidTr="00244C30">
        <w:trPr>
          <w:trHeight w:val="314"/>
          <w:jc w:val="center"/>
        </w:trPr>
        <w:tc>
          <w:tcPr>
            <w:tcW w:w="3235" w:type="dxa"/>
            <w:vMerge/>
            <w:tcBorders>
              <w:left w:val="single" w:sz="4" w:space="0" w:color="auto"/>
              <w:right w:val="single" w:sz="4" w:space="0" w:color="auto"/>
            </w:tcBorders>
            <w:vAlign w:val="center"/>
            <w:hideMark/>
          </w:tcPr>
          <w:p w:rsidR="00244C30" w:rsidRPr="002845E0"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52" w:lineRule="auto"/>
              <w:rPr>
                <w:rFonts w:cs="Arial"/>
              </w:rPr>
            </w:pPr>
            <w:r w:rsidRPr="002845E0">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76" w:lineRule="auto"/>
              <w:rPr>
                <w:rFonts w:cs="Arial"/>
              </w:rPr>
            </w:pPr>
          </w:p>
        </w:tc>
      </w:tr>
      <w:tr w:rsidR="00244C30" w:rsidRPr="002845E0" w:rsidTr="00244C30">
        <w:trPr>
          <w:trHeight w:val="314"/>
          <w:jc w:val="center"/>
        </w:trPr>
        <w:tc>
          <w:tcPr>
            <w:tcW w:w="3235" w:type="dxa"/>
            <w:vMerge/>
            <w:tcBorders>
              <w:left w:val="single" w:sz="4" w:space="0" w:color="auto"/>
              <w:right w:val="single" w:sz="4" w:space="0" w:color="auto"/>
            </w:tcBorders>
            <w:vAlign w:val="center"/>
            <w:hideMark/>
          </w:tcPr>
          <w:p w:rsidR="00244C30" w:rsidRPr="002845E0"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244C30" w:rsidRPr="002845E0" w:rsidRDefault="00244C30">
            <w:pPr>
              <w:spacing w:line="252" w:lineRule="auto"/>
              <w:rPr>
                <w:rFonts w:cs="Arial"/>
                <w:color w:val="FF0000"/>
              </w:rPr>
            </w:pPr>
            <w:r w:rsidRPr="002845E0">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76" w:lineRule="auto"/>
              <w:rPr>
                <w:rFonts w:cs="Arial"/>
              </w:rPr>
            </w:pPr>
          </w:p>
        </w:tc>
      </w:tr>
      <w:tr w:rsidR="00244C30" w:rsidRPr="002845E0" w:rsidTr="00244C30">
        <w:trPr>
          <w:trHeight w:val="314"/>
          <w:jc w:val="center"/>
        </w:trPr>
        <w:tc>
          <w:tcPr>
            <w:tcW w:w="3235" w:type="dxa"/>
            <w:vMerge/>
            <w:tcBorders>
              <w:left w:val="single" w:sz="4" w:space="0" w:color="auto"/>
              <w:right w:val="single" w:sz="4" w:space="0" w:color="auto"/>
            </w:tcBorders>
            <w:vAlign w:val="center"/>
          </w:tcPr>
          <w:p w:rsidR="00244C30" w:rsidRPr="002845E0"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Hour 3 (3 am)</w:t>
            </w:r>
          </w:p>
        </w:tc>
        <w:tc>
          <w:tcPr>
            <w:tcW w:w="126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76" w:lineRule="auto"/>
              <w:rPr>
                <w:rFonts w:cs="Arial"/>
              </w:rPr>
            </w:pPr>
          </w:p>
        </w:tc>
      </w:tr>
      <w:tr w:rsidR="00244C30" w:rsidRPr="002845E0" w:rsidTr="00244C30">
        <w:trPr>
          <w:trHeight w:val="314"/>
          <w:jc w:val="center"/>
        </w:trPr>
        <w:tc>
          <w:tcPr>
            <w:tcW w:w="3235" w:type="dxa"/>
            <w:vMerge/>
            <w:tcBorders>
              <w:left w:val="single" w:sz="4" w:space="0" w:color="auto"/>
              <w:right w:val="single" w:sz="4" w:space="0" w:color="auto"/>
            </w:tcBorders>
            <w:vAlign w:val="center"/>
          </w:tcPr>
          <w:p w:rsidR="00244C30" w:rsidRPr="002845E0"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w:t>
            </w:r>
          </w:p>
        </w:tc>
        <w:tc>
          <w:tcPr>
            <w:tcW w:w="126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w:t>
            </w:r>
          </w:p>
        </w:tc>
        <w:tc>
          <w:tcPr>
            <w:tcW w:w="2869"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76" w:lineRule="auto"/>
              <w:rPr>
                <w:rFonts w:cs="Arial"/>
              </w:rPr>
            </w:pPr>
          </w:p>
        </w:tc>
      </w:tr>
      <w:tr w:rsidR="00244C30" w:rsidRPr="002845E0" w:rsidTr="00244C30">
        <w:trPr>
          <w:trHeight w:val="314"/>
          <w:jc w:val="center"/>
        </w:trPr>
        <w:tc>
          <w:tcPr>
            <w:tcW w:w="3235" w:type="dxa"/>
            <w:vMerge/>
            <w:tcBorders>
              <w:left w:val="single" w:sz="4" w:space="0" w:color="auto"/>
              <w:right w:val="single" w:sz="4" w:space="0" w:color="auto"/>
            </w:tcBorders>
            <w:vAlign w:val="center"/>
          </w:tcPr>
          <w:p w:rsidR="00244C30" w:rsidRPr="002845E0"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Hour 21 (9 pm)</w:t>
            </w:r>
          </w:p>
        </w:tc>
        <w:tc>
          <w:tcPr>
            <w:tcW w:w="126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76" w:lineRule="auto"/>
              <w:rPr>
                <w:rFonts w:cs="Arial"/>
              </w:rPr>
            </w:pPr>
          </w:p>
        </w:tc>
      </w:tr>
      <w:tr w:rsidR="00244C30" w:rsidRPr="002845E0" w:rsidTr="00244C30">
        <w:trPr>
          <w:trHeight w:val="314"/>
          <w:jc w:val="center"/>
        </w:trPr>
        <w:tc>
          <w:tcPr>
            <w:tcW w:w="3235" w:type="dxa"/>
            <w:vMerge/>
            <w:tcBorders>
              <w:left w:val="single" w:sz="4" w:space="0" w:color="auto"/>
              <w:right w:val="single" w:sz="4" w:space="0" w:color="auto"/>
            </w:tcBorders>
            <w:vAlign w:val="center"/>
          </w:tcPr>
          <w:p w:rsidR="00244C30" w:rsidRPr="002845E0"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Hour 22 (10 pm)</w:t>
            </w:r>
          </w:p>
        </w:tc>
        <w:tc>
          <w:tcPr>
            <w:tcW w:w="126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76" w:lineRule="auto"/>
              <w:rPr>
                <w:rFonts w:cs="Arial"/>
              </w:rPr>
            </w:pPr>
          </w:p>
        </w:tc>
      </w:tr>
      <w:tr w:rsidR="00244C30" w:rsidRPr="002845E0" w:rsidTr="00244C30">
        <w:trPr>
          <w:trHeight w:val="314"/>
          <w:jc w:val="center"/>
        </w:trPr>
        <w:tc>
          <w:tcPr>
            <w:tcW w:w="3235" w:type="dxa"/>
            <w:vMerge/>
            <w:tcBorders>
              <w:left w:val="single" w:sz="4" w:space="0" w:color="auto"/>
              <w:bottom w:val="single" w:sz="4" w:space="0" w:color="auto"/>
              <w:right w:val="single" w:sz="4" w:space="0" w:color="auto"/>
            </w:tcBorders>
            <w:vAlign w:val="center"/>
          </w:tcPr>
          <w:p w:rsidR="00244C30" w:rsidRPr="002845E0"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Hour 23 (11 pm)</w:t>
            </w:r>
          </w:p>
        </w:tc>
        <w:tc>
          <w:tcPr>
            <w:tcW w:w="1260"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52" w:lineRule="auto"/>
              <w:rPr>
                <w:rFonts w:cs="Arial"/>
              </w:rPr>
            </w:pPr>
            <w:r w:rsidRPr="002845E0">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244C30" w:rsidRPr="002845E0" w:rsidRDefault="00244C30">
            <w:pPr>
              <w:spacing w:line="276" w:lineRule="auto"/>
              <w:rPr>
                <w:rFonts w:cs="Arial"/>
              </w:rPr>
            </w:pPr>
          </w:p>
        </w:tc>
      </w:tr>
    </w:tbl>
    <w:p w:rsidR="00244C30" w:rsidRPr="002845E0" w:rsidRDefault="00244C30" w:rsidP="00244C30">
      <w:pPr>
        <w:rPr>
          <w:rFonts w:cs="Arial"/>
        </w:rPr>
      </w:pPr>
      <w:r w:rsidRPr="002845E0">
        <w:rPr>
          <w:rFonts w:cs="Arial"/>
        </w:rPr>
        <w:t xml:space="preserve">Note:  Whether time is displayed in 12 or 24 mode depends what HMI setting is set for 12/24 hour mode.  </w:t>
      </w:r>
    </w:p>
    <w:p w:rsidR="00244C30" w:rsidRPr="002845E0" w:rsidRDefault="00244C30" w:rsidP="00244C30">
      <w:pPr>
        <w:rPr>
          <w:rFonts w:eastAsiaTheme="minorHAnsi" w:cs="Arial"/>
        </w:rPr>
      </w:pPr>
      <w:r w:rsidRPr="002845E0">
        <w:rPr>
          <w:rFonts w:cs="Arial"/>
        </w:rPr>
        <w:t>Reference function “</w:t>
      </w:r>
      <w:r w:rsidRPr="002845E0">
        <w:rPr>
          <w:rFonts w:cs="Arial"/>
          <w:bCs/>
          <w:u w:val="single"/>
        </w:rPr>
        <w:t>VS-FUN-REQ-025239-Set 12/24 hour mode setting</w:t>
      </w:r>
      <w:r w:rsidRPr="002845E0">
        <w:rPr>
          <w:rFonts w:cs="Arial"/>
          <w:bCs/>
        </w:rPr>
        <w:t>” in the Vehicle Setting SPSS for details.</w:t>
      </w:r>
    </w:p>
    <w:p w:rsidR="00244C30" w:rsidRPr="002845E0" w:rsidRDefault="00244C30" w:rsidP="00244C30">
      <w:pPr>
        <w:rPr>
          <w:rFonts w:cs="Arial"/>
        </w:rPr>
      </w:pPr>
    </w:p>
    <w:p w:rsidR="00244C30" w:rsidRDefault="00244C30" w:rsidP="00244C30">
      <w:pPr>
        <w:pStyle w:val="Heading4"/>
      </w:pPr>
      <w:r w:rsidRPr="00B9479B">
        <w:t>MD-REQ-365626/A-EngExhMdeHrStrt_D_Stat</w:t>
      </w:r>
    </w:p>
    <w:p w:rsidR="00244C30" w:rsidRPr="00D62A8C" w:rsidRDefault="00244C30" w:rsidP="00244C30">
      <w:pPr>
        <w:rPr>
          <w:rFonts w:cs="Arial"/>
        </w:rPr>
      </w:pPr>
      <w:r w:rsidRPr="00D62A8C">
        <w:rPr>
          <w:rFonts w:cs="Arial"/>
        </w:rPr>
        <w:t>Message Type: Status</w:t>
      </w:r>
    </w:p>
    <w:p w:rsidR="00244C30" w:rsidRPr="00D62A8C" w:rsidRDefault="00244C30" w:rsidP="00244C30">
      <w:pPr>
        <w:rPr>
          <w:rFonts w:cs="Arial"/>
        </w:rPr>
      </w:pPr>
    </w:p>
    <w:p w:rsidR="00244C30" w:rsidRPr="00D62A8C" w:rsidRDefault="00244C30" w:rsidP="00244C30">
      <w:pPr>
        <w:widowControl w:val="0"/>
        <w:adjustRightInd w:val="0"/>
        <w:rPr>
          <w:rFonts w:cs="Arial"/>
        </w:rPr>
      </w:pPr>
      <w:r w:rsidRPr="00D62A8C">
        <w:rPr>
          <w:rFonts w:cs="Arial"/>
        </w:rPr>
        <w:t>Status signal from Quiet Time Server with the value the Quiet Time Start Hour is set to</w:t>
      </w:r>
    </w:p>
    <w:p w:rsidR="00244C30" w:rsidRPr="00D62A8C" w:rsidRDefault="00244C30" w:rsidP="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244C30" w:rsidRPr="00D62A8C" w:rsidTr="00244C30">
        <w:trPr>
          <w:jc w:val="center"/>
        </w:trPr>
        <w:tc>
          <w:tcPr>
            <w:tcW w:w="3235"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76" w:lineRule="auto"/>
              <w:rPr>
                <w:rFonts w:cs="Arial"/>
                <w:b/>
              </w:rPr>
            </w:pPr>
            <w:r w:rsidRPr="00D62A8C">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76" w:lineRule="auto"/>
              <w:rPr>
                <w:rFonts w:cs="Arial"/>
                <w:b/>
              </w:rPr>
            </w:pPr>
            <w:r w:rsidRPr="00D62A8C">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76" w:lineRule="auto"/>
              <w:rPr>
                <w:rFonts w:cs="Arial"/>
                <w:b/>
              </w:rPr>
            </w:pPr>
            <w:r w:rsidRPr="00D62A8C">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76" w:lineRule="auto"/>
              <w:rPr>
                <w:rFonts w:cs="Arial"/>
                <w:b/>
              </w:rPr>
            </w:pPr>
            <w:r w:rsidRPr="00D62A8C">
              <w:rPr>
                <w:rFonts w:cs="Arial"/>
                <w:b/>
              </w:rPr>
              <w:t>Description</w:t>
            </w:r>
          </w:p>
        </w:tc>
      </w:tr>
      <w:tr w:rsidR="00244C30" w:rsidRPr="00D62A8C" w:rsidTr="00244C30">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p w:rsidR="00244C30" w:rsidRPr="00D62A8C" w:rsidRDefault="00244C30">
            <w:pPr>
              <w:spacing w:line="252" w:lineRule="auto"/>
              <w:rPr>
                <w:rFonts w:cs="Arial"/>
              </w:rPr>
            </w:pPr>
          </w:p>
          <w:p w:rsidR="00244C30" w:rsidRPr="00D62A8C" w:rsidRDefault="00244C30">
            <w:pPr>
              <w:spacing w:line="252" w:lineRule="auto"/>
              <w:rPr>
                <w:rFonts w:cs="Arial"/>
              </w:rPr>
            </w:pPr>
          </w:p>
          <w:p w:rsidR="00244C30" w:rsidRPr="00D62A8C" w:rsidRDefault="00244C30">
            <w:pPr>
              <w:spacing w:line="252" w:lineRule="auto"/>
              <w:rPr>
                <w:rFonts w:cs="Arial"/>
              </w:rPr>
            </w:pPr>
          </w:p>
          <w:p w:rsidR="00244C30" w:rsidRDefault="00244C30">
            <w:pPr>
              <w:spacing w:line="252" w:lineRule="auto"/>
              <w:rPr>
                <w:rFonts w:cs="Arial"/>
              </w:rPr>
            </w:pPr>
          </w:p>
          <w:p w:rsidR="00244C30" w:rsidRPr="0070467A" w:rsidRDefault="00244C30" w:rsidP="00244C30">
            <w:pPr>
              <w:rPr>
                <w:rFonts w:cs="Arial"/>
              </w:rPr>
            </w:pPr>
            <w:r w:rsidRPr="0070467A">
              <w:rPr>
                <w:rFonts w:cs="Arial"/>
              </w:rPr>
              <w:t>EngExhMdeHrStrt_D_Stat</w:t>
            </w:r>
          </w:p>
          <w:p w:rsidR="00244C30" w:rsidRPr="00D62A8C" w:rsidRDefault="00244C3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244C30" w:rsidRPr="00D62A8C" w:rsidRDefault="00244C30">
            <w:pPr>
              <w:autoSpaceDE w:val="0"/>
              <w:autoSpaceDN w:val="0"/>
              <w:adjustRightInd w:val="0"/>
              <w:spacing w:line="276" w:lineRule="auto"/>
              <w:rPr>
                <w:rFonts w:cs="Arial"/>
              </w:rPr>
            </w:pPr>
          </w:p>
        </w:tc>
      </w:tr>
      <w:tr w:rsidR="00244C30" w:rsidRPr="00D62A8C"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D62A8C"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tc>
      </w:tr>
      <w:tr w:rsidR="00244C30" w:rsidRPr="00D62A8C"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D62A8C"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tc>
      </w:tr>
      <w:tr w:rsidR="00244C30" w:rsidRPr="00D62A8C"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D62A8C"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color w:val="FF0000"/>
              </w:rPr>
            </w:pPr>
            <w:r w:rsidRPr="00D62A8C">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tc>
      </w:tr>
      <w:tr w:rsidR="00244C30" w:rsidRPr="00D62A8C"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D62A8C"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tc>
      </w:tr>
      <w:tr w:rsidR="00244C30" w:rsidRPr="00D62A8C"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D62A8C"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w:t>
            </w:r>
          </w:p>
        </w:tc>
        <w:tc>
          <w:tcPr>
            <w:tcW w:w="2869" w:type="dxa"/>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tc>
      </w:tr>
      <w:tr w:rsidR="00244C30" w:rsidRPr="00D62A8C"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D62A8C"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tc>
      </w:tr>
      <w:tr w:rsidR="00244C30" w:rsidRPr="00D62A8C"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D62A8C"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tc>
      </w:tr>
      <w:tr w:rsidR="00244C30" w:rsidRPr="00D62A8C"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D62A8C"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244C30" w:rsidRPr="00D62A8C" w:rsidRDefault="00244C30">
            <w:pPr>
              <w:spacing w:line="252" w:lineRule="auto"/>
              <w:rPr>
                <w:rFonts w:cs="Arial"/>
              </w:rPr>
            </w:pPr>
            <w:r w:rsidRPr="00D62A8C">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244C30" w:rsidRPr="00D62A8C" w:rsidRDefault="00244C30">
            <w:pPr>
              <w:spacing w:line="276" w:lineRule="auto"/>
              <w:rPr>
                <w:rFonts w:cs="Arial"/>
              </w:rPr>
            </w:pPr>
          </w:p>
        </w:tc>
      </w:tr>
    </w:tbl>
    <w:p w:rsidR="00244C30" w:rsidRPr="00D62A8C" w:rsidRDefault="00244C30" w:rsidP="00244C30">
      <w:pPr>
        <w:rPr>
          <w:rFonts w:cs="Arial"/>
        </w:rPr>
      </w:pPr>
      <w:r w:rsidRPr="00D62A8C">
        <w:rPr>
          <w:rFonts w:cs="Arial"/>
        </w:rPr>
        <w:t xml:space="preserve">Note:  Whether time is displayed in 12 or 24 mode depends what HMI setting is set for 12/24 hour mode.  </w:t>
      </w:r>
    </w:p>
    <w:p w:rsidR="00244C30" w:rsidRPr="00D62A8C" w:rsidRDefault="00244C30" w:rsidP="00244C30">
      <w:pPr>
        <w:rPr>
          <w:rFonts w:eastAsiaTheme="minorHAnsi" w:cs="Arial"/>
        </w:rPr>
      </w:pPr>
      <w:r w:rsidRPr="00D62A8C">
        <w:rPr>
          <w:rFonts w:cs="Arial"/>
        </w:rPr>
        <w:t>Reference function “</w:t>
      </w:r>
      <w:r w:rsidRPr="00D62A8C">
        <w:rPr>
          <w:rFonts w:cs="Arial"/>
          <w:bCs/>
          <w:u w:val="single"/>
        </w:rPr>
        <w:t>VS-FUN-REQ-025239-Set 12/24 hour mode setting</w:t>
      </w:r>
      <w:r w:rsidRPr="00D62A8C">
        <w:rPr>
          <w:rFonts w:cs="Arial"/>
          <w:bCs/>
        </w:rPr>
        <w:t>” in the Vehicle Setting SPSS for details.</w:t>
      </w:r>
    </w:p>
    <w:p w:rsidR="00244C30" w:rsidRPr="00D62A8C" w:rsidRDefault="00244C30" w:rsidP="00244C30">
      <w:pPr>
        <w:rPr>
          <w:rFonts w:cs="Arial"/>
        </w:rPr>
      </w:pPr>
    </w:p>
    <w:p w:rsidR="00244C30" w:rsidRDefault="00244C30" w:rsidP="00244C30">
      <w:pPr>
        <w:pStyle w:val="Heading4"/>
      </w:pPr>
      <w:r w:rsidRPr="00B9479B">
        <w:t>MD-REQ-365627/A-EngExhMdeHrEnd_D_Rq</w:t>
      </w:r>
    </w:p>
    <w:p w:rsidR="00244C30" w:rsidRPr="00583538" w:rsidRDefault="00244C30" w:rsidP="00244C30">
      <w:pPr>
        <w:rPr>
          <w:rFonts w:cs="Arial"/>
        </w:rPr>
      </w:pPr>
      <w:r w:rsidRPr="00583538">
        <w:rPr>
          <w:rFonts w:cs="Arial"/>
        </w:rPr>
        <w:t>Message Type: Request</w:t>
      </w:r>
    </w:p>
    <w:p w:rsidR="00244C30" w:rsidRPr="00583538" w:rsidRDefault="00244C30" w:rsidP="00244C30">
      <w:pPr>
        <w:rPr>
          <w:rFonts w:cs="Arial"/>
        </w:rPr>
      </w:pPr>
    </w:p>
    <w:p w:rsidR="00244C30" w:rsidRPr="00583538" w:rsidRDefault="00244C30" w:rsidP="00244C30">
      <w:pPr>
        <w:widowControl w:val="0"/>
        <w:adjustRightInd w:val="0"/>
        <w:rPr>
          <w:rFonts w:cs="Arial"/>
        </w:rPr>
      </w:pPr>
      <w:r w:rsidRPr="00583538">
        <w:rPr>
          <w:rFonts w:cs="Arial"/>
        </w:rPr>
        <w:t>Request signal from Quiet Time Client to the Quite Time Server to request the Quiet Time end hour</w:t>
      </w:r>
    </w:p>
    <w:p w:rsidR="00244C30" w:rsidRPr="00583538" w:rsidRDefault="00244C30" w:rsidP="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244C30" w:rsidRPr="00583538" w:rsidTr="00244C30">
        <w:trPr>
          <w:jc w:val="center"/>
        </w:trPr>
        <w:tc>
          <w:tcPr>
            <w:tcW w:w="3235"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76" w:lineRule="auto"/>
              <w:rPr>
                <w:rFonts w:cs="Arial"/>
                <w:b/>
              </w:rPr>
            </w:pPr>
            <w:r w:rsidRPr="00583538">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76" w:lineRule="auto"/>
              <w:rPr>
                <w:rFonts w:cs="Arial"/>
                <w:b/>
              </w:rPr>
            </w:pPr>
            <w:r w:rsidRPr="00583538">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76" w:lineRule="auto"/>
              <w:rPr>
                <w:rFonts w:cs="Arial"/>
                <w:b/>
              </w:rPr>
            </w:pPr>
            <w:r w:rsidRPr="00583538">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76" w:lineRule="auto"/>
              <w:rPr>
                <w:rFonts w:cs="Arial"/>
                <w:b/>
              </w:rPr>
            </w:pPr>
            <w:r w:rsidRPr="00583538">
              <w:rPr>
                <w:rFonts w:cs="Arial"/>
                <w:b/>
              </w:rPr>
              <w:t>Description</w:t>
            </w:r>
          </w:p>
        </w:tc>
      </w:tr>
      <w:tr w:rsidR="00244C30" w:rsidRPr="00583538" w:rsidTr="00244C30">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p w:rsidR="00244C30" w:rsidRPr="00583538" w:rsidRDefault="00244C30">
            <w:pPr>
              <w:spacing w:line="252" w:lineRule="auto"/>
              <w:rPr>
                <w:rFonts w:cs="Arial"/>
              </w:rPr>
            </w:pPr>
          </w:p>
          <w:p w:rsidR="00244C30" w:rsidRPr="00583538" w:rsidRDefault="00244C30">
            <w:pPr>
              <w:spacing w:line="252" w:lineRule="auto"/>
              <w:rPr>
                <w:rFonts w:cs="Arial"/>
              </w:rPr>
            </w:pPr>
          </w:p>
          <w:p w:rsidR="00244C30" w:rsidRPr="00583538" w:rsidRDefault="00244C30">
            <w:pPr>
              <w:spacing w:line="252" w:lineRule="auto"/>
              <w:rPr>
                <w:rFonts w:cs="Arial"/>
              </w:rPr>
            </w:pPr>
          </w:p>
          <w:p w:rsidR="00244C30" w:rsidRPr="00583538" w:rsidRDefault="00244C30">
            <w:pPr>
              <w:spacing w:line="252" w:lineRule="auto"/>
              <w:rPr>
                <w:rFonts w:cs="Arial"/>
              </w:rPr>
            </w:pPr>
          </w:p>
          <w:p w:rsidR="00244C30" w:rsidRPr="00583538" w:rsidRDefault="00244C30" w:rsidP="00244C30">
            <w:pPr>
              <w:rPr>
                <w:rFonts w:cs="Arial"/>
              </w:rPr>
            </w:pPr>
            <w:r w:rsidRPr="00583538">
              <w:rPr>
                <w:rFonts w:cs="Arial"/>
              </w:rPr>
              <w:t>EngExhMdeHrEnd_D_Rq</w:t>
            </w:r>
          </w:p>
          <w:p w:rsidR="00244C30" w:rsidRPr="00583538" w:rsidRDefault="00244C3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244C30" w:rsidRPr="00583538" w:rsidRDefault="00244C30">
            <w:pPr>
              <w:autoSpaceDE w:val="0"/>
              <w:autoSpaceDN w:val="0"/>
              <w:adjustRightInd w:val="0"/>
              <w:spacing w:line="276" w:lineRule="auto"/>
              <w:rPr>
                <w:rFonts w:cs="Arial"/>
              </w:rPr>
            </w:pPr>
          </w:p>
        </w:tc>
      </w:tr>
      <w:tr w:rsidR="00244C30" w:rsidRPr="00583538"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583538"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tc>
      </w:tr>
      <w:tr w:rsidR="00244C30" w:rsidRPr="00583538"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583538"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tc>
      </w:tr>
      <w:tr w:rsidR="00244C30" w:rsidRPr="00583538"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583538"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color w:val="FF0000"/>
              </w:rPr>
            </w:pPr>
            <w:r w:rsidRPr="00583538">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tc>
      </w:tr>
      <w:tr w:rsidR="00244C30" w:rsidRPr="00583538"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583538"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tc>
      </w:tr>
      <w:tr w:rsidR="00244C30" w:rsidRPr="00583538"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583538"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w:t>
            </w:r>
          </w:p>
        </w:tc>
        <w:tc>
          <w:tcPr>
            <w:tcW w:w="2869" w:type="dxa"/>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tc>
      </w:tr>
      <w:tr w:rsidR="00244C30" w:rsidRPr="00583538"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583538"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tc>
      </w:tr>
      <w:tr w:rsidR="00244C30" w:rsidRPr="00583538"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583538"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tc>
      </w:tr>
      <w:tr w:rsidR="00244C30" w:rsidRPr="00583538"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583538"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244C30" w:rsidRPr="00583538" w:rsidRDefault="00244C30">
            <w:pPr>
              <w:spacing w:line="252" w:lineRule="auto"/>
              <w:rPr>
                <w:rFonts w:cs="Arial"/>
              </w:rPr>
            </w:pPr>
            <w:r w:rsidRPr="00583538">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244C30" w:rsidRPr="00583538" w:rsidRDefault="00244C30">
            <w:pPr>
              <w:spacing w:line="276" w:lineRule="auto"/>
              <w:rPr>
                <w:rFonts w:cs="Arial"/>
              </w:rPr>
            </w:pPr>
          </w:p>
        </w:tc>
      </w:tr>
    </w:tbl>
    <w:p w:rsidR="00244C30" w:rsidRPr="00583538" w:rsidRDefault="00244C30" w:rsidP="00244C30">
      <w:pPr>
        <w:rPr>
          <w:rFonts w:cs="Arial"/>
        </w:rPr>
      </w:pPr>
      <w:r w:rsidRPr="00583538">
        <w:rPr>
          <w:rFonts w:cs="Arial"/>
        </w:rPr>
        <w:t xml:space="preserve">Note:  Whether time is displayed in 12 or 24 mode depends what HMI setting is set for 12/24 hour mode.  </w:t>
      </w:r>
    </w:p>
    <w:p w:rsidR="00244C30" w:rsidRPr="00583538" w:rsidRDefault="00244C30" w:rsidP="00244C30">
      <w:pPr>
        <w:rPr>
          <w:rFonts w:eastAsiaTheme="minorHAnsi" w:cs="Arial"/>
        </w:rPr>
      </w:pPr>
      <w:r w:rsidRPr="00583538">
        <w:rPr>
          <w:rFonts w:cs="Arial"/>
        </w:rPr>
        <w:t>Reference function “</w:t>
      </w:r>
      <w:r w:rsidRPr="00583538">
        <w:rPr>
          <w:rFonts w:cs="Arial"/>
          <w:bCs/>
          <w:u w:val="single"/>
        </w:rPr>
        <w:t>VS-FUN-REQ-025239-Set 12/24 hour mode setting</w:t>
      </w:r>
      <w:r w:rsidRPr="00583538">
        <w:rPr>
          <w:rFonts w:cs="Arial"/>
          <w:bCs/>
        </w:rPr>
        <w:t>” in the Vehicle Setting SPSS for details.</w:t>
      </w:r>
    </w:p>
    <w:p w:rsidR="00244C30" w:rsidRPr="00583538" w:rsidRDefault="00244C30" w:rsidP="00244C30">
      <w:pPr>
        <w:rPr>
          <w:rFonts w:cs="Arial"/>
        </w:rPr>
      </w:pPr>
    </w:p>
    <w:p w:rsidR="00244C30" w:rsidRPr="00583538" w:rsidRDefault="00244C30" w:rsidP="00244C30">
      <w:pPr>
        <w:rPr>
          <w:rFonts w:cs="Arial"/>
        </w:rPr>
      </w:pPr>
    </w:p>
    <w:p w:rsidR="00244C30" w:rsidRDefault="00244C30" w:rsidP="00244C30">
      <w:pPr>
        <w:pStyle w:val="Heading4"/>
      </w:pPr>
      <w:r w:rsidRPr="00B9479B">
        <w:t>MD-REQ-365628/A-EngExhMdeHrEnd_D_Stat</w:t>
      </w:r>
    </w:p>
    <w:p w:rsidR="00244C30" w:rsidRPr="0066507B" w:rsidRDefault="00244C30" w:rsidP="00244C30">
      <w:pPr>
        <w:rPr>
          <w:rFonts w:cs="Arial"/>
        </w:rPr>
      </w:pPr>
      <w:r w:rsidRPr="0066507B">
        <w:rPr>
          <w:rFonts w:cs="Arial"/>
        </w:rPr>
        <w:t>Message Type: Status</w:t>
      </w:r>
    </w:p>
    <w:p w:rsidR="00244C30" w:rsidRPr="0066507B" w:rsidRDefault="00244C30" w:rsidP="00244C30">
      <w:pPr>
        <w:rPr>
          <w:rFonts w:cs="Arial"/>
        </w:rPr>
      </w:pPr>
    </w:p>
    <w:p w:rsidR="00244C30" w:rsidRPr="0066507B" w:rsidRDefault="00244C30" w:rsidP="00244C30">
      <w:pPr>
        <w:widowControl w:val="0"/>
        <w:adjustRightInd w:val="0"/>
        <w:rPr>
          <w:rFonts w:cs="Arial"/>
        </w:rPr>
      </w:pPr>
      <w:r w:rsidRPr="0066507B">
        <w:rPr>
          <w:rFonts w:cs="Arial"/>
        </w:rPr>
        <w:t>Status signal from Quiet Time Server with the value the Quiet Time End Hour is set to</w:t>
      </w:r>
    </w:p>
    <w:p w:rsidR="00244C30" w:rsidRPr="0066507B" w:rsidRDefault="00244C30" w:rsidP="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244C30" w:rsidRPr="0066507B" w:rsidTr="00244C30">
        <w:trPr>
          <w:jc w:val="center"/>
        </w:trPr>
        <w:tc>
          <w:tcPr>
            <w:tcW w:w="3235"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76" w:lineRule="auto"/>
              <w:rPr>
                <w:rFonts w:cs="Arial"/>
                <w:b/>
              </w:rPr>
            </w:pPr>
            <w:r w:rsidRPr="0066507B">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76" w:lineRule="auto"/>
              <w:rPr>
                <w:rFonts w:cs="Arial"/>
                <w:b/>
              </w:rPr>
            </w:pPr>
            <w:r w:rsidRPr="0066507B">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76" w:lineRule="auto"/>
              <w:rPr>
                <w:rFonts w:cs="Arial"/>
                <w:b/>
              </w:rPr>
            </w:pPr>
            <w:r w:rsidRPr="0066507B">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76" w:lineRule="auto"/>
              <w:rPr>
                <w:rFonts w:cs="Arial"/>
                <w:b/>
              </w:rPr>
            </w:pPr>
            <w:r w:rsidRPr="0066507B">
              <w:rPr>
                <w:rFonts w:cs="Arial"/>
                <w:b/>
              </w:rPr>
              <w:t>Description</w:t>
            </w:r>
          </w:p>
        </w:tc>
      </w:tr>
      <w:tr w:rsidR="00244C30" w:rsidRPr="0066507B" w:rsidTr="00244C30">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p w:rsidR="00244C30" w:rsidRPr="0066507B" w:rsidRDefault="00244C30">
            <w:pPr>
              <w:spacing w:line="252" w:lineRule="auto"/>
              <w:rPr>
                <w:rFonts w:cs="Arial"/>
              </w:rPr>
            </w:pPr>
          </w:p>
          <w:p w:rsidR="00244C30" w:rsidRPr="0066507B" w:rsidRDefault="00244C30">
            <w:pPr>
              <w:spacing w:line="252" w:lineRule="auto"/>
              <w:rPr>
                <w:rFonts w:cs="Arial"/>
              </w:rPr>
            </w:pPr>
          </w:p>
          <w:p w:rsidR="00244C30" w:rsidRPr="0066507B" w:rsidRDefault="00244C30">
            <w:pPr>
              <w:spacing w:line="252" w:lineRule="auto"/>
              <w:rPr>
                <w:rFonts w:cs="Arial"/>
              </w:rPr>
            </w:pPr>
          </w:p>
          <w:p w:rsidR="00244C30" w:rsidRPr="0066507B" w:rsidRDefault="00244C30">
            <w:pPr>
              <w:spacing w:line="252" w:lineRule="auto"/>
              <w:rPr>
                <w:rFonts w:cs="Arial"/>
              </w:rPr>
            </w:pPr>
          </w:p>
          <w:p w:rsidR="00244C30" w:rsidRPr="0066507B" w:rsidRDefault="00244C30" w:rsidP="00244C30">
            <w:pPr>
              <w:rPr>
                <w:rFonts w:cs="Arial"/>
              </w:rPr>
            </w:pPr>
            <w:r w:rsidRPr="0066507B">
              <w:rPr>
                <w:rFonts w:cs="Arial"/>
              </w:rPr>
              <w:t>EngExhMdeHrEnd_D_Stat</w:t>
            </w:r>
          </w:p>
          <w:p w:rsidR="00244C30" w:rsidRPr="0066507B" w:rsidRDefault="00244C3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244C30" w:rsidRPr="0066507B" w:rsidRDefault="00244C30">
            <w:pPr>
              <w:autoSpaceDE w:val="0"/>
              <w:autoSpaceDN w:val="0"/>
              <w:adjustRightInd w:val="0"/>
              <w:spacing w:line="276" w:lineRule="auto"/>
              <w:rPr>
                <w:rFonts w:cs="Arial"/>
              </w:rPr>
            </w:pPr>
          </w:p>
        </w:tc>
      </w:tr>
      <w:tr w:rsidR="00244C30" w:rsidRPr="0066507B"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66507B"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tc>
      </w:tr>
      <w:tr w:rsidR="00244C30" w:rsidRPr="0066507B"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66507B"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tc>
      </w:tr>
      <w:tr w:rsidR="00244C30" w:rsidRPr="0066507B"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66507B"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color w:val="FF0000"/>
              </w:rPr>
            </w:pPr>
            <w:r w:rsidRPr="0066507B">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tc>
      </w:tr>
      <w:tr w:rsidR="00244C30" w:rsidRPr="0066507B"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66507B"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tc>
      </w:tr>
      <w:tr w:rsidR="00244C30" w:rsidRPr="0066507B"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66507B"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w:t>
            </w:r>
          </w:p>
        </w:tc>
        <w:tc>
          <w:tcPr>
            <w:tcW w:w="2869" w:type="dxa"/>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tc>
      </w:tr>
      <w:tr w:rsidR="00244C30" w:rsidRPr="0066507B"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66507B"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tc>
      </w:tr>
      <w:tr w:rsidR="00244C30" w:rsidRPr="0066507B"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66507B"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tc>
      </w:tr>
      <w:tr w:rsidR="00244C30" w:rsidRPr="0066507B"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66507B" w:rsidRDefault="00244C3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244C30" w:rsidRPr="0066507B" w:rsidRDefault="00244C30">
            <w:pPr>
              <w:spacing w:line="252" w:lineRule="auto"/>
              <w:rPr>
                <w:rFonts w:cs="Arial"/>
              </w:rPr>
            </w:pPr>
            <w:r w:rsidRPr="0066507B">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244C30" w:rsidRPr="0066507B" w:rsidRDefault="00244C30">
            <w:pPr>
              <w:spacing w:line="276" w:lineRule="auto"/>
              <w:rPr>
                <w:rFonts w:cs="Arial"/>
              </w:rPr>
            </w:pPr>
          </w:p>
        </w:tc>
      </w:tr>
    </w:tbl>
    <w:p w:rsidR="00244C30" w:rsidRPr="0066507B" w:rsidRDefault="00244C30" w:rsidP="00244C30">
      <w:pPr>
        <w:rPr>
          <w:rFonts w:cs="Arial"/>
        </w:rPr>
      </w:pPr>
      <w:r w:rsidRPr="0066507B">
        <w:rPr>
          <w:rFonts w:cs="Arial"/>
        </w:rPr>
        <w:t xml:space="preserve">Note:  Whether time is displayed in 12 or 24 mode depends what HMI setting is set for 12/24 hour mode.  </w:t>
      </w:r>
    </w:p>
    <w:p w:rsidR="00244C30" w:rsidRPr="0066507B" w:rsidRDefault="00244C30" w:rsidP="00244C30">
      <w:pPr>
        <w:rPr>
          <w:rFonts w:eastAsiaTheme="minorHAnsi" w:cs="Arial"/>
        </w:rPr>
      </w:pPr>
      <w:r w:rsidRPr="0066507B">
        <w:rPr>
          <w:rFonts w:cs="Arial"/>
        </w:rPr>
        <w:t>Reference function “</w:t>
      </w:r>
      <w:r w:rsidRPr="0066507B">
        <w:rPr>
          <w:rFonts w:cs="Arial"/>
          <w:bCs/>
          <w:u w:val="single"/>
        </w:rPr>
        <w:t>VS-FUN-REQ-025239-Set 12/24 hour mode setting</w:t>
      </w:r>
      <w:r w:rsidRPr="0066507B">
        <w:rPr>
          <w:rFonts w:cs="Arial"/>
          <w:bCs/>
        </w:rPr>
        <w:t>” in the Vehicle Setting SPSS for details.</w:t>
      </w:r>
    </w:p>
    <w:p w:rsidR="00244C30" w:rsidRPr="0066507B" w:rsidRDefault="00244C30" w:rsidP="00244C30">
      <w:pPr>
        <w:rPr>
          <w:rFonts w:cs="Arial"/>
        </w:rPr>
      </w:pPr>
    </w:p>
    <w:p w:rsidR="00244C30" w:rsidRDefault="00244C30" w:rsidP="00244C30"/>
    <w:p w:rsidR="00244C30" w:rsidRDefault="00244C30" w:rsidP="00244C30">
      <w:pPr>
        <w:pStyle w:val="Heading3"/>
      </w:pPr>
      <w:bookmarkStart w:id="1100" w:name="_Toc35509044"/>
      <w:r>
        <w:t>Requirements</w:t>
      </w:r>
      <w:bookmarkEnd w:id="1100"/>
    </w:p>
    <w:p w:rsidR="00244C30" w:rsidRPr="00244C30" w:rsidRDefault="00244C30" w:rsidP="00244C30">
      <w:pPr>
        <w:pStyle w:val="Heading4"/>
        <w:rPr>
          <w:b w:val="0"/>
          <w:u w:val="single"/>
        </w:rPr>
      </w:pPr>
      <w:r w:rsidRPr="00244C30">
        <w:rPr>
          <w:b w:val="0"/>
          <w:u w:val="single"/>
        </w:rPr>
        <w:t>VS-SR-REQ-365809/A-Quiet Time Enable/Disable Setting change</w:t>
      </w:r>
    </w:p>
    <w:p w:rsidR="00244C30" w:rsidRPr="00026E39" w:rsidRDefault="00244C30" w:rsidP="00244C30">
      <w:pPr>
        <w:rPr>
          <w:rFonts w:cs="Arial"/>
        </w:rPr>
      </w:pPr>
      <w:r w:rsidRPr="00026E39">
        <w:rPr>
          <w:rFonts w:cs="Arial"/>
        </w:rPr>
        <w:t>The Quiet Time Client shall use the EngExhMdeHrEnbl_D_Stat status signal from the Quiet Time Server to show the Quiet Time setting as Enabled or Disabled.</w:t>
      </w:r>
    </w:p>
    <w:p w:rsidR="00244C30" w:rsidRPr="00026E39" w:rsidRDefault="00244C30" w:rsidP="00244C30">
      <w:pPr>
        <w:rPr>
          <w:rFonts w:cs="Arial"/>
        </w:rPr>
      </w:pPr>
    </w:p>
    <w:p w:rsidR="00244C30" w:rsidRPr="00026E39" w:rsidRDefault="00244C30" w:rsidP="00244C30">
      <w:pPr>
        <w:rPr>
          <w:rFonts w:cs="Arial"/>
        </w:rPr>
      </w:pPr>
      <w:r w:rsidRPr="00026E39">
        <w:rPr>
          <w:rFonts w:cs="Arial"/>
        </w:rPr>
        <w:t xml:space="preserve">The Quiet Time setting shall </w:t>
      </w:r>
      <w:r>
        <w:rPr>
          <w:rFonts w:cs="Arial"/>
        </w:rPr>
        <w:t>only be available on the HMI</w:t>
      </w:r>
      <w:r w:rsidRPr="00026E39">
        <w:rPr>
          <w:rFonts w:cs="Arial"/>
        </w:rPr>
        <w:t xml:space="preserve"> when the ignition_status = Run.</w:t>
      </w:r>
    </w:p>
    <w:p w:rsidR="00244C30" w:rsidRPr="00026E39" w:rsidRDefault="00244C30" w:rsidP="00244C30">
      <w:pPr>
        <w:rPr>
          <w:rFonts w:cs="Arial"/>
        </w:rPr>
      </w:pPr>
    </w:p>
    <w:p w:rsidR="00244C30" w:rsidRPr="00026E39" w:rsidRDefault="00244C30" w:rsidP="00244C30">
      <w:pPr>
        <w:rPr>
          <w:rFonts w:cs="Arial"/>
        </w:rPr>
      </w:pPr>
      <w:r w:rsidRPr="00026E39">
        <w:rPr>
          <w:rFonts w:cs="Arial"/>
        </w:rPr>
        <w:t>When the Quiet Time enable/disable setting is selected via the HMI:</w:t>
      </w:r>
    </w:p>
    <w:p w:rsidR="00244C30" w:rsidRPr="00026E39" w:rsidRDefault="00244C30" w:rsidP="00244C30">
      <w:pPr>
        <w:numPr>
          <w:ilvl w:val="0"/>
          <w:numId w:val="782"/>
        </w:numPr>
        <w:rPr>
          <w:rFonts w:cs="Arial"/>
        </w:rPr>
      </w:pPr>
      <w:r w:rsidRPr="00026E39">
        <w:rPr>
          <w:rFonts w:cs="Arial"/>
        </w:rPr>
        <w:t xml:space="preserve">The Quiet Time Client shall set the EngExhMdeHrEnbl_D_Rq signal to enabled or disabled based on what the user selected, and then 100 msec +/- 10% later set the signal back to Null. </w:t>
      </w:r>
    </w:p>
    <w:p w:rsidR="00244C30" w:rsidRPr="00026E39" w:rsidRDefault="00244C30" w:rsidP="00244C30">
      <w:pPr>
        <w:numPr>
          <w:ilvl w:val="0"/>
          <w:numId w:val="782"/>
        </w:numPr>
        <w:rPr>
          <w:rFonts w:cs="Arial"/>
        </w:rPr>
      </w:pPr>
      <w:r w:rsidRPr="00026E39">
        <w:rPr>
          <w:rFonts w:cs="Arial"/>
        </w:rPr>
        <w:t xml:space="preserve">The Quiet Time Server shall respond within T_QuietTime_Rsp to the EngExhMdeHrEnbl_D_Rq request with the response of the Quiet Time Server via the EngExhMdeHrEnbl_D_Stat signal. </w:t>
      </w:r>
      <w:r>
        <w:rPr>
          <w:rFonts w:cs="Arial"/>
        </w:rPr>
        <w:t xml:space="preserve"> Note, the Quiet Time Server does not wait for EngExhMdeHrEnbl_D_Rq = Null before responding, it responds to the initial EngExhMdeHrEnbl_D_Rq = enable/disable request.</w:t>
      </w:r>
    </w:p>
    <w:p w:rsidR="00244C30" w:rsidRPr="00026E39" w:rsidRDefault="00244C30" w:rsidP="00244C30">
      <w:pPr>
        <w:numPr>
          <w:ilvl w:val="0"/>
          <w:numId w:val="782"/>
        </w:numPr>
        <w:rPr>
          <w:rFonts w:cs="Arial"/>
        </w:rPr>
      </w:pPr>
      <w:r w:rsidRPr="00026E39">
        <w:rPr>
          <w:rFonts w:cs="Arial"/>
        </w:rPr>
        <w:t>The Quiet Time Client shall update the HMI (if there is an update) with the Quiet Time status after receiving the EngExhMdeHrEnbl_D_Stat response to the request.</w:t>
      </w:r>
    </w:p>
    <w:p w:rsidR="00244C30" w:rsidRPr="00026E39" w:rsidRDefault="00244C30" w:rsidP="00244C30">
      <w:pPr>
        <w:rPr>
          <w:rFonts w:cs="Arial"/>
        </w:rPr>
      </w:pPr>
      <w:r w:rsidRPr="00026E39">
        <w:rPr>
          <w:rFonts w:cs="Arial"/>
        </w:rPr>
        <w:t>See sequence diagrams for examples</w:t>
      </w:r>
    </w:p>
    <w:p w:rsidR="00244C30" w:rsidRPr="00026E39" w:rsidRDefault="00244C30" w:rsidP="00244C30">
      <w:pPr>
        <w:rPr>
          <w:rFonts w:cs="Arial"/>
        </w:rPr>
      </w:pPr>
    </w:p>
    <w:p w:rsidR="00244C30" w:rsidRPr="00026E39" w:rsidRDefault="00244C30" w:rsidP="00244C30">
      <w:pPr>
        <w:rPr>
          <w:rFonts w:cs="Arial"/>
        </w:rPr>
      </w:pPr>
      <w:r w:rsidRPr="00026E39">
        <w:rPr>
          <w:rFonts w:cs="Arial"/>
        </w:rPr>
        <w:t>The Quiet Time Server shall broadcast the current enable/disable state in the EngExhMdeHrEnbl_D_Stat status signal as long as that is current state of the Quiet Time feature.</w:t>
      </w:r>
    </w:p>
    <w:p w:rsidR="00244C30" w:rsidRPr="00026E39" w:rsidRDefault="00244C30" w:rsidP="00244C30">
      <w:pPr>
        <w:ind w:left="720"/>
        <w:rPr>
          <w:rFonts w:cs="Arial"/>
        </w:rPr>
      </w:pPr>
      <w:r w:rsidRPr="00026E39">
        <w:rPr>
          <w:rFonts w:cs="Arial"/>
        </w:rPr>
        <w:t>Ex. If the Quiet Time feature is enabled on the vehicle, then the Quiet Time Server would be broadcasting the signal EngExhMdeHrEnbl_D_Stat set as enabled in its periodic status signal. Note that Null encoding state is only for start-up if the Quiet Time Server has not yet powered up and doesn’t know the status of the feature.</w:t>
      </w:r>
    </w:p>
    <w:p w:rsidR="00244C30" w:rsidRPr="00026E39" w:rsidRDefault="00244C30" w:rsidP="00244C30">
      <w:pPr>
        <w:rPr>
          <w:rFonts w:cs="Arial"/>
        </w:rPr>
      </w:pPr>
    </w:p>
    <w:p w:rsidR="00244C30" w:rsidRPr="00026E39" w:rsidRDefault="00244C30" w:rsidP="00244C30">
      <w:pPr>
        <w:rPr>
          <w:rFonts w:cs="Arial"/>
          <w:bCs/>
        </w:rPr>
      </w:pPr>
      <w:r w:rsidRPr="00026E39">
        <w:rPr>
          <w:rFonts w:cs="Arial"/>
          <w:bCs/>
        </w:rPr>
        <w:t xml:space="preserve">When the Quiet Time Client has the Quiet Time feature configured OFF so that no Quiet Time HMI is shown, the Quiet Time Client shall set </w:t>
      </w:r>
      <w:r w:rsidRPr="00026E39">
        <w:rPr>
          <w:rFonts w:cs="Arial"/>
        </w:rPr>
        <w:t xml:space="preserve">EngExhMdeHrEnbl_D_Rq </w:t>
      </w:r>
      <w:r w:rsidRPr="00026E39">
        <w:rPr>
          <w:rFonts w:cs="Arial"/>
          <w:bCs/>
        </w:rPr>
        <w:t xml:space="preserve">equal to “Menu Not Configured”.  The </w:t>
      </w:r>
      <w:r w:rsidRPr="00026E39">
        <w:rPr>
          <w:rFonts w:cs="Arial"/>
        </w:rPr>
        <w:t xml:space="preserve">EngExhMdeHrEnbl_D_Rq </w:t>
      </w:r>
      <w:r w:rsidRPr="00026E39">
        <w:rPr>
          <w:rFonts w:cs="Arial"/>
          <w:bCs/>
        </w:rPr>
        <w:t>signal shall not be set back to Null in this case and shall instead always hold the “Menu Not Configured” encoding state (ie send “Menu Not Configured” periodically on the network bus).</w:t>
      </w:r>
    </w:p>
    <w:p w:rsidR="00244C30" w:rsidRPr="00AB0E0A" w:rsidRDefault="00244C30" w:rsidP="00244C30">
      <w:pPr>
        <w:rPr>
          <w:rFonts w:cs="Arial"/>
          <w:bCs/>
          <w:color w:val="FF0000"/>
        </w:rPr>
      </w:pPr>
    </w:p>
    <w:tbl>
      <w:tblPr>
        <w:tblW w:w="2355" w:type="dxa"/>
        <w:jc w:val="center"/>
        <w:tblLook w:val="04A0" w:firstRow="1" w:lastRow="0" w:firstColumn="1" w:lastColumn="0" w:noHBand="0" w:noVBand="1"/>
      </w:tblPr>
      <w:tblGrid>
        <w:gridCol w:w="2355"/>
      </w:tblGrid>
      <w:tr w:rsidR="00244C30" w:rsidRPr="005959F4" w:rsidTr="00244C3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244C30" w:rsidRPr="005959F4" w:rsidRDefault="00244C30">
            <w:pPr>
              <w:spacing w:line="276" w:lineRule="auto"/>
              <w:jc w:val="center"/>
              <w:rPr>
                <w:rFonts w:cs="Arial"/>
                <w:b/>
                <w:bCs/>
              </w:rPr>
            </w:pPr>
            <w:r w:rsidRPr="005959F4">
              <w:rPr>
                <w:rFonts w:cs="Arial"/>
                <w:b/>
                <w:bCs/>
              </w:rPr>
              <w:t>HMI Setting ID</w:t>
            </w:r>
          </w:p>
        </w:tc>
      </w:tr>
      <w:tr w:rsidR="00244C30" w:rsidRPr="005959F4" w:rsidTr="00244C3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244C30" w:rsidRPr="005959F4" w:rsidRDefault="00244C30">
            <w:pPr>
              <w:spacing w:line="276" w:lineRule="auto"/>
              <w:jc w:val="center"/>
              <w:rPr>
                <w:rFonts w:eastAsiaTheme="minorEastAsia" w:cs="Arial"/>
              </w:rPr>
            </w:pPr>
            <w:r w:rsidRPr="005959F4">
              <w:rPr>
                <w:rFonts w:eastAsiaTheme="minorEastAsia" w:cs="Arial"/>
              </w:rPr>
              <w:t>251</w:t>
            </w:r>
          </w:p>
        </w:tc>
      </w:tr>
    </w:tbl>
    <w:p w:rsidR="00244C30" w:rsidRPr="005959F4" w:rsidRDefault="00244C30" w:rsidP="00244C30">
      <w:pPr>
        <w:rPr>
          <w:rFonts w:cs="Arial"/>
          <w:color w:val="FF0000"/>
        </w:rPr>
      </w:pPr>
    </w:p>
    <w:p w:rsidR="00244C30" w:rsidRPr="005959F4" w:rsidRDefault="00244C30" w:rsidP="00244C30">
      <w:pPr>
        <w:rPr>
          <w:rFonts w:cs="Arial"/>
          <w:color w:val="FF0000"/>
        </w:rPr>
      </w:pPr>
    </w:p>
    <w:p w:rsidR="00244C30" w:rsidRPr="00244C30" w:rsidRDefault="00244C30" w:rsidP="00244C30">
      <w:pPr>
        <w:pStyle w:val="Heading4"/>
        <w:rPr>
          <w:b w:val="0"/>
          <w:u w:val="single"/>
        </w:rPr>
      </w:pPr>
      <w:r w:rsidRPr="00244C30">
        <w:rPr>
          <w:b w:val="0"/>
          <w:u w:val="single"/>
        </w:rPr>
        <w:lastRenderedPageBreak/>
        <w:t>VS-SR-REQ-365811/A-Quiet Time Start and End time Setting change</w:t>
      </w:r>
    </w:p>
    <w:p w:rsidR="00244C30" w:rsidRPr="00DD3F11" w:rsidRDefault="00244C30" w:rsidP="00244C30">
      <w:pPr>
        <w:rPr>
          <w:rFonts w:cs="Arial"/>
        </w:rPr>
      </w:pPr>
      <w:r w:rsidRPr="001965AE">
        <w:rPr>
          <w:rFonts w:cs="Arial"/>
        </w:rPr>
        <w:t xml:space="preserve">The Quiet Time Client shall use </w:t>
      </w:r>
      <w:r w:rsidRPr="00DD3F11">
        <w:rPr>
          <w:rFonts w:cs="Arial"/>
        </w:rPr>
        <w:t>the EngExhMdeHrStrt_D_Stat (start time) and EngExhMdeHrEnd_D_Stat (end time) status signals from the Quiet Time Server to show the Quiet Time Start and End times on the HMI.</w:t>
      </w:r>
    </w:p>
    <w:p w:rsidR="00244C30" w:rsidRPr="00DD3F11" w:rsidRDefault="00244C30" w:rsidP="00244C30">
      <w:pPr>
        <w:rPr>
          <w:rFonts w:cs="Arial"/>
        </w:rPr>
      </w:pPr>
    </w:p>
    <w:p w:rsidR="00244C30" w:rsidRPr="00DD3F11" w:rsidRDefault="00244C30" w:rsidP="00244C30">
      <w:pPr>
        <w:rPr>
          <w:rFonts w:cs="Arial"/>
        </w:rPr>
      </w:pPr>
      <w:r w:rsidRPr="00DD3F11">
        <w:rPr>
          <w:rFonts w:cs="Arial"/>
        </w:rPr>
        <w:t>The Quiet Time start and end time settings shall only be available on the HMI when the ignition_status = Run.</w:t>
      </w:r>
    </w:p>
    <w:p w:rsidR="00244C30" w:rsidRPr="00DD3F11" w:rsidRDefault="00244C30" w:rsidP="00244C30">
      <w:pPr>
        <w:rPr>
          <w:rFonts w:cs="Arial"/>
        </w:rPr>
      </w:pPr>
    </w:p>
    <w:p w:rsidR="00244C30" w:rsidRPr="00DD3F11" w:rsidRDefault="00244C30" w:rsidP="00244C30">
      <w:pPr>
        <w:rPr>
          <w:rFonts w:cs="Arial"/>
        </w:rPr>
      </w:pPr>
      <w:r w:rsidRPr="00DD3F11">
        <w:rPr>
          <w:rFonts w:cs="Arial"/>
        </w:rPr>
        <w:t>When the Quiet Time Start time setting is selected via the HMI:</w:t>
      </w:r>
    </w:p>
    <w:p w:rsidR="00244C30" w:rsidRPr="00DD3F11" w:rsidRDefault="00244C30" w:rsidP="00244C30">
      <w:pPr>
        <w:numPr>
          <w:ilvl w:val="0"/>
          <w:numId w:val="789"/>
        </w:numPr>
        <w:rPr>
          <w:rFonts w:cs="Arial"/>
        </w:rPr>
      </w:pPr>
      <w:r w:rsidRPr="00DD3F11">
        <w:rPr>
          <w:rFonts w:cs="Arial"/>
        </w:rPr>
        <w:t>The Quiet Time Client shall set the EngExhMdeHrStrt_D_Rq signal to the start time (ex start hour 10 pm) based on what the user selected, and then 100 msec +/- 10% later set the signal back to Null.</w:t>
      </w:r>
    </w:p>
    <w:p w:rsidR="00244C30" w:rsidRPr="00DD3F11" w:rsidRDefault="00244C30" w:rsidP="00244C30">
      <w:pPr>
        <w:numPr>
          <w:ilvl w:val="0"/>
          <w:numId w:val="789"/>
        </w:numPr>
        <w:rPr>
          <w:rFonts w:cs="Arial"/>
        </w:rPr>
      </w:pPr>
      <w:r w:rsidRPr="00DD3F11">
        <w:rPr>
          <w:rFonts w:cs="Arial"/>
        </w:rPr>
        <w:t>The Quiet Time Server shall respond within T_QuietTime_Rsp to the EngExhMdeHrStrt_D_Rq request with the response of the Quiet Time Server via the EngExhMdeHrStrt_D_Stat signal. Note, the Quiet Time Server does not wait for EngExhMdeHrStrt_D_Rq = Null before responding, it responds to the EngExhMdeHrStrt_D_Rq = Hour_X request.</w:t>
      </w:r>
    </w:p>
    <w:p w:rsidR="00244C30" w:rsidRPr="00DD3F11" w:rsidRDefault="00244C30" w:rsidP="00244C30">
      <w:pPr>
        <w:numPr>
          <w:ilvl w:val="0"/>
          <w:numId w:val="789"/>
        </w:numPr>
        <w:rPr>
          <w:rFonts w:cs="Arial"/>
        </w:rPr>
      </w:pPr>
      <w:r w:rsidRPr="00DD3F11">
        <w:rPr>
          <w:rFonts w:cs="Arial"/>
        </w:rPr>
        <w:t>The Quiet Time Client shall update the HMI (if there is an update) with the Quiet Time start time after receiving the EngExhMdeHrStrt_D_Stat response to the request.</w:t>
      </w:r>
    </w:p>
    <w:p w:rsidR="00244C30" w:rsidRPr="00DD3F11" w:rsidRDefault="00244C30" w:rsidP="00244C30">
      <w:pPr>
        <w:rPr>
          <w:rFonts w:cs="Arial"/>
        </w:rPr>
      </w:pPr>
      <w:r w:rsidRPr="00DD3F11">
        <w:rPr>
          <w:rFonts w:cs="Arial"/>
        </w:rPr>
        <w:t>See sequence diagrams for examples</w:t>
      </w:r>
    </w:p>
    <w:p w:rsidR="00244C30" w:rsidRPr="00DD3F11" w:rsidRDefault="00244C30" w:rsidP="00244C30">
      <w:pPr>
        <w:rPr>
          <w:rFonts w:cs="Arial"/>
        </w:rPr>
      </w:pPr>
    </w:p>
    <w:p w:rsidR="00244C30" w:rsidRPr="00DD3F11" w:rsidRDefault="00244C30" w:rsidP="00244C30">
      <w:pPr>
        <w:rPr>
          <w:rFonts w:cs="Arial"/>
        </w:rPr>
      </w:pPr>
      <w:r w:rsidRPr="00DD3F11">
        <w:rPr>
          <w:rFonts w:cs="Arial"/>
        </w:rPr>
        <w:t>When the Quiet Time End time setting is selected via the HMI:</w:t>
      </w:r>
    </w:p>
    <w:p w:rsidR="00244C30" w:rsidRPr="00DD3F11" w:rsidRDefault="00244C30" w:rsidP="00244C30">
      <w:pPr>
        <w:numPr>
          <w:ilvl w:val="0"/>
          <w:numId w:val="791"/>
        </w:numPr>
        <w:rPr>
          <w:rFonts w:cs="Arial"/>
        </w:rPr>
      </w:pPr>
      <w:r w:rsidRPr="00DD3F11">
        <w:rPr>
          <w:rFonts w:cs="Arial"/>
        </w:rPr>
        <w:t>The Quiet Time Client shall set the EngExhMdeHrEnd_D_Rq signal to the end time (ex end hour 8 am) based on what the user selected, and then 100 msec +/- 10% later set the signal back to Null.</w:t>
      </w:r>
    </w:p>
    <w:p w:rsidR="00244C30" w:rsidRPr="00DD3F11" w:rsidRDefault="00244C30" w:rsidP="00244C30">
      <w:pPr>
        <w:numPr>
          <w:ilvl w:val="0"/>
          <w:numId w:val="791"/>
        </w:numPr>
        <w:rPr>
          <w:rFonts w:cs="Arial"/>
        </w:rPr>
      </w:pPr>
      <w:r w:rsidRPr="00DD3F11">
        <w:rPr>
          <w:rFonts w:cs="Arial"/>
        </w:rPr>
        <w:t>The Quiet Time Server shall respond within T_QuietTime_Rsp to the EngExhMdeHrEnd_D_Rq request with the response of the Quiet Time Server via the EngExhMdeHrEnd_D_Stat signal. Note, the Quiet Time Server does not wait for EngExhMdeHrEnd_D_Rq = Null before responding, it responds to the EngExhMdeHrEnd_D_Rq = Hour_X request.</w:t>
      </w:r>
    </w:p>
    <w:p w:rsidR="00244C30" w:rsidRPr="00DD3F11" w:rsidRDefault="00244C30" w:rsidP="00244C30">
      <w:pPr>
        <w:numPr>
          <w:ilvl w:val="0"/>
          <w:numId w:val="791"/>
        </w:numPr>
        <w:rPr>
          <w:rFonts w:cs="Arial"/>
        </w:rPr>
      </w:pPr>
      <w:r w:rsidRPr="00DD3F11">
        <w:rPr>
          <w:rFonts w:cs="Arial"/>
        </w:rPr>
        <w:t>The Quiet Time Client shall update the HMI (if there is an update) with the Quiet Time end time after receiving the EngExhMdeHrEnd_D_Stat response to the request.</w:t>
      </w:r>
    </w:p>
    <w:p w:rsidR="00244C30" w:rsidRPr="00DD3F11" w:rsidRDefault="00244C30" w:rsidP="00244C30">
      <w:pPr>
        <w:rPr>
          <w:rFonts w:cs="Arial"/>
        </w:rPr>
      </w:pPr>
      <w:r w:rsidRPr="00DD3F11">
        <w:rPr>
          <w:rFonts w:cs="Arial"/>
        </w:rPr>
        <w:t>See sequence diagrams for examples</w:t>
      </w:r>
    </w:p>
    <w:p w:rsidR="00244C30" w:rsidRPr="00DD3F11" w:rsidRDefault="00244C30" w:rsidP="00244C30">
      <w:pPr>
        <w:rPr>
          <w:rFonts w:cs="Arial"/>
        </w:rPr>
      </w:pPr>
    </w:p>
    <w:p w:rsidR="00244C30" w:rsidRPr="00DD3F11" w:rsidRDefault="00244C30" w:rsidP="00244C30">
      <w:pPr>
        <w:rPr>
          <w:rFonts w:cs="Arial"/>
        </w:rPr>
      </w:pPr>
    </w:p>
    <w:p w:rsidR="00244C30" w:rsidRPr="00DD3F11" w:rsidRDefault="00244C30" w:rsidP="00244C30">
      <w:pPr>
        <w:rPr>
          <w:rFonts w:cs="Arial"/>
        </w:rPr>
      </w:pPr>
      <w:r w:rsidRPr="00DD3F11">
        <w:rPr>
          <w:rFonts w:cs="Arial"/>
        </w:rPr>
        <w:t>The Quiet Time Server shall broadcast the current Quiet Time Start and End time in the EngExhMdeHrStrt_D_Stat and EngExhMdeHrEnd_D_Stat status signals as long as that is current state of the Quiet Time feature.</w:t>
      </w:r>
    </w:p>
    <w:p w:rsidR="00244C30" w:rsidRPr="00DD3F11" w:rsidRDefault="00244C30" w:rsidP="00244C30">
      <w:pPr>
        <w:ind w:left="720"/>
        <w:rPr>
          <w:rFonts w:cs="Arial"/>
        </w:rPr>
      </w:pPr>
      <w:r w:rsidRPr="00DD3F11">
        <w:rPr>
          <w:rFonts w:cs="Arial"/>
        </w:rPr>
        <w:t>Ex. If the Quiet Time feature End time is set to 8 am on the vehicle, then the Quiet Time Server would be broadcasting the signal EngExhMdeHrEnd_D_Stat set as Hour 8 (8 am) in its periodic status signal. Note Null is only for start-up if the Quiet Time Server has not yet powered up and doesn’t know the status of the feature.</w:t>
      </w:r>
    </w:p>
    <w:p w:rsidR="00244C30" w:rsidRPr="00D55099" w:rsidRDefault="00244C30" w:rsidP="00244C30">
      <w:pPr>
        <w:rPr>
          <w:rFonts w:cs="Arial"/>
        </w:rPr>
      </w:pPr>
    </w:p>
    <w:tbl>
      <w:tblPr>
        <w:tblW w:w="2355" w:type="dxa"/>
        <w:jc w:val="center"/>
        <w:tblLook w:val="04A0" w:firstRow="1" w:lastRow="0" w:firstColumn="1" w:lastColumn="0" w:noHBand="0" w:noVBand="1"/>
      </w:tblPr>
      <w:tblGrid>
        <w:gridCol w:w="2355"/>
      </w:tblGrid>
      <w:tr w:rsidR="00244C30" w:rsidRPr="001965AE" w:rsidTr="00244C3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244C30" w:rsidRPr="001965AE" w:rsidRDefault="00244C30">
            <w:pPr>
              <w:spacing w:line="276" w:lineRule="auto"/>
              <w:jc w:val="center"/>
              <w:rPr>
                <w:rFonts w:cs="Arial"/>
                <w:b/>
                <w:bCs/>
              </w:rPr>
            </w:pPr>
            <w:r w:rsidRPr="001965AE">
              <w:rPr>
                <w:rFonts w:cs="Arial"/>
                <w:b/>
                <w:bCs/>
              </w:rPr>
              <w:t>HMI Setting ID</w:t>
            </w:r>
          </w:p>
        </w:tc>
      </w:tr>
      <w:tr w:rsidR="00244C30" w:rsidRPr="001965AE" w:rsidTr="00244C3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244C30" w:rsidRPr="001965AE" w:rsidRDefault="00244C30">
            <w:pPr>
              <w:spacing w:line="276" w:lineRule="auto"/>
              <w:jc w:val="center"/>
              <w:rPr>
                <w:rFonts w:eastAsiaTheme="minorEastAsia" w:cs="Arial"/>
              </w:rPr>
            </w:pPr>
            <w:r w:rsidRPr="001965AE">
              <w:rPr>
                <w:rFonts w:eastAsiaTheme="minorEastAsia" w:cs="Arial"/>
              </w:rPr>
              <w:t>252</w:t>
            </w:r>
          </w:p>
        </w:tc>
      </w:tr>
    </w:tbl>
    <w:p w:rsidR="00244C30" w:rsidRPr="001965AE" w:rsidRDefault="00244C30" w:rsidP="00244C30">
      <w:pPr>
        <w:rPr>
          <w:rFonts w:cs="Arial"/>
        </w:rPr>
      </w:pPr>
    </w:p>
    <w:p w:rsidR="00244C30" w:rsidRDefault="00244C30" w:rsidP="00244C30">
      <w:pPr>
        <w:pStyle w:val="Heading4"/>
      </w:pPr>
      <w:r w:rsidRPr="00B9479B">
        <w:t>VS-TMR-REQ-365810/A-T_QuietTime_Rsp</w:t>
      </w:r>
    </w:p>
    <w:p w:rsidR="00244C30" w:rsidRPr="0091772B" w:rsidRDefault="00244C30" w:rsidP="00244C3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244C30" w:rsidTr="00244C30">
        <w:trPr>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Default</w:t>
            </w:r>
          </w:p>
        </w:tc>
      </w:tr>
      <w:tr w:rsidR="00244C30" w:rsidTr="00244C3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Pr="00DF054A" w:rsidRDefault="00244C30">
            <w:pPr>
              <w:spacing w:line="276" w:lineRule="auto"/>
              <w:rPr>
                <w:rFonts w:ascii="Univers" w:eastAsia="Times New Roman" w:hAnsi="Univers" w:cs="Arial"/>
                <w:sz w:val="14"/>
                <w:szCs w:val="14"/>
              </w:rPr>
            </w:pPr>
            <w:r w:rsidRPr="00DF054A">
              <w:rPr>
                <w:rFonts w:cs="Arial"/>
                <w:sz w:val="14"/>
                <w:szCs w:val="14"/>
              </w:rPr>
              <w:t>T_QuietTime_Rsp</w:t>
            </w:r>
          </w:p>
        </w:tc>
        <w:tc>
          <w:tcPr>
            <w:tcW w:w="5442" w:type="dxa"/>
            <w:tcBorders>
              <w:top w:val="single" w:sz="4" w:space="0" w:color="auto"/>
              <w:left w:val="single" w:sz="4" w:space="0" w:color="auto"/>
              <w:bottom w:val="single" w:sz="4" w:space="0" w:color="auto"/>
              <w:right w:val="single" w:sz="4" w:space="0" w:color="auto"/>
            </w:tcBorders>
            <w:hideMark/>
          </w:tcPr>
          <w:p w:rsidR="00244C30" w:rsidRPr="006913CA" w:rsidRDefault="00244C30" w:rsidP="00244C30">
            <w:pPr>
              <w:rPr>
                <w:rFonts w:cs="Arial"/>
              </w:rPr>
            </w:pPr>
            <w:r w:rsidRPr="006913CA">
              <w:rPr>
                <w:rFonts w:cs="Arial"/>
              </w:rPr>
              <w:t xml:space="preserve">Maximum time the </w:t>
            </w:r>
            <w:r>
              <w:rPr>
                <w:rFonts w:cs="Arial"/>
              </w:rPr>
              <w:t>Quiet Time</w:t>
            </w:r>
            <w:r w:rsidRPr="006913CA">
              <w:rPr>
                <w:rFonts w:cs="Arial"/>
              </w:rPr>
              <w:t xml:space="preserve"> Server shall take to respond to the </w:t>
            </w:r>
            <w:r>
              <w:rPr>
                <w:rFonts w:cs="Arial"/>
              </w:rPr>
              <w:t>Quiet Time request</w:t>
            </w:r>
            <w:r w:rsidRPr="006913CA">
              <w:rPr>
                <w:rFonts w:cs="Arial"/>
              </w:rPr>
              <w:t xml:space="preserve"> signal</w:t>
            </w:r>
            <w:r>
              <w:rPr>
                <w:rFonts w:cs="Arial"/>
              </w:rPr>
              <w:t>s</w:t>
            </w:r>
            <w:r w:rsidRPr="006913CA">
              <w:rPr>
                <w:rFonts w:cs="Arial"/>
              </w:rPr>
              <w:t xml:space="preserve">.  The response will be in the </w:t>
            </w:r>
            <w:r>
              <w:rPr>
                <w:rFonts w:cs="Arial"/>
              </w:rPr>
              <w:t>Quiet Time status</w:t>
            </w:r>
            <w:r w:rsidRPr="006913CA">
              <w:rPr>
                <w:rFonts w:cs="Arial"/>
              </w:rPr>
              <w:t xml:space="preserve"> signal.</w:t>
            </w:r>
          </w:p>
          <w:p w:rsidR="00244C30" w:rsidRPr="006913CA" w:rsidRDefault="00244C30" w:rsidP="00244C30">
            <w:pPr>
              <w:rPr>
                <w:rFonts w:cs="Arial"/>
              </w:rPr>
            </w:pPr>
          </w:p>
          <w:p w:rsidR="00244C30" w:rsidRPr="006913CA" w:rsidRDefault="00244C30" w:rsidP="00244C30">
            <w:pPr>
              <w:rPr>
                <w:rFonts w:cs="Arial"/>
              </w:rPr>
            </w:pPr>
            <w:r w:rsidRPr="006913CA">
              <w:rPr>
                <w:rFonts w:cs="Arial"/>
              </w:rPr>
              <w:t>Maximum time defined as the default value</w:t>
            </w:r>
          </w:p>
          <w:p w:rsidR="00244C30" w:rsidRDefault="00244C3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200</w:t>
            </w:r>
          </w:p>
        </w:tc>
      </w:tr>
    </w:tbl>
    <w:p w:rsidR="00244C30" w:rsidRPr="00B01CDD" w:rsidRDefault="00244C30" w:rsidP="00244C30">
      <w:pPr>
        <w:rPr>
          <w:sz w:val="14"/>
          <w:szCs w:val="14"/>
        </w:rPr>
      </w:pPr>
    </w:p>
    <w:p w:rsidR="00244C30" w:rsidRPr="00244C30" w:rsidRDefault="00244C30" w:rsidP="00244C30">
      <w:pPr>
        <w:pStyle w:val="Heading4"/>
        <w:rPr>
          <w:b w:val="0"/>
          <w:u w:val="single"/>
        </w:rPr>
      </w:pPr>
      <w:r w:rsidRPr="00244C30">
        <w:rPr>
          <w:b w:val="0"/>
          <w:u w:val="single"/>
        </w:rPr>
        <w:t>VS-SR-REQ-365642/A-HMI Speed Limited</w:t>
      </w:r>
    </w:p>
    <w:p w:rsidR="00244C30" w:rsidRDefault="00244C30" w:rsidP="00244C30">
      <w:r>
        <w:t>The Quiet Time HMI is speed limited.  Reference requirement “</w:t>
      </w:r>
      <w:r w:rsidRPr="0008585C">
        <w:rPr>
          <w:u w:val="single"/>
        </w:rPr>
        <w:t>DRIVE-REQ-025157-HMI Driving Restrictions – General Applications</w:t>
      </w:r>
      <w:r>
        <w:t>” in the Driver Restrictions SPSS for details and signal interface.</w:t>
      </w:r>
    </w:p>
    <w:p w:rsidR="00244C30" w:rsidRDefault="00244C30" w:rsidP="00244C30"/>
    <w:p w:rsidR="00244C30" w:rsidRDefault="00244C30" w:rsidP="00244C30">
      <w:pPr>
        <w:pStyle w:val="Heading3"/>
      </w:pPr>
      <w:bookmarkStart w:id="1101" w:name="_Toc35509045"/>
      <w:r>
        <w:lastRenderedPageBreak/>
        <w:t>Sequence Diagrams</w:t>
      </w:r>
      <w:bookmarkEnd w:id="1101"/>
    </w:p>
    <w:p w:rsidR="00244C30" w:rsidRDefault="00244C30" w:rsidP="00244C30">
      <w:pPr>
        <w:pStyle w:val="Heading4"/>
      </w:pPr>
      <w:r>
        <w:t>VS-SD-REQ-365814/A-Quiet Time set to Enabled via the HMI</w:t>
      </w:r>
    </w:p>
    <w:p w:rsidR="00244C30" w:rsidRDefault="00244C30" w:rsidP="00244C30">
      <w:r>
        <w:t>Pre-Condition: Quiet Time is Disabled</w:t>
      </w:r>
    </w:p>
    <w:p w:rsidR="00244C30" w:rsidRDefault="00244C30" w:rsidP="00244C30"/>
    <w:p w:rsidR="00244C30" w:rsidRDefault="00244C30" w:rsidP="00244C30">
      <w:pPr>
        <w:jc w:val="center"/>
      </w:pPr>
      <w:r w:rsidRPr="00591BD2">
        <w:rPr>
          <w:noProof/>
        </w:rPr>
        <w:drawing>
          <wp:inline distT="0" distB="0" distL="0" distR="0">
            <wp:extent cx="5943600" cy="3877088"/>
            <wp:effectExtent l="0" t="0" r="0" b="9525"/>
            <wp:docPr id="52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877088"/>
                    </a:xfrm>
                    <a:prstGeom prst="rect">
                      <a:avLst/>
                    </a:prstGeom>
                    <a:noFill/>
                    <a:ln>
                      <a:noFill/>
                    </a:ln>
                  </pic:spPr>
                </pic:pic>
              </a:graphicData>
            </a:graphic>
          </wp:inline>
        </w:drawing>
      </w:r>
    </w:p>
    <w:p w:rsidR="00244C30" w:rsidRDefault="00244C30" w:rsidP="00244C30"/>
    <w:p w:rsidR="00244C30" w:rsidRDefault="00244C30" w:rsidP="00244C30">
      <w:pPr>
        <w:pStyle w:val="Heading4"/>
      </w:pPr>
      <w:r>
        <w:t>VS-SD-REQ-365815/A-Quiet Time set to Disabled via the HMI</w:t>
      </w:r>
    </w:p>
    <w:p w:rsidR="00244C30" w:rsidRDefault="00244C30" w:rsidP="00244C30">
      <w:r>
        <w:t>Pre-condition: Quiet Time is Enabled</w:t>
      </w:r>
    </w:p>
    <w:p w:rsidR="00244C30" w:rsidRDefault="00244C30" w:rsidP="00244C30">
      <w:pPr>
        <w:jc w:val="center"/>
      </w:pPr>
      <w:r w:rsidRPr="009B66F2">
        <w:rPr>
          <w:noProof/>
        </w:rPr>
        <w:lastRenderedPageBreak/>
        <w:drawing>
          <wp:inline distT="0" distB="0" distL="0" distR="0">
            <wp:extent cx="5943600" cy="3870304"/>
            <wp:effectExtent l="0" t="0" r="0" b="0"/>
            <wp:docPr id="52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870304"/>
                    </a:xfrm>
                    <a:prstGeom prst="rect">
                      <a:avLst/>
                    </a:prstGeom>
                    <a:noFill/>
                    <a:ln>
                      <a:noFill/>
                    </a:ln>
                  </pic:spPr>
                </pic:pic>
              </a:graphicData>
            </a:graphic>
          </wp:inline>
        </w:drawing>
      </w:r>
    </w:p>
    <w:p w:rsidR="00244C30" w:rsidRDefault="00244C30" w:rsidP="00244C30"/>
    <w:p w:rsidR="00244C30" w:rsidRDefault="00244C30" w:rsidP="00244C30">
      <w:pPr>
        <w:pStyle w:val="Heading4"/>
      </w:pPr>
      <w:r>
        <w:t>VS-SD-REQ-365816/A-Quiet Start Time set via the HMI</w:t>
      </w:r>
    </w:p>
    <w:p w:rsidR="00244C30" w:rsidRDefault="00244C30" w:rsidP="00244C30">
      <w:r>
        <w:t>Pre-Condition:  Quiet Time is enabled</w:t>
      </w:r>
    </w:p>
    <w:p w:rsidR="00244C30" w:rsidRDefault="00244C30" w:rsidP="00244C30">
      <w:pPr>
        <w:jc w:val="center"/>
      </w:pPr>
      <w:r w:rsidRPr="00683E6F">
        <w:rPr>
          <w:noProof/>
        </w:rPr>
        <w:drawing>
          <wp:inline distT="0" distB="0" distL="0" distR="0">
            <wp:extent cx="5943600" cy="3880341"/>
            <wp:effectExtent l="0" t="0" r="0" b="6350"/>
            <wp:docPr id="52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880341"/>
                    </a:xfrm>
                    <a:prstGeom prst="rect">
                      <a:avLst/>
                    </a:prstGeom>
                    <a:noFill/>
                    <a:ln>
                      <a:noFill/>
                    </a:ln>
                  </pic:spPr>
                </pic:pic>
              </a:graphicData>
            </a:graphic>
          </wp:inline>
        </w:drawing>
      </w:r>
    </w:p>
    <w:p w:rsidR="00244C30" w:rsidRDefault="00244C30" w:rsidP="00244C30"/>
    <w:p w:rsidR="00244C30" w:rsidRDefault="00244C30" w:rsidP="00244C30">
      <w:pPr>
        <w:pStyle w:val="Heading4"/>
      </w:pPr>
      <w:r>
        <w:lastRenderedPageBreak/>
        <w:t>VS-SD-REQ-365820/A-Quiet End Time set via the HMI</w:t>
      </w:r>
    </w:p>
    <w:p w:rsidR="00244C30" w:rsidRDefault="00244C30" w:rsidP="00244C30">
      <w:r>
        <w:t>Pre-condition:  Quiet Time is Enabled</w:t>
      </w:r>
    </w:p>
    <w:p w:rsidR="00244C30" w:rsidRDefault="00244C30" w:rsidP="00244C30">
      <w:pPr>
        <w:jc w:val="center"/>
      </w:pPr>
      <w:r w:rsidRPr="004F30AF">
        <w:rPr>
          <w:noProof/>
        </w:rPr>
        <w:drawing>
          <wp:inline distT="0" distB="0" distL="0" distR="0">
            <wp:extent cx="5943600" cy="3900872"/>
            <wp:effectExtent l="0" t="0" r="0" b="4445"/>
            <wp:docPr id="5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900872"/>
                    </a:xfrm>
                    <a:prstGeom prst="rect">
                      <a:avLst/>
                    </a:prstGeom>
                    <a:noFill/>
                    <a:ln>
                      <a:noFill/>
                    </a:ln>
                  </pic:spPr>
                </pic:pic>
              </a:graphicData>
            </a:graphic>
          </wp:inline>
        </w:drawing>
      </w:r>
    </w:p>
    <w:p w:rsidR="00244C30" w:rsidRDefault="00244C30" w:rsidP="00244C30"/>
    <w:p w:rsidR="00244C30" w:rsidRDefault="00244C30">
      <w:pPr>
        <w:spacing w:after="200" w:line="276" w:lineRule="auto"/>
      </w:pPr>
      <w:r>
        <w:br w:type="page"/>
      </w:r>
    </w:p>
    <w:p w:rsidR="00244C30" w:rsidRDefault="00244C30" w:rsidP="00244C30">
      <w:pPr>
        <w:pStyle w:val="Heading2"/>
      </w:pPr>
      <w:bookmarkStart w:id="1102" w:name="_Toc35509046"/>
      <w:r w:rsidRPr="00B9479B">
        <w:lastRenderedPageBreak/>
        <w:t>VS-FUN-REQ-375892/A-Trail Turn Assist</w:t>
      </w:r>
      <w:bookmarkEnd w:id="1102"/>
    </w:p>
    <w:p w:rsidR="00244C30" w:rsidRDefault="00244C30" w:rsidP="00244C30">
      <w:pPr>
        <w:pStyle w:val="Heading3"/>
      </w:pPr>
      <w:bookmarkStart w:id="1103" w:name="_Toc35509047"/>
      <w:r>
        <w:t>Overview</w:t>
      </w:r>
      <w:bookmarkEnd w:id="1103"/>
    </w:p>
    <w:p w:rsidR="00244C30" w:rsidRPr="002E18EE" w:rsidRDefault="00244C30" w:rsidP="00244C30">
      <w:pPr>
        <w:rPr>
          <w:rFonts w:cs="Arial"/>
        </w:rPr>
      </w:pPr>
      <w:r w:rsidRPr="002E18EE">
        <w:rPr>
          <w:rFonts w:cs="Arial"/>
        </w:rPr>
        <w:t>Trail Turn Assist is a feature intended to assist the Driver by reducing the turning radius of the vehicle in low-speed, technical off-road environments that require large steering input. This is accomplished through application of negative (brake) torque to the inside rear wheel of the turning vehicle while the driver is steering in a given direction.</w:t>
      </w:r>
      <w:r w:rsidRPr="002E18EE">
        <w:rPr>
          <w:rFonts w:cs="Arial"/>
        </w:rPr>
        <w:br/>
      </w:r>
      <w:r w:rsidRPr="002E18EE">
        <w:rPr>
          <w:rFonts w:cs="Arial"/>
        </w:rPr>
        <w:br/>
        <w:t xml:space="preserve">Trail Turn Assist </w:t>
      </w:r>
      <w:r>
        <w:rPr>
          <w:rFonts w:cs="Arial"/>
        </w:rPr>
        <w:t>is intended to</w:t>
      </w:r>
      <w:r w:rsidRPr="002E18EE">
        <w:rPr>
          <w:rFonts w:cs="Arial"/>
        </w:rPr>
        <w:t xml:space="preserve"> enhance the User Experience by reducing the Driver effort required to negotiate difficult off-road terrain (for example, allowing the vehicle to make a tight turn in a single maneuver that might otherwise require a 3-point turn).</w:t>
      </w:r>
    </w:p>
    <w:p w:rsidR="00244C30" w:rsidRPr="002E18EE" w:rsidRDefault="00244C30" w:rsidP="00244C30">
      <w:pPr>
        <w:rPr>
          <w:rFonts w:cs="Arial"/>
        </w:rPr>
      </w:pPr>
    </w:p>
    <w:p w:rsidR="00244C30" w:rsidRDefault="00244C30" w:rsidP="00244C30">
      <w:pPr>
        <w:pStyle w:val="Heading3"/>
      </w:pPr>
      <w:bookmarkStart w:id="1104" w:name="_Toc35509048"/>
      <w:r>
        <w:t>Terminology and Abbreviations</w:t>
      </w:r>
      <w:bookmarkEnd w:id="1104"/>
    </w:p>
    <w:p w:rsidR="00244C30" w:rsidRPr="00AE06BC" w:rsidRDefault="00244C30" w:rsidP="00244C30"/>
    <w:tbl>
      <w:tblPr>
        <w:tblStyle w:val="TableGrid"/>
        <w:tblW w:w="0" w:type="auto"/>
        <w:jc w:val="center"/>
        <w:tblLook w:val="04A0" w:firstRow="1" w:lastRow="0" w:firstColumn="1" w:lastColumn="0" w:noHBand="0" w:noVBand="1"/>
      </w:tblPr>
      <w:tblGrid>
        <w:gridCol w:w="1620"/>
        <w:gridCol w:w="4590"/>
      </w:tblGrid>
      <w:tr w:rsidR="00244C30" w:rsidTr="00244C30">
        <w:trPr>
          <w:jc w:val="center"/>
        </w:trPr>
        <w:tc>
          <w:tcPr>
            <w:tcW w:w="1620" w:type="dxa"/>
            <w:shd w:val="clear" w:color="auto" w:fill="D9D9D9" w:themeFill="background1" w:themeFillShade="D9"/>
          </w:tcPr>
          <w:p w:rsidR="00244C30" w:rsidRPr="00316C4A" w:rsidRDefault="00244C30" w:rsidP="00244C30">
            <w:pPr>
              <w:rPr>
                <w:b/>
              </w:rPr>
            </w:pPr>
            <w:r w:rsidRPr="00316C4A">
              <w:rPr>
                <w:b/>
              </w:rPr>
              <w:t>Term</w:t>
            </w:r>
          </w:p>
        </w:tc>
        <w:tc>
          <w:tcPr>
            <w:tcW w:w="4590" w:type="dxa"/>
            <w:shd w:val="clear" w:color="auto" w:fill="D9D9D9" w:themeFill="background1" w:themeFillShade="D9"/>
          </w:tcPr>
          <w:p w:rsidR="00244C30" w:rsidRPr="00316C4A" w:rsidRDefault="00244C30" w:rsidP="00244C30">
            <w:pPr>
              <w:rPr>
                <w:b/>
              </w:rPr>
            </w:pPr>
            <w:r w:rsidRPr="00316C4A">
              <w:rPr>
                <w:b/>
              </w:rPr>
              <w:t>Description</w:t>
            </w:r>
          </w:p>
        </w:tc>
      </w:tr>
      <w:tr w:rsidR="00244C30" w:rsidTr="00244C30">
        <w:trPr>
          <w:jc w:val="center"/>
        </w:trPr>
        <w:tc>
          <w:tcPr>
            <w:tcW w:w="1620" w:type="dxa"/>
          </w:tcPr>
          <w:p w:rsidR="00244C30" w:rsidRDefault="00244C30" w:rsidP="00244C30">
            <w:r>
              <w:t>APIM</w:t>
            </w:r>
          </w:p>
        </w:tc>
        <w:tc>
          <w:tcPr>
            <w:tcW w:w="4590" w:type="dxa"/>
          </w:tcPr>
          <w:p w:rsidR="00244C30" w:rsidRDefault="00244C30" w:rsidP="00244C30">
            <w:r>
              <w:t>Accessory Protocol Interface Module</w:t>
            </w:r>
          </w:p>
        </w:tc>
      </w:tr>
      <w:tr w:rsidR="00244C30" w:rsidTr="00244C30">
        <w:trPr>
          <w:jc w:val="center"/>
        </w:trPr>
        <w:tc>
          <w:tcPr>
            <w:tcW w:w="1620" w:type="dxa"/>
          </w:tcPr>
          <w:p w:rsidR="00244C30" w:rsidRDefault="00244C30" w:rsidP="00244C30">
            <w:r>
              <w:t>ABS</w:t>
            </w:r>
          </w:p>
        </w:tc>
        <w:tc>
          <w:tcPr>
            <w:tcW w:w="4590" w:type="dxa"/>
          </w:tcPr>
          <w:p w:rsidR="00244C30" w:rsidRDefault="00244C30" w:rsidP="00244C30">
            <w:r>
              <w:t>Antilock Braking System module</w:t>
            </w:r>
          </w:p>
        </w:tc>
      </w:tr>
    </w:tbl>
    <w:p w:rsidR="00244C30" w:rsidRDefault="00244C30" w:rsidP="00244C30"/>
    <w:p w:rsidR="00244C30" w:rsidRDefault="00244C30" w:rsidP="00244C30">
      <w:pPr>
        <w:pStyle w:val="Heading3"/>
      </w:pPr>
      <w:bookmarkStart w:id="1105" w:name="_Toc35509049"/>
      <w:r w:rsidRPr="00B9479B">
        <w:t>VS-CLD-REQ-375893/A-Trail Turn Assist Client</w:t>
      </w:r>
      <w:bookmarkEnd w:id="1105"/>
    </w:p>
    <w:p w:rsidR="00244C30" w:rsidRDefault="00244C30" w:rsidP="00244C30">
      <w:r>
        <w:t>The Trail Turn Assist Client interfaces with the user via the HMI and is responsible for interfacing with the Trail Turn Assist Server.  This includes sending the HMI settings requests and receiving the responses from the Trail Turn Assist Server.  See SPSS requirements for details.</w:t>
      </w:r>
    </w:p>
    <w:p w:rsidR="00244C30" w:rsidRDefault="00244C30" w:rsidP="00244C30"/>
    <w:p w:rsidR="00244C30" w:rsidRDefault="00244C30" w:rsidP="00244C30">
      <w:pPr>
        <w:pStyle w:val="Heading3"/>
      </w:pPr>
      <w:bookmarkStart w:id="1106" w:name="_Toc35509050"/>
      <w:r w:rsidRPr="00B9479B">
        <w:t>VS-CLD-REQ-375896/A-Trail Turn Assist Server</w:t>
      </w:r>
      <w:bookmarkEnd w:id="1106"/>
    </w:p>
    <w:p w:rsidR="00244C30" w:rsidRDefault="00244C30" w:rsidP="00244C30">
      <w:r>
        <w:t>The Trail Turn Assist Server is responsible for the control of the Trail Turn Assist feature and interfaces with the Trail Turn Assist Client.</w:t>
      </w:r>
    </w:p>
    <w:p w:rsidR="00244C30" w:rsidRDefault="00244C30" w:rsidP="00244C30"/>
    <w:p w:rsidR="00244C30" w:rsidRDefault="00244C30" w:rsidP="00244C30">
      <w:pPr>
        <w:pStyle w:val="Heading3"/>
      </w:pPr>
      <w:bookmarkStart w:id="1107" w:name="_Toc35509051"/>
      <w:r>
        <w:t>Physical Mapping of Classes</w:t>
      </w:r>
      <w:bookmarkEnd w:id="1107"/>
    </w:p>
    <w:p w:rsidR="00244C30" w:rsidRDefault="00244C30" w:rsidP="00244C30">
      <w:r>
        <w:t xml:space="preserve">The table below shows how the logical classes may be mapped to physical modules for the Trail Turn Assist feature.  The table below covers the lead program. </w:t>
      </w:r>
    </w:p>
    <w:p w:rsidR="00244C30" w:rsidRDefault="00244C30" w:rsidP="00244C30"/>
    <w:p w:rsidR="00244C30" w:rsidRDefault="00244C30" w:rsidP="00244C30">
      <w:r>
        <w:t>At the time the specification was written the below table was the latest.  If there are additional modules deployed to the class descriptions or the vehicle architecture changed since the spec was written and released, then the applicable implementation guide class description would cover those modules.  If there is a conflict between the implementation guide and the table below the implementation guide takes precedent.</w:t>
      </w:r>
    </w:p>
    <w:p w:rsidR="00244C30" w:rsidRDefault="00244C30" w:rsidP="00244C30"/>
    <w:tbl>
      <w:tblPr>
        <w:tblStyle w:val="TableGrid"/>
        <w:tblW w:w="0" w:type="auto"/>
        <w:jc w:val="center"/>
        <w:tblLook w:val="04A0" w:firstRow="1" w:lastRow="0" w:firstColumn="1" w:lastColumn="0" w:noHBand="0" w:noVBand="1"/>
      </w:tblPr>
      <w:tblGrid>
        <w:gridCol w:w="3060"/>
        <w:gridCol w:w="2880"/>
      </w:tblGrid>
      <w:tr w:rsidR="00244C30" w:rsidTr="00244C30">
        <w:trPr>
          <w:jc w:val="center"/>
        </w:trPr>
        <w:tc>
          <w:tcPr>
            <w:tcW w:w="3060" w:type="dxa"/>
            <w:shd w:val="clear" w:color="auto" w:fill="D9D9D9" w:themeFill="background1" w:themeFillShade="D9"/>
          </w:tcPr>
          <w:p w:rsidR="00244C30" w:rsidRPr="009C0B88" w:rsidRDefault="00244C30" w:rsidP="00244C30">
            <w:pPr>
              <w:rPr>
                <w:b/>
              </w:rPr>
            </w:pPr>
            <w:r w:rsidRPr="009C0B88">
              <w:rPr>
                <w:b/>
              </w:rPr>
              <w:t>Logical Class</w:t>
            </w:r>
          </w:p>
        </w:tc>
        <w:tc>
          <w:tcPr>
            <w:tcW w:w="2880" w:type="dxa"/>
            <w:shd w:val="clear" w:color="auto" w:fill="D9D9D9" w:themeFill="background1" w:themeFillShade="D9"/>
          </w:tcPr>
          <w:p w:rsidR="00244C30" w:rsidRPr="009C0B88" w:rsidRDefault="00244C30" w:rsidP="00244C30">
            <w:pPr>
              <w:jc w:val="center"/>
              <w:rPr>
                <w:b/>
              </w:rPr>
            </w:pPr>
            <w:r w:rsidRPr="009C0B88">
              <w:rPr>
                <w:b/>
              </w:rPr>
              <w:t>Physical Module (ECU)</w:t>
            </w:r>
          </w:p>
        </w:tc>
      </w:tr>
      <w:tr w:rsidR="00244C30" w:rsidTr="00244C30">
        <w:trPr>
          <w:jc w:val="center"/>
        </w:trPr>
        <w:tc>
          <w:tcPr>
            <w:tcW w:w="3060" w:type="dxa"/>
          </w:tcPr>
          <w:p w:rsidR="00244C30" w:rsidRDefault="00244C30" w:rsidP="00244C30">
            <w:r>
              <w:t>Trail Turn Assist Client</w:t>
            </w:r>
          </w:p>
        </w:tc>
        <w:tc>
          <w:tcPr>
            <w:tcW w:w="2880" w:type="dxa"/>
          </w:tcPr>
          <w:p w:rsidR="00244C30" w:rsidRDefault="00244C30" w:rsidP="00244C30">
            <w:pPr>
              <w:jc w:val="center"/>
            </w:pPr>
            <w:r>
              <w:t>APIM</w:t>
            </w:r>
          </w:p>
        </w:tc>
      </w:tr>
      <w:tr w:rsidR="00244C30" w:rsidTr="00244C30">
        <w:trPr>
          <w:jc w:val="center"/>
        </w:trPr>
        <w:tc>
          <w:tcPr>
            <w:tcW w:w="3060" w:type="dxa"/>
          </w:tcPr>
          <w:p w:rsidR="00244C30" w:rsidRDefault="00244C30" w:rsidP="00244C30">
            <w:r>
              <w:t>Trail Turn Assist Server</w:t>
            </w:r>
          </w:p>
        </w:tc>
        <w:tc>
          <w:tcPr>
            <w:tcW w:w="2880" w:type="dxa"/>
          </w:tcPr>
          <w:p w:rsidR="00244C30" w:rsidRDefault="00244C30" w:rsidP="00244C30">
            <w:pPr>
              <w:jc w:val="center"/>
            </w:pPr>
            <w:r>
              <w:t>ABS</w:t>
            </w:r>
          </w:p>
        </w:tc>
      </w:tr>
    </w:tbl>
    <w:p w:rsidR="00244C30" w:rsidRDefault="00244C30" w:rsidP="00244C30"/>
    <w:p w:rsidR="00244C30" w:rsidRDefault="00244C30" w:rsidP="00244C30">
      <w:pPr>
        <w:pStyle w:val="Heading3"/>
      </w:pPr>
      <w:bookmarkStart w:id="1108" w:name="_Toc35509052"/>
      <w:r>
        <w:t>Interface Requirements</w:t>
      </w:r>
      <w:bookmarkEnd w:id="1108"/>
    </w:p>
    <w:p w:rsidR="00244C30" w:rsidRDefault="00244C30" w:rsidP="00244C30">
      <w:pPr>
        <w:pStyle w:val="Heading4"/>
      </w:pPr>
      <w:r w:rsidRPr="00B9479B">
        <w:t>MD-REQ-375908/A-TurnAsstSwtch_D_Stat</w:t>
      </w:r>
    </w:p>
    <w:p w:rsidR="00244C30" w:rsidRDefault="00244C30" w:rsidP="00244C30">
      <w:pPr>
        <w:rPr>
          <w:rFonts w:cs="Arial"/>
        </w:rPr>
      </w:pPr>
      <w:r>
        <w:rPr>
          <w:rFonts w:cs="Arial"/>
        </w:rPr>
        <w:t>Message Type: Status</w:t>
      </w:r>
    </w:p>
    <w:p w:rsidR="00244C30" w:rsidRDefault="00244C30" w:rsidP="00244C30">
      <w:pPr>
        <w:rPr>
          <w:rFonts w:cs="Arial"/>
        </w:rPr>
      </w:pPr>
    </w:p>
    <w:p w:rsidR="00244C30" w:rsidRDefault="00244C30" w:rsidP="00244C30">
      <w:pPr>
        <w:widowControl w:val="0"/>
        <w:adjustRightInd w:val="0"/>
        <w:rPr>
          <w:rFonts w:cs="Arial"/>
        </w:rPr>
      </w:pPr>
      <w:r>
        <w:rPr>
          <w:rFonts w:cs="Arial"/>
        </w:rPr>
        <w:t>This signal is used by the Trail Turn Assist Client to broadcast the HMI Trail Turn Assist setting button status.</w:t>
      </w:r>
    </w:p>
    <w:p w:rsidR="00244C30" w:rsidRDefault="00244C30" w:rsidP="00244C30">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6"/>
        <w:gridCol w:w="1621"/>
        <w:gridCol w:w="1081"/>
        <w:gridCol w:w="4772"/>
      </w:tblGrid>
      <w:tr w:rsidR="00244C30" w:rsidTr="00244C30">
        <w:trPr>
          <w:jc w:val="center"/>
        </w:trPr>
        <w:tc>
          <w:tcPr>
            <w:tcW w:w="2966"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Logical Signal Name</w:t>
            </w:r>
          </w:p>
        </w:tc>
        <w:tc>
          <w:tcPr>
            <w:tcW w:w="1621"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1081"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4772"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2966" w:type="dxa"/>
            <w:vMerge w:val="restart"/>
            <w:tcBorders>
              <w:top w:val="single" w:sz="4" w:space="0" w:color="auto"/>
              <w:left w:val="single" w:sz="4" w:space="0" w:color="auto"/>
              <w:right w:val="single" w:sz="4" w:space="0" w:color="auto"/>
            </w:tcBorders>
          </w:tcPr>
          <w:p w:rsidR="00244C30" w:rsidRDefault="00244C30">
            <w:pPr>
              <w:spacing w:line="276" w:lineRule="auto"/>
              <w:rPr>
                <w:rFonts w:cs="Arial"/>
              </w:rPr>
            </w:pPr>
          </w:p>
          <w:p w:rsidR="00244C30" w:rsidRDefault="00244C30">
            <w:pPr>
              <w:spacing w:line="256" w:lineRule="auto"/>
              <w:rPr>
                <w:rFonts w:cs="Arial"/>
              </w:rPr>
            </w:pPr>
            <w:r>
              <w:rPr>
                <w:rFonts w:cs="Arial"/>
              </w:rPr>
              <w:t>TurnAsstSwtch_D_Stat</w:t>
            </w:r>
          </w:p>
          <w:p w:rsidR="00244C30" w:rsidRDefault="00244C30">
            <w:pPr>
              <w:spacing w:line="27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Not Pressed</w:t>
            </w:r>
          </w:p>
        </w:tc>
        <w:tc>
          <w:tcPr>
            <w:tcW w:w="1081"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0x0</w:t>
            </w:r>
          </w:p>
        </w:tc>
        <w:tc>
          <w:tcPr>
            <w:tcW w:w="4772" w:type="dxa"/>
            <w:tcBorders>
              <w:top w:val="single" w:sz="4" w:space="0" w:color="auto"/>
              <w:left w:val="single" w:sz="4" w:space="0" w:color="auto"/>
              <w:bottom w:val="single" w:sz="4" w:space="0" w:color="auto"/>
              <w:right w:val="single" w:sz="4" w:space="0" w:color="auto"/>
            </w:tcBorders>
            <w:vAlign w:val="center"/>
          </w:tcPr>
          <w:p w:rsidR="00244C30" w:rsidRDefault="00244C30">
            <w:pPr>
              <w:autoSpaceDE w:val="0"/>
              <w:autoSpaceDN w:val="0"/>
              <w:adjustRightInd w:val="0"/>
              <w:spacing w:line="276" w:lineRule="auto"/>
              <w:rPr>
                <w:rFonts w:cs="Arial"/>
              </w:rPr>
            </w:pPr>
          </w:p>
        </w:tc>
      </w:tr>
      <w:tr w:rsidR="00244C30" w:rsidTr="00244C30">
        <w:trPr>
          <w:trHeight w:val="314"/>
          <w:jc w:val="center"/>
        </w:trPr>
        <w:tc>
          <w:tcPr>
            <w:tcW w:w="2966" w:type="dxa"/>
            <w:vMerge/>
            <w:tcBorders>
              <w:left w:val="single" w:sz="4" w:space="0" w:color="auto"/>
              <w:right w:val="single" w:sz="4" w:space="0" w:color="auto"/>
            </w:tcBorders>
            <w:vAlign w:val="center"/>
            <w:hideMark/>
          </w:tcPr>
          <w:p w:rsidR="00244C30" w:rsidRDefault="00244C30">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Pressed</w:t>
            </w:r>
          </w:p>
        </w:tc>
        <w:tc>
          <w:tcPr>
            <w:tcW w:w="1081"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0x1</w:t>
            </w:r>
          </w:p>
        </w:tc>
        <w:tc>
          <w:tcPr>
            <w:tcW w:w="4772"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2966" w:type="dxa"/>
            <w:vMerge/>
            <w:tcBorders>
              <w:left w:val="single" w:sz="4" w:space="0" w:color="auto"/>
              <w:right w:val="single" w:sz="4" w:space="0" w:color="auto"/>
            </w:tcBorders>
            <w:vAlign w:val="center"/>
            <w:hideMark/>
          </w:tcPr>
          <w:p w:rsidR="00244C30" w:rsidRDefault="00244C30">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Not Used</w:t>
            </w:r>
          </w:p>
        </w:tc>
        <w:tc>
          <w:tcPr>
            <w:tcW w:w="1081"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0x2</w:t>
            </w:r>
          </w:p>
        </w:tc>
        <w:tc>
          <w:tcPr>
            <w:tcW w:w="4772"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2966" w:type="dxa"/>
            <w:vMerge/>
            <w:tcBorders>
              <w:left w:val="single" w:sz="4" w:space="0" w:color="auto"/>
              <w:bottom w:val="single" w:sz="4" w:space="0" w:color="auto"/>
              <w:right w:val="single" w:sz="4" w:space="0" w:color="auto"/>
            </w:tcBorders>
            <w:vAlign w:val="center"/>
          </w:tcPr>
          <w:p w:rsidR="00244C30" w:rsidRDefault="00244C30">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Faulty</w:t>
            </w:r>
          </w:p>
        </w:tc>
        <w:tc>
          <w:tcPr>
            <w:tcW w:w="1081"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0x3</w:t>
            </w:r>
          </w:p>
        </w:tc>
        <w:tc>
          <w:tcPr>
            <w:tcW w:w="4772"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bl>
    <w:p w:rsidR="00244C30" w:rsidRDefault="00244C30" w:rsidP="00244C30">
      <w:pPr>
        <w:rPr>
          <w:rFonts w:cs="Arial"/>
        </w:rPr>
      </w:pPr>
    </w:p>
    <w:p w:rsidR="00244C30" w:rsidRDefault="00244C30" w:rsidP="00244C30">
      <w:pPr>
        <w:rPr>
          <w:rFonts w:cs="Arial"/>
        </w:rPr>
      </w:pPr>
    </w:p>
    <w:p w:rsidR="00244C30" w:rsidRDefault="00244C30" w:rsidP="00244C30"/>
    <w:p w:rsidR="00244C30" w:rsidRDefault="00244C30" w:rsidP="00244C30">
      <w:pPr>
        <w:pStyle w:val="Heading4"/>
      </w:pPr>
      <w:r w:rsidRPr="00B9479B">
        <w:t>MD-REQ-375918/A-OrtaSwtchLamp_B_Rq</w:t>
      </w:r>
    </w:p>
    <w:p w:rsidR="00244C30" w:rsidRDefault="00244C30" w:rsidP="00244C30">
      <w:pPr>
        <w:rPr>
          <w:rFonts w:cs="Arial"/>
        </w:rPr>
      </w:pPr>
      <w:r>
        <w:rPr>
          <w:rFonts w:cs="Arial"/>
        </w:rPr>
        <w:t>Message Type: Request</w:t>
      </w:r>
    </w:p>
    <w:p w:rsidR="00244C30" w:rsidRDefault="00244C30" w:rsidP="00244C30">
      <w:pPr>
        <w:rPr>
          <w:rFonts w:cs="Arial"/>
        </w:rPr>
      </w:pPr>
    </w:p>
    <w:p w:rsidR="00244C30" w:rsidRDefault="00244C30" w:rsidP="00244C30">
      <w:pPr>
        <w:widowControl w:val="0"/>
        <w:adjustRightInd w:val="0"/>
        <w:rPr>
          <w:rFonts w:cs="Arial"/>
        </w:rPr>
      </w:pPr>
      <w:r>
        <w:rPr>
          <w:rFonts w:cs="Arial"/>
        </w:rPr>
        <w:t>This signal is used by the Trail Turn Assist Server to broadcast the Trail Turn Assist setting button status it requests to be displayed on the Trail Turn Assist Client HMI.</w:t>
      </w:r>
    </w:p>
    <w:p w:rsidR="00244C30" w:rsidRDefault="00244C30" w:rsidP="00244C30">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6"/>
        <w:gridCol w:w="1979"/>
        <w:gridCol w:w="1170"/>
        <w:gridCol w:w="4325"/>
      </w:tblGrid>
      <w:tr w:rsidR="00244C30" w:rsidTr="00244C30">
        <w:trPr>
          <w:jc w:val="center"/>
        </w:trPr>
        <w:tc>
          <w:tcPr>
            <w:tcW w:w="2966"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Logical Signal Name</w:t>
            </w:r>
          </w:p>
        </w:tc>
        <w:tc>
          <w:tcPr>
            <w:tcW w:w="1979"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2966" w:type="dxa"/>
            <w:vMerge w:val="restart"/>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p w:rsidR="00244C30" w:rsidRDefault="00244C30">
            <w:pPr>
              <w:spacing w:line="254" w:lineRule="auto"/>
              <w:rPr>
                <w:rFonts w:cs="Arial"/>
              </w:rPr>
            </w:pPr>
            <w:r>
              <w:rPr>
                <w:rFonts w:cs="Arial"/>
              </w:rPr>
              <w:t>OrtaSwtchLamp_B_Rq</w:t>
            </w:r>
          </w:p>
          <w:p w:rsidR="00244C30" w:rsidRDefault="00244C30">
            <w:pPr>
              <w:spacing w:line="276" w:lineRule="auto"/>
              <w:rPr>
                <w:rFonts w:cs="Arial"/>
              </w:rPr>
            </w:pPr>
          </w:p>
        </w:tc>
        <w:tc>
          <w:tcPr>
            <w:tcW w:w="1979"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OFF / Disabled</w:t>
            </w:r>
          </w:p>
        </w:tc>
        <w:tc>
          <w:tcPr>
            <w:tcW w:w="1170"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rsidR="00244C30" w:rsidRDefault="00244C30">
            <w:pPr>
              <w:autoSpaceDE w:val="0"/>
              <w:autoSpaceDN w:val="0"/>
              <w:adjustRightInd w:val="0"/>
              <w:spacing w:line="276" w:lineRule="auto"/>
              <w:rPr>
                <w:rFonts w:cs="Arial"/>
              </w:rPr>
            </w:pPr>
            <w:r>
              <w:rPr>
                <w:rFonts w:cs="Arial"/>
              </w:rPr>
              <w:t>Show the Trail Turn Assist setting HMI as OFF / Disabled</w:t>
            </w:r>
          </w:p>
        </w:tc>
      </w:tr>
      <w:tr w:rsidR="00244C30" w:rsidTr="00244C30">
        <w:trPr>
          <w:trHeight w:val="314"/>
          <w:jc w:val="center"/>
        </w:trPr>
        <w:tc>
          <w:tcPr>
            <w:tcW w:w="2966"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pPr>
              <w:spacing w:line="256" w:lineRule="auto"/>
              <w:rPr>
                <w:rFonts w:cs="Arial"/>
              </w:rPr>
            </w:pPr>
          </w:p>
        </w:tc>
        <w:tc>
          <w:tcPr>
            <w:tcW w:w="1979"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ON / Enabled</w:t>
            </w:r>
          </w:p>
        </w:tc>
        <w:tc>
          <w:tcPr>
            <w:tcW w:w="1170" w:type="dxa"/>
            <w:tcBorders>
              <w:top w:val="single" w:sz="4" w:space="0" w:color="auto"/>
              <w:left w:val="single" w:sz="4" w:space="0" w:color="auto"/>
              <w:bottom w:val="single" w:sz="4" w:space="0" w:color="auto"/>
              <w:right w:val="single" w:sz="4" w:space="0" w:color="auto"/>
            </w:tcBorders>
            <w:hideMark/>
          </w:tcPr>
          <w:p w:rsidR="00244C30" w:rsidRDefault="00244C30">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r>
              <w:rPr>
                <w:rFonts w:cs="Arial"/>
              </w:rPr>
              <w:t>Show the Trail Turn Assist setting HMI as ON / Enabled</w:t>
            </w:r>
          </w:p>
        </w:tc>
      </w:tr>
    </w:tbl>
    <w:p w:rsidR="00244C30" w:rsidRDefault="00244C30" w:rsidP="00244C30">
      <w:pPr>
        <w:rPr>
          <w:rFonts w:cs="Arial"/>
        </w:rPr>
      </w:pPr>
    </w:p>
    <w:p w:rsidR="00244C30" w:rsidRDefault="00244C30" w:rsidP="00244C30"/>
    <w:p w:rsidR="00244C30" w:rsidRDefault="00244C30" w:rsidP="00244C30">
      <w:pPr>
        <w:pStyle w:val="Heading3"/>
      </w:pPr>
      <w:bookmarkStart w:id="1109" w:name="_Toc35509053"/>
      <w:r>
        <w:t>Use Cases</w:t>
      </w:r>
      <w:bookmarkEnd w:id="1109"/>
    </w:p>
    <w:p w:rsidR="00244C30" w:rsidRDefault="00244C30" w:rsidP="00244C30">
      <w:pPr>
        <w:pStyle w:val="Heading4"/>
      </w:pPr>
      <w:r>
        <w:t>VS-UC-REQ-375924/A-User Enables Trail Turn Assist</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244C30"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rPr>
                <w:rFonts w:cs="Arial"/>
              </w:rPr>
            </w:pPr>
            <w:r>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rPr>
                <w:rFonts w:cs="Arial"/>
              </w:rPr>
            </w:pPr>
            <w:r>
              <w:rPr>
                <w:rFonts w:cs="Arial"/>
              </w:rPr>
              <w:t>Vehicle front seat Occupant</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rPr>
                <w:rFonts w:cs="Arial"/>
              </w:rPr>
            </w:pPr>
            <w:r>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rPr>
                <w:rFonts w:cs="Arial"/>
              </w:rPr>
            </w:pPr>
            <w:r w:rsidRPr="00013EFA">
              <w:rPr>
                <w:rFonts w:cs="Arial"/>
              </w:rPr>
              <w:t>Ignition is in Run</w:t>
            </w:r>
          </w:p>
          <w:p w:rsidR="00244C30" w:rsidRDefault="00244C30">
            <w:pPr>
              <w:spacing w:line="276" w:lineRule="auto"/>
              <w:rPr>
                <w:rFonts w:cs="Arial"/>
              </w:rPr>
            </w:pPr>
            <w:r>
              <w:rPr>
                <w:rFonts w:cs="Arial"/>
              </w:rPr>
              <w:t>The Trail Turn Assist feature is disabled</w:t>
            </w:r>
          </w:p>
          <w:p w:rsidR="00244C30" w:rsidRDefault="00244C30">
            <w:pPr>
              <w:spacing w:line="276" w:lineRule="auto"/>
              <w:rPr>
                <w:rFonts w:cs="Arial"/>
              </w:rPr>
            </w:pPr>
            <w:r>
              <w:rPr>
                <w:rFonts w:cs="Arial"/>
              </w:rPr>
              <w:t>The Trail Turn Assist setting is disabled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rPr>
                <w:rFonts w:cs="Arial"/>
              </w:rPr>
            </w:pPr>
            <w:r>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rPr>
                <w:rFonts w:cs="Arial"/>
              </w:rPr>
            </w:pPr>
            <w:r>
              <w:rPr>
                <w:rFonts w:cs="Arial"/>
              </w:rPr>
              <w:t xml:space="preserve">User presses the Trail Turn Assist setting HMI </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rPr>
                <w:rFonts w:cs="Arial"/>
              </w:rPr>
            </w:pPr>
            <w:r>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rPr>
                <w:rFonts w:cs="Arial"/>
              </w:rPr>
            </w:pPr>
            <w:r>
              <w:rPr>
                <w:rFonts w:cs="Arial"/>
              </w:rPr>
              <w:t>The Trail Turn Assist feature is enabled</w:t>
            </w:r>
          </w:p>
          <w:p w:rsidR="00244C30" w:rsidRDefault="00244C30">
            <w:pPr>
              <w:spacing w:line="276" w:lineRule="auto"/>
              <w:rPr>
                <w:rFonts w:cs="Arial"/>
              </w:rPr>
            </w:pPr>
            <w:r>
              <w:rPr>
                <w:rFonts w:cs="Arial"/>
              </w:rPr>
              <w:t>The Trail Turn Assist setting HMI is shown as Enabled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rPr>
                <w:rFonts w:cs="Arial"/>
              </w:rPr>
            </w:pPr>
            <w:r>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rPr>
                <w:rFonts w:cs="Arial"/>
              </w:rPr>
            </w:pPr>
          </w:p>
        </w:tc>
      </w:tr>
    </w:tbl>
    <w:p w:rsidR="00244C30" w:rsidRDefault="00244C30" w:rsidP="00244C30"/>
    <w:p w:rsidR="00244C30" w:rsidRDefault="00244C30" w:rsidP="00244C30"/>
    <w:p w:rsidR="00244C30" w:rsidRDefault="00244C30" w:rsidP="00244C30">
      <w:pPr>
        <w:pStyle w:val="Heading4"/>
      </w:pPr>
      <w:r>
        <w:t>VS-UC-REQ-375925/A-User Disables Trail Turn Assist</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244C30" w:rsidRPr="00907AEE"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907AEE" w:rsidRDefault="00244C30">
            <w:pPr>
              <w:spacing w:line="276" w:lineRule="auto"/>
              <w:rPr>
                <w:rFonts w:cs="Arial"/>
              </w:rPr>
            </w:pPr>
            <w:r w:rsidRPr="00907AEE">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Pr="00907AEE" w:rsidRDefault="00244C30">
            <w:pPr>
              <w:spacing w:line="276" w:lineRule="auto"/>
              <w:rPr>
                <w:rFonts w:cs="Arial"/>
              </w:rPr>
            </w:pPr>
            <w:r w:rsidRPr="00907AEE">
              <w:rPr>
                <w:rFonts w:cs="Arial"/>
              </w:rPr>
              <w:t>Vehicle front seat Occupant</w:t>
            </w:r>
          </w:p>
        </w:tc>
      </w:tr>
      <w:tr w:rsidR="00244C30" w:rsidRPr="00907AEE"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907AEE" w:rsidRDefault="00244C30">
            <w:pPr>
              <w:spacing w:line="276" w:lineRule="auto"/>
              <w:rPr>
                <w:rFonts w:cs="Arial"/>
              </w:rPr>
            </w:pPr>
            <w:r w:rsidRPr="00907AEE">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907AEE" w:rsidRDefault="00244C30">
            <w:pPr>
              <w:spacing w:line="276" w:lineRule="auto"/>
              <w:rPr>
                <w:rFonts w:cs="Arial"/>
              </w:rPr>
            </w:pPr>
            <w:r w:rsidRPr="005D2BB3">
              <w:rPr>
                <w:rFonts w:cs="Arial"/>
              </w:rPr>
              <w:t>Ignition is in Run</w:t>
            </w:r>
          </w:p>
          <w:p w:rsidR="00244C30" w:rsidRPr="00907AEE" w:rsidRDefault="00244C30">
            <w:pPr>
              <w:spacing w:line="276" w:lineRule="auto"/>
              <w:rPr>
                <w:rFonts w:cs="Arial"/>
              </w:rPr>
            </w:pPr>
            <w:r w:rsidRPr="00907AEE">
              <w:rPr>
                <w:rFonts w:cs="Arial"/>
              </w:rPr>
              <w:t xml:space="preserve">The Trail Turn Assist feature is </w:t>
            </w:r>
            <w:r>
              <w:rPr>
                <w:rFonts w:cs="Arial"/>
              </w:rPr>
              <w:t>enabled</w:t>
            </w:r>
          </w:p>
          <w:p w:rsidR="00244C30" w:rsidRPr="00907AEE" w:rsidRDefault="00244C30">
            <w:pPr>
              <w:spacing w:line="276" w:lineRule="auto"/>
              <w:rPr>
                <w:rFonts w:cs="Arial"/>
              </w:rPr>
            </w:pPr>
            <w:r w:rsidRPr="00907AEE">
              <w:rPr>
                <w:rFonts w:cs="Arial"/>
              </w:rPr>
              <w:t xml:space="preserve">The Trail Turn Assist setting is </w:t>
            </w:r>
            <w:r>
              <w:rPr>
                <w:rFonts w:cs="Arial"/>
              </w:rPr>
              <w:t>enabled</w:t>
            </w:r>
          </w:p>
        </w:tc>
      </w:tr>
      <w:tr w:rsidR="00244C30" w:rsidRPr="00907AEE"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907AEE" w:rsidRDefault="00244C30">
            <w:pPr>
              <w:spacing w:line="276" w:lineRule="auto"/>
              <w:rPr>
                <w:rFonts w:cs="Arial"/>
              </w:rPr>
            </w:pPr>
            <w:r w:rsidRPr="00907AEE">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907AEE" w:rsidRDefault="00244C30">
            <w:pPr>
              <w:spacing w:line="276" w:lineRule="auto"/>
              <w:rPr>
                <w:rFonts w:cs="Arial"/>
              </w:rPr>
            </w:pPr>
            <w:r w:rsidRPr="00907AEE">
              <w:rPr>
                <w:rFonts w:cs="Arial"/>
              </w:rPr>
              <w:t xml:space="preserve">User presses the Trail Turn Assist setting HMI </w:t>
            </w:r>
          </w:p>
        </w:tc>
      </w:tr>
      <w:tr w:rsidR="00244C30" w:rsidRPr="00907AEE"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907AEE" w:rsidRDefault="00244C30">
            <w:pPr>
              <w:spacing w:line="276" w:lineRule="auto"/>
              <w:rPr>
                <w:rFonts w:cs="Arial"/>
              </w:rPr>
            </w:pPr>
            <w:r w:rsidRPr="00907AEE">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907AEE" w:rsidRDefault="00244C30">
            <w:pPr>
              <w:spacing w:line="276" w:lineRule="auto"/>
              <w:rPr>
                <w:rFonts w:cs="Arial"/>
              </w:rPr>
            </w:pPr>
            <w:r w:rsidRPr="00907AEE">
              <w:rPr>
                <w:rFonts w:cs="Arial"/>
              </w:rPr>
              <w:t xml:space="preserve">The Trail Turn Assist feature is </w:t>
            </w:r>
            <w:r>
              <w:rPr>
                <w:rFonts w:cs="Arial"/>
              </w:rPr>
              <w:t>disabled</w:t>
            </w:r>
          </w:p>
          <w:p w:rsidR="00244C30" w:rsidRPr="00907AEE" w:rsidRDefault="00244C30">
            <w:pPr>
              <w:spacing w:line="276" w:lineRule="auto"/>
              <w:rPr>
                <w:rFonts w:cs="Arial"/>
              </w:rPr>
            </w:pPr>
            <w:r w:rsidRPr="00907AEE">
              <w:rPr>
                <w:rFonts w:cs="Arial"/>
              </w:rPr>
              <w:t xml:space="preserve">The Trail Turn Assist setting HMI is shown as </w:t>
            </w:r>
            <w:r>
              <w:rPr>
                <w:rFonts w:cs="Arial"/>
              </w:rPr>
              <w:t>disabled</w:t>
            </w:r>
          </w:p>
        </w:tc>
      </w:tr>
      <w:tr w:rsidR="00244C30" w:rsidRPr="00907AEE"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907AEE" w:rsidRDefault="00244C30">
            <w:pPr>
              <w:spacing w:line="276" w:lineRule="auto"/>
              <w:rPr>
                <w:rFonts w:cs="Arial"/>
              </w:rPr>
            </w:pPr>
            <w:r w:rsidRPr="00907AEE">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907AEE" w:rsidRDefault="00244C30">
            <w:pPr>
              <w:rPr>
                <w:rFonts w:cs="Arial"/>
              </w:rPr>
            </w:pPr>
          </w:p>
        </w:tc>
      </w:tr>
    </w:tbl>
    <w:p w:rsidR="00244C30" w:rsidRDefault="00244C30" w:rsidP="00244C30"/>
    <w:p w:rsidR="00244C30" w:rsidRDefault="00244C30" w:rsidP="00244C30">
      <w:pPr>
        <w:pStyle w:val="Heading3"/>
      </w:pPr>
      <w:bookmarkStart w:id="1110" w:name="_Toc35509054"/>
      <w:r>
        <w:lastRenderedPageBreak/>
        <w:t>Requirements</w:t>
      </w:r>
      <w:bookmarkEnd w:id="1110"/>
    </w:p>
    <w:p w:rsidR="00244C30" w:rsidRPr="00244C30" w:rsidRDefault="00244C30" w:rsidP="00244C30">
      <w:pPr>
        <w:pStyle w:val="Heading4"/>
        <w:rPr>
          <w:b w:val="0"/>
          <w:u w:val="single"/>
        </w:rPr>
      </w:pPr>
      <w:r w:rsidRPr="00244C30">
        <w:rPr>
          <w:b w:val="0"/>
          <w:u w:val="single"/>
        </w:rPr>
        <w:t>VS-SR-REQ-375934/A-Trail Turn Assist Setting Soft Button Pressed / Not Pressed Handling</w:t>
      </w:r>
    </w:p>
    <w:p w:rsidR="00244C30" w:rsidRDefault="00244C30" w:rsidP="00244C30">
      <w:r>
        <w:t>The Trail Turn Assist feature setting soft button shall be treated as a momentary push button.  When the user presses anywhere in the touch zone of the soft button, the Trail Turn Assist Client shall set the value of the TurnAsstSwtch_D_Stat signal to the Pressed value.  The TurnAsstSwtch_D_Stat signal shall be kept in the Pressed state as long as the user keeps the soft button pressed.  When the user releases the soft button, the Trail Turn Assist Client shall set the value of the TurnAssSwtch_D_Stat signal back to the Not Pressed value.</w:t>
      </w:r>
    </w:p>
    <w:p w:rsidR="00244C30" w:rsidRDefault="00244C30" w:rsidP="00244C30"/>
    <w:p w:rsidR="00244C30" w:rsidRPr="00244C30" w:rsidRDefault="00244C30" w:rsidP="00244C30">
      <w:pPr>
        <w:pStyle w:val="Heading4"/>
        <w:rPr>
          <w:b w:val="0"/>
          <w:u w:val="single"/>
        </w:rPr>
      </w:pPr>
      <w:r w:rsidRPr="00244C30">
        <w:rPr>
          <w:b w:val="0"/>
          <w:u w:val="single"/>
        </w:rPr>
        <w:t>VS-SR-REQ-375946/A-Trail Turn Assist Settings Change</w:t>
      </w:r>
    </w:p>
    <w:p w:rsidR="00244C30" w:rsidRDefault="00244C30" w:rsidP="00244C30">
      <w:pPr>
        <w:rPr>
          <w:rFonts w:cs="Arial"/>
        </w:rPr>
      </w:pPr>
      <w:r>
        <w:rPr>
          <w:rFonts w:cs="Arial"/>
        </w:rPr>
        <w:t>The Trail Turn Assist Server shall broadcast the current Trail Turn Assist feature state as enabled or disabled in the OrtaSwtchLamp_B_Rq signal.</w:t>
      </w:r>
    </w:p>
    <w:p w:rsidR="00244C30" w:rsidRDefault="00244C30" w:rsidP="00244C30">
      <w:pPr>
        <w:rPr>
          <w:rFonts w:cs="Arial"/>
        </w:rPr>
      </w:pPr>
    </w:p>
    <w:p w:rsidR="00244C30" w:rsidRPr="00834C08" w:rsidRDefault="00244C30" w:rsidP="00244C30">
      <w:pPr>
        <w:rPr>
          <w:rFonts w:cs="Arial"/>
        </w:rPr>
      </w:pPr>
      <w:r w:rsidRPr="00834C08">
        <w:rPr>
          <w:rFonts w:cs="Arial"/>
        </w:rPr>
        <w:t>The Trail Turn Assist Client shall use the OrtaSwtchLamp_B_Rq signal from the Trail Turn Assist Server to show the Trail Turn Assist setting as enabled or disabled.</w:t>
      </w:r>
    </w:p>
    <w:p w:rsidR="00244C30" w:rsidRDefault="00244C30" w:rsidP="00244C30">
      <w:pPr>
        <w:rPr>
          <w:rFonts w:cs="Arial"/>
        </w:rPr>
      </w:pPr>
    </w:p>
    <w:p w:rsidR="00244C30" w:rsidRDefault="00244C30" w:rsidP="00244C30">
      <w:pPr>
        <w:rPr>
          <w:rFonts w:cs="Arial"/>
        </w:rPr>
      </w:pPr>
      <w:r>
        <w:rPr>
          <w:rFonts w:cs="Arial"/>
        </w:rPr>
        <w:t>The Trail Turn Assist HMI setting shall only be available on the HMI when the ignition_status = Run.</w:t>
      </w:r>
    </w:p>
    <w:p w:rsidR="00244C30" w:rsidRDefault="00244C30" w:rsidP="00244C30">
      <w:pPr>
        <w:rPr>
          <w:rFonts w:cs="Arial"/>
        </w:rPr>
      </w:pPr>
    </w:p>
    <w:p w:rsidR="00244C30" w:rsidRDefault="00244C30" w:rsidP="00244C30">
      <w:pPr>
        <w:rPr>
          <w:rFonts w:cs="Arial"/>
        </w:rPr>
      </w:pPr>
      <w:r w:rsidRPr="00ED7AB6">
        <w:rPr>
          <w:rFonts w:cs="Arial"/>
          <w:u w:val="single"/>
        </w:rPr>
        <w:t>When the Trail Turn Assist setting is selected via the HMI</w:t>
      </w:r>
      <w:r>
        <w:rPr>
          <w:rFonts w:cs="Arial"/>
        </w:rPr>
        <w:t>:</w:t>
      </w:r>
    </w:p>
    <w:p w:rsidR="00244C30" w:rsidRDefault="00244C30" w:rsidP="00244C30">
      <w:pPr>
        <w:numPr>
          <w:ilvl w:val="0"/>
          <w:numId w:val="856"/>
        </w:numPr>
        <w:rPr>
          <w:rFonts w:cs="Arial"/>
        </w:rPr>
      </w:pPr>
      <w:r w:rsidRPr="00ED7AB6">
        <w:rPr>
          <w:rFonts w:cs="Arial"/>
        </w:rPr>
        <w:t>The user pressing and releasing the Trail Turn Assist Client soft-button will generate a Pressed and then Not Pressed event in the TurnAsstSwtch_D_Stat signal</w:t>
      </w:r>
      <w:r>
        <w:rPr>
          <w:rFonts w:cs="Arial"/>
        </w:rPr>
        <w:t xml:space="preserve">.  </w:t>
      </w:r>
    </w:p>
    <w:p w:rsidR="00244C30" w:rsidRDefault="00244C30" w:rsidP="00244C30">
      <w:pPr>
        <w:numPr>
          <w:ilvl w:val="1"/>
          <w:numId w:val="856"/>
        </w:numPr>
        <w:rPr>
          <w:rFonts w:cs="Arial"/>
        </w:rPr>
      </w:pPr>
      <w:r w:rsidRPr="00723EE4">
        <w:rPr>
          <w:rFonts w:cs="Arial"/>
          <w:u w:val="single"/>
        </w:rPr>
        <w:t>Note for when using an enable / disable HMI switch</w:t>
      </w:r>
      <w:r>
        <w:rPr>
          <w:rFonts w:cs="Arial"/>
        </w:rPr>
        <w:t>: if either enable or disable is selected a Pressed will be sent and kept at a pressed state until the user releases their finger then the Trail Turn Assist Client will send Not Pressed.</w:t>
      </w:r>
    </w:p>
    <w:p w:rsidR="00244C30" w:rsidRDefault="00244C30" w:rsidP="00244C30">
      <w:pPr>
        <w:numPr>
          <w:ilvl w:val="0"/>
          <w:numId w:val="856"/>
        </w:numPr>
        <w:rPr>
          <w:rFonts w:cs="Arial"/>
        </w:rPr>
      </w:pPr>
      <w:r>
        <w:rPr>
          <w:rFonts w:cs="Arial"/>
        </w:rPr>
        <w:t xml:space="preserve">The Pressed and then Not Pressed in the TurnAsstSwtch_D_Stat signal </w:t>
      </w:r>
      <w:r w:rsidRPr="00ED7AB6">
        <w:rPr>
          <w:rFonts w:cs="Arial"/>
        </w:rPr>
        <w:t xml:space="preserve">is then processed by the Trail Turn Assist Server.  If all the conditions are met, the Trail Turn Assist Server will update the OrtaSwtchLamp_B_Rq signal with the updated </w:t>
      </w:r>
      <w:r>
        <w:rPr>
          <w:rFonts w:cs="Arial"/>
        </w:rPr>
        <w:t xml:space="preserve">enabled/disabled </w:t>
      </w:r>
      <w:r w:rsidRPr="00ED7AB6">
        <w:rPr>
          <w:rFonts w:cs="Arial"/>
        </w:rPr>
        <w:t xml:space="preserve">state within T_TrailTurnAssist_Rsp.  </w:t>
      </w:r>
    </w:p>
    <w:p w:rsidR="00244C30" w:rsidRPr="00ED7AB6" w:rsidRDefault="00244C30" w:rsidP="00244C30">
      <w:pPr>
        <w:numPr>
          <w:ilvl w:val="0"/>
          <w:numId w:val="856"/>
        </w:numPr>
        <w:rPr>
          <w:rFonts w:cs="Arial"/>
        </w:rPr>
      </w:pPr>
      <w:r w:rsidRPr="00ED7AB6">
        <w:rPr>
          <w:rFonts w:cs="Arial"/>
        </w:rPr>
        <w:t>The Trail Turn Assist Client shall then update the HMI setting to reflect the new feature state</w:t>
      </w:r>
      <w:r>
        <w:rPr>
          <w:rFonts w:cs="Arial"/>
        </w:rPr>
        <w:t xml:space="preserve"> in the OrtaSwtchLamp_B_Rq signal</w:t>
      </w:r>
      <w:r w:rsidRPr="00ED7AB6">
        <w:rPr>
          <w:rFonts w:cs="Arial"/>
        </w:rPr>
        <w:t xml:space="preserve"> (enabled or disabled).</w:t>
      </w:r>
    </w:p>
    <w:p w:rsidR="00244C30" w:rsidRDefault="00244C30" w:rsidP="00244C30">
      <w:pPr>
        <w:rPr>
          <w:rFonts w:cs="Arial"/>
        </w:rPr>
      </w:pPr>
    </w:p>
    <w:p w:rsidR="00244C30" w:rsidRDefault="00244C30" w:rsidP="00244C30">
      <w:pPr>
        <w:rPr>
          <w:rFonts w:cs="Arial"/>
        </w:rPr>
      </w:pPr>
      <w:r>
        <w:rPr>
          <w:rFonts w:cs="Arial"/>
        </w:rPr>
        <w:t>See sequence diagrams for examples.</w:t>
      </w:r>
    </w:p>
    <w:p w:rsidR="00244C30" w:rsidRPr="00AF7195" w:rsidRDefault="00244C30" w:rsidP="00244C30">
      <w:pPr>
        <w:rPr>
          <w:rFonts w:cs="Arial"/>
        </w:rPr>
      </w:pPr>
    </w:p>
    <w:p w:rsidR="00244C30" w:rsidRPr="00AF7195" w:rsidRDefault="00244C30" w:rsidP="00244C30">
      <w:pPr>
        <w:rPr>
          <w:rFonts w:cs="Arial"/>
        </w:rPr>
      </w:pPr>
    </w:p>
    <w:p w:rsidR="00244C30" w:rsidRPr="00AF7195" w:rsidRDefault="00244C30" w:rsidP="00244C30">
      <w:pPr>
        <w:rPr>
          <w:rFonts w:cs="Arial"/>
        </w:rPr>
      </w:pPr>
    </w:p>
    <w:p w:rsidR="00244C30" w:rsidRPr="00AF7195" w:rsidRDefault="00244C30" w:rsidP="00244C30">
      <w:pPr>
        <w:rPr>
          <w:rFonts w:cs="Arial"/>
        </w:rPr>
      </w:pPr>
    </w:p>
    <w:tbl>
      <w:tblPr>
        <w:tblW w:w="2355" w:type="dxa"/>
        <w:jc w:val="center"/>
        <w:tblLook w:val="04A0" w:firstRow="1" w:lastRow="0" w:firstColumn="1" w:lastColumn="0" w:noHBand="0" w:noVBand="1"/>
      </w:tblPr>
      <w:tblGrid>
        <w:gridCol w:w="2355"/>
      </w:tblGrid>
      <w:tr w:rsidR="00244C30" w:rsidRPr="00AF7195" w:rsidTr="00244C3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244C30" w:rsidRPr="00AF7195" w:rsidRDefault="00244C30">
            <w:pPr>
              <w:spacing w:line="276" w:lineRule="auto"/>
              <w:jc w:val="center"/>
              <w:rPr>
                <w:rFonts w:cs="Arial"/>
                <w:b/>
                <w:bCs/>
              </w:rPr>
            </w:pPr>
            <w:r w:rsidRPr="00AF7195">
              <w:rPr>
                <w:rFonts w:cs="Arial"/>
                <w:b/>
                <w:bCs/>
              </w:rPr>
              <w:t>HMI Setting ID</w:t>
            </w:r>
          </w:p>
        </w:tc>
      </w:tr>
      <w:tr w:rsidR="00244C30" w:rsidRPr="00AF7195" w:rsidTr="00244C3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244C30" w:rsidRPr="00AF7195" w:rsidRDefault="00244C30">
            <w:pPr>
              <w:spacing w:line="276" w:lineRule="auto"/>
              <w:jc w:val="center"/>
              <w:rPr>
                <w:rFonts w:eastAsiaTheme="minorEastAsia" w:cs="Arial"/>
              </w:rPr>
            </w:pPr>
            <w:r w:rsidRPr="00AF7195">
              <w:rPr>
                <w:rFonts w:eastAsiaTheme="minorEastAsia" w:cs="Arial"/>
              </w:rPr>
              <w:t>1080</w:t>
            </w:r>
          </w:p>
        </w:tc>
      </w:tr>
    </w:tbl>
    <w:p w:rsidR="00244C30" w:rsidRPr="00AF7195" w:rsidRDefault="00244C30" w:rsidP="00244C30">
      <w:pPr>
        <w:rPr>
          <w:rFonts w:cs="Arial"/>
        </w:rPr>
      </w:pPr>
    </w:p>
    <w:p w:rsidR="00244C30" w:rsidRDefault="00244C30" w:rsidP="00244C30">
      <w:pPr>
        <w:pStyle w:val="Heading4"/>
      </w:pPr>
      <w:r w:rsidRPr="00B9479B">
        <w:t>VS-TMR-REQ-375949/A-T_TrailTurnAssist_Rsp</w:t>
      </w:r>
    </w:p>
    <w:p w:rsidR="00244C30" w:rsidRPr="0091772B" w:rsidRDefault="00244C30" w:rsidP="00244C3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244C30" w:rsidTr="00244C30">
        <w:trPr>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Default</w:t>
            </w:r>
          </w:p>
        </w:tc>
      </w:tr>
      <w:tr w:rsidR="00244C30" w:rsidTr="00244C3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Pr="00DF054A" w:rsidRDefault="00244C30">
            <w:pPr>
              <w:spacing w:line="276" w:lineRule="auto"/>
              <w:rPr>
                <w:rFonts w:ascii="Univers" w:eastAsia="Times New Roman" w:hAnsi="Univers" w:cs="Arial"/>
                <w:sz w:val="14"/>
                <w:szCs w:val="14"/>
              </w:rPr>
            </w:pPr>
            <w:r w:rsidRPr="00DF054A">
              <w:rPr>
                <w:rFonts w:cs="Arial"/>
                <w:sz w:val="14"/>
                <w:szCs w:val="14"/>
              </w:rPr>
              <w:t>T_TrailTurnAssist_Rsp</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rsidP="00244C30">
            <w:pPr>
              <w:rPr>
                <w:rFonts w:cs="Arial"/>
              </w:rPr>
            </w:pPr>
            <w:r>
              <w:rPr>
                <w:rFonts w:cs="Arial"/>
              </w:rPr>
              <w:t>Maximum time the Trail Turn Assist Server shall take to respond to the Trail Turn Assist TurnAsstSwtch_D_Stat signal Pressed then Not Pressed state change.  The response will be in the OrtaSwtchLamp_B_Rq signal.</w:t>
            </w:r>
          </w:p>
          <w:p w:rsidR="00244C30" w:rsidRDefault="00244C30" w:rsidP="00244C30">
            <w:pPr>
              <w:rPr>
                <w:rFonts w:cs="Arial"/>
              </w:rPr>
            </w:pPr>
          </w:p>
          <w:p w:rsidR="00244C30" w:rsidRPr="00B6798B" w:rsidRDefault="00244C30" w:rsidP="00244C30">
            <w:pPr>
              <w:rPr>
                <w:rFonts w:cs="Arial"/>
              </w:rPr>
            </w:pPr>
            <w:r>
              <w:rPr>
                <w:rFonts w:cs="Arial"/>
              </w:rPr>
              <w:t>Maximum time defined as the default value</w:t>
            </w:r>
          </w:p>
          <w:p w:rsidR="00244C30" w:rsidRDefault="00244C3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150</w:t>
            </w:r>
          </w:p>
        </w:tc>
      </w:tr>
    </w:tbl>
    <w:p w:rsidR="00244C30" w:rsidRPr="00B01CDD" w:rsidRDefault="00244C30" w:rsidP="00244C30">
      <w:pPr>
        <w:rPr>
          <w:sz w:val="14"/>
          <w:szCs w:val="14"/>
        </w:rPr>
      </w:pPr>
    </w:p>
    <w:p w:rsidR="00244C30" w:rsidRPr="00244C30" w:rsidRDefault="00244C30" w:rsidP="00244C30">
      <w:pPr>
        <w:pStyle w:val="Heading4"/>
        <w:rPr>
          <w:b w:val="0"/>
          <w:u w:val="single"/>
        </w:rPr>
      </w:pPr>
      <w:r w:rsidRPr="00244C30">
        <w:rPr>
          <w:b w:val="0"/>
          <w:u w:val="single"/>
        </w:rPr>
        <w:lastRenderedPageBreak/>
        <w:t>VS-SR-REQ-375947/A-Conditions for setting TurnAsstSwtch_D_Stat signal to Faulty</w:t>
      </w:r>
    </w:p>
    <w:p w:rsidR="00244C30" w:rsidRDefault="00244C30" w:rsidP="00244C30">
      <w:r>
        <w:t>Anytime the Trail Turn Assist Client detects a failure with the Trail Turn Assist HMI or its controls, then the Trail Turn Assist Client shall set TurnAsstSwtch_D_Stat equal to Faulty.  This includes failure to register touch input, persistent contact or “stuck button” condition, etc.</w:t>
      </w:r>
    </w:p>
    <w:p w:rsidR="00244C30" w:rsidRDefault="00244C30" w:rsidP="00244C30"/>
    <w:p w:rsidR="00244C30" w:rsidRDefault="00244C30" w:rsidP="00244C30">
      <w:r>
        <w:t>Anytime the vehicle’s ignition_status = Run and the OrtaSwtchLamp_B_Rq signal is missing for 5 seconds or more than the Trail Turn Assist Client shall set TurnAsstSwtch_D_Stat equal to Faulty.</w:t>
      </w:r>
    </w:p>
    <w:p w:rsidR="00244C30" w:rsidRDefault="00244C30" w:rsidP="00244C30"/>
    <w:p w:rsidR="00244C30" w:rsidRDefault="00244C30" w:rsidP="00244C30">
      <w:r>
        <w:t>When the conditions above are not met for a fault condition then the TurnAsstSwtch_D_Stat signal shall be set to the current button state (ie Pressed or Not Pressed).</w:t>
      </w:r>
    </w:p>
    <w:p w:rsidR="00244C30" w:rsidRDefault="00244C30" w:rsidP="00244C30"/>
    <w:p w:rsidR="00244C30" w:rsidRDefault="00244C30" w:rsidP="00244C30">
      <w:pPr>
        <w:pStyle w:val="Heading3"/>
      </w:pPr>
      <w:bookmarkStart w:id="1111" w:name="_Toc35509055"/>
      <w:r>
        <w:t>Sequence Diagrams</w:t>
      </w:r>
      <w:bookmarkEnd w:id="1111"/>
    </w:p>
    <w:p w:rsidR="00244C30" w:rsidRDefault="00244C30" w:rsidP="00244C30">
      <w:pPr>
        <w:pStyle w:val="Heading4"/>
      </w:pPr>
      <w:r>
        <w:t>VS-SD-REQ-375951/A-Trail Turn Assist set to Enabled via the HMI</w:t>
      </w:r>
    </w:p>
    <w:p w:rsidR="00244C30" w:rsidRDefault="00244C30" w:rsidP="00244C30">
      <w:r>
        <w:t>Pre-Condition: Trail Turn Assist is Disabled</w:t>
      </w:r>
    </w:p>
    <w:p w:rsidR="00244C30" w:rsidRDefault="00244C30" w:rsidP="00244C30"/>
    <w:p w:rsidR="00244C30" w:rsidRDefault="00244C30" w:rsidP="00244C30">
      <w:r>
        <w:t>Event: User presses the Trail Turn Assist settings HMI</w:t>
      </w:r>
    </w:p>
    <w:p w:rsidR="00244C30" w:rsidRDefault="00244C30" w:rsidP="00244C30"/>
    <w:p w:rsidR="00244C30" w:rsidRDefault="00244C30" w:rsidP="00244C30">
      <w:pPr>
        <w:jc w:val="center"/>
      </w:pPr>
      <w:r w:rsidRPr="00EB44FB">
        <w:rPr>
          <w:noProof/>
        </w:rPr>
        <w:drawing>
          <wp:inline distT="0" distB="0" distL="0" distR="0">
            <wp:extent cx="5943600" cy="4981575"/>
            <wp:effectExtent l="0" t="0" r="0" b="9525"/>
            <wp:docPr id="54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inline>
        </w:drawing>
      </w:r>
    </w:p>
    <w:p w:rsidR="00244C30" w:rsidRDefault="00244C30" w:rsidP="00244C30">
      <w:pPr>
        <w:pStyle w:val="Heading4"/>
      </w:pPr>
      <w:r>
        <w:t>VS-SD-REQ-375952/A-Trail Turn Assist set to Disabled via the HMI</w:t>
      </w:r>
    </w:p>
    <w:p w:rsidR="00244C30" w:rsidRDefault="00244C30" w:rsidP="00244C30">
      <w:r>
        <w:t>Pre-condition:  Trail Turn Assist Enabled</w:t>
      </w:r>
    </w:p>
    <w:p w:rsidR="00244C30" w:rsidRDefault="00244C30" w:rsidP="00244C30"/>
    <w:p w:rsidR="00244C30" w:rsidRDefault="00244C30" w:rsidP="00244C30">
      <w:r>
        <w:t>Event:  User presses the Trail Turn Assist settings HMI</w:t>
      </w:r>
    </w:p>
    <w:p w:rsidR="00244C30" w:rsidRDefault="00244C30" w:rsidP="00244C30"/>
    <w:p w:rsidR="00244C30" w:rsidRDefault="00244C30" w:rsidP="00244C30">
      <w:pPr>
        <w:jc w:val="center"/>
      </w:pPr>
      <w:r w:rsidRPr="003C3C0D">
        <w:rPr>
          <w:noProof/>
        </w:rPr>
        <w:drawing>
          <wp:inline distT="0" distB="0" distL="0" distR="0">
            <wp:extent cx="5943600" cy="4981575"/>
            <wp:effectExtent l="0" t="0" r="0" b="9525"/>
            <wp:docPr id="5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inline>
        </w:drawing>
      </w:r>
    </w:p>
    <w:p w:rsidR="00244C30" w:rsidRDefault="00244C30">
      <w:pPr>
        <w:spacing w:after="200" w:line="276" w:lineRule="auto"/>
      </w:pPr>
      <w:r>
        <w:br w:type="page"/>
      </w:r>
    </w:p>
    <w:p w:rsidR="00244C30" w:rsidRDefault="00244C30" w:rsidP="00244C30">
      <w:pPr>
        <w:pStyle w:val="Heading2"/>
      </w:pPr>
      <w:bookmarkStart w:id="1112" w:name="_Toc35509056"/>
      <w:r>
        <w:lastRenderedPageBreak/>
        <w:t>Clear Exit Assist</w:t>
      </w:r>
      <w:bookmarkEnd w:id="1112"/>
    </w:p>
    <w:p w:rsidR="00244C30" w:rsidRDefault="00244C30" w:rsidP="00244C30">
      <w:pPr>
        <w:pStyle w:val="Heading3"/>
      </w:pPr>
      <w:bookmarkStart w:id="1113" w:name="_Toc35509057"/>
      <w:r w:rsidRPr="00B9479B">
        <w:t>VS-FUN-REQ-354248/A-Clear Exit Assist Setting</w:t>
      </w:r>
      <w:bookmarkEnd w:id="1113"/>
    </w:p>
    <w:p w:rsidR="00244C30" w:rsidRDefault="00244C30" w:rsidP="00244C30">
      <w:pPr>
        <w:pStyle w:val="Heading4"/>
      </w:pPr>
      <w:r w:rsidRPr="00B9479B">
        <w:t>VS-CLD-REQ-354250/A-Clear Exit Assist Settings Client</w:t>
      </w:r>
    </w:p>
    <w:p w:rsidR="00244C30" w:rsidRDefault="00244C30" w:rsidP="00244C30">
      <w:r>
        <w:t>The Clear Exit Assist Settings Client interfaces with the user via the HMI and is responsible for interfacing with the Clear Exit Assist Settings Server.  The Clear Exit Assist Settings Client is responsible for sending the Clear Exit Assist setting request signal to the Clear Exit Assist Settings Server.</w:t>
      </w:r>
    </w:p>
    <w:p w:rsidR="00244C30" w:rsidRDefault="00244C30" w:rsidP="00244C30"/>
    <w:p w:rsidR="00244C30" w:rsidRDefault="00244C30" w:rsidP="00244C30"/>
    <w:p w:rsidR="00244C30" w:rsidRDefault="00244C30" w:rsidP="00244C30">
      <w:pPr>
        <w:pStyle w:val="Heading4"/>
      </w:pPr>
      <w:r w:rsidRPr="00B9479B">
        <w:t>VS-CLD-REQ-354251/A-Clear Exit Assist Settings Server</w:t>
      </w:r>
    </w:p>
    <w:p w:rsidR="00244C30" w:rsidRDefault="00244C30" w:rsidP="00244C30">
      <w:r>
        <w:t>The Clear Exit Assist Settings Server is responsible for the control of the Clear Exit Assist settings function and interfaces with the Clear Exit Assist Settings Client.</w:t>
      </w:r>
    </w:p>
    <w:p w:rsidR="00244C30" w:rsidRDefault="00244C30" w:rsidP="00244C30"/>
    <w:p w:rsidR="00244C30" w:rsidRDefault="00244C30" w:rsidP="00244C30">
      <w:pPr>
        <w:pStyle w:val="Heading4"/>
      </w:pPr>
      <w:r>
        <w:t>Use Cases</w:t>
      </w:r>
    </w:p>
    <w:p w:rsidR="00244C30" w:rsidRDefault="00244C30" w:rsidP="00244C30">
      <w:pPr>
        <w:pStyle w:val="Heading5"/>
      </w:pPr>
      <w:r>
        <w:t>VS-UC-REQ-354326/A-User Enables Clear Exit Assist Setting</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244C30"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r>
              <w:t>Vehicle front seat Occupant</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r>
              <w:t>Ignition is in Run</w:t>
            </w:r>
          </w:p>
          <w:p w:rsidR="00244C30" w:rsidRDefault="00244C30">
            <w:pPr>
              <w:spacing w:line="276" w:lineRule="auto"/>
            </w:pPr>
            <w:r>
              <w:t>Clear Exit Assist is Disabled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rsidP="00244C30">
            <w:pPr>
              <w:spacing w:line="276" w:lineRule="auto"/>
            </w:pPr>
            <w:r>
              <w:t>User changes Clear Exit Assist setting to enabled via the HMI</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r>
              <w:t>Clear Exist Assist is enabled</w:t>
            </w:r>
          </w:p>
          <w:p w:rsidR="00244C30" w:rsidRDefault="00244C30">
            <w:pPr>
              <w:spacing w:line="276" w:lineRule="auto"/>
            </w:pPr>
            <w:r>
              <w:t>Clear Exist Assist setting HMI is shown set to enabled.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tc>
      </w:tr>
    </w:tbl>
    <w:p w:rsidR="00244C30" w:rsidRDefault="00244C30" w:rsidP="00244C30"/>
    <w:p w:rsidR="00244C30" w:rsidRDefault="00244C30" w:rsidP="00244C30">
      <w:pPr>
        <w:pStyle w:val="Heading5"/>
      </w:pPr>
      <w:r>
        <w:t>VS-UC-REQ-354327/A-User Disables Clear Exit Assist Setting</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244C30"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r>
              <w:t>Vehicle front seat occupant</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r>
              <w:t>Ignition is in Run</w:t>
            </w:r>
          </w:p>
          <w:p w:rsidR="00244C30" w:rsidRDefault="00244C30">
            <w:pPr>
              <w:spacing w:line="276" w:lineRule="auto"/>
            </w:pPr>
            <w:r>
              <w:t>Clear Exit Assist is enabled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rsidP="00244C30">
            <w:pPr>
              <w:spacing w:line="276" w:lineRule="auto"/>
            </w:pPr>
            <w:r>
              <w:t>User changes Clear Exit Assist setting to disabled via the HMI</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r>
              <w:t>Clear Exit Assist is disabled</w:t>
            </w:r>
          </w:p>
          <w:p w:rsidR="00244C30" w:rsidRDefault="00244C30">
            <w:pPr>
              <w:spacing w:line="276" w:lineRule="auto"/>
            </w:pPr>
            <w:r>
              <w:t>Clear Exit Assist Setting HMI is shown set to disabled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tc>
      </w:tr>
    </w:tbl>
    <w:p w:rsidR="00244C30" w:rsidRDefault="00244C30" w:rsidP="00244C30"/>
    <w:p w:rsidR="00244C30" w:rsidRDefault="00244C30" w:rsidP="00244C30">
      <w:pPr>
        <w:pStyle w:val="Heading4"/>
      </w:pPr>
      <w:r>
        <w:t>Interface Requirements</w:t>
      </w:r>
    </w:p>
    <w:p w:rsidR="00244C30" w:rsidRDefault="00244C30" w:rsidP="00244C30">
      <w:pPr>
        <w:pStyle w:val="Heading5"/>
      </w:pPr>
      <w:r w:rsidRPr="00B9479B">
        <w:t>MD-REQ-354255/A-ClrExitAsstEnbl_D_RqMnu</w:t>
      </w:r>
    </w:p>
    <w:p w:rsidR="00244C30" w:rsidRDefault="00244C30" w:rsidP="00244C30">
      <w:pPr>
        <w:rPr>
          <w:rFonts w:cs="Arial"/>
        </w:rPr>
      </w:pPr>
      <w:r>
        <w:rPr>
          <w:rFonts w:cs="Arial"/>
        </w:rPr>
        <w:t>Message Type: Request</w:t>
      </w:r>
    </w:p>
    <w:p w:rsidR="00244C30" w:rsidRDefault="00244C30" w:rsidP="00244C30">
      <w:pPr>
        <w:rPr>
          <w:rFonts w:cs="Arial"/>
        </w:rPr>
      </w:pPr>
    </w:p>
    <w:p w:rsidR="00244C30" w:rsidRDefault="00244C30" w:rsidP="00244C30">
      <w:pPr>
        <w:widowControl w:val="0"/>
        <w:adjustRightInd w:val="0"/>
        <w:rPr>
          <w:rFonts w:cs="Arial"/>
        </w:rPr>
      </w:pPr>
      <w:r>
        <w:rPr>
          <w:rFonts w:cs="Arial"/>
        </w:rPr>
        <w:t>Request signal from the Clear Exit Assist Settings Client to the Clear Exit Assist Settings Server to enable or disable the feature</w:t>
      </w:r>
    </w:p>
    <w:p w:rsidR="00244C30" w:rsidRDefault="00244C30" w:rsidP="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1440"/>
        <w:gridCol w:w="990"/>
        <w:gridCol w:w="3949"/>
      </w:tblGrid>
      <w:tr w:rsidR="00244C30" w:rsidTr="00244C30">
        <w:trPr>
          <w:jc w:val="center"/>
        </w:trPr>
        <w:tc>
          <w:tcPr>
            <w:tcW w:w="323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Logical Signal Name</w:t>
            </w:r>
          </w:p>
        </w:tc>
        <w:tc>
          <w:tcPr>
            <w:tcW w:w="144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3235" w:type="dxa"/>
            <w:vMerge w:val="restart"/>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p w:rsidR="00244C30" w:rsidRDefault="00244C30" w:rsidP="00244C30">
            <w:pPr>
              <w:rPr>
                <w:rFonts w:ascii="Calibri" w:hAnsi="Calibri"/>
              </w:rPr>
            </w:pPr>
            <w:r w:rsidRPr="0065626A">
              <w:lastRenderedPageBreak/>
              <w:t>ClrExitAsstEnbl_D_RqMnu</w:t>
            </w:r>
          </w:p>
          <w:p w:rsidR="00244C30" w:rsidRDefault="00244C30">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lastRenderedPageBreak/>
              <w:t>Null</w:t>
            </w:r>
          </w:p>
        </w:tc>
        <w:tc>
          <w:tcPr>
            <w:tcW w:w="99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244C30" w:rsidRDefault="00244C30">
            <w:pPr>
              <w:autoSpaceDE w:val="0"/>
              <w:autoSpaceDN w:val="0"/>
              <w:adjustRightInd w:val="0"/>
              <w:spacing w:line="276" w:lineRule="auto"/>
              <w:rPr>
                <w:rFonts w:cs="Arial"/>
              </w:rPr>
            </w:pPr>
          </w:p>
        </w:tc>
      </w:tr>
      <w:tr w:rsidR="00244C30"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pPr>
              <w:spacing w:line="25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Disabled</w:t>
            </w:r>
          </w:p>
        </w:tc>
        <w:tc>
          <w:tcPr>
            <w:tcW w:w="99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pPr>
              <w:spacing w:line="25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Enabled</w:t>
            </w:r>
          </w:p>
        </w:tc>
        <w:tc>
          <w:tcPr>
            <w:tcW w:w="99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bl>
    <w:p w:rsidR="00244C30" w:rsidRDefault="00244C30" w:rsidP="00244C30">
      <w:pPr>
        <w:rPr>
          <w:rFonts w:cs="Arial"/>
        </w:rPr>
      </w:pPr>
    </w:p>
    <w:p w:rsidR="00244C30" w:rsidRDefault="00244C30" w:rsidP="00244C30"/>
    <w:p w:rsidR="00244C30" w:rsidRDefault="00244C30" w:rsidP="00244C30">
      <w:pPr>
        <w:pStyle w:val="Heading5"/>
      </w:pPr>
      <w:r w:rsidRPr="00B9479B">
        <w:t>MD-REQ-354256/A-ClrExitAsst_D_Stat</w:t>
      </w:r>
    </w:p>
    <w:p w:rsidR="00244C30" w:rsidRDefault="00244C30" w:rsidP="00244C30">
      <w:pPr>
        <w:rPr>
          <w:rFonts w:cs="Arial"/>
        </w:rPr>
      </w:pPr>
      <w:r>
        <w:rPr>
          <w:rFonts w:cs="Arial"/>
        </w:rPr>
        <w:t>Message Type: Status</w:t>
      </w:r>
    </w:p>
    <w:p w:rsidR="00244C30" w:rsidRDefault="00244C30" w:rsidP="00244C30">
      <w:pPr>
        <w:rPr>
          <w:rFonts w:cs="Arial"/>
        </w:rPr>
      </w:pPr>
    </w:p>
    <w:p w:rsidR="00244C30" w:rsidRDefault="00244C30" w:rsidP="00244C30">
      <w:pPr>
        <w:widowControl w:val="0"/>
        <w:adjustRightInd w:val="0"/>
        <w:rPr>
          <w:rFonts w:cs="Arial"/>
        </w:rPr>
      </w:pPr>
      <w:r>
        <w:rPr>
          <w:rFonts w:cs="Arial"/>
        </w:rPr>
        <w:t>Status signal from the Clear Exit Assist Settings Server with the status of Clear Exit Assist feature</w:t>
      </w:r>
    </w:p>
    <w:p w:rsidR="00244C30" w:rsidRDefault="00244C30" w:rsidP="00244C30">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4770"/>
      </w:tblGrid>
      <w:tr w:rsidR="00244C30" w:rsidTr="00244C30">
        <w:trPr>
          <w:jc w:val="center"/>
        </w:trPr>
        <w:tc>
          <w:tcPr>
            <w:tcW w:w="2557"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p w:rsidR="00244C30" w:rsidRDefault="00244C30">
            <w:pPr>
              <w:spacing w:line="276" w:lineRule="auto"/>
              <w:rPr>
                <w:rFonts w:cs="Arial"/>
              </w:rPr>
            </w:pPr>
            <w:r>
              <w:rPr>
                <w:rFonts w:cs="Arial"/>
              </w:rPr>
              <w:t>ClrExitAsst_D_Stat</w:t>
            </w:r>
          </w:p>
        </w:tc>
        <w:tc>
          <w:tcPr>
            <w:tcW w:w="2028"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tcPr>
          <w:p w:rsidR="00244C30" w:rsidRPr="00C305F1" w:rsidRDefault="00244C30" w:rsidP="00244C30">
            <w:pPr>
              <w:autoSpaceDE w:val="0"/>
              <w:autoSpaceDN w:val="0"/>
              <w:adjustRightInd w:val="0"/>
              <w:spacing w:line="276" w:lineRule="auto"/>
              <w:rPr>
                <w:rFonts w:cs="Arial"/>
              </w:rPr>
            </w:pPr>
            <w:r w:rsidRPr="00C305F1">
              <w:rPr>
                <w:rFonts w:cs="Arial"/>
              </w:rPr>
              <w:t xml:space="preserve">HMI </w:t>
            </w:r>
            <w:r>
              <w:rPr>
                <w:rFonts w:cs="Arial"/>
              </w:rPr>
              <w:t xml:space="preserve">setting treated as unknown (ex HMI </w:t>
            </w:r>
            <w:r w:rsidRPr="00C305F1">
              <w:rPr>
                <w:rFonts w:cs="Arial"/>
              </w:rPr>
              <w:t>greyed out</w:t>
            </w:r>
            <w:r>
              <w:rPr>
                <w:rFonts w:cs="Arial"/>
              </w:rPr>
              <w:t xml:space="preserve">, </w:t>
            </w:r>
            <w:r w:rsidRPr="00C305F1">
              <w:rPr>
                <w:rFonts w:cs="Arial"/>
              </w:rPr>
              <w:t>setting not shown as selected</w:t>
            </w:r>
            <w:r>
              <w:rPr>
                <w:rFonts w:cs="Arial"/>
              </w:rPr>
              <w:t>…)</w:t>
            </w:r>
            <w:r w:rsidRPr="00C305F1">
              <w:rPr>
                <w:rFonts w:cs="Arial"/>
              </w:rPr>
              <w:t xml:space="preserve"> </w:t>
            </w:r>
          </w:p>
        </w:tc>
      </w:tr>
      <w:tr w:rsidR="00244C30" w:rsidTr="00244C30">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0x1</w:t>
            </w:r>
          </w:p>
        </w:tc>
        <w:tc>
          <w:tcPr>
            <w:tcW w:w="4770"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244C30" w:rsidRDefault="00244C3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56" w:lineRule="auto"/>
              <w:rPr>
                <w:rFonts w:cs="Arial"/>
              </w:rPr>
            </w:pPr>
            <w:r>
              <w:rPr>
                <w:rFonts w:cs="Arial"/>
              </w:rPr>
              <w:t>0x2</w:t>
            </w:r>
          </w:p>
        </w:tc>
        <w:tc>
          <w:tcPr>
            <w:tcW w:w="4770"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bl>
    <w:p w:rsidR="00244C30" w:rsidRDefault="00244C30" w:rsidP="00244C30">
      <w:pPr>
        <w:rPr>
          <w:rFonts w:cs="Arial"/>
        </w:rPr>
      </w:pPr>
    </w:p>
    <w:p w:rsidR="00244C30" w:rsidRDefault="00244C30" w:rsidP="00244C30"/>
    <w:p w:rsidR="00244C30" w:rsidRDefault="00244C30" w:rsidP="00244C30"/>
    <w:p w:rsidR="00244C30" w:rsidRDefault="00244C30" w:rsidP="00244C30">
      <w:pPr>
        <w:pStyle w:val="Heading4"/>
      </w:pPr>
      <w:r>
        <w:t>Requirements</w:t>
      </w:r>
    </w:p>
    <w:p w:rsidR="00244C30" w:rsidRPr="00244C30" w:rsidRDefault="00244C30" w:rsidP="00244C30">
      <w:pPr>
        <w:pStyle w:val="Heading5"/>
        <w:rPr>
          <w:b w:val="0"/>
          <w:u w:val="single"/>
        </w:rPr>
      </w:pPr>
      <w:r w:rsidRPr="00244C30">
        <w:rPr>
          <w:b w:val="0"/>
          <w:u w:val="single"/>
        </w:rPr>
        <w:t>VS-SR-REQ-354328/A-Clear Exit Assist Setting change</w:t>
      </w:r>
    </w:p>
    <w:p w:rsidR="00244C30" w:rsidRPr="00D1623D" w:rsidRDefault="00244C30" w:rsidP="00244C30">
      <w:pPr>
        <w:rPr>
          <w:rFonts w:cs="Arial"/>
        </w:rPr>
      </w:pPr>
      <w:r w:rsidRPr="00D1623D">
        <w:rPr>
          <w:rFonts w:cs="Arial"/>
        </w:rPr>
        <w:t>The Clear Exit Assist Settings Client shall use the ClrExitAsst_D_Stat status signal from the Clear Exit Assist Server to show the Clear Exit Assist setting as Enabled or Disabled.</w:t>
      </w:r>
    </w:p>
    <w:p w:rsidR="00244C30" w:rsidRPr="00D1623D" w:rsidRDefault="00244C30" w:rsidP="00244C30">
      <w:pPr>
        <w:rPr>
          <w:rFonts w:cs="Arial"/>
        </w:rPr>
      </w:pPr>
    </w:p>
    <w:p w:rsidR="00244C30" w:rsidRPr="00D1623D" w:rsidRDefault="00244C30" w:rsidP="00244C30">
      <w:pPr>
        <w:rPr>
          <w:rFonts w:cs="Arial"/>
        </w:rPr>
      </w:pPr>
      <w:r w:rsidRPr="00D1623D">
        <w:rPr>
          <w:rFonts w:cs="Arial"/>
        </w:rPr>
        <w:t>The Clear Exit Assist setting shall be available on the HMI when ignition_status = Run.</w:t>
      </w:r>
    </w:p>
    <w:p w:rsidR="00244C30" w:rsidRPr="00D1623D" w:rsidRDefault="00244C30" w:rsidP="00244C30">
      <w:pPr>
        <w:rPr>
          <w:rFonts w:cs="Arial"/>
        </w:rPr>
      </w:pPr>
    </w:p>
    <w:p w:rsidR="00244C30" w:rsidRPr="00D1623D" w:rsidRDefault="00244C30" w:rsidP="00244C30">
      <w:pPr>
        <w:rPr>
          <w:rFonts w:cs="Arial"/>
        </w:rPr>
      </w:pPr>
      <w:r w:rsidRPr="00D1623D">
        <w:rPr>
          <w:rFonts w:cs="Arial"/>
        </w:rPr>
        <w:t>When the Clear Exit Assist setting is selected via the HMI:</w:t>
      </w:r>
    </w:p>
    <w:p w:rsidR="00244C30" w:rsidRPr="00D1623D" w:rsidRDefault="00244C30" w:rsidP="00244C30">
      <w:pPr>
        <w:numPr>
          <w:ilvl w:val="0"/>
          <w:numId w:val="902"/>
        </w:numPr>
        <w:rPr>
          <w:rFonts w:cs="Arial"/>
        </w:rPr>
      </w:pPr>
      <w:r w:rsidRPr="00D1623D">
        <w:rPr>
          <w:rFonts w:cs="Arial"/>
        </w:rPr>
        <w:t xml:space="preserve"> The Clear Exit Assist Settings Client shall set the ClrExitAsstEnbl_D_RqMnu signal to enabled or disabled based on what the user selected</w:t>
      </w:r>
    </w:p>
    <w:p w:rsidR="00244C30" w:rsidRPr="00D1623D" w:rsidRDefault="00244C30" w:rsidP="00244C30">
      <w:pPr>
        <w:numPr>
          <w:ilvl w:val="0"/>
          <w:numId w:val="902"/>
        </w:numPr>
        <w:rPr>
          <w:rFonts w:cs="Arial"/>
        </w:rPr>
      </w:pPr>
      <w:r w:rsidRPr="00D1623D">
        <w:rPr>
          <w:rFonts w:cs="Arial"/>
        </w:rPr>
        <w:t xml:space="preserve">The Clear Exit Assist Settings Server shall respond within  T_ClrExitAsst_Rsp to the ClrExitAsstEnbl_D_RqMnu request with the response of the Clear Exit Assist Setting Server via the ClrExitAsst_D_Stat signal. </w:t>
      </w:r>
    </w:p>
    <w:p w:rsidR="00244C30" w:rsidRPr="00D1623D" w:rsidRDefault="00244C30" w:rsidP="00244C30">
      <w:pPr>
        <w:numPr>
          <w:ilvl w:val="0"/>
          <w:numId w:val="902"/>
        </w:numPr>
        <w:rPr>
          <w:rFonts w:cs="Arial"/>
        </w:rPr>
      </w:pPr>
      <w:r w:rsidRPr="00D1623D">
        <w:rPr>
          <w:rFonts w:cs="Arial"/>
        </w:rPr>
        <w:t>The Clear Exit Assist Setting Client shall update the HMI (if there is an update) with the clear exit assist settings status after receiving the ClrExitAsst_D_Stat response to the request.</w:t>
      </w:r>
    </w:p>
    <w:p w:rsidR="00244C30" w:rsidRPr="00D1623D" w:rsidRDefault="00244C30" w:rsidP="00244C30">
      <w:pPr>
        <w:rPr>
          <w:rFonts w:cs="Arial"/>
          <w:color w:val="FF0000"/>
        </w:rPr>
      </w:pPr>
    </w:p>
    <w:p w:rsidR="00244C30" w:rsidRPr="00D1623D" w:rsidRDefault="00244C30" w:rsidP="00244C30">
      <w:pPr>
        <w:rPr>
          <w:rFonts w:cs="Arial"/>
          <w:bCs/>
        </w:rPr>
      </w:pPr>
    </w:p>
    <w:p w:rsidR="00244C30" w:rsidRPr="00D1623D" w:rsidRDefault="00244C30" w:rsidP="00244C30">
      <w:pPr>
        <w:rPr>
          <w:rFonts w:cs="Arial"/>
          <w:bCs/>
          <w:color w:val="FF0000"/>
        </w:rPr>
      </w:pPr>
    </w:p>
    <w:tbl>
      <w:tblPr>
        <w:tblW w:w="2355" w:type="dxa"/>
        <w:jc w:val="center"/>
        <w:tblLook w:val="04A0" w:firstRow="1" w:lastRow="0" w:firstColumn="1" w:lastColumn="0" w:noHBand="0" w:noVBand="1"/>
      </w:tblPr>
      <w:tblGrid>
        <w:gridCol w:w="2355"/>
      </w:tblGrid>
      <w:tr w:rsidR="00244C30" w:rsidRPr="00D1623D" w:rsidTr="00244C3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244C30" w:rsidRPr="00D1623D" w:rsidRDefault="00244C30">
            <w:pPr>
              <w:spacing w:line="276" w:lineRule="auto"/>
              <w:jc w:val="center"/>
              <w:rPr>
                <w:rFonts w:cs="Arial"/>
                <w:b/>
                <w:bCs/>
              </w:rPr>
            </w:pPr>
            <w:r w:rsidRPr="00D1623D">
              <w:rPr>
                <w:rFonts w:cs="Arial"/>
                <w:b/>
                <w:bCs/>
              </w:rPr>
              <w:t>HMI Setting ID</w:t>
            </w:r>
          </w:p>
        </w:tc>
      </w:tr>
      <w:tr w:rsidR="00244C30" w:rsidRPr="00D1623D" w:rsidTr="00244C3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244C30" w:rsidRPr="00D1623D" w:rsidRDefault="00244C30">
            <w:pPr>
              <w:spacing w:line="276" w:lineRule="auto"/>
              <w:jc w:val="center"/>
              <w:rPr>
                <w:rFonts w:eastAsiaTheme="minorEastAsia" w:cs="Arial"/>
              </w:rPr>
            </w:pPr>
            <w:r w:rsidRPr="00D1623D">
              <w:rPr>
                <w:rFonts w:eastAsiaTheme="minorEastAsia" w:cs="Arial"/>
              </w:rPr>
              <w:t>1037</w:t>
            </w:r>
          </w:p>
        </w:tc>
      </w:tr>
    </w:tbl>
    <w:p w:rsidR="00244C30" w:rsidRPr="00D1623D" w:rsidRDefault="00244C30" w:rsidP="00244C30">
      <w:pPr>
        <w:rPr>
          <w:rFonts w:cs="Arial"/>
          <w:color w:val="FF0000"/>
        </w:rPr>
      </w:pPr>
    </w:p>
    <w:p w:rsidR="00244C30" w:rsidRPr="00D1623D" w:rsidRDefault="00244C30" w:rsidP="00244C30">
      <w:pPr>
        <w:rPr>
          <w:rFonts w:cs="Arial"/>
        </w:rPr>
      </w:pPr>
    </w:p>
    <w:p w:rsidR="00244C30" w:rsidRDefault="00244C30" w:rsidP="00244C30">
      <w:pPr>
        <w:pStyle w:val="Heading5"/>
      </w:pPr>
      <w:r w:rsidRPr="00B9479B">
        <w:t>VS-TMR-REQ-354329/A-T_ClrExitAsst_Rsp</w:t>
      </w:r>
    </w:p>
    <w:p w:rsidR="00244C30" w:rsidRPr="0091772B" w:rsidRDefault="00244C30" w:rsidP="00244C3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244C30" w:rsidTr="00244C30">
        <w:trPr>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Default</w:t>
            </w:r>
          </w:p>
        </w:tc>
      </w:tr>
      <w:tr w:rsidR="00244C30" w:rsidTr="00244C3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Pr="00DF054A" w:rsidRDefault="00244C30">
            <w:pPr>
              <w:spacing w:line="276" w:lineRule="auto"/>
              <w:rPr>
                <w:rFonts w:ascii="Univers" w:eastAsia="Times New Roman" w:hAnsi="Univers" w:cs="Arial"/>
                <w:sz w:val="14"/>
                <w:szCs w:val="14"/>
              </w:rPr>
            </w:pPr>
            <w:r w:rsidRPr="00DF054A">
              <w:rPr>
                <w:rFonts w:cs="Arial"/>
                <w:sz w:val="14"/>
                <w:szCs w:val="14"/>
              </w:rPr>
              <w:t>T_ClrExitAsst_Rsp</w:t>
            </w:r>
          </w:p>
        </w:tc>
        <w:tc>
          <w:tcPr>
            <w:tcW w:w="5442" w:type="dxa"/>
            <w:tcBorders>
              <w:top w:val="single" w:sz="4" w:space="0" w:color="auto"/>
              <w:left w:val="single" w:sz="4" w:space="0" w:color="auto"/>
              <w:bottom w:val="single" w:sz="4" w:space="0" w:color="auto"/>
              <w:right w:val="single" w:sz="4" w:space="0" w:color="auto"/>
            </w:tcBorders>
            <w:hideMark/>
          </w:tcPr>
          <w:p w:rsidR="00244C30" w:rsidRPr="00C260E5" w:rsidRDefault="00244C30" w:rsidP="00244C30">
            <w:pPr>
              <w:rPr>
                <w:rFonts w:cs="Arial"/>
              </w:rPr>
            </w:pPr>
            <w:r w:rsidRPr="00C260E5">
              <w:rPr>
                <w:rFonts w:cs="Arial"/>
              </w:rPr>
              <w:t>Maximum time the Clear Exit Assist Setting Server shall take to respond to the ClrExitAsstEnbl_D_RqMnu signal.  The response will be in the ClrExitAsst_D_Stat signal.</w:t>
            </w:r>
          </w:p>
          <w:p w:rsidR="00244C30" w:rsidRPr="00C260E5" w:rsidRDefault="00244C30" w:rsidP="00244C30">
            <w:pPr>
              <w:rPr>
                <w:rFonts w:cs="Arial"/>
              </w:rPr>
            </w:pPr>
          </w:p>
          <w:p w:rsidR="00244C30" w:rsidRPr="00C260E5" w:rsidRDefault="00244C30" w:rsidP="00244C30">
            <w:pPr>
              <w:rPr>
                <w:rFonts w:cs="Arial"/>
              </w:rPr>
            </w:pPr>
            <w:r w:rsidRPr="00C260E5">
              <w:rPr>
                <w:rFonts w:cs="Arial"/>
              </w:rPr>
              <w:t>Maximum time defined as the default value</w:t>
            </w:r>
          </w:p>
          <w:p w:rsidR="00244C30" w:rsidRPr="00C260E5" w:rsidRDefault="00244C30" w:rsidP="00244C30">
            <w:pPr>
              <w:rPr>
                <w:rFonts w:cs="Arial"/>
              </w:rPr>
            </w:pPr>
          </w:p>
          <w:p w:rsidR="00244C30" w:rsidRDefault="00244C3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100</w:t>
            </w:r>
          </w:p>
        </w:tc>
      </w:tr>
    </w:tbl>
    <w:p w:rsidR="00244C30" w:rsidRPr="00244C30" w:rsidRDefault="00244C30" w:rsidP="00244C30">
      <w:pPr>
        <w:pStyle w:val="Heading5"/>
        <w:rPr>
          <w:b w:val="0"/>
          <w:u w:val="single"/>
        </w:rPr>
      </w:pPr>
      <w:r w:rsidRPr="00244C30">
        <w:rPr>
          <w:b w:val="0"/>
          <w:u w:val="single"/>
        </w:rPr>
        <w:lastRenderedPageBreak/>
        <w:t>VS-SR-REQ-354254/A-MyKey settings</w:t>
      </w:r>
    </w:p>
    <w:p w:rsidR="00244C30" w:rsidRPr="004B2785" w:rsidRDefault="00244C30" w:rsidP="00244C30">
      <w:pPr>
        <w:rPr>
          <w:rFonts w:cs="Arial"/>
        </w:rPr>
      </w:pPr>
      <w:r w:rsidRPr="004B2785">
        <w:rPr>
          <w:rFonts w:cs="Arial"/>
        </w:rPr>
        <w:t>When a MyKey is activ</w:t>
      </w:r>
      <w:r>
        <w:rPr>
          <w:rFonts w:cs="Arial"/>
        </w:rPr>
        <w:t>e the Clear Exit Assist Setting</w:t>
      </w:r>
      <w:r w:rsidRPr="004B2785">
        <w:rPr>
          <w:rFonts w:cs="Arial"/>
        </w:rPr>
        <w:t xml:space="preserve"> shall be greyed out or not visible.  See HMI specs for details.</w:t>
      </w:r>
    </w:p>
    <w:p w:rsidR="00244C30" w:rsidRPr="004B2785" w:rsidRDefault="00244C30" w:rsidP="00244C30">
      <w:pPr>
        <w:rPr>
          <w:rFonts w:cs="Arial"/>
        </w:rPr>
      </w:pPr>
    </w:p>
    <w:p w:rsidR="00244C30" w:rsidRPr="004B2785" w:rsidRDefault="00244C30" w:rsidP="00244C30">
      <w:pPr>
        <w:rPr>
          <w:rFonts w:cs="Arial"/>
        </w:rPr>
      </w:pPr>
      <w:r w:rsidRPr="004B2785">
        <w:rPr>
          <w:rFonts w:cs="Arial"/>
        </w:rPr>
        <w:t>Clear Exit Assist feature is enabled with a MyKey so any Centerstack clear exit assist warnings or pop-ups shall be supported.</w:t>
      </w:r>
    </w:p>
    <w:p w:rsidR="00244C30" w:rsidRPr="004B2785" w:rsidRDefault="00244C30" w:rsidP="00244C30">
      <w:pPr>
        <w:rPr>
          <w:rFonts w:cs="Arial"/>
        </w:rPr>
      </w:pPr>
    </w:p>
    <w:p w:rsidR="00244C30" w:rsidRPr="004B2785" w:rsidRDefault="00244C30" w:rsidP="00244C30">
      <w:pPr>
        <w:rPr>
          <w:rFonts w:eastAsiaTheme="minorHAnsi" w:cs="Arial"/>
          <w:bCs/>
        </w:rPr>
      </w:pPr>
      <w:r w:rsidRPr="004B2785">
        <w:rPr>
          <w:rFonts w:eastAsiaTheme="minorHAnsi" w:cs="Arial"/>
          <w:bCs/>
          <w:u w:val="single"/>
        </w:rPr>
        <w:t>Activating MyKey Settings Limit</w:t>
      </w:r>
      <w:r w:rsidRPr="004B2785">
        <w:rPr>
          <w:rFonts w:eastAsiaTheme="minorHAnsi" w:cs="Arial"/>
          <w:bCs/>
        </w:rPr>
        <w:t>:</w:t>
      </w:r>
    </w:p>
    <w:p w:rsidR="00244C30" w:rsidRPr="004B2785" w:rsidRDefault="00244C30" w:rsidP="00244C30">
      <w:pPr>
        <w:rPr>
          <w:rFonts w:eastAsiaTheme="minorHAnsi" w:cs="Arial"/>
          <w:bCs/>
        </w:rPr>
      </w:pPr>
      <w:r>
        <w:rPr>
          <w:rFonts w:eastAsiaTheme="minorHAnsi" w:cs="Arial"/>
          <w:bCs/>
        </w:rPr>
        <w:t>MyKey is active when</w:t>
      </w:r>
      <w:r w:rsidRPr="004B2785">
        <w:rPr>
          <w:rFonts w:eastAsiaTheme="minorHAnsi" w:cs="Arial"/>
          <w:bCs/>
        </w:rPr>
        <w:t xml:space="preserve"> IgnKeyType_D_Actl </w:t>
      </w:r>
      <w:r>
        <w:rPr>
          <w:rFonts w:eastAsiaTheme="minorHAnsi" w:cs="Arial"/>
          <w:bCs/>
        </w:rPr>
        <w:t>equals</w:t>
      </w:r>
      <w:r w:rsidRPr="004B2785">
        <w:rPr>
          <w:rFonts w:eastAsiaTheme="minorHAnsi" w:cs="Arial"/>
          <w:bCs/>
        </w:rPr>
        <w:t xml:space="preserve"> KeyInIgnMyKey.  </w:t>
      </w:r>
    </w:p>
    <w:p w:rsidR="00244C30" w:rsidRPr="004B2785" w:rsidRDefault="00244C30" w:rsidP="00244C30">
      <w:pPr>
        <w:autoSpaceDE w:val="0"/>
        <w:autoSpaceDN w:val="0"/>
        <w:adjustRightInd w:val="0"/>
        <w:rPr>
          <w:rFonts w:eastAsiaTheme="minorHAnsi"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9"/>
        <w:gridCol w:w="2346"/>
        <w:gridCol w:w="929"/>
        <w:gridCol w:w="3514"/>
      </w:tblGrid>
      <w:tr w:rsidR="00244C30" w:rsidRPr="004B2785" w:rsidTr="00244C30">
        <w:trPr>
          <w:jc w:val="center"/>
        </w:trPr>
        <w:tc>
          <w:tcPr>
            <w:tcW w:w="1859"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jc w:val="center"/>
              <w:rPr>
                <w:rFonts w:cs="Arial"/>
                <w:b/>
              </w:rPr>
            </w:pPr>
            <w:r w:rsidRPr="004B2785">
              <w:rPr>
                <w:rFonts w:cs="Arial"/>
                <w:b/>
              </w:rPr>
              <w:t>Signal Name</w:t>
            </w:r>
          </w:p>
        </w:tc>
        <w:tc>
          <w:tcPr>
            <w:tcW w:w="2346"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jc w:val="center"/>
              <w:rPr>
                <w:rFonts w:cs="Arial"/>
                <w:b/>
              </w:rPr>
            </w:pPr>
            <w:r w:rsidRPr="004B2785">
              <w:rPr>
                <w:rFonts w:cs="Arial"/>
                <w:b/>
              </w:rPr>
              <w:t>Encodings</w:t>
            </w:r>
          </w:p>
        </w:tc>
        <w:tc>
          <w:tcPr>
            <w:tcW w:w="929"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jc w:val="center"/>
              <w:rPr>
                <w:rFonts w:cs="Arial"/>
                <w:b/>
              </w:rPr>
            </w:pPr>
            <w:r w:rsidRPr="004B2785">
              <w:rPr>
                <w:rFonts w:cs="Arial"/>
                <w:b/>
              </w:rPr>
              <w:t>Value</w:t>
            </w:r>
          </w:p>
        </w:tc>
        <w:tc>
          <w:tcPr>
            <w:tcW w:w="3514"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jc w:val="center"/>
              <w:rPr>
                <w:rFonts w:cs="Arial"/>
                <w:b/>
              </w:rPr>
            </w:pPr>
            <w:r w:rsidRPr="004B2785">
              <w:rPr>
                <w:rFonts w:cs="Arial"/>
                <w:b/>
              </w:rPr>
              <w:t>Description</w:t>
            </w:r>
          </w:p>
        </w:tc>
      </w:tr>
      <w:tr w:rsidR="00244C30" w:rsidRPr="004B2785" w:rsidTr="00244C30">
        <w:trPr>
          <w:jc w:val="center"/>
        </w:trPr>
        <w:tc>
          <w:tcPr>
            <w:tcW w:w="1859"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rPr>
                <w:rFonts w:cs="Arial"/>
              </w:rPr>
            </w:pPr>
            <w:r w:rsidRPr="004B2785">
              <w:rPr>
                <w:rFonts w:cs="Arial"/>
              </w:rPr>
              <w:t>IgnitionKeyType</w:t>
            </w:r>
          </w:p>
        </w:tc>
        <w:tc>
          <w:tcPr>
            <w:tcW w:w="2346"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jc w:val="center"/>
              <w:rPr>
                <w:rFonts w:cs="Arial"/>
              </w:rPr>
            </w:pPr>
            <w:r w:rsidRPr="004B2785">
              <w:rPr>
                <w:rFonts w:cs="Arial"/>
              </w:rPr>
              <w:t>-</w:t>
            </w:r>
          </w:p>
        </w:tc>
        <w:tc>
          <w:tcPr>
            <w:tcW w:w="929"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jc w:val="center"/>
              <w:rPr>
                <w:rFonts w:cs="Arial"/>
              </w:rPr>
            </w:pPr>
            <w:r w:rsidRPr="004B2785">
              <w:rPr>
                <w:rFonts w:cs="Arial"/>
              </w:rPr>
              <w:t>-</w:t>
            </w:r>
          </w:p>
        </w:tc>
        <w:tc>
          <w:tcPr>
            <w:tcW w:w="3514"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rPr>
                <w:rFonts w:cs="Arial"/>
              </w:rPr>
            </w:pPr>
            <w:r w:rsidRPr="004B2785">
              <w:rPr>
                <w:rFonts w:cs="Arial"/>
              </w:rPr>
              <w:t>Type of key that is in the ignition</w:t>
            </w:r>
          </w:p>
        </w:tc>
      </w:tr>
      <w:tr w:rsidR="00244C30" w:rsidRPr="004B2785" w:rsidTr="00244C30">
        <w:trPr>
          <w:jc w:val="center"/>
        </w:trPr>
        <w:tc>
          <w:tcPr>
            <w:tcW w:w="1859" w:type="dxa"/>
            <w:tcBorders>
              <w:top w:val="single" w:sz="4" w:space="0" w:color="auto"/>
              <w:left w:val="single" w:sz="4" w:space="0" w:color="auto"/>
              <w:bottom w:val="single" w:sz="4" w:space="0" w:color="auto"/>
              <w:right w:val="single" w:sz="4" w:space="0" w:color="auto"/>
            </w:tcBorders>
          </w:tcPr>
          <w:p w:rsidR="00244C30" w:rsidRPr="004B2785" w:rsidRDefault="00244C30">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jc w:val="center"/>
              <w:rPr>
                <w:rFonts w:cs="Arial"/>
              </w:rPr>
            </w:pPr>
            <w:r w:rsidRPr="004B2785">
              <w:rPr>
                <w:rFonts w:cs="Arial"/>
              </w:rPr>
              <w:t>KeyReadInProgress</w:t>
            </w:r>
          </w:p>
        </w:tc>
        <w:tc>
          <w:tcPr>
            <w:tcW w:w="929"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jc w:val="center"/>
              <w:rPr>
                <w:rFonts w:cs="Arial"/>
              </w:rPr>
            </w:pPr>
            <w:r w:rsidRPr="004B2785">
              <w:rPr>
                <w:rFonts w:cs="Arial"/>
              </w:rPr>
              <w:t>0x0</w:t>
            </w:r>
          </w:p>
        </w:tc>
        <w:tc>
          <w:tcPr>
            <w:tcW w:w="3514"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rPr>
                <w:rFonts w:cs="Arial"/>
              </w:rPr>
            </w:pPr>
            <w:r w:rsidRPr="004B2785">
              <w:rPr>
                <w:rFonts w:cs="Arial"/>
              </w:rPr>
              <w:t>Key(s) will be read now</w:t>
            </w:r>
          </w:p>
        </w:tc>
      </w:tr>
      <w:tr w:rsidR="00244C30" w:rsidRPr="004B2785" w:rsidTr="00244C30">
        <w:trPr>
          <w:jc w:val="center"/>
        </w:trPr>
        <w:tc>
          <w:tcPr>
            <w:tcW w:w="1859" w:type="dxa"/>
            <w:tcBorders>
              <w:top w:val="single" w:sz="4" w:space="0" w:color="auto"/>
              <w:left w:val="single" w:sz="4" w:space="0" w:color="auto"/>
              <w:bottom w:val="single" w:sz="4" w:space="0" w:color="auto"/>
              <w:right w:val="single" w:sz="4" w:space="0" w:color="auto"/>
            </w:tcBorders>
          </w:tcPr>
          <w:p w:rsidR="00244C30" w:rsidRPr="004B2785" w:rsidRDefault="00244C30">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jc w:val="center"/>
              <w:rPr>
                <w:rFonts w:cs="Arial"/>
              </w:rPr>
            </w:pPr>
            <w:r w:rsidRPr="004B2785">
              <w:rPr>
                <w:rFonts w:cs="Arial"/>
              </w:rPr>
              <w:t>KeyInIgnStandardKey</w:t>
            </w:r>
          </w:p>
        </w:tc>
        <w:tc>
          <w:tcPr>
            <w:tcW w:w="929"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jc w:val="center"/>
              <w:rPr>
                <w:rFonts w:cs="Arial"/>
              </w:rPr>
            </w:pPr>
            <w:r w:rsidRPr="004B2785">
              <w:rPr>
                <w:rFonts w:cs="Arial"/>
              </w:rPr>
              <w:t>0x1</w:t>
            </w:r>
          </w:p>
        </w:tc>
        <w:tc>
          <w:tcPr>
            <w:tcW w:w="3514"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rPr>
                <w:rFonts w:cs="Arial"/>
              </w:rPr>
            </w:pPr>
            <w:r w:rsidRPr="004B2785">
              <w:rPr>
                <w:rFonts w:cs="Arial"/>
              </w:rPr>
              <w:t>Admin (full) mode</w:t>
            </w:r>
          </w:p>
        </w:tc>
      </w:tr>
      <w:tr w:rsidR="00244C30" w:rsidRPr="004B2785" w:rsidTr="00244C30">
        <w:trPr>
          <w:jc w:val="center"/>
        </w:trPr>
        <w:tc>
          <w:tcPr>
            <w:tcW w:w="1859" w:type="dxa"/>
            <w:tcBorders>
              <w:top w:val="single" w:sz="4" w:space="0" w:color="auto"/>
              <w:left w:val="single" w:sz="4" w:space="0" w:color="auto"/>
              <w:bottom w:val="single" w:sz="4" w:space="0" w:color="auto"/>
              <w:right w:val="single" w:sz="4" w:space="0" w:color="auto"/>
            </w:tcBorders>
          </w:tcPr>
          <w:p w:rsidR="00244C30" w:rsidRPr="004B2785" w:rsidRDefault="00244C30">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jc w:val="center"/>
              <w:rPr>
                <w:rFonts w:cs="Arial"/>
              </w:rPr>
            </w:pPr>
            <w:r w:rsidRPr="004B2785">
              <w:rPr>
                <w:rFonts w:cs="Arial"/>
              </w:rPr>
              <w:t>KeyInIgnMyKey</w:t>
            </w:r>
          </w:p>
        </w:tc>
        <w:tc>
          <w:tcPr>
            <w:tcW w:w="929"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jc w:val="center"/>
              <w:rPr>
                <w:rFonts w:cs="Arial"/>
              </w:rPr>
            </w:pPr>
            <w:r w:rsidRPr="004B2785">
              <w:rPr>
                <w:rFonts w:cs="Arial"/>
              </w:rPr>
              <w:t>0x2</w:t>
            </w:r>
          </w:p>
        </w:tc>
        <w:tc>
          <w:tcPr>
            <w:tcW w:w="3514"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rPr>
                <w:rFonts w:cs="Arial"/>
              </w:rPr>
            </w:pPr>
            <w:r w:rsidRPr="004B2785">
              <w:rPr>
                <w:rFonts w:cs="Arial"/>
              </w:rPr>
              <w:t>MyKey restricted mode</w:t>
            </w:r>
          </w:p>
        </w:tc>
      </w:tr>
      <w:tr w:rsidR="00244C30" w:rsidRPr="004B2785" w:rsidTr="00244C30">
        <w:trPr>
          <w:jc w:val="center"/>
        </w:trPr>
        <w:tc>
          <w:tcPr>
            <w:tcW w:w="1859" w:type="dxa"/>
            <w:tcBorders>
              <w:top w:val="single" w:sz="4" w:space="0" w:color="auto"/>
              <w:left w:val="single" w:sz="4" w:space="0" w:color="auto"/>
              <w:bottom w:val="single" w:sz="4" w:space="0" w:color="auto"/>
              <w:right w:val="single" w:sz="4" w:space="0" w:color="auto"/>
            </w:tcBorders>
          </w:tcPr>
          <w:p w:rsidR="00244C30" w:rsidRPr="004B2785" w:rsidRDefault="00244C30">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jc w:val="center"/>
              <w:rPr>
                <w:rFonts w:cs="Arial"/>
              </w:rPr>
            </w:pPr>
            <w:r w:rsidRPr="004B2785">
              <w:rPr>
                <w:rFonts w:cs="Arial"/>
              </w:rPr>
              <w:t>Unknown</w:t>
            </w:r>
          </w:p>
        </w:tc>
        <w:tc>
          <w:tcPr>
            <w:tcW w:w="929"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jc w:val="center"/>
              <w:rPr>
                <w:rFonts w:cs="Arial"/>
              </w:rPr>
            </w:pPr>
            <w:r w:rsidRPr="004B2785">
              <w:rPr>
                <w:rFonts w:cs="Arial"/>
              </w:rPr>
              <w:t>0xE</w:t>
            </w:r>
          </w:p>
        </w:tc>
        <w:tc>
          <w:tcPr>
            <w:tcW w:w="3514"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rPr>
                <w:rFonts w:cs="Arial"/>
              </w:rPr>
            </w:pPr>
            <w:r w:rsidRPr="004B2785">
              <w:rPr>
                <w:rFonts w:cs="Arial"/>
              </w:rPr>
              <w:t>Disable MyKey System mode</w:t>
            </w:r>
          </w:p>
        </w:tc>
      </w:tr>
      <w:tr w:rsidR="00244C30" w:rsidRPr="004B2785" w:rsidTr="00244C30">
        <w:trPr>
          <w:jc w:val="center"/>
        </w:trPr>
        <w:tc>
          <w:tcPr>
            <w:tcW w:w="1859" w:type="dxa"/>
            <w:tcBorders>
              <w:top w:val="single" w:sz="4" w:space="0" w:color="auto"/>
              <w:left w:val="single" w:sz="4" w:space="0" w:color="auto"/>
              <w:bottom w:val="single" w:sz="4" w:space="0" w:color="auto"/>
              <w:right w:val="single" w:sz="4" w:space="0" w:color="auto"/>
            </w:tcBorders>
          </w:tcPr>
          <w:p w:rsidR="00244C30" w:rsidRPr="004B2785" w:rsidRDefault="00244C30">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jc w:val="center"/>
              <w:rPr>
                <w:rFonts w:cs="Arial"/>
              </w:rPr>
            </w:pPr>
            <w:r w:rsidRPr="004B2785">
              <w:rPr>
                <w:rFonts w:cs="Arial"/>
              </w:rPr>
              <w:t>Invalid</w:t>
            </w:r>
          </w:p>
        </w:tc>
        <w:tc>
          <w:tcPr>
            <w:tcW w:w="929"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jc w:val="center"/>
              <w:rPr>
                <w:rFonts w:cs="Arial"/>
              </w:rPr>
            </w:pPr>
            <w:r w:rsidRPr="004B2785">
              <w:rPr>
                <w:rFonts w:cs="Arial"/>
              </w:rPr>
              <w:t>0xF</w:t>
            </w:r>
          </w:p>
        </w:tc>
        <w:tc>
          <w:tcPr>
            <w:tcW w:w="3514" w:type="dxa"/>
            <w:tcBorders>
              <w:top w:val="single" w:sz="4" w:space="0" w:color="auto"/>
              <w:left w:val="single" w:sz="4" w:space="0" w:color="auto"/>
              <w:bottom w:val="single" w:sz="4" w:space="0" w:color="auto"/>
              <w:right w:val="single" w:sz="4" w:space="0" w:color="auto"/>
            </w:tcBorders>
            <w:hideMark/>
          </w:tcPr>
          <w:p w:rsidR="00244C30" w:rsidRPr="004B2785" w:rsidRDefault="00244C30">
            <w:pPr>
              <w:spacing w:line="276" w:lineRule="auto"/>
              <w:rPr>
                <w:rFonts w:cs="Arial"/>
              </w:rPr>
            </w:pPr>
            <w:r w:rsidRPr="004B2785">
              <w:rPr>
                <w:rFonts w:cs="Arial"/>
              </w:rPr>
              <w:t>Initial value</w:t>
            </w:r>
          </w:p>
        </w:tc>
      </w:tr>
    </w:tbl>
    <w:p w:rsidR="00244C30" w:rsidRPr="004B2785" w:rsidRDefault="00244C30" w:rsidP="00244C30">
      <w:pPr>
        <w:rPr>
          <w:rFonts w:cs="Arial"/>
        </w:rPr>
      </w:pPr>
    </w:p>
    <w:p w:rsidR="00244C30" w:rsidRPr="004B2785" w:rsidRDefault="00244C30" w:rsidP="00244C30">
      <w:pPr>
        <w:rPr>
          <w:rFonts w:cs="Arial"/>
        </w:rPr>
      </w:pPr>
    </w:p>
    <w:p w:rsidR="00244C30" w:rsidRDefault="00244C30" w:rsidP="00244C30">
      <w:pPr>
        <w:pStyle w:val="Heading4"/>
      </w:pPr>
      <w:r>
        <w:t>Sequence Diagrams</w:t>
      </w:r>
    </w:p>
    <w:p w:rsidR="00244C30" w:rsidRDefault="00244C30" w:rsidP="00244C30">
      <w:pPr>
        <w:pStyle w:val="Heading5"/>
      </w:pPr>
      <w:r>
        <w:t>VS-SD-REQ-354580/A-Clear Exit Assist set to Enabled via the HMI</w:t>
      </w:r>
    </w:p>
    <w:p w:rsidR="00244C30" w:rsidRPr="00C32E02" w:rsidRDefault="00244C30" w:rsidP="00244C30">
      <w:pPr>
        <w:rPr>
          <w:rFonts w:cs="Arial"/>
          <w:noProof/>
        </w:rPr>
      </w:pPr>
      <w:r w:rsidRPr="00C32E02">
        <w:rPr>
          <w:rFonts w:cs="Arial"/>
          <w:noProof/>
        </w:rPr>
        <w:t>Pre-Condition: Clear Exit Assist is set to Disabled</w:t>
      </w:r>
    </w:p>
    <w:p w:rsidR="00244C30" w:rsidRDefault="00244C30" w:rsidP="00244C30">
      <w:pPr>
        <w:rPr>
          <w:noProof/>
        </w:rPr>
      </w:pPr>
    </w:p>
    <w:p w:rsidR="00244C30" w:rsidRDefault="00244C30" w:rsidP="00244C30">
      <w:pPr>
        <w:jc w:val="center"/>
      </w:pPr>
      <w:r w:rsidRPr="00C45FE3">
        <w:rPr>
          <w:noProof/>
        </w:rPr>
        <w:drawing>
          <wp:inline distT="0" distB="0" distL="0" distR="0">
            <wp:extent cx="5943600" cy="3896436"/>
            <wp:effectExtent l="0" t="0" r="0" b="8890"/>
            <wp:docPr id="56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896436"/>
                    </a:xfrm>
                    <a:prstGeom prst="rect">
                      <a:avLst/>
                    </a:prstGeom>
                    <a:noFill/>
                    <a:ln>
                      <a:noFill/>
                    </a:ln>
                  </pic:spPr>
                </pic:pic>
              </a:graphicData>
            </a:graphic>
          </wp:inline>
        </w:drawing>
      </w:r>
    </w:p>
    <w:p w:rsidR="00244C30" w:rsidRDefault="00244C30" w:rsidP="00244C30"/>
    <w:p w:rsidR="00852CE4" w:rsidRDefault="00852CE4" w:rsidP="00244C30"/>
    <w:p w:rsidR="00852CE4" w:rsidRDefault="00852CE4" w:rsidP="00244C30"/>
    <w:p w:rsidR="00852CE4" w:rsidRDefault="00852CE4" w:rsidP="00244C30"/>
    <w:p w:rsidR="00244C30" w:rsidRDefault="00244C30" w:rsidP="00244C30">
      <w:pPr>
        <w:pStyle w:val="Heading5"/>
      </w:pPr>
      <w:r>
        <w:lastRenderedPageBreak/>
        <w:t>VS-SD-REQ-354581/A-Clear Exit Assist set to Disabled via the HMI</w:t>
      </w:r>
    </w:p>
    <w:p w:rsidR="00244C30" w:rsidRPr="00114EBD" w:rsidRDefault="00244C30" w:rsidP="00244C30">
      <w:pPr>
        <w:rPr>
          <w:rFonts w:cs="Arial"/>
          <w:noProof/>
        </w:rPr>
      </w:pPr>
      <w:r w:rsidRPr="00114EBD">
        <w:rPr>
          <w:rFonts w:cs="Arial"/>
          <w:noProof/>
        </w:rPr>
        <w:t>Pre-condition:  Clear Exit Assist is set to Enabled</w:t>
      </w:r>
    </w:p>
    <w:p w:rsidR="00244C30" w:rsidRDefault="00244C30" w:rsidP="00244C30">
      <w:pPr>
        <w:rPr>
          <w:noProof/>
        </w:rPr>
      </w:pPr>
    </w:p>
    <w:p w:rsidR="00244C30" w:rsidRDefault="00244C30" w:rsidP="00244C30">
      <w:pPr>
        <w:jc w:val="center"/>
      </w:pPr>
      <w:r w:rsidRPr="00611E13">
        <w:rPr>
          <w:noProof/>
        </w:rPr>
        <w:drawing>
          <wp:inline distT="0" distB="0" distL="0" distR="0">
            <wp:extent cx="5943600" cy="3787718"/>
            <wp:effectExtent l="0" t="0" r="0" b="3810"/>
            <wp:docPr id="56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787718"/>
                    </a:xfrm>
                    <a:prstGeom prst="rect">
                      <a:avLst/>
                    </a:prstGeom>
                    <a:noFill/>
                    <a:ln>
                      <a:noFill/>
                    </a:ln>
                  </pic:spPr>
                </pic:pic>
              </a:graphicData>
            </a:graphic>
          </wp:inline>
        </w:drawing>
      </w:r>
    </w:p>
    <w:p w:rsidR="00244C30" w:rsidRDefault="00244C30" w:rsidP="00244C30"/>
    <w:p w:rsidR="00244C30" w:rsidRDefault="00244C30" w:rsidP="00244C30"/>
    <w:p w:rsidR="00244C30" w:rsidRDefault="00244C30">
      <w:pPr>
        <w:spacing w:after="200" w:line="276" w:lineRule="auto"/>
      </w:pPr>
      <w:r>
        <w:br w:type="page"/>
      </w:r>
    </w:p>
    <w:p w:rsidR="00244C30" w:rsidRDefault="00244C30" w:rsidP="00244C30">
      <w:pPr>
        <w:pStyle w:val="Heading3"/>
      </w:pPr>
      <w:bookmarkStart w:id="1114" w:name="_Toc35509058"/>
      <w:r w:rsidRPr="00B9479B">
        <w:lastRenderedPageBreak/>
        <w:t>VS-FUN-REQ-359558/A-Clear Exit Assist Warning</w:t>
      </w:r>
      <w:bookmarkEnd w:id="1114"/>
    </w:p>
    <w:p w:rsidR="00244C30" w:rsidRDefault="00244C30" w:rsidP="00244C30">
      <w:pPr>
        <w:pStyle w:val="Heading4"/>
      </w:pPr>
      <w:r w:rsidRPr="00B9479B">
        <w:t>VS-CLD-REQ-359585/A-Clear Exit Assist Warning Client</w:t>
      </w:r>
    </w:p>
    <w:p w:rsidR="00244C30" w:rsidRPr="00A94013" w:rsidRDefault="00244C30" w:rsidP="00244C30">
      <w:r w:rsidRPr="00A94013">
        <w:t>The Clear Exit Assist Warning Client interfaces with the user via the HMI and interfaces with the Clear Exit Assist Warning Server to determine if HMI updates are needed.</w:t>
      </w:r>
    </w:p>
    <w:p w:rsidR="00244C30" w:rsidRDefault="00244C30" w:rsidP="00244C30"/>
    <w:p w:rsidR="00244C30" w:rsidRDefault="00244C30" w:rsidP="00244C30">
      <w:pPr>
        <w:pStyle w:val="Heading4"/>
      </w:pPr>
      <w:r w:rsidRPr="00B9479B">
        <w:t>VS-CLD-REQ-359586/A-Clear Exit Assist Warning Server</w:t>
      </w:r>
    </w:p>
    <w:p w:rsidR="00244C30" w:rsidRPr="0020293E" w:rsidRDefault="00244C30" w:rsidP="00244C30">
      <w:r w:rsidRPr="0020293E">
        <w:t>The Clear Exit Assist Warning Server is responsible for the control to the Clear Exit Assist function and interfaces with the Clear Exit Assist Warning Client.</w:t>
      </w:r>
    </w:p>
    <w:p w:rsidR="00244C30" w:rsidRDefault="00244C30" w:rsidP="00244C30"/>
    <w:p w:rsidR="00244C30" w:rsidRDefault="00244C30" w:rsidP="00244C30">
      <w:pPr>
        <w:pStyle w:val="Heading4"/>
      </w:pPr>
      <w:r w:rsidRPr="00B9479B">
        <w:t>PWRMAN-CLD-REQ-359656/A-Infotainment System Master</w:t>
      </w:r>
    </w:p>
    <w:p w:rsidR="00244C30" w:rsidRDefault="00244C30" w:rsidP="00244C30">
      <w:pPr>
        <w:pStyle w:val="Heading4"/>
      </w:pPr>
      <w:r>
        <w:t>Use Cases</w:t>
      </w:r>
    </w:p>
    <w:p w:rsidR="00244C30" w:rsidRDefault="00244C30" w:rsidP="00244C30">
      <w:r>
        <w:t>DA = Delayed Accessory</w:t>
      </w:r>
    </w:p>
    <w:p w:rsidR="00244C30" w:rsidRDefault="00244C30" w:rsidP="00244C30">
      <w:r>
        <w:t>CEA = Clear Exit Assist</w:t>
      </w:r>
    </w:p>
    <w:p w:rsidR="00244C30" w:rsidRDefault="00244C30" w:rsidP="00244C30"/>
    <w:p w:rsidR="00244C30" w:rsidRDefault="00244C30" w:rsidP="00244C30">
      <w:pPr>
        <w:pStyle w:val="Heading5"/>
      </w:pPr>
      <w:r>
        <w:t>VS-UC-REQ-362233/A-Activate Clear Exit Assist HMI Warning while the ignition is in Run/Acc</w:t>
      </w:r>
    </w:p>
    <w:p w:rsidR="00244C30" w:rsidRPr="00AE06BC" w:rsidRDefault="00244C30" w:rsidP="00244C30"/>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244C30"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1A648F" w:rsidRDefault="00244C30" w:rsidP="00244C30">
            <w:pPr>
              <w:spacing w:line="276" w:lineRule="auto"/>
              <w:rPr>
                <w:rFonts w:cs="Arial"/>
              </w:rPr>
            </w:pPr>
            <w:r w:rsidRPr="001A648F">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Pr="001A648F" w:rsidRDefault="00244C30" w:rsidP="00244C30">
            <w:pPr>
              <w:spacing w:line="276" w:lineRule="auto"/>
              <w:rPr>
                <w:rFonts w:cs="Arial"/>
              </w:rPr>
            </w:pPr>
            <w:r w:rsidRPr="001A648F">
              <w:rPr>
                <w:rFonts w:cs="Arial"/>
              </w:rPr>
              <w:t>Vehicle front left seat occupant</w:t>
            </w:r>
            <w:r>
              <w:rPr>
                <w:rFonts w:cs="Arial"/>
              </w:rPr>
              <w:t xml:space="preserve"> </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1A648F" w:rsidRDefault="00244C30" w:rsidP="00244C30">
            <w:pPr>
              <w:spacing w:line="276" w:lineRule="auto"/>
              <w:rPr>
                <w:rFonts w:cs="Arial"/>
              </w:rPr>
            </w:pPr>
            <w:r w:rsidRPr="001A648F">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320AC1" w:rsidRDefault="00244C30" w:rsidP="00244C30">
            <w:pPr>
              <w:spacing w:line="276" w:lineRule="auto"/>
              <w:rPr>
                <w:rFonts w:cs="Arial"/>
              </w:rPr>
            </w:pPr>
            <w:r w:rsidRPr="00320AC1">
              <w:rPr>
                <w:rFonts w:cs="Arial"/>
              </w:rPr>
              <w:t xml:space="preserve">Vehicle is parked </w:t>
            </w:r>
          </w:p>
          <w:p w:rsidR="00244C30" w:rsidRPr="001A648F" w:rsidRDefault="00244C30" w:rsidP="00244C30">
            <w:pPr>
              <w:spacing w:line="276" w:lineRule="auto"/>
              <w:rPr>
                <w:rFonts w:cs="Arial"/>
              </w:rPr>
            </w:pPr>
            <w:r w:rsidRPr="001A648F">
              <w:rPr>
                <w:rFonts w:cs="Arial"/>
              </w:rPr>
              <w:t>Ignition is in Run</w:t>
            </w:r>
            <w:r>
              <w:rPr>
                <w:rFonts w:cs="Arial"/>
              </w:rPr>
              <w:t xml:space="preserve"> or Accessory </w:t>
            </w:r>
          </w:p>
          <w:p w:rsidR="00244C30" w:rsidRDefault="00244C30" w:rsidP="00244C30">
            <w:pPr>
              <w:spacing w:line="276" w:lineRule="auto"/>
              <w:rPr>
                <w:rFonts w:cs="Arial"/>
              </w:rPr>
            </w:pPr>
            <w:r w:rsidRPr="001A648F">
              <w:rPr>
                <w:rFonts w:cs="Arial"/>
              </w:rPr>
              <w:t>Clear Exit Assist is Enabled</w:t>
            </w:r>
          </w:p>
          <w:p w:rsidR="00244C30" w:rsidRPr="001A648F" w:rsidRDefault="00244C30" w:rsidP="00244C30">
            <w:pPr>
              <w:spacing w:line="276" w:lineRule="auto"/>
              <w:rPr>
                <w:rFonts w:cs="Arial"/>
              </w:rPr>
            </w:pPr>
            <w:r>
              <w:rPr>
                <w:rFonts w:cs="Arial"/>
              </w:rPr>
              <w:t>Infotainment Centerstack display HMI module powered on (ie Clear Exit Assist Warning Client)</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1A648F" w:rsidRDefault="00244C30" w:rsidP="00244C30">
            <w:pPr>
              <w:spacing w:line="276" w:lineRule="auto"/>
              <w:rPr>
                <w:rFonts w:cs="Arial"/>
              </w:rPr>
            </w:pPr>
            <w:r w:rsidRPr="001A648F">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rsidP="00244C30">
            <w:pPr>
              <w:spacing w:line="276" w:lineRule="auto"/>
              <w:rPr>
                <w:rFonts w:cs="Arial"/>
              </w:rPr>
            </w:pPr>
            <w:r w:rsidRPr="001A648F">
              <w:rPr>
                <w:rFonts w:cs="Arial"/>
              </w:rPr>
              <w:t>Road object is approaching the left door zone from behind.</w:t>
            </w:r>
          </w:p>
          <w:p w:rsidR="00244C30" w:rsidRPr="001A648F" w:rsidRDefault="00244C30" w:rsidP="00244C30">
            <w:pPr>
              <w:spacing w:line="276" w:lineRule="auto"/>
              <w:rPr>
                <w:rFonts w:cs="Arial"/>
              </w:rPr>
            </w:pPr>
          </w:p>
          <w:p w:rsidR="00244C30" w:rsidRPr="00BD668E" w:rsidRDefault="00244C30" w:rsidP="00244C30">
            <w:pPr>
              <w:spacing w:line="276" w:lineRule="auto"/>
              <w:rPr>
                <w:rFonts w:cs="Arial"/>
              </w:rPr>
            </w:pPr>
            <w:r w:rsidRPr="001A648F">
              <w:rPr>
                <w:rFonts w:cs="Arial"/>
              </w:rPr>
              <w:t>Front left seat occupant pulls inner door handle</w:t>
            </w:r>
            <w:r>
              <w:rPr>
                <w:rFonts w:cs="Arial"/>
              </w:rPr>
              <w:t xml:space="preserve"> triggering a Clear Exit Warning event</w:t>
            </w:r>
            <w:r w:rsidRPr="001A648F">
              <w:rPr>
                <w:rFonts w:cs="Arial"/>
              </w:rPr>
              <w:t>.</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1A648F" w:rsidRDefault="00244C30" w:rsidP="00244C30">
            <w:pPr>
              <w:spacing w:line="276" w:lineRule="auto"/>
              <w:rPr>
                <w:rFonts w:cs="Arial"/>
              </w:rPr>
            </w:pPr>
            <w:r w:rsidRPr="001A648F">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1A648F" w:rsidRDefault="00244C30" w:rsidP="00244C30">
            <w:pPr>
              <w:spacing w:line="276" w:lineRule="auto"/>
              <w:rPr>
                <w:rFonts w:cs="Arial"/>
              </w:rPr>
            </w:pPr>
            <w:r>
              <w:rPr>
                <w:rFonts w:cs="Arial"/>
              </w:rPr>
              <w:t>The Centerstack HMI warning is updated for the</w:t>
            </w:r>
            <w:r w:rsidRPr="001A648F">
              <w:rPr>
                <w:rFonts w:cs="Arial"/>
              </w:rPr>
              <w:t xml:space="preserve"> </w:t>
            </w:r>
            <w:r>
              <w:rPr>
                <w:rFonts w:cs="Arial"/>
              </w:rPr>
              <w:t>object approaching from rear left (ie left side object approaching from behind)</w:t>
            </w:r>
            <w:r w:rsidRPr="005B437E">
              <w:rPr>
                <w:rFonts w:cs="Arial"/>
              </w:rPr>
              <w:t>.</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1A648F" w:rsidRDefault="00244C30" w:rsidP="00244C30">
            <w:pPr>
              <w:spacing w:line="276" w:lineRule="auto"/>
              <w:rPr>
                <w:rFonts w:cs="Arial"/>
              </w:rPr>
            </w:pPr>
            <w:r w:rsidRPr="001A648F">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rsidP="00244C30">
            <w:pPr>
              <w:rPr>
                <w:rFonts w:cs="Arial"/>
              </w:rPr>
            </w:pPr>
            <w:r w:rsidRPr="00971FE9">
              <w:rPr>
                <w:rFonts w:cs="Arial"/>
              </w:rPr>
              <w:t xml:space="preserve">Not all the possible use cases are listed for the different seat occupants pulling the inner door handles and </w:t>
            </w:r>
            <w:r w:rsidRPr="00442B63">
              <w:rPr>
                <w:rFonts w:cs="Arial"/>
              </w:rPr>
              <w:t>the warnings associated with them.  See signal ClrExitAsstMsgTxt2_D_Rq encodings for the different possible HMI warnings to be displayed on the Clear Exit Assist</w:t>
            </w:r>
            <w:r w:rsidRPr="00971FE9">
              <w:rPr>
                <w:rFonts w:cs="Arial"/>
              </w:rPr>
              <w:t xml:space="preserve"> Warning Client.</w:t>
            </w:r>
            <w:r>
              <w:rPr>
                <w:rFonts w:cs="Arial"/>
              </w:rPr>
              <w:t xml:space="preserve">  </w:t>
            </w:r>
          </w:p>
          <w:p w:rsidR="00244C30" w:rsidRDefault="00244C30" w:rsidP="00244C30">
            <w:pPr>
              <w:rPr>
                <w:rFonts w:cs="Arial"/>
              </w:rPr>
            </w:pPr>
          </w:p>
          <w:p w:rsidR="00244C30" w:rsidRPr="00A66203" w:rsidRDefault="00244C30" w:rsidP="00244C30">
            <w:pPr>
              <w:spacing w:line="276" w:lineRule="auto"/>
              <w:rPr>
                <w:rFonts w:cs="Arial"/>
              </w:rPr>
            </w:pPr>
            <w:r w:rsidRPr="00A66203">
              <w:rPr>
                <w:rFonts w:cs="Arial"/>
              </w:rPr>
              <w:t xml:space="preserve">This use case </w:t>
            </w:r>
            <w:r>
              <w:rPr>
                <w:rFonts w:cs="Arial"/>
              </w:rPr>
              <w:t xml:space="preserve">post-conditions </w:t>
            </w:r>
            <w:r w:rsidRPr="00A66203">
              <w:rPr>
                <w:rFonts w:cs="Arial"/>
              </w:rPr>
              <w:t xml:space="preserve">do not cover non-infotainment modules functions for </w:t>
            </w:r>
            <w:r>
              <w:rPr>
                <w:rFonts w:cs="Arial"/>
              </w:rPr>
              <w:t xml:space="preserve">a </w:t>
            </w:r>
            <w:r w:rsidRPr="00A66203">
              <w:rPr>
                <w:rFonts w:cs="Arial"/>
              </w:rPr>
              <w:t xml:space="preserve">Clear Exit Assist </w:t>
            </w:r>
            <w:r>
              <w:rPr>
                <w:rFonts w:cs="Arial"/>
              </w:rPr>
              <w:t xml:space="preserve">warning event </w:t>
            </w:r>
            <w:r w:rsidRPr="00A66203">
              <w:rPr>
                <w:rFonts w:cs="Arial"/>
              </w:rPr>
              <w:t>like cluster controlled chimes, cluster HMI, if doors do or don’t open during object approaching event etc…</w:t>
            </w:r>
          </w:p>
          <w:p w:rsidR="00244C30" w:rsidRDefault="00244C30" w:rsidP="00244C30">
            <w:pPr>
              <w:rPr>
                <w:rFonts w:cs="Arial"/>
              </w:rPr>
            </w:pPr>
          </w:p>
          <w:p w:rsidR="00244C30" w:rsidRPr="001A648F" w:rsidRDefault="00244C30" w:rsidP="00244C30">
            <w:pPr>
              <w:rPr>
                <w:rFonts w:cs="Arial"/>
              </w:rPr>
            </w:pPr>
            <w:r>
              <w:rPr>
                <w:rFonts w:cs="Arial"/>
              </w:rPr>
              <w:t>The Clear Exit Assist Warning Client only supports the this use case for requirements and sequence diagrams defined in this SPSS or HMI specs.</w:t>
            </w:r>
          </w:p>
        </w:tc>
      </w:tr>
    </w:tbl>
    <w:p w:rsidR="00244C30" w:rsidRDefault="00244C30" w:rsidP="00244C30"/>
    <w:p w:rsidR="00244C30" w:rsidRDefault="00244C30" w:rsidP="00244C30"/>
    <w:p w:rsidR="00244C30" w:rsidRDefault="00244C30" w:rsidP="00244C30">
      <w:pPr>
        <w:pStyle w:val="Heading5"/>
      </w:pPr>
      <w:r>
        <w:t>VS-UC-REQ-362289/A-Second Clear Exit Assist HMI Warning while the ignition is in Run/Acc</w:t>
      </w:r>
    </w:p>
    <w:p w:rsidR="00244C30" w:rsidRPr="00AE06BC" w:rsidRDefault="00244C30" w:rsidP="00244C30"/>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244C30"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rPr>
                <w:rFonts w:cs="Arial"/>
              </w:rPr>
            </w:pPr>
            <w:r>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Default="00244C30" w:rsidP="00244C30">
            <w:pPr>
              <w:spacing w:line="276" w:lineRule="auto"/>
              <w:rPr>
                <w:rFonts w:cs="Arial"/>
              </w:rPr>
            </w:pPr>
            <w:r w:rsidRPr="00116ED0">
              <w:rPr>
                <w:rFonts w:cs="Arial"/>
              </w:rPr>
              <w:t>Vehicle front left and</w:t>
            </w:r>
            <w:r>
              <w:rPr>
                <w:rFonts w:cs="Arial"/>
              </w:rPr>
              <w:t xml:space="preserve"> front right seat occupant </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rPr>
                <w:rFonts w:cs="Arial"/>
              </w:rPr>
            </w:pPr>
            <w:r>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B545B9" w:rsidRDefault="00244C30" w:rsidP="00244C30">
            <w:pPr>
              <w:spacing w:line="276" w:lineRule="auto"/>
              <w:rPr>
                <w:rFonts w:cs="Arial"/>
              </w:rPr>
            </w:pPr>
            <w:r w:rsidRPr="00B545B9">
              <w:rPr>
                <w:rFonts w:cs="Arial"/>
              </w:rPr>
              <w:t xml:space="preserve">Vehicle is parked </w:t>
            </w:r>
          </w:p>
          <w:p w:rsidR="00244C30" w:rsidRPr="00B545B9" w:rsidRDefault="00244C30" w:rsidP="00244C30">
            <w:pPr>
              <w:spacing w:line="276" w:lineRule="auto"/>
              <w:rPr>
                <w:rFonts w:cs="Arial"/>
              </w:rPr>
            </w:pPr>
            <w:r w:rsidRPr="00B545B9">
              <w:rPr>
                <w:rFonts w:cs="Arial"/>
              </w:rPr>
              <w:t xml:space="preserve">Ignition is in Run or Accessory </w:t>
            </w:r>
          </w:p>
          <w:p w:rsidR="00244C30" w:rsidRPr="00B545B9" w:rsidRDefault="00244C30" w:rsidP="00244C30">
            <w:pPr>
              <w:spacing w:line="276" w:lineRule="auto"/>
              <w:rPr>
                <w:rFonts w:cs="Arial"/>
              </w:rPr>
            </w:pPr>
            <w:r w:rsidRPr="00B545B9">
              <w:rPr>
                <w:rFonts w:cs="Arial"/>
              </w:rPr>
              <w:t>Clear Exit Assist is Enabled</w:t>
            </w:r>
          </w:p>
          <w:p w:rsidR="00244C30" w:rsidRPr="00B545B9" w:rsidRDefault="00244C30" w:rsidP="00244C30">
            <w:pPr>
              <w:spacing w:line="276" w:lineRule="auto"/>
              <w:rPr>
                <w:rFonts w:cs="Arial"/>
              </w:rPr>
            </w:pPr>
            <w:r w:rsidRPr="00B545B9">
              <w:rPr>
                <w:rFonts w:cs="Arial"/>
              </w:rPr>
              <w:lastRenderedPageBreak/>
              <w:t>Infotainment Centerstack display HMI module powered on (ie Clear Exit Assist Warning Client)</w:t>
            </w:r>
            <w:r>
              <w:rPr>
                <w:rFonts w:cs="Arial"/>
              </w:rPr>
              <w:t>.</w:t>
            </w:r>
          </w:p>
          <w:p w:rsidR="00244C30" w:rsidRPr="00B545B9" w:rsidRDefault="00244C30" w:rsidP="00244C30">
            <w:pPr>
              <w:spacing w:line="276" w:lineRule="auto"/>
              <w:rPr>
                <w:rFonts w:cs="Arial"/>
              </w:rPr>
            </w:pPr>
            <w:r w:rsidRPr="00B545B9">
              <w:rPr>
                <w:rFonts w:cs="Arial"/>
              </w:rPr>
              <w:t>Clear Exit Assist rear left object approaching event is active with the HMI Warning displayed</w:t>
            </w:r>
            <w:r>
              <w:rPr>
                <w:rFonts w:cs="Arial"/>
              </w:rPr>
              <w:t xml:space="preserve">.  The </w:t>
            </w:r>
            <w:r w:rsidRPr="00116ED0">
              <w:rPr>
                <w:rFonts w:cs="Arial"/>
              </w:rPr>
              <w:t>CEA rear left object approaching warning event was initiated by a front left occupant when pulling their</w:t>
            </w:r>
            <w:r>
              <w:rPr>
                <w:rFonts w:cs="Arial"/>
              </w:rPr>
              <w:t xml:space="preserve"> door handle.</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rPr>
                <w:rFonts w:cs="Arial"/>
              </w:rPr>
            </w:pPr>
            <w:r>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B545B9" w:rsidRDefault="00244C30" w:rsidP="00244C30">
            <w:pPr>
              <w:spacing w:line="276" w:lineRule="auto"/>
              <w:rPr>
                <w:rFonts w:cs="Arial"/>
              </w:rPr>
            </w:pPr>
            <w:r w:rsidRPr="00B545B9">
              <w:rPr>
                <w:rFonts w:cs="Arial"/>
              </w:rPr>
              <w:t>Second road object is approaching the right door zone from behind.</w:t>
            </w:r>
            <w:r w:rsidRPr="00B545B9">
              <w:rPr>
                <w:rFonts w:cs="Arial"/>
              </w:rPr>
              <w:br/>
            </w:r>
          </w:p>
          <w:p w:rsidR="00244C30" w:rsidRPr="00B545B9" w:rsidRDefault="00244C30" w:rsidP="00244C30">
            <w:pPr>
              <w:spacing w:line="276" w:lineRule="auto"/>
              <w:rPr>
                <w:rFonts w:cs="Arial"/>
              </w:rPr>
            </w:pPr>
            <w:r w:rsidRPr="00B545B9">
              <w:rPr>
                <w:rFonts w:cs="Arial"/>
              </w:rPr>
              <w:t>Front right seat occupant pulls inner door handle</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rPr>
                <w:rFonts w:cs="Arial"/>
              </w:rPr>
            </w:pPr>
            <w:r>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rPr>
                <w:rFonts w:cs="Arial"/>
              </w:rPr>
            </w:pPr>
            <w:r>
              <w:rPr>
                <w:rFonts w:cs="Arial"/>
              </w:rPr>
              <w:t>The Centerstack HMI warning is updated for the object approaching from rear left and rear right at the same time.</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rPr>
                <w:rFonts w:cs="Arial"/>
              </w:rPr>
            </w:pPr>
            <w:r>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244C30" w:rsidRPr="00707EAE" w:rsidRDefault="00244C30" w:rsidP="00244C30">
            <w:pPr>
              <w:spacing w:line="276" w:lineRule="auto"/>
              <w:rPr>
                <w:rFonts w:cs="Arial"/>
              </w:rPr>
            </w:pPr>
            <w:r w:rsidRPr="00707EAE">
              <w:rPr>
                <w:rFonts w:cs="Arial"/>
              </w:rPr>
              <w:t>This use case post-conditions do not cover non-infotainment modules functions for a Clear Exit Assist warning event like cluster controlled chimes, cluster HMI, if doors do or don’t open during object approaching event etc…</w:t>
            </w:r>
          </w:p>
          <w:p w:rsidR="00244C30" w:rsidRPr="00707EAE" w:rsidRDefault="00244C30" w:rsidP="00244C30">
            <w:pPr>
              <w:spacing w:line="276" w:lineRule="auto"/>
              <w:rPr>
                <w:rFonts w:cs="Arial"/>
              </w:rPr>
            </w:pPr>
          </w:p>
          <w:p w:rsidR="00244C30" w:rsidRDefault="00244C30" w:rsidP="00244C30">
            <w:pPr>
              <w:spacing w:line="276" w:lineRule="auto"/>
              <w:rPr>
                <w:rFonts w:cs="Arial"/>
              </w:rPr>
            </w:pPr>
            <w:r>
              <w:rPr>
                <w:rFonts w:cs="Arial"/>
              </w:rPr>
              <w:t>The Clear Exit Assist Warning Client only supports the this use case for requirements and sequence diagrams defined in this SPSS or HMI specs.</w:t>
            </w:r>
          </w:p>
        </w:tc>
      </w:tr>
    </w:tbl>
    <w:p w:rsidR="00244C30" w:rsidRDefault="00244C30" w:rsidP="00244C30"/>
    <w:p w:rsidR="00244C30" w:rsidRDefault="00244C30" w:rsidP="00244C30"/>
    <w:p w:rsidR="00244C30" w:rsidRDefault="00244C30" w:rsidP="00244C30">
      <w:pPr>
        <w:pStyle w:val="Heading5"/>
      </w:pPr>
      <w:r>
        <w:t>VS-UC-REQ-362287/A-Activate Clear Exit Assist HMI Warning when in Delayed Accessory</w:t>
      </w:r>
    </w:p>
    <w:p w:rsidR="00244C30" w:rsidRPr="00AE06BC" w:rsidRDefault="00244C30" w:rsidP="00244C30"/>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244C30"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rPr>
                <w:rFonts w:cs="Arial"/>
              </w:rPr>
            </w:pPr>
            <w:r>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Default="00244C30" w:rsidP="00244C30">
            <w:pPr>
              <w:spacing w:line="276" w:lineRule="auto"/>
              <w:rPr>
                <w:rFonts w:cs="Arial"/>
              </w:rPr>
            </w:pPr>
            <w:r>
              <w:rPr>
                <w:rFonts w:cs="Arial"/>
              </w:rPr>
              <w:t xml:space="preserve">Vehicle rear left seat occupant </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rPr>
                <w:rFonts w:cs="Arial"/>
              </w:rPr>
            </w:pPr>
            <w:r>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4B007B" w:rsidRDefault="00244C30" w:rsidP="00244C30">
            <w:pPr>
              <w:spacing w:line="276" w:lineRule="auto"/>
              <w:rPr>
                <w:rFonts w:cs="Arial"/>
              </w:rPr>
            </w:pPr>
            <w:r>
              <w:rPr>
                <w:rFonts w:cs="Arial"/>
              </w:rPr>
              <w:t xml:space="preserve">Vehicle </w:t>
            </w:r>
            <w:r w:rsidRPr="004B007B">
              <w:rPr>
                <w:rFonts w:cs="Arial"/>
              </w:rPr>
              <w:t xml:space="preserve">is parked </w:t>
            </w:r>
          </w:p>
          <w:p w:rsidR="00244C30" w:rsidRDefault="00244C30" w:rsidP="00244C30">
            <w:pPr>
              <w:spacing w:line="276" w:lineRule="auto"/>
              <w:rPr>
                <w:rFonts w:cs="Arial"/>
              </w:rPr>
            </w:pPr>
            <w:r w:rsidRPr="004B007B">
              <w:rPr>
                <w:rFonts w:cs="Arial"/>
              </w:rPr>
              <w:t>Ignition is in Run</w:t>
            </w:r>
          </w:p>
          <w:p w:rsidR="00244C30" w:rsidRDefault="00244C30" w:rsidP="00244C30">
            <w:pPr>
              <w:spacing w:line="276" w:lineRule="auto"/>
              <w:rPr>
                <w:rFonts w:cs="Arial"/>
              </w:rPr>
            </w:pPr>
            <w:r>
              <w:rPr>
                <w:rFonts w:cs="Arial"/>
              </w:rPr>
              <w:t>Clear Exit Assist is Enabled</w:t>
            </w:r>
          </w:p>
          <w:p w:rsidR="00244C30" w:rsidRDefault="00244C30" w:rsidP="00244C30">
            <w:pPr>
              <w:spacing w:line="276" w:lineRule="auto"/>
              <w:rPr>
                <w:rFonts w:cs="Arial"/>
              </w:rPr>
            </w:pPr>
            <w:r>
              <w:rPr>
                <w:rFonts w:cs="Arial"/>
              </w:rPr>
              <w:t>Infotainment Centerstack display HMI module powered on (ie Clear Exit Assist Warning Client).</w:t>
            </w:r>
          </w:p>
          <w:p w:rsidR="00244C30" w:rsidRPr="006A46EB" w:rsidRDefault="00244C30" w:rsidP="00244C30">
            <w:pPr>
              <w:spacing w:line="276" w:lineRule="auto"/>
              <w:rPr>
                <w:rFonts w:cs="Arial"/>
                <w:color w:val="FF0000"/>
              </w:rPr>
            </w:pPr>
            <w:r w:rsidRPr="003E20DB">
              <w:rPr>
                <w:rFonts w:cs="Arial"/>
              </w:rPr>
              <w:t>The Clear Exit Assist Warning power mode timer has not expired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rPr>
                <w:rFonts w:cs="Arial"/>
              </w:rPr>
            </w:pPr>
            <w:r>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rsidP="00244C30">
            <w:pPr>
              <w:spacing w:line="276" w:lineRule="auto"/>
              <w:rPr>
                <w:rFonts w:cs="Arial"/>
              </w:rPr>
            </w:pPr>
            <w:r>
              <w:rPr>
                <w:rFonts w:cs="Arial"/>
              </w:rPr>
              <w:t>User turns the ignition OFF entering delayed accessory</w:t>
            </w:r>
          </w:p>
          <w:p w:rsidR="00244C30" w:rsidRDefault="00244C30" w:rsidP="00244C30">
            <w:pPr>
              <w:spacing w:line="276" w:lineRule="auto"/>
              <w:rPr>
                <w:rFonts w:cs="Arial"/>
              </w:rPr>
            </w:pPr>
          </w:p>
          <w:p w:rsidR="00244C30" w:rsidRDefault="00244C30" w:rsidP="00244C30">
            <w:pPr>
              <w:spacing w:line="276" w:lineRule="auto"/>
              <w:rPr>
                <w:rFonts w:cs="Arial"/>
              </w:rPr>
            </w:pPr>
            <w:r>
              <w:rPr>
                <w:rFonts w:cs="Arial"/>
              </w:rPr>
              <w:t>Road object is approaching the left door zone from behind.</w:t>
            </w:r>
          </w:p>
          <w:p w:rsidR="00244C30" w:rsidRDefault="00244C30" w:rsidP="00244C30">
            <w:pPr>
              <w:spacing w:line="276" w:lineRule="auto"/>
              <w:rPr>
                <w:rFonts w:cs="Arial"/>
              </w:rPr>
            </w:pPr>
          </w:p>
          <w:p w:rsidR="00244C30" w:rsidRDefault="00244C30" w:rsidP="00244C30">
            <w:pPr>
              <w:spacing w:line="276" w:lineRule="auto"/>
              <w:rPr>
                <w:rFonts w:cs="Arial"/>
              </w:rPr>
            </w:pPr>
            <w:r>
              <w:rPr>
                <w:rFonts w:cs="Arial"/>
              </w:rPr>
              <w:t xml:space="preserve">Rear left seat occupant pulls inner </w:t>
            </w:r>
            <w:r w:rsidRPr="003F01A8">
              <w:rPr>
                <w:rFonts w:cs="Arial"/>
              </w:rPr>
              <w:t xml:space="preserve">door handle triggering a Clear Exit Warning event </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rPr>
                <w:rFonts w:cs="Arial"/>
              </w:rPr>
            </w:pPr>
            <w:r>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rsidP="00244C30">
            <w:pPr>
              <w:spacing w:line="276" w:lineRule="auto"/>
              <w:rPr>
                <w:rFonts w:cs="Arial"/>
              </w:rPr>
            </w:pPr>
            <w:r>
              <w:rPr>
                <w:rFonts w:cs="Arial"/>
              </w:rPr>
              <w:t>Delayed Accessory is not ended (rear door doesn’t end delayed accessory).</w:t>
            </w:r>
          </w:p>
          <w:p w:rsidR="00244C30" w:rsidRDefault="00244C30" w:rsidP="00244C30">
            <w:pPr>
              <w:spacing w:line="276" w:lineRule="auto"/>
              <w:rPr>
                <w:rFonts w:cs="Arial"/>
              </w:rPr>
            </w:pPr>
          </w:p>
          <w:p w:rsidR="00244C30" w:rsidRDefault="00244C30" w:rsidP="00244C30">
            <w:pPr>
              <w:spacing w:line="276" w:lineRule="auto"/>
              <w:rPr>
                <w:rFonts w:cs="Arial"/>
              </w:rPr>
            </w:pPr>
            <w:r>
              <w:rPr>
                <w:rFonts w:cs="Arial"/>
              </w:rPr>
              <w:t>The Centerstack HMI warning is updated for the object approaching from rear left (ie left side object approaching from behind).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rsidP="00244C30">
            <w:pPr>
              <w:spacing w:line="276" w:lineRule="auto"/>
              <w:rPr>
                <w:rFonts w:cs="Arial"/>
              </w:rPr>
            </w:pPr>
            <w:r>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244C30" w:rsidRPr="00326518" w:rsidRDefault="00244C30" w:rsidP="00244C30">
            <w:pPr>
              <w:spacing w:line="276" w:lineRule="auto"/>
              <w:rPr>
                <w:rFonts w:cs="Arial"/>
              </w:rPr>
            </w:pPr>
            <w:r w:rsidRPr="004914A3">
              <w:rPr>
                <w:rFonts w:cs="Arial"/>
              </w:rPr>
              <w:t xml:space="preserve">This use case post-conditions do not cover non-infotainment modules functions for a Clear Exit Assist warning event like cluster controlled chimes, cluster HMI, if doors do or don’t open </w:t>
            </w:r>
            <w:r w:rsidRPr="00326518">
              <w:rPr>
                <w:rFonts w:cs="Arial"/>
              </w:rPr>
              <w:t>during object approaching event etc…</w:t>
            </w:r>
          </w:p>
          <w:p w:rsidR="00244C30" w:rsidRPr="00326518" w:rsidRDefault="00244C30" w:rsidP="00244C30">
            <w:pPr>
              <w:spacing w:line="276" w:lineRule="auto"/>
              <w:rPr>
                <w:rFonts w:cs="Arial"/>
              </w:rPr>
            </w:pPr>
          </w:p>
          <w:p w:rsidR="00244C30" w:rsidRDefault="00244C30" w:rsidP="00244C30">
            <w:pPr>
              <w:spacing w:line="276" w:lineRule="auto"/>
              <w:rPr>
                <w:rFonts w:cs="Arial"/>
              </w:rPr>
            </w:pPr>
            <w:r w:rsidRPr="00326518">
              <w:rPr>
                <w:rFonts w:cs="Arial"/>
              </w:rPr>
              <w:t>The Clear Exit Assist Warning</w:t>
            </w:r>
            <w:r w:rsidRPr="00857A6D">
              <w:rPr>
                <w:rFonts w:cs="Arial"/>
              </w:rPr>
              <w:t xml:space="preserve"> Client only supports the this use case for requirements and sequence diagrams defined in this SPSS</w:t>
            </w:r>
            <w:r>
              <w:rPr>
                <w:rFonts w:cs="Arial"/>
              </w:rPr>
              <w:t xml:space="preserve"> or HMI specs.</w:t>
            </w:r>
          </w:p>
        </w:tc>
      </w:tr>
    </w:tbl>
    <w:p w:rsidR="00244C30" w:rsidRDefault="00244C30" w:rsidP="00244C30"/>
    <w:p w:rsidR="00244C30" w:rsidRDefault="00244C30" w:rsidP="00244C30"/>
    <w:p w:rsidR="00244C30" w:rsidRDefault="00244C30" w:rsidP="00244C30">
      <w:pPr>
        <w:pStyle w:val="Heading5"/>
      </w:pPr>
      <w:r>
        <w:t>VS-UC-REQ-362259/A-Activate Clear Exit Assist HMI Warning when exiting the vehicle causing DA to end and CEA timer has not expired</w:t>
      </w:r>
    </w:p>
    <w:p w:rsidR="00244C30" w:rsidRPr="00AE06BC" w:rsidRDefault="00244C30" w:rsidP="00244C30"/>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244C30"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rPr>
                <w:rFonts w:cs="Arial"/>
              </w:rPr>
            </w:pPr>
            <w:r>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Default="00244C30" w:rsidP="00244C30">
            <w:pPr>
              <w:spacing w:line="276" w:lineRule="auto"/>
              <w:rPr>
                <w:rFonts w:cs="Arial"/>
              </w:rPr>
            </w:pPr>
            <w:r>
              <w:rPr>
                <w:rFonts w:cs="Arial"/>
              </w:rPr>
              <w:t xml:space="preserve">Vehicle </w:t>
            </w:r>
            <w:r w:rsidRPr="00BF55FD">
              <w:rPr>
                <w:rFonts w:cs="Arial"/>
              </w:rPr>
              <w:t>front right seat</w:t>
            </w:r>
            <w:r>
              <w:rPr>
                <w:rFonts w:cs="Arial"/>
              </w:rPr>
              <w:t xml:space="preserve"> occupant </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rPr>
                <w:rFonts w:cs="Arial"/>
              </w:rPr>
            </w:pPr>
            <w:r>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171696" w:rsidRDefault="00244C30">
            <w:pPr>
              <w:spacing w:line="276" w:lineRule="auto"/>
              <w:rPr>
                <w:rFonts w:cs="Arial"/>
              </w:rPr>
            </w:pPr>
            <w:r w:rsidRPr="00171696">
              <w:rPr>
                <w:rFonts w:cs="Arial"/>
              </w:rPr>
              <w:t xml:space="preserve">Vehicle is parked </w:t>
            </w:r>
          </w:p>
          <w:p w:rsidR="00244C30" w:rsidRPr="00171696" w:rsidRDefault="00244C30">
            <w:pPr>
              <w:spacing w:line="276" w:lineRule="auto"/>
              <w:rPr>
                <w:rFonts w:cs="Arial"/>
              </w:rPr>
            </w:pPr>
            <w:r w:rsidRPr="00171696">
              <w:rPr>
                <w:rFonts w:cs="Arial"/>
              </w:rPr>
              <w:lastRenderedPageBreak/>
              <w:t>Ignition is in Run</w:t>
            </w:r>
          </w:p>
          <w:p w:rsidR="00244C30" w:rsidRDefault="00244C30">
            <w:pPr>
              <w:spacing w:line="276" w:lineRule="auto"/>
              <w:rPr>
                <w:rFonts w:cs="Arial"/>
              </w:rPr>
            </w:pPr>
            <w:r w:rsidRPr="00171696">
              <w:rPr>
                <w:rFonts w:cs="Arial"/>
              </w:rPr>
              <w:t>Clear Exit</w:t>
            </w:r>
            <w:r>
              <w:rPr>
                <w:rFonts w:cs="Arial"/>
              </w:rPr>
              <w:t xml:space="preserve"> Assist is Enabled</w:t>
            </w:r>
          </w:p>
          <w:p w:rsidR="00244C30" w:rsidRDefault="00244C30">
            <w:pPr>
              <w:spacing w:line="276" w:lineRule="auto"/>
              <w:rPr>
                <w:rFonts w:cs="Arial"/>
              </w:rPr>
            </w:pPr>
            <w:r>
              <w:rPr>
                <w:rFonts w:cs="Arial"/>
              </w:rPr>
              <w:t>Infotainment Centerstack display HMI module powered on (ie Clear Exit Assist Warning Client)</w:t>
            </w:r>
          </w:p>
          <w:p w:rsidR="00244C30" w:rsidRDefault="00244C30">
            <w:pPr>
              <w:spacing w:line="276" w:lineRule="auto"/>
              <w:rPr>
                <w:rFonts w:cs="Arial"/>
              </w:rPr>
            </w:pPr>
            <w:r w:rsidRPr="00924247">
              <w:rPr>
                <w:rFonts w:cs="Arial"/>
              </w:rPr>
              <w:t>The Clear Exit Assist Warning power mode timer has not expired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rPr>
                <w:rFonts w:cs="Arial"/>
              </w:rPr>
            </w:pPr>
            <w:r>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rPr>
                <w:rFonts w:cs="Arial"/>
              </w:rPr>
            </w:pPr>
            <w:r>
              <w:rPr>
                <w:rFonts w:cs="Arial"/>
              </w:rPr>
              <w:t>User turns the ignition to OFF and Delayed Accessory becomes active</w:t>
            </w:r>
          </w:p>
          <w:p w:rsidR="00244C30" w:rsidRDefault="00244C30">
            <w:pPr>
              <w:spacing w:line="276" w:lineRule="auto"/>
              <w:rPr>
                <w:rFonts w:cs="Arial"/>
              </w:rPr>
            </w:pPr>
          </w:p>
          <w:p w:rsidR="00244C30" w:rsidRDefault="00244C30">
            <w:pPr>
              <w:spacing w:line="276" w:lineRule="auto"/>
              <w:rPr>
                <w:rFonts w:cs="Arial"/>
              </w:rPr>
            </w:pPr>
            <w:r>
              <w:rPr>
                <w:rFonts w:cs="Arial"/>
              </w:rPr>
              <w:t>Road object is approaching the right door zone from behind.</w:t>
            </w:r>
          </w:p>
          <w:p w:rsidR="00244C30" w:rsidRDefault="00244C30">
            <w:pPr>
              <w:spacing w:line="276" w:lineRule="auto"/>
              <w:rPr>
                <w:rFonts w:cs="Arial"/>
              </w:rPr>
            </w:pPr>
          </w:p>
          <w:p w:rsidR="00244C30" w:rsidRDefault="00244C30" w:rsidP="00244C30">
            <w:pPr>
              <w:spacing w:line="276" w:lineRule="auto"/>
              <w:rPr>
                <w:rFonts w:cs="Arial"/>
              </w:rPr>
            </w:pPr>
            <w:r>
              <w:rPr>
                <w:rFonts w:cs="Arial"/>
              </w:rPr>
              <w:t>Front right seat occupant pulls inner door handle.</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rPr>
                <w:rFonts w:cs="Arial"/>
              </w:rPr>
            </w:pPr>
            <w:r>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rPr>
                <w:rFonts w:cs="Arial"/>
              </w:rPr>
            </w:pPr>
            <w:r>
              <w:rPr>
                <w:rFonts w:cs="Arial"/>
              </w:rPr>
              <w:t>Delayed Accessory is ended when front right door is opened.</w:t>
            </w:r>
          </w:p>
          <w:p w:rsidR="00244C30" w:rsidRDefault="00244C30">
            <w:pPr>
              <w:spacing w:line="276" w:lineRule="auto"/>
              <w:rPr>
                <w:rFonts w:cs="Arial"/>
              </w:rPr>
            </w:pPr>
          </w:p>
          <w:p w:rsidR="00244C30" w:rsidRDefault="00244C30">
            <w:pPr>
              <w:spacing w:line="276" w:lineRule="auto"/>
              <w:rPr>
                <w:rFonts w:cs="Arial"/>
              </w:rPr>
            </w:pPr>
            <w:r>
              <w:rPr>
                <w:rFonts w:cs="Arial"/>
              </w:rPr>
              <w:t>The Infotainment Centerstack display HMI module remains powered up with Delayed Accessory OFF.</w:t>
            </w:r>
          </w:p>
          <w:p w:rsidR="00244C30" w:rsidRDefault="00244C30">
            <w:pPr>
              <w:spacing w:line="276" w:lineRule="auto"/>
              <w:rPr>
                <w:rFonts w:cs="Arial"/>
              </w:rPr>
            </w:pPr>
          </w:p>
          <w:p w:rsidR="00244C30" w:rsidRDefault="00244C30">
            <w:pPr>
              <w:spacing w:line="276" w:lineRule="auto"/>
              <w:rPr>
                <w:rFonts w:cs="Arial"/>
              </w:rPr>
            </w:pPr>
            <w:r>
              <w:rPr>
                <w:rFonts w:cs="Arial"/>
              </w:rPr>
              <w:t>The Centerstack HMI warning is updated for the object approaching from rear left (ie left side object approaching from behind).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rPr>
                <w:rFonts w:cs="Arial"/>
              </w:rPr>
            </w:pPr>
            <w:r>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244C30" w:rsidRPr="008923CF" w:rsidRDefault="00244C30" w:rsidP="00244C30">
            <w:pPr>
              <w:spacing w:line="276" w:lineRule="auto"/>
              <w:rPr>
                <w:rFonts w:cs="Arial"/>
              </w:rPr>
            </w:pPr>
            <w:r w:rsidRPr="008923CF">
              <w:rPr>
                <w:rFonts w:cs="Arial"/>
              </w:rPr>
              <w:t>This use case post-conditions do not cover non-infotainment modules functions for a Clear Exit Assist warning event like cluster controlled chimes, cluster HMI, if doors do or don’t open during object approaching event etc…</w:t>
            </w:r>
          </w:p>
          <w:p w:rsidR="00244C30" w:rsidRPr="00FE6F23" w:rsidRDefault="00244C30">
            <w:pPr>
              <w:spacing w:line="276" w:lineRule="auto"/>
              <w:rPr>
                <w:rFonts w:cs="Arial"/>
              </w:rPr>
            </w:pPr>
          </w:p>
          <w:p w:rsidR="00244C30" w:rsidRPr="00FE6F23" w:rsidRDefault="00244C30" w:rsidP="00244C30">
            <w:pPr>
              <w:spacing w:line="276" w:lineRule="auto"/>
              <w:rPr>
                <w:rFonts w:cs="Arial"/>
              </w:rPr>
            </w:pPr>
            <w:r w:rsidRPr="00FE6F23">
              <w:rPr>
                <w:rFonts w:cs="Arial"/>
              </w:rPr>
              <w:t xml:space="preserve">At time this use case was written the clear exit assist power mode timer controlled by the Clear Exit Assist Warning Server was for 3 minutes after </w:t>
            </w:r>
            <w:r w:rsidRPr="00253C84">
              <w:rPr>
                <w:rFonts w:cs="Arial"/>
              </w:rPr>
              <w:t>ignition OFF.  The Clear Exit Assist Warning Client will display any ClrExitAsstMsgTxt2_D_Rq Clear</w:t>
            </w:r>
            <w:r w:rsidRPr="00FE6F23">
              <w:rPr>
                <w:rFonts w:cs="Arial"/>
              </w:rPr>
              <w:t xml:space="preserve"> Exit Assist warning it receives while powered up (ex HMI_HMIMode_St = ON, ClrExitAsstActv_</w:t>
            </w:r>
            <w:r>
              <w:rPr>
                <w:rFonts w:cs="Arial"/>
              </w:rPr>
              <w:t>B</w:t>
            </w:r>
            <w:r w:rsidRPr="00FE6F23">
              <w:rPr>
                <w:rFonts w:cs="Arial"/>
              </w:rPr>
              <w:t xml:space="preserve">_Rq = </w:t>
            </w:r>
            <w:r>
              <w:rPr>
                <w:rFonts w:cs="Arial"/>
              </w:rPr>
              <w:t>True</w:t>
            </w:r>
            <w:r w:rsidRPr="00FE6F23">
              <w:rPr>
                <w:rFonts w:cs="Arial"/>
              </w:rPr>
              <w:t>).</w:t>
            </w:r>
          </w:p>
          <w:p w:rsidR="00244C30" w:rsidRPr="00FE6F23" w:rsidRDefault="00244C30">
            <w:pPr>
              <w:spacing w:line="276" w:lineRule="auto"/>
              <w:rPr>
                <w:rFonts w:cs="Arial"/>
              </w:rPr>
            </w:pPr>
          </w:p>
          <w:p w:rsidR="00244C30" w:rsidRDefault="00244C30">
            <w:pPr>
              <w:spacing w:line="276" w:lineRule="auto"/>
              <w:rPr>
                <w:rFonts w:cs="Arial"/>
              </w:rPr>
            </w:pPr>
            <w:r w:rsidRPr="00FE6F23">
              <w:rPr>
                <w:rFonts w:cs="Arial"/>
              </w:rPr>
              <w:t>The Clear Exit Assist Warning</w:t>
            </w:r>
            <w:r>
              <w:rPr>
                <w:rFonts w:cs="Arial"/>
              </w:rPr>
              <w:t xml:space="preserve"> Client only supports the this use case for requirements and sequence diagrams defined in this SPSS or HMI specs.</w:t>
            </w:r>
          </w:p>
        </w:tc>
      </w:tr>
    </w:tbl>
    <w:p w:rsidR="00244C30" w:rsidRDefault="00244C30" w:rsidP="00244C30"/>
    <w:p w:rsidR="00244C30" w:rsidRDefault="00244C30" w:rsidP="00244C30">
      <w:pPr>
        <w:pStyle w:val="Heading5"/>
      </w:pPr>
      <w:r>
        <w:t>VS-UC-REQ-362293/A-No Clear Exit Assist HMI Warning when exiting the vehicle and CEA timer expired</w:t>
      </w:r>
    </w:p>
    <w:p w:rsidR="00244C30" w:rsidRPr="00AE06BC" w:rsidRDefault="00244C30" w:rsidP="00244C30"/>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244C30" w:rsidRPr="008C5588"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8C5588" w:rsidRDefault="00244C30">
            <w:pPr>
              <w:spacing w:line="276" w:lineRule="auto"/>
              <w:rPr>
                <w:rFonts w:cs="Arial"/>
              </w:rPr>
            </w:pPr>
            <w:r w:rsidRPr="008C5588">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Pr="008C5588" w:rsidRDefault="00244C30" w:rsidP="00244C30">
            <w:pPr>
              <w:spacing w:line="276" w:lineRule="auto"/>
              <w:rPr>
                <w:rFonts w:cs="Arial"/>
              </w:rPr>
            </w:pPr>
            <w:r w:rsidRPr="008C5588">
              <w:rPr>
                <w:rFonts w:cs="Arial"/>
              </w:rPr>
              <w:t xml:space="preserve">Vehicle front </w:t>
            </w:r>
            <w:r>
              <w:rPr>
                <w:rFonts w:cs="Arial"/>
              </w:rPr>
              <w:t>left</w:t>
            </w:r>
            <w:r w:rsidRPr="008C5588">
              <w:rPr>
                <w:rFonts w:cs="Arial"/>
              </w:rPr>
              <w:t xml:space="preserve"> seat occupant </w:t>
            </w:r>
          </w:p>
        </w:tc>
      </w:tr>
      <w:tr w:rsidR="00244C30" w:rsidRPr="008C5588"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8C5588" w:rsidRDefault="00244C30">
            <w:pPr>
              <w:spacing w:line="276" w:lineRule="auto"/>
              <w:rPr>
                <w:rFonts w:cs="Arial"/>
              </w:rPr>
            </w:pPr>
            <w:r w:rsidRPr="008C5588">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8C5588" w:rsidRDefault="00244C30">
            <w:pPr>
              <w:spacing w:line="276" w:lineRule="auto"/>
              <w:rPr>
                <w:rFonts w:cs="Arial"/>
              </w:rPr>
            </w:pPr>
            <w:r w:rsidRPr="008C5588">
              <w:rPr>
                <w:rFonts w:cs="Arial"/>
              </w:rPr>
              <w:t xml:space="preserve">Vehicle is parked </w:t>
            </w:r>
          </w:p>
          <w:p w:rsidR="00244C30" w:rsidRPr="00B07B0C" w:rsidRDefault="00244C30">
            <w:pPr>
              <w:spacing w:line="276" w:lineRule="auto"/>
              <w:rPr>
                <w:rFonts w:cs="Arial"/>
              </w:rPr>
            </w:pPr>
            <w:r w:rsidRPr="008C5588">
              <w:rPr>
                <w:rFonts w:cs="Arial"/>
              </w:rPr>
              <w:t xml:space="preserve">Ignition is OFF </w:t>
            </w:r>
            <w:r w:rsidRPr="00B07B0C">
              <w:rPr>
                <w:rFonts w:cs="Arial"/>
              </w:rPr>
              <w:t xml:space="preserve">and Delayed Accessory OFF </w:t>
            </w:r>
          </w:p>
          <w:p w:rsidR="00244C30" w:rsidRPr="008C5588" w:rsidRDefault="00244C30">
            <w:pPr>
              <w:spacing w:line="276" w:lineRule="auto"/>
              <w:rPr>
                <w:rFonts w:cs="Arial"/>
              </w:rPr>
            </w:pPr>
            <w:r w:rsidRPr="008C5588">
              <w:rPr>
                <w:rFonts w:cs="Arial"/>
              </w:rPr>
              <w:t>Clear Exit Assist is Enabled</w:t>
            </w:r>
          </w:p>
          <w:p w:rsidR="00244C30" w:rsidRPr="008C5588" w:rsidRDefault="00244C30">
            <w:pPr>
              <w:spacing w:line="276" w:lineRule="auto"/>
              <w:rPr>
                <w:rFonts w:cs="Arial"/>
              </w:rPr>
            </w:pPr>
            <w:r w:rsidRPr="008C5588">
              <w:rPr>
                <w:rFonts w:cs="Arial"/>
              </w:rPr>
              <w:t xml:space="preserve">Infotainment Centerstack display HMI module powered </w:t>
            </w:r>
            <w:r>
              <w:rPr>
                <w:rFonts w:cs="Arial"/>
              </w:rPr>
              <w:t>down</w:t>
            </w:r>
            <w:r w:rsidRPr="008C5588">
              <w:rPr>
                <w:rFonts w:cs="Arial"/>
              </w:rPr>
              <w:t xml:space="preserve"> (ie Clear Exit Assist Warning Client)</w:t>
            </w:r>
          </w:p>
          <w:p w:rsidR="00244C30" w:rsidRPr="008C5588" w:rsidRDefault="00244C30" w:rsidP="00244C30">
            <w:pPr>
              <w:spacing w:line="276" w:lineRule="auto"/>
              <w:rPr>
                <w:rFonts w:cs="Arial"/>
              </w:rPr>
            </w:pPr>
            <w:r w:rsidRPr="00D62924">
              <w:rPr>
                <w:rFonts w:cs="Arial"/>
              </w:rPr>
              <w:t>The Clear Exit Assist Warning power mode timer has expired</w:t>
            </w:r>
          </w:p>
        </w:tc>
      </w:tr>
      <w:tr w:rsidR="00244C30" w:rsidRPr="008C5588"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8C5588" w:rsidRDefault="00244C30">
            <w:pPr>
              <w:spacing w:line="276" w:lineRule="auto"/>
              <w:rPr>
                <w:rFonts w:cs="Arial"/>
              </w:rPr>
            </w:pPr>
            <w:r w:rsidRPr="008C5588">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244C30" w:rsidRPr="008C5588" w:rsidRDefault="00244C30">
            <w:pPr>
              <w:spacing w:line="276" w:lineRule="auto"/>
              <w:rPr>
                <w:rFonts w:cs="Arial"/>
              </w:rPr>
            </w:pPr>
            <w:r w:rsidRPr="008C5588">
              <w:rPr>
                <w:rFonts w:cs="Arial"/>
              </w:rPr>
              <w:t>Road object is approaching the right door zone from behind.</w:t>
            </w:r>
          </w:p>
          <w:p w:rsidR="00244C30" w:rsidRPr="008C5588" w:rsidRDefault="00244C30">
            <w:pPr>
              <w:spacing w:line="276" w:lineRule="auto"/>
              <w:rPr>
                <w:rFonts w:cs="Arial"/>
              </w:rPr>
            </w:pPr>
          </w:p>
          <w:p w:rsidR="00244C30" w:rsidRPr="008C5588" w:rsidRDefault="00244C30" w:rsidP="00244C30">
            <w:pPr>
              <w:spacing w:line="276" w:lineRule="auto"/>
              <w:rPr>
                <w:rFonts w:cs="Arial"/>
              </w:rPr>
            </w:pPr>
            <w:r w:rsidRPr="008C5588">
              <w:rPr>
                <w:rFonts w:cs="Arial"/>
              </w:rPr>
              <w:t xml:space="preserve">Front </w:t>
            </w:r>
            <w:r>
              <w:rPr>
                <w:rFonts w:cs="Arial"/>
              </w:rPr>
              <w:t>left</w:t>
            </w:r>
            <w:r w:rsidRPr="008C5588">
              <w:rPr>
                <w:rFonts w:cs="Arial"/>
              </w:rPr>
              <w:t xml:space="preserve"> seat occupant pulls inner door handle.</w:t>
            </w:r>
          </w:p>
        </w:tc>
      </w:tr>
      <w:tr w:rsidR="00244C30" w:rsidRPr="008C5588"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8C5588" w:rsidRDefault="00244C30">
            <w:pPr>
              <w:spacing w:line="276" w:lineRule="auto"/>
              <w:rPr>
                <w:rFonts w:cs="Arial"/>
              </w:rPr>
            </w:pPr>
            <w:r w:rsidRPr="008C5588">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244C30" w:rsidRPr="00D62924" w:rsidRDefault="00244C30">
            <w:pPr>
              <w:spacing w:line="276" w:lineRule="auto"/>
              <w:rPr>
                <w:rFonts w:cs="Arial"/>
              </w:rPr>
            </w:pPr>
            <w:r w:rsidRPr="008C5588">
              <w:rPr>
                <w:rFonts w:cs="Arial"/>
              </w:rPr>
              <w:t xml:space="preserve">The Infotainment Centerstack display HMI module remains powered </w:t>
            </w:r>
            <w:r>
              <w:rPr>
                <w:rFonts w:cs="Arial"/>
              </w:rPr>
              <w:t>down</w:t>
            </w:r>
            <w:r w:rsidRPr="008C5588">
              <w:rPr>
                <w:rFonts w:cs="Arial"/>
              </w:rPr>
              <w:t xml:space="preserve"> with Delayed Accessory OFF.</w:t>
            </w:r>
          </w:p>
          <w:p w:rsidR="00244C30" w:rsidRPr="00D62924" w:rsidRDefault="00244C30">
            <w:pPr>
              <w:spacing w:line="276" w:lineRule="auto"/>
              <w:rPr>
                <w:rFonts w:cs="Arial"/>
              </w:rPr>
            </w:pPr>
          </w:p>
          <w:p w:rsidR="00244C30" w:rsidRPr="008C5588" w:rsidRDefault="00244C30">
            <w:pPr>
              <w:spacing w:line="276" w:lineRule="auto"/>
              <w:rPr>
                <w:rFonts w:cs="Arial"/>
              </w:rPr>
            </w:pPr>
            <w:r w:rsidRPr="00D62924">
              <w:rPr>
                <w:rFonts w:cs="Arial"/>
              </w:rPr>
              <w:t>The Centerstack HMI warning is not updated for the object approaching from rear left (ie left side object approaching from behind).</w:t>
            </w:r>
          </w:p>
        </w:tc>
      </w:tr>
      <w:tr w:rsidR="00244C30" w:rsidRPr="008C5588"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8C5588" w:rsidRDefault="00244C30">
            <w:pPr>
              <w:spacing w:line="276" w:lineRule="auto"/>
              <w:rPr>
                <w:rFonts w:cs="Arial"/>
              </w:rPr>
            </w:pPr>
            <w:r w:rsidRPr="008C5588">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244C30" w:rsidRPr="008C5588" w:rsidRDefault="00244C30">
            <w:pPr>
              <w:spacing w:line="276" w:lineRule="auto"/>
              <w:rPr>
                <w:rFonts w:cs="Arial"/>
              </w:rPr>
            </w:pPr>
            <w:r w:rsidRPr="008C5588">
              <w:rPr>
                <w:rFonts w:cs="Arial"/>
              </w:rPr>
              <w:t>This use case post-conditions do not cover non-infotainment modules functions for a Clear Exit Assist warning event like cluster controlled chimes, cluster HMI, if doors do or don’t open during object approaching event etc…</w:t>
            </w:r>
          </w:p>
          <w:p w:rsidR="00244C30" w:rsidRPr="00B22BD1" w:rsidRDefault="00244C30">
            <w:pPr>
              <w:spacing w:line="276" w:lineRule="auto"/>
              <w:rPr>
                <w:rFonts w:cs="Arial"/>
              </w:rPr>
            </w:pPr>
          </w:p>
          <w:p w:rsidR="00244C30" w:rsidRPr="00B22BD1" w:rsidRDefault="00244C30" w:rsidP="00244C30">
            <w:pPr>
              <w:spacing w:line="276" w:lineRule="auto"/>
              <w:rPr>
                <w:rFonts w:cs="Arial"/>
              </w:rPr>
            </w:pPr>
            <w:r w:rsidRPr="00B22BD1">
              <w:rPr>
                <w:rFonts w:cs="Arial"/>
              </w:rPr>
              <w:t xml:space="preserve">At time this use case was written the clear exit assist power mode timer controlled by the Clear Exit Assist Warning Server was for 3 </w:t>
            </w:r>
            <w:r w:rsidRPr="009E6762">
              <w:rPr>
                <w:rFonts w:cs="Arial"/>
              </w:rPr>
              <w:t>minutes after ignition OFF.  The Clear Exit Assist Warning Client will display any ClrExitAsstMsgTxt2_D_Rq Clear Exit Assist warning it receives while powered up (ex HMI_HMIMode</w:t>
            </w:r>
            <w:r w:rsidRPr="00B22BD1">
              <w:rPr>
                <w:rFonts w:cs="Arial"/>
              </w:rPr>
              <w:t>_St = ON, ClrExitAsstActv_</w:t>
            </w:r>
            <w:r>
              <w:rPr>
                <w:rFonts w:cs="Arial"/>
              </w:rPr>
              <w:t>B</w:t>
            </w:r>
            <w:r w:rsidRPr="00B22BD1">
              <w:rPr>
                <w:rFonts w:cs="Arial"/>
              </w:rPr>
              <w:t xml:space="preserve">_Rq = </w:t>
            </w:r>
            <w:r>
              <w:rPr>
                <w:rFonts w:cs="Arial"/>
              </w:rPr>
              <w:t>True</w:t>
            </w:r>
            <w:r w:rsidRPr="00B22BD1">
              <w:rPr>
                <w:rFonts w:cs="Arial"/>
              </w:rPr>
              <w:t>).</w:t>
            </w:r>
          </w:p>
          <w:p w:rsidR="00244C30" w:rsidRPr="00B22BD1" w:rsidRDefault="00244C30">
            <w:pPr>
              <w:spacing w:line="276" w:lineRule="auto"/>
              <w:rPr>
                <w:rFonts w:cs="Arial"/>
              </w:rPr>
            </w:pPr>
          </w:p>
          <w:p w:rsidR="00244C30" w:rsidRPr="008C5588" w:rsidRDefault="00244C30">
            <w:pPr>
              <w:spacing w:line="276" w:lineRule="auto"/>
              <w:rPr>
                <w:rFonts w:cs="Arial"/>
              </w:rPr>
            </w:pPr>
            <w:r w:rsidRPr="008C5588">
              <w:rPr>
                <w:rFonts w:cs="Arial"/>
              </w:rPr>
              <w:t>The Clear Exit Assist Warning Client only supports the this use case for requirements and sequence diagrams defined in this SPSS or HMI specs.</w:t>
            </w:r>
          </w:p>
        </w:tc>
      </w:tr>
    </w:tbl>
    <w:p w:rsidR="00244C30" w:rsidRDefault="00244C30" w:rsidP="00244C30"/>
    <w:p w:rsidR="00244C30" w:rsidRDefault="00244C30" w:rsidP="00244C30">
      <w:pPr>
        <w:pStyle w:val="Heading5"/>
      </w:pPr>
      <w:r>
        <w:t>VS-UC-REQ-362296/A-Activate Clear Exit Assist HMI Warning when entering and exiting the vehicle when the CEA timer has not expired</w:t>
      </w:r>
    </w:p>
    <w:p w:rsidR="00244C30" w:rsidRPr="00AE06BC" w:rsidRDefault="00244C30" w:rsidP="00244C30"/>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244C30" w:rsidRPr="00F169D5"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F169D5" w:rsidRDefault="00244C30">
            <w:pPr>
              <w:spacing w:line="276" w:lineRule="auto"/>
              <w:rPr>
                <w:rFonts w:cs="Arial"/>
              </w:rPr>
            </w:pPr>
            <w:r w:rsidRPr="00F169D5">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Pr="00F169D5" w:rsidRDefault="00244C30" w:rsidP="00244C30">
            <w:pPr>
              <w:spacing w:line="276" w:lineRule="auto"/>
              <w:rPr>
                <w:rFonts w:cs="Arial"/>
              </w:rPr>
            </w:pPr>
            <w:r w:rsidRPr="00F169D5">
              <w:rPr>
                <w:rFonts w:cs="Arial"/>
              </w:rPr>
              <w:t xml:space="preserve">Vehicle front </w:t>
            </w:r>
            <w:r>
              <w:rPr>
                <w:rFonts w:cs="Arial"/>
              </w:rPr>
              <w:t>left</w:t>
            </w:r>
            <w:r w:rsidRPr="00F169D5">
              <w:rPr>
                <w:rFonts w:cs="Arial"/>
              </w:rPr>
              <w:t xml:space="preserve"> seat occupant </w:t>
            </w:r>
          </w:p>
        </w:tc>
      </w:tr>
      <w:tr w:rsidR="00244C30" w:rsidRPr="00F169D5"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F169D5" w:rsidRDefault="00244C30">
            <w:pPr>
              <w:spacing w:line="276" w:lineRule="auto"/>
              <w:rPr>
                <w:rFonts w:cs="Arial"/>
              </w:rPr>
            </w:pPr>
            <w:r w:rsidRPr="00F169D5">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F169D5" w:rsidRDefault="00244C30">
            <w:pPr>
              <w:spacing w:line="276" w:lineRule="auto"/>
              <w:rPr>
                <w:rFonts w:cs="Arial"/>
              </w:rPr>
            </w:pPr>
            <w:r w:rsidRPr="00F169D5">
              <w:rPr>
                <w:rFonts w:cs="Arial"/>
              </w:rPr>
              <w:t xml:space="preserve">Vehicle is parked </w:t>
            </w:r>
          </w:p>
          <w:p w:rsidR="00244C30" w:rsidRPr="00F169D5" w:rsidRDefault="00244C30">
            <w:pPr>
              <w:spacing w:line="276" w:lineRule="auto"/>
              <w:rPr>
                <w:rFonts w:cs="Arial"/>
              </w:rPr>
            </w:pPr>
            <w:r w:rsidRPr="00F169D5">
              <w:rPr>
                <w:rFonts w:cs="Arial"/>
              </w:rPr>
              <w:t xml:space="preserve">Ignition is OFF and Delayed Accessory is Active </w:t>
            </w:r>
          </w:p>
          <w:p w:rsidR="00244C30" w:rsidRPr="00F169D5" w:rsidRDefault="00244C30">
            <w:pPr>
              <w:spacing w:line="276" w:lineRule="auto"/>
              <w:rPr>
                <w:rFonts w:cs="Arial"/>
              </w:rPr>
            </w:pPr>
            <w:r w:rsidRPr="00F169D5">
              <w:rPr>
                <w:rFonts w:cs="Arial"/>
              </w:rPr>
              <w:t>Clear Exit Assist is Enabled</w:t>
            </w:r>
          </w:p>
          <w:p w:rsidR="00244C30" w:rsidRPr="00F169D5" w:rsidRDefault="00244C30">
            <w:pPr>
              <w:spacing w:line="276" w:lineRule="auto"/>
              <w:rPr>
                <w:rFonts w:cs="Arial"/>
              </w:rPr>
            </w:pPr>
            <w:r w:rsidRPr="00F169D5">
              <w:rPr>
                <w:rFonts w:cs="Arial"/>
              </w:rPr>
              <w:t>Infotainment Centerstack display HMI module powered on (ie Clear Exit Assist Warning Client)</w:t>
            </w:r>
          </w:p>
          <w:p w:rsidR="00244C30" w:rsidRPr="00F169D5" w:rsidRDefault="00244C30">
            <w:pPr>
              <w:spacing w:line="276" w:lineRule="auto"/>
              <w:rPr>
                <w:rFonts w:cs="Arial"/>
              </w:rPr>
            </w:pPr>
            <w:r w:rsidRPr="00470C59">
              <w:rPr>
                <w:rFonts w:cs="Arial"/>
              </w:rPr>
              <w:t>The Clear Exit Assist Warning power mode timer has not expired</w:t>
            </w:r>
          </w:p>
        </w:tc>
      </w:tr>
      <w:tr w:rsidR="00244C30" w:rsidRPr="00F169D5"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F169D5" w:rsidRDefault="00244C30">
            <w:pPr>
              <w:spacing w:line="276" w:lineRule="auto"/>
              <w:rPr>
                <w:rFonts w:cs="Arial"/>
              </w:rPr>
            </w:pPr>
            <w:r w:rsidRPr="00F169D5">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244C30" w:rsidRDefault="00244C30">
            <w:pPr>
              <w:spacing w:line="276" w:lineRule="auto"/>
              <w:rPr>
                <w:rFonts w:cs="Arial"/>
              </w:rPr>
            </w:pPr>
            <w:r>
              <w:rPr>
                <w:rFonts w:cs="Arial"/>
              </w:rPr>
              <w:t>Person exits the vehicle ending delayed accessory and closes the door</w:t>
            </w:r>
          </w:p>
          <w:p w:rsidR="00244C30" w:rsidRDefault="00244C30">
            <w:pPr>
              <w:spacing w:line="276" w:lineRule="auto"/>
              <w:rPr>
                <w:rFonts w:cs="Arial"/>
              </w:rPr>
            </w:pPr>
          </w:p>
          <w:p w:rsidR="00244C30" w:rsidRDefault="00244C30">
            <w:pPr>
              <w:spacing w:line="276" w:lineRule="auto"/>
              <w:rPr>
                <w:rFonts w:cs="Arial"/>
              </w:rPr>
            </w:pPr>
            <w:r>
              <w:rPr>
                <w:rFonts w:cs="Arial"/>
              </w:rPr>
              <w:t>Person re-enters the vehicle to the front left seat and closes the door</w:t>
            </w:r>
          </w:p>
          <w:p w:rsidR="00244C30" w:rsidRDefault="00244C30">
            <w:pPr>
              <w:spacing w:line="276" w:lineRule="auto"/>
              <w:rPr>
                <w:rFonts w:cs="Arial"/>
              </w:rPr>
            </w:pPr>
          </w:p>
          <w:p w:rsidR="00244C30" w:rsidRPr="00F169D5" w:rsidRDefault="00244C30">
            <w:pPr>
              <w:spacing w:line="276" w:lineRule="auto"/>
              <w:rPr>
                <w:rFonts w:cs="Arial"/>
              </w:rPr>
            </w:pPr>
            <w:r w:rsidRPr="00F169D5">
              <w:rPr>
                <w:rFonts w:cs="Arial"/>
              </w:rPr>
              <w:t xml:space="preserve">Road object is approaching the </w:t>
            </w:r>
            <w:r>
              <w:rPr>
                <w:rFonts w:cs="Arial"/>
              </w:rPr>
              <w:t>left</w:t>
            </w:r>
            <w:r w:rsidRPr="00F169D5">
              <w:rPr>
                <w:rFonts w:cs="Arial"/>
              </w:rPr>
              <w:t xml:space="preserve"> door zone from behind.</w:t>
            </w:r>
          </w:p>
          <w:p w:rsidR="00244C30" w:rsidRPr="00F169D5" w:rsidRDefault="00244C30">
            <w:pPr>
              <w:spacing w:line="276" w:lineRule="auto"/>
              <w:rPr>
                <w:rFonts w:cs="Arial"/>
              </w:rPr>
            </w:pPr>
          </w:p>
          <w:p w:rsidR="00244C30" w:rsidRPr="00F169D5" w:rsidRDefault="00244C30" w:rsidP="00244C30">
            <w:pPr>
              <w:spacing w:line="276" w:lineRule="auto"/>
              <w:rPr>
                <w:rFonts w:cs="Arial"/>
              </w:rPr>
            </w:pPr>
            <w:r w:rsidRPr="00F169D5">
              <w:rPr>
                <w:rFonts w:cs="Arial"/>
              </w:rPr>
              <w:t xml:space="preserve">Front </w:t>
            </w:r>
            <w:r>
              <w:rPr>
                <w:rFonts w:cs="Arial"/>
              </w:rPr>
              <w:t>left</w:t>
            </w:r>
            <w:r w:rsidRPr="00F169D5">
              <w:rPr>
                <w:rFonts w:cs="Arial"/>
              </w:rPr>
              <w:t xml:space="preserve"> seat occupant pulls inner door handle.</w:t>
            </w:r>
          </w:p>
        </w:tc>
      </w:tr>
      <w:tr w:rsidR="00244C30" w:rsidRPr="00F169D5"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F169D5" w:rsidRDefault="00244C30">
            <w:pPr>
              <w:spacing w:line="276" w:lineRule="auto"/>
              <w:rPr>
                <w:rFonts w:cs="Arial"/>
              </w:rPr>
            </w:pPr>
            <w:r w:rsidRPr="00F169D5">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244C30" w:rsidRPr="00470C59" w:rsidRDefault="00244C30">
            <w:pPr>
              <w:spacing w:line="276" w:lineRule="auto"/>
              <w:rPr>
                <w:rFonts w:cs="Arial"/>
              </w:rPr>
            </w:pPr>
            <w:r w:rsidRPr="00470C59">
              <w:rPr>
                <w:rFonts w:cs="Arial"/>
              </w:rPr>
              <w:t xml:space="preserve">The Clear Exit Assist Warning power mode timer has not expired </w:t>
            </w:r>
          </w:p>
          <w:p w:rsidR="00244C30" w:rsidRPr="00F169D5" w:rsidRDefault="00244C30">
            <w:pPr>
              <w:spacing w:line="276" w:lineRule="auto"/>
              <w:rPr>
                <w:rFonts w:cs="Arial"/>
              </w:rPr>
            </w:pPr>
          </w:p>
          <w:p w:rsidR="00244C30" w:rsidRPr="00F169D5" w:rsidRDefault="00244C30">
            <w:pPr>
              <w:spacing w:line="276" w:lineRule="auto"/>
              <w:rPr>
                <w:rFonts w:cs="Arial"/>
              </w:rPr>
            </w:pPr>
            <w:r w:rsidRPr="00F169D5">
              <w:rPr>
                <w:rFonts w:cs="Arial"/>
              </w:rPr>
              <w:t>The Infotainment Centerstack display HMI module remains powered up with Delayed Accessory OFF.</w:t>
            </w:r>
          </w:p>
          <w:p w:rsidR="00244C30" w:rsidRPr="00F169D5" w:rsidRDefault="00244C30">
            <w:pPr>
              <w:spacing w:line="276" w:lineRule="auto"/>
              <w:rPr>
                <w:rFonts w:cs="Arial"/>
              </w:rPr>
            </w:pPr>
          </w:p>
          <w:p w:rsidR="00244C30" w:rsidRPr="00F169D5" w:rsidRDefault="00244C30">
            <w:pPr>
              <w:spacing w:line="276" w:lineRule="auto"/>
              <w:rPr>
                <w:rFonts w:cs="Arial"/>
              </w:rPr>
            </w:pPr>
            <w:r w:rsidRPr="00F169D5">
              <w:rPr>
                <w:rFonts w:cs="Arial"/>
              </w:rPr>
              <w:t>The Centerstack HMI warning is updated for the object approaching from rear left (ie left side object approaching from behind).</w:t>
            </w:r>
          </w:p>
        </w:tc>
      </w:tr>
      <w:tr w:rsidR="00244C30" w:rsidRPr="00F169D5"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F169D5" w:rsidRDefault="00244C30">
            <w:pPr>
              <w:spacing w:line="276" w:lineRule="auto"/>
              <w:rPr>
                <w:rFonts w:cs="Arial"/>
              </w:rPr>
            </w:pPr>
            <w:r w:rsidRPr="00F169D5">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244C30" w:rsidRPr="00F169D5" w:rsidRDefault="00244C30">
            <w:pPr>
              <w:spacing w:line="276" w:lineRule="auto"/>
              <w:rPr>
                <w:rFonts w:cs="Arial"/>
              </w:rPr>
            </w:pPr>
            <w:r w:rsidRPr="00F169D5">
              <w:rPr>
                <w:rFonts w:cs="Arial"/>
              </w:rPr>
              <w:t>This use case post-conditions do not cover non-infotainment modules functions for a Clear Exit Assist warning event like cluster controlled chimes, cluster HMI, if doors do or don’t open during object approaching event etc…</w:t>
            </w:r>
          </w:p>
          <w:p w:rsidR="00244C30" w:rsidRPr="004E0977" w:rsidRDefault="00244C30">
            <w:pPr>
              <w:spacing w:line="276" w:lineRule="auto"/>
              <w:rPr>
                <w:rFonts w:cs="Arial"/>
              </w:rPr>
            </w:pPr>
          </w:p>
          <w:p w:rsidR="00244C30" w:rsidRPr="004E0977" w:rsidRDefault="00244C30" w:rsidP="00244C30">
            <w:pPr>
              <w:spacing w:line="276" w:lineRule="auto"/>
              <w:rPr>
                <w:rFonts w:cs="Arial"/>
              </w:rPr>
            </w:pPr>
            <w:r w:rsidRPr="004E0977">
              <w:rPr>
                <w:rFonts w:cs="Arial"/>
              </w:rPr>
              <w:t xml:space="preserve">At time this use case was written the clear exit assist power mode timer controlled by the Clear Exit Assist Warning Server </w:t>
            </w:r>
            <w:r w:rsidRPr="00E5425D">
              <w:rPr>
                <w:rFonts w:cs="Arial"/>
              </w:rPr>
              <w:t>was for 3 minutes after ignition OFF.  The Clear Exit Assist Warning Client will display any ClrExitAsstMsgTxt2_D_Rq Clear</w:t>
            </w:r>
            <w:r w:rsidRPr="004E0977">
              <w:rPr>
                <w:rFonts w:cs="Arial"/>
              </w:rPr>
              <w:t xml:space="preserve"> Exit Assist warning it receives while powered up (ex HMI_HMIMode_St = ON, ClrExitAsstActv_</w:t>
            </w:r>
            <w:r>
              <w:rPr>
                <w:rFonts w:cs="Arial"/>
              </w:rPr>
              <w:t>B</w:t>
            </w:r>
            <w:r w:rsidRPr="004E0977">
              <w:rPr>
                <w:rFonts w:cs="Arial"/>
              </w:rPr>
              <w:t xml:space="preserve">_Rq = </w:t>
            </w:r>
            <w:r>
              <w:rPr>
                <w:rFonts w:cs="Arial"/>
              </w:rPr>
              <w:t>True</w:t>
            </w:r>
            <w:r w:rsidRPr="004E0977">
              <w:rPr>
                <w:rFonts w:cs="Arial"/>
              </w:rPr>
              <w:t>).</w:t>
            </w:r>
          </w:p>
          <w:p w:rsidR="00244C30" w:rsidRPr="004E0977" w:rsidRDefault="00244C30">
            <w:pPr>
              <w:spacing w:line="276" w:lineRule="auto"/>
              <w:rPr>
                <w:rFonts w:cs="Arial"/>
              </w:rPr>
            </w:pPr>
          </w:p>
          <w:p w:rsidR="00244C30" w:rsidRPr="00F169D5" w:rsidRDefault="00244C30">
            <w:pPr>
              <w:spacing w:line="276" w:lineRule="auto"/>
              <w:rPr>
                <w:rFonts w:cs="Arial"/>
              </w:rPr>
            </w:pPr>
            <w:r w:rsidRPr="00F169D5">
              <w:rPr>
                <w:rFonts w:cs="Arial"/>
              </w:rPr>
              <w:t>The Clear Exit Assist Warning Client only supports the this use case for requirements and sequence diagrams defined in this SPSS or HMI specs.</w:t>
            </w:r>
          </w:p>
        </w:tc>
      </w:tr>
    </w:tbl>
    <w:p w:rsidR="00244C30" w:rsidRDefault="00244C30" w:rsidP="00244C30"/>
    <w:p w:rsidR="00244C30" w:rsidRDefault="00244C30" w:rsidP="00244C30">
      <w:pPr>
        <w:pStyle w:val="Heading5"/>
      </w:pPr>
      <w:r>
        <w:t>VS-UC-REQ-362295/A-No Clear Exit Assist HMI Warning when entering and exiting vehicle with CEA timer expired</w:t>
      </w:r>
    </w:p>
    <w:p w:rsidR="00244C30" w:rsidRPr="00AE06BC" w:rsidRDefault="00244C30" w:rsidP="00244C30"/>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244C30" w:rsidRPr="007230F8"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7230F8" w:rsidRDefault="00244C30">
            <w:pPr>
              <w:spacing w:line="276" w:lineRule="auto"/>
              <w:rPr>
                <w:rFonts w:cs="Arial"/>
              </w:rPr>
            </w:pPr>
            <w:r w:rsidRPr="007230F8">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Pr="007230F8" w:rsidRDefault="00244C30">
            <w:pPr>
              <w:spacing w:line="276" w:lineRule="auto"/>
              <w:rPr>
                <w:rFonts w:cs="Arial"/>
              </w:rPr>
            </w:pPr>
            <w:r w:rsidRPr="007230F8">
              <w:rPr>
                <w:rFonts w:cs="Arial"/>
              </w:rPr>
              <w:t xml:space="preserve">Vehicle front left seat occupant </w:t>
            </w:r>
          </w:p>
        </w:tc>
      </w:tr>
      <w:tr w:rsidR="00244C30" w:rsidRPr="007230F8"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7230F8" w:rsidRDefault="00244C30">
            <w:pPr>
              <w:spacing w:line="276" w:lineRule="auto"/>
              <w:rPr>
                <w:rFonts w:cs="Arial"/>
              </w:rPr>
            </w:pPr>
            <w:r w:rsidRPr="007230F8">
              <w:rPr>
                <w:rFonts w:cs="Arial"/>
                <w:b/>
                <w:bCs/>
              </w:rPr>
              <w:lastRenderedPageBreak/>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7230F8" w:rsidRDefault="00244C30">
            <w:pPr>
              <w:spacing w:line="276" w:lineRule="auto"/>
              <w:rPr>
                <w:rFonts w:cs="Arial"/>
              </w:rPr>
            </w:pPr>
            <w:r w:rsidRPr="007230F8">
              <w:rPr>
                <w:rFonts w:cs="Arial"/>
              </w:rPr>
              <w:t xml:space="preserve">Vehicle is parked </w:t>
            </w:r>
          </w:p>
          <w:p w:rsidR="00244C30" w:rsidRPr="007230F8" w:rsidRDefault="00244C30">
            <w:pPr>
              <w:spacing w:line="276" w:lineRule="auto"/>
              <w:rPr>
                <w:rFonts w:cs="Arial"/>
              </w:rPr>
            </w:pPr>
            <w:r w:rsidRPr="007230F8">
              <w:rPr>
                <w:rFonts w:cs="Arial"/>
              </w:rPr>
              <w:t xml:space="preserve">Ignition is OFF and Delayed Accessory is Active </w:t>
            </w:r>
          </w:p>
          <w:p w:rsidR="00244C30" w:rsidRPr="007230F8" w:rsidRDefault="00244C30">
            <w:pPr>
              <w:spacing w:line="276" w:lineRule="auto"/>
              <w:rPr>
                <w:rFonts w:cs="Arial"/>
              </w:rPr>
            </w:pPr>
            <w:r w:rsidRPr="007230F8">
              <w:rPr>
                <w:rFonts w:cs="Arial"/>
              </w:rPr>
              <w:t>Clear Exit Assist is Enabled</w:t>
            </w:r>
          </w:p>
          <w:p w:rsidR="00244C30" w:rsidRPr="007230F8" w:rsidRDefault="00244C30">
            <w:pPr>
              <w:spacing w:line="276" w:lineRule="auto"/>
              <w:rPr>
                <w:rFonts w:cs="Arial"/>
              </w:rPr>
            </w:pPr>
            <w:r w:rsidRPr="007230F8">
              <w:rPr>
                <w:rFonts w:cs="Arial"/>
              </w:rPr>
              <w:t>Infotainment Centerstack display HMI module powered on (ie Clear Exit Assist Warning Client)</w:t>
            </w:r>
          </w:p>
          <w:p w:rsidR="00244C30" w:rsidRPr="007230F8" w:rsidRDefault="00244C30">
            <w:pPr>
              <w:spacing w:line="276" w:lineRule="auto"/>
              <w:rPr>
                <w:rFonts w:cs="Arial"/>
              </w:rPr>
            </w:pPr>
            <w:r w:rsidRPr="00A90781">
              <w:rPr>
                <w:rFonts w:cs="Arial"/>
              </w:rPr>
              <w:t>The Clear Exit Assist Warning power mode timer has not expired</w:t>
            </w:r>
          </w:p>
        </w:tc>
      </w:tr>
      <w:tr w:rsidR="00244C30" w:rsidRPr="007230F8"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7230F8" w:rsidRDefault="00244C30">
            <w:pPr>
              <w:spacing w:line="276" w:lineRule="auto"/>
              <w:rPr>
                <w:rFonts w:cs="Arial"/>
              </w:rPr>
            </w:pPr>
            <w:r w:rsidRPr="007230F8">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244C30" w:rsidRPr="007230F8" w:rsidRDefault="00244C30">
            <w:pPr>
              <w:spacing w:line="276" w:lineRule="auto"/>
              <w:rPr>
                <w:rFonts w:cs="Arial"/>
              </w:rPr>
            </w:pPr>
            <w:r w:rsidRPr="007230F8">
              <w:rPr>
                <w:rFonts w:cs="Arial"/>
              </w:rPr>
              <w:t>Person exits the vehicle ending delayed accessory and closes the door</w:t>
            </w:r>
          </w:p>
          <w:p w:rsidR="00244C30" w:rsidRDefault="00244C30">
            <w:pPr>
              <w:spacing w:line="276" w:lineRule="auto"/>
              <w:rPr>
                <w:rFonts w:cs="Arial"/>
              </w:rPr>
            </w:pPr>
          </w:p>
          <w:p w:rsidR="00244C30" w:rsidRPr="00A90781" w:rsidRDefault="00244C30">
            <w:pPr>
              <w:spacing w:line="276" w:lineRule="auto"/>
              <w:rPr>
                <w:rFonts w:cs="Arial"/>
              </w:rPr>
            </w:pPr>
            <w:r w:rsidRPr="00A90781">
              <w:rPr>
                <w:rFonts w:cs="Arial"/>
              </w:rPr>
              <w:t>The Clear Exit Assist Warning power mode timer expires</w:t>
            </w:r>
          </w:p>
          <w:p w:rsidR="00244C30" w:rsidRPr="007230F8" w:rsidRDefault="00244C30">
            <w:pPr>
              <w:spacing w:line="276" w:lineRule="auto"/>
              <w:rPr>
                <w:rFonts w:cs="Arial"/>
              </w:rPr>
            </w:pPr>
          </w:p>
          <w:p w:rsidR="00244C30" w:rsidRPr="007230F8" w:rsidRDefault="00244C30">
            <w:pPr>
              <w:spacing w:line="276" w:lineRule="auto"/>
              <w:rPr>
                <w:rFonts w:cs="Arial"/>
              </w:rPr>
            </w:pPr>
            <w:r w:rsidRPr="007230F8">
              <w:rPr>
                <w:rFonts w:cs="Arial"/>
              </w:rPr>
              <w:t>Person re-enters the vehicle to the front left seat and closes the door</w:t>
            </w:r>
          </w:p>
          <w:p w:rsidR="00244C30" w:rsidRPr="007230F8" w:rsidRDefault="00244C30">
            <w:pPr>
              <w:spacing w:line="276" w:lineRule="auto"/>
              <w:rPr>
                <w:rFonts w:cs="Arial"/>
              </w:rPr>
            </w:pPr>
          </w:p>
          <w:p w:rsidR="00244C30" w:rsidRPr="007230F8" w:rsidRDefault="00244C30">
            <w:pPr>
              <w:spacing w:line="276" w:lineRule="auto"/>
              <w:rPr>
                <w:rFonts w:cs="Arial"/>
              </w:rPr>
            </w:pPr>
            <w:r w:rsidRPr="007230F8">
              <w:rPr>
                <w:rFonts w:cs="Arial"/>
              </w:rPr>
              <w:t>Road object is approaching the left door zone from behind.</w:t>
            </w:r>
          </w:p>
          <w:p w:rsidR="00244C30" w:rsidRPr="007230F8" w:rsidRDefault="00244C30">
            <w:pPr>
              <w:spacing w:line="276" w:lineRule="auto"/>
              <w:rPr>
                <w:rFonts w:cs="Arial"/>
              </w:rPr>
            </w:pPr>
          </w:p>
          <w:p w:rsidR="00244C30" w:rsidRPr="007230F8" w:rsidRDefault="00244C30">
            <w:pPr>
              <w:spacing w:line="276" w:lineRule="auto"/>
              <w:rPr>
                <w:rFonts w:cs="Arial"/>
              </w:rPr>
            </w:pPr>
            <w:r w:rsidRPr="007230F8">
              <w:rPr>
                <w:rFonts w:cs="Arial"/>
              </w:rPr>
              <w:t>Front left seat occupant pulls inner door handle.</w:t>
            </w:r>
          </w:p>
        </w:tc>
      </w:tr>
      <w:tr w:rsidR="00244C30" w:rsidRPr="007230F8"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7230F8" w:rsidRDefault="00244C30">
            <w:pPr>
              <w:spacing w:line="276" w:lineRule="auto"/>
              <w:rPr>
                <w:rFonts w:cs="Arial"/>
              </w:rPr>
            </w:pPr>
            <w:r w:rsidRPr="007230F8">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244C30" w:rsidRPr="007230F8" w:rsidRDefault="00244C30">
            <w:pPr>
              <w:spacing w:line="276" w:lineRule="auto"/>
              <w:rPr>
                <w:rFonts w:cs="Arial"/>
              </w:rPr>
            </w:pPr>
            <w:r w:rsidRPr="007230F8">
              <w:rPr>
                <w:rFonts w:cs="Arial"/>
              </w:rPr>
              <w:t>The Infotainment Centerstack display HMI module</w:t>
            </w:r>
            <w:r>
              <w:rPr>
                <w:rFonts w:cs="Arial"/>
              </w:rPr>
              <w:t xml:space="preserve"> does not remain</w:t>
            </w:r>
            <w:r w:rsidRPr="007230F8">
              <w:rPr>
                <w:rFonts w:cs="Arial"/>
              </w:rPr>
              <w:t xml:space="preserve"> powered up with Delayed Accessory OFF.</w:t>
            </w:r>
          </w:p>
          <w:p w:rsidR="00244C30" w:rsidRPr="007230F8" w:rsidRDefault="00244C30">
            <w:pPr>
              <w:spacing w:line="276" w:lineRule="auto"/>
              <w:rPr>
                <w:rFonts w:cs="Arial"/>
              </w:rPr>
            </w:pPr>
          </w:p>
          <w:p w:rsidR="00244C30" w:rsidRPr="007230F8" w:rsidRDefault="00244C30">
            <w:pPr>
              <w:spacing w:line="276" w:lineRule="auto"/>
              <w:rPr>
                <w:rFonts w:cs="Arial"/>
              </w:rPr>
            </w:pPr>
            <w:r w:rsidRPr="007230F8">
              <w:rPr>
                <w:rFonts w:cs="Arial"/>
              </w:rPr>
              <w:t>The Centerstack HMI warning is</w:t>
            </w:r>
            <w:r>
              <w:rPr>
                <w:rFonts w:cs="Arial"/>
              </w:rPr>
              <w:t xml:space="preserve"> not</w:t>
            </w:r>
            <w:r w:rsidRPr="007230F8">
              <w:rPr>
                <w:rFonts w:cs="Arial"/>
              </w:rPr>
              <w:t xml:space="preserve"> updated for the object approaching from rear left (ie left side object approaching from behind).</w:t>
            </w:r>
          </w:p>
        </w:tc>
      </w:tr>
      <w:tr w:rsidR="00244C30" w:rsidRPr="007230F8"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Pr="007230F8" w:rsidRDefault="00244C30">
            <w:pPr>
              <w:spacing w:line="276" w:lineRule="auto"/>
              <w:rPr>
                <w:rFonts w:cs="Arial"/>
              </w:rPr>
            </w:pPr>
            <w:r w:rsidRPr="007230F8">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244C30" w:rsidRPr="00203DE5" w:rsidRDefault="00244C30">
            <w:pPr>
              <w:spacing w:line="276" w:lineRule="auto"/>
              <w:rPr>
                <w:rFonts w:cs="Arial"/>
              </w:rPr>
            </w:pPr>
            <w:r w:rsidRPr="007230F8">
              <w:rPr>
                <w:rFonts w:cs="Arial"/>
              </w:rPr>
              <w:t xml:space="preserve">This use case post-conditions do not cover non-infotainment modules functions for a Clear Exit Assist warning event like cluster controlled chimes, cluster HMI, if doors do or don’t open </w:t>
            </w:r>
            <w:r w:rsidRPr="00203DE5">
              <w:rPr>
                <w:rFonts w:cs="Arial"/>
              </w:rPr>
              <w:t>during object approaching event etc…</w:t>
            </w:r>
          </w:p>
          <w:p w:rsidR="00244C30" w:rsidRPr="00203DE5" w:rsidRDefault="00244C30">
            <w:pPr>
              <w:spacing w:line="276" w:lineRule="auto"/>
              <w:rPr>
                <w:rFonts w:cs="Arial"/>
              </w:rPr>
            </w:pPr>
          </w:p>
          <w:p w:rsidR="00244C30" w:rsidRPr="00203DE5" w:rsidRDefault="00244C30" w:rsidP="00244C30">
            <w:pPr>
              <w:spacing w:line="276" w:lineRule="auto"/>
              <w:rPr>
                <w:rFonts w:cs="Arial"/>
              </w:rPr>
            </w:pPr>
            <w:r w:rsidRPr="00203DE5">
              <w:rPr>
                <w:rFonts w:cs="Arial"/>
              </w:rPr>
              <w:t xml:space="preserve">At time this use case was </w:t>
            </w:r>
            <w:r w:rsidRPr="004E6210">
              <w:rPr>
                <w:rFonts w:cs="Arial"/>
              </w:rPr>
              <w:t>written the clear exit assist power mode timer controlled by the Clear Exit Assist Warning Server was for 3 minutes after ignition OFF.  The Clear Exit Assist Warning Client will display any ClrExitAsstMsgTxt2_D_Rq Clear Exit Assist warning it receives while powered up (ex HMI_HMIMode</w:t>
            </w:r>
            <w:r w:rsidRPr="00203DE5">
              <w:rPr>
                <w:rFonts w:cs="Arial"/>
              </w:rPr>
              <w:t>_St = ON, ClrExitAsstActv_</w:t>
            </w:r>
            <w:r>
              <w:rPr>
                <w:rFonts w:cs="Arial"/>
              </w:rPr>
              <w:t>B</w:t>
            </w:r>
            <w:r w:rsidRPr="00203DE5">
              <w:rPr>
                <w:rFonts w:cs="Arial"/>
              </w:rPr>
              <w:t xml:space="preserve">_Rq = </w:t>
            </w:r>
            <w:r>
              <w:rPr>
                <w:rFonts w:cs="Arial"/>
              </w:rPr>
              <w:t>True</w:t>
            </w:r>
            <w:r w:rsidRPr="00203DE5">
              <w:rPr>
                <w:rFonts w:cs="Arial"/>
              </w:rPr>
              <w:t>).</w:t>
            </w:r>
          </w:p>
          <w:p w:rsidR="00244C30" w:rsidRPr="00203DE5" w:rsidRDefault="00244C30">
            <w:pPr>
              <w:spacing w:line="276" w:lineRule="auto"/>
              <w:rPr>
                <w:rFonts w:cs="Arial"/>
              </w:rPr>
            </w:pPr>
          </w:p>
          <w:p w:rsidR="00244C30" w:rsidRPr="007230F8" w:rsidRDefault="00244C30">
            <w:pPr>
              <w:spacing w:line="276" w:lineRule="auto"/>
              <w:rPr>
                <w:rFonts w:cs="Arial"/>
              </w:rPr>
            </w:pPr>
            <w:r w:rsidRPr="007230F8">
              <w:rPr>
                <w:rFonts w:cs="Arial"/>
              </w:rPr>
              <w:t>The Clear Exit Assist Warning Client only supports the this use case for requirements and sequence diagrams defined in this SPSS or HMI specs.</w:t>
            </w:r>
          </w:p>
        </w:tc>
      </w:tr>
    </w:tbl>
    <w:p w:rsidR="00244C30" w:rsidRDefault="00244C30" w:rsidP="00244C30"/>
    <w:p w:rsidR="00244C30" w:rsidRDefault="00244C30" w:rsidP="00244C30">
      <w:pPr>
        <w:pStyle w:val="Heading4"/>
      </w:pPr>
      <w:r>
        <w:t>Interface Requirements</w:t>
      </w:r>
    </w:p>
    <w:p w:rsidR="00244C30" w:rsidRDefault="00244C30" w:rsidP="00244C30">
      <w:pPr>
        <w:pStyle w:val="Heading5"/>
      </w:pPr>
      <w:r w:rsidRPr="00B9479B">
        <w:t>MD-REQ-359587/A-ClrExitAsstMsgTxt2_D_Rq</w:t>
      </w:r>
    </w:p>
    <w:p w:rsidR="00244C30" w:rsidRDefault="00244C30" w:rsidP="00244C30">
      <w:pPr>
        <w:rPr>
          <w:rFonts w:cs="Arial"/>
        </w:rPr>
      </w:pPr>
      <w:r>
        <w:rPr>
          <w:rFonts w:cs="Arial"/>
        </w:rPr>
        <w:t>Message Type: Request</w:t>
      </w:r>
    </w:p>
    <w:p w:rsidR="00244C30" w:rsidRDefault="00244C30" w:rsidP="00244C30">
      <w:pPr>
        <w:rPr>
          <w:rFonts w:cs="Arial"/>
        </w:rPr>
      </w:pPr>
    </w:p>
    <w:p w:rsidR="00244C30" w:rsidRDefault="00244C30" w:rsidP="00244C30">
      <w:pPr>
        <w:widowControl w:val="0"/>
        <w:adjustRightInd w:val="0"/>
        <w:rPr>
          <w:rFonts w:cs="Arial"/>
        </w:rPr>
      </w:pPr>
      <w:r>
        <w:rPr>
          <w:rFonts w:cs="Arial"/>
        </w:rPr>
        <w:t>Request signal from the Clear Exit Assist Warning Server to the Clear Exit Assist Warning Client to display the warning HMI</w:t>
      </w:r>
    </w:p>
    <w:p w:rsidR="00244C30" w:rsidRDefault="00244C30" w:rsidP="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3690"/>
        <w:gridCol w:w="990"/>
        <w:gridCol w:w="1699"/>
      </w:tblGrid>
      <w:tr w:rsidR="00244C30" w:rsidTr="00244C30">
        <w:trPr>
          <w:jc w:val="center"/>
        </w:trPr>
        <w:tc>
          <w:tcPr>
            <w:tcW w:w="323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Logical Signal Name</w:t>
            </w:r>
          </w:p>
        </w:tc>
        <w:tc>
          <w:tcPr>
            <w:tcW w:w="369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1699"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3235" w:type="dxa"/>
            <w:vMerge w:val="restart"/>
            <w:tcBorders>
              <w:top w:val="single" w:sz="4" w:space="0" w:color="auto"/>
              <w:left w:val="single" w:sz="4" w:space="0" w:color="auto"/>
              <w:right w:val="single" w:sz="4" w:space="0" w:color="auto"/>
            </w:tcBorders>
          </w:tcPr>
          <w:p w:rsidR="00244C30" w:rsidRDefault="00244C30">
            <w:pPr>
              <w:spacing w:line="276" w:lineRule="auto"/>
              <w:rPr>
                <w:rFonts w:cs="Arial"/>
              </w:rPr>
            </w:pPr>
          </w:p>
          <w:p w:rsidR="00244C30" w:rsidRDefault="00244C30">
            <w:pPr>
              <w:spacing w:line="256" w:lineRule="auto"/>
            </w:pPr>
          </w:p>
          <w:p w:rsidR="00244C30" w:rsidRDefault="00244C30">
            <w:pPr>
              <w:spacing w:line="256" w:lineRule="auto"/>
            </w:pPr>
          </w:p>
          <w:p w:rsidR="00244C30" w:rsidRDefault="00244C30">
            <w:pPr>
              <w:spacing w:line="256" w:lineRule="auto"/>
            </w:pPr>
          </w:p>
          <w:p w:rsidR="00244C30" w:rsidRDefault="00244C30">
            <w:pPr>
              <w:spacing w:line="256" w:lineRule="auto"/>
            </w:pPr>
          </w:p>
          <w:p w:rsidR="00244C30" w:rsidRDefault="00244C30">
            <w:pPr>
              <w:spacing w:line="276" w:lineRule="auto"/>
              <w:rPr>
                <w:rFonts w:cs="Arial"/>
              </w:rPr>
            </w:pPr>
            <w:r>
              <w:t>ClrExitAsstMsgTxt2_D_Rq</w:t>
            </w:r>
          </w:p>
        </w:tc>
        <w:tc>
          <w:tcPr>
            <w:tcW w:w="3690" w:type="dxa"/>
            <w:tcBorders>
              <w:top w:val="single" w:sz="4" w:space="0" w:color="auto"/>
              <w:left w:val="single" w:sz="4" w:space="0" w:color="auto"/>
              <w:bottom w:val="single" w:sz="4" w:space="0" w:color="auto"/>
              <w:right w:val="single" w:sz="4" w:space="0" w:color="auto"/>
            </w:tcBorders>
            <w:hideMark/>
          </w:tcPr>
          <w:p w:rsidR="00244C30" w:rsidRDefault="00244C30">
            <w:pPr>
              <w:spacing w:line="254" w:lineRule="auto"/>
              <w:rPr>
                <w:rFonts w:cs="Arial"/>
              </w:rPr>
            </w:pPr>
            <w:r>
              <w:rPr>
                <w:rFonts w:cs="Arial"/>
              </w:rPr>
              <w:t>No Info / No Warning</w:t>
            </w:r>
          </w:p>
        </w:tc>
        <w:tc>
          <w:tcPr>
            <w:tcW w:w="990" w:type="dxa"/>
            <w:tcBorders>
              <w:top w:val="single" w:sz="4" w:space="0" w:color="auto"/>
              <w:left w:val="single" w:sz="4" w:space="0" w:color="auto"/>
              <w:bottom w:val="single" w:sz="4" w:space="0" w:color="auto"/>
              <w:right w:val="single" w:sz="4" w:space="0" w:color="auto"/>
            </w:tcBorders>
            <w:hideMark/>
          </w:tcPr>
          <w:p w:rsidR="00244C30" w:rsidRDefault="00244C30">
            <w:pPr>
              <w:spacing w:line="254" w:lineRule="auto"/>
              <w:rPr>
                <w:rFonts w:cs="Arial"/>
              </w:rPr>
            </w:pPr>
            <w:r>
              <w:rPr>
                <w:rFonts w:cs="Arial"/>
              </w:rPr>
              <w:t>0x0</w:t>
            </w:r>
          </w:p>
        </w:tc>
        <w:tc>
          <w:tcPr>
            <w:tcW w:w="1699" w:type="dxa"/>
            <w:tcBorders>
              <w:top w:val="single" w:sz="4" w:space="0" w:color="auto"/>
              <w:left w:val="single" w:sz="4" w:space="0" w:color="auto"/>
              <w:bottom w:val="single" w:sz="4" w:space="0" w:color="auto"/>
              <w:right w:val="single" w:sz="4" w:space="0" w:color="auto"/>
            </w:tcBorders>
            <w:vAlign w:val="center"/>
          </w:tcPr>
          <w:p w:rsidR="00244C30" w:rsidRDefault="00244C30">
            <w:pPr>
              <w:autoSpaceDE w:val="0"/>
              <w:autoSpaceDN w:val="0"/>
              <w:adjustRightInd w:val="0"/>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hideMark/>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hideMark/>
          </w:tcPr>
          <w:p w:rsidR="00244C30" w:rsidRDefault="00244C30" w:rsidP="00244C30">
            <w:pPr>
              <w:spacing w:line="254" w:lineRule="auto"/>
              <w:rPr>
                <w:rFonts w:cs="Arial"/>
              </w:rPr>
            </w:pPr>
            <w:r>
              <w:rPr>
                <w:rFonts w:cs="Arial"/>
              </w:rPr>
              <w:t>Rear Left</w:t>
            </w:r>
          </w:p>
        </w:tc>
        <w:tc>
          <w:tcPr>
            <w:tcW w:w="990" w:type="dxa"/>
            <w:tcBorders>
              <w:top w:val="single" w:sz="4" w:space="0" w:color="auto"/>
              <w:left w:val="single" w:sz="4" w:space="0" w:color="auto"/>
              <w:bottom w:val="single" w:sz="4" w:space="0" w:color="auto"/>
              <w:right w:val="single" w:sz="4" w:space="0" w:color="auto"/>
            </w:tcBorders>
            <w:hideMark/>
          </w:tcPr>
          <w:p w:rsidR="00244C30" w:rsidRDefault="00244C30">
            <w:pPr>
              <w:spacing w:line="254" w:lineRule="auto"/>
              <w:rPr>
                <w:rFonts w:cs="Arial"/>
              </w:rPr>
            </w:pPr>
            <w:r>
              <w:rPr>
                <w:rFonts w:cs="Arial"/>
              </w:rPr>
              <w:t>0x1</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hideMark/>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hideMark/>
          </w:tcPr>
          <w:p w:rsidR="00244C30" w:rsidRDefault="00244C30">
            <w:pPr>
              <w:spacing w:line="254" w:lineRule="auto"/>
              <w:rPr>
                <w:rFonts w:cs="Arial"/>
              </w:rPr>
            </w:pPr>
            <w:r>
              <w:rPr>
                <w:rFonts w:cs="Arial"/>
              </w:rPr>
              <w:t>Rear Right</w:t>
            </w:r>
          </w:p>
        </w:tc>
        <w:tc>
          <w:tcPr>
            <w:tcW w:w="990" w:type="dxa"/>
            <w:tcBorders>
              <w:top w:val="single" w:sz="4" w:space="0" w:color="auto"/>
              <w:left w:val="single" w:sz="4" w:space="0" w:color="auto"/>
              <w:bottom w:val="single" w:sz="4" w:space="0" w:color="auto"/>
              <w:right w:val="single" w:sz="4" w:space="0" w:color="auto"/>
            </w:tcBorders>
            <w:hideMark/>
          </w:tcPr>
          <w:p w:rsidR="00244C30" w:rsidRDefault="00244C30">
            <w:pPr>
              <w:spacing w:line="254" w:lineRule="auto"/>
              <w:rPr>
                <w:rFonts w:cs="Arial"/>
              </w:rPr>
            </w:pPr>
            <w:r>
              <w:rPr>
                <w:rFonts w:cs="Arial"/>
              </w:rPr>
              <w:t>0x2</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Front Left</w:t>
            </w:r>
          </w:p>
        </w:tc>
        <w:tc>
          <w:tcPr>
            <w:tcW w:w="9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0x3</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Front Right</w:t>
            </w:r>
          </w:p>
        </w:tc>
        <w:tc>
          <w:tcPr>
            <w:tcW w:w="9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0x4</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Rear Left and Rear Right</w:t>
            </w:r>
          </w:p>
        </w:tc>
        <w:tc>
          <w:tcPr>
            <w:tcW w:w="9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0x5</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Front Left and Front Right</w:t>
            </w:r>
          </w:p>
        </w:tc>
        <w:tc>
          <w:tcPr>
            <w:tcW w:w="9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0x6</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Rear Left and Front Right</w:t>
            </w:r>
          </w:p>
        </w:tc>
        <w:tc>
          <w:tcPr>
            <w:tcW w:w="9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0x7</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Front Left and Rear Right</w:t>
            </w:r>
          </w:p>
        </w:tc>
        <w:tc>
          <w:tcPr>
            <w:tcW w:w="9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0x8</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right w:val="single" w:sz="4" w:space="0" w:color="auto"/>
            </w:tcBorders>
            <w:vAlign w:val="center"/>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235" w:type="dxa"/>
            <w:vMerge/>
            <w:tcBorders>
              <w:left w:val="single" w:sz="4" w:space="0" w:color="auto"/>
              <w:bottom w:val="single" w:sz="4" w:space="0" w:color="auto"/>
              <w:right w:val="single" w:sz="4" w:space="0" w:color="auto"/>
            </w:tcBorders>
            <w:vAlign w:val="center"/>
          </w:tcPr>
          <w:p w:rsidR="00244C30" w:rsidRDefault="00244C30">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rsidR="00244C30" w:rsidRDefault="00244C30">
            <w:pPr>
              <w:spacing w:line="254" w:lineRule="auto"/>
              <w:rPr>
                <w:rFonts w:cs="Arial"/>
              </w:rPr>
            </w:pPr>
            <w:r>
              <w:rPr>
                <w:rFonts w:cs="Arial"/>
              </w:rPr>
              <w:t>0xF</w:t>
            </w:r>
          </w:p>
        </w:tc>
        <w:tc>
          <w:tcPr>
            <w:tcW w:w="1699"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bl>
    <w:p w:rsidR="00244C30" w:rsidRDefault="00244C30" w:rsidP="00244C30">
      <w:pPr>
        <w:rPr>
          <w:rFonts w:cs="Arial"/>
        </w:rPr>
      </w:pPr>
    </w:p>
    <w:p w:rsidR="00244C30" w:rsidRDefault="00244C30" w:rsidP="00244C30"/>
    <w:p w:rsidR="00244C30" w:rsidRDefault="00244C30" w:rsidP="00244C30">
      <w:pPr>
        <w:pStyle w:val="Heading5"/>
      </w:pPr>
      <w:r w:rsidRPr="00B9479B">
        <w:t>MD-REQ-359588/A-ClrExitAsstActv_B_Rq</w:t>
      </w:r>
    </w:p>
    <w:p w:rsidR="00244C30" w:rsidRPr="00C67D11" w:rsidRDefault="00244C30" w:rsidP="00244C30">
      <w:pPr>
        <w:rPr>
          <w:rFonts w:cs="Arial"/>
        </w:rPr>
      </w:pPr>
      <w:r w:rsidRPr="00C67D11">
        <w:rPr>
          <w:rFonts w:cs="Arial"/>
        </w:rPr>
        <w:t xml:space="preserve">Message Type: </w:t>
      </w:r>
      <w:r>
        <w:rPr>
          <w:rFonts w:cs="Arial"/>
        </w:rPr>
        <w:t>Request</w:t>
      </w:r>
    </w:p>
    <w:p w:rsidR="00244C30" w:rsidRPr="00C67D11" w:rsidRDefault="00244C30" w:rsidP="00244C30">
      <w:pPr>
        <w:rPr>
          <w:rFonts w:cs="Arial"/>
        </w:rPr>
      </w:pPr>
    </w:p>
    <w:p w:rsidR="00244C30" w:rsidRPr="00C67D11" w:rsidRDefault="00244C30" w:rsidP="00244C30">
      <w:pPr>
        <w:widowControl w:val="0"/>
        <w:adjustRightInd w:val="0"/>
        <w:rPr>
          <w:rFonts w:cs="Arial"/>
        </w:rPr>
      </w:pPr>
      <w:r w:rsidRPr="00C67D11">
        <w:rPr>
          <w:rFonts w:cs="Arial"/>
        </w:rPr>
        <w:t xml:space="preserve">Request signal from the Clear Exit Assist Warning Server to the Clear Exit Assist Warning Client </w:t>
      </w:r>
      <w:r>
        <w:rPr>
          <w:rFonts w:cs="Arial"/>
        </w:rPr>
        <w:t xml:space="preserve">/ Infotainment System Master to remain powered up </w:t>
      </w:r>
      <w:r w:rsidRPr="00C67D11">
        <w:rPr>
          <w:rFonts w:cs="Arial"/>
        </w:rPr>
        <w:t xml:space="preserve">to display the </w:t>
      </w:r>
      <w:r>
        <w:rPr>
          <w:rFonts w:cs="Arial"/>
        </w:rPr>
        <w:t xml:space="preserve">clear exit assist </w:t>
      </w:r>
      <w:r w:rsidRPr="00C67D11">
        <w:rPr>
          <w:rFonts w:cs="Arial"/>
        </w:rPr>
        <w:t>warning HMI</w:t>
      </w:r>
    </w:p>
    <w:p w:rsidR="00244C30" w:rsidRPr="00C67D11" w:rsidRDefault="00244C30" w:rsidP="00244C3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700"/>
        <w:gridCol w:w="990"/>
        <w:gridCol w:w="2689"/>
      </w:tblGrid>
      <w:tr w:rsidR="00244C30" w:rsidRPr="00C67D11" w:rsidTr="00244C30">
        <w:trPr>
          <w:jc w:val="center"/>
        </w:trPr>
        <w:tc>
          <w:tcPr>
            <w:tcW w:w="3235" w:type="dxa"/>
            <w:tcBorders>
              <w:top w:val="single" w:sz="4" w:space="0" w:color="auto"/>
              <w:left w:val="single" w:sz="4" w:space="0" w:color="auto"/>
              <w:bottom w:val="single" w:sz="4" w:space="0" w:color="auto"/>
              <w:right w:val="single" w:sz="4" w:space="0" w:color="auto"/>
            </w:tcBorders>
            <w:hideMark/>
          </w:tcPr>
          <w:p w:rsidR="00244C30" w:rsidRPr="00C67D11" w:rsidRDefault="00244C30">
            <w:pPr>
              <w:spacing w:line="276" w:lineRule="auto"/>
              <w:rPr>
                <w:rFonts w:cs="Arial"/>
                <w:b/>
              </w:rPr>
            </w:pPr>
            <w:r w:rsidRPr="00C67D11">
              <w:rPr>
                <w:rFonts w:cs="Arial"/>
                <w:b/>
              </w:rPr>
              <w:t>Logical Signal Name</w:t>
            </w:r>
          </w:p>
        </w:tc>
        <w:tc>
          <w:tcPr>
            <w:tcW w:w="2700" w:type="dxa"/>
            <w:tcBorders>
              <w:top w:val="single" w:sz="4" w:space="0" w:color="auto"/>
              <w:left w:val="single" w:sz="4" w:space="0" w:color="auto"/>
              <w:bottom w:val="single" w:sz="4" w:space="0" w:color="auto"/>
              <w:right w:val="single" w:sz="4" w:space="0" w:color="auto"/>
            </w:tcBorders>
            <w:hideMark/>
          </w:tcPr>
          <w:p w:rsidR="00244C30" w:rsidRPr="00C67D11" w:rsidRDefault="00244C30">
            <w:pPr>
              <w:spacing w:line="276" w:lineRule="auto"/>
              <w:rPr>
                <w:rFonts w:cs="Arial"/>
                <w:b/>
              </w:rPr>
            </w:pPr>
            <w:r w:rsidRPr="00C67D1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244C30" w:rsidRPr="00C67D11" w:rsidRDefault="00244C30">
            <w:pPr>
              <w:spacing w:line="276" w:lineRule="auto"/>
              <w:rPr>
                <w:rFonts w:cs="Arial"/>
                <w:b/>
              </w:rPr>
            </w:pPr>
            <w:r w:rsidRPr="00C67D11">
              <w:rPr>
                <w:rFonts w:cs="Arial"/>
                <w:b/>
              </w:rPr>
              <w:t>Value</w:t>
            </w:r>
          </w:p>
        </w:tc>
        <w:tc>
          <w:tcPr>
            <w:tcW w:w="2689" w:type="dxa"/>
            <w:tcBorders>
              <w:top w:val="single" w:sz="4" w:space="0" w:color="auto"/>
              <w:left w:val="single" w:sz="4" w:space="0" w:color="auto"/>
              <w:bottom w:val="single" w:sz="4" w:space="0" w:color="auto"/>
              <w:right w:val="single" w:sz="4" w:space="0" w:color="auto"/>
            </w:tcBorders>
            <w:hideMark/>
          </w:tcPr>
          <w:p w:rsidR="00244C30" w:rsidRPr="00C67D11" w:rsidRDefault="00244C30">
            <w:pPr>
              <w:spacing w:line="276" w:lineRule="auto"/>
              <w:rPr>
                <w:rFonts w:cs="Arial"/>
                <w:b/>
              </w:rPr>
            </w:pPr>
            <w:r w:rsidRPr="00C67D11">
              <w:rPr>
                <w:rFonts w:cs="Arial"/>
                <w:b/>
              </w:rPr>
              <w:t>Description</w:t>
            </w:r>
          </w:p>
        </w:tc>
      </w:tr>
      <w:tr w:rsidR="00244C30" w:rsidRPr="00C67D11" w:rsidTr="00244C30">
        <w:trPr>
          <w:jc w:val="center"/>
        </w:trPr>
        <w:tc>
          <w:tcPr>
            <w:tcW w:w="3235" w:type="dxa"/>
            <w:vMerge w:val="restart"/>
            <w:tcBorders>
              <w:top w:val="single" w:sz="4" w:space="0" w:color="auto"/>
              <w:left w:val="single" w:sz="4" w:space="0" w:color="auto"/>
              <w:bottom w:val="single" w:sz="4" w:space="0" w:color="auto"/>
              <w:right w:val="single" w:sz="4" w:space="0" w:color="auto"/>
            </w:tcBorders>
          </w:tcPr>
          <w:p w:rsidR="00244C30" w:rsidRDefault="00244C30" w:rsidP="00244C30">
            <w:pPr>
              <w:rPr>
                <w:rFonts w:cs="Arial"/>
              </w:rPr>
            </w:pPr>
          </w:p>
          <w:p w:rsidR="00244C30" w:rsidRPr="00C67D11" w:rsidRDefault="00244C30" w:rsidP="00244C30">
            <w:pPr>
              <w:rPr>
                <w:rFonts w:cs="Arial"/>
                <w:color w:val="000000"/>
              </w:rPr>
            </w:pPr>
            <w:r w:rsidRPr="00C67D11">
              <w:rPr>
                <w:rFonts w:cs="Arial"/>
                <w:bCs/>
                <w:color w:val="000000"/>
              </w:rPr>
              <w:t>ClrExitAsstActv_</w:t>
            </w:r>
            <w:r>
              <w:rPr>
                <w:rFonts w:cs="Arial"/>
                <w:bCs/>
                <w:color w:val="000000"/>
              </w:rPr>
              <w:t>B</w:t>
            </w:r>
            <w:r w:rsidRPr="00C67D11">
              <w:rPr>
                <w:rFonts w:cs="Arial"/>
                <w:bCs/>
                <w:color w:val="000000"/>
              </w:rPr>
              <w:t>_Rq</w:t>
            </w:r>
          </w:p>
          <w:p w:rsidR="00244C30" w:rsidRPr="00C67D11" w:rsidRDefault="00244C30">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rsidR="00244C30" w:rsidRPr="00C67D11" w:rsidRDefault="00244C30">
            <w:pPr>
              <w:spacing w:line="252" w:lineRule="auto"/>
              <w:rPr>
                <w:rFonts w:cs="Arial"/>
              </w:rPr>
            </w:pPr>
            <w:r>
              <w:rPr>
                <w:rFonts w:cs="Arial"/>
              </w:rPr>
              <w:t>False</w:t>
            </w:r>
          </w:p>
        </w:tc>
        <w:tc>
          <w:tcPr>
            <w:tcW w:w="990" w:type="dxa"/>
            <w:tcBorders>
              <w:top w:val="single" w:sz="4" w:space="0" w:color="auto"/>
              <w:left w:val="single" w:sz="4" w:space="0" w:color="auto"/>
              <w:bottom w:val="single" w:sz="4" w:space="0" w:color="auto"/>
              <w:right w:val="single" w:sz="4" w:space="0" w:color="auto"/>
            </w:tcBorders>
            <w:hideMark/>
          </w:tcPr>
          <w:p w:rsidR="00244C30" w:rsidRPr="00C67D11" w:rsidRDefault="00244C30">
            <w:pPr>
              <w:spacing w:line="252" w:lineRule="auto"/>
              <w:rPr>
                <w:rFonts w:cs="Arial"/>
              </w:rPr>
            </w:pPr>
            <w:r w:rsidRPr="00C67D11">
              <w:rPr>
                <w:rFonts w:cs="Arial"/>
              </w:rPr>
              <w:t>0x0</w:t>
            </w:r>
          </w:p>
        </w:tc>
        <w:tc>
          <w:tcPr>
            <w:tcW w:w="2689" w:type="dxa"/>
            <w:tcBorders>
              <w:top w:val="single" w:sz="4" w:space="0" w:color="auto"/>
              <w:left w:val="single" w:sz="4" w:space="0" w:color="auto"/>
              <w:bottom w:val="single" w:sz="4" w:space="0" w:color="auto"/>
              <w:right w:val="single" w:sz="4" w:space="0" w:color="auto"/>
            </w:tcBorders>
            <w:vAlign w:val="center"/>
          </w:tcPr>
          <w:p w:rsidR="00244C30" w:rsidRPr="00C67D11" w:rsidRDefault="00244C30">
            <w:pPr>
              <w:autoSpaceDE w:val="0"/>
              <w:autoSpaceDN w:val="0"/>
              <w:adjustRightInd w:val="0"/>
              <w:spacing w:line="276" w:lineRule="auto"/>
              <w:rPr>
                <w:rFonts w:cs="Arial"/>
              </w:rPr>
            </w:pPr>
          </w:p>
        </w:tc>
      </w:tr>
      <w:tr w:rsidR="00244C30" w:rsidRPr="00C67D11" w:rsidTr="00244C30">
        <w:trPr>
          <w:trHeight w:val="350"/>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244C30" w:rsidRPr="00C67D11" w:rsidRDefault="00244C30">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rsidR="00244C30" w:rsidRPr="00C67D11" w:rsidRDefault="00244C30">
            <w:pPr>
              <w:spacing w:line="252" w:lineRule="auto"/>
              <w:rPr>
                <w:rFonts w:cs="Arial"/>
              </w:rPr>
            </w:pPr>
            <w:r>
              <w:rPr>
                <w:rFonts w:cs="Arial"/>
              </w:rPr>
              <w:t>True</w:t>
            </w:r>
          </w:p>
        </w:tc>
        <w:tc>
          <w:tcPr>
            <w:tcW w:w="990" w:type="dxa"/>
            <w:tcBorders>
              <w:top w:val="single" w:sz="4" w:space="0" w:color="auto"/>
              <w:left w:val="single" w:sz="4" w:space="0" w:color="auto"/>
              <w:bottom w:val="single" w:sz="4" w:space="0" w:color="auto"/>
              <w:right w:val="single" w:sz="4" w:space="0" w:color="auto"/>
            </w:tcBorders>
            <w:hideMark/>
          </w:tcPr>
          <w:p w:rsidR="00244C30" w:rsidRPr="00C67D11" w:rsidRDefault="00244C30">
            <w:pPr>
              <w:spacing w:line="252" w:lineRule="auto"/>
              <w:rPr>
                <w:rFonts w:cs="Arial"/>
              </w:rPr>
            </w:pPr>
            <w:r w:rsidRPr="00C67D11">
              <w:rPr>
                <w:rFonts w:cs="Arial"/>
              </w:rPr>
              <w:t>0x1</w:t>
            </w:r>
          </w:p>
        </w:tc>
        <w:tc>
          <w:tcPr>
            <w:tcW w:w="2689" w:type="dxa"/>
            <w:tcBorders>
              <w:top w:val="single" w:sz="4" w:space="0" w:color="auto"/>
              <w:left w:val="single" w:sz="4" w:space="0" w:color="auto"/>
              <w:bottom w:val="single" w:sz="4" w:space="0" w:color="auto"/>
              <w:right w:val="single" w:sz="4" w:space="0" w:color="auto"/>
            </w:tcBorders>
          </w:tcPr>
          <w:p w:rsidR="00244C30" w:rsidRPr="00C67D11" w:rsidRDefault="00244C30">
            <w:pPr>
              <w:spacing w:line="276" w:lineRule="auto"/>
              <w:rPr>
                <w:rFonts w:cs="Arial"/>
              </w:rPr>
            </w:pPr>
          </w:p>
        </w:tc>
      </w:tr>
    </w:tbl>
    <w:p w:rsidR="00244C30" w:rsidRPr="00C67D11" w:rsidRDefault="00244C30" w:rsidP="00244C30">
      <w:pPr>
        <w:rPr>
          <w:rFonts w:cs="Arial"/>
        </w:rPr>
      </w:pPr>
    </w:p>
    <w:p w:rsidR="00244C30" w:rsidRDefault="00244C30" w:rsidP="00244C30">
      <w:pPr>
        <w:pStyle w:val="Heading4"/>
      </w:pPr>
      <w:r>
        <w:t>Requirements</w:t>
      </w:r>
    </w:p>
    <w:p w:rsidR="00244C30" w:rsidRPr="00244C30" w:rsidRDefault="00244C30" w:rsidP="00244C30">
      <w:pPr>
        <w:pStyle w:val="Heading5"/>
        <w:rPr>
          <w:b w:val="0"/>
          <w:u w:val="single"/>
        </w:rPr>
      </w:pPr>
      <w:r w:rsidRPr="00244C30">
        <w:rPr>
          <w:b w:val="0"/>
          <w:u w:val="single"/>
        </w:rPr>
        <w:t>VS-SR-REQ-359973/A-Clear Exit Assist warning HMI</w:t>
      </w:r>
    </w:p>
    <w:p w:rsidR="00244C30" w:rsidRPr="00045619" w:rsidRDefault="00244C30" w:rsidP="00244C30">
      <w:r>
        <w:t xml:space="preserve">When the Clear Exit Assist Warning Client receives the ClrExitAsstMsgTxt2_D_Rq request signal from the Clear Exit Assist Warning Server set to a warning value (ex Front Left) then the Clear Exist Assist </w:t>
      </w:r>
      <w:r w:rsidRPr="00045619">
        <w:t>Warning Client shall display the corresponding warning HMI.</w:t>
      </w:r>
    </w:p>
    <w:p w:rsidR="00244C30" w:rsidRPr="00045619" w:rsidRDefault="00244C30" w:rsidP="00244C30">
      <w:pPr>
        <w:numPr>
          <w:ilvl w:val="0"/>
          <w:numId w:val="956"/>
        </w:numPr>
      </w:pPr>
      <w:r w:rsidRPr="00045619">
        <w:t xml:space="preserve">As long as a warning encoding in </w:t>
      </w:r>
      <w:r>
        <w:t xml:space="preserve">ClrExitAsstMsgTxt2_D_Rq </w:t>
      </w:r>
      <w:r w:rsidRPr="00045619">
        <w:t>is held to a specific warning value then the Clear Exit Assist Warning Client shall continue to show the warning HMI.</w:t>
      </w:r>
    </w:p>
    <w:p w:rsidR="00244C30" w:rsidRPr="00045619" w:rsidRDefault="00244C30" w:rsidP="00244C30">
      <w:pPr>
        <w:numPr>
          <w:ilvl w:val="1"/>
          <w:numId w:val="956"/>
        </w:numPr>
      </w:pPr>
      <w:r w:rsidRPr="00045619">
        <w:t xml:space="preserve">Ex. if </w:t>
      </w:r>
      <w:r>
        <w:t>ClrExitAsstMsgTxt2_D_Rq</w:t>
      </w:r>
      <w:r w:rsidRPr="00045619">
        <w:t xml:space="preserve"> = Rear Left then hold the corresponding HMI for Rear Left as long as the signal is held at Rear Left.</w:t>
      </w:r>
    </w:p>
    <w:p w:rsidR="00244C30" w:rsidRPr="00045619" w:rsidRDefault="00244C30" w:rsidP="00244C30">
      <w:r w:rsidRPr="00045619">
        <w:t>Note:  see HMI spec for priority of pop-ups between different features</w:t>
      </w:r>
    </w:p>
    <w:p w:rsidR="00244C30" w:rsidRPr="00045619" w:rsidRDefault="00244C30" w:rsidP="00244C30"/>
    <w:p w:rsidR="00244C30" w:rsidRDefault="00244C30" w:rsidP="00244C30">
      <w:r w:rsidRPr="00045619">
        <w:t>The Clear Exit Assist Warning</w:t>
      </w:r>
      <w:r>
        <w:t xml:space="preserve"> Server shall only hold the signal ClrExitAsstMsgTxt2_D_Rq set to a warning value as long as the condition is true.  Once there warning event has ended the ClrExitAsstMsgTxt2_D_Rq signal shall be set back to “No Info / No Warning”. </w:t>
      </w:r>
    </w:p>
    <w:p w:rsidR="00244C30" w:rsidRDefault="00244C30" w:rsidP="00244C30">
      <w:pPr>
        <w:numPr>
          <w:ilvl w:val="0"/>
          <w:numId w:val="956"/>
        </w:numPr>
      </w:pPr>
      <w:r>
        <w:t>Note: if the Clear Exit Assist Warning Server does not put the ClrExitAsstMsgTxt2_D_Rq signal back to “No Info / No Warning” signal encoding immediately after the event ends then this may cause other important HMI to not be shown on the Clear Exit Assist Warning Client HMI.</w:t>
      </w:r>
    </w:p>
    <w:p w:rsidR="00244C30" w:rsidRPr="00244C30" w:rsidRDefault="00244C30" w:rsidP="00244C30">
      <w:pPr>
        <w:pStyle w:val="Heading5"/>
        <w:rPr>
          <w:b w:val="0"/>
          <w:u w:val="single"/>
        </w:rPr>
      </w:pPr>
      <w:r w:rsidRPr="00244C30">
        <w:rPr>
          <w:b w:val="0"/>
          <w:u w:val="single"/>
        </w:rPr>
        <w:t>PWRMAN-SR-REQ-359648/A-Clear Exit Assist Power Moding</w:t>
      </w:r>
    </w:p>
    <w:p w:rsidR="00244C30" w:rsidRDefault="00244C30" w:rsidP="00244C30">
      <w:r>
        <w:t>The Clear Exit Assist Warning Client shall update the HMI with the applicable HMI Warning when it receives the signal ClrExtAsstMsgTxt_D_Rq2 from the Clear Exit Assist Warning Server set to a particular warning encoding.</w:t>
      </w:r>
    </w:p>
    <w:p w:rsidR="00244C30" w:rsidRDefault="00244C30" w:rsidP="00244C30"/>
    <w:p w:rsidR="00244C30" w:rsidRDefault="00244C30" w:rsidP="00244C30">
      <w:r>
        <w:t xml:space="preserve">For the Clear Exit Assist feature the Clear Exit Assist Warnings can be displayed on the Clear Exit Assist Warning Client’s HMI whenever the infotainment system is on (ie HMI_HMIMode_St = ON) or in MMInactive (Sleep/Standby) power mode as specified below. </w:t>
      </w:r>
    </w:p>
    <w:p w:rsidR="00244C30" w:rsidRDefault="00244C30" w:rsidP="00244C30"/>
    <w:p w:rsidR="00244C30" w:rsidRDefault="00244C30" w:rsidP="00244C30">
      <w:r>
        <w:t xml:space="preserve">The </w:t>
      </w:r>
      <w:r w:rsidRPr="00003A9D">
        <w:t>Infotainment System Master / Clear</w:t>
      </w:r>
      <w:r>
        <w:t xml:space="preserve"> Exit Assist Warning Client shall support Clear Exit Assist Warning HMI in MMInactive (Sleep/Standby) power mode (ie HMI_HMIMode_St = OFF) when the following applies:</w:t>
      </w:r>
    </w:p>
    <w:p w:rsidR="00244C30" w:rsidRDefault="00244C30" w:rsidP="00244C30">
      <w:pPr>
        <w:numPr>
          <w:ilvl w:val="0"/>
          <w:numId w:val="961"/>
        </w:numPr>
      </w:pPr>
      <w:r>
        <w:t>The Clear Exit Assist Warning Server power mode signal is set as ClrExitAsstActv_B_Rq = True, AND</w:t>
      </w:r>
    </w:p>
    <w:p w:rsidR="00244C30" w:rsidRDefault="00244C30" w:rsidP="00244C30">
      <w:pPr>
        <w:numPr>
          <w:ilvl w:val="0"/>
          <w:numId w:val="961"/>
        </w:numPr>
      </w:pPr>
      <w:r>
        <w:t>240 seconds has not elapsed since the signal Delay_Acc went from ON to OFF.</w:t>
      </w:r>
    </w:p>
    <w:p w:rsidR="00244C30" w:rsidRDefault="00244C30" w:rsidP="00244C30"/>
    <w:p w:rsidR="00244C30" w:rsidRDefault="00244C30" w:rsidP="00244C30">
      <w:r>
        <w:t xml:space="preserve">The </w:t>
      </w:r>
      <w:r w:rsidRPr="00003A9D">
        <w:t>Infotainment System Master / Clear</w:t>
      </w:r>
      <w:r>
        <w:t xml:space="preserve"> Exit Assist Warning Client shall NOT remain powered up capable of displaying Clear Exit Assist HMI in MMInactive (Sleep/Standby) power mode because of the Clear Exit feature (might remain powered up because of other features) when the following applies: </w:t>
      </w:r>
    </w:p>
    <w:p w:rsidR="00244C30" w:rsidRDefault="00244C30" w:rsidP="00244C30">
      <w:pPr>
        <w:numPr>
          <w:ilvl w:val="0"/>
          <w:numId w:val="962"/>
        </w:numPr>
      </w:pPr>
      <w:r>
        <w:t>The Clear Exit Assist Warning Server power mode signal ClrExitAsstActv_B_Rq = False, OR</w:t>
      </w:r>
    </w:p>
    <w:p w:rsidR="00244C30" w:rsidRDefault="00244C30" w:rsidP="00244C30">
      <w:pPr>
        <w:numPr>
          <w:ilvl w:val="0"/>
          <w:numId w:val="962"/>
        </w:numPr>
      </w:pPr>
      <w:r>
        <w:t>240 seconds has elapsed since the signal Delay_Acc went from ON to OFF</w:t>
      </w:r>
    </w:p>
    <w:p w:rsidR="00244C30" w:rsidRDefault="00244C30" w:rsidP="00244C30"/>
    <w:p w:rsidR="00244C30" w:rsidRDefault="00244C30" w:rsidP="00244C30">
      <w:r>
        <w:lastRenderedPageBreak/>
        <w:t xml:space="preserve">The Infotainment System Master / Clear Exit Assist Warning Client shall NOT keep the network awake for the Clear Exit Assist feature.  This includes not keeping the network bus awake when ClrExitAsstActv_B_Rq = True and HMIAudioMode = OFF. </w:t>
      </w:r>
    </w:p>
    <w:p w:rsidR="00244C30" w:rsidRDefault="00244C30" w:rsidP="00244C30"/>
    <w:p w:rsidR="00244C30" w:rsidRDefault="00244C30" w:rsidP="00244C30">
      <w:r>
        <w:t>If the infotainment system master is in MMInactive (Sleep/Standby), with the network asleep but the conditions are true to be powered up for the Clear Exit Assist Warning feature then the Infotainment System Master shall power up locally (ie remain powered up waiting for warning signals even though the network bus is asleep).</w:t>
      </w:r>
    </w:p>
    <w:p w:rsidR="00244C30" w:rsidRPr="003F0B1A" w:rsidRDefault="00244C30" w:rsidP="00244C30">
      <w:pPr>
        <w:numPr>
          <w:ilvl w:val="0"/>
          <w:numId w:val="964"/>
        </w:numPr>
      </w:pPr>
      <w:r>
        <w:t xml:space="preserve">Note: if the network bus is asleep then the Infotainment System Master / Clear Exit </w:t>
      </w:r>
      <w:r w:rsidRPr="003F0B1A">
        <w:t>Assist Warning Client shall assume the last state of the ClrExitAsstActv_</w:t>
      </w:r>
      <w:r>
        <w:t>B</w:t>
      </w:r>
      <w:r w:rsidRPr="003F0B1A">
        <w:t>_Rq signal.</w:t>
      </w:r>
    </w:p>
    <w:p w:rsidR="00244C30" w:rsidRPr="003F0B1A" w:rsidRDefault="00244C30" w:rsidP="00244C30"/>
    <w:p w:rsidR="00244C30" w:rsidRDefault="00244C30" w:rsidP="00244C30">
      <w:r w:rsidRPr="003F0B1A">
        <w:t>If the ClrExitAsstActv_</w:t>
      </w:r>
      <w:r>
        <w:t>B</w:t>
      </w:r>
      <w:r w:rsidRPr="003F0B1A">
        <w:t>_Rq is not on the network bus for 5 seconds or more while the signal Ignition_Status = RUN then the Infotainment System Master / Clear Exit Assist Warning Client shall consider the signal ClrExitAsstActv_</w:t>
      </w:r>
      <w:r>
        <w:t>B</w:t>
      </w:r>
      <w:r w:rsidRPr="003F0B1A">
        <w:t>_Rq missing.  When ClrExitAsstActv_</w:t>
      </w:r>
      <w:r>
        <w:t>B</w:t>
      </w:r>
      <w:r w:rsidRPr="003F0B1A">
        <w:t>_Rq is missing the Infotainment System Master shall NOT remain powered up capable of displaying Clear Exit Assist HMI in MMInactive (Sleep/Standby) power mode because of the Clear Exit feature (might remain powered up because of other features).</w:t>
      </w:r>
    </w:p>
    <w:p w:rsidR="00244C30" w:rsidRDefault="00244C30" w:rsidP="00244C30"/>
    <w:p w:rsidR="00244C30" w:rsidRPr="004A5D02" w:rsidRDefault="00244C30" w:rsidP="00244C30">
      <w:r w:rsidRPr="004A5D02">
        <w:t xml:space="preserve">Note: </w:t>
      </w:r>
    </w:p>
    <w:p w:rsidR="00244C30" w:rsidRDefault="00244C30" w:rsidP="00244C30">
      <w:pPr>
        <w:numPr>
          <w:ilvl w:val="0"/>
          <w:numId w:val="963"/>
        </w:numPr>
      </w:pPr>
      <w:r w:rsidRPr="004A5D02">
        <w:t>The Infotainment System Master and Clear Exit Assist Warning Client may be the same module.  See implementation guide for details</w:t>
      </w:r>
    </w:p>
    <w:p w:rsidR="00244C30" w:rsidRDefault="00244C30" w:rsidP="00244C30"/>
    <w:p w:rsidR="00244C30" w:rsidRDefault="00244C30" w:rsidP="00244C30"/>
    <w:p w:rsidR="00244C30" w:rsidRPr="00244C30" w:rsidRDefault="00244C30" w:rsidP="00244C30">
      <w:pPr>
        <w:pStyle w:val="Heading5"/>
        <w:rPr>
          <w:b w:val="0"/>
          <w:u w:val="single"/>
        </w:rPr>
      </w:pPr>
      <w:r w:rsidRPr="00244C30">
        <w:rPr>
          <w:b w:val="0"/>
          <w:u w:val="single"/>
        </w:rPr>
        <w:t>PWRMAN-SR-REQ-359676/A-MMInactive Sleep_Standby Clear Exit Assist Power Mode Diagram</w:t>
      </w:r>
    </w:p>
    <w:p w:rsidR="00244C30" w:rsidRDefault="00244C30" w:rsidP="00244C30">
      <w:pPr>
        <w:jc w:val="center"/>
      </w:pPr>
      <w:r w:rsidRPr="009E0297">
        <w:rPr>
          <w:noProof/>
        </w:rPr>
        <w:drawing>
          <wp:inline distT="0" distB="0" distL="0" distR="0">
            <wp:extent cx="5943600" cy="3753150"/>
            <wp:effectExtent l="0" t="0" r="0" b="0"/>
            <wp:docPr id="5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753150"/>
                    </a:xfrm>
                    <a:prstGeom prst="rect">
                      <a:avLst/>
                    </a:prstGeom>
                    <a:noFill/>
                    <a:ln>
                      <a:noFill/>
                    </a:ln>
                  </pic:spPr>
                </pic:pic>
              </a:graphicData>
            </a:graphic>
          </wp:inline>
        </w:drawing>
      </w:r>
    </w:p>
    <w:p w:rsidR="00244C30" w:rsidRDefault="00244C30" w:rsidP="00244C30"/>
    <w:p w:rsidR="00244C30" w:rsidRDefault="00244C30" w:rsidP="00244C30"/>
    <w:p w:rsidR="00244C30" w:rsidRDefault="00244C30" w:rsidP="00244C30">
      <w:pPr>
        <w:pStyle w:val="Heading4"/>
      </w:pPr>
      <w:r>
        <w:t>Sequence Diagrams</w:t>
      </w:r>
    </w:p>
    <w:p w:rsidR="00244C30" w:rsidRDefault="00244C30" w:rsidP="00244C30">
      <w:pPr>
        <w:pStyle w:val="Heading5"/>
      </w:pPr>
      <w:r>
        <w:t>VS-SD-REQ-361333/A-Clear Exist Assist HMI Warning Event</w:t>
      </w:r>
    </w:p>
    <w:p w:rsidR="00244C30" w:rsidRDefault="00244C30" w:rsidP="00244C30">
      <w:r>
        <w:t>Pre-condition:</w:t>
      </w:r>
    </w:p>
    <w:p w:rsidR="00244C30" w:rsidRDefault="00244C30" w:rsidP="00244C30">
      <w:r>
        <w:t>No Clear Exit Assist HMI warning is active with the signal ClrExitAsstMsgTxt2_D_Rq = No Warning.</w:t>
      </w:r>
    </w:p>
    <w:p w:rsidR="00244C30" w:rsidRDefault="00244C30" w:rsidP="00244C30"/>
    <w:p w:rsidR="00244C30" w:rsidRDefault="00244C30" w:rsidP="00244C30">
      <w:pPr>
        <w:jc w:val="center"/>
      </w:pPr>
      <w:r w:rsidRPr="00BB5EBA">
        <w:rPr>
          <w:noProof/>
        </w:rPr>
        <w:lastRenderedPageBreak/>
        <w:drawing>
          <wp:inline distT="0" distB="0" distL="0" distR="0">
            <wp:extent cx="5943600" cy="5488305"/>
            <wp:effectExtent l="0" t="0" r="0" b="0"/>
            <wp:docPr id="5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5488305"/>
                    </a:xfrm>
                    <a:prstGeom prst="rect">
                      <a:avLst/>
                    </a:prstGeom>
                    <a:noFill/>
                    <a:ln>
                      <a:noFill/>
                    </a:ln>
                  </pic:spPr>
                </pic:pic>
              </a:graphicData>
            </a:graphic>
          </wp:inline>
        </w:drawing>
      </w:r>
    </w:p>
    <w:p w:rsidR="00244C30" w:rsidRDefault="00244C30">
      <w:pPr>
        <w:spacing w:after="200" w:line="276" w:lineRule="auto"/>
      </w:pPr>
      <w:r>
        <w:br w:type="page"/>
      </w:r>
    </w:p>
    <w:p w:rsidR="00244C30" w:rsidRDefault="00244C30" w:rsidP="00244C30">
      <w:pPr>
        <w:pStyle w:val="Heading2"/>
      </w:pPr>
      <w:bookmarkStart w:id="1115" w:name="_Toc35509059"/>
      <w:r w:rsidRPr="00B9479B">
        <w:lastRenderedPageBreak/>
        <w:t>VS-FUN-REQ-383899/A-Lane Biasing Setting (Highway Assist)</w:t>
      </w:r>
      <w:bookmarkEnd w:id="1115"/>
    </w:p>
    <w:p w:rsidR="00244C30" w:rsidRDefault="00244C30" w:rsidP="00244C30">
      <w:pPr>
        <w:pStyle w:val="Heading3"/>
      </w:pPr>
      <w:bookmarkStart w:id="1116" w:name="_Toc35509060"/>
      <w:r>
        <w:t>Overview</w:t>
      </w:r>
      <w:bookmarkEnd w:id="1116"/>
    </w:p>
    <w:p w:rsidR="00244C30" w:rsidRPr="00FB3BA6" w:rsidRDefault="00244C30" w:rsidP="00244C30">
      <w:pPr>
        <w:ind w:left="540"/>
        <w:rPr>
          <w:rFonts w:cs="Arial"/>
        </w:rPr>
      </w:pPr>
      <w:r w:rsidRPr="00916170">
        <w:rPr>
          <w:rFonts w:cs="Arial"/>
        </w:rPr>
        <w:t xml:space="preserve">To mimic normal driving behavior, the Lane Biasing feature will move the vehicle laterally in certain driving situations e.g. when passing other vehicles, driver selected to drive with an offset, building an extra lane for emergency vehicles in certain regions. </w:t>
      </w:r>
    </w:p>
    <w:p w:rsidR="00244C30" w:rsidRPr="00FB3BA6" w:rsidRDefault="00244C30" w:rsidP="00244C30">
      <w:pPr>
        <w:rPr>
          <w:rFonts w:cs="Arial"/>
        </w:rPr>
      </w:pPr>
    </w:p>
    <w:p w:rsidR="00244C30" w:rsidRDefault="00244C30" w:rsidP="00244C30">
      <w:pPr>
        <w:pStyle w:val="Heading3"/>
      </w:pPr>
      <w:bookmarkStart w:id="1117" w:name="_Toc35509061"/>
      <w:r w:rsidRPr="00B9479B">
        <w:t>VS-CLD-REQ-383974/A-Lane Biasing Settings Client</w:t>
      </w:r>
      <w:bookmarkEnd w:id="1117"/>
    </w:p>
    <w:p w:rsidR="00244C30" w:rsidRDefault="00244C30" w:rsidP="00244C30">
      <w:r>
        <w:t xml:space="preserve">The Lane </w:t>
      </w:r>
      <w:r w:rsidRPr="00C06167">
        <w:t>Biasing Settings Client</w:t>
      </w:r>
      <w:r>
        <w:t xml:space="preserve"> interfaces with the user via the HMI and is responsible for interfacing with the Lane Biasing Settings Server.  This includes sending the HMI settings requests and receiving the responses and status updates from the Lane Biasing Settings Server.  </w:t>
      </w:r>
    </w:p>
    <w:p w:rsidR="00244C30" w:rsidRDefault="00244C30" w:rsidP="00244C30"/>
    <w:p w:rsidR="00244C30" w:rsidRDefault="00244C30" w:rsidP="00244C30"/>
    <w:p w:rsidR="00244C30" w:rsidRDefault="00244C30" w:rsidP="00244C30">
      <w:pPr>
        <w:pStyle w:val="Heading3"/>
      </w:pPr>
      <w:bookmarkStart w:id="1118" w:name="_Toc35509062"/>
      <w:r w:rsidRPr="00B9479B">
        <w:t>VS-CLD-REQ-383975/A-Lane Biasing Settings Server</w:t>
      </w:r>
      <w:bookmarkEnd w:id="1118"/>
    </w:p>
    <w:p w:rsidR="00244C30" w:rsidRDefault="00244C30" w:rsidP="00244C30">
      <w:pPr>
        <w:rPr>
          <w:rFonts w:cs="Arial"/>
        </w:rPr>
      </w:pPr>
      <w:r w:rsidRPr="00D0659C">
        <w:rPr>
          <w:rFonts w:cs="Arial"/>
        </w:rPr>
        <w:t xml:space="preserve">The </w:t>
      </w:r>
      <w:r>
        <w:rPr>
          <w:rFonts w:cs="Arial"/>
        </w:rPr>
        <w:t>Lane Biasing Assist</w:t>
      </w:r>
      <w:r w:rsidRPr="00D0659C">
        <w:rPr>
          <w:rFonts w:cs="Arial"/>
        </w:rPr>
        <w:t xml:space="preserve"> Settings Server is responsible for the control of the </w:t>
      </w:r>
      <w:r>
        <w:rPr>
          <w:rFonts w:cs="Arial"/>
        </w:rPr>
        <w:t>Lane Biasing</w:t>
      </w:r>
      <w:r w:rsidRPr="00D0659C">
        <w:rPr>
          <w:rFonts w:cs="Arial"/>
        </w:rPr>
        <w:t xml:space="preserve"> settings function and interfaces with the </w:t>
      </w:r>
      <w:r>
        <w:rPr>
          <w:rFonts w:cs="Arial"/>
        </w:rPr>
        <w:t>Lane Biasing</w:t>
      </w:r>
      <w:r w:rsidRPr="00D0659C">
        <w:rPr>
          <w:rFonts w:cs="Arial"/>
        </w:rPr>
        <w:t xml:space="preserve"> Settings Client.</w:t>
      </w:r>
    </w:p>
    <w:p w:rsidR="00244C30" w:rsidRPr="00D0659C" w:rsidRDefault="00244C30" w:rsidP="00244C30">
      <w:pPr>
        <w:rPr>
          <w:rFonts w:cs="Arial"/>
        </w:rPr>
      </w:pPr>
    </w:p>
    <w:p w:rsidR="00244C30" w:rsidRPr="00D0659C" w:rsidRDefault="00244C30" w:rsidP="00244C30">
      <w:pPr>
        <w:rPr>
          <w:rFonts w:cs="Arial"/>
        </w:rPr>
      </w:pPr>
    </w:p>
    <w:p w:rsidR="00244C30" w:rsidRDefault="00244C30" w:rsidP="00244C30">
      <w:pPr>
        <w:pStyle w:val="Heading3"/>
      </w:pPr>
      <w:bookmarkStart w:id="1119" w:name="_Toc35509063"/>
      <w:r>
        <w:t>Physical Mapping of Classes</w:t>
      </w:r>
      <w:bookmarkEnd w:id="1119"/>
    </w:p>
    <w:p w:rsidR="00244C30" w:rsidRDefault="00244C30" w:rsidP="00244C30">
      <w:r>
        <w:t xml:space="preserve">The table below shows how the logical classes may be mapped to physical modules for the Lane Biasing Setting feature.  The table below covers the lead program. </w:t>
      </w:r>
    </w:p>
    <w:p w:rsidR="00244C30" w:rsidRDefault="00244C30" w:rsidP="00244C30"/>
    <w:p w:rsidR="00244C30" w:rsidRDefault="00244C30" w:rsidP="00244C30">
      <w:r>
        <w:t>At the time the specification was written the below table was the latest.  If there are additional modules deployed to the class descriptions or the vehicle architecture changed since the spec was written and released, then the applicable implementation guide class description would cover those modules.  If there is a conflict between the implementation guide and the table below the implementation guide takes precedent.</w:t>
      </w:r>
    </w:p>
    <w:p w:rsidR="00244C30" w:rsidRDefault="00244C30" w:rsidP="00244C30"/>
    <w:tbl>
      <w:tblPr>
        <w:tblStyle w:val="TableGrid"/>
        <w:tblW w:w="0" w:type="auto"/>
        <w:jc w:val="center"/>
        <w:tblLook w:val="04A0" w:firstRow="1" w:lastRow="0" w:firstColumn="1" w:lastColumn="0" w:noHBand="0" w:noVBand="1"/>
      </w:tblPr>
      <w:tblGrid>
        <w:gridCol w:w="3420"/>
        <w:gridCol w:w="3060"/>
      </w:tblGrid>
      <w:tr w:rsidR="00244C30" w:rsidTr="00244C30">
        <w:trPr>
          <w:jc w:val="center"/>
        </w:trPr>
        <w:tc>
          <w:tcPr>
            <w:tcW w:w="3420" w:type="dxa"/>
            <w:shd w:val="clear" w:color="auto" w:fill="D9D9D9" w:themeFill="background1" w:themeFillShade="D9"/>
          </w:tcPr>
          <w:p w:rsidR="00244C30" w:rsidRPr="009C0B88" w:rsidRDefault="00244C30" w:rsidP="00244C30">
            <w:pPr>
              <w:rPr>
                <w:b/>
              </w:rPr>
            </w:pPr>
            <w:r w:rsidRPr="009C0B88">
              <w:rPr>
                <w:b/>
              </w:rPr>
              <w:t>Logical Class</w:t>
            </w:r>
          </w:p>
        </w:tc>
        <w:tc>
          <w:tcPr>
            <w:tcW w:w="3060" w:type="dxa"/>
            <w:shd w:val="clear" w:color="auto" w:fill="D9D9D9" w:themeFill="background1" w:themeFillShade="D9"/>
          </w:tcPr>
          <w:p w:rsidR="00244C30" w:rsidRPr="009C0B88" w:rsidRDefault="00244C30" w:rsidP="00244C30">
            <w:pPr>
              <w:jc w:val="center"/>
              <w:rPr>
                <w:b/>
              </w:rPr>
            </w:pPr>
            <w:r w:rsidRPr="009C0B88">
              <w:rPr>
                <w:b/>
              </w:rPr>
              <w:t>Physical Module (ECU)</w:t>
            </w:r>
          </w:p>
        </w:tc>
      </w:tr>
      <w:tr w:rsidR="00244C30" w:rsidTr="00244C30">
        <w:trPr>
          <w:jc w:val="center"/>
        </w:trPr>
        <w:tc>
          <w:tcPr>
            <w:tcW w:w="3420" w:type="dxa"/>
          </w:tcPr>
          <w:p w:rsidR="00244C30" w:rsidRDefault="00244C30" w:rsidP="00244C30">
            <w:r>
              <w:t>Lane Biasing Settings Client</w:t>
            </w:r>
          </w:p>
        </w:tc>
        <w:tc>
          <w:tcPr>
            <w:tcW w:w="3060" w:type="dxa"/>
          </w:tcPr>
          <w:p w:rsidR="00244C30" w:rsidRDefault="00244C30" w:rsidP="00244C30">
            <w:pPr>
              <w:jc w:val="center"/>
            </w:pPr>
            <w:r>
              <w:t>APIM</w:t>
            </w:r>
          </w:p>
        </w:tc>
      </w:tr>
      <w:tr w:rsidR="00244C30" w:rsidTr="00244C30">
        <w:trPr>
          <w:jc w:val="center"/>
        </w:trPr>
        <w:tc>
          <w:tcPr>
            <w:tcW w:w="3420" w:type="dxa"/>
          </w:tcPr>
          <w:p w:rsidR="00244C30" w:rsidRDefault="00244C30" w:rsidP="00244C30">
            <w:r>
              <w:t>Lane Biasing Settings Server</w:t>
            </w:r>
          </w:p>
        </w:tc>
        <w:tc>
          <w:tcPr>
            <w:tcW w:w="3060" w:type="dxa"/>
          </w:tcPr>
          <w:p w:rsidR="00244C30" w:rsidRDefault="00244C30" w:rsidP="00244C30">
            <w:pPr>
              <w:jc w:val="center"/>
            </w:pPr>
            <w:r>
              <w:t>ADAS</w:t>
            </w:r>
          </w:p>
        </w:tc>
      </w:tr>
    </w:tbl>
    <w:p w:rsidR="00244C30" w:rsidRDefault="00244C30" w:rsidP="00244C30"/>
    <w:p w:rsidR="00244C30" w:rsidRDefault="00244C30" w:rsidP="00244C30">
      <w:pPr>
        <w:pStyle w:val="Heading3"/>
      </w:pPr>
      <w:bookmarkStart w:id="1120" w:name="_Toc35509064"/>
      <w:r>
        <w:t>Interface Requirements</w:t>
      </w:r>
      <w:bookmarkEnd w:id="1120"/>
    </w:p>
    <w:p w:rsidR="00244C30" w:rsidRDefault="00244C30" w:rsidP="00244C30">
      <w:pPr>
        <w:pStyle w:val="Heading4"/>
      </w:pPr>
      <w:r w:rsidRPr="00B9479B">
        <w:t>MD-REQ-383981/A-TjaLaneBiasEnbl_D_RqMnu</w:t>
      </w:r>
    </w:p>
    <w:p w:rsidR="00244C30" w:rsidRDefault="00244C30" w:rsidP="00244C30">
      <w:pPr>
        <w:rPr>
          <w:rFonts w:cs="Arial"/>
        </w:rPr>
      </w:pPr>
      <w:r>
        <w:rPr>
          <w:rFonts w:cs="Arial"/>
        </w:rPr>
        <w:t>Message Type: Request</w:t>
      </w:r>
    </w:p>
    <w:p w:rsidR="00244C30" w:rsidRDefault="00244C30" w:rsidP="00244C30">
      <w:pPr>
        <w:rPr>
          <w:rFonts w:cs="Arial"/>
        </w:rPr>
      </w:pPr>
    </w:p>
    <w:p w:rsidR="00244C30" w:rsidRDefault="00244C30" w:rsidP="00244C30">
      <w:pPr>
        <w:widowControl w:val="0"/>
        <w:adjustRightInd w:val="0"/>
        <w:rPr>
          <w:rFonts w:cs="Arial"/>
        </w:rPr>
      </w:pPr>
      <w:r>
        <w:rPr>
          <w:rFonts w:cs="Arial"/>
        </w:rPr>
        <w:t>Request signal from the Lane Biasing Setting Client to the Lane Biasing Settings Server to enable or disable the feature</w:t>
      </w:r>
    </w:p>
    <w:p w:rsidR="00244C30" w:rsidRDefault="00244C30" w:rsidP="00244C30">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5"/>
        <w:gridCol w:w="1620"/>
        <w:gridCol w:w="1170"/>
        <w:gridCol w:w="4325"/>
      </w:tblGrid>
      <w:tr w:rsidR="00244C30" w:rsidTr="00244C30">
        <w:trPr>
          <w:jc w:val="center"/>
        </w:trPr>
        <w:tc>
          <w:tcPr>
            <w:tcW w:w="332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3325" w:type="dxa"/>
            <w:vMerge w:val="restart"/>
            <w:tcBorders>
              <w:top w:val="single" w:sz="4" w:space="0" w:color="auto"/>
              <w:left w:val="single" w:sz="4" w:space="0" w:color="auto"/>
              <w:right w:val="single" w:sz="4" w:space="0" w:color="auto"/>
            </w:tcBorders>
          </w:tcPr>
          <w:p w:rsidR="00244C30" w:rsidRDefault="00244C30">
            <w:pPr>
              <w:spacing w:line="254" w:lineRule="auto"/>
              <w:rPr>
                <w:rFonts w:cs="Arial"/>
              </w:rPr>
            </w:pPr>
          </w:p>
          <w:p w:rsidR="00244C30" w:rsidRDefault="00244C30">
            <w:pPr>
              <w:spacing w:line="254" w:lineRule="auto"/>
              <w:rPr>
                <w:rFonts w:cs="Arial"/>
              </w:rPr>
            </w:pPr>
            <w:r>
              <w:rPr>
                <w:rFonts w:cs="Arial"/>
              </w:rPr>
              <w:t>TjaLaneBiasEnbl_D_RqMnu</w:t>
            </w:r>
          </w:p>
          <w:p w:rsidR="00244C30" w:rsidRDefault="00244C30">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Null</w:t>
            </w:r>
          </w:p>
        </w:tc>
        <w:tc>
          <w:tcPr>
            <w:tcW w:w="117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rsidR="00244C30" w:rsidRDefault="00244C30">
            <w:pPr>
              <w:autoSpaceDE w:val="0"/>
              <w:autoSpaceDN w:val="0"/>
              <w:adjustRightInd w:val="0"/>
              <w:spacing w:line="276" w:lineRule="auto"/>
              <w:rPr>
                <w:rFonts w:cs="Arial"/>
              </w:rPr>
            </w:pPr>
          </w:p>
        </w:tc>
      </w:tr>
      <w:tr w:rsidR="00244C30" w:rsidTr="00244C30">
        <w:trPr>
          <w:trHeight w:val="314"/>
          <w:jc w:val="center"/>
        </w:trPr>
        <w:tc>
          <w:tcPr>
            <w:tcW w:w="3325" w:type="dxa"/>
            <w:vMerge/>
            <w:tcBorders>
              <w:left w:val="single" w:sz="4" w:space="0" w:color="auto"/>
              <w:right w:val="single" w:sz="4" w:space="0" w:color="auto"/>
            </w:tcBorders>
            <w:vAlign w:val="center"/>
            <w:hideMark/>
          </w:tcPr>
          <w:p w:rsidR="00244C30" w:rsidRDefault="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Disable</w:t>
            </w:r>
          </w:p>
        </w:tc>
        <w:tc>
          <w:tcPr>
            <w:tcW w:w="117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325" w:type="dxa"/>
            <w:vMerge/>
            <w:tcBorders>
              <w:left w:val="single" w:sz="4" w:space="0" w:color="auto"/>
              <w:bottom w:val="single" w:sz="4" w:space="0" w:color="auto"/>
              <w:right w:val="single" w:sz="4" w:space="0" w:color="auto"/>
            </w:tcBorders>
            <w:vAlign w:val="center"/>
          </w:tcPr>
          <w:p w:rsidR="00244C30" w:rsidRDefault="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Enable</w:t>
            </w:r>
          </w:p>
        </w:tc>
        <w:tc>
          <w:tcPr>
            <w:tcW w:w="117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0x2</w:t>
            </w:r>
          </w:p>
        </w:tc>
        <w:tc>
          <w:tcPr>
            <w:tcW w:w="4325"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bl>
    <w:p w:rsidR="00244C30" w:rsidRDefault="00244C30" w:rsidP="00244C30">
      <w:pPr>
        <w:rPr>
          <w:rFonts w:cs="Arial"/>
        </w:rPr>
      </w:pPr>
    </w:p>
    <w:p w:rsidR="00244C30" w:rsidRDefault="00244C30" w:rsidP="00244C30"/>
    <w:p w:rsidR="00244C30" w:rsidRDefault="00244C30" w:rsidP="00244C30">
      <w:pPr>
        <w:pStyle w:val="Heading4"/>
      </w:pPr>
      <w:r w:rsidRPr="00B9479B">
        <w:t>MD-REQ-383982/A-TjaLaneBiasEnbl_D_Stat</w:t>
      </w:r>
    </w:p>
    <w:p w:rsidR="00244C30" w:rsidRDefault="00244C30" w:rsidP="00244C30">
      <w:pPr>
        <w:rPr>
          <w:rFonts w:cs="Arial"/>
        </w:rPr>
      </w:pPr>
      <w:r>
        <w:rPr>
          <w:rFonts w:cs="Arial"/>
        </w:rPr>
        <w:t>Message Type: Status</w:t>
      </w:r>
    </w:p>
    <w:p w:rsidR="00244C30" w:rsidRDefault="00244C30" w:rsidP="00244C30">
      <w:pPr>
        <w:rPr>
          <w:rFonts w:cs="Arial"/>
        </w:rPr>
      </w:pPr>
    </w:p>
    <w:p w:rsidR="00244C30" w:rsidRDefault="00244C30" w:rsidP="00244C30">
      <w:pPr>
        <w:widowControl w:val="0"/>
        <w:adjustRightInd w:val="0"/>
        <w:rPr>
          <w:rFonts w:cs="Arial"/>
        </w:rPr>
      </w:pPr>
      <w:r>
        <w:rPr>
          <w:rFonts w:cs="Arial"/>
        </w:rPr>
        <w:t>Status signal from the Lane Biasing Settings Server with the status of Lane Biasing feature</w:t>
      </w:r>
    </w:p>
    <w:p w:rsidR="00852CE4" w:rsidRDefault="00852CE4" w:rsidP="00244C30">
      <w:pPr>
        <w:widowControl w:val="0"/>
        <w:adjustRightInd w:val="0"/>
        <w:rPr>
          <w:rFonts w:cs="Arial"/>
        </w:rPr>
      </w:pPr>
    </w:p>
    <w:p w:rsidR="00244C30" w:rsidRDefault="00244C30" w:rsidP="00244C30">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5"/>
        <w:gridCol w:w="1620"/>
        <w:gridCol w:w="1170"/>
        <w:gridCol w:w="4325"/>
      </w:tblGrid>
      <w:tr w:rsidR="00244C30" w:rsidTr="00244C30">
        <w:trPr>
          <w:jc w:val="center"/>
        </w:trPr>
        <w:tc>
          <w:tcPr>
            <w:tcW w:w="332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lastRenderedPageBreak/>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cs="Arial"/>
                <w:b/>
              </w:rPr>
            </w:pPr>
            <w:r>
              <w:rPr>
                <w:rFonts w:cs="Arial"/>
                <w:b/>
              </w:rPr>
              <w:t>Description</w:t>
            </w:r>
          </w:p>
        </w:tc>
      </w:tr>
      <w:tr w:rsidR="00244C30" w:rsidTr="00244C30">
        <w:trPr>
          <w:jc w:val="center"/>
        </w:trPr>
        <w:tc>
          <w:tcPr>
            <w:tcW w:w="3325" w:type="dxa"/>
            <w:vMerge w:val="restart"/>
            <w:tcBorders>
              <w:top w:val="single" w:sz="4" w:space="0" w:color="auto"/>
              <w:left w:val="single" w:sz="4" w:space="0" w:color="auto"/>
              <w:right w:val="single" w:sz="4" w:space="0" w:color="auto"/>
            </w:tcBorders>
          </w:tcPr>
          <w:p w:rsidR="00244C30" w:rsidRDefault="00244C30">
            <w:pPr>
              <w:spacing w:line="254" w:lineRule="auto"/>
              <w:rPr>
                <w:rFonts w:cs="Arial"/>
              </w:rPr>
            </w:pPr>
          </w:p>
          <w:p w:rsidR="00244C30" w:rsidRDefault="00244C30">
            <w:pPr>
              <w:spacing w:line="254" w:lineRule="auto"/>
              <w:rPr>
                <w:rFonts w:cs="Arial"/>
              </w:rPr>
            </w:pPr>
            <w:r>
              <w:rPr>
                <w:rFonts w:cs="Arial"/>
              </w:rPr>
              <w:t>TjaLaneBiasEnbl_D_Stat</w:t>
            </w:r>
          </w:p>
          <w:p w:rsidR="00244C30" w:rsidRDefault="00244C30">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Inactive</w:t>
            </w:r>
          </w:p>
        </w:tc>
        <w:tc>
          <w:tcPr>
            <w:tcW w:w="117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rsidR="00244C30" w:rsidRDefault="00244C30">
            <w:pPr>
              <w:autoSpaceDE w:val="0"/>
              <w:autoSpaceDN w:val="0"/>
              <w:adjustRightInd w:val="0"/>
              <w:spacing w:line="276" w:lineRule="auto"/>
              <w:rPr>
                <w:rFonts w:cs="Arial"/>
              </w:rPr>
            </w:pPr>
          </w:p>
        </w:tc>
      </w:tr>
      <w:tr w:rsidR="00244C30" w:rsidTr="00244C30">
        <w:trPr>
          <w:trHeight w:val="314"/>
          <w:jc w:val="center"/>
        </w:trPr>
        <w:tc>
          <w:tcPr>
            <w:tcW w:w="3325" w:type="dxa"/>
            <w:vMerge/>
            <w:tcBorders>
              <w:left w:val="single" w:sz="4" w:space="0" w:color="auto"/>
              <w:right w:val="single" w:sz="4" w:space="0" w:color="auto"/>
            </w:tcBorders>
            <w:vAlign w:val="center"/>
            <w:hideMark/>
          </w:tcPr>
          <w:p w:rsidR="00244C30" w:rsidRDefault="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Disabled</w:t>
            </w:r>
          </w:p>
        </w:tc>
        <w:tc>
          <w:tcPr>
            <w:tcW w:w="117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r w:rsidR="00244C30" w:rsidTr="00244C30">
        <w:trPr>
          <w:trHeight w:val="314"/>
          <w:jc w:val="center"/>
        </w:trPr>
        <w:tc>
          <w:tcPr>
            <w:tcW w:w="3325" w:type="dxa"/>
            <w:vMerge/>
            <w:tcBorders>
              <w:left w:val="single" w:sz="4" w:space="0" w:color="auto"/>
              <w:bottom w:val="single" w:sz="4" w:space="0" w:color="auto"/>
              <w:right w:val="single" w:sz="4" w:space="0" w:color="auto"/>
            </w:tcBorders>
            <w:vAlign w:val="center"/>
          </w:tcPr>
          <w:p w:rsidR="00244C30" w:rsidRDefault="00244C3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Enabled</w:t>
            </w:r>
          </w:p>
        </w:tc>
        <w:tc>
          <w:tcPr>
            <w:tcW w:w="1170" w:type="dxa"/>
            <w:tcBorders>
              <w:top w:val="single" w:sz="4" w:space="0" w:color="auto"/>
              <w:left w:val="single" w:sz="4" w:space="0" w:color="auto"/>
              <w:bottom w:val="single" w:sz="4" w:space="0" w:color="auto"/>
              <w:right w:val="single" w:sz="4" w:space="0" w:color="auto"/>
            </w:tcBorders>
          </w:tcPr>
          <w:p w:rsidR="00244C30" w:rsidRDefault="00244C30">
            <w:pPr>
              <w:spacing w:line="252" w:lineRule="auto"/>
              <w:rPr>
                <w:rFonts w:cs="Arial"/>
              </w:rPr>
            </w:pPr>
            <w:r>
              <w:rPr>
                <w:rFonts w:cs="Arial"/>
              </w:rPr>
              <w:t>0x2</w:t>
            </w:r>
          </w:p>
        </w:tc>
        <w:tc>
          <w:tcPr>
            <w:tcW w:w="4325" w:type="dxa"/>
            <w:tcBorders>
              <w:top w:val="single" w:sz="4" w:space="0" w:color="auto"/>
              <w:left w:val="single" w:sz="4" w:space="0" w:color="auto"/>
              <w:bottom w:val="single" w:sz="4" w:space="0" w:color="auto"/>
              <w:right w:val="single" w:sz="4" w:space="0" w:color="auto"/>
            </w:tcBorders>
          </w:tcPr>
          <w:p w:rsidR="00244C30" w:rsidRDefault="00244C30">
            <w:pPr>
              <w:spacing w:line="276" w:lineRule="auto"/>
              <w:rPr>
                <w:rFonts w:cs="Arial"/>
              </w:rPr>
            </w:pPr>
          </w:p>
        </w:tc>
      </w:tr>
    </w:tbl>
    <w:p w:rsidR="00244C30" w:rsidRDefault="00244C30" w:rsidP="00244C30">
      <w:pPr>
        <w:rPr>
          <w:rFonts w:cs="Arial"/>
        </w:rPr>
      </w:pPr>
    </w:p>
    <w:p w:rsidR="00244C30" w:rsidRDefault="00244C30" w:rsidP="00244C30"/>
    <w:p w:rsidR="00244C30" w:rsidRDefault="00244C30" w:rsidP="00244C30">
      <w:pPr>
        <w:pStyle w:val="Heading3"/>
      </w:pPr>
      <w:bookmarkStart w:id="1121" w:name="_Toc35509065"/>
      <w:r>
        <w:t>Use Cases</w:t>
      </w:r>
      <w:bookmarkEnd w:id="1121"/>
    </w:p>
    <w:p w:rsidR="00244C30" w:rsidRDefault="00244C30" w:rsidP="00244C30">
      <w:pPr>
        <w:pStyle w:val="Heading4"/>
      </w:pPr>
      <w:r>
        <w:t>VS-UC-REQ-383983/A-User Enables Lane Biasing Setting</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244C30"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Pr="00226F87" w:rsidRDefault="00244C30">
            <w:pPr>
              <w:spacing w:line="276" w:lineRule="auto"/>
            </w:pPr>
            <w:r w:rsidRPr="00226F87">
              <w:t>Vehicle front seat Occupant</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226F87" w:rsidRDefault="00244C30">
            <w:pPr>
              <w:spacing w:line="276" w:lineRule="auto"/>
            </w:pPr>
            <w:r w:rsidRPr="00226F87">
              <w:t>Ignition is in Run</w:t>
            </w:r>
          </w:p>
          <w:p w:rsidR="00244C30" w:rsidRPr="00226F87" w:rsidRDefault="00244C30">
            <w:pPr>
              <w:spacing w:line="276" w:lineRule="auto"/>
            </w:pPr>
            <w:r w:rsidRPr="00226F87">
              <w:t>Lane Biasing is Disabled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226F87" w:rsidRDefault="00244C30">
            <w:pPr>
              <w:spacing w:line="276" w:lineRule="auto"/>
            </w:pPr>
            <w:r w:rsidRPr="00226F87">
              <w:t>User changes Lane Biasing setting to enabled via the HMI</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Pr="00226F87" w:rsidRDefault="00244C30">
            <w:pPr>
              <w:spacing w:line="276" w:lineRule="auto"/>
            </w:pPr>
            <w:r w:rsidRPr="00226F87">
              <w:t>Lane Biasing is enabled</w:t>
            </w:r>
          </w:p>
          <w:p w:rsidR="00244C30" w:rsidRPr="00226F87" w:rsidRDefault="00244C30">
            <w:pPr>
              <w:spacing w:line="276" w:lineRule="auto"/>
            </w:pPr>
            <w:r w:rsidRPr="00226F87">
              <w:t>Lane Biasing setting HMI is shown set to enabled.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tc>
      </w:tr>
    </w:tbl>
    <w:p w:rsidR="00244C30" w:rsidRDefault="00244C30" w:rsidP="00244C30"/>
    <w:p w:rsidR="00244C30" w:rsidRDefault="00244C30" w:rsidP="00244C30">
      <w:pPr>
        <w:pStyle w:val="Heading4"/>
      </w:pPr>
      <w:r>
        <w:t>VS-UC-REQ-383987/A-User Disables Lane Biasing Setting</w:t>
      </w:r>
    </w:p>
    <w:p w:rsidR="00244C30" w:rsidRPr="00AE06BC" w:rsidRDefault="00244C30" w:rsidP="00244C3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244C30" w:rsidTr="00244C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r>
              <w:t>Vehicle front seat occupant</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r>
              <w:t>Ignition is in Run</w:t>
            </w:r>
          </w:p>
          <w:p w:rsidR="00244C30" w:rsidRDefault="00244C30">
            <w:pPr>
              <w:spacing w:line="276" w:lineRule="auto"/>
            </w:pPr>
            <w:r>
              <w:t>Lane Biasing setting is enabled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r>
              <w:t>User changes Lane Biasing setting to disabled via the HMI</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pPr>
              <w:spacing w:line="276" w:lineRule="auto"/>
            </w:pPr>
            <w:r>
              <w:t>Lane Biasing is disabled</w:t>
            </w:r>
          </w:p>
          <w:p w:rsidR="00244C30" w:rsidRDefault="00244C30">
            <w:pPr>
              <w:spacing w:line="276" w:lineRule="auto"/>
            </w:pPr>
            <w:r>
              <w:t>Lane Biasing Setting HMI is shown set to disabled</w:t>
            </w:r>
          </w:p>
        </w:tc>
      </w:tr>
      <w:tr w:rsidR="00244C30" w:rsidTr="00244C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44C30" w:rsidRDefault="00244C30">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244C30" w:rsidRDefault="00244C30"/>
        </w:tc>
      </w:tr>
    </w:tbl>
    <w:p w:rsidR="00244C30" w:rsidRDefault="00244C30" w:rsidP="00244C30"/>
    <w:p w:rsidR="00244C30" w:rsidRDefault="00244C30" w:rsidP="00244C30">
      <w:pPr>
        <w:pStyle w:val="Heading3"/>
      </w:pPr>
      <w:bookmarkStart w:id="1122" w:name="_Toc35509066"/>
      <w:r>
        <w:t>Requirements</w:t>
      </w:r>
      <w:bookmarkEnd w:id="1122"/>
    </w:p>
    <w:p w:rsidR="00244C30" w:rsidRPr="00244C30" w:rsidRDefault="00244C30" w:rsidP="00244C30">
      <w:pPr>
        <w:pStyle w:val="Heading4"/>
        <w:rPr>
          <w:b w:val="0"/>
          <w:u w:val="single"/>
        </w:rPr>
      </w:pPr>
      <w:r w:rsidRPr="00244C30">
        <w:rPr>
          <w:b w:val="0"/>
          <w:u w:val="single"/>
        </w:rPr>
        <w:t>VS-SR-REQ-384253/A-Lane Biasing Setting change</w:t>
      </w:r>
    </w:p>
    <w:p w:rsidR="00244C30" w:rsidRPr="006B1694" w:rsidRDefault="00244C30" w:rsidP="00244C30">
      <w:pPr>
        <w:rPr>
          <w:rFonts w:cs="Arial"/>
        </w:rPr>
      </w:pPr>
      <w:r w:rsidRPr="006B1694">
        <w:rPr>
          <w:rFonts w:cs="Arial"/>
        </w:rPr>
        <w:t>The Lane Biasing Settings Client shall use the TjaLaneBiasEnbl_D_Stat status signal from the Lane Biasing Setting Server to show the Lane Biasing setting as Enabled or Disabled on the HMI.</w:t>
      </w:r>
    </w:p>
    <w:p w:rsidR="00244C30" w:rsidRPr="006B1694" w:rsidRDefault="00244C30" w:rsidP="00244C30">
      <w:pPr>
        <w:rPr>
          <w:rFonts w:cs="Arial"/>
        </w:rPr>
      </w:pPr>
    </w:p>
    <w:p w:rsidR="00244C30" w:rsidRPr="006B1694" w:rsidRDefault="00244C30" w:rsidP="00244C30">
      <w:pPr>
        <w:rPr>
          <w:rFonts w:cs="Arial"/>
        </w:rPr>
      </w:pPr>
      <w:r w:rsidRPr="006B1694">
        <w:rPr>
          <w:rFonts w:cs="Arial"/>
        </w:rPr>
        <w:t>The Lane Biasing setting shall be available on the HMI when ignition_status = Run.</w:t>
      </w:r>
    </w:p>
    <w:p w:rsidR="00244C30" w:rsidRPr="006B1694" w:rsidRDefault="00244C30" w:rsidP="00244C30">
      <w:pPr>
        <w:rPr>
          <w:rFonts w:cs="Arial"/>
        </w:rPr>
      </w:pPr>
    </w:p>
    <w:p w:rsidR="00244C30" w:rsidRPr="006B1694" w:rsidRDefault="00244C30" w:rsidP="00244C30">
      <w:pPr>
        <w:rPr>
          <w:rFonts w:cs="Arial"/>
        </w:rPr>
      </w:pPr>
      <w:r w:rsidRPr="006B1694">
        <w:rPr>
          <w:rFonts w:cs="Arial"/>
        </w:rPr>
        <w:t>When the Lane Biasing setting is selected via the HMI:</w:t>
      </w:r>
    </w:p>
    <w:p w:rsidR="00244C30" w:rsidRPr="006B1694" w:rsidRDefault="00244C30" w:rsidP="00244C30">
      <w:pPr>
        <w:numPr>
          <w:ilvl w:val="0"/>
          <w:numId w:val="1004"/>
        </w:numPr>
        <w:rPr>
          <w:rFonts w:cs="Arial"/>
        </w:rPr>
      </w:pPr>
      <w:r w:rsidRPr="006B1694">
        <w:rPr>
          <w:rFonts w:cs="Arial"/>
        </w:rPr>
        <w:t xml:space="preserve"> The Lane Biasing Setting Client shall set the TjaLaneBiasEnbl_D_RqMnu signal to enabled or disabled based on what the user selected</w:t>
      </w:r>
      <w:r>
        <w:rPr>
          <w:rFonts w:cs="Arial"/>
        </w:rPr>
        <w:t xml:space="preserve"> and then 100 msec (+/- 10%) after setting enabled/disabled set the signal back to Null.</w:t>
      </w:r>
    </w:p>
    <w:p w:rsidR="00244C30" w:rsidRPr="006B1694" w:rsidRDefault="00244C30" w:rsidP="00244C30">
      <w:pPr>
        <w:numPr>
          <w:ilvl w:val="0"/>
          <w:numId w:val="1004"/>
        </w:numPr>
        <w:rPr>
          <w:rFonts w:cs="Arial"/>
        </w:rPr>
      </w:pPr>
      <w:r w:rsidRPr="006B1694">
        <w:rPr>
          <w:rFonts w:cs="Arial"/>
        </w:rPr>
        <w:t xml:space="preserve">The </w:t>
      </w:r>
      <w:r>
        <w:rPr>
          <w:rFonts w:cs="Arial"/>
        </w:rPr>
        <w:t>Lane Biasing</w:t>
      </w:r>
      <w:r w:rsidRPr="006B1694">
        <w:rPr>
          <w:rFonts w:cs="Arial"/>
        </w:rPr>
        <w:t xml:space="preserve"> Settings Server shall respond within T_LaneBias_Rsp to the TjaLaneBiasEnbl_D_RqMnu </w:t>
      </w:r>
      <w:r>
        <w:rPr>
          <w:rFonts w:cs="Arial"/>
        </w:rPr>
        <w:t xml:space="preserve">enable/disable </w:t>
      </w:r>
      <w:r w:rsidRPr="006B1694">
        <w:rPr>
          <w:rFonts w:cs="Arial"/>
        </w:rPr>
        <w:t xml:space="preserve">request with the response via the TjaLanBiasEnbl_D_Stat signal. </w:t>
      </w:r>
      <w:r>
        <w:rPr>
          <w:rFonts w:cs="Arial"/>
        </w:rPr>
        <w:t xml:space="preserve"> Note: the Lane Biasing Settings Server does not wait for the Null before responding.</w:t>
      </w:r>
    </w:p>
    <w:p w:rsidR="00244C30" w:rsidRPr="006B1694" w:rsidRDefault="00244C30" w:rsidP="00244C30">
      <w:pPr>
        <w:numPr>
          <w:ilvl w:val="0"/>
          <w:numId w:val="1004"/>
        </w:numPr>
        <w:rPr>
          <w:rFonts w:cs="Arial"/>
        </w:rPr>
      </w:pPr>
      <w:r w:rsidRPr="006B1694">
        <w:rPr>
          <w:rFonts w:cs="Arial"/>
        </w:rPr>
        <w:t>The Lane Biasing Setting Client shall update the HMI (if there is an update) with the Lane Biasing assist settings status after receiving the TjaLaneBiasEnbl_D_Stat response to the request.</w:t>
      </w:r>
    </w:p>
    <w:p w:rsidR="00244C30" w:rsidRPr="006B1694" w:rsidRDefault="00244C30" w:rsidP="00244C30">
      <w:pPr>
        <w:rPr>
          <w:rFonts w:cs="Arial"/>
          <w:color w:val="FF0000"/>
        </w:rPr>
      </w:pPr>
    </w:p>
    <w:p w:rsidR="00244C30" w:rsidRPr="006B1694" w:rsidRDefault="00244C30" w:rsidP="00244C30">
      <w:pPr>
        <w:rPr>
          <w:rFonts w:cs="Arial"/>
          <w:bCs/>
        </w:rPr>
      </w:pPr>
    </w:p>
    <w:p w:rsidR="00244C30" w:rsidRPr="006B1694" w:rsidRDefault="00244C30" w:rsidP="00244C30">
      <w:pPr>
        <w:rPr>
          <w:rFonts w:cs="Arial"/>
          <w:bCs/>
          <w:color w:val="FF0000"/>
        </w:rPr>
      </w:pPr>
    </w:p>
    <w:tbl>
      <w:tblPr>
        <w:tblW w:w="2355" w:type="dxa"/>
        <w:jc w:val="center"/>
        <w:tblLook w:val="04A0" w:firstRow="1" w:lastRow="0" w:firstColumn="1" w:lastColumn="0" w:noHBand="0" w:noVBand="1"/>
      </w:tblPr>
      <w:tblGrid>
        <w:gridCol w:w="2355"/>
      </w:tblGrid>
      <w:tr w:rsidR="00244C30" w:rsidRPr="006B1694" w:rsidTr="00244C3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244C30" w:rsidRPr="006B1694" w:rsidRDefault="00244C30">
            <w:pPr>
              <w:spacing w:line="276" w:lineRule="auto"/>
              <w:jc w:val="center"/>
              <w:rPr>
                <w:rFonts w:cs="Arial"/>
                <w:b/>
                <w:bCs/>
              </w:rPr>
            </w:pPr>
            <w:r w:rsidRPr="006B1694">
              <w:rPr>
                <w:rFonts w:cs="Arial"/>
                <w:b/>
                <w:bCs/>
              </w:rPr>
              <w:lastRenderedPageBreak/>
              <w:t>HMI Setting ID</w:t>
            </w:r>
          </w:p>
        </w:tc>
      </w:tr>
      <w:tr w:rsidR="00244C30" w:rsidRPr="006B1694" w:rsidTr="00244C3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244C30" w:rsidRPr="006B1694" w:rsidRDefault="00244C30">
            <w:pPr>
              <w:spacing w:line="276" w:lineRule="auto"/>
              <w:jc w:val="center"/>
              <w:rPr>
                <w:rFonts w:eastAsiaTheme="minorEastAsia" w:cs="Arial"/>
              </w:rPr>
            </w:pPr>
            <w:r w:rsidRPr="006B1694">
              <w:rPr>
                <w:rFonts w:eastAsiaTheme="minorEastAsia" w:cs="Arial"/>
              </w:rPr>
              <w:t>1081</w:t>
            </w:r>
          </w:p>
        </w:tc>
      </w:tr>
    </w:tbl>
    <w:p w:rsidR="00244C30" w:rsidRPr="006B1694" w:rsidRDefault="00244C30" w:rsidP="00244C30">
      <w:pPr>
        <w:rPr>
          <w:rFonts w:cs="Arial"/>
          <w:color w:val="FF0000"/>
        </w:rPr>
      </w:pPr>
    </w:p>
    <w:p w:rsidR="00244C30" w:rsidRPr="006B1694" w:rsidRDefault="00244C30" w:rsidP="00244C30">
      <w:pPr>
        <w:rPr>
          <w:rFonts w:cs="Arial"/>
        </w:rPr>
      </w:pPr>
    </w:p>
    <w:p w:rsidR="00244C30" w:rsidRPr="006B1694" w:rsidRDefault="00244C30" w:rsidP="00244C30">
      <w:pPr>
        <w:rPr>
          <w:rFonts w:cs="Arial"/>
        </w:rPr>
      </w:pPr>
    </w:p>
    <w:p w:rsidR="00244C30" w:rsidRDefault="00244C30" w:rsidP="00244C30">
      <w:pPr>
        <w:pStyle w:val="Heading4"/>
      </w:pPr>
      <w:r w:rsidRPr="00B9479B">
        <w:t>VS-TMR-REQ-384254/A-T_LaneBias_Rsp</w:t>
      </w:r>
    </w:p>
    <w:p w:rsidR="00244C30" w:rsidRPr="0091772B" w:rsidRDefault="00244C30" w:rsidP="00244C3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244C30" w:rsidTr="00244C30">
        <w:trPr>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b/>
                <w:sz w:val="14"/>
                <w:szCs w:val="14"/>
              </w:rPr>
            </w:pPr>
            <w:r>
              <w:rPr>
                <w:rFonts w:cs="Arial"/>
                <w:b/>
                <w:sz w:val="14"/>
                <w:szCs w:val="14"/>
              </w:rPr>
              <w:t>Default</w:t>
            </w:r>
          </w:p>
        </w:tc>
      </w:tr>
      <w:tr w:rsidR="00244C30" w:rsidTr="00244C3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244C30" w:rsidRPr="00DF054A" w:rsidRDefault="00244C30">
            <w:pPr>
              <w:spacing w:line="276" w:lineRule="auto"/>
              <w:rPr>
                <w:rFonts w:ascii="Univers" w:eastAsia="Times New Roman" w:hAnsi="Univers" w:cs="Arial"/>
                <w:sz w:val="14"/>
                <w:szCs w:val="14"/>
              </w:rPr>
            </w:pPr>
            <w:r w:rsidRPr="00DF054A">
              <w:rPr>
                <w:rFonts w:cs="Arial"/>
                <w:sz w:val="14"/>
                <w:szCs w:val="14"/>
              </w:rPr>
              <w:t>T_LaneBias_Rsp</w:t>
            </w:r>
          </w:p>
        </w:tc>
        <w:tc>
          <w:tcPr>
            <w:tcW w:w="5442" w:type="dxa"/>
            <w:tcBorders>
              <w:top w:val="single" w:sz="4" w:space="0" w:color="auto"/>
              <w:left w:val="single" w:sz="4" w:space="0" w:color="auto"/>
              <w:bottom w:val="single" w:sz="4" w:space="0" w:color="auto"/>
              <w:right w:val="single" w:sz="4" w:space="0" w:color="auto"/>
            </w:tcBorders>
            <w:hideMark/>
          </w:tcPr>
          <w:p w:rsidR="00244C30" w:rsidRPr="0023174B" w:rsidRDefault="00244C30" w:rsidP="00244C30">
            <w:pPr>
              <w:rPr>
                <w:rFonts w:cs="Arial"/>
              </w:rPr>
            </w:pPr>
            <w:r w:rsidRPr="0023174B">
              <w:rPr>
                <w:rFonts w:cs="Arial"/>
              </w:rPr>
              <w:t>Maximum time the Lane Biasing Setting Server shall take to respond to the TjaLaneBiasEnble_D_RqMnu request signal.  The response will be in the TjaLaneBiasEnbl_D_Stat signal.</w:t>
            </w:r>
          </w:p>
          <w:p w:rsidR="00244C30" w:rsidRPr="0023174B" w:rsidRDefault="00244C30" w:rsidP="00244C30">
            <w:pPr>
              <w:rPr>
                <w:rFonts w:cs="Arial"/>
              </w:rPr>
            </w:pPr>
          </w:p>
          <w:p w:rsidR="00244C30" w:rsidRPr="0023174B" w:rsidRDefault="00244C30" w:rsidP="00244C30">
            <w:pPr>
              <w:rPr>
                <w:rFonts w:cs="Arial"/>
              </w:rPr>
            </w:pPr>
            <w:r w:rsidRPr="0023174B">
              <w:rPr>
                <w:rFonts w:cs="Arial"/>
              </w:rPr>
              <w:t>Maximum time defined as the default value</w:t>
            </w:r>
          </w:p>
          <w:p w:rsidR="00244C30" w:rsidRDefault="00244C3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rsidR="00244C30" w:rsidRDefault="00244C30">
            <w:pPr>
              <w:spacing w:line="276" w:lineRule="auto"/>
              <w:jc w:val="center"/>
              <w:rPr>
                <w:rFonts w:ascii="Univers" w:eastAsia="Times New Roman" w:hAnsi="Univers" w:cs="Arial"/>
                <w:sz w:val="14"/>
                <w:szCs w:val="14"/>
              </w:rPr>
            </w:pPr>
            <w:r>
              <w:rPr>
                <w:rFonts w:cs="Arial"/>
                <w:sz w:val="14"/>
                <w:szCs w:val="14"/>
              </w:rPr>
              <w:t>100</w:t>
            </w:r>
          </w:p>
        </w:tc>
      </w:tr>
    </w:tbl>
    <w:p w:rsidR="00244C30" w:rsidRPr="00B01CDD" w:rsidRDefault="00244C30" w:rsidP="00244C30">
      <w:pPr>
        <w:rPr>
          <w:sz w:val="14"/>
          <w:szCs w:val="14"/>
        </w:rPr>
      </w:pPr>
    </w:p>
    <w:p w:rsidR="00244C30" w:rsidRDefault="00244C30" w:rsidP="00244C30">
      <w:pPr>
        <w:pStyle w:val="Heading3"/>
      </w:pPr>
      <w:bookmarkStart w:id="1123" w:name="_Toc35509067"/>
      <w:r>
        <w:t>Sequence Diagrams</w:t>
      </w:r>
      <w:bookmarkEnd w:id="1123"/>
    </w:p>
    <w:p w:rsidR="00244C30" w:rsidRDefault="00244C30" w:rsidP="00244C30">
      <w:pPr>
        <w:pStyle w:val="Heading4"/>
      </w:pPr>
      <w:r>
        <w:t>VS-REQ-384257/A-Lane Biasing set to Enabled via the HMI</w:t>
      </w:r>
    </w:p>
    <w:p w:rsidR="00244C30" w:rsidRPr="00743A05" w:rsidRDefault="00244C30" w:rsidP="00244C30">
      <w:pPr>
        <w:rPr>
          <w:rFonts w:cs="Arial"/>
        </w:rPr>
      </w:pPr>
      <w:r w:rsidRPr="00743A05">
        <w:rPr>
          <w:rFonts w:cs="Arial"/>
        </w:rPr>
        <w:t>Pre-Condition: Lane Biasing setting is set to Disabled</w:t>
      </w:r>
    </w:p>
    <w:p w:rsidR="00244C30" w:rsidRDefault="00244C30" w:rsidP="00244C30">
      <w:pPr>
        <w:jc w:val="center"/>
      </w:pPr>
      <w:r w:rsidRPr="00743A05">
        <w:rPr>
          <w:noProof/>
        </w:rPr>
        <w:drawing>
          <wp:inline distT="0" distB="0" distL="0" distR="0">
            <wp:extent cx="5943600" cy="3789045"/>
            <wp:effectExtent l="0" t="0" r="0" b="1905"/>
            <wp:docPr id="6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789045"/>
                    </a:xfrm>
                    <a:prstGeom prst="rect">
                      <a:avLst/>
                    </a:prstGeom>
                    <a:noFill/>
                    <a:ln>
                      <a:noFill/>
                    </a:ln>
                  </pic:spPr>
                </pic:pic>
              </a:graphicData>
            </a:graphic>
          </wp:inline>
        </w:drawing>
      </w:r>
    </w:p>
    <w:p w:rsidR="00852CE4" w:rsidRDefault="00852CE4" w:rsidP="00244C30">
      <w:pPr>
        <w:jc w:val="center"/>
      </w:pPr>
    </w:p>
    <w:p w:rsidR="00852CE4" w:rsidRDefault="00852CE4" w:rsidP="00244C30">
      <w:pPr>
        <w:jc w:val="center"/>
      </w:pPr>
    </w:p>
    <w:p w:rsidR="00852CE4" w:rsidRDefault="00852CE4" w:rsidP="00244C30">
      <w:pPr>
        <w:jc w:val="center"/>
      </w:pPr>
    </w:p>
    <w:p w:rsidR="00852CE4" w:rsidRDefault="00852CE4" w:rsidP="00244C30">
      <w:pPr>
        <w:jc w:val="center"/>
      </w:pPr>
      <w:bookmarkStart w:id="1124" w:name="_GoBack"/>
      <w:bookmarkEnd w:id="1124"/>
    </w:p>
    <w:p w:rsidR="00244C30" w:rsidRDefault="00244C30" w:rsidP="00244C30">
      <w:pPr>
        <w:pStyle w:val="Heading4"/>
      </w:pPr>
      <w:r>
        <w:lastRenderedPageBreak/>
        <w:t>VS-REQ-384276/A-Lane Biasing set to Disabled via the HMI</w:t>
      </w:r>
    </w:p>
    <w:p w:rsidR="00244C30" w:rsidRDefault="00244C30" w:rsidP="00244C30">
      <w:pPr>
        <w:rPr>
          <w:rFonts w:cs="Arial"/>
        </w:rPr>
      </w:pPr>
      <w:r w:rsidRPr="00E94F33">
        <w:rPr>
          <w:rFonts w:cs="Arial"/>
        </w:rPr>
        <w:t>Pre-condition: Lane Biasing setting is set to Enabled</w:t>
      </w:r>
    </w:p>
    <w:p w:rsidR="00244C30" w:rsidRPr="00E94F33" w:rsidRDefault="00244C30" w:rsidP="00244C30">
      <w:pPr>
        <w:rPr>
          <w:rFonts w:cs="Arial"/>
        </w:rPr>
      </w:pPr>
    </w:p>
    <w:p w:rsidR="00244C30" w:rsidRDefault="00244C30" w:rsidP="00244C30">
      <w:pPr>
        <w:jc w:val="center"/>
      </w:pPr>
      <w:r w:rsidRPr="00E94F33">
        <w:rPr>
          <w:noProof/>
        </w:rPr>
        <w:drawing>
          <wp:inline distT="0" distB="0" distL="0" distR="0">
            <wp:extent cx="5943600" cy="3775075"/>
            <wp:effectExtent l="0" t="0" r="0" b="0"/>
            <wp:docPr id="6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3775075"/>
                    </a:xfrm>
                    <a:prstGeom prst="rect">
                      <a:avLst/>
                    </a:prstGeom>
                    <a:noFill/>
                    <a:ln>
                      <a:noFill/>
                    </a:ln>
                  </pic:spPr>
                </pic:pic>
              </a:graphicData>
            </a:graphic>
          </wp:inline>
        </w:drawing>
      </w:r>
    </w:p>
    <w:p w:rsidR="00244C30" w:rsidRDefault="00244C30" w:rsidP="00244C30">
      <w:pPr>
        <w:pStyle w:val="Heading1"/>
      </w:pPr>
      <w:bookmarkStart w:id="1125" w:name="_Toc35509068"/>
      <w:r>
        <w:lastRenderedPageBreak/>
        <w:t>Appendix: Reference Documents</w:t>
      </w:r>
      <w:bookmarkEnd w:id="1125"/>
    </w:p>
    <w:p w:rsidR="00244C30" w:rsidRPr="00AE06BC" w:rsidRDefault="00244C30" w:rsidP="00244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Reference #</w:t>
            </w:r>
          </w:p>
        </w:tc>
        <w:tc>
          <w:tcPr>
            <w:tcW w:w="756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Document Title</w:t>
            </w: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1</w:t>
            </w:r>
          </w:p>
        </w:tc>
        <w:tc>
          <w:tcPr>
            <w:tcW w:w="7563" w:type="dxa"/>
            <w:tcBorders>
              <w:top w:val="single" w:sz="4" w:space="0" w:color="auto"/>
              <w:left w:val="single" w:sz="4" w:space="0" w:color="auto"/>
              <w:bottom w:val="single" w:sz="4" w:space="0" w:color="auto"/>
              <w:right w:val="single" w:sz="4" w:space="0" w:color="auto"/>
            </w:tcBorders>
          </w:tcPr>
          <w:p w:rsidR="00244C30" w:rsidRPr="004B4299" w:rsidRDefault="00244C30">
            <w:pPr>
              <w:rPr>
                <w:rFonts w:cs="Arial"/>
              </w:rPr>
            </w:pPr>
            <w:r w:rsidRPr="004B4299">
              <w:rPr>
                <w:rFonts w:cs="Arial"/>
              </w:rPr>
              <w:t xml:space="preserve">Cluster STSS specs from Cluster group – for APIM 4.2 if Cluster is integrated. </w:t>
            </w: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2</w:t>
            </w:r>
          </w:p>
        </w:tc>
        <w:tc>
          <w:tcPr>
            <w:tcW w:w="7563" w:type="dxa"/>
            <w:tcBorders>
              <w:top w:val="single" w:sz="4" w:space="0" w:color="auto"/>
              <w:left w:val="single" w:sz="4" w:space="0" w:color="auto"/>
              <w:bottom w:val="single" w:sz="4" w:space="0" w:color="auto"/>
              <w:right w:val="single" w:sz="4" w:space="0" w:color="auto"/>
            </w:tcBorders>
          </w:tcPr>
          <w:p w:rsidR="00244C30" w:rsidRPr="004B4299" w:rsidRDefault="00244C30">
            <w:pPr>
              <w:rPr>
                <w:rFonts w:cs="Arial"/>
              </w:rPr>
            </w:pPr>
            <w:r w:rsidRPr="004B4299">
              <w:rPr>
                <w:rFonts w:cs="Arial"/>
              </w:rPr>
              <w:t>Settings in the Centerstack SPSS – for settings that moved from the Cluster to Centerstack/APIM</w:t>
            </w: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tcPr>
          <w:p w:rsidR="00244C30" w:rsidRPr="004B4299" w:rsidRDefault="00244C30">
            <w:pPr>
              <w:rPr>
                <w:rFonts w:cs="Arial"/>
              </w:rPr>
            </w:pPr>
            <w:r w:rsidRPr="004B4299">
              <w:rPr>
                <w:rFonts w:cs="Arial"/>
              </w:rPr>
              <w:t>APIM Clock Spec</w:t>
            </w: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tcPr>
          <w:p w:rsidR="00244C30" w:rsidRPr="004B4299" w:rsidRDefault="00244C30">
            <w:pPr>
              <w:rPr>
                <w:rFonts w:cs="Arial"/>
              </w:rPr>
            </w:pPr>
            <w:r w:rsidRPr="004B4299">
              <w:rPr>
                <w:rFonts w:cs="Arial"/>
              </w:rPr>
              <w:t>A69 Language spec</w:t>
            </w: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tcPr>
          <w:p w:rsidR="00244C30" w:rsidRPr="004B4299" w:rsidRDefault="00244C30">
            <w:pPr>
              <w:rPr>
                <w:rFonts w:cs="Arial"/>
              </w:rPr>
            </w:pPr>
            <w:r>
              <w:rPr>
                <w:rFonts w:cs="Arial"/>
              </w:rPr>
              <w:t>HMI specifications</w:t>
            </w: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6</w:t>
            </w:r>
          </w:p>
        </w:tc>
        <w:tc>
          <w:tcPr>
            <w:tcW w:w="7563" w:type="dxa"/>
            <w:tcBorders>
              <w:top w:val="single" w:sz="4" w:space="0" w:color="auto"/>
              <w:left w:val="single" w:sz="4" w:space="0" w:color="auto"/>
              <w:bottom w:val="single" w:sz="4" w:space="0" w:color="auto"/>
              <w:right w:val="single" w:sz="4" w:space="0" w:color="auto"/>
            </w:tcBorders>
          </w:tcPr>
          <w:p w:rsidR="00244C30" w:rsidRDefault="00244C30">
            <w:pPr>
              <w:rPr>
                <w:rFonts w:cs="Arial"/>
              </w:rPr>
            </w:pP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7</w:t>
            </w:r>
          </w:p>
        </w:tc>
        <w:tc>
          <w:tcPr>
            <w:tcW w:w="7563" w:type="dxa"/>
            <w:tcBorders>
              <w:top w:val="single" w:sz="4" w:space="0" w:color="auto"/>
              <w:left w:val="single" w:sz="4" w:space="0" w:color="auto"/>
              <w:bottom w:val="single" w:sz="4" w:space="0" w:color="auto"/>
              <w:right w:val="single" w:sz="4" w:space="0" w:color="auto"/>
            </w:tcBorders>
          </w:tcPr>
          <w:p w:rsidR="00244C30" w:rsidRDefault="00244C30">
            <w:pPr>
              <w:rPr>
                <w:rFonts w:cs="Arial"/>
              </w:rPr>
            </w:pP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8</w:t>
            </w:r>
          </w:p>
        </w:tc>
        <w:tc>
          <w:tcPr>
            <w:tcW w:w="7563" w:type="dxa"/>
            <w:tcBorders>
              <w:top w:val="single" w:sz="4" w:space="0" w:color="auto"/>
              <w:left w:val="single" w:sz="4" w:space="0" w:color="auto"/>
              <w:bottom w:val="single" w:sz="4" w:space="0" w:color="auto"/>
              <w:right w:val="single" w:sz="4" w:space="0" w:color="auto"/>
            </w:tcBorders>
          </w:tcPr>
          <w:p w:rsidR="00244C30" w:rsidRDefault="00244C30">
            <w:pPr>
              <w:rPr>
                <w:rFonts w:cs="Arial"/>
              </w:rPr>
            </w:pP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9</w:t>
            </w:r>
          </w:p>
        </w:tc>
        <w:tc>
          <w:tcPr>
            <w:tcW w:w="7563" w:type="dxa"/>
            <w:tcBorders>
              <w:top w:val="single" w:sz="4" w:space="0" w:color="auto"/>
              <w:left w:val="single" w:sz="4" w:space="0" w:color="auto"/>
              <w:bottom w:val="single" w:sz="4" w:space="0" w:color="auto"/>
              <w:right w:val="single" w:sz="4" w:space="0" w:color="auto"/>
            </w:tcBorders>
          </w:tcPr>
          <w:p w:rsidR="00244C30" w:rsidRDefault="00244C30">
            <w:pPr>
              <w:rPr>
                <w:rFonts w:cs="Arial"/>
              </w:rPr>
            </w:pP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10</w:t>
            </w:r>
          </w:p>
        </w:tc>
        <w:tc>
          <w:tcPr>
            <w:tcW w:w="7563" w:type="dxa"/>
            <w:tcBorders>
              <w:top w:val="single" w:sz="4" w:space="0" w:color="auto"/>
              <w:left w:val="single" w:sz="4" w:space="0" w:color="auto"/>
              <w:bottom w:val="single" w:sz="4" w:space="0" w:color="auto"/>
              <w:right w:val="single" w:sz="4" w:space="0" w:color="auto"/>
            </w:tcBorders>
          </w:tcPr>
          <w:p w:rsidR="00244C30" w:rsidRDefault="00244C30">
            <w:pPr>
              <w:rPr>
                <w:rFonts w:cs="Arial"/>
              </w:rPr>
            </w:pP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11</w:t>
            </w:r>
          </w:p>
        </w:tc>
        <w:tc>
          <w:tcPr>
            <w:tcW w:w="7563" w:type="dxa"/>
            <w:tcBorders>
              <w:top w:val="single" w:sz="4" w:space="0" w:color="auto"/>
              <w:left w:val="single" w:sz="4" w:space="0" w:color="auto"/>
              <w:bottom w:val="single" w:sz="4" w:space="0" w:color="auto"/>
              <w:right w:val="single" w:sz="4" w:space="0" w:color="auto"/>
            </w:tcBorders>
          </w:tcPr>
          <w:p w:rsidR="00244C30" w:rsidRDefault="00244C30">
            <w:pPr>
              <w:rPr>
                <w:rFonts w:cs="Arial"/>
              </w:rPr>
            </w:pP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12</w:t>
            </w:r>
          </w:p>
        </w:tc>
        <w:tc>
          <w:tcPr>
            <w:tcW w:w="7563" w:type="dxa"/>
            <w:tcBorders>
              <w:top w:val="single" w:sz="4" w:space="0" w:color="auto"/>
              <w:left w:val="single" w:sz="4" w:space="0" w:color="auto"/>
              <w:bottom w:val="single" w:sz="4" w:space="0" w:color="auto"/>
              <w:right w:val="single" w:sz="4" w:space="0" w:color="auto"/>
            </w:tcBorders>
          </w:tcPr>
          <w:p w:rsidR="00244C30" w:rsidRDefault="00244C30">
            <w:pPr>
              <w:rPr>
                <w:rFonts w:cs="Arial"/>
              </w:rPr>
            </w:pP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13</w:t>
            </w:r>
          </w:p>
        </w:tc>
        <w:tc>
          <w:tcPr>
            <w:tcW w:w="7563" w:type="dxa"/>
            <w:tcBorders>
              <w:top w:val="single" w:sz="4" w:space="0" w:color="auto"/>
              <w:left w:val="single" w:sz="4" w:space="0" w:color="auto"/>
              <w:bottom w:val="single" w:sz="4" w:space="0" w:color="auto"/>
              <w:right w:val="single" w:sz="4" w:space="0" w:color="auto"/>
            </w:tcBorders>
          </w:tcPr>
          <w:p w:rsidR="00244C30" w:rsidRDefault="00244C30">
            <w:pPr>
              <w:rPr>
                <w:rFonts w:cs="Arial"/>
              </w:rPr>
            </w:pP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14</w:t>
            </w:r>
          </w:p>
        </w:tc>
        <w:tc>
          <w:tcPr>
            <w:tcW w:w="7563" w:type="dxa"/>
            <w:tcBorders>
              <w:top w:val="single" w:sz="4" w:space="0" w:color="auto"/>
              <w:left w:val="single" w:sz="4" w:space="0" w:color="auto"/>
              <w:bottom w:val="single" w:sz="4" w:space="0" w:color="auto"/>
              <w:right w:val="single" w:sz="4" w:space="0" w:color="auto"/>
            </w:tcBorders>
          </w:tcPr>
          <w:p w:rsidR="00244C30" w:rsidRDefault="00244C30">
            <w:pPr>
              <w:autoSpaceDE w:val="0"/>
              <w:autoSpaceDN w:val="0"/>
              <w:adjustRightInd w:val="0"/>
              <w:rPr>
                <w:rFonts w:cs="Arial"/>
                <w:bCs/>
              </w:rPr>
            </w:pP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15</w:t>
            </w:r>
          </w:p>
        </w:tc>
        <w:tc>
          <w:tcPr>
            <w:tcW w:w="7563" w:type="dxa"/>
            <w:tcBorders>
              <w:top w:val="single" w:sz="4" w:space="0" w:color="auto"/>
              <w:left w:val="single" w:sz="4" w:space="0" w:color="auto"/>
              <w:bottom w:val="single" w:sz="4" w:space="0" w:color="auto"/>
              <w:right w:val="single" w:sz="4" w:space="0" w:color="auto"/>
            </w:tcBorders>
          </w:tcPr>
          <w:p w:rsidR="00244C30" w:rsidRDefault="00244C30">
            <w:pPr>
              <w:autoSpaceDE w:val="0"/>
              <w:autoSpaceDN w:val="0"/>
              <w:adjustRightInd w:val="0"/>
              <w:rPr>
                <w:rFonts w:cs="Arial"/>
                <w:bCs/>
              </w:rPr>
            </w:pP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16</w:t>
            </w:r>
          </w:p>
        </w:tc>
        <w:tc>
          <w:tcPr>
            <w:tcW w:w="7563" w:type="dxa"/>
            <w:tcBorders>
              <w:top w:val="single" w:sz="4" w:space="0" w:color="auto"/>
              <w:left w:val="single" w:sz="4" w:space="0" w:color="auto"/>
              <w:bottom w:val="single" w:sz="4" w:space="0" w:color="auto"/>
              <w:right w:val="single" w:sz="4" w:space="0" w:color="auto"/>
            </w:tcBorders>
          </w:tcPr>
          <w:p w:rsidR="00244C30" w:rsidRDefault="00244C30">
            <w:pPr>
              <w:autoSpaceDE w:val="0"/>
              <w:autoSpaceDN w:val="0"/>
              <w:adjustRightInd w:val="0"/>
              <w:rPr>
                <w:rFonts w:cs="Arial"/>
                <w:bCs/>
              </w:rPr>
            </w:pPr>
          </w:p>
        </w:tc>
      </w:tr>
      <w:tr w:rsidR="00244C30">
        <w:trPr>
          <w:jc w:val="center"/>
        </w:trPr>
        <w:tc>
          <w:tcPr>
            <w:tcW w:w="1293" w:type="dxa"/>
            <w:tcBorders>
              <w:top w:val="single" w:sz="4" w:space="0" w:color="auto"/>
              <w:left w:val="single" w:sz="4" w:space="0" w:color="auto"/>
              <w:bottom w:val="single" w:sz="4" w:space="0" w:color="auto"/>
              <w:right w:val="single" w:sz="4" w:space="0" w:color="auto"/>
            </w:tcBorders>
            <w:hideMark/>
          </w:tcPr>
          <w:p w:rsidR="00244C30" w:rsidRDefault="00244C30">
            <w:pPr>
              <w:rPr>
                <w:rFonts w:cs="Arial"/>
              </w:rPr>
            </w:pPr>
            <w:r>
              <w:rPr>
                <w:rFonts w:cs="Arial"/>
              </w:rPr>
              <w:t>17</w:t>
            </w:r>
          </w:p>
        </w:tc>
        <w:tc>
          <w:tcPr>
            <w:tcW w:w="7563" w:type="dxa"/>
            <w:tcBorders>
              <w:top w:val="single" w:sz="4" w:space="0" w:color="auto"/>
              <w:left w:val="single" w:sz="4" w:space="0" w:color="auto"/>
              <w:bottom w:val="single" w:sz="4" w:space="0" w:color="auto"/>
              <w:right w:val="single" w:sz="4" w:space="0" w:color="auto"/>
            </w:tcBorders>
          </w:tcPr>
          <w:p w:rsidR="00244C30" w:rsidRDefault="00244C30">
            <w:pPr>
              <w:autoSpaceDE w:val="0"/>
              <w:autoSpaceDN w:val="0"/>
              <w:adjustRightInd w:val="0"/>
              <w:rPr>
                <w:rFonts w:cs="Arial"/>
                <w:bCs/>
              </w:rPr>
            </w:pPr>
          </w:p>
        </w:tc>
      </w:tr>
    </w:tbl>
    <w:p w:rsidR="00244C30" w:rsidRDefault="00244C30">
      <w:pPr>
        <w:rPr>
          <w:rFonts w:cs="Arial"/>
        </w:rPr>
      </w:pPr>
    </w:p>
    <w:p w:rsidR="00244C30" w:rsidRPr="00AE06BC" w:rsidRDefault="00244C30" w:rsidP="00244C30"/>
    <w:sectPr w:rsidR="00244C30" w:rsidRPr="00AE06BC" w:rsidSect="00244C30">
      <w:headerReference w:type="default" r:id="rId59"/>
      <w:footerReference w:type="default" r:id="rId60"/>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812" w:rsidRDefault="00A91812" w:rsidP="0085312A">
      <w:r>
        <w:separator/>
      </w:r>
    </w:p>
  </w:endnote>
  <w:endnote w:type="continuationSeparator" w:id="0">
    <w:p w:rsidR="00A91812" w:rsidRDefault="00A91812"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244C30"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244C30" w:rsidRPr="00583AF9" w:rsidRDefault="00244C30" w:rsidP="00852CE4">
          <w:pPr>
            <w:tabs>
              <w:tab w:val="center" w:pos="4320"/>
              <w:tab w:val="right" w:pos="8640"/>
            </w:tabs>
            <w:jc w:val="center"/>
            <w:rPr>
              <w:sz w:val="16"/>
            </w:rPr>
          </w:pPr>
          <w:r w:rsidRPr="00583AF9">
            <w:rPr>
              <w:b/>
              <w:smallCaps/>
              <w:sz w:val="16"/>
            </w:rPr>
            <w:t>file:</w:t>
          </w:r>
          <w:r w:rsidR="00852CE4">
            <w:t xml:space="preserve"> </w:t>
          </w:r>
          <w:r w:rsidR="00852CE4" w:rsidRPr="00852CE4">
            <w:rPr>
              <w:b/>
              <w:smallCaps/>
              <w:sz w:val="16"/>
            </w:rPr>
            <w:t xml:space="preserve">Vehicle Settings APIM </w:t>
          </w:r>
          <w:r w:rsidR="00852CE4">
            <w:rPr>
              <w:b/>
              <w:smallCaps/>
              <w:sz w:val="16"/>
            </w:rPr>
            <w:t>SPSS</w:t>
          </w:r>
          <w:r w:rsidR="00852CE4" w:rsidRPr="00852CE4">
            <w:rPr>
              <w:b/>
              <w:smallCaps/>
              <w:sz w:val="16"/>
            </w:rPr>
            <w:t xml:space="preserve"> v1.23 Mar 19, 2020</w:t>
          </w:r>
        </w:p>
      </w:tc>
      <w:tc>
        <w:tcPr>
          <w:tcW w:w="5400" w:type="dxa"/>
          <w:tcBorders>
            <w:top w:val="single" w:sz="4" w:space="0" w:color="auto"/>
            <w:left w:val="single" w:sz="4" w:space="0" w:color="auto"/>
            <w:bottom w:val="single" w:sz="4" w:space="0" w:color="auto"/>
            <w:right w:val="single" w:sz="4" w:space="0" w:color="auto"/>
          </w:tcBorders>
        </w:tcPr>
        <w:p w:rsidR="00244C30" w:rsidRPr="00583AF9" w:rsidRDefault="00244C30"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244C30" w:rsidRPr="00583AF9" w:rsidRDefault="00244C30"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244C30" w:rsidRPr="000D1DC3" w:rsidRDefault="00244C30"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852CE4">
            <w:rPr>
              <w:noProof/>
              <w:szCs w:val="20"/>
            </w:rPr>
            <w:t>4</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852CE4">
            <w:rPr>
              <w:noProof/>
              <w:szCs w:val="20"/>
            </w:rPr>
            <w:t>171</w:t>
          </w:r>
          <w:r w:rsidRPr="00583AF9">
            <w:rPr>
              <w:szCs w:val="20"/>
            </w:rPr>
            <w:fldChar w:fldCharType="end"/>
          </w:r>
        </w:p>
      </w:tc>
    </w:tr>
  </w:tbl>
  <w:p w:rsidR="00244C30" w:rsidRPr="00583AF9" w:rsidRDefault="00244C30"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812" w:rsidRDefault="00A91812" w:rsidP="0085312A">
      <w:r>
        <w:separator/>
      </w:r>
    </w:p>
  </w:footnote>
  <w:footnote w:type="continuationSeparator" w:id="0">
    <w:p w:rsidR="00A91812" w:rsidRDefault="00A91812"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244C30"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244C30" w:rsidRDefault="00244C30" w:rsidP="00244C30">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244C30" w:rsidRDefault="00244C30" w:rsidP="00244C30">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244C30" w:rsidRDefault="00244C30" w:rsidP="00244C30">
          <w:pPr>
            <w:autoSpaceDN w:val="0"/>
            <w:jc w:val="right"/>
            <w:rPr>
              <w:rFonts w:cs="Arial"/>
              <w:b/>
              <w:sz w:val="16"/>
              <w:szCs w:val="16"/>
            </w:rPr>
          </w:pPr>
          <w:r>
            <w:rPr>
              <w:rFonts w:cs="Arial"/>
              <w:b/>
              <w:sz w:val="16"/>
              <w:szCs w:val="16"/>
            </w:rPr>
            <w:t>Subsystem Part Specific Specification</w:t>
          </w:r>
        </w:p>
        <w:p w:rsidR="00244C30" w:rsidRDefault="00244C30" w:rsidP="00244C30">
          <w:pPr>
            <w:autoSpaceDN w:val="0"/>
            <w:jc w:val="right"/>
            <w:rPr>
              <w:rFonts w:cs="Arial"/>
              <w:szCs w:val="20"/>
            </w:rPr>
          </w:pPr>
          <w:r>
            <w:rPr>
              <w:rFonts w:cs="Arial"/>
              <w:b/>
              <w:sz w:val="16"/>
              <w:szCs w:val="16"/>
            </w:rPr>
            <w:t>Engineering Specification</w:t>
          </w:r>
        </w:p>
      </w:tc>
    </w:tr>
  </w:tbl>
  <w:p w:rsidR="00244C30" w:rsidRPr="000D1DC3" w:rsidRDefault="00244C30"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B6005"/>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15:restartNumberingAfterBreak="0">
    <w:nsid w:val="FFFB60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 w15:restartNumberingAfterBreak="0">
    <w:nsid w:val="FFFB60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 w15:restartNumberingAfterBreak="0">
    <w:nsid w:val="FFFB60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 w15:restartNumberingAfterBreak="0">
    <w:nsid w:val="FFFB60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 w15:restartNumberingAfterBreak="0">
    <w:nsid w:val="FFFB60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FFFB60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 w15:restartNumberingAfterBreak="0">
    <w:nsid w:val="FFFB60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 w15:restartNumberingAfterBreak="0">
    <w:nsid w:val="FFFB60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 w15:restartNumberingAfterBreak="0">
    <w:nsid w:val="FFFB60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 w15:restartNumberingAfterBreak="0">
    <w:nsid w:val="FFFB60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 w15:restartNumberingAfterBreak="0">
    <w:nsid w:val="FFFB60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 w15:restartNumberingAfterBreak="0">
    <w:nsid w:val="FFFB60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 w15:restartNumberingAfterBreak="0">
    <w:nsid w:val="FFFB60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 w15:restartNumberingAfterBreak="0">
    <w:nsid w:val="FFFB604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 w15:restartNumberingAfterBreak="0">
    <w:nsid w:val="FFFB60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 w15:restartNumberingAfterBreak="0">
    <w:nsid w:val="FFFB60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 w15:restartNumberingAfterBreak="0">
    <w:nsid w:val="FFFB60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 w15:restartNumberingAfterBreak="0">
    <w:nsid w:val="FFFB60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 w15:restartNumberingAfterBreak="0">
    <w:nsid w:val="FFFB60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 w15:restartNumberingAfterBreak="0">
    <w:nsid w:val="FFFB60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 w15:restartNumberingAfterBreak="0">
    <w:nsid w:val="FFFB60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 w15:restartNumberingAfterBreak="0">
    <w:nsid w:val="FFFB60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 w15:restartNumberingAfterBreak="0">
    <w:nsid w:val="FFFB60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 w15:restartNumberingAfterBreak="0">
    <w:nsid w:val="FFFB60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 w15:restartNumberingAfterBreak="0">
    <w:nsid w:val="FFFB60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 w15:restartNumberingAfterBreak="0">
    <w:nsid w:val="FFFB60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 w15:restartNumberingAfterBreak="0">
    <w:nsid w:val="FFFB60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 w15:restartNumberingAfterBreak="0">
    <w:nsid w:val="FFFB60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 w15:restartNumberingAfterBreak="0">
    <w:nsid w:val="FFFB60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 w15:restartNumberingAfterBreak="0">
    <w:nsid w:val="FFFB60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 w15:restartNumberingAfterBreak="0">
    <w:nsid w:val="FFFB60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 w15:restartNumberingAfterBreak="0">
    <w:nsid w:val="FFFB60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 w15:restartNumberingAfterBreak="0">
    <w:nsid w:val="FFFB60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 w15:restartNumberingAfterBreak="0">
    <w:nsid w:val="FFFB60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0" w15:restartNumberingAfterBreak="0">
    <w:nsid w:val="FFFB60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1" w15:restartNumberingAfterBreak="0">
    <w:nsid w:val="FFFB60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2" w15:restartNumberingAfterBreak="0">
    <w:nsid w:val="FFFB60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3" w15:restartNumberingAfterBreak="0">
    <w:nsid w:val="FFFB609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4" w15:restartNumberingAfterBreak="0">
    <w:nsid w:val="FFFB60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5" w15:restartNumberingAfterBreak="0">
    <w:nsid w:val="FFFB60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6" w15:restartNumberingAfterBreak="0">
    <w:nsid w:val="FFFB60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7" w15:restartNumberingAfterBreak="0">
    <w:nsid w:val="FFFB60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8" w15:restartNumberingAfterBreak="0">
    <w:nsid w:val="FFFB61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9" w15:restartNumberingAfterBreak="0">
    <w:nsid w:val="FFFB61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0" w15:restartNumberingAfterBreak="0">
    <w:nsid w:val="FFFB61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1" w15:restartNumberingAfterBreak="0">
    <w:nsid w:val="FFFB61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2" w15:restartNumberingAfterBreak="0">
    <w:nsid w:val="FFFB61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3" w15:restartNumberingAfterBreak="0">
    <w:nsid w:val="FFFB61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4" w15:restartNumberingAfterBreak="0">
    <w:nsid w:val="FFFB61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5" w15:restartNumberingAfterBreak="0">
    <w:nsid w:val="FFFB61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6" w15:restartNumberingAfterBreak="0">
    <w:nsid w:val="FFFB61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7" w15:restartNumberingAfterBreak="0">
    <w:nsid w:val="FFFB61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8" w15:restartNumberingAfterBreak="0">
    <w:nsid w:val="FFFB61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9" w15:restartNumberingAfterBreak="0">
    <w:nsid w:val="FFFB61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0" w15:restartNumberingAfterBreak="0">
    <w:nsid w:val="FFFB61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1" w15:restartNumberingAfterBreak="0">
    <w:nsid w:val="FFFB61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2" w15:restartNumberingAfterBreak="0">
    <w:nsid w:val="FFFB61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3" w15:restartNumberingAfterBreak="0">
    <w:nsid w:val="FFFB61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4" w15:restartNumberingAfterBreak="0">
    <w:nsid w:val="FFFB61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5" w15:restartNumberingAfterBreak="0">
    <w:nsid w:val="FFFB61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6" w15:restartNumberingAfterBreak="0">
    <w:nsid w:val="FFFB61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7" w15:restartNumberingAfterBreak="0">
    <w:nsid w:val="FFFB616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8" w15:restartNumberingAfterBreak="0">
    <w:nsid w:val="FFFB616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9" w15:restartNumberingAfterBreak="0">
    <w:nsid w:val="FFFB61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0" w15:restartNumberingAfterBreak="0">
    <w:nsid w:val="FFFB61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1" w15:restartNumberingAfterBreak="0">
    <w:nsid w:val="FFFB61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2" w15:restartNumberingAfterBreak="0">
    <w:nsid w:val="FFFB61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3" w15:restartNumberingAfterBreak="0">
    <w:nsid w:val="FFFB61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4" w15:restartNumberingAfterBreak="0">
    <w:nsid w:val="FFFB61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5" w15:restartNumberingAfterBreak="0">
    <w:nsid w:val="FFFB61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6" w15:restartNumberingAfterBreak="0">
    <w:nsid w:val="FFFB61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7" w15:restartNumberingAfterBreak="0">
    <w:nsid w:val="FFFB61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8" w15:restartNumberingAfterBreak="0">
    <w:nsid w:val="FFFB62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9" w15:restartNumberingAfterBreak="0">
    <w:nsid w:val="FFFB62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0" w15:restartNumberingAfterBreak="0">
    <w:nsid w:val="FFFB62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1" w15:restartNumberingAfterBreak="0">
    <w:nsid w:val="FFFB62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2" w15:restartNumberingAfterBreak="0">
    <w:nsid w:val="FFFB62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3" w15:restartNumberingAfterBreak="0">
    <w:nsid w:val="FFFB62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4" w15:restartNumberingAfterBreak="0">
    <w:nsid w:val="FFFB62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5" w15:restartNumberingAfterBreak="0">
    <w:nsid w:val="FFFB62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6" w15:restartNumberingAfterBreak="0">
    <w:nsid w:val="FFFB62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7" w15:restartNumberingAfterBreak="0">
    <w:nsid w:val="FFFB62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8" w15:restartNumberingAfterBreak="0">
    <w:nsid w:val="FFFB62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9" w15:restartNumberingAfterBreak="0">
    <w:nsid w:val="FFFB62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0" w15:restartNumberingAfterBreak="0">
    <w:nsid w:val="FFFB62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1" w15:restartNumberingAfterBreak="0">
    <w:nsid w:val="FFFB62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2" w15:restartNumberingAfterBreak="0">
    <w:nsid w:val="FFFB626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3" w15:restartNumberingAfterBreak="0">
    <w:nsid w:val="FFFB62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4" w15:restartNumberingAfterBreak="0">
    <w:nsid w:val="FFFB62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5" w15:restartNumberingAfterBreak="0">
    <w:nsid w:val="FFFB62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6" w15:restartNumberingAfterBreak="0">
    <w:nsid w:val="FFFB62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7" w15:restartNumberingAfterBreak="0">
    <w:nsid w:val="FFFB62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8" w15:restartNumberingAfterBreak="0">
    <w:nsid w:val="FFFB62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9" w15:restartNumberingAfterBreak="0">
    <w:nsid w:val="FFFB62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0" w15:restartNumberingAfterBreak="0">
    <w:nsid w:val="FFFB62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1" w15:restartNumberingAfterBreak="0">
    <w:nsid w:val="FFFB62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2" w15:restartNumberingAfterBreak="0">
    <w:nsid w:val="FFFB62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3" w15:restartNumberingAfterBreak="0">
    <w:nsid w:val="FFFB628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4" w15:restartNumberingAfterBreak="0">
    <w:nsid w:val="FFFB62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5" w15:restartNumberingAfterBreak="0">
    <w:nsid w:val="FFFB629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6" w15:restartNumberingAfterBreak="0">
    <w:nsid w:val="FFFB62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7" w15:restartNumberingAfterBreak="0">
    <w:nsid w:val="FFFB62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8" w15:restartNumberingAfterBreak="0">
    <w:nsid w:val="FFFB62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9" w15:restartNumberingAfterBreak="0">
    <w:nsid w:val="FFFB62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0" w15:restartNumberingAfterBreak="0">
    <w:nsid w:val="FFFB63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1" w15:restartNumberingAfterBreak="0">
    <w:nsid w:val="FFFB63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2" w15:restartNumberingAfterBreak="0">
    <w:nsid w:val="FFFB63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3" w15:restartNumberingAfterBreak="0">
    <w:nsid w:val="FFFB63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4" w15:restartNumberingAfterBreak="0">
    <w:nsid w:val="FFFB63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5" w15:restartNumberingAfterBreak="0">
    <w:nsid w:val="FFFB63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6" w15:restartNumberingAfterBreak="0">
    <w:nsid w:val="FFFB63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7" w15:restartNumberingAfterBreak="0">
    <w:nsid w:val="FFFB63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8" w15:restartNumberingAfterBreak="0">
    <w:nsid w:val="FFFB63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9" w15:restartNumberingAfterBreak="0">
    <w:nsid w:val="FFFB63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0" w15:restartNumberingAfterBreak="0">
    <w:nsid w:val="FFFB63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1" w15:restartNumberingAfterBreak="0">
    <w:nsid w:val="FFFB63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2" w15:restartNumberingAfterBreak="0">
    <w:nsid w:val="FFFB63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3" w15:restartNumberingAfterBreak="0">
    <w:nsid w:val="FFFB63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4" w15:restartNumberingAfterBreak="0">
    <w:nsid w:val="FFFB63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5" w15:restartNumberingAfterBreak="0">
    <w:nsid w:val="FFFB63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6" w15:restartNumberingAfterBreak="0">
    <w:nsid w:val="FFFB63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7" w15:restartNumberingAfterBreak="0">
    <w:nsid w:val="FFFB63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8" w15:restartNumberingAfterBreak="0">
    <w:nsid w:val="FFFB632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9" w15:restartNumberingAfterBreak="0">
    <w:nsid w:val="FFFB63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0" w15:restartNumberingAfterBreak="0">
    <w:nsid w:val="FFFB63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1" w15:restartNumberingAfterBreak="0">
    <w:nsid w:val="FFFB63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2" w15:restartNumberingAfterBreak="0">
    <w:nsid w:val="FFFB63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3" w15:restartNumberingAfterBreak="0">
    <w:nsid w:val="FFFB63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4" w15:restartNumberingAfterBreak="0">
    <w:nsid w:val="FFFB63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5" w15:restartNumberingAfterBreak="0">
    <w:nsid w:val="FFFB63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6" w15:restartNumberingAfterBreak="0">
    <w:nsid w:val="FFFB63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7" w15:restartNumberingAfterBreak="0">
    <w:nsid w:val="FFFB63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8" w15:restartNumberingAfterBreak="0">
    <w:nsid w:val="FFFB63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9" w15:restartNumberingAfterBreak="0">
    <w:nsid w:val="FFFB63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0" w15:restartNumberingAfterBreak="0">
    <w:nsid w:val="FFFB63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1" w15:restartNumberingAfterBreak="0">
    <w:nsid w:val="FFFB63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2" w15:restartNumberingAfterBreak="0">
    <w:nsid w:val="FFFB63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3" w15:restartNumberingAfterBreak="0">
    <w:nsid w:val="FFFB63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4" w15:restartNumberingAfterBreak="0">
    <w:nsid w:val="FFFB63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5" w15:restartNumberingAfterBreak="0">
    <w:nsid w:val="FFFB63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6" w15:restartNumberingAfterBreak="0">
    <w:nsid w:val="FFFB634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7" w15:restartNumberingAfterBreak="0">
    <w:nsid w:val="FFFB63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8" w15:restartNumberingAfterBreak="0">
    <w:nsid w:val="FFFB63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9" w15:restartNumberingAfterBreak="0">
    <w:nsid w:val="FFFB63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0" w15:restartNumberingAfterBreak="0">
    <w:nsid w:val="FFFB63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1" w15:restartNumberingAfterBreak="0">
    <w:nsid w:val="FFFB63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2" w15:restartNumberingAfterBreak="0">
    <w:nsid w:val="FFFB63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3" w15:restartNumberingAfterBreak="0">
    <w:nsid w:val="FFFB63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4" w15:restartNumberingAfterBreak="0">
    <w:nsid w:val="FFFB63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5" w15:restartNumberingAfterBreak="0">
    <w:nsid w:val="FFFB636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6" w15:restartNumberingAfterBreak="0">
    <w:nsid w:val="FFFB63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7" w15:restartNumberingAfterBreak="0">
    <w:nsid w:val="FFFB63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8" w15:restartNumberingAfterBreak="0">
    <w:nsid w:val="FFFB63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9" w15:restartNumberingAfterBreak="0">
    <w:nsid w:val="FFFB63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0" w15:restartNumberingAfterBreak="0">
    <w:nsid w:val="FFFB63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1" w15:restartNumberingAfterBreak="0">
    <w:nsid w:val="FFFB63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2" w15:restartNumberingAfterBreak="0">
    <w:nsid w:val="FFFB63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3" w15:restartNumberingAfterBreak="0">
    <w:nsid w:val="FFFB63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4" w15:restartNumberingAfterBreak="0">
    <w:nsid w:val="FFFB63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5" w15:restartNumberingAfterBreak="0">
    <w:nsid w:val="FFFB63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6" w15:restartNumberingAfterBreak="0">
    <w:nsid w:val="FFFB638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7" w15:restartNumberingAfterBreak="0">
    <w:nsid w:val="FFFB638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8" w15:restartNumberingAfterBreak="0">
    <w:nsid w:val="FFFB63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9" w15:restartNumberingAfterBreak="0">
    <w:nsid w:val="FFFB63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0" w15:restartNumberingAfterBreak="0">
    <w:nsid w:val="FFFB638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1" w15:restartNumberingAfterBreak="0">
    <w:nsid w:val="FFFB638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2" w15:restartNumberingAfterBreak="0">
    <w:nsid w:val="FFFB638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3" w15:restartNumberingAfterBreak="0">
    <w:nsid w:val="FFFB63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4" w15:restartNumberingAfterBreak="0">
    <w:nsid w:val="FFFB63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5" w15:restartNumberingAfterBreak="0">
    <w:nsid w:val="FFFB63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6" w15:restartNumberingAfterBreak="0">
    <w:nsid w:val="FFFB63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7" w15:restartNumberingAfterBreak="0">
    <w:nsid w:val="FFFB63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8" w15:restartNumberingAfterBreak="0">
    <w:nsid w:val="FFFB63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9" w15:restartNumberingAfterBreak="0">
    <w:nsid w:val="FFFB64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0" w15:restartNumberingAfterBreak="0">
    <w:nsid w:val="FFFB64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1" w15:restartNumberingAfterBreak="0">
    <w:nsid w:val="FFFB640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2" w15:restartNumberingAfterBreak="0">
    <w:nsid w:val="FFFB64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3" w15:restartNumberingAfterBreak="0">
    <w:nsid w:val="FFFB64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4" w15:restartNumberingAfterBreak="0">
    <w:nsid w:val="FFFB64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5" w15:restartNumberingAfterBreak="0">
    <w:nsid w:val="FFFB64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6" w15:restartNumberingAfterBreak="0">
    <w:nsid w:val="FFFB64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7" w15:restartNumberingAfterBreak="0">
    <w:nsid w:val="FFFB64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8" w15:restartNumberingAfterBreak="0">
    <w:nsid w:val="FFFB64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9" w15:restartNumberingAfterBreak="0">
    <w:nsid w:val="FFFB64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0" w15:restartNumberingAfterBreak="0">
    <w:nsid w:val="FFFB64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1" w15:restartNumberingAfterBreak="0">
    <w:nsid w:val="FFFB64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2" w15:restartNumberingAfterBreak="0">
    <w:nsid w:val="FFFB64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3" w15:restartNumberingAfterBreak="0">
    <w:nsid w:val="FFFB64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4" w15:restartNumberingAfterBreak="0">
    <w:nsid w:val="FFFB64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5" w15:restartNumberingAfterBreak="0">
    <w:nsid w:val="FFFB64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6" w15:restartNumberingAfterBreak="0">
    <w:nsid w:val="FFFB64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7" w15:restartNumberingAfterBreak="0">
    <w:nsid w:val="FFFB64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8" w15:restartNumberingAfterBreak="0">
    <w:nsid w:val="FFFB64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9" w15:restartNumberingAfterBreak="0">
    <w:nsid w:val="FFFB64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0" w15:restartNumberingAfterBreak="0">
    <w:nsid w:val="FFFB64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1" w15:restartNumberingAfterBreak="0">
    <w:nsid w:val="FFFB64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2" w15:restartNumberingAfterBreak="0">
    <w:nsid w:val="FFFB64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3" w15:restartNumberingAfterBreak="0">
    <w:nsid w:val="FFFB646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4" w15:restartNumberingAfterBreak="0">
    <w:nsid w:val="FFFB64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5" w15:restartNumberingAfterBreak="0">
    <w:nsid w:val="FFFB64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6" w15:restartNumberingAfterBreak="0">
    <w:nsid w:val="FFFB64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7" w15:restartNumberingAfterBreak="0">
    <w:nsid w:val="FFFB64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8" w15:restartNumberingAfterBreak="0">
    <w:nsid w:val="FFFB64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9" w15:restartNumberingAfterBreak="0">
    <w:nsid w:val="FFFB64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0" w15:restartNumberingAfterBreak="0">
    <w:nsid w:val="FFFB646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1" w15:restartNumberingAfterBreak="0">
    <w:nsid w:val="FFFB64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2" w15:restartNumberingAfterBreak="0">
    <w:nsid w:val="FFFB647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3" w15:restartNumberingAfterBreak="0">
    <w:nsid w:val="FFFB64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4" w15:restartNumberingAfterBreak="0">
    <w:nsid w:val="FFFB64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5" w15:restartNumberingAfterBreak="0">
    <w:nsid w:val="FFFB64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6" w15:restartNumberingAfterBreak="0">
    <w:nsid w:val="FFFB64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7" w15:restartNumberingAfterBreak="0">
    <w:nsid w:val="FFFB64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8" w15:restartNumberingAfterBreak="0">
    <w:nsid w:val="FFFB648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9" w15:restartNumberingAfterBreak="0">
    <w:nsid w:val="FFFB648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0" w15:restartNumberingAfterBreak="0">
    <w:nsid w:val="FFFB64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1" w15:restartNumberingAfterBreak="0">
    <w:nsid w:val="FFFB648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2" w15:restartNumberingAfterBreak="0">
    <w:nsid w:val="FFFB648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3" w15:restartNumberingAfterBreak="0">
    <w:nsid w:val="FFFB648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4" w15:restartNumberingAfterBreak="0">
    <w:nsid w:val="FFFB64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5" w15:restartNumberingAfterBreak="0">
    <w:nsid w:val="FFFB64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6" w15:restartNumberingAfterBreak="0">
    <w:nsid w:val="FFFB649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7" w15:restartNumberingAfterBreak="0">
    <w:nsid w:val="FFFB65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8" w15:restartNumberingAfterBreak="0">
    <w:nsid w:val="FFFB650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9" w15:restartNumberingAfterBreak="0">
    <w:nsid w:val="FFFB65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0" w15:restartNumberingAfterBreak="0">
    <w:nsid w:val="FFFB65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1" w15:restartNumberingAfterBreak="0">
    <w:nsid w:val="FFFB65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2" w15:restartNumberingAfterBreak="0">
    <w:nsid w:val="FFFB65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3" w15:restartNumberingAfterBreak="0">
    <w:nsid w:val="FFFB65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4" w15:restartNumberingAfterBreak="0">
    <w:nsid w:val="FFFB65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5" w15:restartNumberingAfterBreak="0">
    <w:nsid w:val="FFFB65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6" w15:restartNumberingAfterBreak="0">
    <w:nsid w:val="FFFB65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7" w15:restartNumberingAfterBreak="0">
    <w:nsid w:val="FFFB653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8" w15:restartNumberingAfterBreak="0">
    <w:nsid w:val="FFFB65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9" w15:restartNumberingAfterBreak="0">
    <w:nsid w:val="FFFB65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0" w15:restartNumberingAfterBreak="0">
    <w:nsid w:val="FFFB65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1" w15:restartNumberingAfterBreak="0">
    <w:nsid w:val="FFFB65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2" w15:restartNumberingAfterBreak="0">
    <w:nsid w:val="FFFB65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3" w15:restartNumberingAfterBreak="0">
    <w:nsid w:val="FFFB65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4" w15:restartNumberingAfterBreak="0">
    <w:nsid w:val="FFFB65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5" w15:restartNumberingAfterBreak="0">
    <w:nsid w:val="FFFB65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6" w15:restartNumberingAfterBreak="0">
    <w:nsid w:val="FFFB65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7" w15:restartNumberingAfterBreak="0">
    <w:nsid w:val="FFFB65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8" w15:restartNumberingAfterBreak="0">
    <w:nsid w:val="FFFB65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9" w15:restartNumberingAfterBreak="0">
    <w:nsid w:val="FFFB65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0" w15:restartNumberingAfterBreak="0">
    <w:nsid w:val="FFFB65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1" w15:restartNumberingAfterBreak="0">
    <w:nsid w:val="FFFB65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2" w15:restartNumberingAfterBreak="0">
    <w:nsid w:val="FFFB65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3" w15:restartNumberingAfterBreak="0">
    <w:nsid w:val="FFFB65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4" w15:restartNumberingAfterBreak="0">
    <w:nsid w:val="FFFB658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5" w15:restartNumberingAfterBreak="0">
    <w:nsid w:val="FFFB65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6" w15:restartNumberingAfterBreak="0">
    <w:nsid w:val="FFFB65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7" w15:restartNumberingAfterBreak="0">
    <w:nsid w:val="FFFB65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8" w15:restartNumberingAfterBreak="0">
    <w:nsid w:val="FFFB65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9" w15:restartNumberingAfterBreak="0">
    <w:nsid w:val="FFFB65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0" w15:restartNumberingAfterBreak="0">
    <w:nsid w:val="FFFB659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1" w15:restartNumberingAfterBreak="0">
    <w:nsid w:val="FFFB65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2" w15:restartNumberingAfterBreak="0">
    <w:nsid w:val="FFFB65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3" w15:restartNumberingAfterBreak="0">
    <w:nsid w:val="FFFB65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4" w15:restartNumberingAfterBreak="0">
    <w:nsid w:val="FFFB66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5" w15:restartNumberingAfterBreak="0">
    <w:nsid w:val="FFFB66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6" w15:restartNumberingAfterBreak="0">
    <w:nsid w:val="FFFB66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7" w15:restartNumberingAfterBreak="0">
    <w:nsid w:val="FFFB66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8" w15:restartNumberingAfterBreak="0">
    <w:nsid w:val="FFFB66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9" w15:restartNumberingAfterBreak="0">
    <w:nsid w:val="FFFB66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0" w15:restartNumberingAfterBreak="0">
    <w:nsid w:val="FFFB66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1" w15:restartNumberingAfterBreak="0">
    <w:nsid w:val="FFFB66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2" w15:restartNumberingAfterBreak="0">
    <w:nsid w:val="FFFB66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3" w15:restartNumberingAfterBreak="0">
    <w:nsid w:val="FFFB66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4" w15:restartNumberingAfterBreak="0">
    <w:nsid w:val="FFFB66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5" w15:restartNumberingAfterBreak="0">
    <w:nsid w:val="FFFB66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6" w15:restartNumberingAfterBreak="0">
    <w:nsid w:val="FFFB66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7" w15:restartNumberingAfterBreak="0">
    <w:nsid w:val="FFFB66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8" w15:restartNumberingAfterBreak="0">
    <w:nsid w:val="FFFB66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9" w15:restartNumberingAfterBreak="0">
    <w:nsid w:val="FFFB66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0" w15:restartNumberingAfterBreak="0">
    <w:nsid w:val="FFFB66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1" w15:restartNumberingAfterBreak="0">
    <w:nsid w:val="FFFB66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2" w15:restartNumberingAfterBreak="0">
    <w:nsid w:val="FFFB66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3" w15:restartNumberingAfterBreak="0">
    <w:nsid w:val="FFFB66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4" w15:restartNumberingAfterBreak="0">
    <w:nsid w:val="FFFB667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5" w15:restartNumberingAfterBreak="0">
    <w:nsid w:val="FFFB66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6" w15:restartNumberingAfterBreak="0">
    <w:nsid w:val="FFFB66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7" w15:restartNumberingAfterBreak="0">
    <w:nsid w:val="FFFB668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8" w15:restartNumberingAfterBreak="0">
    <w:nsid w:val="FFFB668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9" w15:restartNumberingAfterBreak="0">
    <w:nsid w:val="FFFB66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0" w15:restartNumberingAfterBreak="0">
    <w:nsid w:val="FFFB66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1" w15:restartNumberingAfterBreak="0">
    <w:nsid w:val="FFFB66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2" w15:restartNumberingAfterBreak="0">
    <w:nsid w:val="FFFB66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3" w15:restartNumberingAfterBreak="0">
    <w:nsid w:val="FFFB66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4" w15:restartNumberingAfterBreak="0">
    <w:nsid w:val="FFFB67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5" w15:restartNumberingAfterBreak="0">
    <w:nsid w:val="FFFB67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6" w15:restartNumberingAfterBreak="0">
    <w:nsid w:val="FFFB67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7" w15:restartNumberingAfterBreak="0">
    <w:nsid w:val="FFFB67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8" w15:restartNumberingAfterBreak="0">
    <w:nsid w:val="FFFB67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9" w15:restartNumberingAfterBreak="0">
    <w:nsid w:val="FFFB67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0" w15:restartNumberingAfterBreak="0">
    <w:nsid w:val="FFFB67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1" w15:restartNumberingAfterBreak="0">
    <w:nsid w:val="FFFB67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2" w15:restartNumberingAfterBreak="0">
    <w:nsid w:val="FFFB67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3" w15:restartNumberingAfterBreak="0">
    <w:nsid w:val="FFFB67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4" w15:restartNumberingAfterBreak="0">
    <w:nsid w:val="FFFB674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5" w15:restartNumberingAfterBreak="0">
    <w:nsid w:val="FFFB67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6" w15:restartNumberingAfterBreak="0">
    <w:nsid w:val="FFFB67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7" w15:restartNumberingAfterBreak="0">
    <w:nsid w:val="FFFB67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8" w15:restartNumberingAfterBreak="0">
    <w:nsid w:val="FFFB67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9" w15:restartNumberingAfterBreak="0">
    <w:nsid w:val="FFFB67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0" w15:restartNumberingAfterBreak="0">
    <w:nsid w:val="FFFB67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1" w15:restartNumberingAfterBreak="0">
    <w:nsid w:val="FFFB67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2" w15:restartNumberingAfterBreak="0">
    <w:nsid w:val="FFFB67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3" w15:restartNumberingAfterBreak="0">
    <w:nsid w:val="FFFB67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4" w15:restartNumberingAfterBreak="0">
    <w:nsid w:val="FFFB67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5" w15:restartNumberingAfterBreak="0">
    <w:nsid w:val="FFFB67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6" w15:restartNumberingAfterBreak="0">
    <w:nsid w:val="FFFB67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7" w15:restartNumberingAfterBreak="0">
    <w:nsid w:val="FFFB67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8" w15:restartNumberingAfterBreak="0">
    <w:nsid w:val="FFFB67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9" w15:restartNumberingAfterBreak="0">
    <w:nsid w:val="FFFB68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0" w15:restartNumberingAfterBreak="0">
    <w:nsid w:val="FFFB68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1" w15:restartNumberingAfterBreak="0">
    <w:nsid w:val="FFFB68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2" w15:restartNumberingAfterBreak="0">
    <w:nsid w:val="FFFB68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3" w15:restartNumberingAfterBreak="0">
    <w:nsid w:val="FFFB68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4" w15:restartNumberingAfterBreak="0">
    <w:nsid w:val="FFFB68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5" w15:restartNumberingAfterBreak="0">
    <w:nsid w:val="FFFB68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6" w15:restartNumberingAfterBreak="0">
    <w:nsid w:val="FFFB68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7" w15:restartNumberingAfterBreak="0">
    <w:nsid w:val="FFFB682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8" w15:restartNumberingAfterBreak="0">
    <w:nsid w:val="FFFB68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9" w15:restartNumberingAfterBreak="0">
    <w:nsid w:val="FFFB68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0" w15:restartNumberingAfterBreak="0">
    <w:nsid w:val="FFFB68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1" w15:restartNumberingAfterBreak="0">
    <w:nsid w:val="FFFB68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2" w15:restartNumberingAfterBreak="0">
    <w:nsid w:val="FFFB68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3" w15:restartNumberingAfterBreak="0">
    <w:nsid w:val="FFFB68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4" w15:restartNumberingAfterBreak="0">
    <w:nsid w:val="FFFB68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5" w15:restartNumberingAfterBreak="0">
    <w:nsid w:val="FFFB68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6" w15:restartNumberingAfterBreak="0">
    <w:nsid w:val="FFFB68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7" w15:restartNumberingAfterBreak="0">
    <w:nsid w:val="FFFB68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8" w15:restartNumberingAfterBreak="0">
    <w:nsid w:val="FFFB68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9" w15:restartNumberingAfterBreak="0">
    <w:nsid w:val="FFFB68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0" w15:restartNumberingAfterBreak="0">
    <w:nsid w:val="FFFB686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1" w15:restartNumberingAfterBreak="0">
    <w:nsid w:val="FFFB68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2" w15:restartNumberingAfterBreak="0">
    <w:nsid w:val="FFFB687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3" w15:restartNumberingAfterBreak="0">
    <w:nsid w:val="FFFB68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4" w15:restartNumberingAfterBreak="0">
    <w:nsid w:val="FFFB68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5" w15:restartNumberingAfterBreak="0">
    <w:nsid w:val="FFFB68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6" w15:restartNumberingAfterBreak="0">
    <w:nsid w:val="FFFB68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7" w15:restartNumberingAfterBreak="0">
    <w:nsid w:val="FFFB68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8" w15:restartNumberingAfterBreak="0">
    <w:nsid w:val="FFFB688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9" w15:restartNumberingAfterBreak="0">
    <w:nsid w:val="FFFB68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0" w15:restartNumberingAfterBreak="0">
    <w:nsid w:val="FFFB69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1" w15:restartNumberingAfterBreak="0">
    <w:nsid w:val="FFFB69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2" w15:restartNumberingAfterBreak="0">
    <w:nsid w:val="FFFB69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3" w15:restartNumberingAfterBreak="0">
    <w:nsid w:val="FFFB69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4" w15:restartNumberingAfterBreak="0">
    <w:nsid w:val="FFFB69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5" w15:restartNumberingAfterBreak="0">
    <w:nsid w:val="FFFB69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6" w15:restartNumberingAfterBreak="0">
    <w:nsid w:val="FFFB69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7" w15:restartNumberingAfterBreak="0">
    <w:nsid w:val="FFFB69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8" w15:restartNumberingAfterBreak="0">
    <w:nsid w:val="FFFB69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9" w15:restartNumberingAfterBreak="0">
    <w:nsid w:val="FFFB69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0" w15:restartNumberingAfterBreak="0">
    <w:nsid w:val="FFFB69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1" w15:restartNumberingAfterBreak="0">
    <w:nsid w:val="FFFB69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2" w15:restartNumberingAfterBreak="0">
    <w:nsid w:val="FFFB69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3" w15:restartNumberingAfterBreak="0">
    <w:nsid w:val="FFFB69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4" w15:restartNumberingAfterBreak="0">
    <w:nsid w:val="FFFB69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5" w15:restartNumberingAfterBreak="0">
    <w:nsid w:val="FFFB69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6" w15:restartNumberingAfterBreak="0">
    <w:nsid w:val="FFFFFF80"/>
    <w:multiLevelType w:val="singleLevel"/>
    <w:tmpl w:val="F014F376"/>
    <w:lvl w:ilvl="0">
      <w:start w:val="1"/>
      <w:numFmt w:val="bullet"/>
      <w:lvlText w:val=""/>
      <w:lvlJc w:val="left"/>
      <w:pPr>
        <w:tabs>
          <w:tab w:val="num" w:pos="1492"/>
        </w:tabs>
        <w:ind w:left="1492" w:hanging="360"/>
      </w:pPr>
      <w:rPr>
        <w:rFonts w:ascii="Symbol" w:hAnsi="Symbol" w:hint="default"/>
      </w:rPr>
    </w:lvl>
  </w:abstractNum>
  <w:abstractNum w:abstractNumId="367" w15:restartNumberingAfterBreak="0">
    <w:nsid w:val="FFFFFF81"/>
    <w:multiLevelType w:val="singleLevel"/>
    <w:tmpl w:val="CB9EEABC"/>
    <w:lvl w:ilvl="0">
      <w:start w:val="1"/>
      <w:numFmt w:val="bullet"/>
      <w:lvlText w:val=""/>
      <w:lvlJc w:val="left"/>
      <w:pPr>
        <w:tabs>
          <w:tab w:val="num" w:pos="1209"/>
        </w:tabs>
        <w:ind w:left="1209" w:hanging="360"/>
      </w:pPr>
      <w:rPr>
        <w:rFonts w:ascii="Symbol" w:hAnsi="Symbol" w:hint="default"/>
      </w:rPr>
    </w:lvl>
  </w:abstractNum>
  <w:abstractNum w:abstractNumId="368" w15:restartNumberingAfterBreak="0">
    <w:nsid w:val="FFFFFF82"/>
    <w:multiLevelType w:val="singleLevel"/>
    <w:tmpl w:val="1B40EA4C"/>
    <w:lvl w:ilvl="0">
      <w:start w:val="1"/>
      <w:numFmt w:val="bullet"/>
      <w:lvlText w:val=""/>
      <w:lvlJc w:val="left"/>
      <w:pPr>
        <w:tabs>
          <w:tab w:val="num" w:pos="926"/>
        </w:tabs>
        <w:ind w:left="926" w:hanging="360"/>
      </w:pPr>
      <w:rPr>
        <w:rFonts w:ascii="Symbol" w:hAnsi="Symbol" w:hint="default"/>
      </w:rPr>
    </w:lvl>
  </w:abstractNum>
  <w:abstractNum w:abstractNumId="369" w15:restartNumberingAfterBreak="0">
    <w:nsid w:val="FFFFFF83"/>
    <w:multiLevelType w:val="singleLevel"/>
    <w:tmpl w:val="79DC7936"/>
    <w:lvl w:ilvl="0">
      <w:start w:val="1"/>
      <w:numFmt w:val="bullet"/>
      <w:lvlText w:val=""/>
      <w:lvlJc w:val="left"/>
      <w:pPr>
        <w:tabs>
          <w:tab w:val="num" w:pos="643"/>
        </w:tabs>
        <w:ind w:left="643" w:hanging="360"/>
      </w:pPr>
      <w:rPr>
        <w:rFonts w:ascii="Symbol" w:hAnsi="Symbol" w:hint="default"/>
      </w:rPr>
    </w:lvl>
  </w:abstractNum>
  <w:abstractNum w:abstractNumId="370" w15:restartNumberingAfterBreak="0">
    <w:nsid w:val="FFFFFF89"/>
    <w:multiLevelType w:val="singleLevel"/>
    <w:tmpl w:val="B2F02B26"/>
    <w:lvl w:ilvl="0">
      <w:start w:val="1"/>
      <w:numFmt w:val="bullet"/>
      <w:lvlText w:val=""/>
      <w:lvlJc w:val="left"/>
      <w:pPr>
        <w:tabs>
          <w:tab w:val="num" w:pos="360"/>
        </w:tabs>
        <w:ind w:left="360" w:hanging="360"/>
      </w:pPr>
      <w:rPr>
        <w:rFonts w:ascii="Symbol" w:hAnsi="Symbol" w:hint="default"/>
      </w:rPr>
    </w:lvl>
  </w:abstractNum>
  <w:abstractNum w:abstractNumId="371" w15:restartNumberingAfterBreak="0">
    <w:nsid w:val="FFFFFFFB"/>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2" w15:restartNumberingAfterBreak="0">
    <w:nsid w:val="055F6650"/>
    <w:multiLevelType w:val="hybridMultilevel"/>
    <w:tmpl w:val="1E20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05FE6029"/>
    <w:multiLevelType w:val="hybridMultilevel"/>
    <w:tmpl w:val="04FC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15:restartNumberingAfterBreak="0">
    <w:nsid w:val="05FE6247"/>
    <w:multiLevelType w:val="hybridMultilevel"/>
    <w:tmpl w:val="04FC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15:restartNumberingAfterBreak="0">
    <w:nsid w:val="071E6649"/>
    <w:multiLevelType w:val="hybridMultilevel"/>
    <w:tmpl w:val="7B2C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15:restartNumberingAfterBreak="0">
    <w:nsid w:val="07636522"/>
    <w:multiLevelType w:val="hybridMultilevel"/>
    <w:tmpl w:val="0242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08F96712"/>
    <w:multiLevelType w:val="hybridMultilevel"/>
    <w:tmpl w:val="ACC4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15:restartNumberingAfterBreak="0">
    <w:nsid w:val="09366788"/>
    <w:multiLevelType w:val="hybridMultilevel"/>
    <w:tmpl w:val="1A2A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09856565"/>
    <w:multiLevelType w:val="hybridMultilevel"/>
    <w:tmpl w:val="8CCE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0B0D6305"/>
    <w:multiLevelType w:val="hybridMultilevel"/>
    <w:tmpl w:val="463E4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0BEA6476"/>
    <w:multiLevelType w:val="hybridMultilevel"/>
    <w:tmpl w:val="99AA7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0CA06898"/>
    <w:multiLevelType w:val="hybridMultilevel"/>
    <w:tmpl w:val="03AE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15:restartNumberingAfterBreak="0">
    <w:nsid w:val="0CBB6884"/>
    <w:multiLevelType w:val="hybridMultilevel"/>
    <w:tmpl w:val="3B2C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15:restartNumberingAfterBreak="0">
    <w:nsid w:val="116B6031"/>
    <w:multiLevelType w:val="multilevel"/>
    <w:tmpl w:val="EBF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116B6249"/>
    <w:multiLevelType w:val="multilevel"/>
    <w:tmpl w:val="EBF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120A6497"/>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120A6561"/>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15:restartNumberingAfterBreak="0">
    <w:nsid w:val="18F26517"/>
    <w:multiLevelType w:val="hybridMultilevel"/>
    <w:tmpl w:val="7D46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15:restartNumberingAfterBreak="0">
    <w:nsid w:val="1AE86038"/>
    <w:multiLevelType w:val="hybridMultilevel"/>
    <w:tmpl w:val="47F04B28"/>
    <w:lvl w:ilvl="0" w:tplc="6E44B7D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15:restartNumberingAfterBreak="0">
    <w:nsid w:val="1AE86260"/>
    <w:multiLevelType w:val="hybridMultilevel"/>
    <w:tmpl w:val="47F04B28"/>
    <w:lvl w:ilvl="0" w:tplc="6E44B7D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15:restartNumberingAfterBreak="0">
    <w:nsid w:val="1CF56034"/>
    <w:multiLevelType w:val="hybridMultilevel"/>
    <w:tmpl w:val="159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15:restartNumberingAfterBreak="0">
    <w:nsid w:val="1CF56256"/>
    <w:multiLevelType w:val="hybridMultilevel"/>
    <w:tmpl w:val="159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15:restartNumberingAfterBreak="0">
    <w:nsid w:val="1D3777E2"/>
    <w:multiLevelType w:val="multilevel"/>
    <w:tmpl w:val="9F38D9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rPr>
        <w:sz w:val="20"/>
        <w:szCs w:val="2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4" w15:restartNumberingAfterBreak="0">
    <w:nsid w:val="1FDB60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5" w15:restartNumberingAfterBreak="0">
    <w:nsid w:val="1FDB60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6" w15:restartNumberingAfterBreak="0">
    <w:nsid w:val="1FDB60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7" w15:restartNumberingAfterBreak="0">
    <w:nsid w:val="1FDB60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8" w15:restartNumberingAfterBreak="0">
    <w:nsid w:val="1FDB60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9" w15:restartNumberingAfterBreak="0">
    <w:nsid w:val="1FDB60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0" w15:restartNumberingAfterBreak="0">
    <w:nsid w:val="1FDB60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1" w15:restartNumberingAfterBreak="0">
    <w:nsid w:val="1FDB60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2" w15:restartNumberingAfterBreak="0">
    <w:nsid w:val="1FDB60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3" w15:restartNumberingAfterBreak="0">
    <w:nsid w:val="1FDB60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4" w15:restartNumberingAfterBreak="0">
    <w:nsid w:val="1FDB60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5" w15:restartNumberingAfterBreak="0">
    <w:nsid w:val="1FDB60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6" w15:restartNumberingAfterBreak="0">
    <w:nsid w:val="1FDB60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7" w15:restartNumberingAfterBreak="0">
    <w:nsid w:val="1FDB61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8" w15:restartNumberingAfterBreak="0">
    <w:nsid w:val="1FDB61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9" w15:restartNumberingAfterBreak="0">
    <w:nsid w:val="1FDB61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0" w15:restartNumberingAfterBreak="0">
    <w:nsid w:val="1FDB61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1" w15:restartNumberingAfterBreak="0">
    <w:nsid w:val="1FDB61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2" w15:restartNumberingAfterBreak="0">
    <w:nsid w:val="1FDB61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3" w15:restartNumberingAfterBreak="0">
    <w:nsid w:val="1FDB61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4" w15:restartNumberingAfterBreak="0">
    <w:nsid w:val="1FDB61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5" w15:restartNumberingAfterBreak="0">
    <w:nsid w:val="1FDB61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6" w15:restartNumberingAfterBreak="0">
    <w:nsid w:val="1FDB61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7" w15:restartNumberingAfterBreak="0">
    <w:nsid w:val="1FDB61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8" w15:restartNumberingAfterBreak="0">
    <w:nsid w:val="1FDB61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9" w15:restartNumberingAfterBreak="0">
    <w:nsid w:val="1FDB61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0" w15:restartNumberingAfterBreak="0">
    <w:nsid w:val="1FDB61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1" w15:restartNumberingAfterBreak="0">
    <w:nsid w:val="1FDB61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2" w15:restartNumberingAfterBreak="0">
    <w:nsid w:val="1FDB61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3" w15:restartNumberingAfterBreak="0">
    <w:nsid w:val="1FDB61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4" w15:restartNumberingAfterBreak="0">
    <w:nsid w:val="1FDB61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5" w15:restartNumberingAfterBreak="0">
    <w:nsid w:val="1FDB61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6" w15:restartNumberingAfterBreak="0">
    <w:nsid w:val="1FDB61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7" w15:restartNumberingAfterBreak="0">
    <w:nsid w:val="1FDB61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8" w15:restartNumberingAfterBreak="0">
    <w:nsid w:val="1FDB61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9" w15:restartNumberingAfterBreak="0">
    <w:nsid w:val="1FDB61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0" w15:restartNumberingAfterBreak="0">
    <w:nsid w:val="1FDB62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1" w15:restartNumberingAfterBreak="0">
    <w:nsid w:val="1FDB62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2" w15:restartNumberingAfterBreak="0">
    <w:nsid w:val="1FDB62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3" w15:restartNumberingAfterBreak="0">
    <w:nsid w:val="1FDB62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4" w15:restartNumberingAfterBreak="0">
    <w:nsid w:val="1FDB62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5" w15:restartNumberingAfterBreak="0">
    <w:nsid w:val="1FDB62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6" w15:restartNumberingAfterBreak="0">
    <w:nsid w:val="1FDB62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7" w15:restartNumberingAfterBreak="0">
    <w:nsid w:val="1FDB62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8" w15:restartNumberingAfterBreak="0">
    <w:nsid w:val="1FDB62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9" w15:restartNumberingAfterBreak="0">
    <w:nsid w:val="1FDB62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0" w15:restartNumberingAfterBreak="0">
    <w:nsid w:val="1FDB62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1" w15:restartNumberingAfterBreak="0">
    <w:nsid w:val="1FDB62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2" w15:restartNumberingAfterBreak="0">
    <w:nsid w:val="1FDB62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3" w15:restartNumberingAfterBreak="0">
    <w:nsid w:val="1FDB62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4" w15:restartNumberingAfterBreak="0">
    <w:nsid w:val="1FDB62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5" w15:restartNumberingAfterBreak="0">
    <w:nsid w:val="1FDB63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6" w15:restartNumberingAfterBreak="0">
    <w:nsid w:val="1FDB63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7" w15:restartNumberingAfterBreak="0">
    <w:nsid w:val="1FDB63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8" w15:restartNumberingAfterBreak="0">
    <w:nsid w:val="1FDB63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9" w15:restartNumberingAfterBreak="0">
    <w:nsid w:val="1FDB63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0" w15:restartNumberingAfterBreak="0">
    <w:nsid w:val="1FDB64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1" w15:restartNumberingAfterBreak="0">
    <w:nsid w:val="1FDB64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2" w15:restartNumberingAfterBreak="0">
    <w:nsid w:val="1FDB64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3" w15:restartNumberingAfterBreak="0">
    <w:nsid w:val="1FDB64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4" w15:restartNumberingAfterBreak="0">
    <w:nsid w:val="1FDB64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5" w15:restartNumberingAfterBreak="0">
    <w:nsid w:val="1FDB64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6" w15:restartNumberingAfterBreak="0">
    <w:nsid w:val="1FDB64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7" w15:restartNumberingAfterBreak="0">
    <w:nsid w:val="1FDB64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8" w15:restartNumberingAfterBreak="0">
    <w:nsid w:val="1FDB64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9" w15:restartNumberingAfterBreak="0">
    <w:nsid w:val="1FDB64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0" w15:restartNumberingAfterBreak="0">
    <w:nsid w:val="1FDB64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1" w15:restartNumberingAfterBreak="0">
    <w:nsid w:val="1FDB64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2" w15:restartNumberingAfterBreak="0">
    <w:nsid w:val="1FDB64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3" w15:restartNumberingAfterBreak="0">
    <w:nsid w:val="1FDB65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4" w15:restartNumberingAfterBreak="0">
    <w:nsid w:val="1FDB65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5" w15:restartNumberingAfterBreak="0">
    <w:nsid w:val="1FDB65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6" w15:restartNumberingAfterBreak="0">
    <w:nsid w:val="1FDB65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7" w15:restartNumberingAfterBreak="0">
    <w:nsid w:val="1FDB65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8" w15:restartNumberingAfterBreak="0">
    <w:nsid w:val="1FDB65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9" w15:restartNumberingAfterBreak="0">
    <w:nsid w:val="1FDB65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0" w15:restartNumberingAfterBreak="0">
    <w:nsid w:val="1FDB65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1" w15:restartNumberingAfterBreak="0">
    <w:nsid w:val="1FDB65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2" w15:restartNumberingAfterBreak="0">
    <w:nsid w:val="1FDB65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3" w15:restartNumberingAfterBreak="0">
    <w:nsid w:val="1FDB65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4" w15:restartNumberingAfterBreak="0">
    <w:nsid w:val="1FDB65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5" w15:restartNumberingAfterBreak="0">
    <w:nsid w:val="1FDB65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6" w15:restartNumberingAfterBreak="0">
    <w:nsid w:val="1FDB65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7" w15:restartNumberingAfterBreak="0">
    <w:nsid w:val="1FDB65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8" w15:restartNumberingAfterBreak="0">
    <w:nsid w:val="1FDB66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9" w15:restartNumberingAfterBreak="0">
    <w:nsid w:val="1FDB66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0" w15:restartNumberingAfterBreak="0">
    <w:nsid w:val="1FDB66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1" w15:restartNumberingAfterBreak="0">
    <w:nsid w:val="1FDB66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2" w15:restartNumberingAfterBreak="0">
    <w:nsid w:val="1FDB66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3" w15:restartNumberingAfterBreak="0">
    <w:nsid w:val="1FDB66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4" w15:restartNumberingAfterBreak="0">
    <w:nsid w:val="1FDB66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5" w15:restartNumberingAfterBreak="0">
    <w:nsid w:val="1FDB66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6" w15:restartNumberingAfterBreak="0">
    <w:nsid w:val="1FDB66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7" w15:restartNumberingAfterBreak="0">
    <w:nsid w:val="1FDB66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8" w15:restartNumberingAfterBreak="0">
    <w:nsid w:val="1FDB66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9" w15:restartNumberingAfterBreak="0">
    <w:nsid w:val="1FDB66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0" w15:restartNumberingAfterBreak="0">
    <w:nsid w:val="1FDB66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1" w15:restartNumberingAfterBreak="0">
    <w:nsid w:val="1FDB66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2" w15:restartNumberingAfterBreak="0">
    <w:nsid w:val="1FDB66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3" w15:restartNumberingAfterBreak="0">
    <w:nsid w:val="1FDB66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4" w15:restartNumberingAfterBreak="0">
    <w:nsid w:val="1FDB66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5" w15:restartNumberingAfterBreak="0">
    <w:nsid w:val="1FDB66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6" w15:restartNumberingAfterBreak="0">
    <w:nsid w:val="1FDB66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7" w15:restartNumberingAfterBreak="0">
    <w:nsid w:val="1FDB66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8" w15:restartNumberingAfterBreak="0">
    <w:nsid w:val="1FDB67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9" w15:restartNumberingAfterBreak="0">
    <w:nsid w:val="1FDB67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0" w15:restartNumberingAfterBreak="0">
    <w:nsid w:val="1FDB67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1" w15:restartNumberingAfterBreak="0">
    <w:nsid w:val="1FDB67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2" w15:restartNumberingAfterBreak="0">
    <w:nsid w:val="1FDB67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3" w15:restartNumberingAfterBreak="0">
    <w:nsid w:val="1FDB67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4" w15:restartNumberingAfterBreak="0">
    <w:nsid w:val="1FDB67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5" w15:restartNumberingAfterBreak="0">
    <w:nsid w:val="1FDB67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6" w15:restartNumberingAfterBreak="0">
    <w:nsid w:val="1FDB67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7" w15:restartNumberingAfterBreak="0">
    <w:nsid w:val="1FDB67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8" w15:restartNumberingAfterBreak="0">
    <w:nsid w:val="1FDB67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9" w15:restartNumberingAfterBreak="0">
    <w:nsid w:val="1FDB67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0" w15:restartNumberingAfterBreak="0">
    <w:nsid w:val="1FDB67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1" w15:restartNumberingAfterBreak="0">
    <w:nsid w:val="1FDB67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2" w15:restartNumberingAfterBreak="0">
    <w:nsid w:val="1FDB67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3" w15:restartNumberingAfterBreak="0">
    <w:nsid w:val="1FDB67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4" w15:restartNumberingAfterBreak="0">
    <w:nsid w:val="1FDB67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5" w15:restartNumberingAfterBreak="0">
    <w:nsid w:val="1FDB67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6" w15:restartNumberingAfterBreak="0">
    <w:nsid w:val="1FDB67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7" w15:restartNumberingAfterBreak="0">
    <w:nsid w:val="1FDB67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8" w15:restartNumberingAfterBreak="0">
    <w:nsid w:val="1FDB67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9" w15:restartNumberingAfterBreak="0">
    <w:nsid w:val="1FDB67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0" w15:restartNumberingAfterBreak="0">
    <w:nsid w:val="1FDB67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1" w15:restartNumberingAfterBreak="0">
    <w:nsid w:val="1FDB68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2" w15:restartNumberingAfterBreak="0">
    <w:nsid w:val="1FDB68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3" w15:restartNumberingAfterBreak="0">
    <w:nsid w:val="1FDB68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4" w15:restartNumberingAfterBreak="0">
    <w:nsid w:val="1FDB68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5" w15:restartNumberingAfterBreak="0">
    <w:nsid w:val="1FDB68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6" w15:restartNumberingAfterBreak="0">
    <w:nsid w:val="1FDB68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7" w15:restartNumberingAfterBreak="0">
    <w:nsid w:val="1FDB68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8" w15:restartNumberingAfterBreak="0">
    <w:nsid w:val="1FDB68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9" w15:restartNumberingAfterBreak="0">
    <w:nsid w:val="1FDB68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0" w15:restartNumberingAfterBreak="0">
    <w:nsid w:val="1FDB68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1" w15:restartNumberingAfterBreak="0">
    <w:nsid w:val="1FDB68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2" w15:restartNumberingAfterBreak="0">
    <w:nsid w:val="1FDB68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3" w15:restartNumberingAfterBreak="0">
    <w:nsid w:val="1FDB68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4" w15:restartNumberingAfterBreak="0">
    <w:nsid w:val="1FDB6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5" w15:restartNumberingAfterBreak="0">
    <w:nsid w:val="1FDB68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6" w15:restartNumberingAfterBreak="0">
    <w:nsid w:val="1FDB68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7" w15:restartNumberingAfterBreak="0">
    <w:nsid w:val="1FDB68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8" w15:restartNumberingAfterBreak="0">
    <w:nsid w:val="1FDB68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9" w15:restartNumberingAfterBreak="0">
    <w:nsid w:val="1FDB68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0" w15:restartNumberingAfterBreak="0">
    <w:nsid w:val="1FDB68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1" w15:restartNumberingAfterBreak="0">
    <w:nsid w:val="1FDB69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2" w15:restartNumberingAfterBreak="0">
    <w:nsid w:val="1FDB69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3" w15:restartNumberingAfterBreak="0">
    <w:nsid w:val="1FDB69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4" w15:restartNumberingAfterBreak="0">
    <w:nsid w:val="1FDB69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5" w15:restartNumberingAfterBreak="0">
    <w:nsid w:val="1FDB69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6" w15:restartNumberingAfterBreak="0">
    <w:nsid w:val="1FDB69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7" w15:restartNumberingAfterBreak="0">
    <w:nsid w:val="1FDB69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8" w15:restartNumberingAfterBreak="0">
    <w:nsid w:val="1FDB69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9" w15:restartNumberingAfterBreak="0">
    <w:nsid w:val="1FDB69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0" w15:restartNumberingAfterBreak="0">
    <w:nsid w:val="1FDB69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1" w15:restartNumberingAfterBreak="0">
    <w:nsid w:val="1FDB69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2" w15:restartNumberingAfterBreak="0">
    <w:nsid w:val="1FDB69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3" w15:restartNumberingAfterBreak="0">
    <w:nsid w:val="1FDB69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4" w15:restartNumberingAfterBreak="0">
    <w:nsid w:val="20BA6719"/>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5" w15:restartNumberingAfterBreak="0">
    <w:nsid w:val="21EA6500"/>
    <w:multiLevelType w:val="hybridMultilevel"/>
    <w:tmpl w:val="961E8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6" w15:restartNumberingAfterBreak="0">
    <w:nsid w:val="21EA6564"/>
    <w:multiLevelType w:val="hybridMultilevel"/>
    <w:tmpl w:val="961E8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7" w15:restartNumberingAfterBreak="0">
    <w:nsid w:val="22A86037"/>
    <w:multiLevelType w:val="hybridMultilevel"/>
    <w:tmpl w:val="8ED611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8" w15:restartNumberingAfterBreak="0">
    <w:nsid w:val="22A86259"/>
    <w:multiLevelType w:val="hybridMultilevel"/>
    <w:tmpl w:val="8ED611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9" w15:restartNumberingAfterBreak="0">
    <w:nsid w:val="24AC6243"/>
    <w:multiLevelType w:val="hybridMultilevel"/>
    <w:tmpl w:val="3176F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0" w15:restartNumberingAfterBreak="0">
    <w:nsid w:val="28F86790"/>
    <w:multiLevelType w:val="hybridMultilevel"/>
    <w:tmpl w:val="A1140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1" w15:restartNumberingAfterBreak="0">
    <w:nsid w:val="2B5E6452"/>
    <w:multiLevelType w:val="hybridMultilevel"/>
    <w:tmpl w:val="E6B8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2" w15:restartNumberingAfterBreak="0">
    <w:nsid w:val="2C836393"/>
    <w:multiLevelType w:val="hybridMultilevel"/>
    <w:tmpl w:val="8E5C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3" w15:restartNumberingAfterBreak="0">
    <w:nsid w:val="2CB56669"/>
    <w:multiLevelType w:val="multilevel"/>
    <w:tmpl w:val="1EC6E384"/>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rPr>
        <w:rFonts w:ascii="Arial" w:hAnsi="Arial" w:cs="Arial" w:hint="default"/>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rFonts w:ascii="Arial" w:hAnsi="Arial" w:cs="Arial" w:hint="default"/>
        <w:b/>
        <w:i w:val="0"/>
        <w:caps w:val="0"/>
        <w:smallCaps w:val="0"/>
        <w:strike w:val="0"/>
        <w:dstrike w:val="0"/>
        <w:vanish w:val="0"/>
        <w:webHidden w:val="0"/>
        <w:color w:val="auto"/>
        <w:spacing w:val="0"/>
        <w:w w:val="100"/>
        <w:kern w:val="0"/>
        <w:position w:val="0"/>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ascii="Times New Roman" w:hAnsi="Times New Roman" w:cs="Times New Roman"/>
        <w:b w:val="0"/>
        <w:i w:val="0"/>
        <w:caps w:val="0"/>
        <w:smallCaps w:val="0"/>
        <w:strike w:val="0"/>
        <w:dstrike w:val="0"/>
        <w:vanish w:val="0"/>
        <w:webHidden w:val="0"/>
        <w:color w:val="auto"/>
        <w:spacing w:val="0"/>
        <w:w w:val="100"/>
        <w:kern w:val="0"/>
        <w:position w:val="0"/>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64" w15:restartNumberingAfterBreak="0">
    <w:nsid w:val="2D5D6337"/>
    <w:multiLevelType w:val="hybridMultilevel"/>
    <w:tmpl w:val="E03E6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5" w15:restartNumberingAfterBreak="0">
    <w:nsid w:val="320D6275"/>
    <w:multiLevelType w:val="hybridMultilevel"/>
    <w:tmpl w:val="A28AF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66" w15:restartNumberingAfterBreak="0">
    <w:nsid w:val="32A46266"/>
    <w:multiLevelType w:val="hybridMultilevel"/>
    <w:tmpl w:val="E578D8AC"/>
    <w:lvl w:ilvl="0" w:tplc="914CB5A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7" w15:restartNumberingAfterBreak="0">
    <w:nsid w:val="360A6335"/>
    <w:multiLevelType w:val="hybridMultilevel"/>
    <w:tmpl w:val="D4183F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68" w15:restartNumberingAfterBreak="0">
    <w:nsid w:val="362B6896"/>
    <w:multiLevelType w:val="hybridMultilevel"/>
    <w:tmpl w:val="9DE28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15:restartNumberingAfterBreak="0">
    <w:nsid w:val="365D6303"/>
    <w:multiLevelType w:val="hybridMultilevel"/>
    <w:tmpl w:val="55224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15:restartNumberingAfterBreak="0">
    <w:nsid w:val="36B36520"/>
    <w:multiLevelType w:val="hybridMultilevel"/>
    <w:tmpl w:val="C7022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1" w15:restartNumberingAfterBreak="0">
    <w:nsid w:val="383F6724"/>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2" w15:restartNumberingAfterBreak="0">
    <w:nsid w:val="3B8A6033"/>
    <w:multiLevelType w:val="hybridMultilevel"/>
    <w:tmpl w:val="AEF22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3" w15:restartNumberingAfterBreak="0">
    <w:nsid w:val="3B8A6255"/>
    <w:multiLevelType w:val="hybridMultilevel"/>
    <w:tmpl w:val="AEF22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4" w15:restartNumberingAfterBreak="0">
    <w:nsid w:val="3BEA6525"/>
    <w:multiLevelType w:val="hybridMultilevel"/>
    <w:tmpl w:val="0D40B4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5" w15:restartNumberingAfterBreak="0">
    <w:nsid w:val="3F5A6832"/>
    <w:multiLevelType w:val="hybridMultilevel"/>
    <w:tmpl w:val="BAEA3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6" w15:restartNumberingAfterBreak="0">
    <w:nsid w:val="406B6269"/>
    <w:multiLevelType w:val="hybridMultilevel"/>
    <w:tmpl w:val="396A10B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77" w15:restartNumberingAfterBreak="0">
    <w:nsid w:val="41C96559"/>
    <w:multiLevelType w:val="hybridMultilevel"/>
    <w:tmpl w:val="ED02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8" w15:restartNumberingAfterBreak="0">
    <w:nsid w:val="437D6350"/>
    <w:multiLevelType w:val="hybridMultilevel"/>
    <w:tmpl w:val="9C420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9" w15:restartNumberingAfterBreak="0">
    <w:nsid w:val="44FE6274"/>
    <w:multiLevelType w:val="hybridMultilevel"/>
    <w:tmpl w:val="102EF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80" w15:restartNumberingAfterBreak="0">
    <w:nsid w:val="461F6030"/>
    <w:multiLevelType w:val="hybridMultilevel"/>
    <w:tmpl w:val="9626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1" w15:restartNumberingAfterBreak="0">
    <w:nsid w:val="461F6248"/>
    <w:multiLevelType w:val="hybridMultilevel"/>
    <w:tmpl w:val="9626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2" w15:restartNumberingAfterBreak="0">
    <w:nsid w:val="469A6262"/>
    <w:multiLevelType w:val="hybridMultilevel"/>
    <w:tmpl w:val="66A688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83" w15:restartNumberingAfterBreak="0">
    <w:nsid w:val="49436035"/>
    <w:multiLevelType w:val="hybridMultilevel"/>
    <w:tmpl w:val="C9705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4" w15:restartNumberingAfterBreak="0">
    <w:nsid w:val="49436257"/>
    <w:multiLevelType w:val="hybridMultilevel"/>
    <w:tmpl w:val="C9705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5" w15:restartNumberingAfterBreak="0">
    <w:nsid w:val="49BF6028"/>
    <w:multiLevelType w:val="hybridMultilevel"/>
    <w:tmpl w:val="E5E0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6" w15:restartNumberingAfterBreak="0">
    <w:nsid w:val="49BF6246"/>
    <w:multiLevelType w:val="hybridMultilevel"/>
    <w:tmpl w:val="E5E0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7" w15:restartNumberingAfterBreak="0">
    <w:nsid w:val="4A7E6535"/>
    <w:multiLevelType w:val="hybridMultilevel"/>
    <w:tmpl w:val="E7380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8" w15:restartNumberingAfterBreak="0">
    <w:nsid w:val="4BD66455"/>
    <w:multiLevelType w:val="hybridMultilevel"/>
    <w:tmpl w:val="452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9" w15:restartNumberingAfterBreak="0">
    <w:nsid w:val="4D676889"/>
    <w:multiLevelType w:val="hybridMultilevel"/>
    <w:tmpl w:val="13F2A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0" w15:restartNumberingAfterBreak="0">
    <w:nsid w:val="4DCF6241"/>
    <w:multiLevelType w:val="hybridMultilevel"/>
    <w:tmpl w:val="A8D4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1" w15:restartNumberingAfterBreak="0">
    <w:nsid w:val="4E6E6336"/>
    <w:multiLevelType w:val="hybridMultilevel"/>
    <w:tmpl w:val="292E4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2" w15:restartNumberingAfterBreak="0">
    <w:nsid w:val="4E6E6339"/>
    <w:multiLevelType w:val="hybridMultilevel"/>
    <w:tmpl w:val="292E4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3" w15:restartNumberingAfterBreak="0">
    <w:nsid w:val="4EE76302"/>
    <w:multiLevelType w:val="hybridMultilevel"/>
    <w:tmpl w:val="76507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4" w15:restartNumberingAfterBreak="0">
    <w:nsid w:val="4F516270"/>
    <w:multiLevelType w:val="hybridMultilevel"/>
    <w:tmpl w:val="17C41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5" w15:restartNumberingAfterBreak="0">
    <w:nsid w:val="4F986272"/>
    <w:multiLevelType w:val="hybridMultilevel"/>
    <w:tmpl w:val="A6604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6" w15:restartNumberingAfterBreak="0">
    <w:nsid w:val="4FC16306"/>
    <w:multiLevelType w:val="hybridMultilevel"/>
    <w:tmpl w:val="44F025B2"/>
    <w:lvl w:ilvl="0" w:tplc="9904CC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7" w15:restartNumberingAfterBreak="0">
    <w:nsid w:val="50B86341"/>
    <w:multiLevelType w:val="hybridMultilevel"/>
    <w:tmpl w:val="D0061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8" w15:restartNumberingAfterBreak="0">
    <w:nsid w:val="51136329"/>
    <w:multiLevelType w:val="hybridMultilevel"/>
    <w:tmpl w:val="17AEE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9" w15:restartNumberingAfterBreak="0">
    <w:nsid w:val="51236027"/>
    <w:multiLevelType w:val="hybridMultilevel"/>
    <w:tmpl w:val="E03A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0" w15:restartNumberingAfterBreak="0">
    <w:nsid w:val="51236245"/>
    <w:multiLevelType w:val="hybridMultilevel"/>
    <w:tmpl w:val="E03A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1" w15:restartNumberingAfterBreak="0">
    <w:nsid w:val="52FF601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2" w15:restartNumberingAfterBreak="0">
    <w:nsid w:val="52FF601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3" w15:restartNumberingAfterBreak="0">
    <w:nsid w:val="52FF602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4" w15:restartNumberingAfterBreak="0">
    <w:nsid w:val="52FF604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5" w15:restartNumberingAfterBreak="0">
    <w:nsid w:val="52FF604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6" w15:restartNumberingAfterBreak="0">
    <w:nsid w:val="52FF605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7" w15:restartNumberingAfterBreak="0">
    <w:nsid w:val="52FF605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8" w15:restartNumberingAfterBreak="0">
    <w:nsid w:val="52FF605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9" w15:restartNumberingAfterBreak="0">
    <w:nsid w:val="52FF606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0" w15:restartNumberingAfterBreak="0">
    <w:nsid w:val="52FF606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1" w15:restartNumberingAfterBreak="0">
    <w:nsid w:val="52FF607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2" w15:restartNumberingAfterBreak="0">
    <w:nsid w:val="52FF60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3" w15:restartNumberingAfterBreak="0">
    <w:nsid w:val="52FF608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4" w15:restartNumberingAfterBreak="0">
    <w:nsid w:val="52FF610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5" w15:restartNumberingAfterBreak="0">
    <w:nsid w:val="52FF610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6" w15:restartNumberingAfterBreak="0">
    <w:nsid w:val="52FF611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7" w15:restartNumberingAfterBreak="0">
    <w:nsid w:val="52FF611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8" w15:restartNumberingAfterBreak="0">
    <w:nsid w:val="52FF612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9" w15:restartNumberingAfterBreak="0">
    <w:nsid w:val="52FF612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0" w15:restartNumberingAfterBreak="0">
    <w:nsid w:val="52FF612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1" w15:restartNumberingAfterBreak="0">
    <w:nsid w:val="52FF613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2" w15:restartNumberingAfterBreak="0">
    <w:nsid w:val="52FF613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3" w15:restartNumberingAfterBreak="0">
    <w:nsid w:val="52FF614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4" w15:restartNumberingAfterBreak="0">
    <w:nsid w:val="52FF614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5" w15:restartNumberingAfterBreak="0">
    <w:nsid w:val="52FF614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6" w15:restartNumberingAfterBreak="0">
    <w:nsid w:val="52FF615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7" w15:restartNumberingAfterBreak="0">
    <w:nsid w:val="52FF615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8" w15:restartNumberingAfterBreak="0">
    <w:nsid w:val="52FF616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9" w15:restartNumberingAfterBreak="0">
    <w:nsid w:val="52FF616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0" w15:restartNumberingAfterBreak="0">
    <w:nsid w:val="52FF617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1" w15:restartNumberingAfterBreak="0">
    <w:nsid w:val="52FF617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2" w15:restartNumberingAfterBreak="0">
    <w:nsid w:val="52FF618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3" w15:restartNumberingAfterBreak="0">
    <w:nsid w:val="52FF61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4" w15:restartNumberingAfterBreak="0">
    <w:nsid w:val="52FF618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5" w15:restartNumberingAfterBreak="0">
    <w:nsid w:val="52FF619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6" w15:restartNumberingAfterBreak="0">
    <w:nsid w:val="52FF619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7" w15:restartNumberingAfterBreak="0">
    <w:nsid w:val="52FF620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8" w15:restartNumberingAfterBreak="0">
    <w:nsid w:val="52FF620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9" w15:restartNumberingAfterBreak="0">
    <w:nsid w:val="52FF620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0" w15:restartNumberingAfterBreak="0">
    <w:nsid w:val="52FF621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1" w15:restartNumberingAfterBreak="0">
    <w:nsid w:val="52FF621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2" w15:restartNumberingAfterBreak="0">
    <w:nsid w:val="52FF622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3" w15:restartNumberingAfterBreak="0">
    <w:nsid w:val="52FF622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4" w15:restartNumberingAfterBreak="0">
    <w:nsid w:val="52FF622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5" w15:restartNumberingAfterBreak="0">
    <w:nsid w:val="52FF623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6" w15:restartNumberingAfterBreak="0">
    <w:nsid w:val="52FF623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7" w15:restartNumberingAfterBreak="0">
    <w:nsid w:val="52FF625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8" w15:restartNumberingAfterBreak="0">
    <w:nsid w:val="52FF628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9" w15:restartNumberingAfterBreak="0">
    <w:nsid w:val="52FF628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0" w15:restartNumberingAfterBreak="0">
    <w:nsid w:val="52FF629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1" w15:restartNumberingAfterBreak="0">
    <w:nsid w:val="52FF629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2" w15:restartNumberingAfterBreak="0">
    <w:nsid w:val="52FF635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3" w15:restartNumberingAfterBreak="0">
    <w:nsid w:val="52FF635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4" w15:restartNumberingAfterBreak="0">
    <w:nsid w:val="52FF636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5" w15:restartNumberingAfterBreak="0">
    <w:nsid w:val="52FF636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6" w15:restartNumberingAfterBreak="0">
    <w:nsid w:val="52FF637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7" w15:restartNumberingAfterBreak="0">
    <w:nsid w:val="52FF641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8" w15:restartNumberingAfterBreak="0">
    <w:nsid w:val="52FF641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9" w15:restartNumberingAfterBreak="0">
    <w:nsid w:val="52FF642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0" w15:restartNumberingAfterBreak="0">
    <w:nsid w:val="52FF642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1" w15:restartNumberingAfterBreak="0">
    <w:nsid w:val="52FF643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2" w15:restartNumberingAfterBreak="0">
    <w:nsid w:val="52FF643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3" w15:restartNumberingAfterBreak="0">
    <w:nsid w:val="52FF644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4" w15:restartNumberingAfterBreak="0">
    <w:nsid w:val="52FF644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5" w15:restartNumberingAfterBreak="0">
    <w:nsid w:val="52FF644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6" w15:restartNumberingAfterBreak="0">
    <w:nsid w:val="52FF645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7" w15:restartNumberingAfterBreak="0">
    <w:nsid w:val="52FF646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8" w15:restartNumberingAfterBreak="0">
    <w:nsid w:val="52FF648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9" w15:restartNumberingAfterBreak="0">
    <w:nsid w:val="52FF649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0" w15:restartNumberingAfterBreak="0">
    <w:nsid w:val="52FF650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1" w15:restartNumberingAfterBreak="0">
    <w:nsid w:val="52FF651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2" w15:restartNumberingAfterBreak="0">
    <w:nsid w:val="52FF651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3" w15:restartNumberingAfterBreak="0">
    <w:nsid w:val="52FF652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4" w15:restartNumberingAfterBreak="0">
    <w:nsid w:val="52FF653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5" w15:restartNumberingAfterBreak="0">
    <w:nsid w:val="52FF653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6" w15:restartNumberingAfterBreak="0">
    <w:nsid w:val="52FF654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7" w15:restartNumberingAfterBreak="0">
    <w:nsid w:val="52FF654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8" w15:restartNumberingAfterBreak="0">
    <w:nsid w:val="52FF654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9" w15:restartNumberingAfterBreak="0">
    <w:nsid w:val="52FF655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0" w15:restartNumberingAfterBreak="0">
    <w:nsid w:val="52FF657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1" w15:restartNumberingAfterBreak="0">
    <w:nsid w:val="52FF657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2" w15:restartNumberingAfterBreak="0">
    <w:nsid w:val="52FF657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3" w15:restartNumberingAfterBreak="0">
    <w:nsid w:val="52FF658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4" w15:restartNumberingAfterBreak="0">
    <w:nsid w:val="52FF658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5" w15:restartNumberingAfterBreak="0">
    <w:nsid w:val="52FF660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6" w15:restartNumberingAfterBreak="0">
    <w:nsid w:val="52FF660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7" w15:restartNumberingAfterBreak="0">
    <w:nsid w:val="52FF661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8" w15:restartNumberingAfterBreak="0">
    <w:nsid w:val="52FF661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9" w15:restartNumberingAfterBreak="0">
    <w:nsid w:val="52FF662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0" w15:restartNumberingAfterBreak="0">
    <w:nsid w:val="52FF662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1" w15:restartNumberingAfterBreak="0">
    <w:nsid w:val="52FF663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2" w15:restartNumberingAfterBreak="0">
    <w:nsid w:val="52FF663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3" w15:restartNumberingAfterBreak="0">
    <w:nsid w:val="52FF664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4" w15:restartNumberingAfterBreak="0">
    <w:nsid w:val="52FF665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5" w15:restartNumberingAfterBreak="0">
    <w:nsid w:val="52FF665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6" w15:restartNumberingAfterBreak="0">
    <w:nsid w:val="52FF665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7" w15:restartNumberingAfterBreak="0">
    <w:nsid w:val="52FF666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8" w15:restartNumberingAfterBreak="0">
    <w:nsid w:val="52FF667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9" w15:restartNumberingAfterBreak="0">
    <w:nsid w:val="52FF667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0" w15:restartNumberingAfterBreak="0">
    <w:nsid w:val="52FF667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1" w15:restartNumberingAfterBreak="0">
    <w:nsid w:val="52FF668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2" w15:restartNumberingAfterBreak="0">
    <w:nsid w:val="52FF668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3" w15:restartNumberingAfterBreak="0">
    <w:nsid w:val="52FF669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4" w15:restartNumberingAfterBreak="0">
    <w:nsid w:val="52FF669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5" w15:restartNumberingAfterBreak="0">
    <w:nsid w:val="52FF670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6" w15:restartNumberingAfterBreak="0">
    <w:nsid w:val="52FF670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7" w15:restartNumberingAfterBreak="0">
    <w:nsid w:val="52FF670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8" w15:restartNumberingAfterBreak="0">
    <w:nsid w:val="52FF671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9" w15:restartNumberingAfterBreak="0">
    <w:nsid w:val="52FF672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0" w15:restartNumberingAfterBreak="0">
    <w:nsid w:val="52FF672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1" w15:restartNumberingAfterBreak="0">
    <w:nsid w:val="52FF673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2" w15:restartNumberingAfterBreak="0">
    <w:nsid w:val="52FF673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3" w15:restartNumberingAfterBreak="0">
    <w:nsid w:val="52FF673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4" w15:restartNumberingAfterBreak="0">
    <w:nsid w:val="52FF674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5" w15:restartNumberingAfterBreak="0">
    <w:nsid w:val="52FF674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6" w15:restartNumberingAfterBreak="0">
    <w:nsid w:val="52FF675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7" w15:restartNumberingAfterBreak="0">
    <w:nsid w:val="52FF675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8" w15:restartNumberingAfterBreak="0">
    <w:nsid w:val="52FF675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9" w15:restartNumberingAfterBreak="0">
    <w:nsid w:val="52FF676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0" w15:restartNumberingAfterBreak="0">
    <w:nsid w:val="52FF676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1" w15:restartNumberingAfterBreak="0">
    <w:nsid w:val="52FF677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2" w15:restartNumberingAfterBreak="0">
    <w:nsid w:val="52FF677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3" w15:restartNumberingAfterBreak="0">
    <w:nsid w:val="52FF677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4" w15:restartNumberingAfterBreak="0">
    <w:nsid w:val="52FF67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5" w15:restartNumberingAfterBreak="0">
    <w:nsid w:val="52FF679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6" w15:restartNumberingAfterBreak="0">
    <w:nsid w:val="52FF679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7" w15:restartNumberingAfterBreak="0">
    <w:nsid w:val="52FF679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8" w15:restartNumberingAfterBreak="0">
    <w:nsid w:val="52FF680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9" w15:restartNumberingAfterBreak="0">
    <w:nsid w:val="52FF680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0" w15:restartNumberingAfterBreak="0">
    <w:nsid w:val="52FF681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1" w15:restartNumberingAfterBreak="0">
    <w:nsid w:val="52FF681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2" w15:restartNumberingAfterBreak="0">
    <w:nsid w:val="52FF682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3" w15:restartNumberingAfterBreak="0">
    <w:nsid w:val="52FF682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4" w15:restartNumberingAfterBreak="0">
    <w:nsid w:val="52FF683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5" w15:restartNumberingAfterBreak="0">
    <w:nsid w:val="52FF683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6" w15:restartNumberingAfterBreak="0">
    <w:nsid w:val="52FF684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7" w15:restartNumberingAfterBreak="0">
    <w:nsid w:val="52FF684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8" w15:restartNumberingAfterBreak="0">
    <w:nsid w:val="52FF684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9" w15:restartNumberingAfterBreak="0">
    <w:nsid w:val="52FF685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0" w15:restartNumberingAfterBreak="0">
    <w:nsid w:val="52FF685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1" w15:restartNumberingAfterBreak="0">
    <w:nsid w:val="52FF686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2" w15:restartNumberingAfterBreak="0">
    <w:nsid w:val="52FF686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3" w15:restartNumberingAfterBreak="0">
    <w:nsid w:val="52FF687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4" w15:restartNumberingAfterBreak="0">
    <w:nsid w:val="52FF688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5" w15:restartNumberingAfterBreak="0">
    <w:nsid w:val="52FF688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6" w15:restartNumberingAfterBreak="0">
    <w:nsid w:val="52FF689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7" w15:restartNumberingAfterBreak="0">
    <w:nsid w:val="52FF689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8" w15:restartNumberingAfterBreak="0">
    <w:nsid w:val="52FF690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9" w15:restartNumberingAfterBreak="0">
    <w:nsid w:val="52FF690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0" w15:restartNumberingAfterBreak="0">
    <w:nsid w:val="52FF691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1" w15:restartNumberingAfterBreak="0">
    <w:nsid w:val="52FF691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2" w15:restartNumberingAfterBreak="0">
    <w:nsid w:val="52FF692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3" w15:restartNumberingAfterBreak="0">
    <w:nsid w:val="52FF692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4" w15:restartNumberingAfterBreak="0">
    <w:nsid w:val="52FF692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5" w15:restartNumberingAfterBreak="0">
    <w:nsid w:val="52FF693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6" w15:restartNumberingAfterBreak="0">
    <w:nsid w:val="52FF693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7" w15:restartNumberingAfterBreak="0">
    <w:nsid w:val="52FF694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8" w15:restartNumberingAfterBreak="0">
    <w:nsid w:val="52FF694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9" w15:restartNumberingAfterBreak="0">
    <w:nsid w:val="52FF695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0" w15:restartNumberingAfterBreak="0">
    <w:nsid w:val="52FF695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1" w15:restartNumberingAfterBreak="0">
    <w:nsid w:val="53476239"/>
    <w:multiLevelType w:val="hybridMultilevel"/>
    <w:tmpl w:val="34D2B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2" w15:restartNumberingAfterBreak="0">
    <w:nsid w:val="57606667"/>
    <w:multiLevelType w:val="hybridMultilevel"/>
    <w:tmpl w:val="3CDC40EE"/>
    <w:lvl w:ilvl="0" w:tplc="6888C7A4">
      <w:numFmt w:val="decimal"/>
      <w:lvlText w:val="Table 1.%1 "/>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763" w15:restartNumberingAfterBreak="0">
    <w:nsid w:val="5B416894"/>
    <w:multiLevelType w:val="hybridMultilevel"/>
    <w:tmpl w:val="0FE2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4" w15:restartNumberingAfterBreak="0">
    <w:nsid w:val="5C3F6524"/>
    <w:multiLevelType w:val="hybridMultilevel"/>
    <w:tmpl w:val="6B10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5" w15:restartNumberingAfterBreak="0">
    <w:nsid w:val="60086010"/>
    <w:multiLevelType w:val="hybridMultilevel"/>
    <w:tmpl w:val="DF008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6" w15:restartNumberingAfterBreak="0">
    <w:nsid w:val="60086264"/>
    <w:multiLevelType w:val="hybridMultilevel"/>
    <w:tmpl w:val="66A6885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767" w15:restartNumberingAfterBreak="0">
    <w:nsid w:val="60136606"/>
    <w:multiLevelType w:val="hybridMultilevel"/>
    <w:tmpl w:val="8052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8" w15:restartNumberingAfterBreak="0">
    <w:nsid w:val="60136612"/>
    <w:multiLevelType w:val="hybridMultilevel"/>
    <w:tmpl w:val="8052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9" w15:restartNumberingAfterBreak="0">
    <w:nsid w:val="60136618"/>
    <w:multiLevelType w:val="hybridMultilevel"/>
    <w:tmpl w:val="8052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0" w15:restartNumberingAfterBreak="0">
    <w:nsid w:val="60166604"/>
    <w:multiLevelType w:val="hybridMultilevel"/>
    <w:tmpl w:val="80002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1" w15:restartNumberingAfterBreak="0">
    <w:nsid w:val="60166610"/>
    <w:multiLevelType w:val="hybridMultilevel"/>
    <w:tmpl w:val="80002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2" w15:restartNumberingAfterBreak="0">
    <w:nsid w:val="60166616"/>
    <w:multiLevelType w:val="hybridMultilevel"/>
    <w:tmpl w:val="80002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3" w15:restartNumberingAfterBreak="0">
    <w:nsid w:val="60236717"/>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4" w15:restartNumberingAfterBreak="0">
    <w:nsid w:val="60236835"/>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5" w15:restartNumberingAfterBreak="0">
    <w:nsid w:val="60246530"/>
    <w:multiLevelType w:val="hybridMultilevel"/>
    <w:tmpl w:val="0D40B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6" w15:restartNumberingAfterBreak="0">
    <w:nsid w:val="60336938"/>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7" w15:restartNumberingAfterBreak="0">
    <w:nsid w:val="60476496"/>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8" w15:restartNumberingAfterBreak="0">
    <w:nsid w:val="60476560"/>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9" w15:restartNumberingAfterBreak="0">
    <w:nsid w:val="60486499"/>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80" w15:restartNumberingAfterBreak="0">
    <w:nsid w:val="60486563"/>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81" w15:restartNumberingAfterBreak="0">
    <w:nsid w:val="60496501"/>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82" w15:restartNumberingAfterBreak="0">
    <w:nsid w:val="60496566"/>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83" w15:restartNumberingAfterBreak="0">
    <w:nsid w:val="60596725"/>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4" w15:restartNumberingAfterBreak="0">
    <w:nsid w:val="64B86475"/>
    <w:multiLevelType w:val="hybridMultilevel"/>
    <w:tmpl w:val="F70628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5" w15:restartNumberingAfterBreak="0">
    <w:nsid w:val="65E46036"/>
    <w:multiLevelType w:val="hybridMultilevel"/>
    <w:tmpl w:val="608E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6" w15:restartNumberingAfterBreak="0">
    <w:nsid w:val="65E46258"/>
    <w:multiLevelType w:val="hybridMultilevel"/>
    <w:tmpl w:val="608E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7" w15:restartNumberingAfterBreak="0">
    <w:nsid w:val="66D26485"/>
    <w:multiLevelType w:val="hybridMultilevel"/>
    <w:tmpl w:val="78EC7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8" w15:restartNumberingAfterBreak="0">
    <w:nsid w:val="67396453"/>
    <w:multiLevelType w:val="hybridMultilevel"/>
    <w:tmpl w:val="EFF42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9" w15:restartNumberingAfterBreak="0">
    <w:nsid w:val="683C6395"/>
    <w:multiLevelType w:val="hybridMultilevel"/>
    <w:tmpl w:val="2ED8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0" w15:restartNumberingAfterBreak="0">
    <w:nsid w:val="68856899"/>
    <w:multiLevelType w:val="hybridMultilevel"/>
    <w:tmpl w:val="04D6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1" w15:restartNumberingAfterBreak="0">
    <w:nsid w:val="69B76391"/>
    <w:multiLevelType w:val="hybridMultilevel"/>
    <w:tmpl w:val="E3DA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2" w15:restartNumberingAfterBreak="0">
    <w:nsid w:val="6CFC601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3" w15:restartNumberingAfterBreak="0">
    <w:nsid w:val="6CFC601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4" w15:restartNumberingAfterBreak="0">
    <w:nsid w:val="6CFC602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5" w15:restartNumberingAfterBreak="0">
    <w:nsid w:val="6CFC604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6" w15:restartNumberingAfterBreak="0">
    <w:nsid w:val="6CFC604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7" w15:restartNumberingAfterBreak="0">
    <w:nsid w:val="6CFC604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8" w15:restartNumberingAfterBreak="0">
    <w:nsid w:val="6CFC605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9" w15:restartNumberingAfterBreak="0">
    <w:nsid w:val="6CFC605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0" w15:restartNumberingAfterBreak="0">
    <w:nsid w:val="6CFC606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1" w15:restartNumberingAfterBreak="0">
    <w:nsid w:val="6CFC606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2" w15:restartNumberingAfterBreak="0">
    <w:nsid w:val="6CFC606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3" w15:restartNumberingAfterBreak="0">
    <w:nsid w:val="6CFC60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4" w15:restartNumberingAfterBreak="0">
    <w:nsid w:val="6CFC608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5" w15:restartNumberingAfterBreak="0">
    <w:nsid w:val="6CFC610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6" w15:restartNumberingAfterBreak="0">
    <w:nsid w:val="6CFC610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7" w15:restartNumberingAfterBreak="0">
    <w:nsid w:val="6CFC611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8" w15:restartNumberingAfterBreak="0">
    <w:nsid w:val="6CFC611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9" w15:restartNumberingAfterBreak="0">
    <w:nsid w:val="6CFC611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0" w15:restartNumberingAfterBreak="0">
    <w:nsid w:val="6CFC612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1" w15:restartNumberingAfterBreak="0">
    <w:nsid w:val="6CFC612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2" w15:restartNumberingAfterBreak="0">
    <w:nsid w:val="6CFC613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3" w15:restartNumberingAfterBreak="0">
    <w:nsid w:val="6CFC613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4" w15:restartNumberingAfterBreak="0">
    <w:nsid w:val="6CFC613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5" w15:restartNumberingAfterBreak="0">
    <w:nsid w:val="6CFC614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6" w15:restartNumberingAfterBreak="0">
    <w:nsid w:val="6CFC61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7" w15:restartNumberingAfterBreak="0">
    <w:nsid w:val="6CFC615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8" w15:restartNumberingAfterBreak="0">
    <w:nsid w:val="6CFC615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9" w15:restartNumberingAfterBreak="0">
    <w:nsid w:val="6CFC616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0" w15:restartNumberingAfterBreak="0">
    <w:nsid w:val="6CFC616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1" w15:restartNumberingAfterBreak="0">
    <w:nsid w:val="6CFC617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2" w15:restartNumberingAfterBreak="0">
    <w:nsid w:val="6CFC617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3" w15:restartNumberingAfterBreak="0">
    <w:nsid w:val="6CFC617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4" w15:restartNumberingAfterBreak="0">
    <w:nsid w:val="6CFC61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5" w15:restartNumberingAfterBreak="0">
    <w:nsid w:val="6CFC618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6" w15:restartNumberingAfterBreak="0">
    <w:nsid w:val="6CFC619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7" w15:restartNumberingAfterBreak="0">
    <w:nsid w:val="6CFC619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8" w15:restartNumberingAfterBreak="0">
    <w:nsid w:val="6CFC619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9" w15:restartNumberingAfterBreak="0">
    <w:nsid w:val="6CFC620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0" w15:restartNumberingAfterBreak="0">
    <w:nsid w:val="6CFC620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1" w15:restartNumberingAfterBreak="0">
    <w:nsid w:val="6CFC621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2" w15:restartNumberingAfterBreak="0">
    <w:nsid w:val="6CFC621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3" w15:restartNumberingAfterBreak="0">
    <w:nsid w:val="6CFC621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4" w15:restartNumberingAfterBreak="0">
    <w:nsid w:val="6CFC622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5" w15:restartNumberingAfterBreak="0">
    <w:nsid w:val="6CFC622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6" w15:restartNumberingAfterBreak="0">
    <w:nsid w:val="6CFC623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7" w15:restartNumberingAfterBreak="0">
    <w:nsid w:val="6CFC623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8" w15:restartNumberingAfterBreak="0">
    <w:nsid w:val="6CFC625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9" w15:restartNumberingAfterBreak="0">
    <w:nsid w:val="6CFC627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0" w15:restartNumberingAfterBreak="0">
    <w:nsid w:val="6CFC628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1" w15:restartNumberingAfterBreak="0">
    <w:nsid w:val="6CFC628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2" w15:restartNumberingAfterBreak="0">
    <w:nsid w:val="6CFC629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3" w15:restartNumberingAfterBreak="0">
    <w:nsid w:val="6CFC635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4" w15:restartNumberingAfterBreak="0">
    <w:nsid w:val="6CFC635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5" w15:restartNumberingAfterBreak="0">
    <w:nsid w:val="6CFC636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6" w15:restartNumberingAfterBreak="0">
    <w:nsid w:val="6CFC636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7" w15:restartNumberingAfterBreak="0">
    <w:nsid w:val="6CFC637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8" w15:restartNumberingAfterBreak="0">
    <w:nsid w:val="6CFC641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9" w15:restartNumberingAfterBreak="0">
    <w:nsid w:val="6CFC641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0" w15:restartNumberingAfterBreak="0">
    <w:nsid w:val="6CFC642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1" w15:restartNumberingAfterBreak="0">
    <w:nsid w:val="6CFC642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2" w15:restartNumberingAfterBreak="0">
    <w:nsid w:val="6CFC643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3" w15:restartNumberingAfterBreak="0">
    <w:nsid w:val="6CFC643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4" w15:restartNumberingAfterBreak="0">
    <w:nsid w:val="6CFC643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5" w15:restartNumberingAfterBreak="0">
    <w:nsid w:val="6CFC644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6" w15:restartNumberingAfterBreak="0">
    <w:nsid w:val="6CFC64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7" w15:restartNumberingAfterBreak="0">
    <w:nsid w:val="6CFC645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8" w15:restartNumberingAfterBreak="0">
    <w:nsid w:val="6CFC645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9" w15:restartNumberingAfterBreak="0">
    <w:nsid w:val="6CFC647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0" w15:restartNumberingAfterBreak="0">
    <w:nsid w:val="6CFC649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1" w15:restartNumberingAfterBreak="0">
    <w:nsid w:val="6CFC650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2" w15:restartNumberingAfterBreak="0">
    <w:nsid w:val="6CFC650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3" w15:restartNumberingAfterBreak="0">
    <w:nsid w:val="6CFC651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4" w15:restartNumberingAfterBreak="0">
    <w:nsid w:val="6CFC652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5" w15:restartNumberingAfterBreak="0">
    <w:nsid w:val="6CFC652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6" w15:restartNumberingAfterBreak="0">
    <w:nsid w:val="6CFC653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7" w15:restartNumberingAfterBreak="0">
    <w:nsid w:val="6CFC653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8" w15:restartNumberingAfterBreak="0">
    <w:nsid w:val="6CFC654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9" w15:restartNumberingAfterBreak="0">
    <w:nsid w:val="6CFC65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0" w15:restartNumberingAfterBreak="0">
    <w:nsid w:val="6CFC655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1" w15:restartNumberingAfterBreak="0">
    <w:nsid w:val="6CFC656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2" w15:restartNumberingAfterBreak="0">
    <w:nsid w:val="6CFC657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3" w15:restartNumberingAfterBreak="0">
    <w:nsid w:val="6CFC657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4" w15:restartNumberingAfterBreak="0">
    <w:nsid w:val="6CFC658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5" w15:restartNumberingAfterBreak="0">
    <w:nsid w:val="6CFC658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6" w15:restartNumberingAfterBreak="0">
    <w:nsid w:val="6CFC659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7" w15:restartNumberingAfterBreak="0">
    <w:nsid w:val="6CFC660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8" w15:restartNumberingAfterBreak="0">
    <w:nsid w:val="6CFC660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9" w15:restartNumberingAfterBreak="0">
    <w:nsid w:val="6CFC661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0" w15:restartNumberingAfterBreak="0">
    <w:nsid w:val="6CFC662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1" w15:restartNumberingAfterBreak="0">
    <w:nsid w:val="6CFC662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2" w15:restartNumberingAfterBreak="0">
    <w:nsid w:val="6CFC663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3" w15:restartNumberingAfterBreak="0">
    <w:nsid w:val="6CFC663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4" w15:restartNumberingAfterBreak="0">
    <w:nsid w:val="6CFC663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5" w15:restartNumberingAfterBreak="0">
    <w:nsid w:val="6CFC66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6" w15:restartNumberingAfterBreak="0">
    <w:nsid w:val="6CFC665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7" w15:restartNumberingAfterBreak="0">
    <w:nsid w:val="6CFC665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8" w15:restartNumberingAfterBreak="0">
    <w:nsid w:val="6CFC666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9" w15:restartNumberingAfterBreak="0">
    <w:nsid w:val="6CFC666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0" w15:restartNumberingAfterBreak="0">
    <w:nsid w:val="6CFC667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1" w15:restartNumberingAfterBreak="0">
    <w:nsid w:val="6CFC667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2" w15:restartNumberingAfterBreak="0">
    <w:nsid w:val="6CFC668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3" w15:restartNumberingAfterBreak="0">
    <w:nsid w:val="6CFC668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4" w15:restartNumberingAfterBreak="0">
    <w:nsid w:val="6CFC669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5" w15:restartNumberingAfterBreak="0">
    <w:nsid w:val="6CFC669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6" w15:restartNumberingAfterBreak="0">
    <w:nsid w:val="6CFC669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7" w15:restartNumberingAfterBreak="0">
    <w:nsid w:val="6CFC670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8" w15:restartNumberingAfterBreak="0">
    <w:nsid w:val="6CFC670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9" w15:restartNumberingAfterBreak="0">
    <w:nsid w:val="6CFC671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0" w15:restartNumberingAfterBreak="0">
    <w:nsid w:val="6CFC671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1" w15:restartNumberingAfterBreak="0">
    <w:nsid w:val="6CFC672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2" w15:restartNumberingAfterBreak="0">
    <w:nsid w:val="6CFC672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3" w15:restartNumberingAfterBreak="0">
    <w:nsid w:val="6CFC673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4" w15:restartNumberingAfterBreak="0">
    <w:nsid w:val="6CFC673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5" w15:restartNumberingAfterBreak="0">
    <w:nsid w:val="6CFC674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6" w15:restartNumberingAfterBreak="0">
    <w:nsid w:val="6CFC674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7" w15:restartNumberingAfterBreak="0">
    <w:nsid w:val="6CFC674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8" w15:restartNumberingAfterBreak="0">
    <w:nsid w:val="6CFC675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9" w15:restartNumberingAfterBreak="0">
    <w:nsid w:val="6CFC675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0" w15:restartNumberingAfterBreak="0">
    <w:nsid w:val="6CFC676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1" w15:restartNumberingAfterBreak="0">
    <w:nsid w:val="6CFC676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2" w15:restartNumberingAfterBreak="0">
    <w:nsid w:val="6CFC676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3" w15:restartNumberingAfterBreak="0">
    <w:nsid w:val="6CFC677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4" w15:restartNumberingAfterBreak="0">
    <w:nsid w:val="6CFC677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5" w15:restartNumberingAfterBreak="0">
    <w:nsid w:val="6CFC67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6" w15:restartNumberingAfterBreak="0">
    <w:nsid w:val="6CFC678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7" w15:restartNumberingAfterBreak="0">
    <w:nsid w:val="6CFC679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8" w15:restartNumberingAfterBreak="0">
    <w:nsid w:val="6CFC679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9" w15:restartNumberingAfterBreak="0">
    <w:nsid w:val="6CFC680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0" w15:restartNumberingAfterBreak="0">
    <w:nsid w:val="6CFC680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1" w15:restartNumberingAfterBreak="0">
    <w:nsid w:val="6CFC681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2" w15:restartNumberingAfterBreak="0">
    <w:nsid w:val="6CFC681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3" w15:restartNumberingAfterBreak="0">
    <w:nsid w:val="6CFC682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4" w15:restartNumberingAfterBreak="0">
    <w:nsid w:val="6CFC682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5" w15:restartNumberingAfterBreak="0">
    <w:nsid w:val="6CFC682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6" w15:restartNumberingAfterBreak="0">
    <w:nsid w:val="6CFC683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7" w15:restartNumberingAfterBreak="0">
    <w:nsid w:val="6CFC683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8" w15:restartNumberingAfterBreak="0">
    <w:nsid w:val="6CFC684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9" w15:restartNumberingAfterBreak="0">
    <w:nsid w:val="6CFC68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0" w15:restartNumberingAfterBreak="0">
    <w:nsid w:val="6CFC685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1" w15:restartNumberingAfterBreak="0">
    <w:nsid w:val="6CFC685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2" w15:restartNumberingAfterBreak="0">
    <w:nsid w:val="6CFC686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3" w15:restartNumberingAfterBreak="0">
    <w:nsid w:val="6CFC686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4" w15:restartNumberingAfterBreak="0">
    <w:nsid w:val="6CFC687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5" w15:restartNumberingAfterBreak="0">
    <w:nsid w:val="6CFC687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6" w15:restartNumberingAfterBreak="0">
    <w:nsid w:val="6CFC68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7" w15:restartNumberingAfterBreak="0">
    <w:nsid w:val="6CFC688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8" w15:restartNumberingAfterBreak="0">
    <w:nsid w:val="6CFC689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9" w15:restartNumberingAfterBreak="0">
    <w:nsid w:val="6CFC690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0" w15:restartNumberingAfterBreak="0">
    <w:nsid w:val="6CFC690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1" w15:restartNumberingAfterBreak="0">
    <w:nsid w:val="6CFC691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2" w15:restartNumberingAfterBreak="0">
    <w:nsid w:val="6CFC691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3" w15:restartNumberingAfterBreak="0">
    <w:nsid w:val="6CFC691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4" w15:restartNumberingAfterBreak="0">
    <w:nsid w:val="6CFC692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5" w15:restartNumberingAfterBreak="0">
    <w:nsid w:val="6CFC692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6" w15:restartNumberingAfterBreak="0">
    <w:nsid w:val="6CFC693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7" w15:restartNumberingAfterBreak="0">
    <w:nsid w:val="6CFC693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8" w15:restartNumberingAfterBreak="0">
    <w:nsid w:val="6CFC694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9" w15:restartNumberingAfterBreak="0">
    <w:nsid w:val="6CFC694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0" w15:restartNumberingAfterBreak="0">
    <w:nsid w:val="6CFC694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1" w15:restartNumberingAfterBreak="0">
    <w:nsid w:val="6CFC695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2" w15:restartNumberingAfterBreak="0">
    <w:nsid w:val="70756398"/>
    <w:multiLevelType w:val="hybridMultilevel"/>
    <w:tmpl w:val="1B68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3" w15:restartNumberingAfterBreak="0">
    <w:nsid w:val="74026242"/>
    <w:multiLevelType w:val="hybridMultilevel"/>
    <w:tmpl w:val="96A47D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54" w15:restartNumberingAfterBreak="0">
    <w:nsid w:val="74DA6830"/>
    <w:multiLevelType w:val="hybridMultilevel"/>
    <w:tmpl w:val="BAEA3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55" w15:restartNumberingAfterBreak="0">
    <w:nsid w:val="76856271"/>
    <w:multiLevelType w:val="hybridMultilevel"/>
    <w:tmpl w:val="4E84813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6" w15:restartNumberingAfterBreak="0">
    <w:nsid w:val="77406477"/>
    <w:multiLevelType w:val="hybridMultilevel"/>
    <w:tmpl w:val="5394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7"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58" w15:restartNumberingAfterBreak="0">
    <w:nsid w:val="7BC56498"/>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9" w15:restartNumberingAfterBreak="0">
    <w:nsid w:val="7BC56562"/>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0" w15:restartNumberingAfterBreak="0">
    <w:nsid w:val="7DA46459"/>
    <w:multiLevelType w:val="hybridMultilevel"/>
    <w:tmpl w:val="8E10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1" w15:restartNumberingAfterBreak="0">
    <w:nsid w:val="7E036400"/>
    <w:multiLevelType w:val="hybridMultilevel"/>
    <w:tmpl w:val="FA86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2" w15:restartNumberingAfterBreak="0">
    <w:nsid w:val="7E736304"/>
    <w:multiLevelType w:val="hybridMultilevel"/>
    <w:tmpl w:val="55224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1"/>
  </w:num>
  <w:num w:numId="2">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70"/>
  </w:num>
  <w:num w:numId="12">
    <w:abstractNumId w:val="370"/>
  </w:num>
  <w:num w:numId="13">
    <w:abstractNumId w:val="369"/>
  </w:num>
  <w:num w:numId="14">
    <w:abstractNumId w:val="369"/>
  </w:num>
  <w:num w:numId="15">
    <w:abstractNumId w:val="368"/>
  </w:num>
  <w:num w:numId="16">
    <w:abstractNumId w:val="368"/>
  </w:num>
  <w:num w:numId="17">
    <w:abstractNumId w:val="367"/>
  </w:num>
  <w:num w:numId="18">
    <w:abstractNumId w:val="367"/>
  </w:num>
  <w:num w:numId="19">
    <w:abstractNumId w:val="366"/>
  </w:num>
  <w:num w:numId="20">
    <w:abstractNumId w:val="366"/>
  </w:num>
  <w:num w:numId="21">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0"/>
  </w:num>
  <w:num w:numId="31">
    <w:abstractNumId w:val="369"/>
  </w:num>
  <w:num w:numId="32">
    <w:abstractNumId w:val="368"/>
  </w:num>
  <w:num w:numId="33">
    <w:abstractNumId w:val="367"/>
  </w:num>
  <w:num w:numId="34">
    <w:abstractNumId w:val="366"/>
  </w:num>
  <w:num w:numId="35">
    <w:abstractNumId w:val="5"/>
  </w:num>
  <w:num w:numId="36">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4"/>
  </w:num>
  <w:num w:numId="47">
    <w:abstractNumId w:val="3"/>
  </w:num>
  <w:num w:numId="48">
    <w:abstractNumId w:val="3"/>
  </w:num>
  <w:num w:numId="49">
    <w:abstractNumId w:val="2"/>
  </w:num>
  <w:num w:numId="50">
    <w:abstractNumId w:val="2"/>
  </w:num>
  <w:num w:numId="51">
    <w:abstractNumId w:val="1"/>
  </w:num>
  <w:num w:numId="52">
    <w:abstractNumId w:val="1"/>
  </w:num>
  <w:num w:numId="53">
    <w:abstractNumId w:val="0"/>
  </w:num>
  <w:num w:numId="54">
    <w:abstractNumId w:val="0"/>
  </w:num>
  <w:num w:numId="55">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9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num>
  <w:num w:numId="65">
    <w:abstractNumId w:val="3"/>
  </w:num>
  <w:num w:numId="66">
    <w:abstractNumId w:val="2"/>
  </w:num>
  <w:num w:numId="67">
    <w:abstractNumId w:val="1"/>
  </w:num>
  <w:num w:numId="68">
    <w:abstractNumId w:val="0"/>
  </w:num>
  <w:num w:numId="69">
    <w:abstractNumId w:val="6"/>
  </w:num>
  <w:num w:numId="70">
    <w:abstractNumId w:val="7"/>
  </w:num>
  <w:num w:numId="71">
    <w:abstractNumId w:val="8"/>
  </w:num>
  <w:num w:numId="72">
    <w:abstractNumId w:val="765"/>
  </w:num>
  <w:num w:numId="73">
    <w:abstractNumId w:val="352"/>
  </w:num>
  <w:num w:numId="74">
    <w:abstractNumId w:val="10"/>
  </w:num>
  <w:num w:numId="75">
    <w:abstractNumId w:val="840"/>
  </w:num>
  <w:num w:numId="76">
    <w:abstractNumId w:val="601"/>
  </w:num>
  <w:num w:numId="77">
    <w:abstractNumId w:val="394"/>
  </w:num>
  <w:num w:numId="78">
    <w:abstractNumId w:val="11"/>
  </w:num>
  <w:num w:numId="79">
    <w:abstractNumId w:val="793"/>
  </w:num>
  <w:num w:numId="80">
    <w:abstractNumId w:val="602"/>
  </w:num>
  <w:num w:numId="81">
    <w:abstractNumId w:val="395"/>
  </w:num>
  <w:num w:numId="82">
    <w:abstractNumId w:val="12"/>
  </w:num>
  <w:num w:numId="83">
    <w:abstractNumId w:val="794"/>
  </w:num>
  <w:num w:numId="84">
    <w:abstractNumId w:val="603"/>
  </w:num>
  <w:num w:numId="85">
    <w:abstractNumId w:val="396"/>
  </w:num>
  <w:num w:numId="86">
    <w:abstractNumId w:val="207"/>
  </w:num>
  <w:num w:numId="87">
    <w:abstractNumId w:val="208"/>
  </w:num>
  <w:num w:numId="88">
    <w:abstractNumId w:val="89"/>
  </w:num>
  <w:num w:numId="89">
    <w:abstractNumId w:val="581"/>
  </w:num>
  <w:num w:numId="90">
    <w:abstractNumId w:val="599"/>
  </w:num>
  <w:num w:numId="91">
    <w:abstractNumId w:val="586"/>
  </w:num>
  <w:num w:numId="92">
    <w:abstractNumId w:val="374"/>
  </w:num>
  <w:num w:numId="93">
    <w:abstractNumId w:val="384"/>
    <w:lvlOverride w:ilvl="0">
      <w:lvl w:ilvl="0">
        <w:numFmt w:val="decimal"/>
        <w:lvlText w:val="%1."/>
        <w:lvlJc w:val="left"/>
      </w:lvl>
    </w:lvlOverride>
  </w:num>
  <w:num w:numId="94">
    <w:abstractNumId w:val="16"/>
  </w:num>
  <w:num w:numId="95">
    <w:abstractNumId w:val="786"/>
  </w:num>
  <w:num w:numId="96">
    <w:abstractNumId w:val="557"/>
  </w:num>
  <w:num w:numId="97">
    <w:abstractNumId w:val="583"/>
  </w:num>
  <w:num w:numId="98">
    <w:abstractNumId w:val="389"/>
  </w:num>
  <w:num w:numId="99">
    <w:abstractNumId w:val="572"/>
  </w:num>
  <w:num w:numId="100">
    <w:abstractNumId w:val="391"/>
  </w:num>
  <w:num w:numId="101">
    <w:abstractNumId w:val="17"/>
  </w:num>
  <w:num w:numId="102">
    <w:abstractNumId w:val="838"/>
  </w:num>
  <w:num w:numId="103">
    <w:abstractNumId w:val="604"/>
  </w:num>
  <w:num w:numId="104">
    <w:abstractNumId w:val="397"/>
  </w:num>
  <w:num w:numId="105">
    <w:abstractNumId w:val="18"/>
  </w:num>
  <w:num w:numId="106">
    <w:abstractNumId w:val="843"/>
  </w:num>
  <w:num w:numId="107">
    <w:abstractNumId w:val="605"/>
  </w:num>
  <w:num w:numId="108">
    <w:abstractNumId w:val="398"/>
  </w:num>
  <w:num w:numId="109">
    <w:abstractNumId w:val="19"/>
  </w:num>
  <w:num w:numId="110">
    <w:abstractNumId w:val="797"/>
  </w:num>
  <w:num w:numId="111">
    <w:abstractNumId w:val="606"/>
  </w:num>
  <w:num w:numId="112">
    <w:abstractNumId w:val="399"/>
  </w:num>
  <w:num w:numId="113">
    <w:abstractNumId w:val="20"/>
  </w:num>
  <w:num w:numId="114">
    <w:abstractNumId w:val="845"/>
  </w:num>
  <w:num w:numId="115">
    <w:abstractNumId w:val="607"/>
  </w:num>
  <w:num w:numId="116">
    <w:abstractNumId w:val="400"/>
  </w:num>
  <w:num w:numId="117">
    <w:abstractNumId w:val="154"/>
  </w:num>
  <w:num w:numId="118">
    <w:abstractNumId w:val="799"/>
  </w:num>
  <w:num w:numId="119">
    <w:abstractNumId w:val="655"/>
  </w:num>
  <w:num w:numId="120">
    <w:abstractNumId w:val="401"/>
  </w:num>
  <w:num w:numId="121">
    <w:abstractNumId w:val="155"/>
  </w:num>
  <w:num w:numId="122">
    <w:abstractNumId w:val="800"/>
  </w:num>
  <w:num w:numId="123">
    <w:abstractNumId w:val="609"/>
  </w:num>
  <w:num w:numId="124">
    <w:abstractNumId w:val="402"/>
  </w:num>
  <w:num w:numId="125">
    <w:abstractNumId w:val="23"/>
  </w:num>
  <w:num w:numId="126">
    <w:abstractNumId w:val="24"/>
  </w:num>
  <w:num w:numId="127">
    <w:abstractNumId w:val="841"/>
  </w:num>
  <w:num w:numId="128">
    <w:abstractNumId w:val="610"/>
  </w:num>
  <w:num w:numId="129">
    <w:abstractNumId w:val="443"/>
  </w:num>
  <w:num w:numId="130">
    <w:abstractNumId w:val="104"/>
  </w:num>
  <w:num w:numId="131">
    <w:abstractNumId w:val="802"/>
  </w:num>
  <w:num w:numId="132">
    <w:abstractNumId w:val="651"/>
  </w:num>
  <w:num w:numId="133">
    <w:abstractNumId w:val="404"/>
  </w:num>
  <w:num w:numId="134">
    <w:abstractNumId w:val="107"/>
  </w:num>
  <w:num w:numId="135">
    <w:abstractNumId w:val="27"/>
  </w:num>
  <w:num w:numId="136">
    <w:abstractNumId w:val="108"/>
  </w:num>
  <w:num w:numId="137">
    <w:abstractNumId w:val="29"/>
  </w:num>
  <w:num w:numId="138">
    <w:abstractNumId w:val="261"/>
  </w:num>
  <w:num w:numId="139">
    <w:abstractNumId w:val="125"/>
  </w:num>
  <w:num w:numId="140">
    <w:abstractNumId w:val="32"/>
  </w:num>
  <w:num w:numId="141">
    <w:abstractNumId w:val="33"/>
  </w:num>
  <w:num w:numId="142">
    <w:abstractNumId w:val="160"/>
  </w:num>
  <w:num w:numId="143">
    <w:abstractNumId w:val="35"/>
  </w:num>
  <w:num w:numId="144">
    <w:abstractNumId w:val="187"/>
  </w:num>
  <w:num w:numId="145">
    <w:abstractNumId w:val="803"/>
  </w:num>
  <w:num w:numId="146">
    <w:abstractNumId w:val="612"/>
  </w:num>
  <w:num w:numId="147">
    <w:abstractNumId w:val="405"/>
  </w:num>
  <w:num w:numId="148">
    <w:abstractNumId w:val="37"/>
  </w:num>
  <w:num w:numId="149">
    <w:abstractNumId w:val="849"/>
  </w:num>
  <w:num w:numId="150">
    <w:abstractNumId w:val="658"/>
  </w:num>
  <w:num w:numId="151">
    <w:abstractNumId w:val="453"/>
  </w:num>
  <w:num w:numId="152">
    <w:abstractNumId w:val="38"/>
  </w:num>
  <w:num w:numId="153">
    <w:abstractNumId w:val="39"/>
  </w:num>
  <w:num w:numId="154">
    <w:abstractNumId w:val="40"/>
  </w:num>
  <w:num w:numId="155">
    <w:abstractNumId w:val="41"/>
  </w:num>
  <w:num w:numId="156">
    <w:abstractNumId w:val="231"/>
  </w:num>
  <w:num w:numId="157">
    <w:abstractNumId w:val="43"/>
  </w:num>
  <w:num w:numId="158">
    <w:abstractNumId w:val="44"/>
  </w:num>
  <w:num w:numId="159">
    <w:abstractNumId w:val="45"/>
  </w:num>
  <w:num w:numId="160">
    <w:abstractNumId w:val="46"/>
  </w:num>
  <w:num w:numId="161">
    <w:abstractNumId w:val="47"/>
  </w:num>
  <w:num w:numId="162">
    <w:abstractNumId w:val="276"/>
  </w:num>
  <w:num w:numId="163">
    <w:abstractNumId w:val="49"/>
  </w:num>
  <w:num w:numId="164">
    <w:abstractNumId w:val="290"/>
  </w:num>
  <w:num w:numId="165">
    <w:abstractNumId w:val="893"/>
  </w:num>
  <w:num w:numId="166">
    <w:abstractNumId w:val="614"/>
  </w:num>
  <w:num w:numId="167">
    <w:abstractNumId w:val="407"/>
  </w:num>
  <w:num w:numId="168">
    <w:abstractNumId w:val="291"/>
  </w:num>
  <w:num w:numId="169">
    <w:abstractNumId w:val="894"/>
  </w:num>
  <w:num w:numId="170">
    <w:abstractNumId w:val="615"/>
  </w:num>
  <w:num w:numId="171">
    <w:abstractNumId w:val="496"/>
  </w:num>
  <w:num w:numId="172">
    <w:abstractNumId w:val="292"/>
  </w:num>
  <w:num w:numId="173">
    <w:abstractNumId w:val="895"/>
  </w:num>
  <w:num w:numId="174">
    <w:abstractNumId w:val="616"/>
  </w:num>
  <w:num w:numId="175">
    <w:abstractNumId w:val="409"/>
  </w:num>
  <w:num w:numId="176">
    <w:abstractNumId w:val="293"/>
  </w:num>
  <w:num w:numId="177">
    <w:abstractNumId w:val="896"/>
  </w:num>
  <w:num w:numId="178">
    <w:abstractNumId w:val="617"/>
  </w:num>
  <w:num w:numId="179">
    <w:abstractNumId w:val="410"/>
  </w:num>
  <w:num w:numId="180">
    <w:abstractNumId w:val="294"/>
  </w:num>
  <w:num w:numId="181">
    <w:abstractNumId w:val="897"/>
  </w:num>
  <w:num w:numId="182">
    <w:abstractNumId w:val="618"/>
  </w:num>
  <w:num w:numId="183">
    <w:abstractNumId w:val="499"/>
  </w:num>
  <w:num w:numId="184">
    <w:abstractNumId w:val="55"/>
  </w:num>
  <w:num w:numId="185">
    <w:abstractNumId w:val="898"/>
  </w:num>
  <w:num w:numId="186">
    <w:abstractNumId w:val="619"/>
  </w:num>
  <w:num w:numId="187">
    <w:abstractNumId w:val="500"/>
  </w:num>
  <w:num w:numId="188">
    <w:abstractNumId w:val="56"/>
  </w:num>
  <w:num w:numId="189">
    <w:abstractNumId w:val="913"/>
  </w:num>
  <w:num w:numId="190">
    <w:abstractNumId w:val="722"/>
  </w:num>
  <w:num w:numId="191">
    <w:abstractNumId w:val="515"/>
  </w:num>
  <w:num w:numId="192">
    <w:abstractNumId w:val="57"/>
  </w:num>
  <w:num w:numId="193">
    <w:abstractNumId w:val="914"/>
  </w:num>
  <w:num w:numId="194">
    <w:abstractNumId w:val="723"/>
  </w:num>
  <w:num w:numId="195">
    <w:abstractNumId w:val="414"/>
  </w:num>
  <w:num w:numId="196">
    <w:abstractNumId w:val="58"/>
  </w:num>
  <w:num w:numId="197">
    <w:abstractNumId w:val="813"/>
  </w:num>
  <w:num w:numId="198">
    <w:abstractNumId w:val="732"/>
  </w:num>
  <w:num w:numId="199">
    <w:abstractNumId w:val="525"/>
  </w:num>
  <w:num w:numId="200">
    <w:abstractNumId w:val="59"/>
  </w:num>
  <w:num w:numId="201">
    <w:abstractNumId w:val="924"/>
  </w:num>
  <w:num w:numId="202">
    <w:abstractNumId w:val="733"/>
  </w:num>
  <w:num w:numId="203">
    <w:abstractNumId w:val="416"/>
  </w:num>
  <w:num w:numId="204">
    <w:abstractNumId w:val="60"/>
  </w:num>
  <w:num w:numId="205">
    <w:abstractNumId w:val="815"/>
  </w:num>
  <w:num w:numId="206">
    <w:abstractNumId w:val="743"/>
  </w:num>
  <w:num w:numId="207">
    <w:abstractNumId w:val="536"/>
  </w:num>
  <w:num w:numId="208">
    <w:abstractNumId w:val="61"/>
  </w:num>
  <w:num w:numId="209">
    <w:abstractNumId w:val="816"/>
  </w:num>
  <w:num w:numId="210">
    <w:abstractNumId w:val="744"/>
  </w:num>
  <w:num w:numId="211">
    <w:abstractNumId w:val="537"/>
  </w:num>
  <w:num w:numId="212">
    <w:abstractNumId w:val="62"/>
  </w:num>
  <w:num w:numId="213">
    <w:abstractNumId w:val="945"/>
  </w:num>
  <w:num w:numId="214">
    <w:abstractNumId w:val="754"/>
  </w:num>
  <w:num w:numId="215">
    <w:abstractNumId w:val="419"/>
  </w:num>
  <w:num w:numId="216">
    <w:abstractNumId w:val="63"/>
  </w:num>
  <w:num w:numId="217">
    <w:abstractNumId w:val="946"/>
  </w:num>
  <w:num w:numId="218">
    <w:abstractNumId w:val="627"/>
  </w:num>
  <w:num w:numId="219">
    <w:abstractNumId w:val="420"/>
  </w:num>
  <w:num w:numId="220">
    <w:abstractNumId w:val="352"/>
  </w:num>
  <w:num w:numId="221">
    <w:abstractNumId w:val="65"/>
  </w:num>
  <w:num w:numId="222">
    <w:abstractNumId w:val="66"/>
  </w:num>
  <w:num w:numId="223">
    <w:abstractNumId w:val="67"/>
  </w:num>
  <w:num w:numId="224">
    <w:abstractNumId w:val="68"/>
  </w:num>
  <w:num w:numId="225">
    <w:abstractNumId w:val="819"/>
  </w:num>
  <w:num w:numId="226">
    <w:abstractNumId w:val="692"/>
  </w:num>
  <w:num w:numId="227">
    <w:abstractNumId w:val="485"/>
  </w:num>
  <w:num w:numId="228">
    <w:abstractNumId w:val="69"/>
  </w:num>
  <w:num w:numId="229">
    <w:abstractNumId w:val="820"/>
  </w:num>
  <w:num w:numId="230">
    <w:abstractNumId w:val="629"/>
  </w:num>
  <w:num w:numId="231">
    <w:abstractNumId w:val="486"/>
  </w:num>
  <w:num w:numId="232">
    <w:abstractNumId w:val="70"/>
  </w:num>
  <w:num w:numId="233">
    <w:abstractNumId w:val="821"/>
  </w:num>
  <w:num w:numId="234">
    <w:abstractNumId w:val="630"/>
  </w:num>
  <w:num w:numId="235">
    <w:abstractNumId w:val="423"/>
  </w:num>
  <w:num w:numId="236">
    <w:abstractNumId w:val="253"/>
  </w:num>
  <w:num w:numId="237">
    <w:abstractNumId w:val="822"/>
  </w:num>
  <w:num w:numId="238">
    <w:abstractNumId w:val="631"/>
  </w:num>
  <w:num w:numId="239">
    <w:abstractNumId w:val="424"/>
  </w:num>
  <w:num w:numId="240">
    <w:abstractNumId w:val="72"/>
  </w:num>
  <w:num w:numId="241">
    <w:abstractNumId w:val="823"/>
  </w:num>
  <w:num w:numId="242">
    <w:abstractNumId w:val="632"/>
  </w:num>
  <w:num w:numId="243">
    <w:abstractNumId w:val="425"/>
  </w:num>
  <w:num w:numId="244">
    <w:abstractNumId w:val="241"/>
  </w:num>
  <w:num w:numId="245">
    <w:abstractNumId w:val="870"/>
  </w:num>
  <w:num w:numId="246">
    <w:abstractNumId w:val="679"/>
  </w:num>
  <w:num w:numId="247">
    <w:abstractNumId w:val="472"/>
  </w:num>
  <w:num w:numId="248">
    <w:abstractNumId w:val="74"/>
  </w:num>
  <w:num w:numId="249">
    <w:abstractNumId w:val="825"/>
  </w:num>
  <w:num w:numId="250">
    <w:abstractNumId w:val="634"/>
  </w:num>
  <w:num w:numId="251">
    <w:abstractNumId w:val="463"/>
  </w:num>
  <w:num w:numId="252">
    <w:abstractNumId w:val="75"/>
  </w:num>
  <w:num w:numId="253">
    <w:abstractNumId w:val="826"/>
  </w:num>
  <w:num w:numId="254">
    <w:abstractNumId w:val="635"/>
  </w:num>
  <w:num w:numId="255">
    <w:abstractNumId w:val="464"/>
  </w:num>
  <w:num w:numId="256">
    <w:abstractNumId w:val="76"/>
  </w:num>
  <w:num w:numId="257">
    <w:abstractNumId w:val="827"/>
  </w:num>
  <w:num w:numId="258">
    <w:abstractNumId w:val="636"/>
  </w:num>
  <w:num w:numId="259">
    <w:abstractNumId w:val="429"/>
  </w:num>
  <w:num w:numId="260">
    <w:abstractNumId w:val="77"/>
  </w:num>
  <w:num w:numId="261">
    <w:abstractNumId w:val="891"/>
  </w:num>
  <w:num w:numId="262">
    <w:abstractNumId w:val="700"/>
  </w:num>
  <w:num w:numId="263">
    <w:abstractNumId w:val="493"/>
  </w:num>
  <w:num w:numId="264">
    <w:abstractNumId w:val="286"/>
  </w:num>
  <w:num w:numId="265">
    <w:abstractNumId w:val="892"/>
  </w:num>
  <w:num w:numId="266">
    <w:abstractNumId w:val="701"/>
  </w:num>
  <w:num w:numId="267">
    <w:abstractNumId w:val="494"/>
  </w:num>
  <w:num w:numId="268">
    <w:abstractNumId w:val="308"/>
  </w:num>
  <w:num w:numId="269">
    <w:abstractNumId w:val="910"/>
  </w:num>
  <w:num w:numId="270">
    <w:abstractNumId w:val="719"/>
  </w:num>
  <w:num w:numId="271">
    <w:abstractNumId w:val="432"/>
  </w:num>
  <w:num w:numId="272">
    <w:abstractNumId w:val="309"/>
  </w:num>
  <w:num w:numId="273">
    <w:abstractNumId w:val="911"/>
  </w:num>
  <w:num w:numId="274">
    <w:abstractNumId w:val="720"/>
  </w:num>
  <w:num w:numId="275">
    <w:abstractNumId w:val="433"/>
  </w:num>
  <w:num w:numId="276">
    <w:abstractNumId w:val="322"/>
  </w:num>
  <w:num w:numId="277">
    <w:abstractNumId w:val="832"/>
  </w:num>
  <w:num w:numId="278">
    <w:abstractNumId w:val="730"/>
  </w:num>
  <w:num w:numId="279">
    <w:abstractNumId w:val="434"/>
  </w:num>
  <w:num w:numId="280">
    <w:abstractNumId w:val="323"/>
  </w:num>
  <w:num w:numId="281">
    <w:abstractNumId w:val="833"/>
  </w:num>
  <w:num w:numId="282">
    <w:abstractNumId w:val="731"/>
  </w:num>
  <w:num w:numId="283">
    <w:abstractNumId w:val="435"/>
  </w:num>
  <w:num w:numId="284">
    <w:abstractNumId w:val="335"/>
  </w:num>
  <w:num w:numId="285">
    <w:abstractNumId w:val="931"/>
  </w:num>
  <w:num w:numId="286">
    <w:abstractNumId w:val="740"/>
  </w:num>
  <w:num w:numId="287">
    <w:abstractNumId w:val="436"/>
  </w:num>
  <w:num w:numId="288">
    <w:abstractNumId w:val="336"/>
  </w:num>
  <w:num w:numId="289">
    <w:abstractNumId w:val="932"/>
  </w:num>
  <w:num w:numId="290">
    <w:abstractNumId w:val="741"/>
  </w:num>
  <w:num w:numId="291">
    <w:abstractNumId w:val="437"/>
  </w:num>
  <w:num w:numId="292">
    <w:abstractNumId w:val="354"/>
  </w:num>
  <w:num w:numId="293">
    <w:abstractNumId w:val="836"/>
  </w:num>
  <w:num w:numId="294">
    <w:abstractNumId w:val="751"/>
  </w:num>
  <w:num w:numId="295">
    <w:abstractNumId w:val="438"/>
  </w:num>
  <w:num w:numId="296">
    <w:abstractNumId w:val="355"/>
  </w:num>
  <w:num w:numId="297">
    <w:abstractNumId w:val="837"/>
  </w:num>
  <w:num w:numId="298">
    <w:abstractNumId w:val="752"/>
  </w:num>
  <w:num w:numId="299">
    <w:abstractNumId w:val="439"/>
  </w:num>
  <w:num w:numId="300">
    <w:abstractNumId w:val="87"/>
  </w:num>
  <w:num w:numId="301">
    <w:abstractNumId w:val="761"/>
  </w:num>
  <w:num w:numId="302">
    <w:abstractNumId w:val="88"/>
  </w:num>
  <w:num w:numId="303">
    <w:abstractNumId w:val="559"/>
  </w:num>
  <w:num w:numId="304">
    <w:abstractNumId w:val="590"/>
  </w:num>
  <w:num w:numId="305">
    <w:abstractNumId w:val="953"/>
  </w:num>
  <w:num w:numId="306">
    <w:abstractNumId w:val="89"/>
  </w:num>
  <w:num w:numId="307">
    <w:abstractNumId w:val="581"/>
  </w:num>
  <w:num w:numId="308">
    <w:abstractNumId w:val="599"/>
  </w:num>
  <w:num w:numId="309">
    <w:abstractNumId w:val="586"/>
  </w:num>
  <w:num w:numId="310">
    <w:abstractNumId w:val="374"/>
  </w:num>
  <w:num w:numId="311">
    <w:abstractNumId w:val="384"/>
    <w:lvlOverride w:ilvl="0">
      <w:lvl w:ilvl="0">
        <w:numFmt w:val="decimal"/>
        <w:lvlText w:val="%1."/>
        <w:lvlJc w:val="left"/>
      </w:lvl>
    </w:lvlOverride>
  </w:num>
  <w:num w:numId="312">
    <w:abstractNumId w:val="17"/>
  </w:num>
  <w:num w:numId="313">
    <w:abstractNumId w:val="838"/>
  </w:num>
  <w:num w:numId="314">
    <w:abstractNumId w:val="604"/>
  </w:num>
  <w:num w:numId="315">
    <w:abstractNumId w:val="397"/>
  </w:num>
  <w:num w:numId="316">
    <w:abstractNumId w:val="16"/>
  </w:num>
  <w:num w:numId="317">
    <w:abstractNumId w:val="786"/>
  </w:num>
  <w:num w:numId="318">
    <w:abstractNumId w:val="557"/>
  </w:num>
  <w:num w:numId="319">
    <w:abstractNumId w:val="583"/>
  </w:num>
  <w:num w:numId="320">
    <w:abstractNumId w:val="389"/>
  </w:num>
  <w:num w:numId="321">
    <w:abstractNumId w:val="572"/>
  </w:num>
  <w:num w:numId="322">
    <w:abstractNumId w:val="391"/>
  </w:num>
  <w:num w:numId="323">
    <w:abstractNumId w:val="92"/>
  </w:num>
  <w:num w:numId="324">
    <w:abstractNumId w:val="582"/>
  </w:num>
  <w:num w:numId="325">
    <w:abstractNumId w:val="93"/>
  </w:num>
  <w:num w:numId="326">
    <w:abstractNumId w:val="766"/>
  </w:num>
  <w:num w:numId="327">
    <w:abstractNumId w:val="94"/>
  </w:num>
  <w:num w:numId="328">
    <w:abstractNumId w:val="566"/>
  </w:num>
  <w:num w:numId="329">
    <w:abstractNumId w:val="95"/>
  </w:num>
  <w:num w:numId="330">
    <w:abstractNumId w:val="96"/>
  </w:num>
  <w:num w:numId="331">
    <w:abstractNumId w:val="594"/>
  </w:num>
  <w:num w:numId="332">
    <w:abstractNumId w:val="595"/>
  </w:num>
  <w:num w:numId="333">
    <w:abstractNumId w:val="576"/>
  </w:num>
  <w:num w:numId="334">
    <w:abstractNumId w:val="955"/>
  </w:num>
  <w:num w:numId="335">
    <w:abstractNumId w:val="97"/>
  </w:num>
  <w:num w:numId="336">
    <w:abstractNumId w:val="579"/>
  </w:num>
  <w:num w:numId="337">
    <w:abstractNumId w:val="565"/>
  </w:num>
  <w:num w:numId="338">
    <w:abstractNumId w:val="352"/>
  </w:num>
  <w:num w:numId="339">
    <w:abstractNumId w:val="99"/>
  </w:num>
  <w:num w:numId="340">
    <w:abstractNumId w:val="839"/>
  </w:num>
  <w:num w:numId="341">
    <w:abstractNumId w:val="648"/>
  </w:num>
  <w:num w:numId="342">
    <w:abstractNumId w:val="441"/>
  </w:num>
  <w:num w:numId="343">
    <w:abstractNumId w:val="10"/>
  </w:num>
  <w:num w:numId="344">
    <w:abstractNumId w:val="840"/>
  </w:num>
  <w:num w:numId="345">
    <w:abstractNumId w:val="601"/>
  </w:num>
  <w:num w:numId="346">
    <w:abstractNumId w:val="394"/>
  </w:num>
  <w:num w:numId="347">
    <w:abstractNumId w:val="101"/>
  </w:num>
  <w:num w:numId="348">
    <w:abstractNumId w:val="352"/>
  </w:num>
  <w:num w:numId="349">
    <w:abstractNumId w:val="24"/>
  </w:num>
  <w:num w:numId="350">
    <w:abstractNumId w:val="841"/>
  </w:num>
  <w:num w:numId="351">
    <w:abstractNumId w:val="610"/>
  </w:num>
  <w:num w:numId="352">
    <w:abstractNumId w:val="443"/>
  </w:num>
  <w:num w:numId="353">
    <w:abstractNumId w:val="104"/>
  </w:num>
  <w:num w:numId="354">
    <w:abstractNumId w:val="802"/>
  </w:num>
  <w:num w:numId="355">
    <w:abstractNumId w:val="651"/>
  </w:num>
  <w:num w:numId="356">
    <w:abstractNumId w:val="404"/>
  </w:num>
  <w:num w:numId="357">
    <w:abstractNumId w:val="105"/>
  </w:num>
  <w:num w:numId="358">
    <w:abstractNumId w:val="352"/>
  </w:num>
  <w:num w:numId="359">
    <w:abstractNumId w:val="107"/>
  </w:num>
  <w:num w:numId="360">
    <w:abstractNumId w:val="108"/>
  </w:num>
  <w:num w:numId="361">
    <w:abstractNumId w:val="109"/>
  </w:num>
  <w:num w:numId="362">
    <w:abstractNumId w:val="110"/>
  </w:num>
  <w:num w:numId="363">
    <w:abstractNumId w:val="111"/>
  </w:num>
  <w:num w:numId="364">
    <w:abstractNumId w:val="596"/>
  </w:num>
  <w:num w:numId="365">
    <w:abstractNumId w:val="962"/>
  </w:num>
  <w:num w:numId="366">
    <w:abstractNumId w:val="569"/>
  </w:num>
  <w:num w:numId="367">
    <w:abstractNumId w:val="593"/>
  </w:num>
  <w:num w:numId="368">
    <w:abstractNumId w:val="380"/>
  </w:num>
  <w:num w:numId="369">
    <w:abstractNumId w:val="352"/>
  </w:num>
  <w:num w:numId="370">
    <w:abstractNumId w:val="27"/>
  </w:num>
  <w:num w:numId="371">
    <w:abstractNumId w:val="29"/>
  </w:num>
  <w:num w:numId="372">
    <w:abstractNumId w:val="115"/>
  </w:num>
  <w:num w:numId="373">
    <w:abstractNumId w:val="116"/>
  </w:num>
  <w:num w:numId="374">
    <w:abstractNumId w:val="117"/>
  </w:num>
  <w:num w:numId="375">
    <w:abstractNumId w:val="352"/>
  </w:num>
  <w:num w:numId="376">
    <w:abstractNumId w:val="119"/>
  </w:num>
  <w:num w:numId="377">
    <w:abstractNumId w:val="120"/>
  </w:num>
  <w:num w:numId="378">
    <w:abstractNumId w:val="32"/>
  </w:num>
  <w:num w:numId="379">
    <w:abstractNumId w:val="33"/>
  </w:num>
  <w:num w:numId="380">
    <w:abstractNumId w:val="352"/>
  </w:num>
  <w:num w:numId="381">
    <w:abstractNumId w:val="261"/>
  </w:num>
  <w:num w:numId="382">
    <w:abstractNumId w:val="125"/>
  </w:num>
  <w:num w:numId="383">
    <w:abstractNumId w:val="352"/>
  </w:num>
  <w:num w:numId="384">
    <w:abstractNumId w:val="127"/>
  </w:num>
  <w:num w:numId="385">
    <w:abstractNumId w:val="128"/>
  </w:num>
  <w:num w:numId="386">
    <w:abstractNumId w:val="129"/>
  </w:num>
  <w:num w:numId="387">
    <w:abstractNumId w:val="130"/>
  </w:num>
  <w:num w:numId="388">
    <w:abstractNumId w:val="131"/>
  </w:num>
  <w:num w:numId="389">
    <w:abstractNumId w:val="132"/>
  </w:num>
  <w:num w:numId="390">
    <w:abstractNumId w:val="133"/>
  </w:num>
  <w:num w:numId="391">
    <w:abstractNumId w:val="598"/>
  </w:num>
  <w:num w:numId="392">
    <w:abstractNumId w:val="352"/>
  </w:num>
  <w:num w:numId="393">
    <w:abstractNumId w:val="135"/>
  </w:num>
  <w:num w:numId="394">
    <w:abstractNumId w:val="136"/>
  </w:num>
  <w:num w:numId="395">
    <w:abstractNumId w:val="137"/>
  </w:num>
  <w:num w:numId="396">
    <w:abstractNumId w:val="138"/>
  </w:num>
  <w:num w:numId="397">
    <w:abstractNumId w:val="591"/>
  </w:num>
  <w:num w:numId="398">
    <w:abstractNumId w:val="5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abstractNumId w:val="564"/>
  </w:num>
  <w:num w:numId="400">
    <w:abstractNumId w:val="567"/>
  </w:num>
  <w:num w:numId="401">
    <w:abstractNumId w:val="139"/>
  </w:num>
  <w:num w:numId="402">
    <w:abstractNumId w:val="592"/>
  </w:num>
  <w:num w:numId="403">
    <w:abstractNumId w:val="140"/>
  </w:num>
  <w:num w:numId="404">
    <w:abstractNumId w:val="597"/>
  </w:num>
  <w:num w:numId="405">
    <w:abstractNumId w:val="352"/>
  </w:num>
  <w:num w:numId="406">
    <w:abstractNumId w:val="142"/>
  </w:num>
  <w:num w:numId="407">
    <w:abstractNumId w:val="143"/>
  </w:num>
  <w:num w:numId="408">
    <w:abstractNumId w:val="144"/>
  </w:num>
  <w:num w:numId="409">
    <w:abstractNumId w:val="145"/>
  </w:num>
  <w:num w:numId="410">
    <w:abstractNumId w:val="146"/>
  </w:num>
  <w:num w:numId="411">
    <w:abstractNumId w:val="147"/>
  </w:num>
  <w:num w:numId="412">
    <w:abstractNumId w:val="148"/>
  </w:num>
  <w:num w:numId="413">
    <w:abstractNumId w:val="578"/>
  </w:num>
  <w:num w:numId="414">
    <w:abstractNumId w:val="352"/>
  </w:num>
  <w:num w:numId="415">
    <w:abstractNumId w:val="18"/>
  </w:num>
  <w:num w:numId="416">
    <w:abstractNumId w:val="843"/>
  </w:num>
  <w:num w:numId="417">
    <w:abstractNumId w:val="605"/>
  </w:num>
  <w:num w:numId="418">
    <w:abstractNumId w:val="398"/>
  </w:num>
  <w:num w:numId="419">
    <w:abstractNumId w:val="19"/>
  </w:num>
  <w:num w:numId="420">
    <w:abstractNumId w:val="797"/>
  </w:num>
  <w:num w:numId="421">
    <w:abstractNumId w:val="606"/>
  </w:num>
  <w:num w:numId="422">
    <w:abstractNumId w:val="399"/>
  </w:num>
  <w:num w:numId="423">
    <w:abstractNumId w:val="20"/>
  </w:num>
  <w:num w:numId="424">
    <w:abstractNumId w:val="845"/>
  </w:num>
  <w:num w:numId="425">
    <w:abstractNumId w:val="607"/>
  </w:num>
  <w:num w:numId="426">
    <w:abstractNumId w:val="400"/>
  </w:num>
  <w:num w:numId="427">
    <w:abstractNumId w:val="352"/>
  </w:num>
  <w:num w:numId="428">
    <w:abstractNumId w:val="154"/>
  </w:num>
  <w:num w:numId="429">
    <w:abstractNumId w:val="799"/>
  </w:num>
  <w:num w:numId="430">
    <w:abstractNumId w:val="655"/>
  </w:num>
  <w:num w:numId="431">
    <w:abstractNumId w:val="401"/>
  </w:num>
  <w:num w:numId="432">
    <w:abstractNumId w:val="155"/>
  </w:num>
  <w:num w:numId="433">
    <w:abstractNumId w:val="800"/>
  </w:num>
  <w:num w:numId="434">
    <w:abstractNumId w:val="609"/>
  </w:num>
  <w:num w:numId="435">
    <w:abstractNumId w:val="402"/>
  </w:num>
  <w:num w:numId="436">
    <w:abstractNumId w:val="156"/>
  </w:num>
  <w:num w:numId="437">
    <w:abstractNumId w:val="157"/>
  </w:num>
  <w:num w:numId="438">
    <w:abstractNumId w:val="158"/>
  </w:num>
  <w:num w:numId="439">
    <w:abstractNumId w:val="352"/>
  </w:num>
  <w:num w:numId="440">
    <w:abstractNumId w:val="160"/>
  </w:num>
  <w:num w:numId="441">
    <w:abstractNumId w:val="161"/>
  </w:num>
  <w:num w:numId="442">
    <w:abstractNumId w:val="352"/>
  </w:num>
  <w:num w:numId="443">
    <w:abstractNumId w:val="38"/>
  </w:num>
  <w:num w:numId="444">
    <w:abstractNumId w:val="39"/>
  </w:num>
  <w:num w:numId="445">
    <w:abstractNumId w:val="352"/>
  </w:num>
  <w:num w:numId="446">
    <w:abstractNumId w:val="166"/>
  </w:num>
  <w:num w:numId="447">
    <w:abstractNumId w:val="167"/>
  </w:num>
  <w:num w:numId="448">
    <w:abstractNumId w:val="168"/>
  </w:num>
  <w:num w:numId="449">
    <w:abstractNumId w:val="169"/>
  </w:num>
  <w:num w:numId="450">
    <w:abstractNumId w:val="170"/>
  </w:num>
  <w:num w:numId="451">
    <w:abstractNumId w:val="171"/>
  </w:num>
  <w:num w:numId="452">
    <w:abstractNumId w:val="172"/>
  </w:num>
  <w:num w:numId="453">
    <w:abstractNumId w:val="173"/>
  </w:num>
  <w:num w:numId="454">
    <w:abstractNumId w:val="791"/>
  </w:num>
  <w:num w:numId="455">
    <w:abstractNumId w:val="174"/>
  </w:num>
  <w:num w:numId="456">
    <w:abstractNumId w:val="562"/>
  </w:num>
  <w:num w:numId="457">
    <w:abstractNumId w:val="175"/>
  </w:num>
  <w:num w:numId="458">
    <w:abstractNumId w:val="789"/>
  </w:num>
  <w:num w:numId="459">
    <w:abstractNumId w:val="176"/>
  </w:num>
  <w:num w:numId="460">
    <w:abstractNumId w:val="177"/>
  </w:num>
  <w:num w:numId="461">
    <w:abstractNumId w:val="952"/>
  </w:num>
  <w:num w:numId="462">
    <w:abstractNumId w:val="178"/>
  </w:num>
  <w:num w:numId="463">
    <w:abstractNumId w:val="961"/>
  </w:num>
  <w:num w:numId="464">
    <w:abstractNumId w:val="179"/>
  </w:num>
  <w:num w:numId="465">
    <w:abstractNumId w:val="352"/>
  </w:num>
  <w:num w:numId="466">
    <w:abstractNumId w:val="181"/>
  </w:num>
  <w:num w:numId="467">
    <w:abstractNumId w:val="352"/>
  </w:num>
  <w:num w:numId="468">
    <w:abstractNumId w:val="183"/>
  </w:num>
  <w:num w:numId="469">
    <w:abstractNumId w:val="184"/>
  </w:num>
  <w:num w:numId="470">
    <w:abstractNumId w:val="352"/>
  </w:num>
  <w:num w:numId="471">
    <w:abstractNumId w:val="35"/>
  </w:num>
  <w:num w:numId="472">
    <w:abstractNumId w:val="187"/>
  </w:num>
  <w:num w:numId="473">
    <w:abstractNumId w:val="803"/>
  </w:num>
  <w:num w:numId="474">
    <w:abstractNumId w:val="612"/>
  </w:num>
  <w:num w:numId="475">
    <w:abstractNumId w:val="405"/>
  </w:num>
  <w:num w:numId="476">
    <w:abstractNumId w:val="37"/>
  </w:num>
  <w:num w:numId="477">
    <w:abstractNumId w:val="849"/>
  </w:num>
  <w:num w:numId="478">
    <w:abstractNumId w:val="658"/>
  </w:num>
  <w:num w:numId="479">
    <w:abstractNumId w:val="453"/>
  </w:num>
  <w:num w:numId="480">
    <w:abstractNumId w:val="189"/>
  </w:num>
  <w:num w:numId="481">
    <w:abstractNumId w:val="190"/>
  </w:num>
  <w:num w:numId="482">
    <w:abstractNumId w:val="191"/>
  </w:num>
  <w:num w:numId="483">
    <w:abstractNumId w:val="352"/>
  </w:num>
  <w:num w:numId="484">
    <w:abstractNumId w:val="193"/>
  </w:num>
  <w:num w:numId="485">
    <w:abstractNumId w:val="194"/>
  </w:num>
  <w:num w:numId="486">
    <w:abstractNumId w:val="850"/>
  </w:num>
  <w:num w:numId="487">
    <w:abstractNumId w:val="659"/>
  </w:num>
  <w:num w:numId="488">
    <w:abstractNumId w:val="452"/>
  </w:num>
  <w:num w:numId="489">
    <w:abstractNumId w:val="37"/>
  </w:num>
  <w:num w:numId="490">
    <w:abstractNumId w:val="849"/>
  </w:num>
  <w:num w:numId="491">
    <w:abstractNumId w:val="658"/>
  </w:num>
  <w:num w:numId="492">
    <w:abstractNumId w:val="453"/>
  </w:num>
  <w:num w:numId="493">
    <w:abstractNumId w:val="196"/>
  </w:num>
  <w:num w:numId="494">
    <w:abstractNumId w:val="852"/>
  </w:num>
  <w:num w:numId="495">
    <w:abstractNumId w:val="661"/>
  </w:num>
  <w:num w:numId="496">
    <w:abstractNumId w:val="454"/>
  </w:num>
  <w:num w:numId="497">
    <w:abstractNumId w:val="197"/>
  </w:num>
  <w:num w:numId="498">
    <w:abstractNumId w:val="853"/>
  </w:num>
  <w:num w:numId="499">
    <w:abstractNumId w:val="662"/>
  </w:num>
  <w:num w:numId="500">
    <w:abstractNumId w:val="455"/>
  </w:num>
  <w:num w:numId="501">
    <w:abstractNumId w:val="198"/>
  </w:num>
  <w:num w:numId="502">
    <w:abstractNumId w:val="854"/>
  </w:num>
  <w:num w:numId="503">
    <w:abstractNumId w:val="663"/>
  </w:num>
  <w:num w:numId="504">
    <w:abstractNumId w:val="456"/>
  </w:num>
  <w:num w:numId="505">
    <w:abstractNumId w:val="199"/>
  </w:num>
  <w:num w:numId="506">
    <w:abstractNumId w:val="855"/>
  </w:num>
  <w:num w:numId="507">
    <w:abstractNumId w:val="664"/>
  </w:num>
  <w:num w:numId="508">
    <w:abstractNumId w:val="457"/>
  </w:num>
  <w:num w:numId="509">
    <w:abstractNumId w:val="200"/>
  </w:num>
  <w:num w:numId="510">
    <w:abstractNumId w:val="856"/>
  </w:num>
  <w:num w:numId="511">
    <w:abstractNumId w:val="665"/>
  </w:num>
  <w:num w:numId="512">
    <w:abstractNumId w:val="458"/>
  </w:num>
  <w:num w:numId="513">
    <w:abstractNumId w:val="201"/>
  </w:num>
  <w:num w:numId="514">
    <w:abstractNumId w:val="857"/>
  </w:num>
  <w:num w:numId="515">
    <w:abstractNumId w:val="666"/>
  </w:num>
  <w:num w:numId="516">
    <w:abstractNumId w:val="459"/>
  </w:num>
  <w:num w:numId="517">
    <w:abstractNumId w:val="561"/>
  </w:num>
  <w:num w:numId="518">
    <w:abstractNumId w:val="788"/>
  </w:num>
  <w:num w:numId="519">
    <w:abstractNumId w:val="588"/>
  </w:num>
  <w:num w:numId="520">
    <w:abstractNumId w:val="202"/>
  </w:num>
  <w:num w:numId="521">
    <w:abstractNumId w:val="858"/>
  </w:num>
  <w:num w:numId="522">
    <w:abstractNumId w:val="667"/>
  </w:num>
  <w:num w:numId="523">
    <w:abstractNumId w:val="460"/>
  </w:num>
  <w:num w:numId="524">
    <w:abstractNumId w:val="960"/>
  </w:num>
  <w:num w:numId="525">
    <w:abstractNumId w:val="203"/>
  </w:num>
  <w:num w:numId="526">
    <w:abstractNumId w:val="204"/>
  </w:num>
  <w:num w:numId="527">
    <w:abstractNumId w:val="205"/>
  </w:num>
  <w:num w:numId="528">
    <w:abstractNumId w:val="352"/>
  </w:num>
  <w:num w:numId="529">
    <w:abstractNumId w:val="207"/>
  </w:num>
  <w:num w:numId="530">
    <w:abstractNumId w:val="208"/>
  </w:num>
  <w:num w:numId="531">
    <w:abstractNumId w:val="209"/>
  </w:num>
  <w:num w:numId="532">
    <w:abstractNumId w:val="210"/>
  </w:num>
  <w:num w:numId="533">
    <w:abstractNumId w:val="211"/>
  </w:num>
  <w:num w:numId="534">
    <w:abstractNumId w:val="212"/>
  </w:num>
  <w:num w:numId="535">
    <w:abstractNumId w:val="213"/>
  </w:num>
  <w:num w:numId="536">
    <w:abstractNumId w:val="214"/>
  </w:num>
  <w:num w:numId="537">
    <w:abstractNumId w:val="215"/>
  </w:num>
  <w:num w:numId="538">
    <w:abstractNumId w:val="381"/>
  </w:num>
  <w:num w:numId="539">
    <w:abstractNumId w:val="956"/>
  </w:num>
  <w:num w:numId="540">
    <w:abstractNumId w:val="784"/>
  </w:num>
  <w:num w:numId="541">
    <w:abstractNumId w:val="216"/>
  </w:num>
  <w:num w:numId="542">
    <w:abstractNumId w:val="859"/>
  </w:num>
  <w:num w:numId="543">
    <w:abstractNumId w:val="668"/>
  </w:num>
  <w:num w:numId="544">
    <w:abstractNumId w:val="461"/>
  </w:num>
  <w:num w:numId="545">
    <w:abstractNumId w:val="352"/>
  </w:num>
  <w:num w:numId="546">
    <w:abstractNumId w:val="23"/>
  </w:num>
  <w:num w:numId="547">
    <w:abstractNumId w:val="219"/>
  </w:num>
  <w:num w:numId="548">
    <w:abstractNumId w:val="787"/>
  </w:num>
  <w:num w:numId="549">
    <w:abstractNumId w:val="220"/>
  </w:num>
  <w:num w:numId="550">
    <w:abstractNumId w:val="221"/>
  </w:num>
  <w:num w:numId="551">
    <w:abstractNumId w:val="222"/>
  </w:num>
  <w:num w:numId="552">
    <w:abstractNumId w:val="352"/>
  </w:num>
  <w:num w:numId="553">
    <w:abstractNumId w:val="76"/>
  </w:num>
  <w:num w:numId="554">
    <w:abstractNumId w:val="827"/>
  </w:num>
  <w:num w:numId="555">
    <w:abstractNumId w:val="636"/>
  </w:num>
  <w:num w:numId="556">
    <w:abstractNumId w:val="429"/>
  </w:num>
  <w:num w:numId="557">
    <w:abstractNumId w:val="40"/>
  </w:num>
  <w:num w:numId="558">
    <w:abstractNumId w:val="226"/>
  </w:num>
  <w:num w:numId="559">
    <w:abstractNumId w:val="777"/>
  </w:num>
  <w:num w:numId="560">
    <w:abstractNumId w:val="781"/>
  </w:num>
  <w:num w:numId="561">
    <w:abstractNumId w:val="779"/>
  </w:num>
  <w:num w:numId="562">
    <w:abstractNumId w:val="958"/>
  </w:num>
  <w:num w:numId="563">
    <w:abstractNumId w:val="386"/>
  </w:num>
  <w:num w:numId="564">
    <w:abstractNumId w:val="555"/>
  </w:num>
  <w:num w:numId="565">
    <w:abstractNumId w:val="352"/>
  </w:num>
  <w:num w:numId="566">
    <w:abstractNumId w:val="74"/>
  </w:num>
  <w:num w:numId="567">
    <w:abstractNumId w:val="825"/>
  </w:num>
  <w:num w:numId="568">
    <w:abstractNumId w:val="634"/>
  </w:num>
  <w:num w:numId="569">
    <w:abstractNumId w:val="463"/>
  </w:num>
  <w:num w:numId="570">
    <w:abstractNumId w:val="75"/>
  </w:num>
  <w:num w:numId="571">
    <w:abstractNumId w:val="826"/>
  </w:num>
  <w:num w:numId="572">
    <w:abstractNumId w:val="635"/>
  </w:num>
  <w:num w:numId="573">
    <w:abstractNumId w:val="464"/>
  </w:num>
  <w:num w:numId="574">
    <w:abstractNumId w:val="41"/>
  </w:num>
  <w:num w:numId="575">
    <w:abstractNumId w:val="231"/>
  </w:num>
  <w:num w:numId="576">
    <w:abstractNumId w:val="43"/>
  </w:num>
  <w:num w:numId="577">
    <w:abstractNumId w:val="233"/>
  </w:num>
  <w:num w:numId="578">
    <w:abstractNumId w:val="863"/>
  </w:num>
  <w:num w:numId="579">
    <w:abstractNumId w:val="672"/>
  </w:num>
  <w:num w:numId="580">
    <w:abstractNumId w:val="465"/>
  </w:num>
  <w:num w:numId="581">
    <w:abstractNumId w:val="388"/>
  </w:num>
  <w:num w:numId="582">
    <w:abstractNumId w:val="234"/>
  </w:num>
  <w:num w:numId="583">
    <w:abstractNumId w:val="864"/>
  </w:num>
  <w:num w:numId="584">
    <w:abstractNumId w:val="673"/>
  </w:num>
  <w:num w:numId="585">
    <w:abstractNumId w:val="466"/>
  </w:num>
  <w:num w:numId="586">
    <w:abstractNumId w:val="376"/>
  </w:num>
  <w:num w:numId="587">
    <w:abstractNumId w:val="764"/>
  </w:num>
  <w:num w:numId="588">
    <w:abstractNumId w:val="570"/>
  </w:num>
  <w:num w:numId="589">
    <w:abstractNumId w:val="574"/>
  </w:num>
  <w:num w:numId="590">
    <w:abstractNumId w:val="235"/>
  </w:num>
  <w:num w:numId="591">
    <w:abstractNumId w:val="865"/>
  </w:num>
  <w:num w:numId="592">
    <w:abstractNumId w:val="674"/>
  </w:num>
  <w:num w:numId="593">
    <w:abstractNumId w:val="467"/>
  </w:num>
  <w:num w:numId="594">
    <w:abstractNumId w:val="7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
    <w:abstractNumId w:val="236"/>
  </w:num>
  <w:num w:numId="596">
    <w:abstractNumId w:val="866"/>
  </w:num>
  <w:num w:numId="597">
    <w:abstractNumId w:val="675"/>
  </w:num>
  <w:num w:numId="598">
    <w:abstractNumId w:val="468"/>
  </w:num>
  <w:num w:numId="599">
    <w:abstractNumId w:val="587"/>
  </w:num>
  <w:num w:numId="600">
    <w:abstractNumId w:val="237"/>
  </w:num>
  <w:num w:numId="601">
    <w:abstractNumId w:val="867"/>
  </w:num>
  <w:num w:numId="602">
    <w:abstractNumId w:val="676"/>
  </w:num>
  <w:num w:numId="603">
    <w:abstractNumId w:val="469"/>
  </w:num>
  <w:num w:numId="604">
    <w:abstractNumId w:val="238"/>
  </w:num>
  <w:num w:numId="605">
    <w:abstractNumId w:val="868"/>
  </w:num>
  <w:num w:numId="606">
    <w:abstractNumId w:val="677"/>
  </w:num>
  <w:num w:numId="607">
    <w:abstractNumId w:val="470"/>
  </w:num>
  <w:num w:numId="608">
    <w:abstractNumId w:val="352"/>
  </w:num>
  <w:num w:numId="609">
    <w:abstractNumId w:val="72"/>
  </w:num>
  <w:num w:numId="610">
    <w:abstractNumId w:val="823"/>
  </w:num>
  <w:num w:numId="611">
    <w:abstractNumId w:val="632"/>
  </w:num>
  <w:num w:numId="612">
    <w:abstractNumId w:val="425"/>
  </w:num>
  <w:num w:numId="613">
    <w:abstractNumId w:val="241"/>
  </w:num>
  <w:num w:numId="614">
    <w:abstractNumId w:val="870"/>
  </w:num>
  <w:num w:numId="615">
    <w:abstractNumId w:val="679"/>
  </w:num>
  <w:num w:numId="616">
    <w:abstractNumId w:val="472"/>
  </w:num>
  <w:num w:numId="617">
    <w:abstractNumId w:val="242"/>
  </w:num>
  <w:num w:numId="618">
    <w:abstractNumId w:val="243"/>
  </w:num>
  <w:num w:numId="619">
    <w:abstractNumId w:val="44"/>
  </w:num>
  <w:num w:numId="620">
    <w:abstractNumId w:val="45"/>
  </w:num>
  <w:num w:numId="621">
    <w:abstractNumId w:val="246"/>
  </w:num>
  <w:num w:numId="622">
    <w:abstractNumId w:val="778"/>
  </w:num>
  <w:num w:numId="623">
    <w:abstractNumId w:val="782"/>
  </w:num>
  <w:num w:numId="624">
    <w:abstractNumId w:val="780"/>
  </w:num>
  <w:num w:numId="625">
    <w:abstractNumId w:val="959"/>
  </w:num>
  <w:num w:numId="626">
    <w:abstractNumId w:val="387"/>
  </w:num>
  <w:num w:numId="627">
    <w:abstractNumId w:val="556"/>
  </w:num>
  <w:num w:numId="628">
    <w:abstractNumId w:val="379"/>
  </w:num>
  <w:num w:numId="629">
    <w:abstractNumId w:val="577"/>
  </w:num>
  <w:num w:numId="630">
    <w:abstractNumId w:val="247"/>
  </w:num>
  <w:num w:numId="631">
    <w:abstractNumId w:val="248"/>
  </w:num>
  <w:num w:numId="632">
    <w:abstractNumId w:val="871"/>
  </w:num>
  <w:num w:numId="633">
    <w:abstractNumId w:val="680"/>
  </w:num>
  <w:num w:numId="634">
    <w:abstractNumId w:val="473"/>
  </w:num>
  <w:num w:numId="635">
    <w:abstractNumId w:val="249"/>
  </w:num>
  <w:num w:numId="636">
    <w:abstractNumId w:val="872"/>
  </w:num>
  <w:num w:numId="637">
    <w:abstractNumId w:val="681"/>
  </w:num>
  <w:num w:numId="638">
    <w:abstractNumId w:val="474"/>
  </w:num>
  <w:num w:numId="639">
    <w:abstractNumId w:val="250"/>
  </w:num>
  <w:num w:numId="640">
    <w:abstractNumId w:val="873"/>
  </w:num>
  <w:num w:numId="641">
    <w:abstractNumId w:val="682"/>
  </w:num>
  <w:num w:numId="642">
    <w:abstractNumId w:val="475"/>
  </w:num>
  <w:num w:numId="643">
    <w:abstractNumId w:val="352"/>
  </w:num>
  <w:num w:numId="644">
    <w:abstractNumId w:val="70"/>
  </w:num>
  <w:num w:numId="645">
    <w:abstractNumId w:val="821"/>
  </w:num>
  <w:num w:numId="646">
    <w:abstractNumId w:val="630"/>
  </w:num>
  <w:num w:numId="647">
    <w:abstractNumId w:val="423"/>
  </w:num>
  <w:num w:numId="648">
    <w:abstractNumId w:val="253"/>
  </w:num>
  <w:num w:numId="649">
    <w:abstractNumId w:val="822"/>
  </w:num>
  <w:num w:numId="650">
    <w:abstractNumId w:val="631"/>
  </w:num>
  <w:num w:numId="651">
    <w:abstractNumId w:val="424"/>
  </w:num>
  <w:num w:numId="652">
    <w:abstractNumId w:val="254"/>
  </w:num>
  <w:num w:numId="653">
    <w:abstractNumId w:val="255"/>
  </w:num>
  <w:num w:numId="654">
    <w:abstractNumId w:val="256"/>
  </w:num>
  <w:num w:numId="655">
    <w:abstractNumId w:val="257"/>
  </w:num>
  <w:num w:numId="656">
    <w:abstractNumId w:val="258"/>
  </w:num>
  <w:num w:numId="657">
    <w:abstractNumId w:val="46"/>
  </w:num>
  <w:num w:numId="658">
    <w:abstractNumId w:val="47"/>
  </w:num>
  <w:num w:numId="659">
    <w:abstractNumId w:val="261"/>
  </w:num>
  <w:num w:numId="660">
    <w:abstractNumId w:val="32"/>
  </w:num>
  <w:num w:numId="661">
    <w:abstractNumId w:val="263"/>
  </w:num>
  <w:num w:numId="662">
    <w:abstractNumId w:val="876"/>
  </w:num>
  <w:num w:numId="663">
    <w:abstractNumId w:val="685"/>
  </w:num>
  <w:num w:numId="664">
    <w:abstractNumId w:val="478"/>
  </w:num>
  <w:num w:numId="665">
    <w:abstractNumId w:val="264"/>
  </w:num>
  <w:num w:numId="666">
    <w:abstractNumId w:val="877"/>
  </w:num>
  <w:num w:numId="667">
    <w:abstractNumId w:val="686"/>
  </w:num>
  <w:num w:numId="668">
    <w:abstractNumId w:val="479"/>
  </w:num>
  <w:num w:numId="669">
    <w:abstractNumId w:val="767"/>
  </w:num>
  <w:num w:numId="670">
    <w:abstractNumId w:val="7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1">
    <w:abstractNumId w:val="265"/>
  </w:num>
  <w:num w:numId="672">
    <w:abstractNumId w:val="878"/>
  </w:num>
  <w:num w:numId="673">
    <w:abstractNumId w:val="687"/>
  </w:num>
  <w:num w:numId="674">
    <w:abstractNumId w:val="480"/>
  </w:num>
  <w:num w:numId="675">
    <w:abstractNumId w:val="768"/>
  </w:num>
  <w:num w:numId="676">
    <w:abstractNumId w:val="7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7">
    <w:abstractNumId w:val="266"/>
  </w:num>
  <w:num w:numId="678">
    <w:abstractNumId w:val="879"/>
  </w:num>
  <w:num w:numId="679">
    <w:abstractNumId w:val="688"/>
  </w:num>
  <w:num w:numId="680">
    <w:abstractNumId w:val="481"/>
  </w:num>
  <w:num w:numId="681">
    <w:abstractNumId w:val="769"/>
  </w:num>
  <w:num w:numId="682">
    <w:abstractNumId w:val="7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3">
    <w:abstractNumId w:val="267"/>
  </w:num>
  <w:num w:numId="684">
    <w:abstractNumId w:val="268"/>
  </w:num>
  <w:num w:numId="685">
    <w:abstractNumId w:val="880"/>
  </w:num>
  <w:num w:numId="686">
    <w:abstractNumId w:val="689"/>
  </w:num>
  <w:num w:numId="687">
    <w:abstractNumId w:val="482"/>
  </w:num>
  <w:num w:numId="688">
    <w:abstractNumId w:val="269"/>
  </w:num>
  <w:num w:numId="689">
    <w:abstractNumId w:val="881"/>
  </w:num>
  <w:num w:numId="690">
    <w:abstractNumId w:val="690"/>
  </w:num>
  <w:num w:numId="691">
    <w:abstractNumId w:val="483"/>
  </w:num>
  <w:num w:numId="692">
    <w:abstractNumId w:val="270"/>
  </w:num>
  <w:num w:numId="693">
    <w:abstractNumId w:val="882"/>
  </w:num>
  <w:num w:numId="694">
    <w:abstractNumId w:val="691"/>
  </w:num>
  <w:num w:numId="695">
    <w:abstractNumId w:val="484"/>
  </w:num>
  <w:num w:numId="696">
    <w:abstractNumId w:val="352"/>
  </w:num>
  <w:num w:numId="697">
    <w:abstractNumId w:val="68"/>
  </w:num>
  <w:num w:numId="698">
    <w:abstractNumId w:val="819"/>
  </w:num>
  <w:num w:numId="699">
    <w:abstractNumId w:val="692"/>
  </w:num>
  <w:num w:numId="700">
    <w:abstractNumId w:val="485"/>
  </w:num>
  <w:num w:numId="701">
    <w:abstractNumId w:val="69"/>
  </w:num>
  <w:num w:numId="702">
    <w:abstractNumId w:val="820"/>
  </w:num>
  <w:num w:numId="703">
    <w:abstractNumId w:val="629"/>
  </w:num>
  <w:num w:numId="704">
    <w:abstractNumId w:val="486"/>
  </w:num>
  <w:num w:numId="705">
    <w:abstractNumId w:val="274"/>
  </w:num>
  <w:num w:numId="706">
    <w:abstractNumId w:val="275"/>
  </w:num>
  <w:num w:numId="707">
    <w:abstractNumId w:val="276"/>
  </w:num>
  <w:num w:numId="708">
    <w:abstractNumId w:val="49"/>
  </w:num>
  <w:num w:numId="709">
    <w:abstractNumId w:val="278"/>
  </w:num>
  <w:num w:numId="710">
    <w:abstractNumId w:val="885"/>
  </w:num>
  <w:num w:numId="711">
    <w:abstractNumId w:val="694"/>
  </w:num>
  <w:num w:numId="712">
    <w:abstractNumId w:val="487"/>
  </w:num>
  <w:num w:numId="713">
    <w:abstractNumId w:val="375"/>
  </w:num>
  <w:num w:numId="714">
    <w:abstractNumId w:val="372"/>
  </w:num>
  <w:num w:numId="715">
    <w:abstractNumId w:val="279"/>
  </w:num>
  <w:num w:numId="716">
    <w:abstractNumId w:val="886"/>
  </w:num>
  <w:num w:numId="717">
    <w:abstractNumId w:val="695"/>
  </w:num>
  <w:num w:numId="718">
    <w:abstractNumId w:val="488"/>
  </w:num>
  <w:num w:numId="719">
    <w:abstractNumId w:val="280"/>
  </w:num>
  <w:num w:numId="720">
    <w:abstractNumId w:val="887"/>
  </w:num>
  <w:num w:numId="721">
    <w:abstractNumId w:val="696"/>
  </w:num>
  <w:num w:numId="722">
    <w:abstractNumId w:val="489"/>
  </w:num>
  <w:num w:numId="723">
    <w:abstractNumId w:val="281"/>
  </w:num>
  <w:num w:numId="724">
    <w:abstractNumId w:val="888"/>
  </w:num>
  <w:num w:numId="725">
    <w:abstractNumId w:val="697"/>
  </w:num>
  <w:num w:numId="726">
    <w:abstractNumId w:val="490"/>
  </w:num>
  <w:num w:numId="727">
    <w:abstractNumId w:val="352"/>
  </w:num>
  <w:num w:numId="728">
    <w:abstractNumId w:val="283"/>
  </w:num>
  <w:num w:numId="729">
    <w:abstractNumId w:val="889"/>
  </w:num>
  <w:num w:numId="730">
    <w:abstractNumId w:val="698"/>
  </w:num>
  <w:num w:numId="731">
    <w:abstractNumId w:val="491"/>
  </w:num>
  <w:num w:numId="732">
    <w:abstractNumId w:val="5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3">
    <w:abstractNumId w:val="7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4">
    <w:abstractNumId w:val="284"/>
  </w:num>
  <w:num w:numId="735">
    <w:abstractNumId w:val="890"/>
  </w:num>
  <w:num w:numId="736">
    <w:abstractNumId w:val="699"/>
  </w:num>
  <w:num w:numId="737">
    <w:abstractNumId w:val="492"/>
  </w:num>
  <w:num w:numId="738">
    <w:abstractNumId w:val="77"/>
  </w:num>
  <w:num w:numId="739">
    <w:abstractNumId w:val="891"/>
  </w:num>
  <w:num w:numId="740">
    <w:abstractNumId w:val="700"/>
  </w:num>
  <w:num w:numId="741">
    <w:abstractNumId w:val="493"/>
  </w:num>
  <w:num w:numId="742">
    <w:abstractNumId w:val="286"/>
  </w:num>
  <w:num w:numId="743">
    <w:abstractNumId w:val="892"/>
  </w:num>
  <w:num w:numId="744">
    <w:abstractNumId w:val="701"/>
  </w:num>
  <w:num w:numId="745">
    <w:abstractNumId w:val="494"/>
  </w:num>
  <w:num w:numId="746">
    <w:abstractNumId w:val="287"/>
  </w:num>
  <w:num w:numId="747">
    <w:abstractNumId w:val="288"/>
  </w:num>
  <w:num w:numId="748">
    <w:abstractNumId w:val="289"/>
  </w:num>
  <w:num w:numId="749">
    <w:abstractNumId w:val="290"/>
  </w:num>
  <w:num w:numId="750">
    <w:abstractNumId w:val="893"/>
  </w:num>
  <w:num w:numId="751">
    <w:abstractNumId w:val="614"/>
  </w:num>
  <w:num w:numId="752">
    <w:abstractNumId w:val="407"/>
  </w:num>
  <w:num w:numId="753">
    <w:abstractNumId w:val="291"/>
  </w:num>
  <w:num w:numId="754">
    <w:abstractNumId w:val="894"/>
  </w:num>
  <w:num w:numId="755">
    <w:abstractNumId w:val="615"/>
  </w:num>
  <w:num w:numId="756">
    <w:abstractNumId w:val="496"/>
  </w:num>
  <w:num w:numId="757">
    <w:abstractNumId w:val="292"/>
  </w:num>
  <w:num w:numId="758">
    <w:abstractNumId w:val="895"/>
  </w:num>
  <w:num w:numId="759">
    <w:abstractNumId w:val="616"/>
  </w:num>
  <w:num w:numId="760">
    <w:abstractNumId w:val="409"/>
  </w:num>
  <w:num w:numId="761">
    <w:abstractNumId w:val="293"/>
  </w:num>
  <w:num w:numId="762">
    <w:abstractNumId w:val="896"/>
  </w:num>
  <w:num w:numId="763">
    <w:abstractNumId w:val="617"/>
  </w:num>
  <w:num w:numId="764">
    <w:abstractNumId w:val="410"/>
  </w:num>
  <w:num w:numId="765">
    <w:abstractNumId w:val="294"/>
  </w:num>
  <w:num w:numId="766">
    <w:abstractNumId w:val="897"/>
  </w:num>
  <w:num w:numId="767">
    <w:abstractNumId w:val="618"/>
  </w:num>
  <w:num w:numId="768">
    <w:abstractNumId w:val="499"/>
  </w:num>
  <w:num w:numId="769">
    <w:abstractNumId w:val="55"/>
  </w:num>
  <w:num w:numId="770">
    <w:abstractNumId w:val="898"/>
  </w:num>
  <w:num w:numId="771">
    <w:abstractNumId w:val="619"/>
  </w:num>
  <w:num w:numId="772">
    <w:abstractNumId w:val="500"/>
  </w:num>
  <w:num w:numId="773">
    <w:abstractNumId w:val="296"/>
  </w:num>
  <w:num w:numId="774">
    <w:abstractNumId w:val="899"/>
  </w:num>
  <w:num w:numId="775">
    <w:abstractNumId w:val="708"/>
  </w:num>
  <w:num w:numId="776">
    <w:abstractNumId w:val="501"/>
  </w:num>
  <w:num w:numId="777">
    <w:abstractNumId w:val="377"/>
  </w:num>
  <w:num w:numId="778">
    <w:abstractNumId w:val="297"/>
  </w:num>
  <w:num w:numId="779">
    <w:abstractNumId w:val="900"/>
  </w:num>
  <w:num w:numId="780">
    <w:abstractNumId w:val="709"/>
  </w:num>
  <w:num w:numId="781">
    <w:abstractNumId w:val="502"/>
  </w:num>
  <w:num w:numId="782">
    <w:abstractNumId w:val="7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3">
    <w:abstractNumId w:val="773"/>
  </w:num>
  <w:num w:numId="784">
    <w:abstractNumId w:val="554"/>
  </w:num>
  <w:num w:numId="785">
    <w:abstractNumId w:val="298"/>
  </w:num>
  <w:num w:numId="786">
    <w:abstractNumId w:val="901"/>
  </w:num>
  <w:num w:numId="787">
    <w:abstractNumId w:val="710"/>
  </w:num>
  <w:num w:numId="788">
    <w:abstractNumId w:val="503"/>
  </w:num>
  <w:num w:numId="789">
    <w:abstractNumId w:val="7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0">
    <w:abstractNumId w:val="783"/>
  </w:num>
  <w:num w:numId="791">
    <w:abstractNumId w:val="571"/>
  </w:num>
  <w:num w:numId="792">
    <w:abstractNumId w:val="299"/>
  </w:num>
  <w:num w:numId="793">
    <w:abstractNumId w:val="902"/>
  </w:num>
  <w:num w:numId="794">
    <w:abstractNumId w:val="711"/>
  </w:num>
  <w:num w:numId="795">
    <w:abstractNumId w:val="504"/>
  </w:num>
  <w:num w:numId="796">
    <w:abstractNumId w:val="300"/>
  </w:num>
  <w:num w:numId="797">
    <w:abstractNumId w:val="903"/>
  </w:num>
  <w:num w:numId="798">
    <w:abstractNumId w:val="712"/>
  </w:num>
  <w:num w:numId="799">
    <w:abstractNumId w:val="505"/>
  </w:num>
  <w:num w:numId="800">
    <w:abstractNumId w:val="301"/>
  </w:num>
  <w:num w:numId="801">
    <w:abstractNumId w:val="904"/>
  </w:num>
  <w:num w:numId="802">
    <w:abstractNumId w:val="713"/>
  </w:num>
  <w:num w:numId="803">
    <w:abstractNumId w:val="506"/>
  </w:num>
  <w:num w:numId="804">
    <w:abstractNumId w:val="302"/>
  </w:num>
  <w:num w:numId="805">
    <w:abstractNumId w:val="905"/>
  </w:num>
  <w:num w:numId="806">
    <w:abstractNumId w:val="714"/>
  </w:num>
  <w:num w:numId="807">
    <w:abstractNumId w:val="507"/>
  </w:num>
  <w:num w:numId="808">
    <w:abstractNumId w:val="303"/>
  </w:num>
  <w:num w:numId="809">
    <w:abstractNumId w:val="906"/>
  </w:num>
  <w:num w:numId="810">
    <w:abstractNumId w:val="715"/>
  </w:num>
  <w:num w:numId="811">
    <w:abstractNumId w:val="508"/>
  </w:num>
  <w:num w:numId="812">
    <w:abstractNumId w:val="304"/>
  </w:num>
  <w:num w:numId="813">
    <w:abstractNumId w:val="907"/>
  </w:num>
  <w:num w:numId="814">
    <w:abstractNumId w:val="716"/>
  </w:num>
  <w:num w:numId="815">
    <w:abstractNumId w:val="509"/>
  </w:num>
  <w:num w:numId="816">
    <w:abstractNumId w:val="352"/>
  </w:num>
  <w:num w:numId="817">
    <w:abstractNumId w:val="306"/>
  </w:num>
  <w:num w:numId="818">
    <w:abstractNumId w:val="908"/>
  </w:num>
  <w:num w:numId="819">
    <w:abstractNumId w:val="717"/>
  </w:num>
  <w:num w:numId="820">
    <w:abstractNumId w:val="510"/>
  </w:num>
  <w:num w:numId="821">
    <w:abstractNumId w:val="307"/>
  </w:num>
  <w:num w:numId="822">
    <w:abstractNumId w:val="909"/>
  </w:num>
  <w:num w:numId="823">
    <w:abstractNumId w:val="718"/>
  </w:num>
  <w:num w:numId="824">
    <w:abstractNumId w:val="511"/>
  </w:num>
  <w:num w:numId="825">
    <w:abstractNumId w:val="308"/>
  </w:num>
  <w:num w:numId="826">
    <w:abstractNumId w:val="910"/>
  </w:num>
  <w:num w:numId="827">
    <w:abstractNumId w:val="719"/>
  </w:num>
  <w:num w:numId="828">
    <w:abstractNumId w:val="432"/>
  </w:num>
  <w:num w:numId="829">
    <w:abstractNumId w:val="309"/>
  </w:num>
  <w:num w:numId="830">
    <w:abstractNumId w:val="911"/>
  </w:num>
  <w:num w:numId="831">
    <w:abstractNumId w:val="720"/>
  </w:num>
  <w:num w:numId="832">
    <w:abstractNumId w:val="433"/>
  </w:num>
  <w:num w:numId="833">
    <w:abstractNumId w:val="310"/>
  </w:num>
  <w:num w:numId="834">
    <w:abstractNumId w:val="912"/>
  </w:num>
  <w:num w:numId="835">
    <w:abstractNumId w:val="721"/>
  </w:num>
  <w:num w:numId="836">
    <w:abstractNumId w:val="514"/>
  </w:num>
  <w:num w:numId="837">
    <w:abstractNumId w:val="56"/>
  </w:num>
  <w:num w:numId="838">
    <w:abstractNumId w:val="913"/>
  </w:num>
  <w:num w:numId="839">
    <w:abstractNumId w:val="722"/>
  </w:num>
  <w:num w:numId="840">
    <w:abstractNumId w:val="515"/>
  </w:num>
  <w:num w:numId="841">
    <w:abstractNumId w:val="57"/>
  </w:num>
  <w:num w:numId="842">
    <w:abstractNumId w:val="914"/>
  </w:num>
  <w:num w:numId="843">
    <w:abstractNumId w:val="723"/>
  </w:num>
  <w:num w:numId="844">
    <w:abstractNumId w:val="414"/>
  </w:num>
  <w:num w:numId="845">
    <w:abstractNumId w:val="313"/>
  </w:num>
  <w:num w:numId="846">
    <w:abstractNumId w:val="314"/>
  </w:num>
  <w:num w:numId="847">
    <w:abstractNumId w:val="315"/>
  </w:num>
  <w:num w:numId="848">
    <w:abstractNumId w:val="915"/>
  </w:num>
  <w:num w:numId="849">
    <w:abstractNumId w:val="724"/>
  </w:num>
  <w:num w:numId="850">
    <w:abstractNumId w:val="517"/>
  </w:num>
  <w:num w:numId="851">
    <w:abstractNumId w:val="316"/>
  </w:num>
  <w:num w:numId="852">
    <w:abstractNumId w:val="916"/>
  </w:num>
  <w:num w:numId="853">
    <w:abstractNumId w:val="725"/>
  </w:num>
  <w:num w:numId="854">
    <w:abstractNumId w:val="518"/>
  </w:num>
  <w:num w:numId="855">
    <w:abstractNumId w:val="378"/>
  </w:num>
  <w:num w:numId="856">
    <w:abstractNumId w:val="560"/>
  </w:num>
  <w:num w:numId="857">
    <w:abstractNumId w:val="317"/>
  </w:num>
  <w:num w:numId="858">
    <w:abstractNumId w:val="917"/>
  </w:num>
  <w:num w:numId="859">
    <w:abstractNumId w:val="726"/>
  </w:num>
  <w:num w:numId="860">
    <w:abstractNumId w:val="519"/>
  </w:num>
  <w:num w:numId="861">
    <w:abstractNumId w:val="318"/>
  </w:num>
  <w:num w:numId="862">
    <w:abstractNumId w:val="918"/>
  </w:num>
  <w:num w:numId="863">
    <w:abstractNumId w:val="727"/>
  </w:num>
  <w:num w:numId="864">
    <w:abstractNumId w:val="520"/>
  </w:num>
  <w:num w:numId="865">
    <w:abstractNumId w:val="319"/>
  </w:num>
  <w:num w:numId="866">
    <w:abstractNumId w:val="919"/>
  </w:num>
  <w:num w:numId="867">
    <w:abstractNumId w:val="728"/>
  </w:num>
  <w:num w:numId="868">
    <w:abstractNumId w:val="521"/>
  </w:num>
  <w:num w:numId="869">
    <w:abstractNumId w:val="320"/>
  </w:num>
  <w:num w:numId="870">
    <w:abstractNumId w:val="920"/>
  </w:num>
  <w:num w:numId="871">
    <w:abstractNumId w:val="729"/>
  </w:num>
  <w:num w:numId="872">
    <w:abstractNumId w:val="522"/>
  </w:num>
  <w:num w:numId="873">
    <w:abstractNumId w:val="352"/>
  </w:num>
  <w:num w:numId="874">
    <w:abstractNumId w:val="322"/>
  </w:num>
  <w:num w:numId="875">
    <w:abstractNumId w:val="832"/>
  </w:num>
  <w:num w:numId="876">
    <w:abstractNumId w:val="730"/>
  </w:num>
  <w:num w:numId="877">
    <w:abstractNumId w:val="434"/>
  </w:num>
  <w:num w:numId="878">
    <w:abstractNumId w:val="323"/>
  </w:num>
  <w:num w:numId="879">
    <w:abstractNumId w:val="833"/>
  </w:num>
  <w:num w:numId="880">
    <w:abstractNumId w:val="731"/>
  </w:num>
  <w:num w:numId="881">
    <w:abstractNumId w:val="435"/>
  </w:num>
  <w:num w:numId="882">
    <w:abstractNumId w:val="324"/>
  </w:num>
  <w:num w:numId="883">
    <w:abstractNumId w:val="325"/>
  </w:num>
  <w:num w:numId="884">
    <w:abstractNumId w:val="58"/>
  </w:num>
  <w:num w:numId="885">
    <w:abstractNumId w:val="813"/>
  </w:num>
  <w:num w:numId="886">
    <w:abstractNumId w:val="732"/>
  </w:num>
  <w:num w:numId="887">
    <w:abstractNumId w:val="525"/>
  </w:num>
  <w:num w:numId="888">
    <w:abstractNumId w:val="59"/>
  </w:num>
  <w:num w:numId="889">
    <w:abstractNumId w:val="924"/>
  </w:num>
  <w:num w:numId="890">
    <w:abstractNumId w:val="733"/>
  </w:num>
  <w:num w:numId="891">
    <w:abstractNumId w:val="416"/>
  </w:num>
  <w:num w:numId="892">
    <w:abstractNumId w:val="328"/>
  </w:num>
  <w:num w:numId="893">
    <w:abstractNumId w:val="925"/>
  </w:num>
  <w:num w:numId="894">
    <w:abstractNumId w:val="734"/>
  </w:num>
  <w:num w:numId="895">
    <w:abstractNumId w:val="527"/>
  </w:num>
  <w:num w:numId="896">
    <w:abstractNumId w:val="5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7">
    <w:abstractNumId w:val="954"/>
  </w:num>
  <w:num w:numId="898">
    <w:abstractNumId w:val="329"/>
  </w:num>
  <w:num w:numId="899">
    <w:abstractNumId w:val="926"/>
  </w:num>
  <w:num w:numId="900">
    <w:abstractNumId w:val="735"/>
  </w:num>
  <w:num w:numId="901">
    <w:abstractNumId w:val="528"/>
  </w:num>
  <w:num w:numId="902">
    <w:abstractNumId w:val="7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3">
    <w:abstractNumId w:val="330"/>
  </w:num>
  <w:num w:numId="904">
    <w:abstractNumId w:val="927"/>
  </w:num>
  <w:num w:numId="905">
    <w:abstractNumId w:val="736"/>
  </w:num>
  <w:num w:numId="906">
    <w:abstractNumId w:val="529"/>
  </w:num>
  <w:num w:numId="907">
    <w:abstractNumId w:val="331"/>
  </w:num>
  <w:num w:numId="908">
    <w:abstractNumId w:val="928"/>
  </w:num>
  <w:num w:numId="909">
    <w:abstractNumId w:val="737"/>
  </w:num>
  <w:num w:numId="910">
    <w:abstractNumId w:val="530"/>
  </w:num>
  <w:num w:numId="911">
    <w:abstractNumId w:val="332"/>
  </w:num>
  <w:num w:numId="912">
    <w:abstractNumId w:val="929"/>
  </w:num>
  <w:num w:numId="913">
    <w:abstractNumId w:val="738"/>
  </w:num>
  <w:num w:numId="914">
    <w:abstractNumId w:val="531"/>
  </w:num>
  <w:num w:numId="915">
    <w:abstractNumId w:val="333"/>
  </w:num>
  <w:num w:numId="916">
    <w:abstractNumId w:val="930"/>
  </w:num>
  <w:num w:numId="917">
    <w:abstractNumId w:val="739"/>
  </w:num>
  <w:num w:numId="918">
    <w:abstractNumId w:val="532"/>
  </w:num>
  <w:num w:numId="919">
    <w:abstractNumId w:val="352"/>
  </w:num>
  <w:num w:numId="920">
    <w:abstractNumId w:val="335"/>
  </w:num>
  <w:num w:numId="921">
    <w:abstractNumId w:val="931"/>
  </w:num>
  <w:num w:numId="922">
    <w:abstractNumId w:val="740"/>
  </w:num>
  <w:num w:numId="923">
    <w:abstractNumId w:val="436"/>
  </w:num>
  <w:num w:numId="924">
    <w:abstractNumId w:val="336"/>
  </w:num>
  <w:num w:numId="925">
    <w:abstractNumId w:val="932"/>
  </w:num>
  <w:num w:numId="926">
    <w:abstractNumId w:val="741"/>
  </w:num>
  <w:num w:numId="927">
    <w:abstractNumId w:val="437"/>
  </w:num>
  <w:num w:numId="928">
    <w:abstractNumId w:val="337"/>
  </w:num>
  <w:num w:numId="929">
    <w:abstractNumId w:val="933"/>
  </w:num>
  <w:num w:numId="930">
    <w:abstractNumId w:val="742"/>
  </w:num>
  <w:num w:numId="931">
    <w:abstractNumId w:val="535"/>
  </w:num>
  <w:num w:numId="932">
    <w:abstractNumId w:val="338"/>
  </w:num>
  <w:num w:numId="933">
    <w:abstractNumId w:val="339"/>
  </w:num>
  <w:num w:numId="934">
    <w:abstractNumId w:val="340"/>
  </w:num>
  <w:num w:numId="935">
    <w:abstractNumId w:val="341"/>
  </w:num>
  <w:num w:numId="936">
    <w:abstractNumId w:val="342"/>
  </w:num>
  <w:num w:numId="937">
    <w:abstractNumId w:val="343"/>
  </w:num>
  <w:num w:numId="938">
    <w:abstractNumId w:val="344"/>
  </w:num>
  <w:num w:numId="939">
    <w:abstractNumId w:val="60"/>
  </w:num>
  <w:num w:numId="940">
    <w:abstractNumId w:val="815"/>
  </w:num>
  <w:num w:numId="941">
    <w:abstractNumId w:val="743"/>
  </w:num>
  <w:num w:numId="942">
    <w:abstractNumId w:val="536"/>
  </w:num>
  <w:num w:numId="943">
    <w:abstractNumId w:val="61"/>
  </w:num>
  <w:num w:numId="944">
    <w:abstractNumId w:val="816"/>
  </w:num>
  <w:num w:numId="945">
    <w:abstractNumId w:val="744"/>
  </w:num>
  <w:num w:numId="946">
    <w:abstractNumId w:val="537"/>
  </w:num>
  <w:num w:numId="947">
    <w:abstractNumId w:val="347"/>
  </w:num>
  <w:num w:numId="948">
    <w:abstractNumId w:val="936"/>
  </w:num>
  <w:num w:numId="949">
    <w:abstractNumId w:val="745"/>
  </w:num>
  <w:num w:numId="950">
    <w:abstractNumId w:val="538"/>
  </w:num>
  <w:num w:numId="951">
    <w:abstractNumId w:val="383"/>
  </w:num>
  <w:num w:numId="952">
    <w:abstractNumId w:val="348"/>
  </w:num>
  <w:num w:numId="953">
    <w:abstractNumId w:val="937"/>
  </w:num>
  <w:num w:numId="954">
    <w:abstractNumId w:val="746"/>
  </w:num>
  <w:num w:numId="955">
    <w:abstractNumId w:val="539"/>
  </w:num>
  <w:num w:numId="956">
    <w:abstractNumId w:val="589"/>
  </w:num>
  <w:num w:numId="957">
    <w:abstractNumId w:val="349"/>
  </w:num>
  <w:num w:numId="958">
    <w:abstractNumId w:val="938"/>
  </w:num>
  <w:num w:numId="959">
    <w:abstractNumId w:val="747"/>
  </w:num>
  <w:num w:numId="960">
    <w:abstractNumId w:val="540"/>
  </w:num>
  <w:num w:numId="961">
    <w:abstractNumId w:val="568"/>
  </w:num>
  <w:num w:numId="962">
    <w:abstractNumId w:val="763"/>
  </w:num>
  <w:num w:numId="963">
    <w:abstractNumId w:val="790"/>
  </w:num>
  <w:num w:numId="964">
    <w:abstractNumId w:val="382"/>
  </w:num>
  <w:num w:numId="965">
    <w:abstractNumId w:val="350"/>
  </w:num>
  <w:num w:numId="966">
    <w:abstractNumId w:val="939"/>
  </w:num>
  <w:num w:numId="967">
    <w:abstractNumId w:val="748"/>
  </w:num>
  <w:num w:numId="968">
    <w:abstractNumId w:val="541"/>
  </w:num>
  <w:num w:numId="969">
    <w:abstractNumId w:val="351"/>
  </w:num>
  <w:num w:numId="970">
    <w:abstractNumId w:val="940"/>
  </w:num>
  <w:num w:numId="971">
    <w:abstractNumId w:val="749"/>
  </w:num>
  <w:num w:numId="972">
    <w:abstractNumId w:val="542"/>
  </w:num>
  <w:num w:numId="973">
    <w:abstractNumId w:val="352"/>
  </w:num>
  <w:num w:numId="974">
    <w:abstractNumId w:val="353"/>
  </w:num>
  <w:num w:numId="975">
    <w:abstractNumId w:val="941"/>
  </w:num>
  <w:num w:numId="976">
    <w:abstractNumId w:val="750"/>
  </w:num>
  <w:num w:numId="977">
    <w:abstractNumId w:val="543"/>
  </w:num>
  <w:num w:numId="978">
    <w:abstractNumId w:val="354"/>
  </w:num>
  <w:num w:numId="979">
    <w:abstractNumId w:val="836"/>
  </w:num>
  <w:num w:numId="980">
    <w:abstractNumId w:val="751"/>
  </w:num>
  <w:num w:numId="981">
    <w:abstractNumId w:val="438"/>
  </w:num>
  <w:num w:numId="982">
    <w:abstractNumId w:val="355"/>
  </w:num>
  <w:num w:numId="983">
    <w:abstractNumId w:val="837"/>
  </w:num>
  <w:num w:numId="984">
    <w:abstractNumId w:val="752"/>
  </w:num>
  <w:num w:numId="985">
    <w:abstractNumId w:val="439"/>
  </w:num>
  <w:num w:numId="986">
    <w:abstractNumId w:val="356"/>
  </w:num>
  <w:num w:numId="987">
    <w:abstractNumId w:val="944"/>
  </w:num>
  <w:num w:numId="988">
    <w:abstractNumId w:val="753"/>
  </w:num>
  <w:num w:numId="989">
    <w:abstractNumId w:val="546"/>
  </w:num>
  <w:num w:numId="990">
    <w:abstractNumId w:val="62"/>
  </w:num>
  <w:num w:numId="991">
    <w:abstractNumId w:val="945"/>
  </w:num>
  <w:num w:numId="992">
    <w:abstractNumId w:val="754"/>
  </w:num>
  <w:num w:numId="993">
    <w:abstractNumId w:val="419"/>
  </w:num>
  <w:num w:numId="994">
    <w:abstractNumId w:val="63"/>
  </w:num>
  <w:num w:numId="995">
    <w:abstractNumId w:val="946"/>
  </w:num>
  <w:num w:numId="996">
    <w:abstractNumId w:val="627"/>
  </w:num>
  <w:num w:numId="997">
    <w:abstractNumId w:val="420"/>
  </w:num>
  <w:num w:numId="998">
    <w:abstractNumId w:val="359"/>
  </w:num>
  <w:num w:numId="999">
    <w:abstractNumId w:val="360"/>
  </w:num>
  <w:num w:numId="1000">
    <w:abstractNumId w:val="361"/>
  </w:num>
  <w:num w:numId="1001">
    <w:abstractNumId w:val="947"/>
  </w:num>
  <w:num w:numId="1002">
    <w:abstractNumId w:val="756"/>
  </w:num>
  <w:num w:numId="1003">
    <w:abstractNumId w:val="549"/>
  </w:num>
  <w:num w:numId="1004">
    <w:abstractNumId w:val="7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362"/>
  </w:num>
  <w:num w:numId="1006">
    <w:abstractNumId w:val="948"/>
  </w:num>
  <w:num w:numId="1007">
    <w:abstractNumId w:val="757"/>
  </w:num>
  <w:num w:numId="1008">
    <w:abstractNumId w:val="550"/>
  </w:num>
  <w:num w:numId="1009">
    <w:abstractNumId w:val="363"/>
  </w:num>
  <w:num w:numId="1010">
    <w:abstractNumId w:val="949"/>
  </w:num>
  <w:num w:numId="1011">
    <w:abstractNumId w:val="758"/>
  </w:num>
  <w:num w:numId="1012">
    <w:abstractNumId w:val="551"/>
  </w:num>
  <w:num w:numId="1013">
    <w:abstractNumId w:val="364"/>
  </w:num>
  <w:num w:numId="1014">
    <w:abstractNumId w:val="950"/>
  </w:num>
  <w:num w:numId="1015">
    <w:abstractNumId w:val="759"/>
  </w:num>
  <w:num w:numId="1016">
    <w:abstractNumId w:val="552"/>
  </w:num>
  <w:num w:numId="1017">
    <w:abstractNumId w:val="365"/>
  </w:num>
  <w:num w:numId="1018">
    <w:abstractNumId w:val="951"/>
  </w:num>
  <w:num w:numId="1019">
    <w:abstractNumId w:val="760"/>
  </w:num>
  <w:num w:numId="1020">
    <w:abstractNumId w:val="553"/>
  </w:num>
  <w:numIdMacAtCleanup w:val="10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44C30"/>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2CE4"/>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1812"/>
    <w:rsid w:val="00A927DD"/>
    <w:rsid w:val="00AA7830"/>
    <w:rsid w:val="00AB4863"/>
    <w:rsid w:val="00AD3157"/>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40BE6"/>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63"/>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63"/>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63"/>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63"/>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63"/>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63"/>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63"/>
      </w:numPr>
      <w:spacing w:before="240" w:after="60"/>
      <w:outlineLvl w:val="6"/>
    </w:pPr>
  </w:style>
  <w:style w:type="paragraph" w:styleId="Heading8">
    <w:name w:val="heading 8"/>
    <w:basedOn w:val="Normal"/>
    <w:next w:val="Normal"/>
    <w:link w:val="Heading8Char"/>
    <w:qFormat/>
    <w:rsid w:val="00C66C6C"/>
    <w:pPr>
      <w:keepNext/>
      <w:numPr>
        <w:ilvl w:val="7"/>
        <w:numId w:val="63"/>
      </w:numPr>
      <w:spacing w:before="240" w:after="60"/>
      <w:outlineLvl w:val="7"/>
    </w:pPr>
    <w:rPr>
      <w:i/>
      <w:iCs/>
    </w:rPr>
  </w:style>
  <w:style w:type="paragraph" w:styleId="Heading9">
    <w:name w:val="heading 9"/>
    <w:basedOn w:val="Normal"/>
    <w:next w:val="Normal"/>
    <w:link w:val="Heading9Char"/>
    <w:qFormat/>
    <w:rsid w:val="00C66C6C"/>
    <w:pPr>
      <w:keepNext/>
      <w:numPr>
        <w:ilvl w:val="8"/>
        <w:numId w:val="6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64"/>
      </w:numPr>
    </w:pPr>
  </w:style>
  <w:style w:type="paragraph" w:styleId="ListBullet2">
    <w:name w:val="List Bullet 2"/>
    <w:basedOn w:val="Normal"/>
    <w:rsid w:val="002A6CE2"/>
    <w:pPr>
      <w:numPr>
        <w:numId w:val="65"/>
      </w:numPr>
    </w:pPr>
  </w:style>
  <w:style w:type="paragraph" w:styleId="ListBullet3">
    <w:name w:val="List Bullet 3"/>
    <w:basedOn w:val="Normal"/>
    <w:rsid w:val="002A6CE2"/>
    <w:pPr>
      <w:numPr>
        <w:numId w:val="66"/>
      </w:numPr>
    </w:pPr>
  </w:style>
  <w:style w:type="paragraph" w:styleId="ListBullet4">
    <w:name w:val="List Bullet 4"/>
    <w:basedOn w:val="Normal"/>
    <w:rsid w:val="002A6CE2"/>
    <w:pPr>
      <w:numPr>
        <w:numId w:val="67"/>
      </w:numPr>
    </w:pPr>
  </w:style>
  <w:style w:type="paragraph" w:styleId="ListBullet5">
    <w:name w:val="List Bullet 5"/>
    <w:basedOn w:val="Normal"/>
    <w:rsid w:val="002A6CE2"/>
    <w:pPr>
      <w:numPr>
        <w:numId w:val="68"/>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emf"/><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emf"/><Relationship Id="rId50" Type="http://schemas.openxmlformats.org/officeDocument/2006/relationships/image" Target="media/image44.emf"/><Relationship Id="rId55" Type="http://schemas.openxmlformats.org/officeDocument/2006/relationships/image" Target="media/image49.emf"/><Relationship Id="rId63" Type="http://schemas.openxmlformats.org/officeDocument/2006/relationships/customXml" Target="../customXml/item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3.emf"/><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3" Type="http://schemas.openxmlformats.org/officeDocument/2006/relationships/image" Target="media/image47.emf"/><Relationship Id="rId58" Type="http://schemas.openxmlformats.org/officeDocument/2006/relationships/image" Target="media/image52.emf"/><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emf"/><Relationship Id="rId56" Type="http://schemas.openxmlformats.org/officeDocument/2006/relationships/image" Target="media/image50.emf"/><Relationship Id="rId64" Type="http://schemas.openxmlformats.org/officeDocument/2006/relationships/customXml" Target="../customXml/item2.xml"/><Relationship Id="rId8" Type="http://schemas.openxmlformats.org/officeDocument/2006/relationships/image" Target="media/image2.png"/><Relationship Id="rId51" Type="http://schemas.openxmlformats.org/officeDocument/2006/relationships/image" Target="media/image45.emf"/><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59" Type="http://schemas.openxmlformats.org/officeDocument/2006/relationships/header" Target="header1.xml"/><Relationship Id="rId20" Type="http://schemas.openxmlformats.org/officeDocument/2006/relationships/image" Target="media/image14.emf"/><Relationship Id="rId41" Type="http://schemas.openxmlformats.org/officeDocument/2006/relationships/image" Target="media/image35.emf"/><Relationship Id="rId54" Type="http://schemas.openxmlformats.org/officeDocument/2006/relationships/image" Target="media/image48.em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emf"/><Relationship Id="rId57" Type="http://schemas.openxmlformats.org/officeDocument/2006/relationships/image" Target="media/image51.emf"/><Relationship Id="rId10" Type="http://schemas.openxmlformats.org/officeDocument/2006/relationships/image" Target="media/image4.emf"/><Relationship Id="rId31" Type="http://schemas.openxmlformats.org/officeDocument/2006/relationships/image" Target="media/image25.emf"/><Relationship Id="rId44" Type="http://schemas.openxmlformats.org/officeDocument/2006/relationships/image" Target="media/image38.emf"/><Relationship Id="rId52" Type="http://schemas.openxmlformats.org/officeDocument/2006/relationships/image" Target="media/image46.emf"/><Relationship Id="rId60" Type="http://schemas.openxmlformats.org/officeDocument/2006/relationships/footer" Target="footer1.xml"/><Relationship Id="rId65"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image" Target="media/image12.emf"/><Relationship Id="rId39" Type="http://schemas.openxmlformats.org/officeDocument/2006/relationships/image" Target="media/image33.emf"/></Relationships>
</file>

<file path=word/_rels/header1.xml.rels><?xml version="1.0" encoding="UTF-8" standalone="yes"?>
<Relationships xmlns="http://schemas.openxmlformats.org/package/2006/relationships"><Relationship Id="rId1"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3A6700AA-50B1-4FAB-A3A6-6D6D3A6F32F0}"/>
</file>

<file path=customXml/itemProps2.xml><?xml version="1.0" encoding="utf-8"?>
<ds:datastoreItem xmlns:ds="http://schemas.openxmlformats.org/officeDocument/2006/customXml" ds:itemID="{94F82888-1CDD-43DA-B4D3-5EEB53121D90}"/>
</file>

<file path=customXml/itemProps3.xml><?xml version="1.0" encoding="utf-8"?>
<ds:datastoreItem xmlns:ds="http://schemas.openxmlformats.org/officeDocument/2006/customXml" ds:itemID="{59DBDD6D-B15B-4B50-B211-BAE21849A570}"/>
</file>

<file path=docProps/app.xml><?xml version="1.0" encoding="utf-8"?>
<Properties xmlns="http://schemas.openxmlformats.org/officeDocument/2006/extended-properties" xmlns:vt="http://schemas.openxmlformats.org/officeDocument/2006/docPropsVTypes">
  <Template>Normal</Template>
  <TotalTime>0</TotalTime>
  <Pages>171</Pages>
  <Words>40777</Words>
  <Characters>232432</Characters>
  <Application>Microsoft Office Word</Application>
  <DocSecurity>0</DocSecurity>
  <Lines>1936</Lines>
  <Paragraphs>545</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272664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2020-03-19T16:41:00Z</dcterms:created>
  <dcterms:modified xsi:type="dcterms:W3CDTF">2020-03-19T16:41:00Z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