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0D3FD3" w:rsidP="00106C9E"/>
    <w:p w:rsidR="00816902" w:rsidRDefault="000D3FD3" w:rsidP="0046553F">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816902" w:rsidRDefault="000D3FD3">
      <w:pPr>
        <w:jc w:val="center"/>
        <w:rPr>
          <w:rFonts w:cs="Arial"/>
          <w:b/>
          <w:color w:val="000080"/>
          <w:sz w:val="44"/>
          <w:szCs w:val="44"/>
        </w:rPr>
      </w:pPr>
      <w:r>
        <w:rPr>
          <w:rFonts w:cs="Arial"/>
          <w:b/>
          <w:color w:val="000080"/>
          <w:sz w:val="44"/>
          <w:szCs w:val="44"/>
        </w:rPr>
        <w:t>Research &amp; Vehicle Technology</w:t>
      </w:r>
    </w:p>
    <w:p w:rsidR="00816902" w:rsidRDefault="000D3FD3">
      <w:pPr>
        <w:jc w:val="center"/>
        <w:rPr>
          <w:rFonts w:cs="Arial"/>
          <w:b/>
          <w:color w:val="000080"/>
          <w:sz w:val="40"/>
          <w:szCs w:val="40"/>
        </w:rPr>
      </w:pPr>
      <w:r>
        <w:rPr>
          <w:rFonts w:cs="Arial"/>
          <w:b/>
          <w:color w:val="000080"/>
          <w:sz w:val="40"/>
          <w:szCs w:val="40"/>
        </w:rPr>
        <w:t>“Infotainment Systems Product Development”</w:t>
      </w:r>
    </w:p>
    <w:p w:rsidR="00816902" w:rsidRDefault="000D3FD3">
      <w:pPr>
        <w:jc w:val="center"/>
      </w:pPr>
    </w:p>
    <w:p w:rsidR="00816902" w:rsidRDefault="000D3FD3">
      <w:pPr>
        <w:jc w:val="center"/>
      </w:pPr>
    </w:p>
    <w:p w:rsidR="00816902" w:rsidRDefault="000D3FD3">
      <w:pPr>
        <w:jc w:val="center"/>
        <w:rPr>
          <w:rFonts w:cs="Arial"/>
          <w:b/>
          <w:sz w:val="52"/>
          <w:szCs w:val="52"/>
        </w:rPr>
      </w:pPr>
      <w:r>
        <w:rPr>
          <w:rFonts w:cs="Arial"/>
          <w:b/>
          <w:sz w:val="52"/>
          <w:szCs w:val="52"/>
        </w:rPr>
        <w:t>Feature – Vehicle Settings</w:t>
      </w:r>
    </w:p>
    <w:p w:rsidR="00816902" w:rsidRDefault="000D3FD3">
      <w:pPr>
        <w:jc w:val="center"/>
        <w:rPr>
          <w:rFonts w:cs="Arial"/>
          <w:b/>
          <w:sz w:val="52"/>
          <w:szCs w:val="52"/>
        </w:rPr>
      </w:pPr>
    </w:p>
    <w:p w:rsidR="00816902" w:rsidRDefault="000D3FD3">
      <w:pPr>
        <w:jc w:val="center"/>
        <w:rPr>
          <w:rFonts w:cs="Arial"/>
          <w:b/>
          <w:sz w:val="52"/>
          <w:szCs w:val="52"/>
        </w:rPr>
      </w:pPr>
      <w:r>
        <w:rPr>
          <w:rFonts w:cs="Arial"/>
          <w:b/>
          <w:sz w:val="52"/>
          <w:szCs w:val="52"/>
        </w:rPr>
        <w:t xml:space="preserve">APIM </w:t>
      </w:r>
      <w:r>
        <w:rPr>
          <w:rFonts w:cs="Arial"/>
          <w:b/>
          <w:sz w:val="52"/>
          <w:szCs w:val="52"/>
        </w:rPr>
        <w:t>Infotainment Subsystem Part Specific Specification (SPSS)</w:t>
      </w:r>
    </w:p>
    <w:p w:rsidR="00816902" w:rsidRDefault="000D3FD3">
      <w:pPr>
        <w:jc w:val="center"/>
      </w:pPr>
    </w:p>
    <w:p w:rsidR="00816902" w:rsidRDefault="000D3FD3">
      <w:pPr>
        <w:jc w:val="center"/>
      </w:pPr>
    </w:p>
    <w:p w:rsidR="00816902" w:rsidRDefault="000D3FD3">
      <w:pPr>
        <w:jc w:val="center"/>
      </w:pPr>
    </w:p>
    <w:p w:rsidR="00816902" w:rsidRDefault="000D3FD3">
      <w:pPr>
        <w:jc w:val="center"/>
      </w:pPr>
    </w:p>
    <w:p w:rsidR="00816902" w:rsidRDefault="000D3FD3">
      <w:pPr>
        <w:jc w:val="center"/>
        <w:rPr>
          <w:rFonts w:cs="Arial"/>
          <w:sz w:val="28"/>
          <w:szCs w:val="28"/>
        </w:rPr>
      </w:pPr>
      <w:r w:rsidRPr="005B57D1">
        <w:rPr>
          <w:rFonts w:cs="Arial"/>
          <w:sz w:val="28"/>
          <w:szCs w:val="28"/>
        </w:rPr>
        <w:t>Version 1.</w:t>
      </w:r>
      <w:r>
        <w:rPr>
          <w:rFonts w:cs="Arial"/>
          <w:sz w:val="28"/>
          <w:szCs w:val="28"/>
        </w:rPr>
        <w:t>22</w:t>
      </w:r>
    </w:p>
    <w:p w:rsidR="00816902" w:rsidRDefault="000D3FD3">
      <w:pPr>
        <w:jc w:val="center"/>
        <w:rPr>
          <w:rFonts w:cs="Arial"/>
          <w:b/>
          <w:sz w:val="28"/>
          <w:szCs w:val="28"/>
        </w:rPr>
      </w:pPr>
      <w:r>
        <w:rPr>
          <w:rFonts w:cs="Arial"/>
          <w:b/>
          <w:sz w:val="28"/>
          <w:szCs w:val="28"/>
        </w:rPr>
        <w:t>UNCONTROLLED COPY IF PRINTED</w:t>
      </w:r>
    </w:p>
    <w:p w:rsidR="00816902" w:rsidRDefault="000D3FD3">
      <w:pPr>
        <w:jc w:val="center"/>
      </w:pPr>
    </w:p>
    <w:p w:rsidR="00816902" w:rsidRDefault="000D3FD3">
      <w:pPr>
        <w:jc w:val="center"/>
        <w:rPr>
          <w:rFonts w:cs="Arial"/>
          <w:b/>
          <w:szCs w:val="22"/>
        </w:rPr>
      </w:pPr>
      <w:r>
        <w:rPr>
          <w:rFonts w:cs="Arial"/>
          <w:b/>
          <w:szCs w:val="22"/>
        </w:rPr>
        <w:t>Version Date: February 25, 2020</w:t>
      </w:r>
    </w:p>
    <w:p w:rsidR="00816902" w:rsidRDefault="000D3FD3">
      <w:pPr>
        <w:jc w:val="center"/>
      </w:pPr>
    </w:p>
    <w:p w:rsidR="00816902" w:rsidRDefault="000D3FD3">
      <w:pPr>
        <w:jc w:val="center"/>
      </w:pPr>
    </w:p>
    <w:p w:rsidR="00816902" w:rsidRDefault="000D3FD3">
      <w:pPr>
        <w:jc w:val="center"/>
      </w:pPr>
    </w:p>
    <w:p w:rsidR="00816902" w:rsidRDefault="000D3FD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816902" w:rsidRDefault="000D3FD3">
      <w:pPr>
        <w:jc w:val="center"/>
        <w:outlineLvl w:val="0"/>
        <w:rPr>
          <w:rFonts w:cs="Arial"/>
          <w:b/>
          <w:bCs/>
          <w:sz w:val="28"/>
          <w:szCs w:val="28"/>
          <w:u w:val="single"/>
        </w:rPr>
      </w:pPr>
      <w:r>
        <w:rPr>
          <w:b/>
          <w:sz w:val="36"/>
          <w:szCs w:val="36"/>
        </w:rPr>
        <w:br w:type="page"/>
      </w:r>
      <w:bookmarkStart w:id="0" w:name="_Toc33533683"/>
      <w:r>
        <w:rPr>
          <w:rFonts w:cs="Arial"/>
          <w:b/>
          <w:bCs/>
          <w:sz w:val="28"/>
          <w:szCs w:val="28"/>
          <w:u w:val="single"/>
        </w:rPr>
        <w:lastRenderedPageBreak/>
        <w:t>Revision History</w:t>
      </w:r>
      <w:bookmarkEnd w:id="0"/>
    </w:p>
    <w:p w:rsidR="00816902" w:rsidRDefault="000D3FD3">
      <w:pPr>
        <w:rPr>
          <w:rFonts w:cs="Arial"/>
        </w:rPr>
      </w:pPr>
    </w:p>
    <w:p w:rsidR="00816902" w:rsidRDefault="000D3FD3">
      <w:pPr>
        <w:rPr>
          <w:rFonts w:cs="Arial"/>
        </w:rPr>
      </w:pPr>
    </w:p>
    <w:tbl>
      <w:tblPr>
        <w:tblW w:w="109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55"/>
        <w:gridCol w:w="1047"/>
        <w:gridCol w:w="3400"/>
        <w:gridCol w:w="4717"/>
      </w:tblGrid>
      <w:tr w:rsidR="00816902" w:rsidTr="00816902">
        <w:trPr>
          <w:trHeight w:val="346"/>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16902" w:rsidRDefault="000D3FD3" w:rsidP="00816902">
            <w:pPr>
              <w:rPr>
                <w:rFonts w:cs="Arial"/>
                <w:b/>
                <w:bCs/>
                <w:lang w:val="fr-FR"/>
              </w:rPr>
            </w:pPr>
            <w:r>
              <w:rPr>
                <w:rFonts w:cs="Arial"/>
                <w:b/>
                <w:bCs/>
                <w:lang w:val="fr-FR"/>
              </w:rPr>
              <w:t>Date</w:t>
            </w:r>
          </w:p>
        </w:tc>
        <w:tc>
          <w:tcPr>
            <w:tcW w:w="104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816902" w:rsidRDefault="000D3FD3" w:rsidP="00816902">
            <w:pPr>
              <w:rPr>
                <w:rFonts w:cs="Arial"/>
                <w:b/>
                <w:bCs/>
                <w:lang w:val="fr-FR"/>
              </w:rPr>
            </w:pPr>
            <w:r>
              <w:rPr>
                <w:rFonts w:cs="Arial"/>
                <w:b/>
                <w:bCs/>
                <w:lang w:val="fr-FR"/>
              </w:rPr>
              <w:t>Version</w:t>
            </w:r>
          </w:p>
        </w:tc>
        <w:tc>
          <w:tcPr>
            <w:tcW w:w="811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16902" w:rsidRDefault="000D3FD3" w:rsidP="00816902">
            <w:pPr>
              <w:rPr>
                <w:rFonts w:cs="Arial"/>
                <w:b/>
                <w:bCs/>
                <w:lang w:val="fr-FR"/>
              </w:rPr>
            </w:pPr>
            <w:r>
              <w:rPr>
                <w:rFonts w:cs="Arial"/>
                <w:b/>
                <w:bCs/>
                <w:lang w:val="fr-FR"/>
              </w:rPr>
              <w:t>Notes</w:t>
            </w: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816902" w:rsidRPr="00C77FDB" w:rsidRDefault="000D3FD3" w:rsidP="00816902">
            <w:pPr>
              <w:rPr>
                <w:rFonts w:cs="Arial"/>
                <w:b/>
                <w:sz w:val="16"/>
                <w:lang w:val="fr-FR"/>
              </w:rPr>
            </w:pPr>
            <w:r w:rsidRPr="00C77FDB">
              <w:rPr>
                <w:rFonts w:cs="Arial"/>
                <w:b/>
                <w:sz w:val="16"/>
                <w:lang w:val="fr-FR"/>
              </w:rPr>
              <w:t>May 30, 2013</w:t>
            </w:r>
          </w:p>
        </w:tc>
        <w:tc>
          <w:tcPr>
            <w:tcW w:w="1047" w:type="dxa"/>
            <w:tcBorders>
              <w:top w:val="single" w:sz="6" w:space="0" w:color="auto"/>
              <w:left w:val="single" w:sz="6" w:space="0" w:color="auto"/>
              <w:bottom w:val="single" w:sz="6" w:space="0" w:color="auto"/>
              <w:right w:val="single" w:sz="6" w:space="0" w:color="auto"/>
            </w:tcBorders>
            <w:hideMark/>
          </w:tcPr>
          <w:p w:rsidR="00816902" w:rsidRPr="00C77FDB" w:rsidRDefault="000D3FD3" w:rsidP="00816902">
            <w:pPr>
              <w:jc w:val="center"/>
              <w:rPr>
                <w:rFonts w:cs="Arial"/>
                <w:b/>
                <w:sz w:val="16"/>
                <w:lang w:val="fr-FR"/>
              </w:rPr>
            </w:pPr>
            <w:r w:rsidRPr="00C77FDB">
              <w:rPr>
                <w:rFonts w:cs="Arial"/>
                <w:b/>
                <w:sz w:val="16"/>
                <w:lang w:val="fr-FR"/>
              </w:rPr>
              <w:t>1.0</w:t>
            </w:r>
          </w:p>
        </w:tc>
        <w:tc>
          <w:tcPr>
            <w:tcW w:w="3400" w:type="dxa"/>
            <w:tcBorders>
              <w:top w:val="single" w:sz="6" w:space="0" w:color="auto"/>
              <w:left w:val="single" w:sz="6" w:space="0" w:color="auto"/>
              <w:bottom w:val="single" w:sz="6" w:space="0" w:color="auto"/>
              <w:right w:val="single" w:sz="6" w:space="0" w:color="auto"/>
            </w:tcBorders>
            <w:hideMark/>
          </w:tcPr>
          <w:p w:rsidR="00816902" w:rsidRPr="00C77FDB" w:rsidRDefault="000D3FD3" w:rsidP="00816902">
            <w:pPr>
              <w:jc w:val="center"/>
              <w:rPr>
                <w:rFonts w:cs="Arial"/>
                <w:b/>
                <w:sz w:val="16"/>
              </w:rPr>
            </w:pPr>
            <w:r w:rsidRPr="00C77FDB">
              <w:rPr>
                <w:rFonts w:cs="Arial"/>
                <w:b/>
                <w:sz w:val="16"/>
              </w:rPr>
              <w:t>Initial Release</w:t>
            </w:r>
          </w:p>
        </w:tc>
        <w:tc>
          <w:tcPr>
            <w:tcW w:w="471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Arial"/>
                <w:b/>
                <w:sz w:val="16"/>
              </w:rPr>
            </w:pP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816902" w:rsidRDefault="000D3FD3" w:rsidP="00816902">
            <w:pPr>
              <w:rPr>
                <w:rFonts w:cs="Arial"/>
                <w:sz w:val="16"/>
              </w:rPr>
            </w:pPr>
          </w:p>
        </w:tc>
        <w:tc>
          <w:tcPr>
            <w:tcW w:w="1047" w:type="dxa"/>
            <w:tcBorders>
              <w:top w:val="single" w:sz="6" w:space="0" w:color="auto"/>
              <w:left w:val="nil"/>
              <w:bottom w:val="single" w:sz="6" w:space="0" w:color="auto"/>
              <w:right w:val="nil"/>
            </w:tcBorders>
            <w:shd w:val="thinDiagCross" w:color="auto" w:fill="D9D9D9" w:themeFill="background1" w:themeFillShade="D9"/>
            <w:vAlign w:val="center"/>
          </w:tcPr>
          <w:p w:rsidR="00816902" w:rsidRDefault="000D3FD3" w:rsidP="00816902">
            <w:pPr>
              <w:rPr>
                <w:rFonts w:cs="Arial"/>
                <w:sz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tcPr>
          <w:p w:rsidR="00816902" w:rsidRDefault="000D3FD3" w:rsidP="00816902">
            <w:pPr>
              <w:rPr>
                <w:rFonts w:cs="Arial"/>
                <w:sz w:val="16"/>
                <w:lang w:val="fr-FR"/>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tcPr>
          <w:p w:rsidR="00816902" w:rsidRDefault="000D3FD3" w:rsidP="00816902">
            <w:pPr>
              <w:rPr>
                <w:rFonts w:cs="Arial"/>
                <w:sz w:val="16"/>
              </w:rPr>
            </w:pP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 xml:space="preserve">October 24, </w:t>
            </w:r>
            <w:r w:rsidRPr="00C77FDB">
              <w:rPr>
                <w:rFonts w:cstheme="minorHAnsi"/>
                <w:b/>
                <w:sz w:val="16"/>
                <w:szCs w:val="16"/>
              </w:rPr>
              <w:t>2013</w:t>
            </w:r>
          </w:p>
        </w:tc>
        <w:tc>
          <w:tcPr>
            <w:tcW w:w="104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jc w:val="center"/>
              <w:rPr>
                <w:rFonts w:cstheme="minorHAnsi"/>
                <w:b/>
                <w:sz w:val="16"/>
                <w:szCs w:val="16"/>
                <w:lang w:val="fr-FR"/>
              </w:rPr>
            </w:pPr>
            <w:r w:rsidRPr="00C77FDB">
              <w:rPr>
                <w:rFonts w:cstheme="minorHAnsi"/>
                <w:b/>
                <w:sz w:val="16"/>
                <w:szCs w:val="16"/>
                <w:lang w:val="fr-FR"/>
              </w:rPr>
              <w:t>1.1</w:t>
            </w:r>
          </w:p>
        </w:tc>
        <w:tc>
          <w:tcPr>
            <w:tcW w:w="8117" w:type="dxa"/>
            <w:gridSpan w:val="2"/>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6" w:space="0" w:color="auto"/>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VS-GREQ-304479-Network connection password failure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VS-GREQ-304480-Network connection using WPS-push button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VS-GREQ-304481-Network connection using WPS-PIN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Pr>
                <w:rFonts w:cs="Arial"/>
                <w:sz w:val="16"/>
              </w:rPr>
              <w:t>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VS-GREQ-304482-Wi-Fi direct feature control (functional)</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VS-GREQ-304483-Wi-Fi direct configuration parameters (functional)</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VS-GREQ-304484-Wi-Fi direct connection options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VS-GREQ-304485-Wi-Fi direct outgoing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VS-GREQ-304486-Wi-Fi direct incoming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VS-GREQ-304487-Wi-Fi network availability notification (functional)</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New </w:t>
            </w:r>
            <w:r>
              <w:rPr>
                <w:rFonts w:cs="Arial"/>
                <w:sz w:val="16"/>
              </w:rPr>
              <w:t>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VS-GREQ-304488-Wi-Fi network availability notification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VS-GREQ-304489-Wi-Fi Network connectivity status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VS-GREQ-304490-WEP/WPA Security Keys/Passwords</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New </w:t>
            </w:r>
            <w:r>
              <w:rPr>
                <w:rFonts w:cs="Arial"/>
                <w:sz w:val="16"/>
              </w:rPr>
              <w:t>Requirement</w:t>
            </w:r>
          </w:p>
        </w:tc>
      </w:tr>
      <w:tr w:rsidR="00816902" w:rsidTr="00816902">
        <w:trPr>
          <w:jc w:val="center"/>
        </w:trPr>
        <w:tc>
          <w:tcPr>
            <w:tcW w:w="1755" w:type="dxa"/>
            <w:tcBorders>
              <w:top w:val="nil"/>
              <w:left w:val="single" w:sz="6" w:space="0" w:color="auto"/>
              <w:bottom w:val="single" w:sz="6" w:space="0" w:color="auto"/>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VS-GREQ-304491-Security keys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March 14, 2014</w:t>
            </w:r>
          </w:p>
        </w:tc>
        <w:tc>
          <w:tcPr>
            <w:tcW w:w="104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1.2</w:t>
            </w:r>
          </w:p>
        </w:tc>
        <w:tc>
          <w:tcPr>
            <w:tcW w:w="8117" w:type="dxa"/>
            <w:gridSpan w:val="2"/>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6" w:space="0" w:color="auto"/>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152E68">
              <w:rPr>
                <w:rFonts w:cs="Arial"/>
                <w:sz w:val="16"/>
              </w:rPr>
              <w:t>AS-GREQ-</w:t>
            </w:r>
            <w:r>
              <w:rPr>
                <w:rFonts w:cs="Arial"/>
                <w:sz w:val="16"/>
              </w:rPr>
              <w:t>050371-</w:t>
            </w:r>
            <w:r w:rsidRPr="00152E68">
              <w:rPr>
                <w:rFonts w:cs="Arial"/>
                <w:sz w:val="16"/>
              </w:rPr>
              <w:t xml:space="preserve"> Automatic Software Update</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VS-GREQ025326</w:t>
            </w:r>
            <w:r w:rsidRPr="00152E68">
              <w:rPr>
                <w:rFonts w:cs="Arial"/>
                <w:sz w:val="16"/>
              </w:rPr>
              <w:t>-Wi-Fi network availability notification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Revise </w:t>
            </w:r>
            <w:r>
              <w:rPr>
                <w:rFonts w:cs="Arial"/>
                <w:sz w:val="16"/>
              </w:rPr>
              <w:t>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152E68">
              <w:rPr>
                <w:rFonts w:cs="Arial"/>
                <w:sz w:val="16"/>
              </w:rPr>
              <w:t>VS-GUC-291869</w:t>
            </w:r>
            <w:r>
              <w:rPr>
                <w:rFonts w:cs="Arial"/>
                <w:sz w:val="16"/>
              </w:rPr>
              <w:t xml:space="preserve"> - </w:t>
            </w:r>
            <w:r w:rsidRPr="00152E68">
              <w:rPr>
                <w:rFonts w:cs="Arial"/>
                <w:sz w:val="16"/>
              </w:rPr>
              <w:t>Configure Automatic Software Update</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VS-UC-REQ-025261/B-The user would like to search/rescan/refresh the list of Wi-Fi direct compatible device(TcSE ROIN-291844)</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70232F">
              <w:rPr>
                <w:rFonts w:cs="Arial"/>
                <w:sz w:val="16"/>
              </w:rPr>
              <w:t>Revise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VS-FUR-REQ-052061/A-Automatic Software Update, trigger 1</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VS-FUR-REQ-052062/A-Automatic Software Update, trigger 2</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VS-FUR-REQ-052063/A-Automatic Software Update, trigger 3</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VS-FUR-REQ-052064/A-Automatic Software Update, trigger 4</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VS-FUR-REQ-052065/A-Wi-Fi Signal Strength Presentation</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VS-FUR-REQ-025294/B-Wi-Fi chip power state requirements(TcSE ROIN-296184-1)</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w:t>
            </w:r>
            <w:r>
              <w:rPr>
                <w:rFonts w:cs="Arial"/>
                <w:sz w:val="16"/>
              </w:rPr>
              <w:t xml:space="preserve"> - New Requirement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VS-FUR-REQ-052066/A-Wi-Fi Keep last Wi-Fi mode after ignition</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New Requirement</w:t>
            </w:r>
          </w:p>
        </w:tc>
      </w:tr>
      <w:tr w:rsidR="00816902" w:rsidTr="00816902">
        <w:trPr>
          <w:jc w:val="center"/>
        </w:trPr>
        <w:tc>
          <w:tcPr>
            <w:tcW w:w="1755" w:type="dxa"/>
            <w:tcBorders>
              <w:top w:val="nil"/>
              <w:left w:val="single" w:sz="6" w:space="0" w:color="auto"/>
              <w:bottom w:val="single" w:sz="6" w:space="0" w:color="auto"/>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70232F">
              <w:rPr>
                <w:rFonts w:cs="Arial"/>
                <w:sz w:val="16"/>
              </w:rPr>
              <w:t>VS-FUR-REQ-025326/B-Wi-Fi network availability notification (HMI)(</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Revise Requirement</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May 9, 2014</w:t>
            </w:r>
          </w:p>
        </w:tc>
        <w:tc>
          <w:tcPr>
            <w:tcW w:w="104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1.3</w:t>
            </w:r>
          </w:p>
        </w:tc>
        <w:tc>
          <w:tcPr>
            <w:tcW w:w="8117" w:type="dxa"/>
            <w:gridSpan w:val="2"/>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6" w:space="0" w:color="auto"/>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586F1A">
              <w:rPr>
                <w:rFonts w:cs="Arial"/>
                <w:sz w:val="16"/>
              </w:rPr>
              <w:t>MD-REQ-023414/B-</w:t>
            </w:r>
            <w:r w:rsidRPr="00586F1A">
              <w:rPr>
                <w:rFonts w:cs="Arial"/>
                <w:sz w:val="16"/>
              </w:rPr>
              <w:t>CntrStk_D_RqAssoc (TcSE ROIN-284870-1)</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586F1A">
              <w:rPr>
                <w:rFonts w:cs="Arial"/>
                <w:sz w:val="16"/>
              </w:rPr>
              <w:t>Added new literal for Cancel Keypad Code.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586F1A">
              <w:rPr>
                <w:rFonts w:cs="Arial"/>
                <w:sz w:val="16"/>
              </w:rPr>
              <w:t>VS-SD-REQ-086469/A-Cancel Keypad Code Edit</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586F1A">
              <w:rPr>
                <w:rFonts w:cs="Arial"/>
                <w:sz w:val="16"/>
              </w:rPr>
              <w:t>Initial Release - Added new sequence diagram for Cancel Keypad Code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586F1A">
              <w:rPr>
                <w:rFonts w:cs="Arial"/>
                <w:sz w:val="16"/>
              </w:rPr>
              <w:t xml:space="preserve">VS-UC-REQ-025253/B-User would like to </w:t>
            </w:r>
            <w:r w:rsidRPr="00586F1A">
              <w:rPr>
                <w:rFonts w:cs="Arial"/>
                <w:sz w:val="16"/>
              </w:rPr>
              <w:t>see a list of Wi-Fi network(s) within range of their current location (TcSE ROIN-291836)</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586F1A">
              <w:rPr>
                <w:rFonts w:cs="Arial"/>
                <w:sz w:val="16"/>
              </w:rPr>
              <w:t>Modified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586F1A">
              <w:rPr>
                <w:rFonts w:cs="Arial"/>
                <w:sz w:val="16"/>
              </w:rPr>
              <w:t>VS-UC-REQ-025282/B-User ignores the Network availability notification (TcSE ROIN-291865)</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586F1A">
              <w:rPr>
                <w:rFonts w:cs="Arial"/>
                <w:sz w:val="16"/>
              </w:rPr>
              <w:t>Revised scenario description and pos</w:t>
            </w:r>
            <w:r w:rsidRPr="00586F1A">
              <w:rPr>
                <w:rFonts w:cs="Arial"/>
                <w:sz w:val="16"/>
              </w:rPr>
              <w:t>t-condition for trigger.</w:t>
            </w:r>
            <w:r>
              <w:rPr>
                <w:rFonts w:cs="Arial"/>
                <w:sz w:val="16"/>
              </w:rPr>
              <w:t xml:space="preserve"> Added “conditions</w:t>
            </w:r>
            <w:r w:rsidRPr="00861E39">
              <w:rPr>
                <w:rFonts w:cs="Arial"/>
                <w:sz w:val="16"/>
              </w:rPr>
              <w:t xml:space="preserve"> that triggered it change.</w:t>
            </w:r>
            <w:r>
              <w:rPr>
                <w:rFonts w:cs="Arial"/>
                <w:sz w:val="16"/>
              </w:rPr>
              <w: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586F1A">
              <w:rPr>
                <w:rFonts w:cs="Arial"/>
                <w:sz w:val="16"/>
              </w:rPr>
              <w:t>VS-FUR-REQ-025326/B-Wi-Fi network availability notification (HMI) (TcSE ROIN-304488)</w:t>
            </w:r>
          </w:p>
        </w:tc>
        <w:tc>
          <w:tcPr>
            <w:tcW w:w="4717" w:type="dxa"/>
            <w:tcBorders>
              <w:top w:val="single" w:sz="6" w:space="0" w:color="auto"/>
              <w:left w:val="single" w:sz="6" w:space="0" w:color="auto"/>
              <w:bottom w:val="single" w:sz="6" w:space="0" w:color="auto"/>
              <w:right w:val="single" w:sz="6" w:space="0" w:color="auto"/>
            </w:tcBorders>
          </w:tcPr>
          <w:p w:rsidR="00816902" w:rsidRPr="00586F1A" w:rsidRDefault="000D3FD3" w:rsidP="00816902">
            <w:pPr>
              <w:rPr>
                <w:rFonts w:cs="Arial"/>
                <w:sz w:val="16"/>
              </w:rPr>
            </w:pPr>
            <w:r>
              <w:rPr>
                <w:rFonts w:cs="Arial"/>
                <w:sz w:val="16"/>
              </w:rPr>
              <w:t xml:space="preserve">bjohns69 – </w:t>
            </w:r>
            <w:r w:rsidRPr="00586F1A">
              <w:rPr>
                <w:rFonts w:cs="Arial"/>
                <w:sz w:val="16"/>
              </w:rPr>
              <w:t>Revised to focus on trigger conditions are met and icon display on screen.  Two minute t</w:t>
            </w:r>
            <w:r w:rsidRPr="00586F1A">
              <w:rPr>
                <w:rFonts w:cs="Arial"/>
                <w:sz w:val="16"/>
              </w:rPr>
              <w:t>ime out was changed.</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CF36CF">
              <w:rPr>
                <w:rFonts w:cs="Arial"/>
                <w:sz w:val="16"/>
              </w:rPr>
              <w:t>VS-UC-REQ-025264/B-User Wi-Fi network(s) availability notification based on analytics X (TcSE ROIN-291847)</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CF36CF">
              <w:rPr>
                <w:rFonts w:cs="Arial"/>
                <w:sz w:val="16"/>
              </w:rPr>
              <w:t>Changed the scenario description and post conditions.  Revised psot</w:t>
            </w:r>
            <w:r w:rsidRPr="00CF36CF">
              <w:rPr>
                <w:rFonts w:cs="Arial"/>
                <w:sz w:val="16"/>
              </w:rPr>
              <w:t xml:space="preserve"> condition, "The user may act on this notification by searching and selecting a network to connect to. "</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CF36CF">
              <w:rPr>
                <w:rFonts w:cs="Arial"/>
                <w:sz w:val="16"/>
              </w:rPr>
              <w:t>VS-UC-REQ-</w:t>
            </w:r>
            <w:r>
              <w:rPr>
                <w:rFonts w:cs="Arial"/>
                <w:sz w:val="16"/>
              </w:rPr>
              <w:t>025283/A</w:t>
            </w:r>
            <w:r w:rsidRPr="00CF36CF">
              <w:rPr>
                <w:rFonts w:cs="Arial"/>
                <w:sz w:val="16"/>
              </w:rPr>
              <w:t xml:space="preserve">-User </w:t>
            </w:r>
            <w:r>
              <w:rPr>
                <w:rFonts w:cs="Arial"/>
                <w:sz w:val="16"/>
              </w:rPr>
              <w:t xml:space="preserve">dismiss/ deletes the Network availability notification </w:t>
            </w:r>
            <w:r w:rsidRPr="00CF36CF">
              <w:rPr>
                <w:rFonts w:cs="Arial"/>
                <w:sz w:val="16"/>
              </w:rPr>
              <w:t>(TcSE ROIN-291</w:t>
            </w:r>
            <w:r>
              <w:rPr>
                <w:rFonts w:cs="Arial"/>
                <w:sz w:val="16"/>
              </w:rPr>
              <w:t>866</w:t>
            </w:r>
            <w:r w:rsidRPr="00CF36CF">
              <w:rPr>
                <w:rFonts w:cs="Arial"/>
                <w:sz w:val="16"/>
              </w:rPr>
              <w:t>)</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bjohns69 -  removed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861E39">
              <w:rPr>
                <w:rFonts w:cs="Arial"/>
                <w:sz w:val="16"/>
              </w:rPr>
              <w:t>VS-FUR-REQ-086700/A-</w:t>
            </w:r>
            <w:r w:rsidRPr="00861E39">
              <w:rPr>
                <w:rFonts w:cs="Arial"/>
                <w:sz w:val="16"/>
              </w:rPr>
              <w:t>Wi-Fi network availability notification Default Setting (functional)</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 xml:space="preserve">bjohns69 - </w:t>
            </w:r>
            <w:r w:rsidRPr="00585E0B">
              <w:rPr>
                <w:rFonts w:cs="Arial"/>
                <w:sz w:val="16"/>
              </w:rPr>
              <w:t>Added a requirement to clarify the trigger for "network availability notification" feature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sidRPr="00861E39">
              <w:rPr>
                <w:rFonts w:cs="Arial"/>
                <w:sz w:val="16"/>
              </w:rPr>
              <w:t>VS-FUR-REQ-086699/A-Wi-Fi Network Availability Notification trigger (Functional)</w:t>
            </w:r>
          </w:p>
        </w:tc>
        <w:tc>
          <w:tcPr>
            <w:tcW w:w="4717" w:type="dxa"/>
            <w:tcBorders>
              <w:top w:val="single" w:sz="6" w:space="0" w:color="auto"/>
              <w:left w:val="single" w:sz="6" w:space="0" w:color="auto"/>
              <w:bottom w:val="single" w:sz="6" w:space="0" w:color="auto"/>
              <w:right w:val="single" w:sz="6" w:space="0" w:color="auto"/>
            </w:tcBorders>
          </w:tcPr>
          <w:p w:rsidR="00816902" w:rsidRDefault="000D3FD3" w:rsidP="00816902">
            <w:pPr>
              <w:rPr>
                <w:rFonts w:cs="Arial"/>
                <w:sz w:val="16"/>
              </w:rPr>
            </w:pPr>
            <w:r>
              <w:rPr>
                <w:rFonts w:cs="Arial"/>
                <w:sz w:val="16"/>
              </w:rPr>
              <w:t>bj</w:t>
            </w:r>
            <w:r>
              <w:rPr>
                <w:rFonts w:cs="Arial"/>
                <w:sz w:val="16"/>
              </w:rPr>
              <w:t xml:space="preserve">ohns69 - </w:t>
            </w:r>
            <w:r w:rsidRPr="00585E0B">
              <w:rPr>
                <w:rFonts w:cs="Arial"/>
                <w:sz w:val="16"/>
              </w:rPr>
              <w:t>Added a requirement to clarify the default setting for the "network availability notification" feature</w:t>
            </w:r>
          </w:p>
        </w:tc>
      </w:tr>
      <w:tr w:rsidR="00816902" w:rsidTr="00816902">
        <w:trPr>
          <w:jc w:val="center"/>
        </w:trPr>
        <w:tc>
          <w:tcPr>
            <w:tcW w:w="1755" w:type="dxa"/>
            <w:tcBorders>
              <w:top w:val="nil"/>
              <w:left w:val="single" w:sz="6" w:space="0" w:color="auto"/>
              <w:bottom w:val="single" w:sz="6" w:space="0" w:color="auto"/>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2F0ECB" w:rsidRDefault="000D3FD3" w:rsidP="00816902">
            <w:pPr>
              <w:rPr>
                <w:rFonts w:cs="Arial"/>
                <w:sz w:val="16"/>
                <w:szCs w:val="16"/>
              </w:rPr>
            </w:pPr>
            <w:r w:rsidRPr="002F0ECB">
              <w:rPr>
                <w:rFonts w:cs="Arial"/>
                <w:sz w:val="16"/>
                <w:szCs w:val="16"/>
              </w:rPr>
              <w:t>VS-FRD-REQ-025441/B-Vehicle Settings (CGEA) (TcSE ROIN-293313-1)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2F0ECB" w:rsidRDefault="000D3FD3" w:rsidP="00816902">
            <w:pPr>
              <w:rPr>
                <w:rFonts w:cs="Calibri"/>
                <w:sz w:val="16"/>
                <w:szCs w:val="16"/>
              </w:rPr>
            </w:pPr>
            <w:r>
              <w:rPr>
                <w:rFonts w:cs="Arial"/>
                <w:sz w:val="16"/>
              </w:rPr>
              <w:t xml:space="preserve">bjohns69 - </w:t>
            </w:r>
            <w:r w:rsidRPr="002F0ECB">
              <w:rPr>
                <w:rFonts w:cs="Calibri"/>
                <w:sz w:val="16"/>
                <w:szCs w:val="16"/>
              </w:rPr>
              <w:t>New release for changes to</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August 18, 2014</w:t>
            </w:r>
          </w:p>
        </w:tc>
        <w:tc>
          <w:tcPr>
            <w:tcW w:w="104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1.4</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6" w:space="0" w:color="auto"/>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VS-UC-REQ-025259/B-User would like to find more information about the Wi-Fi network currently connected (TcSE ROIN-291842)</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Modified Use Case text</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 xml:space="preserve">VS-UC-REQ-025267/B-User would like to know his/her current Wi-Fi network connectivity status </w:t>
            </w:r>
            <w:r w:rsidRPr="00F07F43">
              <w:rPr>
                <w:rFonts w:cs="Arial"/>
                <w:sz w:val="16"/>
                <w:szCs w:val="16"/>
              </w:rPr>
              <w:t>while away from the Wi-Fi settings HMI (TcSE ROIN-291850)</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Revise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VS-FUR-REQ-052061/A-Automatic Software Update, trigger 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Added new Use Case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VS-FUR-REQ-025325/B-Wi-Fi network availability notification (functional) (TcSE</w:t>
            </w:r>
            <w:r w:rsidRPr="00F07F43">
              <w:rPr>
                <w:rFonts w:cs="Arial"/>
                <w:sz w:val="16"/>
                <w:szCs w:val="16"/>
              </w:rPr>
              <w:t xml:space="preserve"> ROIN-304487)</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Added to requirement. "The option is only available when the Wi-Fi feature is ON."</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VS-FUN-REQ-093981/A-Charge Port Cable Unlock</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Added new function.</w:t>
            </w:r>
          </w:p>
          <w:p w:rsidR="00816902" w:rsidRPr="00F07F43" w:rsidRDefault="000D3FD3" w:rsidP="00816902">
            <w:pPr>
              <w:rPr>
                <w:rFonts w:cs="Arial"/>
                <w:sz w:val="16"/>
                <w:szCs w:val="16"/>
              </w:rPr>
            </w:pP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VS-UC-REQ-093980/A-Unlock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 xml:space="preserve">bjohns69 - New use case </w:t>
            </w:r>
            <w:r w:rsidRPr="00F07F43">
              <w:rPr>
                <w:rFonts w:cs="Arial"/>
                <w:sz w:val="16"/>
                <w:szCs w:val="16"/>
              </w:rPr>
              <w:t>to add unlock charge port cable connector.</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VS-ACT-REQ-093982/A-Unlock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Added new Activity Diagram.</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VS-SD-REQ-093983/A-Unlock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Added new sequence Diagram.</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 xml:space="preserve">VS-SD-REQ-023442/B-Set Keypad Code for </w:t>
            </w:r>
            <w:r w:rsidRPr="00F07F43">
              <w:rPr>
                <w:rFonts w:cs="Arial"/>
                <w:sz w:val="16"/>
                <w:szCs w:val="16"/>
              </w:rPr>
              <w:t>current user (TcSE ROIN-129661-2)</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Modified diagram to clarify signal literals.</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VS-SD-REQ-023443/B-Erase Keypad Code from current user (TcSE ROIN-129691-1)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F07F43" w:rsidRDefault="000D3FD3" w:rsidP="00816902">
            <w:pPr>
              <w:rPr>
                <w:rFonts w:cs="Arial"/>
                <w:sz w:val="16"/>
                <w:szCs w:val="16"/>
              </w:rPr>
            </w:pPr>
            <w:r w:rsidRPr="00F07F43">
              <w:rPr>
                <w:rFonts w:cs="Arial"/>
                <w:sz w:val="16"/>
                <w:szCs w:val="16"/>
              </w:rPr>
              <w:t>bjohns69 - Modified diagram to clarify signal literals.</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November 12, 2014</w:t>
            </w:r>
          </w:p>
        </w:tc>
        <w:tc>
          <w:tcPr>
            <w:tcW w:w="1047" w:type="dxa"/>
            <w:tcBorders>
              <w:top w:val="single" w:sz="6" w:space="0" w:color="auto"/>
              <w:left w:val="single" w:sz="6" w:space="0" w:color="auto"/>
              <w:bottom w:val="single" w:sz="6"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1.5</w:t>
            </w:r>
          </w:p>
        </w:tc>
        <w:tc>
          <w:tcPr>
            <w:tcW w:w="8117" w:type="dxa"/>
            <w:gridSpan w:val="2"/>
            <w:tcBorders>
              <w:top w:val="single" w:sz="6" w:space="0" w:color="auto"/>
              <w:left w:val="single" w:sz="6" w:space="0" w:color="auto"/>
              <w:bottom w:val="single" w:sz="6" w:space="0" w:color="auto"/>
              <w:right w:val="single" w:sz="6" w:space="0" w:color="auto"/>
            </w:tcBorders>
            <w:vAlign w:val="center"/>
          </w:tcPr>
          <w:p w:rsidR="00816902" w:rsidRPr="00C77FDB" w:rsidRDefault="000D3FD3" w:rsidP="00816902">
            <w:pPr>
              <w:rPr>
                <w:rFonts w:cstheme="minorHAnsi"/>
                <w:b/>
                <w:sz w:val="16"/>
                <w:szCs w:val="16"/>
              </w:rPr>
            </w:pPr>
            <w:r w:rsidRPr="00C77FDB">
              <w:rPr>
                <w:rFonts w:cstheme="minorHAnsi"/>
                <w:b/>
                <w:sz w:val="16"/>
                <w:szCs w:val="16"/>
              </w:rPr>
              <w:t>Updates for 12/24, added Valet Mode and Charge Port Cable Unlock</w:t>
            </w:r>
          </w:p>
        </w:tc>
      </w:tr>
      <w:tr w:rsidR="00816902" w:rsidTr="00816902">
        <w:trPr>
          <w:jc w:val="center"/>
        </w:trPr>
        <w:tc>
          <w:tcPr>
            <w:tcW w:w="1755" w:type="dxa"/>
            <w:tcBorders>
              <w:top w:val="single" w:sz="6" w:space="0" w:color="auto"/>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VS-FUN-REQ-096818/A-Set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New Function for Valet Mode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VS-UC-REQ-096810/A-Set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New use case to activate valet mode.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VS-ACT-REQ-096820/A-Set Valet</w:t>
            </w:r>
            <w:r w:rsidRPr="000F30B8">
              <w:rPr>
                <w:rFonts w:cs="Arial"/>
                <w:sz w:val="16"/>
                <w:szCs w:val="16"/>
              </w:rPr>
              <w:t xml:space="preserve"> Mode</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activity diagram for Valet Mode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VS-SD-REQ-097279/A-Set Valet Mode</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Sequence Diagram for Valet Mode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VS-FUN-REQ-025228/B-Ambient Lighting- Set Intensity (TcSE ROIN-292320-1)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requirement to explain</w:t>
            </w:r>
            <w:r w:rsidRPr="000F30B8">
              <w:rPr>
                <w:rFonts w:cs="Arial"/>
                <w:sz w:val="16"/>
                <w:szCs w:val="16"/>
              </w:rPr>
              <w:t xml:space="preserve"> HMI interface.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VS-HMI-REQ-097951/A-Ambient Lighting Intensity</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requirement to explain HMI interface.</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VS-FUN-REQ-025239/B-Set 12/24 hour mode setting (TcSE ROIN-292339-1)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rpaquet2 - Added new requirements to clarify how to implement</w:t>
            </w:r>
            <w:r w:rsidRPr="000F30B8">
              <w:rPr>
                <w:rFonts w:cs="Arial"/>
                <w:sz w:val="16"/>
                <w:szCs w:val="16"/>
              </w:rPr>
              <w:t xml:space="preserve"> 12/24 hour mode setting.</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VS-SR-REQ-099559/A-12/24 Hour Status Storage</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VS-SR-REQ-099560/A-12/24 Hour Default Settin</w:t>
            </w:r>
            <w:r w:rsidRPr="000F30B8">
              <w:rPr>
                <w:rFonts w:cs="Arial"/>
                <w:sz w:val="16"/>
                <w:szCs w:val="16"/>
              </w:rPr>
              <w:t>g</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rpaquet2 - Added new requirement to cover what some modules are doing and provide direction to remaining modules on how to handle error.</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VS-SR-REQ-099558/A-12/24 Hour Mode Error Handling</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 xml:space="preserve">rpaquet2 - Added new requirement to cover what some modules are </w:t>
            </w:r>
            <w:r w:rsidRPr="000F30B8">
              <w:rPr>
                <w:rFonts w:cs="Arial"/>
                <w:sz w:val="16"/>
                <w:szCs w:val="16"/>
              </w:rPr>
              <w:t>doing and provide direction to remaining modules on how to handle error.</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VS-SD-REQ-023442/B-Set Keypad Code for current user (TcSE ROIN-129661-2)</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Modified diagram to clarify correct signal literals.</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 xml:space="preserve">VS-SD-REQ-023443/B-Erase Keypad Code from </w:t>
            </w:r>
            <w:r w:rsidRPr="000F30B8">
              <w:rPr>
                <w:rFonts w:cs="Arial"/>
                <w:sz w:val="16"/>
                <w:szCs w:val="16"/>
              </w:rPr>
              <w:t>current user (TcSE ROIN-129691-1)</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Modified diagram to clarify correct signal literals.</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VS-FUN-REQ-093981/A-Charge Port Cable Unlock</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function.</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VS-UC-REQ-093980/A-Unlock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 xml:space="preserve">bjohns69 - New use case to add </w:t>
            </w:r>
            <w:r w:rsidRPr="000F30B8">
              <w:rPr>
                <w:rFonts w:cs="Arial"/>
                <w:sz w:val="16"/>
                <w:szCs w:val="16"/>
              </w:rPr>
              <w:t>unlock charge port cable connector.</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VS-ACT-REQ-093982/A-Unlock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Activity Diagram.</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VS-SD-REQ-093983/A-Unlock Charge Port Cord</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bjohns69 - Added new sequence Diagram.</w:t>
            </w:r>
          </w:p>
        </w:tc>
      </w:tr>
      <w:tr w:rsidR="00816902" w:rsidTr="00816902">
        <w:trPr>
          <w:jc w:val="center"/>
        </w:trPr>
        <w:tc>
          <w:tcPr>
            <w:tcW w:w="1755" w:type="dxa"/>
            <w:tcBorders>
              <w:top w:val="nil"/>
              <w:left w:val="single" w:sz="6" w:space="0" w:color="auto"/>
              <w:bottom w:val="nil"/>
              <w:right w:val="single" w:sz="6"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VS-FUR-REQ-104343/A-Valet Mode Infotainment Opera</w:t>
            </w:r>
            <w:r w:rsidRPr="000F30B8">
              <w:rPr>
                <w:rFonts w:cs="Arial"/>
                <w:sz w:val="16"/>
                <w:szCs w:val="16"/>
              </w:rPr>
              <w:t>tion</w:t>
            </w:r>
          </w:p>
        </w:tc>
        <w:tc>
          <w:tcPr>
            <w:tcW w:w="4717" w:type="dxa"/>
            <w:tcBorders>
              <w:top w:val="single" w:sz="6" w:space="0" w:color="auto"/>
              <w:left w:val="single" w:sz="6" w:space="0" w:color="auto"/>
              <w:bottom w:val="single" w:sz="6" w:space="0" w:color="auto"/>
              <w:right w:val="single" w:sz="6" w:space="0" w:color="auto"/>
            </w:tcBorders>
            <w:vAlign w:val="center"/>
          </w:tcPr>
          <w:p w:rsidR="00816902" w:rsidRPr="000F30B8" w:rsidRDefault="000D3FD3" w:rsidP="00816902">
            <w:pPr>
              <w:rPr>
                <w:rFonts w:cs="Arial"/>
                <w:sz w:val="16"/>
                <w:szCs w:val="16"/>
              </w:rPr>
            </w:pPr>
            <w:r w:rsidRPr="000F30B8">
              <w:rPr>
                <w:rFonts w:cs="Arial"/>
                <w:sz w:val="16"/>
                <w:szCs w:val="16"/>
              </w:rPr>
              <w:t>&lt;jmyslin2 / Karensa Ruffin&gt; New requirement for Valet Mode</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December 9, 2014</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single" w:sz="4"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DE781F" w:rsidRDefault="000D3FD3" w:rsidP="00816902">
            <w:pPr>
              <w:rPr>
                <w:rFonts w:cs="Arial"/>
                <w:sz w:val="16"/>
                <w:szCs w:val="16"/>
              </w:rPr>
            </w:pPr>
            <w:r w:rsidRPr="00DE781F">
              <w:rPr>
                <w:rFonts w:cs="Arial"/>
                <w:sz w:val="16"/>
                <w:szCs w:val="16"/>
              </w:rPr>
              <w:t>VS-FUR-REQ-115767/A-Manual Disconnection</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DE781F" w:rsidRDefault="000D3FD3" w:rsidP="00816902">
            <w:pPr>
              <w:rPr>
                <w:rFonts w:cs="Arial"/>
                <w:sz w:val="16"/>
                <w:szCs w:val="16"/>
              </w:rPr>
            </w:pPr>
            <w:r w:rsidRPr="00DE781F">
              <w:rPr>
                <w:rFonts w:cs="Arial"/>
                <w:sz w:val="16"/>
                <w:szCs w:val="16"/>
              </w:rPr>
              <w:t>&lt;Hanan Ahmed&gt; New requirement for Manual Disconnecting</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December 16, 2014</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January 16, 2015</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r w:rsidRPr="00C77FDB">
              <w:rPr>
                <w:rFonts w:cstheme="minorHAnsi"/>
                <w:b/>
                <w:sz w:val="16"/>
                <w:szCs w:val="16"/>
              </w:rPr>
              <w:t>Implementation of fixes for ambient lighting</w:t>
            </w: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DE781F" w:rsidRDefault="000D3FD3" w:rsidP="00816902">
            <w:pPr>
              <w:rPr>
                <w:rFonts w:cs="Arial"/>
                <w:sz w:val="16"/>
                <w:szCs w:val="16"/>
              </w:rPr>
            </w:pPr>
            <w:r w:rsidRPr="00217443">
              <w:rPr>
                <w:rFonts w:cs="Arial"/>
                <w:sz w:val="16"/>
                <w:szCs w:val="16"/>
              </w:rPr>
              <w:t>VS-SR-REQ-117709/A-Turning ON and OFF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DE781F" w:rsidRDefault="000D3FD3" w:rsidP="00816902">
            <w:pPr>
              <w:rPr>
                <w:rFonts w:cs="Arial"/>
                <w:sz w:val="16"/>
                <w:szCs w:val="16"/>
              </w:rPr>
            </w:pPr>
            <w:r w:rsidRPr="00217443">
              <w:rPr>
                <w:rFonts w:cs="Arial"/>
                <w:sz w:val="16"/>
                <w:szCs w:val="16"/>
              </w:rPr>
              <w:t>&lt;jmyslin2 / aaldalla&gt; Updated ambient lighting requirement for how to turning ON and OFF ambient lighting</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MD-REQ-025388/B-LightAmbColor_No_Rq (TcSE</w:t>
            </w:r>
            <w:r w:rsidRPr="00BD780D">
              <w:rPr>
                <w:rFonts w:cs="Arial"/>
                <w:sz w:val="16"/>
                <w:szCs w:val="16"/>
              </w:rPr>
              <w:t xml:space="preserv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&lt;jmyslin2&gt; Updated so that 0x00 is Invalid / NoDataExits from OFF so this doesn't cause a reset to OFF at start-up with the init value 0x0</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MD-REQ-025389/B-LightAmbIntsty_No_Rq (TcSE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MD-REQ-025388/B-LightAmbColor_No_Rq (TcSE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&lt;jmyslin2&gt; Updated so that 0x00 is Invalid / NoDataExits from OFF so this d</w:t>
            </w:r>
            <w:r w:rsidRPr="00BD780D">
              <w:rPr>
                <w:rFonts w:cs="Arial"/>
                <w:sz w:val="16"/>
                <w:szCs w:val="16"/>
              </w:rPr>
              <w:t>oesn't cause a reset to OFF at start-up with the init value 0x0</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MD-REQ-025389/B-LightAmbIntsty_No_Rq (TcSE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&lt;jmyslin2&gt; Update requirement to match what is already in production where 0x0 0% intensity also means Ambient Lighting OFF</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VS-SR-REQ-117709/C-Turning ON and OFF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&lt;jmyslin2&gt; Updated strategy for Turning ON and OFF Ambient Lighting</w:t>
            </w:r>
          </w:p>
        </w:tc>
      </w:tr>
      <w:tr w:rsidR="00816902" w:rsidTr="00816902">
        <w:trPr>
          <w:jc w:val="center"/>
        </w:trPr>
        <w:tc>
          <w:tcPr>
            <w:tcW w:w="1755" w:type="dxa"/>
            <w:tcBorders>
              <w:top w:val="nil"/>
              <w:left w:val="single" w:sz="4" w:space="0" w:color="auto"/>
              <w:bottom w:val="single" w:sz="6"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BD780D" w:rsidRDefault="000D3FD3" w:rsidP="00816902">
            <w:pPr>
              <w:rPr>
                <w:rFonts w:cs="Arial"/>
                <w:sz w:val="16"/>
                <w:szCs w:val="16"/>
              </w:rPr>
            </w:pPr>
            <w:r w:rsidRPr="00BD780D">
              <w:rPr>
                <w:rFonts w:cs="Arial"/>
                <w:sz w:val="16"/>
                <w:szCs w:val="16"/>
              </w:rPr>
              <w:t>VS-FUR-REQ-104343/B-Valet Mode Infotainment Operation</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BD780D" w:rsidRDefault="000D3FD3" w:rsidP="00816902">
            <w:pPr>
              <w:rPr>
                <w:rFonts w:cs="Arial"/>
                <w:sz w:val="16"/>
                <w:szCs w:val="16"/>
              </w:rPr>
            </w:pPr>
            <w:r w:rsidRPr="00BD780D">
              <w:rPr>
                <w:rFonts w:cs="Arial"/>
                <w:sz w:val="16"/>
                <w:szCs w:val="16"/>
              </w:rPr>
              <w:t>&lt;KRuffin / Jmyslin2&gt; added additional clarifications to the valet mode requir</w:t>
            </w:r>
            <w:r w:rsidRPr="00BD780D">
              <w:rPr>
                <w:rFonts w:cs="Arial"/>
                <w:sz w:val="16"/>
                <w:szCs w:val="16"/>
              </w:rPr>
              <w:t>ement regarding maintaining its valet mode state</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January 30, 2015</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single" w:sz="4"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A36453" w:rsidRDefault="000D3FD3" w:rsidP="00816902">
            <w:pPr>
              <w:rPr>
                <w:rFonts w:cs="Arial"/>
                <w:sz w:val="16"/>
                <w:szCs w:val="16"/>
              </w:rPr>
            </w:pPr>
            <w:r w:rsidRPr="00A36453">
              <w:rPr>
                <w:rFonts w:cs="Arial"/>
                <w:sz w:val="16"/>
                <w:szCs w:val="16"/>
              </w:rPr>
              <w:t>VS-FUR-REQ-052065/B-Wi-Fi Signal Strength Presentation</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A36453" w:rsidRDefault="000D3FD3" w:rsidP="00816902">
            <w:pPr>
              <w:rPr>
                <w:rFonts w:cs="Arial"/>
                <w:sz w:val="16"/>
                <w:szCs w:val="16"/>
              </w:rPr>
            </w:pPr>
            <w:r w:rsidRPr="00A36453">
              <w:rPr>
                <w:rFonts w:cs="Arial"/>
                <w:sz w:val="16"/>
                <w:szCs w:val="16"/>
              </w:rPr>
              <w:t>&lt;Hanan Ahmed&gt; Updated Requirement</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March 17, 2015</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1.10</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VS-UC-REQ-025207/B-Set Language (TcSE ROIN-290599)</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&lt;jmyslin2&gt; Clarified language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VS-UC-REQ-025208/B-Selected Language not available on both Displays (TcSE ROIN-290600)</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&lt;jmyslin2&gt; Updated the Language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VS-SR-REQ-025209/B-Language Truth Table (TcSE ROIN-141542-3)</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 xml:space="preserve">&lt;jmyslin2&gt; added </w:t>
            </w:r>
            <w:r w:rsidRPr="002914AC">
              <w:rPr>
                <w:rFonts w:cs="Calibri"/>
                <w:sz w:val="16"/>
                <w:szCs w:val="16"/>
              </w:rPr>
              <w:t>clarifications to the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VS-FUR-REQ-052065/B-Wi-Fi Signal Strength Presentation</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&lt;Hanan Ahmed&gt; Updated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VSv2-FUN-REQ-131582/A-Charge Cord Unlock</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&lt;Karensa Ruffin / Jason Myslinski&gt; Updated Charge Cord Unlock.  New Function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VS-UC-REQ-130593/A-Unlock Charge Cord from Centerstack</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VS-UC-REQ-130595/A-User tries to access Centerstack Charge Car Unlock HMI when Not in Run</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w:t>
            </w:r>
            <w:r w:rsidRPr="002914AC">
              <w:rPr>
                <w:rFonts w:cs="Calibri"/>
                <w:sz w:val="16"/>
                <w:szCs w:val="16"/>
              </w:rPr>
              <w:t>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VS-UC-REQ-130596/A-Charge Cord Centerstack HMI when Ignition changes out of Run to OFF or Accessory</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 xml:space="preserve">VS-UC-REQ-130598/A-User tries to Unlock from </w:t>
            </w:r>
            <w:r w:rsidRPr="002914AC">
              <w:rPr>
                <w:rFonts w:cs="Arial"/>
                <w:sz w:val="16"/>
                <w:szCs w:val="16"/>
              </w:rPr>
              <w:t>the Centerstack but Charge Cord is Not Unlocked</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VS-UC-REQ-130653/A-Charging Completes</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VS-UC-REQ-130654/A-Charge Cord is Not Connected</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2914AC" w:rsidRDefault="000D3FD3" w:rsidP="00816902">
            <w:pPr>
              <w:rPr>
                <w:rFonts w:cs="Arial"/>
                <w:sz w:val="16"/>
                <w:szCs w:val="16"/>
              </w:rPr>
            </w:pPr>
            <w:r w:rsidRPr="002914AC">
              <w:rPr>
                <w:rFonts w:cs="Arial"/>
                <w:sz w:val="16"/>
                <w:szCs w:val="16"/>
              </w:rPr>
              <w:t>VS-UC-REQ-130656/A-User selects Unlock from Hard Button</w:t>
            </w:r>
          </w:p>
        </w:tc>
        <w:tc>
          <w:tcPr>
            <w:tcW w:w="4717" w:type="dxa"/>
            <w:tcBorders>
              <w:top w:val="single" w:sz="6" w:space="0" w:color="auto"/>
              <w:left w:val="single" w:sz="4" w:space="0" w:color="auto"/>
              <w:bottom w:val="single" w:sz="6" w:space="0" w:color="auto"/>
              <w:right w:val="single" w:sz="6" w:space="0" w:color="auto"/>
            </w:tcBorders>
          </w:tcPr>
          <w:p w:rsidR="00816902" w:rsidRPr="002914AC" w:rsidRDefault="000D3FD3" w:rsidP="00816902">
            <w:pPr>
              <w:rPr>
                <w:rFonts w:cs="Calibri"/>
                <w:sz w:val="16"/>
                <w:szCs w:val="16"/>
              </w:rPr>
            </w:pPr>
            <w:r w:rsidRPr="002914AC">
              <w:rPr>
                <w:rFonts w:cs="Calibri"/>
                <w:sz w:val="16"/>
                <w:szCs w:val="16"/>
              </w:rPr>
              <w:t>&lt;K. Ruffin / Ryan Skaff / J. Myslinski&gt; New Charge Cord Unlock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VS-SR-REQ-135143/A-Language following a B+ reset to Language Servers</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&lt;jmyslin2&gt; added requirement on B+ reset to modules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VS-FUR-REQ-136296/A-Master Reset Language</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&lt;jmyslin2&gt; New requirement for Master Reset and Language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VS-UC-REQ-025254/C-User would li</w:t>
            </w:r>
            <w:r w:rsidRPr="000D427D">
              <w:rPr>
                <w:rFonts w:cs="Arial"/>
                <w:sz w:val="16"/>
                <w:szCs w:val="16"/>
              </w:rPr>
              <w:t>ke to find out more information about a Wi-Fi network (TcSE ROIN-291837)+</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removed WEP and added Fair for signal strength description.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VS-UC-REQ-025257/B-User would like to connect to a Wi-Fi Network using Wi-Fi Protected Setup (WPS) using t</w:t>
            </w:r>
            <w:r w:rsidRPr="000D427D">
              <w:rPr>
                <w:rFonts w:cs="Arial"/>
                <w:sz w:val="16"/>
                <w:szCs w:val="16"/>
              </w:rPr>
              <w:t>he router’s WPS Push-Button-Method (TcSE ROIN-291840)</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Editorial changes; wps should be wi-fi protected setup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VS-UC-REQ-025259/C-User would like to find more information about the Wi-Fi network currently connected (TcSE ROIN-291842)+</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WEP and added "Fair" option for signal strength description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VS-UC-REQ-025260/B-User would like to see a list of Wi-Fi direct devices within range of their current location (TcSE ROIN-291843)+</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 xml:space="preserve">&lt;Hanan Ahmed&gt; deleted use case "to list </w:t>
            </w:r>
            <w:r w:rsidRPr="000D427D">
              <w:rPr>
                <w:rFonts w:cs="Calibri"/>
                <w:sz w:val="16"/>
                <w:szCs w:val="16"/>
              </w:rPr>
              <w:t>wifi direct devices"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VS-UC-REQ-025261/C-The user would like to search/rescan/refresh the list of Wi-Fi direct compatible device (TcSE ROIN-291844)</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refresh for wifi direct devices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 xml:space="preserve">VS-UC-REQ-025262/B-The user would like to connect </w:t>
            </w:r>
            <w:r w:rsidRPr="000D427D">
              <w:rPr>
                <w:rFonts w:cs="Arial"/>
                <w:sz w:val="16"/>
                <w:szCs w:val="16"/>
              </w:rPr>
              <w:t>to a Wi-Fi direct compatible device (outgoing) (TcSE ROIN-291845)</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wifi direct related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VS-UC-REQ-025263/B-The user would like to accept/decline to connect to a Wi-Fi direct compatible device (incoming) (TcSE ROIN-291846)</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w:t>
            </w:r>
            <w:r w:rsidRPr="000D427D">
              <w:rPr>
                <w:rFonts w:cs="Calibri"/>
                <w:sz w:val="16"/>
                <w:szCs w:val="16"/>
              </w:rPr>
              <w:t>nan Ahmed&gt; deleted wifi direct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VS-UC-REQ-025274/B-WPS association time expires (TcSE ROIN-291857)</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editorial; changed wifi protected security to wifi protected setup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VS-UC-REQ-025275/B-System’s WPS Random PIN message expires (TcSE</w:t>
            </w:r>
            <w:r w:rsidRPr="000D427D">
              <w:rPr>
                <w:rFonts w:cs="Arial"/>
                <w:sz w:val="16"/>
                <w:szCs w:val="16"/>
              </w:rPr>
              <w:t xml:space="preserve"> ROIN-291858)</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editorial; changed wifi protected security to wifi protected setup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VS-UC-REQ-025277/B-No Wi-Fi Direct capable devices available (TcSE ROIN-291860)</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wifi direct related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 xml:space="preserve">VS-UC-REQ-025278/B-No New </w:t>
            </w:r>
            <w:r w:rsidRPr="000D427D">
              <w:rPr>
                <w:rFonts w:cs="Arial"/>
                <w:sz w:val="16"/>
                <w:szCs w:val="16"/>
              </w:rPr>
              <w:t>Wi-Fi Direct capable devices available after refresh (TcSE ROIN-291861)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wifi direct related use case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VS-FUR-REQ-025291/B-GPS location accuracy (TcSE ROIN-296181-1)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removed the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 xml:space="preserve">VS-FUR-REQ-025300/B-Wi-Fi </w:t>
            </w:r>
            <w:r w:rsidRPr="000D427D">
              <w:rPr>
                <w:rFonts w:cs="Arial"/>
                <w:sz w:val="16"/>
                <w:szCs w:val="16"/>
              </w:rPr>
              <w:t>client configuration parameters (TcSE ROIN-296190-1)+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WEP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VS-FUR-REQ-025303/B-Wireless network(s) information APIs (TcSE ROIN-296193-1)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GPS coordinates from the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VS-FUR-REQ-025306/B-Wireless networ</w:t>
            </w:r>
            <w:r w:rsidRPr="000D427D">
              <w:rPr>
                <w:rFonts w:cs="Arial"/>
                <w:sz w:val="16"/>
                <w:szCs w:val="16"/>
              </w:rPr>
              <w:t>k Functionality (TcSE ROIN-296196-1)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WEP and power configuration. made the requirements specific to plant provisioning</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VS-FUR-REQ-025312/B-Security Keys/Password support (TcSE ROIN-296202-1)+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removed WEP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VS-FUR-REQ-025314/B-Wi-Fi alliance security profiles &amp; WPS certification (TcSE ROIN-296204-1)+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WEP</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VS-FUR-REQ-025314/C-Wi-Fi alliance security profiles &amp; WPS certification (TcSE ROIN-296204-1)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WEP security support is l</w:t>
            </w:r>
            <w:r w:rsidRPr="000D427D">
              <w:rPr>
                <w:rFonts w:cs="Calibri"/>
                <w:sz w:val="16"/>
                <w:szCs w:val="16"/>
              </w:rPr>
              <w:t>imited to client mode, AP mode does not support WEP security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VS-FUR-REQ-025321/B-Wi-Fi direct configuration parameters (functional) (TcSE ROIN-304483)</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wifi direct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 xml:space="preserve">VS-FUR-REQ-025322/B-Wi-Fi direct connection options </w:t>
            </w:r>
            <w:r w:rsidRPr="000D427D">
              <w:rPr>
                <w:rFonts w:cs="Arial"/>
                <w:sz w:val="16"/>
                <w:szCs w:val="16"/>
              </w:rPr>
              <w:t>(HMI) (TcSE ROIN-304484)</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wifi direct interface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VS-FUR-REQ-134635/A-AAAA</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Ahmed&gt;new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VS-FUR-REQ-025327/B-Wi-Fi Network connectivity status (HMI) (TcSE ROIN-304489)</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requirement part on icon for different wifi modes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VS-FUR-REQ-025328/B-WEP/WPA Security Keys/Passwords (TcSE ROIN-304490)+</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&lt;Hanan Ahmed&gt; deleted WEP security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Pr="000D427D" w:rsidRDefault="000D3FD3" w:rsidP="00816902">
            <w:pPr>
              <w:rPr>
                <w:rFonts w:cs="Arial"/>
                <w:sz w:val="16"/>
                <w:szCs w:val="16"/>
              </w:rPr>
            </w:pPr>
            <w:r w:rsidRPr="000D427D">
              <w:rPr>
                <w:rFonts w:cs="Arial"/>
                <w:sz w:val="16"/>
                <w:szCs w:val="16"/>
              </w:rPr>
              <w:t>VS-FUR-REQ-025329/B-Security keys (HMI) (TcSE ROIN-304491)</w:t>
            </w:r>
          </w:p>
        </w:tc>
        <w:tc>
          <w:tcPr>
            <w:tcW w:w="4717" w:type="dxa"/>
            <w:tcBorders>
              <w:top w:val="single" w:sz="6" w:space="0" w:color="auto"/>
              <w:left w:val="single" w:sz="4" w:space="0" w:color="auto"/>
              <w:bottom w:val="single" w:sz="6" w:space="0" w:color="auto"/>
              <w:right w:val="single" w:sz="6" w:space="0" w:color="auto"/>
            </w:tcBorders>
          </w:tcPr>
          <w:p w:rsidR="00816902" w:rsidRPr="000D427D" w:rsidRDefault="000D3FD3" w:rsidP="00816902">
            <w:pPr>
              <w:rPr>
                <w:rFonts w:cs="Calibri"/>
                <w:sz w:val="16"/>
                <w:szCs w:val="16"/>
              </w:rPr>
            </w:pPr>
            <w:r w:rsidRPr="000D427D">
              <w:rPr>
                <w:rFonts w:cs="Calibri"/>
                <w:sz w:val="16"/>
                <w:szCs w:val="16"/>
              </w:rPr>
              <w:t xml:space="preserve">&lt;Hanan Ahmed&gt; </w:t>
            </w:r>
            <w:r w:rsidRPr="000D427D">
              <w:rPr>
                <w:rFonts w:cs="Calibri"/>
                <w:sz w:val="16"/>
                <w:szCs w:val="16"/>
              </w:rPr>
              <w:t>deleted HMI requirements for AP mode</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December 9, 2015</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1.11</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rFonts w:cs="Calibri"/>
                <w:sz w:val="16"/>
                <w:szCs w:val="16"/>
              </w:rPr>
            </w:pPr>
            <w:r>
              <w:rPr>
                <w:rFonts w:cs="Calibri"/>
                <w:sz w:val="16"/>
                <w:szCs w:val="16"/>
              </w:rPr>
              <w:t>VS-SR-REQ-193890/A-Enhanced Memory - Language for Active Personality Profile</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rFonts w:cs="Calibri"/>
                <w:sz w:val="16"/>
                <w:szCs w:val="16"/>
              </w:rPr>
            </w:pPr>
            <w:r>
              <w:rPr>
                <w:rFonts w:cs="Calibri"/>
                <w:sz w:val="16"/>
                <w:szCs w:val="16"/>
              </w:rPr>
              <w:t>&lt;jmyslin2&gt; New requirement to support Enhanced Memory for Languages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rFonts w:cs="Calibri"/>
                <w:sz w:val="16"/>
                <w:szCs w:val="16"/>
              </w:rPr>
            </w:pPr>
            <w:r>
              <w:rPr>
                <w:rFonts w:cs="Calibri"/>
                <w:sz w:val="16"/>
                <w:szCs w:val="16"/>
              </w:rPr>
              <w:t xml:space="preserve">ENMEM-REQ-105569/B-Driver Profiles </w:t>
            </w:r>
            <w:r>
              <w:rPr>
                <w:rFonts w:cs="Calibri"/>
                <w:sz w:val="16"/>
                <w:szCs w:val="16"/>
              </w:rPr>
              <w:t>Deleted During Master Reset+</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rFonts w:cs="Calibri"/>
                <w:sz w:val="16"/>
                <w:szCs w:val="16"/>
              </w:rPr>
            </w:pPr>
            <w:r>
              <w:rPr>
                <w:rFonts w:cs="Calibri"/>
                <w:sz w:val="16"/>
                <w:szCs w:val="16"/>
              </w:rPr>
              <w:t>&lt;jmyslin2&gt; Master Reset requirement for when there is enhanced memory.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rFonts w:cs="Calibri"/>
                <w:sz w:val="16"/>
                <w:szCs w:val="16"/>
              </w:rPr>
            </w:pPr>
            <w:r>
              <w:rPr>
                <w:rFonts w:cs="Calibri"/>
                <w:sz w:val="16"/>
                <w:szCs w:val="16"/>
              </w:rPr>
              <w:t>ENMEM-REQ-105569/C-Driver Profiles Deleted During Master Reset</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rFonts w:cs="Calibri"/>
                <w:sz w:val="16"/>
                <w:szCs w:val="16"/>
              </w:rPr>
            </w:pPr>
            <w:r>
              <w:rPr>
                <w:rFonts w:cs="Calibri"/>
                <w:sz w:val="16"/>
                <w:szCs w:val="16"/>
              </w:rPr>
              <w:t xml:space="preserve">cwu3: Rephrased to clarify confusion. Deleted repeated statements of other requirement to </w:t>
            </w:r>
            <w:r>
              <w:rPr>
                <w:rFonts w:cs="Calibri"/>
                <w:sz w:val="16"/>
                <w:szCs w:val="16"/>
              </w:rPr>
              <w:t>make this requirement unique.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rFonts w:cs="Calibri"/>
                <w:sz w:val="16"/>
                <w:szCs w:val="16"/>
              </w:rPr>
            </w:pPr>
            <w:r>
              <w:rPr>
                <w:rFonts w:cs="Calibri"/>
                <w:sz w:val="16"/>
                <w:szCs w:val="16"/>
              </w:rPr>
              <w:t>VSv2-FUN-REQ-192195/A-Ambient Lighting - Variant 2</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rFonts w:cs="Calibri"/>
                <w:sz w:val="16"/>
                <w:szCs w:val="16"/>
              </w:rPr>
            </w:pPr>
            <w:r>
              <w:rPr>
                <w:rFonts w:cs="Calibri"/>
                <w:sz w:val="16"/>
                <w:szCs w:val="16"/>
              </w:rPr>
              <w:t xml:space="preserve">&lt;jmyslin2&gt; Updated Ambient Lighting Variant 2 which would be used whenever Enhanced Memory is supported it would be configured ON.  </w:t>
            </w:r>
            <w:r>
              <w:rPr>
                <w:rFonts w:cs="Calibri"/>
                <w:sz w:val="16"/>
                <w:szCs w:val="16"/>
              </w:rPr>
              <w:br/>
            </w:r>
            <w:r>
              <w:rPr>
                <w:rFonts w:cs="Calibri"/>
                <w:sz w:val="16"/>
                <w:szCs w:val="16"/>
              </w:rPr>
              <w:br/>
              <w:t>It could be used when enhanced memory i</w:t>
            </w:r>
            <w:r>
              <w:rPr>
                <w:rFonts w:cs="Calibri"/>
                <w:sz w:val="16"/>
                <w:szCs w:val="16"/>
              </w:rPr>
              <w:t>s not on a vehicle too if supplier is configured for it (only if BCM on vehicle supports too).</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April 12, 2016</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lang w:val="fr-FR"/>
              </w:rPr>
            </w:pPr>
            <w:r w:rsidRPr="00C77FDB">
              <w:rPr>
                <w:rFonts w:cstheme="minorHAnsi"/>
                <w:b/>
                <w:sz w:val="16"/>
                <w:szCs w:val="16"/>
                <w:lang w:val="fr-FR"/>
              </w:rPr>
              <w:t>1.12</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MD-REQ-025377/B-Disp_LangSel.Rq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Updated to add Thai and Indian English</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MD-REQ-025450/B-</w:t>
            </w:r>
            <w:r>
              <w:rPr>
                <w:sz w:val="16"/>
                <w:szCs w:val="16"/>
              </w:rPr>
              <w:t>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updated to add Indian English and Thai</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MD-REQ-025450/B-Disp_LangSel.St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updated to add Indian English and Thai</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MD-REQ-025377/B-Disp_LangSel.Rq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 xml:space="preserve">&lt;jmyslin2&gt; </w:t>
            </w:r>
            <w:r>
              <w:rPr>
                <w:sz w:val="16"/>
                <w:szCs w:val="16"/>
              </w:rPr>
              <w:t>Updated to add Thai and Indian English</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VS-UC-REQ-025349/B-Master Reset (TcSE ROIN-296294)</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No impact to SYNC Gen 3 but updating use case since AHU will now use SDARS_FactoryReset_Rq signal to also setting the audio settings to the default setti</w:t>
            </w:r>
            <w:r>
              <w:rPr>
                <w:sz w:val="16"/>
                <w:szCs w:val="16"/>
              </w:rPr>
              <w:t>ngs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VS-SR-REQ-015044/C-Master Reset request to the infotainment components (TcSE ROIN-174375-1)+</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There is no change to SYNC Gen 3 so update for clarification only since SYNC Gen 3 sends FactoryReset_Rq = RestoreFactoryDefaults</w:t>
            </w:r>
            <w:r>
              <w:rPr>
                <w:sz w:val="16"/>
                <w:szCs w:val="16"/>
              </w:rPr>
              <w:t xml:space="preserve"> whenever a master reset is initiated.  The AHU will now also reset the Audio Settings (ex Bass, Treble, Balance etc.) when FactoryReset_Rq = RestoreFactoryDefaults in addition to resetting SDARS.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VS-SR-REQ-213252/B-Master Reset request to the TCU (Telem</w:t>
            </w:r>
            <w:r>
              <w:rPr>
                <w:sz w:val="16"/>
                <w:szCs w:val="16"/>
              </w:rPr>
              <w:t>atic Control Unit)</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 / aaldalla&gt; Updated for master reset and sending the factory reset signal to the TCU</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sidRPr="00C77FDB">
              <w:rPr>
                <w:rFonts w:cstheme="minorHAnsi"/>
                <w:b/>
                <w:sz w:val="16"/>
                <w:szCs w:val="16"/>
              </w:rPr>
              <w:t>May 6, 2016</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jc w:val="center"/>
              <w:rPr>
                <w:rFonts w:cstheme="minorHAnsi"/>
                <w:b/>
                <w:sz w:val="16"/>
                <w:szCs w:val="16"/>
                <w:lang w:val="fr-FR"/>
              </w:rPr>
            </w:pPr>
            <w:r w:rsidRPr="00C77FDB">
              <w:rPr>
                <w:rFonts w:cstheme="minorHAnsi"/>
                <w:b/>
                <w:sz w:val="16"/>
                <w:szCs w:val="16"/>
                <w:lang w:val="fr-FR"/>
              </w:rPr>
              <w:t>1.13</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MD-REQ-025377/D-Disp_LangSel.Rq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 xml:space="preserve">&lt;JM&gt; Updated so support new strategy for language request </w:t>
            </w:r>
            <w:r>
              <w:rPr>
                <w:sz w:val="16"/>
                <w:szCs w:val="16"/>
              </w:rPr>
              <w:t>signals since the old CAN signals maxed out on size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MD-REQ-025377/J-Disp_LangSel.Rq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&lt;jmyslin2&gt; language strategy updates with two signals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MD-REQ-025450/D-Disp_LangSel.St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&lt;JM&gt; Updated the Language Status</w:t>
            </w:r>
            <w:r>
              <w:rPr>
                <w:sz w:val="16"/>
                <w:szCs w:val="16"/>
              </w:rPr>
              <w:t xml:space="preserve"> signal strategy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MD-REQ-025450/K-Disp_LangSel.St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language strategy updates with two signals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MD-REQ-025450/D-Disp_LangSel.St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&lt;JM&gt; Updated the Language Status signal strategy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MD-REQ-025450/K-</w:t>
            </w:r>
            <w:r>
              <w:rPr>
                <w:sz w:val="16"/>
                <w:szCs w:val="16"/>
              </w:rPr>
              <w:t>Disp_LangSel.St (TcSE ROIN-297360)</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language strategy updates with two signals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MD-REQ-025377/D-Disp_LangSel.Rq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&lt;JM&gt; Updated so support new strategy for language request signals since the old CAN signals maxed out on size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M</w:t>
            </w:r>
            <w:r>
              <w:rPr>
                <w:sz w:val="16"/>
                <w:szCs w:val="16"/>
              </w:rPr>
              <w:t>D-REQ-025377/J-Disp_LangSel.Rq (TcSE ROIN-297357)</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&lt;jmyslin2&gt; &lt;jmyslin2&gt; language strategy updates with two signals</w:t>
            </w:r>
          </w:p>
        </w:tc>
      </w:tr>
      <w:tr w:rsidR="00816902"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Pr>
                <w:rFonts w:cstheme="minorHAnsi"/>
                <w:b/>
                <w:sz w:val="16"/>
                <w:szCs w:val="16"/>
              </w:rPr>
              <w:t>October 5, 2016</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jc w:val="center"/>
              <w:rPr>
                <w:rFonts w:cstheme="minorHAnsi"/>
                <w:b/>
                <w:sz w:val="16"/>
                <w:szCs w:val="16"/>
                <w:lang w:val="fr-FR"/>
              </w:rPr>
            </w:pPr>
            <w:r>
              <w:rPr>
                <w:rFonts w:cstheme="minorHAnsi"/>
                <w:b/>
                <w:sz w:val="16"/>
                <w:szCs w:val="16"/>
                <w:lang w:val="fr-FR"/>
              </w:rPr>
              <w:t>1.14</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VS-FUN-REQ-025246/D-Charge Port Light Ring (TcSE ROIN-292385-1)</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 xml:space="preserve">&lt;Karensa Harkins / jmyslin2&gt; Updated Charge </w:t>
            </w:r>
            <w:r>
              <w:rPr>
                <w:sz w:val="16"/>
                <w:szCs w:val="16"/>
              </w:rPr>
              <w:t>Port Light Ring with Variant 2 CAN signal so SYNC can send the right signal depending on what Variant it is configured for</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VS-SR-REQ-238151/A-ChargePortLightRing_St signal</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 xml:space="preserve">&lt;Karensa Harkins / jmyslin2&gt; New requirement for Charge Port Light Ring since the </w:t>
            </w:r>
            <w:r>
              <w:rPr>
                <w:sz w:val="16"/>
                <w:szCs w:val="16"/>
              </w:rPr>
              <w:t>Client will now have two different CAN signals it can send depending on the vehicle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ENMEM-REQ-105569/D-Driver Profiles Deleted During Master Reset</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MBORREL4: Updated to include PaaK</w:t>
            </w:r>
          </w:p>
        </w:tc>
      </w:tr>
      <w:tr w:rsidR="00816902" w:rsidTr="00816902">
        <w:trPr>
          <w:jc w:val="center"/>
        </w:trPr>
        <w:tc>
          <w:tcPr>
            <w:tcW w:w="1755" w:type="dxa"/>
            <w:tcBorders>
              <w:top w:val="nil"/>
              <w:left w:val="single" w:sz="4" w:space="0" w:color="auto"/>
              <w:bottom w:val="single" w:sz="6"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tcPr>
          <w:p w:rsidR="00816902" w:rsidRDefault="000D3FD3" w:rsidP="00816902">
            <w:pPr>
              <w:rPr>
                <w:sz w:val="16"/>
                <w:szCs w:val="16"/>
              </w:rPr>
            </w:pPr>
            <w:r>
              <w:rPr>
                <w:sz w:val="16"/>
                <w:szCs w:val="16"/>
              </w:rPr>
              <w:t>VS-FUR-REQ-104343/C-Valet Mode Infotainment Operation+</w:t>
            </w:r>
          </w:p>
        </w:tc>
        <w:tc>
          <w:tcPr>
            <w:tcW w:w="4717" w:type="dxa"/>
            <w:tcBorders>
              <w:top w:val="single" w:sz="6" w:space="0" w:color="auto"/>
              <w:left w:val="single" w:sz="4" w:space="0" w:color="auto"/>
              <w:bottom w:val="single" w:sz="6" w:space="0" w:color="auto"/>
              <w:right w:val="single" w:sz="6" w:space="0" w:color="auto"/>
            </w:tcBorders>
          </w:tcPr>
          <w:p w:rsidR="00816902" w:rsidRDefault="000D3FD3" w:rsidP="00816902">
            <w:pPr>
              <w:rPr>
                <w:sz w:val="16"/>
                <w:szCs w:val="16"/>
              </w:rPr>
            </w:pPr>
            <w:r>
              <w:rPr>
                <w:sz w:val="16"/>
                <w:szCs w:val="16"/>
              </w:rPr>
              <w:t xml:space="preserve">&lt;Jmyslin2&gt; </w:t>
            </w:r>
            <w:r>
              <w:rPr>
                <w:sz w:val="16"/>
                <w:szCs w:val="16"/>
              </w:rPr>
              <w:t>Updated for Valet Mode for receivers of the Valet Mode CAN signal</w:t>
            </w:r>
          </w:p>
        </w:tc>
      </w:tr>
      <w:tr w:rsidR="00816902" w:rsidRPr="002C70C7"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Pr>
                <w:rFonts w:cstheme="minorHAnsi"/>
                <w:b/>
                <w:sz w:val="16"/>
                <w:szCs w:val="16"/>
              </w:rPr>
              <w:t>February 2, 2017</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jc w:val="center"/>
              <w:rPr>
                <w:rFonts w:cstheme="minorHAnsi"/>
                <w:b/>
                <w:sz w:val="16"/>
                <w:szCs w:val="16"/>
                <w:lang w:val="fr-FR"/>
              </w:rPr>
            </w:pPr>
            <w:r>
              <w:rPr>
                <w:rFonts w:cstheme="minorHAnsi"/>
                <w:b/>
                <w:sz w:val="16"/>
                <w:szCs w:val="16"/>
                <w:lang w:val="fr-FR"/>
              </w:rPr>
              <w:t>1.15</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58506F" w:rsidRDefault="000D3FD3" w:rsidP="00816902">
            <w:pPr>
              <w:rPr>
                <w:rFonts w:cs="Arial"/>
                <w:sz w:val="16"/>
                <w:szCs w:val="16"/>
              </w:rPr>
            </w:pPr>
            <w:r w:rsidRPr="0058506F">
              <w:rPr>
                <w:rFonts w:cs="Arial"/>
                <w:sz w:val="16"/>
                <w:szCs w:val="16"/>
              </w:rPr>
              <w:t>VS-SR-REQ-025225/E-Ambient Lighting - Color Change Request Latency (TcSE ROIN-141572-1)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58506F" w:rsidRDefault="000D3FD3" w:rsidP="00816902">
            <w:pPr>
              <w:rPr>
                <w:sz w:val="16"/>
                <w:szCs w:val="16"/>
              </w:rPr>
            </w:pPr>
            <w:r w:rsidRPr="0058506F">
              <w:rPr>
                <w:sz w:val="16"/>
                <w:szCs w:val="16"/>
              </w:rPr>
              <w:t>&lt;jmyslin2&gt; Clarification to Ambient Lighting requirement</w:t>
            </w:r>
          </w:p>
        </w:tc>
      </w:tr>
      <w:tr w:rsidR="00816902" w:rsidTr="00816902">
        <w:trPr>
          <w:jc w:val="center"/>
        </w:trPr>
        <w:tc>
          <w:tcPr>
            <w:tcW w:w="1755" w:type="dxa"/>
            <w:tcBorders>
              <w:top w:val="nil"/>
              <w:left w:val="single" w:sz="4" w:space="0" w:color="auto"/>
              <w:bottom w:val="single" w:sz="4"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58506F" w:rsidRDefault="000D3FD3" w:rsidP="00816902">
            <w:pPr>
              <w:rPr>
                <w:rFonts w:cs="Arial"/>
                <w:sz w:val="16"/>
                <w:szCs w:val="16"/>
              </w:rPr>
            </w:pPr>
            <w:r w:rsidRPr="0058506F">
              <w:rPr>
                <w:rFonts w:cs="Arial"/>
                <w:sz w:val="16"/>
                <w:szCs w:val="16"/>
              </w:rPr>
              <w:t>VS-SR-REQ-025230/D-Ambient Lighting - Intensity Change Request Latency (TcSE ROIN-141573-1)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58506F" w:rsidRDefault="000D3FD3" w:rsidP="00816902">
            <w:pPr>
              <w:rPr>
                <w:sz w:val="16"/>
                <w:szCs w:val="16"/>
              </w:rPr>
            </w:pPr>
            <w:r w:rsidRPr="0058506F">
              <w:rPr>
                <w:sz w:val="16"/>
                <w:szCs w:val="16"/>
              </w:rPr>
              <w:t>&lt;jmyslin2&gt; Clarification to Ambient Lighting requirement</w:t>
            </w:r>
          </w:p>
        </w:tc>
      </w:tr>
      <w:tr w:rsidR="00816902" w:rsidRPr="002C70C7"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Pr>
                <w:rFonts w:cstheme="minorHAnsi"/>
                <w:b/>
                <w:sz w:val="16"/>
                <w:szCs w:val="16"/>
              </w:rPr>
              <w:t>November 16, 2018</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.16</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816902" w:rsidTr="00816902">
        <w:trPr>
          <w:jc w:val="center"/>
        </w:trPr>
        <w:tc>
          <w:tcPr>
            <w:tcW w:w="1755" w:type="dxa"/>
            <w:tcBorders>
              <w:top w:val="single" w:sz="4" w:space="0" w:color="auto"/>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VS-FRD-REQ-025441/D-Vehicle Settings (CGEA) (TcSE ROIN-293313-1)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General Requirement which would be needed for APIM 4.2 if the Cluster is integrated in the APIM</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MD-REQ-243934/B-Disp_Miles_Kilometers.St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Clarification only</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MD-REQ-025516/C-DISP_Miles_Kilometers_Rq (TcSE ROIN-273811)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sberg15:</w:t>
            </w:r>
            <w:r w:rsidRPr="007D2770">
              <w:rPr>
                <w:rFonts w:cs="Calibri"/>
                <w:sz w:val="16"/>
                <w:szCs w:val="16"/>
              </w:rPr>
              <w:t xml:space="preserve"> editorial changes only.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MD-REQ-276458/A-Vehicle_Speed.St+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created MD</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MD-REQ-276458/B-Vehicle_Speed.St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MD clarification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MD-REQ-276459/A-Vehicle_Speed_QF</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created MD</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MD-REQ-213361/C-FactoryReset_Rq</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Clarification only, no change to modules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MD-REQ-222036/B-FactoryReset.St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MD with clarification only - no change that would cause a module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MD-REQ-025377/M-Disp_LangSel.Rq (TcSE ROIN-297357)+</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Clarified requ</w:t>
            </w:r>
            <w:r w:rsidRPr="007D2770">
              <w:rPr>
                <w:rFonts w:cs="Calibri"/>
                <w:sz w:val="16"/>
                <w:szCs w:val="16"/>
              </w:rPr>
              <w:t>irement for error condition on what to do with receiving two language requests when should not be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MD-REQ-025377/N-Disp_LangSel.Rq (TcSE ROIN-297357)</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clarification on sending the same language twice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MD-REQ-025452/B-LanguageUpdate.Rsp (TcSE</w:t>
            </w:r>
            <w:r w:rsidRPr="007D2770">
              <w:rPr>
                <w:rFonts w:cs="Arial"/>
                <w:sz w:val="16"/>
                <w:szCs w:val="16"/>
              </w:rPr>
              <w:t xml:space="preserve"> ROIN-297376)</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 only.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MD-REQ-025379/B-Bezel_Beeps.Rq (TcSE ROIN-297362)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clarificatin to signal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MD-REQ-025385/B-Bezel_Beeps.St (TcSE ROIN-297423)</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Clarification</w:t>
            </w:r>
            <w:r w:rsidRPr="007D2770">
              <w:rPr>
                <w:rFonts w:cs="Calibri"/>
                <w:sz w:val="16"/>
                <w:szCs w:val="16"/>
              </w:rPr>
              <w:t xml:space="preserve"> only to signal MD.  No content change to MD</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MD-REQ-025386/B-Bezel_Beeps_Supported.St (TcSE ROIN-297429)</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clarification to signal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MD-REQ-025381/B-TimeAdjust.Rq (TcSE ROIN-297370)</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grammer.  No co</w:t>
            </w:r>
            <w:r w:rsidRPr="007D2770">
              <w:rPr>
                <w:rFonts w:cs="Calibri"/>
                <w:sz w:val="16"/>
                <w:szCs w:val="16"/>
              </w:rPr>
              <w:t>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MD-REQ-025462/B-VehTimeFormat.St (TcSE ROIN-297375)</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 only.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MD-REQ-097285/C-ValetMode_St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grammer update.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MD-REQ-025380/B-Disp_Temperature.Rq (TcSE ROIN-297369)</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MD-REQ-025453/B-Disp_Temperature.St (TcSE ROIN-297374)</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only.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MD-REQ-025388/C-LightAmbColor_No_Rq (TcSE ROIN-297407)</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xml:space="preserve">&lt;jmyslin2&gt; Grammar change only.  No content </w:t>
            </w:r>
            <w:r w:rsidRPr="007D2770">
              <w:rPr>
                <w:rFonts w:cs="Calibri"/>
                <w:sz w:val="16"/>
                <w:szCs w:val="16"/>
              </w:rPr>
              <w:t>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MD-REQ-025389/C-LightAmbIntsty_No_Rq (TcSE ROIN-297420)</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MD-REQ-025456/D-LightAmbColor_No_Actl (TcSE ROIN-297421)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MD-REQ-025457/D-LightAmbIntsty_No_Ac</w:t>
            </w:r>
            <w:r w:rsidRPr="007D2770">
              <w:rPr>
                <w:rFonts w:cs="Arial"/>
                <w:sz w:val="16"/>
                <w:szCs w:val="16"/>
              </w:rPr>
              <w:t>tl (TcSE ROIN-297422)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MD-REQ-192193/C-LightAmbColor_No_Actl - Variant 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MD-REQ-192194/C-LightAmbIntsty_No_Actl - Variant 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xml:space="preserve">&lt;jmyslin2&gt; Grammar updates.  No </w:t>
            </w:r>
            <w:r w:rsidRPr="007D2770">
              <w:rPr>
                <w:rFonts w:cs="Calibri"/>
                <w:sz w:val="16"/>
                <w:szCs w:val="16"/>
              </w:rPr>
              <w:t>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MD-REQ-192189/B-LightAmbColor_No_Rq - Variant 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MD-REQ-192190/B-LightAmbIntsty_No_Rq - Variant 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only.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MD-REQ-023414/C-CntrStk_D_RqAssoc (TcSE</w:t>
            </w:r>
            <w:r w:rsidRPr="007D2770">
              <w:rPr>
                <w:rFonts w:cs="Arial"/>
                <w:sz w:val="16"/>
                <w:szCs w:val="16"/>
              </w:rPr>
              <w:t xml:space="preserve"> ROIN-284870-1)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clarifications.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MD-REQ-023415/B-CntrStkKeycodeActl (TcSE ROIN-284871-1)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with code BCM uses to decode the signal</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MD-REQ-023425/B-AssocConfirm_D_Actl (TcSE ROIN-284863-1)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w:t>
            </w:r>
            <w:r w:rsidRPr="007D2770">
              <w:rPr>
                <w:rFonts w:cs="Calibri"/>
                <w:sz w:val="16"/>
                <w:szCs w:val="16"/>
              </w:rPr>
              <w:t>pdate text.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MD-REQ-093985/B-ChargePortUnlock_Rq</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grammar updates.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MD-REQ-132658/B-ChrgCrdLck_D_Stat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Change signal type to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VS-IIR-REQ-276699/A-Logical Signal mapping to CMDB - Vehicle Settings / Settings in Centerstack+</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Power Management logical signal mapping table r</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VS-IIR-REQ-276699/B-Logical Signal mapping to CMDB - Vehicle Settings / Settings in Centerstack+</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w:t>
            </w:r>
            <w:r>
              <w:rPr>
                <w:rFonts w:cs="Calibri"/>
                <w:sz w:val="16"/>
                <w:szCs w:val="16"/>
              </w:rPr>
              <w:t>&lt;jmyslin2&gt; Work in Progress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VS-IIR-REQ-276699/C-Logical to Physical CAN signal mapping - Vehicle Settings / Settings in Centerstack+</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w:t>
            </w:r>
            <w:r>
              <w:rPr>
                <w:rFonts w:cs="Calibri"/>
                <w:sz w:val="16"/>
                <w:szCs w:val="16"/>
              </w:rPr>
              <w:t>&lt;jmyslin2&gt; Work in Progress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VS-IIR-REQ-276699/D-Logical to Physical CAN signal mapping - Vehicle Settings / Settings in Centerstack+</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VDM FBMP signals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VS-IIR-REQ-276699/E-Logical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VDM and CCM Feature.</w:t>
            </w:r>
            <w:r w:rsidRPr="007D2770">
              <w:rPr>
                <w:rFonts w:cs="Calibri"/>
                <w:sz w:val="16"/>
                <w:szCs w:val="16"/>
              </w:rPr>
              <w:t>St signals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VS-CLD-REQ-025448/D-Keypad Server / External Personalization Function (TcSE ROIN-293526-1)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name,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VS-CLD-REQ-025447/D-Keypad Client / Personalization Client (TcSE ROIN-293524-1)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name, no</w:t>
            </w:r>
            <w:r w:rsidRPr="007D2770">
              <w:rPr>
                <w:rFonts w:cs="Calibri"/>
                <w:sz w:val="16"/>
                <w:szCs w:val="16"/>
              </w:rPr>
              <w:t xml:space="preserve">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VS-CLD-REQ-025442/B-Vehicle Settings Client (TcSE ROIN-141546-2)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Removed deleted requirement 025432.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VS-CLD-REQ-025443/B-Vehicle Settings Server (TcSE ROIN-141547-2)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xml:space="preserve">&lt;jmyslin2&gt; Moved 025434 to Distance </w:t>
            </w:r>
            <w:r w:rsidRPr="007D2770">
              <w:rPr>
                <w:rFonts w:cs="Calibri"/>
                <w:sz w:val="16"/>
                <w:szCs w:val="16"/>
              </w:rPr>
              <w:t>function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STR-076407/C-Functional Definition (TcSE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No content change.  Grouped Ambient Lighting to make more clear</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VS-FUN-REQ-025206/C-Set Language (TcSE ROIN-292323-1)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signal MD's to function</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VS-SR-REQ-193890/</w:t>
            </w:r>
            <w:r w:rsidRPr="007D2770">
              <w:rPr>
                <w:rFonts w:cs="Arial"/>
                <w:sz w:val="16"/>
                <w:szCs w:val="16"/>
              </w:rPr>
              <w:t>B-Enhanced Memory - Language for Active Personality Profile</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clarification for B+ resets</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VS-FUN-REQ-025213/C-Set Distance Units (TcSE ROIN-292327-1)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Distance interface MD's -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 xml:space="preserve">VS-FUN-REQ-025218/C-Set </w:t>
            </w:r>
            <w:r w:rsidRPr="007D2770">
              <w:rPr>
                <w:rFonts w:cs="Arial"/>
                <w:sz w:val="16"/>
                <w:szCs w:val="16"/>
              </w:rPr>
              <w:t>Temperature Units (TcSE ROIN-292331-1)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in interface Requirement for Temperature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VSv2-FUN-REQ-025223/C-Ambient Lighting- Set Color (TcSE ROIN-292314-1)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 xml:space="preserve">VSv2-FUN-REQ-025228/C-Ambient </w:t>
            </w:r>
            <w:r w:rsidRPr="007D2770">
              <w:rPr>
                <w:rFonts w:cs="Arial"/>
                <w:sz w:val="16"/>
                <w:szCs w:val="16"/>
              </w:rPr>
              <w:t>Lighting- Set Intensity (TcSE ROIN-292320-1)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VS-FUN-REQ-025233/C-Touch Panel Beeps Settings (TcSE ROIN-292335-1)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VS-FUN-REQ-025239/C-Set 12/24 hour mode setting (TcSE ROI</w:t>
            </w:r>
            <w:r w:rsidRPr="007D2770">
              <w:rPr>
                <w:rFonts w:cs="Arial"/>
                <w:sz w:val="16"/>
                <w:szCs w:val="16"/>
              </w:rPr>
              <w:t>N-292339-1)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VS-FUN-REQ-025246/E-Charge Port Light Ring (TcSE ROIN-292385-1)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&lt;jmyslin2&gt;moved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VSv2-FUN-REQ-131582/B-Charge Cord Unlock</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w:t>
            </w:r>
            <w:r>
              <w:rPr>
                <w:rFonts w:cs="Calibri"/>
                <w:sz w:val="16"/>
                <w:szCs w:val="16"/>
              </w:rPr>
              <w:t>&lt;jmyslin2&gt; Charge Cord Unlock</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VS-SD-REQ-132666/B-Unlock</w:t>
            </w:r>
            <w:r w:rsidRPr="007D2770">
              <w:rPr>
                <w:rFonts w:cs="Arial"/>
                <w:sz w:val="16"/>
                <w:szCs w:val="16"/>
              </w:rPr>
              <w:t xml:space="preserve"> Charge Port from Infotainment HMI</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updated sequence diagram to use the correct name for the request signal.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VS-FUN-REQ-023435/C-Edit Keypad Code (TcSE ROIN-284424-1)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VSv2-FUN-REQ-331323/A-Edit Keypad Code - Variant 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&lt;jmyslin2&gt;Updated KeyPad interface.   Needed for 7 button press keypads and supports 5 digit keypad</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MD-REQ-331324/A-CntrStk2_D_RqAssoc</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clarifications.  No content change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MD-REQ-330676/A-KeyPadCodeDgtX_D_Stat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requirement, supports 7 button press keypad</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VS-UC-REQ-331327/A-Set Keypad Code for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use case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VS-UC-REQ-331328/A-Erase Keypad Code from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use case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VS-UC-REQ-331329/A-Invalid Keypad Code Entry</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use case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VS-UC-REQ-331330/A-Invalid Duplicate Keypad Code Entry</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use case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VS-UC-REQ-331331/A-Cancel Keypad Set Process</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use case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VS-SR-REQ-331337/A-Keypad Client supporting both Variant 1 and Variant 2 request signals at the same time</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keypad requirement</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VS-SR-REQ-331338/A-Num</w:t>
            </w:r>
            <w:r w:rsidRPr="007D2770">
              <w:rPr>
                <w:rFonts w:cs="Arial"/>
                <w:sz w:val="16"/>
                <w:szCs w:val="16"/>
              </w:rPr>
              <w:t>ber of digits in Keycode</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requirement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VS-SD-REQ-331333/A-Set Keypad Code for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sequence diagram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VS-SD-REQ-331334/A-Erase Keypad Code from current user</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 xml:space="preserve">&lt;jmyslin2&gt; New </w:t>
            </w:r>
            <w:r w:rsidRPr="007D2770">
              <w:rPr>
                <w:rFonts w:cs="Calibri"/>
                <w:sz w:val="16"/>
                <w:szCs w:val="16"/>
              </w:rPr>
              <w:t>sequence diagram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VS-SD-REQ-331335/A-Cancel Keypad Code Edit</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New sequence diagram for Keypad variant 2</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VS-FUN-REQ-025341/D-Master Reset to Factory Defaults - APIM (TcSE ROIN-296290-1)</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no content cha</w:t>
            </w:r>
            <w:r w:rsidRPr="007D2770">
              <w:rPr>
                <w:rFonts w:cs="Calibri"/>
                <w:sz w:val="16"/>
                <w:szCs w:val="16"/>
              </w:rPr>
              <w:t>nge</w:t>
            </w:r>
          </w:p>
        </w:tc>
      </w:tr>
      <w:tr w:rsidR="00816902" w:rsidTr="00816902">
        <w:trPr>
          <w:jc w:val="center"/>
        </w:trPr>
        <w:tc>
          <w:tcPr>
            <w:tcW w:w="1755" w:type="dxa"/>
            <w:tcBorders>
              <w:top w:val="nil"/>
              <w:left w:val="single" w:sz="4" w:space="0" w:color="auto"/>
              <w:bottom w:val="nil"/>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VS-FUN-REQ-096818/D-Set Valet Mode</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MD's, no content change</w:t>
            </w:r>
          </w:p>
        </w:tc>
      </w:tr>
      <w:tr w:rsidR="00816902" w:rsidTr="00816902">
        <w:trPr>
          <w:jc w:val="center"/>
        </w:trPr>
        <w:tc>
          <w:tcPr>
            <w:tcW w:w="1755" w:type="dxa"/>
            <w:tcBorders>
              <w:top w:val="nil"/>
              <w:left w:val="single" w:sz="4" w:space="0" w:color="auto"/>
              <w:bottom w:val="single" w:sz="4" w:space="0" w:color="auto"/>
              <w:right w:val="single" w:sz="4" w:space="0" w:color="auto"/>
            </w:tcBorders>
          </w:tcPr>
          <w:p w:rsidR="00816902" w:rsidRPr="002C70C7" w:rsidRDefault="000D3FD3" w:rsidP="00816902">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816902" w:rsidRPr="007D2770" w:rsidRDefault="000D3FD3" w:rsidP="00816902">
            <w:pPr>
              <w:rPr>
                <w:rFonts w:cs="Arial"/>
                <w:sz w:val="16"/>
                <w:szCs w:val="16"/>
              </w:rPr>
            </w:pPr>
            <w:r w:rsidRPr="007D2770">
              <w:rPr>
                <w:rFonts w:cs="Arial"/>
                <w:sz w:val="16"/>
                <w:szCs w:val="16"/>
              </w:rPr>
              <w:t>STR-076408/B-Appendix: Reference Documents (TcSE ROIN-293422)</w:t>
            </w:r>
          </w:p>
        </w:tc>
        <w:tc>
          <w:tcPr>
            <w:tcW w:w="4717" w:type="dxa"/>
            <w:tcBorders>
              <w:top w:val="single" w:sz="6" w:space="0" w:color="auto"/>
              <w:left w:val="single" w:sz="4" w:space="0" w:color="auto"/>
              <w:bottom w:val="single" w:sz="6" w:space="0" w:color="auto"/>
              <w:right w:val="single" w:sz="6" w:space="0" w:color="auto"/>
            </w:tcBorders>
            <w:vAlign w:val="center"/>
          </w:tcPr>
          <w:p w:rsidR="00816902" w:rsidRPr="007D2770" w:rsidRDefault="000D3FD3" w:rsidP="00816902">
            <w:pPr>
              <w:rPr>
                <w:rFonts w:cs="Calibri"/>
                <w:sz w:val="16"/>
                <w:szCs w:val="16"/>
              </w:rPr>
            </w:pPr>
            <w:r w:rsidRPr="007D2770">
              <w:rPr>
                <w:rFonts w:cs="Calibri"/>
                <w:sz w:val="16"/>
                <w:szCs w:val="16"/>
              </w:rPr>
              <w:t>&lt;jmyslin2&gt; added reference specs.  No content change</w:t>
            </w:r>
          </w:p>
        </w:tc>
      </w:tr>
      <w:tr w:rsidR="00816902" w:rsidRPr="002C70C7" w:rsidTr="0081690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816902" w:rsidRPr="002C70C7" w:rsidRDefault="000D3FD3" w:rsidP="00816902">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816902" w:rsidRPr="002C70C7" w:rsidRDefault="000D3FD3" w:rsidP="00816902">
            <w:pPr>
              <w:rPr>
                <w:rFonts w:asciiTheme="minorHAnsi" w:hAnsiTheme="minorHAnsi" w:cstheme="minorHAnsi"/>
                <w:sz w:val="16"/>
                <w:szCs w:val="16"/>
              </w:rPr>
            </w:pPr>
          </w:p>
        </w:tc>
      </w:tr>
      <w:tr w:rsidR="00816902" w:rsidRPr="00C77FDB" w:rsidTr="00816902">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rPr>
                <w:rFonts w:cstheme="minorHAnsi"/>
                <w:b/>
                <w:sz w:val="16"/>
                <w:szCs w:val="16"/>
              </w:rPr>
            </w:pPr>
            <w:r>
              <w:rPr>
                <w:rFonts w:cstheme="minorHAnsi"/>
                <w:b/>
                <w:sz w:val="16"/>
                <w:szCs w:val="16"/>
              </w:rPr>
              <w:t>February 1, 2019</w:t>
            </w:r>
          </w:p>
        </w:tc>
        <w:tc>
          <w:tcPr>
            <w:tcW w:w="1047" w:type="dxa"/>
            <w:tcBorders>
              <w:top w:val="single" w:sz="6" w:space="0" w:color="auto"/>
              <w:left w:val="single" w:sz="6" w:space="0" w:color="auto"/>
              <w:bottom w:val="single" w:sz="4" w:space="0" w:color="auto"/>
              <w:right w:val="single" w:sz="6" w:space="0" w:color="auto"/>
            </w:tcBorders>
          </w:tcPr>
          <w:p w:rsidR="00816902" w:rsidRPr="00C77FDB" w:rsidRDefault="000D3FD3" w:rsidP="00816902">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.17</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816902" w:rsidRPr="00C77FDB" w:rsidRDefault="000D3FD3" w:rsidP="00816902">
            <w:pPr>
              <w:rPr>
                <w:rFonts w:cstheme="minorHAnsi"/>
                <w:b/>
                <w:sz w:val="16"/>
                <w:szCs w:val="16"/>
              </w:rPr>
            </w:pPr>
          </w:p>
        </w:tc>
      </w:tr>
      <w:tr w:rsidR="007B2655" w:rsidRPr="007D2770" w:rsidTr="00816902">
        <w:trPr>
          <w:jc w:val="center"/>
        </w:trPr>
        <w:tc>
          <w:tcPr>
            <w:tcW w:w="1755" w:type="dxa"/>
            <w:tcBorders>
              <w:top w:val="single" w:sz="4" w:space="0" w:color="auto"/>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 xml:space="preserve">STR-180687/E-Interface </w:t>
            </w:r>
            <w:r w:rsidRPr="007B2655">
              <w:rPr>
                <w:rFonts w:cs="Arial"/>
                <w:sz w:val="16"/>
                <w:szCs w:val="16"/>
              </w:rPr>
              <w:t>Requirements</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added MD's for new functions</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MD-REQ-338982/A-LongTermReset_B2_Rq</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Long Term Reset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MD-REQ-341180/A-BattTracLoThres_D_Stat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Low Battery Alert status signal</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MD-REQ-341183/A-</w:t>
            </w:r>
            <w:r w:rsidRPr="007B2655">
              <w:rPr>
                <w:rFonts w:cs="Arial"/>
                <w:sz w:val="16"/>
                <w:szCs w:val="16"/>
              </w:rPr>
              <w:t>BattTracLoThres_D_Rq</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Low Battery Alert request signal</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MD-REQ-341190/A-SpeedoMajorUnit_D_Confg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Low Battery Alert status signal</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MD-REQ-339666/A-PrplSnd_D_Rq</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New  MD for Propulsion Sound request </w:t>
            </w:r>
            <w:r w:rsidRPr="007B2655">
              <w:rPr>
                <w:rFonts w:cs="Calibri"/>
                <w:sz w:val="16"/>
                <w:szCs w:val="16"/>
              </w:rPr>
              <w:t>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MD-REQ-339747/A-PrplSnd_D_Stat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Propulsion Sound status signal</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MD-REQ-339730/A-LghtAmbDrvMde_D_Rq</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MD for Ambient Lighting Auto/Manual Drive Mode request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MD-REQ-340538/A-LghtAmbDrvMde_B_Stat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w:t>
            </w:r>
            <w:r w:rsidRPr="007B2655">
              <w:rPr>
                <w:rFonts w:cs="Calibri"/>
                <w:sz w:val="16"/>
                <w:szCs w:val="16"/>
              </w:rPr>
              <w:t xml:space="preserve">  MD for Ambient Lighting Auto/Manual Drive Mode status</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VS-IIR-REQ-276699/F-Logical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added new signals</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VS-FUN-REQ-334503/A-Drive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Function for Drive History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VS-CLD-REQ-339750/A-Drive History Client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Drive History Client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VS-CLD-REQ-342947/A-Drive History Server</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Drive History Server</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VS-SR-REQ-334504/A-Drive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w:t>
            </w:r>
            <w:r w:rsidRPr="007B2655">
              <w:rPr>
                <w:rFonts w:cs="Calibri"/>
                <w:sz w:val="16"/>
                <w:szCs w:val="16"/>
              </w:rPr>
              <w:t>New requirement for Drive History</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VS-CLD-REQ-341184/A-Low Battery Alert Client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Low Battery Alert Client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VS-CLD-REQ-341185/A-Low Battery Alert Server</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low battery alert server</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VS-REQ-341338/A-Low Battery Alert Server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Low Battery Alert Server requirement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VS-REQ-341290/A-Low Battery Alert Client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Low Battery Alert Client functional requirement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VS-HMI-RE</w:t>
            </w:r>
            <w:r w:rsidRPr="007B2655">
              <w:rPr>
                <w:rFonts w:cs="Arial"/>
                <w:sz w:val="16"/>
                <w:szCs w:val="16"/>
              </w:rPr>
              <w:t>Q-342159/A-HMI display options for Low Battery Alert - Low Battery Alert Client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HMI requirement for display options</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VS-SR-REQ-341887/A-Selecting a Low Battery Alert Setting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New requirement for setting Low Battery Alert </w:t>
            </w:r>
            <w:r w:rsidRPr="007B2655">
              <w:rPr>
                <w:rFonts w:cs="Calibri"/>
                <w:sz w:val="16"/>
                <w:szCs w:val="16"/>
              </w:rPr>
              <w:t>via the HMI</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VS-SR-REQ-341178/A-Mapping Table - Speedometer Major Units</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Added requirement for Cluster speedometer major units</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VS-SD-REQ-341844/A-Low Battery Alert Setting Selection</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sequence diagram for selecting a Low Battery A</w:t>
            </w:r>
            <w:r w:rsidRPr="007B2655">
              <w:rPr>
                <w:rFonts w:cs="Calibri"/>
                <w:sz w:val="16"/>
                <w:szCs w:val="16"/>
              </w:rPr>
              <w:t>lert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VS-FUN-REQ-339665/A-Propulsion Sound</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Function for propulsion sound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VS-CLD-REQ-339751/A-Propulsion Sound Client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propulsion sound client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VS-CLD-REQ-339752/A-Propulsion Mode Server</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class description for the propulsion mode server</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VS-UC-REQ-340217/A-User Enables Propulsion Sound Setting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use case for enabling propulsion sound</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VS-UC-REQ-340218/A-User Disables Propulsion Sound Setting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use </w:t>
            </w:r>
            <w:r w:rsidRPr="007B2655">
              <w:rPr>
                <w:rFonts w:cs="Calibri"/>
                <w:sz w:val="16"/>
                <w:szCs w:val="16"/>
              </w:rPr>
              <w:t>case for disabling propulsion sound</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VS-SR-REQ-339667/A-Propulsion Sound Client requesting change to propulsion sound</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requirement for Propulsion Sound</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VS-TMR-REQ-339748/A-T_PrplSnd_Rsp</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added timing for propulsion sound setting </w:t>
            </w:r>
            <w:r w:rsidRPr="007B2655">
              <w:rPr>
                <w:rFonts w:cs="Calibri"/>
                <w:sz w:val="16"/>
                <w:szCs w:val="16"/>
              </w:rPr>
              <w:t>request and response</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VS-SD-REQ-340180/A-Propulsion Sound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Propulsion Sound Enabled sequence diagram</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VS-SD-REQ-340184/A-Propulsion Sound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jmyslin2: New Propulsion Sound Disabled sequence </w:t>
            </w:r>
            <w:r w:rsidRPr="007B2655">
              <w:rPr>
                <w:rFonts w:cs="Calibri"/>
                <w:sz w:val="16"/>
                <w:szCs w:val="16"/>
              </w:rPr>
              <w:t>diagram</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VS-FUN-REQ-339729/A-Drive Mode Auto/Manual Ambient Lighting setting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Function for Drive Mode Auto/Manual Ambient Lighting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VS-CLD-REQ-340540/A-Ambient Lighting Drive Mode Client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New class description for Ambient </w:t>
            </w:r>
            <w:r w:rsidRPr="007B2655">
              <w:rPr>
                <w:rFonts w:cs="Calibri"/>
                <w:sz w:val="16"/>
                <w:szCs w:val="16"/>
              </w:rPr>
              <w:t>Lighting Drive Mode Client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VS-CLD-REQ-340542/A-Ambient Lighting Drive Mode Server</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Ambient Lighting Drive Mode Server class description</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VS-UC-REQ-340546/A-User Enables Auto Ambient Lighting via HMI Setting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New use case for the </w:t>
            </w:r>
            <w:r w:rsidRPr="007B2655">
              <w:rPr>
                <w:rFonts w:cs="Calibri"/>
                <w:sz w:val="16"/>
                <w:szCs w:val="16"/>
              </w:rPr>
              <w:t>user enabling Auto Ambient Lighting via the HMI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VS-UC-REQ-340547/A-User Disables Auto Ambient Lighting via HMI Setting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use case for user disabling Auto Ambient Lighting via the HMI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VS-UC-REQ-340548/A-User changes color wh</w:t>
            </w:r>
            <w:r w:rsidRPr="007B2655">
              <w:rPr>
                <w:rFonts w:cs="Arial"/>
                <w:sz w:val="16"/>
                <w:szCs w:val="16"/>
              </w:rPr>
              <w:t>ile in Auto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use case for the user changing color while in Auto Ambient Lighting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VS-UC-REQ-340551/A-User changes color while in Manual Ambient Lighting</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&lt;jmyslins2&gt; New use case for when the user changes color while in </w:t>
            </w:r>
            <w:r w:rsidRPr="007B2655">
              <w:rPr>
                <w:rFonts w:cs="Calibri"/>
                <w:sz w:val="16"/>
                <w:szCs w:val="16"/>
              </w:rPr>
              <w:t>manual ambient lighting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VS-UC-REQ-340569/A-Drive Mode change while in Auto Ambient Lighting mode</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New use case for Drive Mode change while in Auto Ambient Lighting mode</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VS-SR-REQ-341024/A-Ambient Lighting Strategy required to be used when supporting Aut</w:t>
            </w:r>
            <w:r w:rsidRPr="007B2655">
              <w:rPr>
                <w:rFonts w:cs="Arial"/>
                <w:sz w:val="16"/>
                <w:szCs w:val="16"/>
              </w:rPr>
              <w:t>omatic/Manual Ambient Lighting Drive Mode</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requirement for supporting Ambient Lighting strategy variant 2 when supporting the Auto/Manual Ambient Lighting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VS-REQ-341020/A-Ambient Lighting Drive Mode Server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requirement for Ambient Lighting Drive Mode Servers supporting Auto/Manual mode</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VS-REQ-341017/A-Ambient Lighting Drive Mode Client functional requirement</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requirement for Ambient Lighting Drive Mode Client</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VS-SR-REQ-341018/</w:t>
            </w:r>
            <w:r w:rsidRPr="007B2655">
              <w:rPr>
                <w:rFonts w:cs="Arial"/>
                <w:sz w:val="16"/>
                <w:szCs w:val="16"/>
              </w:rPr>
              <w:t>A-Enabling/Disabling Ambient Lighting Auto/Manual setting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requirement for Enable / Disabling Ambient Lightings Auto/Manual setting</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VS-TMR-REQ-340545/A-T_LghtAmbDrvMde_Rsp</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 xml:space="preserve">&lt;jmyslin2&gt; added timing for ambient lighting drive mode </w:t>
            </w:r>
            <w:r w:rsidRPr="007B2655">
              <w:rPr>
                <w:rFonts w:cs="Calibri"/>
                <w:sz w:val="16"/>
                <w:szCs w:val="16"/>
              </w:rPr>
              <w:t>setting request and response</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VS-SD-REQ-341028/A-Ambient Lighting Drive Mode set to Automatic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sequence diagram for Ambient Lighting Drive Mode set to Manual via the HMI</w:t>
            </w:r>
          </w:p>
        </w:tc>
      </w:tr>
      <w:tr w:rsidR="007B2655" w:rsidRPr="007D2770" w:rsidTr="00816902">
        <w:trPr>
          <w:jc w:val="center"/>
        </w:trPr>
        <w:tc>
          <w:tcPr>
            <w:tcW w:w="1755" w:type="dxa"/>
            <w:tcBorders>
              <w:top w:val="nil"/>
              <w:left w:val="single" w:sz="4" w:space="0" w:color="auto"/>
              <w:bottom w:val="nil"/>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 xml:space="preserve">VS-SD-REQ-341027/A-Ambient Lighting Drive Mode set to </w:t>
            </w:r>
            <w:r w:rsidRPr="007B2655">
              <w:rPr>
                <w:rFonts w:cs="Arial"/>
                <w:sz w:val="16"/>
                <w:szCs w:val="16"/>
              </w:rPr>
              <w:t>Manual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sequence diagram for setting Ambient Lighting Drive Mode to Manual</w:t>
            </w:r>
          </w:p>
        </w:tc>
      </w:tr>
      <w:tr w:rsidR="007B2655" w:rsidRPr="007D2770" w:rsidTr="00816902">
        <w:trPr>
          <w:jc w:val="center"/>
        </w:trPr>
        <w:tc>
          <w:tcPr>
            <w:tcW w:w="1755" w:type="dxa"/>
            <w:tcBorders>
              <w:top w:val="nil"/>
              <w:left w:val="single" w:sz="4" w:space="0" w:color="auto"/>
              <w:bottom w:val="single" w:sz="4" w:space="0" w:color="auto"/>
              <w:right w:val="single" w:sz="4" w:space="0" w:color="auto"/>
            </w:tcBorders>
          </w:tcPr>
          <w:p w:rsidR="007B2655" w:rsidRPr="002C70C7" w:rsidRDefault="000D3FD3" w:rsidP="007B2655">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B2655" w:rsidRPr="007B2655" w:rsidRDefault="000D3FD3" w:rsidP="007B2655">
            <w:pPr>
              <w:rPr>
                <w:rFonts w:cs="Arial"/>
                <w:sz w:val="16"/>
                <w:szCs w:val="16"/>
              </w:rPr>
            </w:pPr>
            <w:r w:rsidRPr="007B2655">
              <w:rPr>
                <w:rFonts w:cs="Arial"/>
                <w:sz w:val="16"/>
                <w:szCs w:val="16"/>
              </w:rPr>
              <w:t>VS-SD-REQ-341050/A-User changes ambient lighting color while in auto mode</w:t>
            </w:r>
          </w:p>
        </w:tc>
        <w:tc>
          <w:tcPr>
            <w:tcW w:w="4717" w:type="dxa"/>
            <w:tcBorders>
              <w:top w:val="single" w:sz="6" w:space="0" w:color="auto"/>
              <w:left w:val="single" w:sz="4" w:space="0" w:color="auto"/>
              <w:bottom w:val="single" w:sz="6" w:space="0" w:color="auto"/>
              <w:right w:val="single" w:sz="6" w:space="0" w:color="auto"/>
            </w:tcBorders>
            <w:vAlign w:val="center"/>
          </w:tcPr>
          <w:p w:rsidR="007B2655" w:rsidRPr="007B2655" w:rsidRDefault="000D3FD3" w:rsidP="007B2655">
            <w:pPr>
              <w:rPr>
                <w:rFonts w:cs="Calibri"/>
                <w:sz w:val="16"/>
                <w:szCs w:val="16"/>
              </w:rPr>
            </w:pPr>
            <w:r w:rsidRPr="007B2655">
              <w:rPr>
                <w:rFonts w:cs="Calibri"/>
                <w:sz w:val="16"/>
                <w:szCs w:val="16"/>
              </w:rPr>
              <w:t>&lt;jmyslin2&gt; New sequence diagram for user changing color in auto mode</w:t>
            </w:r>
          </w:p>
        </w:tc>
      </w:tr>
      <w:tr w:rsidR="004D32C3" w:rsidRPr="002C70C7" w:rsidTr="008215E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4D32C3" w:rsidRPr="002C70C7" w:rsidRDefault="000D3FD3" w:rsidP="008215EB">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4D32C3" w:rsidRPr="002C70C7" w:rsidRDefault="000D3FD3" w:rsidP="008215EB">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4D32C3" w:rsidRPr="002C70C7" w:rsidRDefault="000D3FD3" w:rsidP="008215EB">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4D32C3" w:rsidRPr="002C70C7" w:rsidRDefault="000D3FD3" w:rsidP="008215EB">
            <w:pPr>
              <w:rPr>
                <w:rFonts w:asciiTheme="minorHAnsi" w:hAnsiTheme="minorHAnsi" w:cstheme="minorHAnsi"/>
                <w:sz w:val="16"/>
                <w:szCs w:val="16"/>
              </w:rPr>
            </w:pPr>
          </w:p>
        </w:tc>
      </w:tr>
      <w:tr w:rsidR="004D32C3" w:rsidRPr="00C77FDB" w:rsidTr="008215EB">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4D32C3" w:rsidRPr="00C77FDB" w:rsidRDefault="000D3FD3" w:rsidP="008215EB">
            <w:pPr>
              <w:rPr>
                <w:rFonts w:cstheme="minorHAnsi"/>
                <w:b/>
                <w:sz w:val="16"/>
                <w:szCs w:val="16"/>
              </w:rPr>
            </w:pPr>
            <w:r>
              <w:rPr>
                <w:rFonts w:cstheme="minorHAnsi"/>
                <w:b/>
                <w:sz w:val="16"/>
                <w:szCs w:val="16"/>
              </w:rPr>
              <w:t xml:space="preserve">May </w:t>
            </w:r>
            <w:r>
              <w:rPr>
                <w:rFonts w:cstheme="minorHAnsi"/>
                <w:b/>
                <w:sz w:val="16"/>
                <w:szCs w:val="16"/>
              </w:rPr>
              <w:t>20, 2019</w:t>
            </w:r>
          </w:p>
        </w:tc>
        <w:tc>
          <w:tcPr>
            <w:tcW w:w="1047" w:type="dxa"/>
            <w:tcBorders>
              <w:top w:val="single" w:sz="6" w:space="0" w:color="auto"/>
              <w:left w:val="single" w:sz="6" w:space="0" w:color="auto"/>
              <w:bottom w:val="single" w:sz="4" w:space="0" w:color="auto"/>
              <w:right w:val="single" w:sz="6" w:space="0" w:color="auto"/>
            </w:tcBorders>
          </w:tcPr>
          <w:p w:rsidR="004D32C3" w:rsidRPr="00C77FDB" w:rsidRDefault="000D3FD3" w:rsidP="008215EB">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.18</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4D32C3" w:rsidRPr="00C77FDB" w:rsidRDefault="000D3FD3" w:rsidP="008215EB">
            <w:pPr>
              <w:rPr>
                <w:rFonts w:cstheme="minorHAnsi"/>
                <w:b/>
                <w:sz w:val="16"/>
                <w:szCs w:val="16"/>
              </w:rPr>
            </w:pPr>
          </w:p>
        </w:tc>
      </w:tr>
      <w:tr w:rsidR="004D32C3" w:rsidRPr="007B2655" w:rsidTr="008215EB">
        <w:trPr>
          <w:jc w:val="center"/>
        </w:trPr>
        <w:tc>
          <w:tcPr>
            <w:tcW w:w="1755" w:type="dxa"/>
            <w:tcBorders>
              <w:top w:val="single" w:sz="4" w:space="0" w:color="auto"/>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VS-IIR-REQ-276699/G-Logical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added LongTermReset_B_RqMnu</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MD-REQ-025450/M-Disp_LangSel.St (TcSE ROIN-297360)</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asimukhi: revised to update the Logical-Physical Mapping Attachement</w:t>
            </w:r>
            <w:r w:rsidRPr="004D32C3">
              <w:rPr>
                <w:rFonts w:cs="Calibri"/>
                <w:sz w:val="16"/>
                <w:szCs w:val="16"/>
              </w:rPr>
              <w:t xml:space="preserve"> I</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MD-REQ-338982/B-LongTermReset_B_RqMnu</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updated name.  No content change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MD-REQ-341180/B-BattTracLoThres_D_Stat</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Clarification only.  KPH to Km/h</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MD-REQ-341183/B-BattTracLoThres_D_Rq</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Clarification only.  KPH to Km/h</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MD-REQ-347056/A-EcoIdl_D_Rq</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MD for Eco-Idle signal request</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MD-REQ-347057/A-EcoIdl_D_Stat</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MD for Eco-Idle status signal</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VS-CLD-REQ-347054/A-Eco-Idle Client</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Class Description for Eco-Idle Client</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VS-CLD-REQ-347055/A-Eco-Idle Server</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Class description for Eco-Idle Server</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ENMEM-REQ-105569/E-Driver Profiles Deleted During Master Reset</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MBORREL4: Updated for DSM Decouple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VS-SR-REQ-334504/B-Drive History Reset</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 xml:space="preserve">&lt;jmyslin2&gt; updated signal </w:t>
            </w:r>
            <w:r w:rsidRPr="004D32C3">
              <w:rPr>
                <w:rFonts w:cs="Calibri"/>
                <w:sz w:val="16"/>
                <w:szCs w:val="16"/>
              </w:rPr>
              <w:t>name only.  No content change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VS-SR-REQ-341178/B-Mapping Table - Speedometer Major Units</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Clarification only.  Changed KPH to Km/h</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VS-FUN-REQ-347046/A-Eco-Idle</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function for Eco-Idle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 xml:space="preserve">VS-UC-REQ-347814/A-User Enables Eco-Idle </w:t>
            </w:r>
            <w:r w:rsidRPr="004D32C3">
              <w:rPr>
                <w:rFonts w:cs="Arial"/>
                <w:sz w:val="16"/>
                <w:szCs w:val="16"/>
              </w:rPr>
              <w:t>Setting</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Eco-Idle use case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VS-UC-REQ-347815/A-User Disables Eco-Idle Setting</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Eco-Idle use case</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VS-SR-REQ-347812/A-Eco-Idle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requirement for Eco-Idle setting</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VS-TMR-REQ-347813/A-T_EcoIdle_Rsp</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Eco-Idle timing requirement</w:t>
            </w:r>
          </w:p>
        </w:tc>
      </w:tr>
      <w:tr w:rsidR="004D32C3" w:rsidRPr="007B2655" w:rsidTr="008215EB">
        <w:trPr>
          <w:jc w:val="center"/>
        </w:trPr>
        <w:tc>
          <w:tcPr>
            <w:tcW w:w="1755" w:type="dxa"/>
            <w:tcBorders>
              <w:top w:val="nil"/>
              <w:left w:val="single" w:sz="4" w:space="0" w:color="auto"/>
              <w:bottom w:val="nil"/>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VS-SD-REQ-347816/A-Eco-Idle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Eco-Idle sequence diagram</w:t>
            </w:r>
          </w:p>
        </w:tc>
      </w:tr>
      <w:tr w:rsidR="004D32C3" w:rsidRPr="007B2655" w:rsidTr="004D32C3">
        <w:trPr>
          <w:jc w:val="center"/>
        </w:trPr>
        <w:tc>
          <w:tcPr>
            <w:tcW w:w="1755" w:type="dxa"/>
            <w:tcBorders>
              <w:top w:val="nil"/>
              <w:left w:val="single" w:sz="4" w:space="0" w:color="auto"/>
              <w:bottom w:val="single" w:sz="4" w:space="0" w:color="auto"/>
              <w:right w:val="single" w:sz="4" w:space="0" w:color="auto"/>
            </w:tcBorders>
          </w:tcPr>
          <w:p w:rsidR="004D32C3" w:rsidRPr="002C70C7" w:rsidRDefault="000D3FD3" w:rsidP="004D32C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4D32C3" w:rsidRPr="004D32C3" w:rsidRDefault="000D3FD3" w:rsidP="004D32C3">
            <w:pPr>
              <w:rPr>
                <w:rFonts w:cs="Arial"/>
                <w:sz w:val="16"/>
                <w:szCs w:val="16"/>
              </w:rPr>
            </w:pPr>
            <w:r w:rsidRPr="004D32C3">
              <w:rPr>
                <w:rFonts w:cs="Arial"/>
                <w:sz w:val="16"/>
                <w:szCs w:val="16"/>
              </w:rPr>
              <w:t>VS-SD-REQ-347817/A-Eco-Idle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4D32C3" w:rsidRPr="004D32C3" w:rsidRDefault="000D3FD3" w:rsidP="004D32C3">
            <w:pPr>
              <w:rPr>
                <w:rFonts w:cs="Calibri"/>
                <w:sz w:val="16"/>
                <w:szCs w:val="16"/>
              </w:rPr>
            </w:pPr>
            <w:r w:rsidRPr="004D32C3">
              <w:rPr>
                <w:rFonts w:cs="Calibri"/>
                <w:sz w:val="16"/>
                <w:szCs w:val="16"/>
              </w:rPr>
              <w:t>&lt;jmyslin2&gt; New Eco-Idle sequence diagram</w:t>
            </w:r>
          </w:p>
        </w:tc>
      </w:tr>
      <w:tr w:rsidR="007D0723" w:rsidRPr="002C70C7" w:rsidTr="00C21794">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7D0723" w:rsidRPr="002C70C7" w:rsidRDefault="000D3FD3" w:rsidP="00C21794">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7D0723" w:rsidRPr="002C70C7" w:rsidRDefault="000D3FD3" w:rsidP="00C21794">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7D0723" w:rsidRPr="002C70C7" w:rsidRDefault="000D3FD3" w:rsidP="00C21794">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7D0723" w:rsidRPr="002C70C7" w:rsidRDefault="000D3FD3" w:rsidP="00C21794">
            <w:pPr>
              <w:rPr>
                <w:rFonts w:asciiTheme="minorHAnsi" w:hAnsiTheme="minorHAnsi" w:cstheme="minorHAnsi"/>
                <w:sz w:val="16"/>
                <w:szCs w:val="16"/>
              </w:rPr>
            </w:pPr>
          </w:p>
        </w:tc>
      </w:tr>
      <w:tr w:rsidR="007D0723" w:rsidRPr="00C77FDB" w:rsidTr="00C21794">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7D0723" w:rsidRPr="00C77FDB" w:rsidRDefault="000D3FD3" w:rsidP="00C21794">
            <w:pPr>
              <w:rPr>
                <w:rFonts w:cstheme="minorHAnsi"/>
                <w:b/>
                <w:sz w:val="16"/>
                <w:szCs w:val="16"/>
              </w:rPr>
            </w:pPr>
            <w:r>
              <w:rPr>
                <w:rFonts w:cstheme="minorHAnsi"/>
                <w:b/>
                <w:sz w:val="16"/>
                <w:szCs w:val="16"/>
              </w:rPr>
              <w:t xml:space="preserve">October </w:t>
            </w:r>
            <w:r>
              <w:rPr>
                <w:rFonts w:cstheme="minorHAnsi"/>
                <w:b/>
                <w:sz w:val="16"/>
                <w:szCs w:val="16"/>
              </w:rPr>
              <w:t>30, 2019</w:t>
            </w:r>
          </w:p>
        </w:tc>
        <w:tc>
          <w:tcPr>
            <w:tcW w:w="1047" w:type="dxa"/>
            <w:tcBorders>
              <w:top w:val="single" w:sz="6" w:space="0" w:color="auto"/>
              <w:left w:val="single" w:sz="6" w:space="0" w:color="auto"/>
              <w:bottom w:val="single" w:sz="4" w:space="0" w:color="auto"/>
              <w:right w:val="single" w:sz="6" w:space="0" w:color="auto"/>
            </w:tcBorders>
          </w:tcPr>
          <w:p w:rsidR="007D0723" w:rsidRPr="00C77FDB" w:rsidRDefault="000D3FD3" w:rsidP="00C21794">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.19</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7D0723" w:rsidRPr="00C77FDB" w:rsidRDefault="000D3FD3" w:rsidP="00C21794">
            <w:pPr>
              <w:rPr>
                <w:rFonts w:cstheme="minorHAnsi"/>
                <w:b/>
                <w:sz w:val="16"/>
                <w:szCs w:val="16"/>
              </w:rPr>
            </w:pPr>
          </w:p>
        </w:tc>
      </w:tr>
      <w:tr w:rsidR="007D0723" w:rsidRPr="004D32C3" w:rsidTr="00C21794">
        <w:trPr>
          <w:jc w:val="center"/>
        </w:trPr>
        <w:tc>
          <w:tcPr>
            <w:tcW w:w="1755" w:type="dxa"/>
            <w:tcBorders>
              <w:top w:val="single" w:sz="4" w:space="0" w:color="auto"/>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VS-IIR-REQ-276699/H-Logical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added Eco-Idle signal mapping</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MD-REQ-365621/A-EngExhMdeHrEnbl_D_Rq</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MD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MD-REQ-365620/A-EngExhMdeHrEnbl_D_Stat</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 xml:space="preserve">&lt;jmyslin2&gt; </w:t>
            </w:r>
            <w:r w:rsidRPr="007D0723">
              <w:rPr>
                <w:rFonts w:cs="Calibri"/>
                <w:sz w:val="16"/>
                <w:szCs w:val="16"/>
              </w:rPr>
              <w:t>New quiet time MD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MD-REQ-365623/A-EngExhMdeHrStrt_D_Rq</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MD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MD-REQ-365626/A-EngExhMdeHrStrt_D_Stat</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MD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MD-REQ-365627/A-EngExhMdeHrEnd_D_Rq</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End MD request signal</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MD-REQ-365628/A-EngExhMdeHrEnd_D_Stat</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End MD status signal</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VS-CLD-REQ-339752/B-Propulsion Sound Server</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corrected typo in title name.  Changed name from Propulsion Mode Server to Propulsion Sound Server.  No content ch</w:t>
            </w:r>
            <w:r w:rsidRPr="007D0723">
              <w:rPr>
                <w:rFonts w:cs="Calibri"/>
                <w:sz w:val="16"/>
                <w:szCs w:val="16"/>
              </w:rPr>
              <w:t>ange, clarification only.</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VS-CLD-REQ-362990/A-Quiet Time Client</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class description for Quiet Time Client</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VS-CLD-REQ-362991/A-Quiet Time Server</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Class Description for the Quiet Time Server</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STR-076407/F-Functional Definition</w:t>
            </w:r>
            <w:r w:rsidRPr="007D0723">
              <w:rPr>
                <w:rFonts w:cs="Arial"/>
                <w:sz w:val="16"/>
                <w:szCs w:val="16"/>
              </w:rPr>
              <w:t xml:space="preserve"> (TcSE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added new Quiet Time for exhaust mode function</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VS-FUN-REQ-362897/A-Quiet Time for Exhaust Mode</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function</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VS-UC-REQ-365616/A-User Enabled Quiet Time Setting</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use case</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VS-UC-REQ-365617/A-User Disabled Quiet Time Setting</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use case for disabling quiet time</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VS-UC-REQ-365618/A-User changes Quiet Time start and end times</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use case Quiet Time start and end times</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VS-SR-REQ-365809/A-Quiet Time Ena</w:t>
            </w:r>
            <w:r w:rsidRPr="007D0723">
              <w:rPr>
                <w:rFonts w:cs="Arial"/>
                <w:sz w:val="16"/>
                <w:szCs w:val="16"/>
              </w:rPr>
              <w:t>ble/Disable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setting requirement</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VS-SR-REQ-365811/A-Quiet Time Start and End time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start and end time setting change requirement</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VS-TMR-REQ-365810/A-T_QuietTime_Rsp</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timing requirement</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VS-SR-REQ-365642/A-HMI Speed Limited</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Quiet Time speed limited requirement</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VS-SD-REQ-365814/A-Quiet Time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 xml:space="preserve">&lt;jmyslin2&gt; New sequence diagram for setting Quiet Time to </w:t>
            </w:r>
            <w:r w:rsidRPr="007D0723">
              <w:rPr>
                <w:rFonts w:cs="Calibri"/>
                <w:sz w:val="16"/>
                <w:szCs w:val="16"/>
              </w:rPr>
              <w:t>Enabled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VS-SD-REQ-365815/A-Quiet Time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sequence diagram for setting Quiet Time to Disabled</w:t>
            </w:r>
          </w:p>
        </w:tc>
      </w:tr>
      <w:tr w:rsidR="007D0723" w:rsidRPr="004D32C3" w:rsidTr="00C21794">
        <w:trPr>
          <w:jc w:val="center"/>
        </w:trPr>
        <w:tc>
          <w:tcPr>
            <w:tcW w:w="1755" w:type="dxa"/>
            <w:tcBorders>
              <w:top w:val="nil"/>
              <w:left w:val="single" w:sz="4" w:space="0" w:color="auto"/>
              <w:bottom w:val="nil"/>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VS-SD-REQ-365816/A-Quiet Start Time set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sequence diagram to set the Quiet Time Start Time vi</w:t>
            </w:r>
            <w:r w:rsidRPr="007D0723">
              <w:rPr>
                <w:rFonts w:cs="Calibri"/>
                <w:sz w:val="16"/>
                <w:szCs w:val="16"/>
              </w:rPr>
              <w:t>a the HMI</w:t>
            </w:r>
          </w:p>
        </w:tc>
      </w:tr>
      <w:tr w:rsidR="007D0723" w:rsidRPr="004D32C3" w:rsidTr="00C21794">
        <w:trPr>
          <w:jc w:val="center"/>
        </w:trPr>
        <w:tc>
          <w:tcPr>
            <w:tcW w:w="1755" w:type="dxa"/>
            <w:tcBorders>
              <w:top w:val="nil"/>
              <w:left w:val="single" w:sz="4" w:space="0" w:color="auto"/>
              <w:bottom w:val="single" w:sz="4" w:space="0" w:color="auto"/>
              <w:right w:val="single" w:sz="4" w:space="0" w:color="auto"/>
            </w:tcBorders>
          </w:tcPr>
          <w:p w:rsidR="007D0723" w:rsidRPr="002C70C7" w:rsidRDefault="000D3FD3" w:rsidP="007D0723">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D0723" w:rsidRPr="007D0723" w:rsidRDefault="000D3FD3" w:rsidP="007D0723">
            <w:pPr>
              <w:rPr>
                <w:rFonts w:cs="Arial"/>
                <w:sz w:val="16"/>
                <w:szCs w:val="16"/>
              </w:rPr>
            </w:pPr>
            <w:r w:rsidRPr="007D0723">
              <w:rPr>
                <w:rFonts w:cs="Arial"/>
                <w:sz w:val="16"/>
                <w:szCs w:val="16"/>
              </w:rPr>
              <w:t>VS-SD-REQ-365820/A-Quiet End Time set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D0723" w:rsidRPr="007D0723" w:rsidRDefault="000D3FD3" w:rsidP="007D0723">
            <w:pPr>
              <w:rPr>
                <w:rFonts w:cs="Calibri"/>
                <w:sz w:val="16"/>
                <w:szCs w:val="16"/>
              </w:rPr>
            </w:pPr>
            <w:r w:rsidRPr="007D0723">
              <w:rPr>
                <w:rFonts w:cs="Calibri"/>
                <w:sz w:val="16"/>
                <w:szCs w:val="16"/>
              </w:rPr>
              <w:t>&lt;jmyslin2&gt; New sequence diagram to set the End Time via the HMI</w:t>
            </w:r>
          </w:p>
        </w:tc>
      </w:tr>
      <w:tr w:rsidR="00377BDF" w:rsidRPr="002C70C7" w:rsidTr="00CE4EF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77BDF" w:rsidRPr="002C70C7" w:rsidRDefault="000D3FD3" w:rsidP="00CE4EF3">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377BDF" w:rsidRPr="002C70C7" w:rsidRDefault="000D3FD3" w:rsidP="00CE4EF3">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377BDF" w:rsidRPr="002C70C7" w:rsidRDefault="000D3FD3" w:rsidP="00CE4EF3">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377BDF" w:rsidRPr="002C70C7" w:rsidRDefault="000D3FD3" w:rsidP="00CE4EF3">
            <w:pPr>
              <w:rPr>
                <w:rFonts w:asciiTheme="minorHAnsi" w:hAnsiTheme="minorHAnsi" w:cstheme="minorHAnsi"/>
                <w:sz w:val="16"/>
                <w:szCs w:val="16"/>
              </w:rPr>
            </w:pPr>
          </w:p>
        </w:tc>
      </w:tr>
      <w:tr w:rsidR="00377BDF" w:rsidRPr="00C77FDB" w:rsidTr="00CE4EF3">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377BDF" w:rsidRPr="00C77FDB" w:rsidRDefault="000D3FD3" w:rsidP="00CE4EF3">
            <w:pPr>
              <w:rPr>
                <w:rFonts w:cstheme="minorHAnsi"/>
                <w:b/>
                <w:sz w:val="16"/>
                <w:szCs w:val="16"/>
              </w:rPr>
            </w:pPr>
            <w:r>
              <w:rPr>
                <w:rFonts w:cstheme="minorHAnsi"/>
                <w:b/>
                <w:sz w:val="16"/>
                <w:szCs w:val="16"/>
              </w:rPr>
              <w:t>January 10, 2020</w:t>
            </w:r>
          </w:p>
        </w:tc>
        <w:tc>
          <w:tcPr>
            <w:tcW w:w="1047" w:type="dxa"/>
            <w:tcBorders>
              <w:top w:val="single" w:sz="6" w:space="0" w:color="auto"/>
              <w:left w:val="single" w:sz="6" w:space="0" w:color="auto"/>
              <w:bottom w:val="single" w:sz="4" w:space="0" w:color="auto"/>
              <w:right w:val="single" w:sz="6" w:space="0" w:color="auto"/>
            </w:tcBorders>
          </w:tcPr>
          <w:p w:rsidR="00377BDF" w:rsidRPr="00C77FDB" w:rsidRDefault="000D3FD3" w:rsidP="00CE4EF3">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.20</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377BDF" w:rsidRPr="00C77FDB" w:rsidRDefault="000D3FD3" w:rsidP="00CE4EF3">
            <w:pPr>
              <w:rPr>
                <w:rFonts w:cstheme="minorHAnsi"/>
                <w:b/>
                <w:sz w:val="16"/>
                <w:szCs w:val="16"/>
              </w:rPr>
            </w:pPr>
          </w:p>
        </w:tc>
      </w:tr>
      <w:tr w:rsidR="00377BDF" w:rsidRPr="007D0723" w:rsidTr="00CE4EF3">
        <w:trPr>
          <w:jc w:val="center"/>
        </w:trPr>
        <w:tc>
          <w:tcPr>
            <w:tcW w:w="1755" w:type="dxa"/>
            <w:tcBorders>
              <w:top w:val="single" w:sz="4" w:space="0" w:color="auto"/>
              <w:left w:val="single" w:sz="4" w:space="0" w:color="auto"/>
              <w:bottom w:val="nil"/>
              <w:right w:val="single" w:sz="4" w:space="0" w:color="auto"/>
            </w:tcBorders>
          </w:tcPr>
          <w:p w:rsidR="00377BDF" w:rsidRPr="002C70C7" w:rsidRDefault="000D3FD3" w:rsidP="00377BDF">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77BDF" w:rsidRPr="00377BDF" w:rsidRDefault="000D3FD3" w:rsidP="00377BDF">
            <w:pPr>
              <w:rPr>
                <w:rFonts w:cs="Arial"/>
                <w:sz w:val="16"/>
                <w:szCs w:val="16"/>
              </w:rPr>
            </w:pPr>
            <w:r w:rsidRPr="00377BDF">
              <w:rPr>
                <w:rFonts w:cs="Arial"/>
                <w:sz w:val="16"/>
                <w:szCs w:val="16"/>
              </w:rPr>
              <w:t>MD-REQ-339747/B-PrplSnd_D_Stat</w:t>
            </w:r>
          </w:p>
        </w:tc>
        <w:tc>
          <w:tcPr>
            <w:tcW w:w="4717" w:type="dxa"/>
            <w:tcBorders>
              <w:top w:val="single" w:sz="6" w:space="0" w:color="auto"/>
              <w:left w:val="single" w:sz="4" w:space="0" w:color="auto"/>
              <w:bottom w:val="single" w:sz="6" w:space="0" w:color="auto"/>
              <w:right w:val="single" w:sz="6" w:space="0" w:color="auto"/>
            </w:tcBorders>
            <w:vAlign w:val="center"/>
          </w:tcPr>
          <w:p w:rsidR="00377BDF" w:rsidRPr="00377BDF" w:rsidRDefault="000D3FD3" w:rsidP="00377BDF">
            <w:pPr>
              <w:rPr>
                <w:rFonts w:cs="Calibri"/>
                <w:sz w:val="16"/>
                <w:szCs w:val="16"/>
              </w:rPr>
            </w:pPr>
            <w:r w:rsidRPr="00377BDF">
              <w:rPr>
                <w:rFonts w:cs="Calibri"/>
                <w:sz w:val="16"/>
                <w:szCs w:val="16"/>
              </w:rPr>
              <w:t>jmyslin2:  updated MD to include Faulty state</w:t>
            </w:r>
          </w:p>
        </w:tc>
      </w:tr>
      <w:tr w:rsidR="00377BDF" w:rsidRPr="007D0723" w:rsidTr="00CE4EF3">
        <w:trPr>
          <w:jc w:val="center"/>
        </w:trPr>
        <w:tc>
          <w:tcPr>
            <w:tcW w:w="1755" w:type="dxa"/>
            <w:tcBorders>
              <w:top w:val="nil"/>
              <w:left w:val="single" w:sz="4" w:space="0" w:color="auto"/>
              <w:bottom w:val="nil"/>
              <w:right w:val="single" w:sz="4" w:space="0" w:color="auto"/>
            </w:tcBorders>
          </w:tcPr>
          <w:p w:rsidR="00377BDF" w:rsidRPr="002C70C7" w:rsidRDefault="000D3FD3" w:rsidP="00377BDF">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77BDF" w:rsidRPr="00377BDF" w:rsidRDefault="000D3FD3" w:rsidP="00377BDF">
            <w:pPr>
              <w:rPr>
                <w:rFonts w:cs="Arial"/>
                <w:sz w:val="16"/>
                <w:szCs w:val="16"/>
              </w:rPr>
            </w:pPr>
            <w:r w:rsidRPr="00377BDF">
              <w:rPr>
                <w:rFonts w:cs="Arial"/>
                <w:sz w:val="16"/>
                <w:szCs w:val="16"/>
              </w:rPr>
              <w:t>VS-FUN-REQ-025341/E-Master Reset to Factory Defaults - APIM (TcSE ROIN-296290-1)</w:t>
            </w:r>
          </w:p>
        </w:tc>
        <w:tc>
          <w:tcPr>
            <w:tcW w:w="4717" w:type="dxa"/>
            <w:tcBorders>
              <w:top w:val="single" w:sz="6" w:space="0" w:color="auto"/>
              <w:left w:val="single" w:sz="4" w:space="0" w:color="auto"/>
              <w:bottom w:val="single" w:sz="6" w:space="0" w:color="auto"/>
              <w:right w:val="single" w:sz="6" w:space="0" w:color="auto"/>
            </w:tcBorders>
            <w:vAlign w:val="center"/>
          </w:tcPr>
          <w:p w:rsidR="00377BDF" w:rsidRPr="00377BDF" w:rsidRDefault="000D3FD3" w:rsidP="00377BDF">
            <w:pPr>
              <w:rPr>
                <w:rFonts w:cs="Calibri"/>
                <w:sz w:val="16"/>
                <w:szCs w:val="16"/>
              </w:rPr>
            </w:pPr>
            <w:r w:rsidRPr="00377BDF">
              <w:rPr>
                <w:rFonts w:cs="Calibri"/>
                <w:sz w:val="16"/>
                <w:szCs w:val="16"/>
              </w:rPr>
              <w:t>&lt;jmyslin2&gt; added a requirement for Master Reset when a MyKey is used</w:t>
            </w:r>
          </w:p>
        </w:tc>
      </w:tr>
      <w:tr w:rsidR="00377BDF" w:rsidRPr="007D0723" w:rsidTr="00CE4EF3">
        <w:trPr>
          <w:jc w:val="center"/>
        </w:trPr>
        <w:tc>
          <w:tcPr>
            <w:tcW w:w="1755" w:type="dxa"/>
            <w:tcBorders>
              <w:top w:val="nil"/>
              <w:left w:val="single" w:sz="4" w:space="0" w:color="auto"/>
              <w:bottom w:val="nil"/>
              <w:right w:val="single" w:sz="4" w:space="0" w:color="auto"/>
            </w:tcBorders>
          </w:tcPr>
          <w:p w:rsidR="00377BDF" w:rsidRPr="002C70C7" w:rsidRDefault="000D3FD3" w:rsidP="00377BDF">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77BDF" w:rsidRPr="00377BDF" w:rsidRDefault="000D3FD3" w:rsidP="00377BDF">
            <w:pPr>
              <w:rPr>
                <w:rFonts w:cs="Arial"/>
                <w:sz w:val="16"/>
                <w:szCs w:val="16"/>
              </w:rPr>
            </w:pPr>
            <w:r w:rsidRPr="00377BDF">
              <w:rPr>
                <w:rFonts w:cs="Arial"/>
                <w:sz w:val="16"/>
                <w:szCs w:val="16"/>
              </w:rPr>
              <w:t>VS-SR-REQ-362537/A-Master Reset Setting when MyKey is active</w:t>
            </w:r>
          </w:p>
        </w:tc>
        <w:tc>
          <w:tcPr>
            <w:tcW w:w="4717" w:type="dxa"/>
            <w:tcBorders>
              <w:top w:val="single" w:sz="6" w:space="0" w:color="auto"/>
              <w:left w:val="single" w:sz="4" w:space="0" w:color="auto"/>
              <w:bottom w:val="single" w:sz="6" w:space="0" w:color="auto"/>
              <w:right w:val="single" w:sz="6" w:space="0" w:color="auto"/>
            </w:tcBorders>
            <w:vAlign w:val="center"/>
          </w:tcPr>
          <w:p w:rsidR="00377BDF" w:rsidRPr="00377BDF" w:rsidRDefault="000D3FD3" w:rsidP="00377BDF">
            <w:pPr>
              <w:rPr>
                <w:rFonts w:cs="Calibri"/>
                <w:sz w:val="16"/>
                <w:szCs w:val="16"/>
              </w:rPr>
            </w:pPr>
            <w:r w:rsidRPr="00377BDF">
              <w:rPr>
                <w:rFonts w:cs="Calibri"/>
                <w:sz w:val="16"/>
                <w:szCs w:val="16"/>
              </w:rPr>
              <w:t>&lt;jmyslin2&gt; New master reset requirement when MyKey is active</w:t>
            </w:r>
          </w:p>
        </w:tc>
      </w:tr>
      <w:tr w:rsidR="00377BDF" w:rsidRPr="007D0723" w:rsidTr="00377BDF">
        <w:trPr>
          <w:jc w:val="center"/>
        </w:trPr>
        <w:tc>
          <w:tcPr>
            <w:tcW w:w="1755" w:type="dxa"/>
            <w:tcBorders>
              <w:top w:val="nil"/>
              <w:left w:val="single" w:sz="4" w:space="0" w:color="auto"/>
              <w:bottom w:val="single" w:sz="4" w:space="0" w:color="auto"/>
              <w:right w:val="single" w:sz="4" w:space="0" w:color="auto"/>
            </w:tcBorders>
          </w:tcPr>
          <w:p w:rsidR="00377BDF" w:rsidRPr="002C70C7" w:rsidRDefault="000D3FD3" w:rsidP="00377BDF">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77BDF" w:rsidRPr="00377BDF" w:rsidRDefault="000D3FD3" w:rsidP="00377BDF">
            <w:pPr>
              <w:rPr>
                <w:rFonts w:cs="Arial"/>
                <w:sz w:val="16"/>
                <w:szCs w:val="16"/>
              </w:rPr>
            </w:pPr>
            <w:r w:rsidRPr="00377BDF">
              <w:rPr>
                <w:rFonts w:cs="Arial"/>
                <w:sz w:val="16"/>
                <w:szCs w:val="16"/>
              </w:rPr>
              <w:t>VS-SR-REQ-372580/A-Propulsion Sound Faulty state</w:t>
            </w:r>
          </w:p>
        </w:tc>
        <w:tc>
          <w:tcPr>
            <w:tcW w:w="4717" w:type="dxa"/>
            <w:tcBorders>
              <w:top w:val="single" w:sz="6" w:space="0" w:color="auto"/>
              <w:left w:val="single" w:sz="4" w:space="0" w:color="auto"/>
              <w:bottom w:val="single" w:sz="6" w:space="0" w:color="auto"/>
              <w:right w:val="single" w:sz="6" w:space="0" w:color="auto"/>
            </w:tcBorders>
            <w:vAlign w:val="center"/>
          </w:tcPr>
          <w:p w:rsidR="00377BDF" w:rsidRPr="00377BDF" w:rsidRDefault="000D3FD3" w:rsidP="00377BDF">
            <w:pPr>
              <w:rPr>
                <w:rFonts w:cs="Calibri"/>
                <w:sz w:val="16"/>
                <w:szCs w:val="16"/>
              </w:rPr>
            </w:pPr>
            <w:r w:rsidRPr="00377BDF">
              <w:rPr>
                <w:rFonts w:cs="Calibri"/>
                <w:sz w:val="16"/>
                <w:szCs w:val="16"/>
              </w:rPr>
              <w:t>jmyslin2 - New requirement for Faulty state</w:t>
            </w:r>
          </w:p>
        </w:tc>
      </w:tr>
      <w:tr w:rsidR="00757988" w:rsidRPr="002C70C7" w:rsidTr="0079157B">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757988" w:rsidRPr="002C70C7" w:rsidRDefault="000D3FD3" w:rsidP="0079157B">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757988" w:rsidRPr="002C70C7" w:rsidRDefault="000D3FD3" w:rsidP="0079157B">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757988" w:rsidRPr="002C70C7" w:rsidRDefault="000D3FD3" w:rsidP="0079157B">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757988" w:rsidRPr="002C70C7" w:rsidRDefault="000D3FD3" w:rsidP="0079157B">
            <w:pPr>
              <w:rPr>
                <w:rFonts w:asciiTheme="minorHAnsi" w:hAnsiTheme="minorHAnsi" w:cstheme="minorHAnsi"/>
                <w:sz w:val="16"/>
                <w:szCs w:val="16"/>
              </w:rPr>
            </w:pPr>
          </w:p>
        </w:tc>
      </w:tr>
      <w:tr w:rsidR="00757988" w:rsidRPr="00C77FDB" w:rsidTr="0079157B">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757988" w:rsidRPr="00C77FDB" w:rsidRDefault="000D3FD3" w:rsidP="0079157B">
            <w:pPr>
              <w:rPr>
                <w:rFonts w:cstheme="minorHAnsi"/>
                <w:b/>
                <w:sz w:val="16"/>
                <w:szCs w:val="16"/>
              </w:rPr>
            </w:pPr>
            <w:r>
              <w:rPr>
                <w:rFonts w:cstheme="minorHAnsi"/>
                <w:b/>
                <w:sz w:val="16"/>
                <w:szCs w:val="16"/>
              </w:rPr>
              <w:t>February 14, 2020</w:t>
            </w:r>
          </w:p>
        </w:tc>
        <w:tc>
          <w:tcPr>
            <w:tcW w:w="1047" w:type="dxa"/>
            <w:tcBorders>
              <w:top w:val="single" w:sz="6" w:space="0" w:color="auto"/>
              <w:left w:val="single" w:sz="6" w:space="0" w:color="auto"/>
              <w:bottom w:val="single" w:sz="4" w:space="0" w:color="auto"/>
              <w:right w:val="single" w:sz="6" w:space="0" w:color="auto"/>
            </w:tcBorders>
          </w:tcPr>
          <w:p w:rsidR="00757988" w:rsidRPr="00C77FDB" w:rsidRDefault="000D3FD3" w:rsidP="0079157B">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.21</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757988" w:rsidRPr="00C77FDB" w:rsidRDefault="000D3FD3" w:rsidP="0079157B">
            <w:pPr>
              <w:rPr>
                <w:rFonts w:cstheme="minorHAnsi"/>
                <w:b/>
                <w:sz w:val="16"/>
                <w:szCs w:val="16"/>
              </w:rPr>
            </w:pPr>
          </w:p>
        </w:tc>
      </w:tr>
      <w:tr w:rsidR="00757988" w:rsidRPr="007D0723" w:rsidTr="0079157B">
        <w:trPr>
          <w:jc w:val="center"/>
        </w:trPr>
        <w:tc>
          <w:tcPr>
            <w:tcW w:w="1755" w:type="dxa"/>
            <w:tcBorders>
              <w:top w:val="single" w:sz="4" w:space="0" w:color="auto"/>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VS-IIR-REQ-276699/I-Logical to Physical CAN signal mapping - Vehicle</w:t>
            </w:r>
            <w:r w:rsidRPr="00757988">
              <w:rPr>
                <w:rFonts w:cs="Arial"/>
                <w:sz w:val="16"/>
                <w:szCs w:val="16"/>
              </w:rPr>
              <w:t xml:space="preserve"> Settings</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added Trail Turn Assist signals</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MD-REQ-132658/C-ChrgCrdLck_D_Stat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added clarification to the requirement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MD-REQ-375908/A-TurnAsstSwtch_D_Stat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MD for the Trail Turn Assist feature</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MD-REQ-375918/A-</w:t>
            </w:r>
            <w:r w:rsidRPr="00757988">
              <w:rPr>
                <w:rFonts w:cs="Arial"/>
                <w:sz w:val="16"/>
                <w:szCs w:val="16"/>
              </w:rPr>
              <w:t>OrtaSwtchLamp_B_Rq</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MD for the Trail Turn Assist feature</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VS-CLD-REQ-375893/A-Trail Turn Assist Client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added new Trail Turn Assist class description</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VS-CLD-REQ-375896/A-Trail Turn Assist Server</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 xml:space="preserve">jmyslin2: New Trail Turn Server </w:t>
            </w:r>
            <w:r w:rsidRPr="00757988">
              <w:rPr>
                <w:rFonts w:cs="Calibri"/>
                <w:sz w:val="16"/>
                <w:szCs w:val="16"/>
              </w:rPr>
              <w:t>class description</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STR-076407/G-Functional Definition (TcSE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added Trail Turn Assist function</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VS-FUN-REQ-375892/A-Trail Turn Assist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Trail Turn Assist function</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STR-718722/A-Overview</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provide an overview of t</w:t>
            </w:r>
            <w:r w:rsidRPr="00757988">
              <w:rPr>
                <w:rFonts w:cs="Calibri"/>
                <w:sz w:val="16"/>
                <w:szCs w:val="16"/>
              </w:rPr>
              <w:t>he Trail Turn Assist feature</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STR-718724/A-Physical Mapping of Classes</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mapping of physical classes</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VS-UC-REQ-375924/A-User Enables Trail Turn Assist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Trail Turn Assist Use Case</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VS-UC-REQ-375925/A-User Disables Trail Turn Assist</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Use Case for Trail Turn Assist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VS-SR-REQ-375934/A-Trail Turn Assist Setting Soft Button Pressed / Not Pressed Handling</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Trailer Turn Assist requirement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VS-SR-REQ-375946/A-Trail Turn Assist Settings Change</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Trail Turn Assist requrement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VS-TMR-REQ-375949/A-T_TrailTurnAssist_Rsp</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Trail Turn Assist timing requirement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VS-SR-REQ-375947/A-Conditions for setting TurnAsstSwtch_D_Stat signal to Faulty</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 xml:space="preserve">jmyslin2: New Trail Turn Assist </w:t>
            </w:r>
            <w:r w:rsidRPr="00757988">
              <w:rPr>
                <w:rFonts w:cs="Calibri"/>
                <w:sz w:val="16"/>
                <w:szCs w:val="16"/>
              </w:rPr>
              <w:t>requirement</w:t>
            </w:r>
          </w:p>
        </w:tc>
      </w:tr>
      <w:tr w:rsidR="00757988" w:rsidRPr="007D0723" w:rsidTr="0079157B">
        <w:trPr>
          <w:jc w:val="center"/>
        </w:trPr>
        <w:tc>
          <w:tcPr>
            <w:tcW w:w="1755" w:type="dxa"/>
            <w:tcBorders>
              <w:top w:val="nil"/>
              <w:left w:val="single" w:sz="4" w:space="0" w:color="auto"/>
              <w:bottom w:val="nil"/>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VS-SD-REQ-375951/A-Trail Turn Assist set to Enabled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jmyslin2: new sequence diagram for the Trail Turn Assist feature</w:t>
            </w:r>
          </w:p>
        </w:tc>
      </w:tr>
      <w:tr w:rsidR="00757988" w:rsidRPr="007D0723" w:rsidTr="00757988">
        <w:trPr>
          <w:jc w:val="center"/>
        </w:trPr>
        <w:tc>
          <w:tcPr>
            <w:tcW w:w="1755" w:type="dxa"/>
            <w:tcBorders>
              <w:top w:val="nil"/>
              <w:left w:val="single" w:sz="4" w:space="0" w:color="auto"/>
              <w:bottom w:val="single" w:sz="4" w:space="0" w:color="auto"/>
              <w:right w:val="single" w:sz="4" w:space="0" w:color="auto"/>
            </w:tcBorders>
          </w:tcPr>
          <w:p w:rsidR="00757988" w:rsidRPr="002C70C7" w:rsidRDefault="000D3FD3" w:rsidP="00757988">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757988" w:rsidRPr="00757988" w:rsidRDefault="000D3FD3" w:rsidP="00757988">
            <w:pPr>
              <w:rPr>
                <w:rFonts w:cs="Arial"/>
                <w:sz w:val="16"/>
                <w:szCs w:val="16"/>
              </w:rPr>
            </w:pPr>
            <w:r w:rsidRPr="00757988">
              <w:rPr>
                <w:rFonts w:cs="Arial"/>
                <w:sz w:val="16"/>
                <w:szCs w:val="16"/>
              </w:rPr>
              <w:t>VS-SD-REQ-375952/A-Trail Turn Assist set to Disabled via the HMI</w:t>
            </w:r>
          </w:p>
        </w:tc>
        <w:tc>
          <w:tcPr>
            <w:tcW w:w="4717" w:type="dxa"/>
            <w:tcBorders>
              <w:top w:val="single" w:sz="6" w:space="0" w:color="auto"/>
              <w:left w:val="single" w:sz="4" w:space="0" w:color="auto"/>
              <w:bottom w:val="single" w:sz="6" w:space="0" w:color="auto"/>
              <w:right w:val="single" w:sz="6" w:space="0" w:color="auto"/>
            </w:tcBorders>
            <w:vAlign w:val="center"/>
          </w:tcPr>
          <w:p w:rsidR="00757988" w:rsidRPr="00757988" w:rsidRDefault="000D3FD3" w:rsidP="00757988">
            <w:pPr>
              <w:rPr>
                <w:rFonts w:cs="Calibri"/>
                <w:sz w:val="16"/>
                <w:szCs w:val="16"/>
              </w:rPr>
            </w:pPr>
            <w:r w:rsidRPr="00757988">
              <w:rPr>
                <w:rFonts w:cs="Calibri"/>
                <w:sz w:val="16"/>
                <w:szCs w:val="16"/>
              </w:rPr>
              <w:t xml:space="preserve">jmyslin2: new Trail Turn Assist sequence </w:t>
            </w:r>
            <w:r w:rsidRPr="00757988">
              <w:rPr>
                <w:rFonts w:cs="Calibri"/>
                <w:sz w:val="16"/>
                <w:szCs w:val="16"/>
              </w:rPr>
              <w:t>diagram</w:t>
            </w:r>
          </w:p>
        </w:tc>
      </w:tr>
      <w:tr w:rsidR="00334A6D" w:rsidRPr="002C70C7" w:rsidTr="00874DBC">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34A6D" w:rsidRPr="002C70C7" w:rsidRDefault="000D3FD3" w:rsidP="00874DBC">
            <w:pPr>
              <w:rPr>
                <w:rFonts w:asciiTheme="minorHAnsi" w:hAnsiTheme="minorHAnsi" w:cstheme="minorHAnsi"/>
                <w:sz w:val="16"/>
                <w:szCs w:val="16"/>
              </w:rPr>
            </w:pPr>
          </w:p>
        </w:tc>
        <w:tc>
          <w:tcPr>
            <w:tcW w:w="1047" w:type="dxa"/>
            <w:tcBorders>
              <w:top w:val="single" w:sz="6" w:space="0" w:color="auto"/>
              <w:left w:val="nil"/>
              <w:bottom w:val="single" w:sz="6" w:space="0" w:color="auto"/>
              <w:right w:val="nil"/>
            </w:tcBorders>
            <w:shd w:val="thinDiagCross" w:color="auto" w:fill="D9D9D9" w:themeFill="background1" w:themeFillShade="D9"/>
          </w:tcPr>
          <w:p w:rsidR="00334A6D" w:rsidRPr="002C70C7" w:rsidRDefault="000D3FD3" w:rsidP="00874DBC">
            <w:pPr>
              <w:rPr>
                <w:rFonts w:asciiTheme="minorHAnsi" w:hAnsiTheme="minorHAnsi" w:cstheme="minorHAnsi"/>
                <w:sz w:val="16"/>
                <w:szCs w:val="16"/>
                <w:lang w:val="fr-FR"/>
              </w:rPr>
            </w:pPr>
          </w:p>
        </w:tc>
        <w:tc>
          <w:tcPr>
            <w:tcW w:w="3400" w:type="dxa"/>
            <w:tcBorders>
              <w:top w:val="single" w:sz="6" w:space="0" w:color="auto"/>
              <w:left w:val="nil"/>
              <w:bottom w:val="single" w:sz="6" w:space="0" w:color="auto"/>
              <w:right w:val="nil"/>
            </w:tcBorders>
            <w:shd w:val="thinDiagCross" w:color="auto" w:fill="D9D9D9" w:themeFill="background1" w:themeFillShade="D9"/>
            <w:vAlign w:val="center"/>
          </w:tcPr>
          <w:p w:rsidR="00334A6D" w:rsidRPr="002C70C7" w:rsidRDefault="000D3FD3" w:rsidP="00874DBC">
            <w:pPr>
              <w:rPr>
                <w:rFonts w:asciiTheme="minorHAnsi" w:hAnsiTheme="minorHAnsi" w:cstheme="minorHAnsi"/>
                <w:sz w:val="16"/>
                <w:szCs w:val="16"/>
              </w:rPr>
            </w:pPr>
          </w:p>
        </w:tc>
        <w:tc>
          <w:tcPr>
            <w:tcW w:w="4717"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334A6D" w:rsidRPr="002C70C7" w:rsidRDefault="000D3FD3" w:rsidP="00874DBC">
            <w:pPr>
              <w:rPr>
                <w:rFonts w:asciiTheme="minorHAnsi" w:hAnsiTheme="minorHAnsi" w:cstheme="minorHAnsi"/>
                <w:sz w:val="16"/>
                <w:szCs w:val="16"/>
              </w:rPr>
            </w:pPr>
          </w:p>
        </w:tc>
      </w:tr>
      <w:tr w:rsidR="00334A6D" w:rsidRPr="00C77FDB" w:rsidTr="00874DBC">
        <w:trPr>
          <w:trHeight w:val="245"/>
          <w:jc w:val="center"/>
        </w:trPr>
        <w:tc>
          <w:tcPr>
            <w:tcW w:w="1755" w:type="dxa"/>
            <w:tcBorders>
              <w:top w:val="single" w:sz="6" w:space="0" w:color="auto"/>
              <w:left w:val="single" w:sz="6" w:space="0" w:color="auto"/>
              <w:bottom w:val="single" w:sz="4" w:space="0" w:color="auto"/>
              <w:right w:val="single" w:sz="6" w:space="0" w:color="auto"/>
            </w:tcBorders>
          </w:tcPr>
          <w:p w:rsidR="00334A6D" w:rsidRPr="00C77FDB" w:rsidRDefault="000D3FD3" w:rsidP="00334A6D">
            <w:pPr>
              <w:rPr>
                <w:rFonts w:cstheme="minorHAnsi"/>
                <w:b/>
                <w:sz w:val="16"/>
                <w:szCs w:val="16"/>
              </w:rPr>
            </w:pPr>
            <w:r>
              <w:rPr>
                <w:rFonts w:cstheme="minorHAnsi"/>
                <w:b/>
                <w:sz w:val="16"/>
                <w:szCs w:val="16"/>
              </w:rPr>
              <w:t>February 25, 2020</w:t>
            </w:r>
          </w:p>
        </w:tc>
        <w:tc>
          <w:tcPr>
            <w:tcW w:w="1047" w:type="dxa"/>
            <w:tcBorders>
              <w:top w:val="single" w:sz="6" w:space="0" w:color="auto"/>
              <w:left w:val="single" w:sz="6" w:space="0" w:color="auto"/>
              <w:bottom w:val="single" w:sz="4" w:space="0" w:color="auto"/>
              <w:right w:val="single" w:sz="6" w:space="0" w:color="auto"/>
            </w:tcBorders>
          </w:tcPr>
          <w:p w:rsidR="00334A6D" w:rsidRPr="00C77FDB" w:rsidRDefault="000D3FD3" w:rsidP="00874DBC">
            <w:pPr>
              <w:jc w:val="center"/>
              <w:rPr>
                <w:rFonts w:cstheme="minorHAnsi"/>
                <w:b/>
                <w:sz w:val="16"/>
                <w:szCs w:val="16"/>
                <w:lang w:val="fr-FR"/>
              </w:rPr>
            </w:pPr>
            <w:r w:rsidRPr="00C77FDB">
              <w:rPr>
                <w:rFonts w:cstheme="minorHAnsi"/>
                <w:b/>
                <w:sz w:val="16"/>
                <w:szCs w:val="16"/>
                <w:lang w:val="fr-FR"/>
              </w:rPr>
              <w:t>1</w:t>
            </w:r>
            <w:r>
              <w:rPr>
                <w:rFonts w:cstheme="minorHAnsi"/>
                <w:b/>
                <w:sz w:val="16"/>
                <w:szCs w:val="16"/>
                <w:lang w:val="fr-FR"/>
              </w:rPr>
              <w:t>.22</w:t>
            </w:r>
          </w:p>
        </w:tc>
        <w:tc>
          <w:tcPr>
            <w:tcW w:w="8117" w:type="dxa"/>
            <w:gridSpan w:val="2"/>
            <w:tcBorders>
              <w:top w:val="single" w:sz="6" w:space="0" w:color="auto"/>
              <w:left w:val="single" w:sz="6" w:space="0" w:color="auto"/>
              <w:bottom w:val="single" w:sz="4" w:space="0" w:color="auto"/>
              <w:right w:val="single" w:sz="6" w:space="0" w:color="auto"/>
            </w:tcBorders>
            <w:vAlign w:val="center"/>
          </w:tcPr>
          <w:p w:rsidR="00334A6D" w:rsidRPr="00C77FDB" w:rsidRDefault="000D3FD3" w:rsidP="00874DBC">
            <w:pPr>
              <w:rPr>
                <w:rFonts w:cstheme="minorHAnsi"/>
                <w:b/>
                <w:sz w:val="16"/>
                <w:szCs w:val="16"/>
              </w:rPr>
            </w:pPr>
          </w:p>
        </w:tc>
      </w:tr>
      <w:tr w:rsidR="00334A6D" w:rsidRPr="00757988" w:rsidTr="00874DBC">
        <w:trPr>
          <w:jc w:val="center"/>
        </w:trPr>
        <w:tc>
          <w:tcPr>
            <w:tcW w:w="1755" w:type="dxa"/>
            <w:tcBorders>
              <w:top w:val="single" w:sz="4" w:space="0" w:color="auto"/>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VS-IIR-REQ-276699/J-Logical to Physical CAN signal mapping - Vehicle Settings</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jmyslin2:  added clear exit assist signals</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MD-REQ-354255/A-ClrExitAsstEnbl_D_RqMnu</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MD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MD-REQ-354256/A-ClrExitAsst_D_Stat</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MD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MD-REQ-359587/A-ClrExitAsstMsgTxt2_D_Rq</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jmyslin2:  New MD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MD-REQ-359588/A-ClrExitAsstActv_B_Rq</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jmyslin2:  New MD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VS-CLD-REQ-359585/A-Clear Exit Assist Warning Client</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class description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VS-CLD-REQ-359586/A-Clear Exit Assist Warning Server</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Class Description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STR-076407/H-Functional Definition (</w:t>
            </w:r>
            <w:r w:rsidRPr="00334A6D">
              <w:rPr>
                <w:rFonts w:cs="Arial"/>
                <w:sz w:val="16"/>
                <w:szCs w:val="16"/>
              </w:rPr>
              <w:t>TcSE ROIN-293395)</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jmyslin2: added clear exit assist functions</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STR-731065/A-Clear Exit Assist</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jmyslin2: added Clear Exit Assist functions</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VS-FUN-REQ-354248/A-Clear Exit Assist Setting</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function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VS-SR-REQ-354328/A-Clear Exit Assist Setting change</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requirement for Clear Exit Assist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VS-FUN-REQ-359558/A-Clear Exit Assist Warning</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Clear Exit Assist Warning function created</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 xml:space="preserve">PWRMAN-CLD-REQ-359656/A-Infotainment System </w:t>
            </w:r>
            <w:r w:rsidRPr="00334A6D">
              <w:rPr>
                <w:rFonts w:cs="Arial"/>
                <w:sz w:val="16"/>
                <w:szCs w:val="16"/>
              </w:rPr>
              <w:t>Master</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Class Description</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VS-SR-REQ-359973/A-Clear Exit Assist warning HMI</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Clear Exit Assist requirement</w:t>
            </w:r>
          </w:p>
        </w:tc>
      </w:tr>
      <w:tr w:rsidR="00334A6D" w:rsidRPr="00757988" w:rsidTr="00874DBC">
        <w:trPr>
          <w:jc w:val="center"/>
        </w:trPr>
        <w:tc>
          <w:tcPr>
            <w:tcW w:w="1755" w:type="dxa"/>
            <w:tcBorders>
              <w:top w:val="nil"/>
              <w:left w:val="single" w:sz="4" w:space="0" w:color="auto"/>
              <w:bottom w:val="nil"/>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PWRMAN-SR-REQ-359648/A-Clear Exit Assist Power Moding</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clear exit assist power mode requirement</w:t>
            </w:r>
          </w:p>
        </w:tc>
      </w:tr>
      <w:tr w:rsidR="00334A6D" w:rsidRPr="00757988" w:rsidTr="00334A6D">
        <w:trPr>
          <w:jc w:val="center"/>
        </w:trPr>
        <w:tc>
          <w:tcPr>
            <w:tcW w:w="1755" w:type="dxa"/>
            <w:tcBorders>
              <w:top w:val="nil"/>
              <w:left w:val="single" w:sz="4" w:space="0" w:color="auto"/>
              <w:bottom w:val="single" w:sz="4" w:space="0" w:color="auto"/>
              <w:right w:val="single" w:sz="4" w:space="0" w:color="auto"/>
            </w:tcBorders>
          </w:tcPr>
          <w:p w:rsidR="00334A6D" w:rsidRPr="002C70C7" w:rsidRDefault="000D3FD3" w:rsidP="00334A6D">
            <w:pPr>
              <w:rPr>
                <w:rFonts w:asciiTheme="minorHAnsi" w:hAnsiTheme="minorHAnsi" w:cstheme="minorHAnsi"/>
                <w:sz w:val="16"/>
                <w:szCs w:val="16"/>
                <w:lang w:val="fr-FR"/>
              </w:rPr>
            </w:pPr>
          </w:p>
        </w:tc>
        <w:tc>
          <w:tcPr>
            <w:tcW w:w="4447" w:type="dxa"/>
            <w:gridSpan w:val="2"/>
            <w:tcBorders>
              <w:top w:val="single" w:sz="4" w:space="0" w:color="auto"/>
              <w:left w:val="single" w:sz="4" w:space="0" w:color="auto"/>
              <w:bottom w:val="single" w:sz="4" w:space="0" w:color="auto"/>
              <w:right w:val="single" w:sz="4" w:space="0" w:color="auto"/>
            </w:tcBorders>
            <w:vAlign w:val="center"/>
          </w:tcPr>
          <w:p w:rsidR="00334A6D" w:rsidRPr="00334A6D" w:rsidRDefault="000D3FD3" w:rsidP="00334A6D">
            <w:pPr>
              <w:rPr>
                <w:rFonts w:cs="Arial"/>
                <w:sz w:val="16"/>
                <w:szCs w:val="16"/>
              </w:rPr>
            </w:pPr>
            <w:r w:rsidRPr="00334A6D">
              <w:rPr>
                <w:rFonts w:cs="Arial"/>
                <w:sz w:val="16"/>
                <w:szCs w:val="16"/>
              </w:rPr>
              <w:t>PWRMAN-SR-REQ-359676/A-MMInactive Sleep_Standby Clear Exit Assist Power Mode Diagram</w:t>
            </w:r>
          </w:p>
        </w:tc>
        <w:tc>
          <w:tcPr>
            <w:tcW w:w="4717" w:type="dxa"/>
            <w:tcBorders>
              <w:top w:val="single" w:sz="6" w:space="0" w:color="auto"/>
              <w:left w:val="single" w:sz="4" w:space="0" w:color="auto"/>
              <w:bottom w:val="single" w:sz="6" w:space="0" w:color="auto"/>
              <w:right w:val="single" w:sz="6" w:space="0" w:color="auto"/>
            </w:tcBorders>
            <w:vAlign w:val="center"/>
          </w:tcPr>
          <w:p w:rsidR="00334A6D" w:rsidRPr="00334A6D" w:rsidRDefault="000D3FD3" w:rsidP="00334A6D">
            <w:pPr>
              <w:rPr>
                <w:rFonts w:cs="Calibri"/>
                <w:sz w:val="16"/>
                <w:szCs w:val="16"/>
              </w:rPr>
            </w:pPr>
            <w:r w:rsidRPr="00334A6D">
              <w:rPr>
                <w:rFonts w:cs="Calibri"/>
                <w:sz w:val="16"/>
                <w:szCs w:val="16"/>
              </w:rPr>
              <w:t>&lt;jmyslin2&gt; New Clear Exit Assist power mode requirement</w:t>
            </w:r>
          </w:p>
        </w:tc>
      </w:tr>
    </w:tbl>
    <w:p w:rsidR="00816902" w:rsidRDefault="000D3FD3">
      <w:pPr>
        <w:rPr>
          <w:rFonts w:cs="Arial"/>
        </w:rPr>
      </w:pPr>
    </w:p>
    <w:p w:rsidR="00816902" w:rsidRDefault="000D3FD3">
      <w:pPr>
        <w:rPr>
          <w:rFonts w:cs="Arial"/>
        </w:rPr>
      </w:pPr>
    </w:p>
    <w:p w:rsidR="00816902" w:rsidRDefault="000D3FD3">
      <w:pPr>
        <w:jc w:val="center"/>
        <w:rPr>
          <w:rFonts w:cs="Arial"/>
          <w:b/>
          <w:sz w:val="36"/>
          <w:szCs w:val="36"/>
        </w:rPr>
      </w:pPr>
      <w:r>
        <w:rPr>
          <w:b/>
          <w:sz w:val="36"/>
          <w:szCs w:val="36"/>
        </w:rPr>
        <w:br w:type="page"/>
      </w:r>
      <w:r>
        <w:rPr>
          <w:rFonts w:cs="Arial"/>
          <w:b/>
          <w:sz w:val="36"/>
          <w:szCs w:val="36"/>
        </w:rPr>
        <w:lastRenderedPageBreak/>
        <w:t>Table of Contents</w:t>
      </w:r>
    </w:p>
    <w:p w:rsidR="00816902" w:rsidRDefault="000D3FD3">
      <w:pPr>
        <w:jc w:val="center"/>
        <w:rPr>
          <w:rFonts w:cs="Arial"/>
          <w:b/>
          <w:sz w:val="36"/>
          <w:szCs w:val="36"/>
        </w:rPr>
      </w:pPr>
    </w:p>
    <w:p w:rsidR="0046553F" w:rsidRDefault="000D3FD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33533683" w:history="1">
        <w:r w:rsidR="0046553F" w:rsidRPr="00352B3E">
          <w:rPr>
            <w:rStyle w:val="Hyperlink"/>
            <w:rFonts w:cs="Arial"/>
            <w:bCs/>
            <w:noProof/>
          </w:rPr>
          <w:t>Revision History</w:t>
        </w:r>
        <w:r w:rsidR="0046553F">
          <w:rPr>
            <w:noProof/>
            <w:webHidden/>
          </w:rPr>
          <w:tab/>
        </w:r>
        <w:r w:rsidR="0046553F">
          <w:rPr>
            <w:noProof/>
            <w:webHidden/>
          </w:rPr>
          <w:fldChar w:fldCharType="begin"/>
        </w:r>
        <w:r w:rsidR="0046553F">
          <w:rPr>
            <w:noProof/>
            <w:webHidden/>
          </w:rPr>
          <w:instrText xml:space="preserve"> PAGEREF _Toc33533683 \h </w:instrText>
        </w:r>
        <w:r w:rsidR="0046553F">
          <w:rPr>
            <w:noProof/>
            <w:webHidden/>
          </w:rPr>
        </w:r>
        <w:r w:rsidR="0046553F">
          <w:rPr>
            <w:noProof/>
            <w:webHidden/>
          </w:rPr>
          <w:fldChar w:fldCharType="separate"/>
        </w:r>
        <w:r w:rsidR="0046553F">
          <w:rPr>
            <w:noProof/>
            <w:webHidden/>
          </w:rPr>
          <w:t>2</w:t>
        </w:r>
        <w:r w:rsidR="0046553F">
          <w:rPr>
            <w:noProof/>
            <w:webHidden/>
          </w:rPr>
          <w:fldChar w:fldCharType="end"/>
        </w:r>
      </w:hyperlink>
    </w:p>
    <w:p w:rsidR="0046553F" w:rsidRDefault="004655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3533684" w:history="1">
        <w:r w:rsidRPr="00352B3E">
          <w:rPr>
            <w:rStyle w:val="Hyperlink"/>
            <w:noProof/>
          </w:rPr>
          <w:t>1</w:t>
        </w:r>
        <w:r>
          <w:rPr>
            <w:rFonts w:asciiTheme="minorHAnsi" w:eastAsiaTheme="minorEastAsia" w:hAnsiTheme="minorHAnsi" w:cstheme="minorBidi"/>
            <w:b w:val="0"/>
            <w:smallCaps w:val="0"/>
            <w:noProof/>
            <w:sz w:val="22"/>
            <w:szCs w:val="22"/>
          </w:rPr>
          <w:tab/>
        </w:r>
        <w:r w:rsidRPr="00352B3E">
          <w:rPr>
            <w:rStyle w:val="Hyperlink"/>
            <w:noProof/>
          </w:rPr>
          <w:t>Architectural Design</w:t>
        </w:r>
        <w:r>
          <w:rPr>
            <w:noProof/>
            <w:webHidden/>
          </w:rPr>
          <w:tab/>
        </w:r>
        <w:r>
          <w:rPr>
            <w:noProof/>
            <w:webHidden/>
          </w:rPr>
          <w:fldChar w:fldCharType="begin"/>
        </w:r>
        <w:r>
          <w:rPr>
            <w:noProof/>
            <w:webHidden/>
          </w:rPr>
          <w:instrText xml:space="preserve"> PAGEREF _Toc33533684 \h </w:instrText>
        </w:r>
        <w:r>
          <w:rPr>
            <w:noProof/>
            <w:webHidden/>
          </w:rPr>
        </w:r>
        <w:r>
          <w:rPr>
            <w:noProof/>
            <w:webHidden/>
          </w:rPr>
          <w:fldChar w:fldCharType="separate"/>
        </w:r>
        <w:r>
          <w:rPr>
            <w:noProof/>
            <w:webHidden/>
          </w:rPr>
          <w:t>17</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685" w:history="1">
        <w:r w:rsidRPr="00352B3E">
          <w:rPr>
            <w:rStyle w:val="Hyperlink"/>
            <w:noProof/>
          </w:rPr>
          <w:t>1.1</w:t>
        </w:r>
        <w:r>
          <w:rPr>
            <w:rFonts w:asciiTheme="minorHAnsi" w:eastAsiaTheme="minorEastAsia" w:hAnsiTheme="minorHAnsi" w:cstheme="minorBidi"/>
            <w:i w:val="0"/>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_Toc33533685 \h </w:instrText>
        </w:r>
        <w:r>
          <w:rPr>
            <w:noProof/>
            <w:webHidden/>
          </w:rPr>
        </w:r>
        <w:r>
          <w:rPr>
            <w:noProof/>
            <w:webHidden/>
          </w:rPr>
          <w:fldChar w:fldCharType="separate"/>
        </w:r>
        <w:r>
          <w:rPr>
            <w:noProof/>
            <w:webHidden/>
          </w:rPr>
          <w:t>17</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86" w:history="1">
        <w:r w:rsidRPr="00352B3E">
          <w:rPr>
            <w:rStyle w:val="Hyperlink"/>
            <w:noProof/>
          </w:rPr>
          <w:t>1.1.1</w:t>
        </w:r>
        <w:r>
          <w:rPr>
            <w:rFonts w:asciiTheme="minorHAnsi" w:eastAsiaTheme="minorEastAsia" w:hAnsiTheme="minorHAnsi" w:cstheme="minorBidi"/>
            <w:noProof/>
            <w:sz w:val="22"/>
            <w:szCs w:val="22"/>
          </w:rPr>
          <w:tab/>
        </w:r>
        <w:r w:rsidRPr="00352B3E">
          <w:rPr>
            <w:rStyle w:val="Hyperlink"/>
            <w:noProof/>
          </w:rPr>
          <w:t>VS-IIR-REQ-276699/J-Logical to Physical CAN signal mapping - Vehicle Settings</w:t>
        </w:r>
        <w:r>
          <w:rPr>
            <w:noProof/>
            <w:webHidden/>
          </w:rPr>
          <w:tab/>
        </w:r>
        <w:r>
          <w:rPr>
            <w:noProof/>
            <w:webHidden/>
          </w:rPr>
          <w:fldChar w:fldCharType="begin"/>
        </w:r>
        <w:r>
          <w:rPr>
            <w:noProof/>
            <w:webHidden/>
          </w:rPr>
          <w:instrText xml:space="preserve"> PAGEREF _Toc33533686 \h </w:instrText>
        </w:r>
        <w:r>
          <w:rPr>
            <w:noProof/>
            <w:webHidden/>
          </w:rPr>
        </w:r>
        <w:r>
          <w:rPr>
            <w:noProof/>
            <w:webHidden/>
          </w:rPr>
          <w:fldChar w:fldCharType="separate"/>
        </w:r>
        <w:r>
          <w:rPr>
            <w:noProof/>
            <w:webHidden/>
          </w:rPr>
          <w:t>17</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87" w:history="1">
        <w:r w:rsidRPr="00352B3E">
          <w:rPr>
            <w:rStyle w:val="Hyperlink"/>
            <w:noProof/>
          </w:rPr>
          <w:t>1.1.2</w:t>
        </w:r>
        <w:r>
          <w:rPr>
            <w:rFonts w:asciiTheme="minorHAnsi" w:eastAsiaTheme="minorEastAsia" w:hAnsiTheme="minorHAnsi" w:cstheme="minorBidi"/>
            <w:noProof/>
            <w:sz w:val="22"/>
            <w:szCs w:val="22"/>
          </w:rPr>
          <w:tab/>
        </w:r>
        <w:r w:rsidRPr="00352B3E">
          <w:rPr>
            <w:rStyle w:val="Hyperlink"/>
            <w:noProof/>
          </w:rPr>
          <w:t>MD-REQ-243934/B-Disp_Miles_Kilometers.St</w:t>
        </w:r>
        <w:r>
          <w:rPr>
            <w:noProof/>
            <w:webHidden/>
          </w:rPr>
          <w:tab/>
        </w:r>
        <w:r>
          <w:rPr>
            <w:noProof/>
            <w:webHidden/>
          </w:rPr>
          <w:fldChar w:fldCharType="begin"/>
        </w:r>
        <w:r>
          <w:rPr>
            <w:noProof/>
            <w:webHidden/>
          </w:rPr>
          <w:instrText xml:space="preserve"> PAGEREF _Toc33533687 \h </w:instrText>
        </w:r>
        <w:r>
          <w:rPr>
            <w:noProof/>
            <w:webHidden/>
          </w:rPr>
        </w:r>
        <w:r>
          <w:rPr>
            <w:noProof/>
            <w:webHidden/>
          </w:rPr>
          <w:fldChar w:fldCharType="separate"/>
        </w:r>
        <w:r>
          <w:rPr>
            <w:noProof/>
            <w:webHidden/>
          </w:rPr>
          <w:t>19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88" w:history="1">
        <w:r w:rsidRPr="00352B3E">
          <w:rPr>
            <w:rStyle w:val="Hyperlink"/>
            <w:noProof/>
          </w:rPr>
          <w:t>1.1.3</w:t>
        </w:r>
        <w:r>
          <w:rPr>
            <w:rFonts w:asciiTheme="minorHAnsi" w:eastAsiaTheme="minorEastAsia" w:hAnsiTheme="minorHAnsi" w:cstheme="minorBidi"/>
            <w:noProof/>
            <w:sz w:val="22"/>
            <w:szCs w:val="22"/>
          </w:rPr>
          <w:tab/>
        </w:r>
        <w:r w:rsidRPr="00352B3E">
          <w:rPr>
            <w:rStyle w:val="Hyperlink"/>
            <w:noProof/>
          </w:rPr>
          <w:t>MD-REQ-025516/C-DISP_Miles_Kilometers_Rq (TcSE ROIN-273811)</w:t>
        </w:r>
        <w:r>
          <w:rPr>
            <w:noProof/>
            <w:webHidden/>
          </w:rPr>
          <w:tab/>
        </w:r>
        <w:r>
          <w:rPr>
            <w:noProof/>
            <w:webHidden/>
          </w:rPr>
          <w:fldChar w:fldCharType="begin"/>
        </w:r>
        <w:r>
          <w:rPr>
            <w:noProof/>
            <w:webHidden/>
          </w:rPr>
          <w:instrText xml:space="preserve"> PAGEREF _Toc33533688 \h </w:instrText>
        </w:r>
        <w:r>
          <w:rPr>
            <w:noProof/>
            <w:webHidden/>
          </w:rPr>
        </w:r>
        <w:r>
          <w:rPr>
            <w:noProof/>
            <w:webHidden/>
          </w:rPr>
          <w:fldChar w:fldCharType="separate"/>
        </w:r>
        <w:r>
          <w:rPr>
            <w:noProof/>
            <w:webHidden/>
          </w:rPr>
          <w:t>19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89" w:history="1">
        <w:r w:rsidRPr="00352B3E">
          <w:rPr>
            <w:rStyle w:val="Hyperlink"/>
            <w:noProof/>
          </w:rPr>
          <w:t>1.1.4</w:t>
        </w:r>
        <w:r>
          <w:rPr>
            <w:rFonts w:asciiTheme="minorHAnsi" w:eastAsiaTheme="minorEastAsia" w:hAnsiTheme="minorHAnsi" w:cstheme="minorBidi"/>
            <w:noProof/>
            <w:sz w:val="22"/>
            <w:szCs w:val="22"/>
          </w:rPr>
          <w:tab/>
        </w:r>
        <w:r w:rsidRPr="00352B3E">
          <w:rPr>
            <w:rStyle w:val="Hyperlink"/>
            <w:noProof/>
          </w:rPr>
          <w:t>MD-REQ-276458/B-Vehicle_Speed.St</w:t>
        </w:r>
        <w:r>
          <w:rPr>
            <w:noProof/>
            <w:webHidden/>
          </w:rPr>
          <w:tab/>
        </w:r>
        <w:r>
          <w:rPr>
            <w:noProof/>
            <w:webHidden/>
          </w:rPr>
          <w:fldChar w:fldCharType="begin"/>
        </w:r>
        <w:r>
          <w:rPr>
            <w:noProof/>
            <w:webHidden/>
          </w:rPr>
          <w:instrText xml:space="preserve"> PAGEREF _Toc33533689 \h </w:instrText>
        </w:r>
        <w:r>
          <w:rPr>
            <w:noProof/>
            <w:webHidden/>
          </w:rPr>
        </w:r>
        <w:r>
          <w:rPr>
            <w:noProof/>
            <w:webHidden/>
          </w:rPr>
          <w:fldChar w:fldCharType="separate"/>
        </w:r>
        <w:r>
          <w:rPr>
            <w:noProof/>
            <w:webHidden/>
          </w:rPr>
          <w:t>19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90" w:history="1">
        <w:r w:rsidRPr="00352B3E">
          <w:rPr>
            <w:rStyle w:val="Hyperlink"/>
            <w:noProof/>
          </w:rPr>
          <w:t>1.1.5</w:t>
        </w:r>
        <w:r>
          <w:rPr>
            <w:rFonts w:asciiTheme="minorHAnsi" w:eastAsiaTheme="minorEastAsia" w:hAnsiTheme="minorHAnsi" w:cstheme="minorBidi"/>
            <w:noProof/>
            <w:sz w:val="22"/>
            <w:szCs w:val="22"/>
          </w:rPr>
          <w:tab/>
        </w:r>
        <w:r w:rsidRPr="00352B3E">
          <w:rPr>
            <w:rStyle w:val="Hyperlink"/>
            <w:noProof/>
          </w:rPr>
          <w:t>MD-REQ-276459/A-Vehicle_Speed_QF</w:t>
        </w:r>
        <w:r>
          <w:rPr>
            <w:noProof/>
            <w:webHidden/>
          </w:rPr>
          <w:tab/>
        </w:r>
        <w:r>
          <w:rPr>
            <w:noProof/>
            <w:webHidden/>
          </w:rPr>
          <w:fldChar w:fldCharType="begin"/>
        </w:r>
        <w:r>
          <w:rPr>
            <w:noProof/>
            <w:webHidden/>
          </w:rPr>
          <w:instrText xml:space="preserve"> PAGEREF _Toc33533690 \h </w:instrText>
        </w:r>
        <w:r>
          <w:rPr>
            <w:noProof/>
            <w:webHidden/>
          </w:rPr>
        </w:r>
        <w:r>
          <w:rPr>
            <w:noProof/>
            <w:webHidden/>
          </w:rPr>
          <w:fldChar w:fldCharType="separate"/>
        </w:r>
        <w:r>
          <w:rPr>
            <w:noProof/>
            <w:webHidden/>
          </w:rPr>
          <w:t>19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91" w:history="1">
        <w:r w:rsidRPr="00352B3E">
          <w:rPr>
            <w:rStyle w:val="Hyperlink"/>
            <w:noProof/>
          </w:rPr>
          <w:t>1.1.6</w:t>
        </w:r>
        <w:r>
          <w:rPr>
            <w:rFonts w:asciiTheme="minorHAnsi" w:eastAsiaTheme="minorEastAsia" w:hAnsiTheme="minorHAnsi" w:cstheme="minorBidi"/>
            <w:noProof/>
            <w:sz w:val="22"/>
            <w:szCs w:val="22"/>
          </w:rPr>
          <w:tab/>
        </w:r>
        <w:r w:rsidRPr="00352B3E">
          <w:rPr>
            <w:rStyle w:val="Hyperlink"/>
            <w:noProof/>
          </w:rPr>
          <w:t>MD-REQ-213361/C-FactoryReset_Rq</w:t>
        </w:r>
        <w:r>
          <w:rPr>
            <w:noProof/>
            <w:webHidden/>
          </w:rPr>
          <w:tab/>
        </w:r>
        <w:r>
          <w:rPr>
            <w:noProof/>
            <w:webHidden/>
          </w:rPr>
          <w:fldChar w:fldCharType="begin"/>
        </w:r>
        <w:r>
          <w:rPr>
            <w:noProof/>
            <w:webHidden/>
          </w:rPr>
          <w:instrText xml:space="preserve"> PAGEREF _Toc33533691 \h </w:instrText>
        </w:r>
        <w:r>
          <w:rPr>
            <w:noProof/>
            <w:webHidden/>
          </w:rPr>
        </w:r>
        <w:r>
          <w:rPr>
            <w:noProof/>
            <w:webHidden/>
          </w:rPr>
          <w:fldChar w:fldCharType="separate"/>
        </w:r>
        <w:r>
          <w:rPr>
            <w:noProof/>
            <w:webHidden/>
          </w:rPr>
          <w:t>20</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92" w:history="1">
        <w:r w:rsidRPr="00352B3E">
          <w:rPr>
            <w:rStyle w:val="Hyperlink"/>
            <w:noProof/>
          </w:rPr>
          <w:t>1.1.7</w:t>
        </w:r>
        <w:r>
          <w:rPr>
            <w:rFonts w:asciiTheme="minorHAnsi" w:eastAsiaTheme="minorEastAsia" w:hAnsiTheme="minorHAnsi" w:cstheme="minorBidi"/>
            <w:noProof/>
            <w:sz w:val="22"/>
            <w:szCs w:val="22"/>
          </w:rPr>
          <w:tab/>
        </w:r>
        <w:r w:rsidRPr="00352B3E">
          <w:rPr>
            <w:rStyle w:val="Hyperlink"/>
            <w:noProof/>
          </w:rPr>
          <w:t>MD-REQ-222036/B-FactoryReset.St</w:t>
        </w:r>
        <w:r>
          <w:rPr>
            <w:noProof/>
            <w:webHidden/>
          </w:rPr>
          <w:tab/>
        </w:r>
        <w:r>
          <w:rPr>
            <w:noProof/>
            <w:webHidden/>
          </w:rPr>
          <w:fldChar w:fldCharType="begin"/>
        </w:r>
        <w:r>
          <w:rPr>
            <w:noProof/>
            <w:webHidden/>
          </w:rPr>
          <w:instrText xml:space="preserve"> PAGEREF _Toc33533692 \h </w:instrText>
        </w:r>
        <w:r>
          <w:rPr>
            <w:noProof/>
            <w:webHidden/>
          </w:rPr>
        </w:r>
        <w:r>
          <w:rPr>
            <w:noProof/>
            <w:webHidden/>
          </w:rPr>
          <w:fldChar w:fldCharType="separate"/>
        </w:r>
        <w:r>
          <w:rPr>
            <w:noProof/>
            <w:webHidden/>
          </w:rPr>
          <w:t>20</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93" w:history="1">
        <w:r w:rsidRPr="00352B3E">
          <w:rPr>
            <w:rStyle w:val="Hyperlink"/>
            <w:noProof/>
          </w:rPr>
          <w:t>1.1.8</w:t>
        </w:r>
        <w:r>
          <w:rPr>
            <w:rFonts w:asciiTheme="minorHAnsi" w:eastAsiaTheme="minorEastAsia" w:hAnsiTheme="minorHAnsi" w:cstheme="minorBidi"/>
            <w:noProof/>
            <w:sz w:val="22"/>
            <w:szCs w:val="22"/>
          </w:rPr>
          <w:tab/>
        </w:r>
        <w:r w:rsidRPr="00352B3E">
          <w:rPr>
            <w:rStyle w:val="Hyperlink"/>
            <w:noProof/>
          </w:rPr>
          <w:t>MD-REQ-025377/N-Disp_LangSel.Rq (TcSE ROIN-297357)</w:t>
        </w:r>
        <w:r>
          <w:rPr>
            <w:noProof/>
            <w:webHidden/>
          </w:rPr>
          <w:tab/>
        </w:r>
        <w:r>
          <w:rPr>
            <w:noProof/>
            <w:webHidden/>
          </w:rPr>
          <w:fldChar w:fldCharType="begin"/>
        </w:r>
        <w:r>
          <w:rPr>
            <w:noProof/>
            <w:webHidden/>
          </w:rPr>
          <w:instrText xml:space="preserve"> PAGEREF _Toc33533693 \h </w:instrText>
        </w:r>
        <w:r>
          <w:rPr>
            <w:noProof/>
            <w:webHidden/>
          </w:rPr>
        </w:r>
        <w:r>
          <w:rPr>
            <w:noProof/>
            <w:webHidden/>
          </w:rPr>
          <w:fldChar w:fldCharType="separate"/>
        </w:r>
        <w:r>
          <w:rPr>
            <w:noProof/>
            <w:webHidden/>
          </w:rPr>
          <w:t>20</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694" w:history="1">
        <w:r w:rsidRPr="00352B3E">
          <w:rPr>
            <w:rStyle w:val="Hyperlink"/>
            <w:noProof/>
          </w:rPr>
          <w:t>1.1.9</w:t>
        </w:r>
        <w:r>
          <w:rPr>
            <w:rFonts w:asciiTheme="minorHAnsi" w:eastAsiaTheme="minorEastAsia" w:hAnsiTheme="minorHAnsi" w:cstheme="minorBidi"/>
            <w:noProof/>
            <w:sz w:val="22"/>
            <w:szCs w:val="22"/>
          </w:rPr>
          <w:tab/>
        </w:r>
        <w:r w:rsidRPr="00352B3E">
          <w:rPr>
            <w:rStyle w:val="Hyperlink"/>
            <w:noProof/>
          </w:rPr>
          <w:t>MD-REQ-025450/M-Disp_LangSel.St (TcSE ROIN-297360)</w:t>
        </w:r>
        <w:r>
          <w:rPr>
            <w:noProof/>
            <w:webHidden/>
          </w:rPr>
          <w:tab/>
        </w:r>
        <w:r>
          <w:rPr>
            <w:noProof/>
            <w:webHidden/>
          </w:rPr>
          <w:fldChar w:fldCharType="begin"/>
        </w:r>
        <w:r>
          <w:rPr>
            <w:noProof/>
            <w:webHidden/>
          </w:rPr>
          <w:instrText xml:space="preserve"> PAGEREF _Toc33533694 \h </w:instrText>
        </w:r>
        <w:r>
          <w:rPr>
            <w:noProof/>
            <w:webHidden/>
          </w:rPr>
        </w:r>
        <w:r>
          <w:rPr>
            <w:noProof/>
            <w:webHidden/>
          </w:rPr>
          <w:fldChar w:fldCharType="separate"/>
        </w:r>
        <w:r>
          <w:rPr>
            <w:noProof/>
            <w:webHidden/>
          </w:rPr>
          <w:t>22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695" w:history="1">
        <w:r w:rsidRPr="00352B3E">
          <w:rPr>
            <w:rStyle w:val="Hyperlink"/>
            <w:noProof/>
          </w:rPr>
          <w:t>1.1.10</w:t>
        </w:r>
        <w:r>
          <w:rPr>
            <w:rFonts w:asciiTheme="minorHAnsi" w:eastAsiaTheme="minorEastAsia" w:hAnsiTheme="minorHAnsi" w:cstheme="minorBidi"/>
            <w:noProof/>
            <w:sz w:val="22"/>
            <w:szCs w:val="22"/>
          </w:rPr>
          <w:tab/>
        </w:r>
        <w:r w:rsidRPr="00352B3E">
          <w:rPr>
            <w:rStyle w:val="Hyperlink"/>
            <w:noProof/>
          </w:rPr>
          <w:t>MD-REQ-025452/B-LanguageUpdate.Rsp (TcSE ROIN-297376)</w:t>
        </w:r>
        <w:r>
          <w:rPr>
            <w:noProof/>
            <w:webHidden/>
          </w:rPr>
          <w:tab/>
        </w:r>
        <w:r>
          <w:rPr>
            <w:noProof/>
            <w:webHidden/>
          </w:rPr>
          <w:fldChar w:fldCharType="begin"/>
        </w:r>
        <w:r>
          <w:rPr>
            <w:noProof/>
            <w:webHidden/>
          </w:rPr>
          <w:instrText xml:space="preserve"> PAGEREF _Toc33533695 \h </w:instrText>
        </w:r>
        <w:r>
          <w:rPr>
            <w:noProof/>
            <w:webHidden/>
          </w:rPr>
        </w:r>
        <w:r>
          <w:rPr>
            <w:noProof/>
            <w:webHidden/>
          </w:rPr>
          <w:fldChar w:fldCharType="separate"/>
        </w:r>
        <w:r>
          <w:rPr>
            <w:noProof/>
            <w:webHidden/>
          </w:rPr>
          <w:t>23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696" w:history="1">
        <w:r w:rsidRPr="00352B3E">
          <w:rPr>
            <w:rStyle w:val="Hyperlink"/>
            <w:noProof/>
          </w:rPr>
          <w:t>1.1.11</w:t>
        </w:r>
        <w:r>
          <w:rPr>
            <w:rFonts w:asciiTheme="minorHAnsi" w:eastAsiaTheme="minorEastAsia" w:hAnsiTheme="minorHAnsi" w:cstheme="minorBidi"/>
            <w:noProof/>
            <w:sz w:val="22"/>
            <w:szCs w:val="22"/>
          </w:rPr>
          <w:tab/>
        </w:r>
        <w:r w:rsidRPr="00352B3E">
          <w:rPr>
            <w:rStyle w:val="Hyperlink"/>
            <w:noProof/>
          </w:rPr>
          <w:t>MD-REQ-025379/B-Bezel_Beeps.Rq (TcSE ROIN-297362)</w:t>
        </w:r>
        <w:r>
          <w:rPr>
            <w:noProof/>
            <w:webHidden/>
          </w:rPr>
          <w:tab/>
        </w:r>
        <w:r>
          <w:rPr>
            <w:noProof/>
            <w:webHidden/>
          </w:rPr>
          <w:fldChar w:fldCharType="begin"/>
        </w:r>
        <w:r>
          <w:rPr>
            <w:noProof/>
            <w:webHidden/>
          </w:rPr>
          <w:instrText xml:space="preserve"> PAGEREF _Toc33533696 \h </w:instrText>
        </w:r>
        <w:r>
          <w:rPr>
            <w:noProof/>
            <w:webHidden/>
          </w:rPr>
        </w:r>
        <w:r>
          <w:rPr>
            <w:noProof/>
            <w:webHidden/>
          </w:rPr>
          <w:fldChar w:fldCharType="separate"/>
        </w:r>
        <w:r>
          <w:rPr>
            <w:noProof/>
            <w:webHidden/>
          </w:rPr>
          <w:t>23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697" w:history="1">
        <w:r w:rsidRPr="00352B3E">
          <w:rPr>
            <w:rStyle w:val="Hyperlink"/>
            <w:noProof/>
          </w:rPr>
          <w:t>1.1.12</w:t>
        </w:r>
        <w:r>
          <w:rPr>
            <w:rFonts w:asciiTheme="minorHAnsi" w:eastAsiaTheme="minorEastAsia" w:hAnsiTheme="minorHAnsi" w:cstheme="minorBidi"/>
            <w:noProof/>
            <w:sz w:val="22"/>
            <w:szCs w:val="22"/>
          </w:rPr>
          <w:tab/>
        </w:r>
        <w:r w:rsidRPr="00352B3E">
          <w:rPr>
            <w:rStyle w:val="Hyperlink"/>
            <w:noProof/>
          </w:rPr>
          <w:t>MD-REQ-025385/B-Bezel_Beeps.St (TcSE ROIN-297423)</w:t>
        </w:r>
        <w:r>
          <w:rPr>
            <w:noProof/>
            <w:webHidden/>
          </w:rPr>
          <w:tab/>
        </w:r>
        <w:r>
          <w:rPr>
            <w:noProof/>
            <w:webHidden/>
          </w:rPr>
          <w:fldChar w:fldCharType="begin"/>
        </w:r>
        <w:r>
          <w:rPr>
            <w:noProof/>
            <w:webHidden/>
          </w:rPr>
          <w:instrText xml:space="preserve"> PAGEREF _Toc33533697 \h </w:instrText>
        </w:r>
        <w:r>
          <w:rPr>
            <w:noProof/>
            <w:webHidden/>
          </w:rPr>
        </w:r>
        <w:r>
          <w:rPr>
            <w:noProof/>
            <w:webHidden/>
          </w:rPr>
          <w:fldChar w:fldCharType="separate"/>
        </w:r>
        <w:r>
          <w:rPr>
            <w:noProof/>
            <w:webHidden/>
          </w:rPr>
          <w:t>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698" w:history="1">
        <w:r w:rsidRPr="00352B3E">
          <w:rPr>
            <w:rStyle w:val="Hyperlink"/>
            <w:noProof/>
          </w:rPr>
          <w:t>1.1.13</w:t>
        </w:r>
        <w:r>
          <w:rPr>
            <w:rFonts w:asciiTheme="minorHAnsi" w:eastAsiaTheme="minorEastAsia" w:hAnsiTheme="minorHAnsi" w:cstheme="minorBidi"/>
            <w:noProof/>
            <w:sz w:val="22"/>
            <w:szCs w:val="22"/>
          </w:rPr>
          <w:tab/>
        </w:r>
        <w:r w:rsidRPr="00352B3E">
          <w:rPr>
            <w:rStyle w:val="Hyperlink"/>
            <w:noProof/>
          </w:rPr>
          <w:t>MD-REQ-025386/B-Bezel_Beeps_Supported.St (TcSE ROIN-297429)</w:t>
        </w:r>
        <w:r>
          <w:rPr>
            <w:noProof/>
            <w:webHidden/>
          </w:rPr>
          <w:tab/>
        </w:r>
        <w:r>
          <w:rPr>
            <w:noProof/>
            <w:webHidden/>
          </w:rPr>
          <w:fldChar w:fldCharType="begin"/>
        </w:r>
        <w:r>
          <w:rPr>
            <w:noProof/>
            <w:webHidden/>
          </w:rPr>
          <w:instrText xml:space="preserve"> PAGEREF _Toc33533698 \h </w:instrText>
        </w:r>
        <w:r>
          <w:rPr>
            <w:noProof/>
            <w:webHidden/>
          </w:rPr>
        </w:r>
        <w:r>
          <w:rPr>
            <w:noProof/>
            <w:webHidden/>
          </w:rPr>
          <w:fldChar w:fldCharType="separate"/>
        </w:r>
        <w:r>
          <w:rPr>
            <w:noProof/>
            <w:webHidden/>
          </w:rPr>
          <w:t>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699" w:history="1">
        <w:r w:rsidRPr="00352B3E">
          <w:rPr>
            <w:rStyle w:val="Hyperlink"/>
            <w:noProof/>
          </w:rPr>
          <w:t>1.1.14</w:t>
        </w:r>
        <w:r>
          <w:rPr>
            <w:rFonts w:asciiTheme="minorHAnsi" w:eastAsiaTheme="minorEastAsia" w:hAnsiTheme="minorHAnsi" w:cstheme="minorBidi"/>
            <w:noProof/>
            <w:sz w:val="22"/>
            <w:szCs w:val="22"/>
          </w:rPr>
          <w:tab/>
        </w:r>
        <w:r w:rsidRPr="00352B3E">
          <w:rPr>
            <w:rStyle w:val="Hyperlink"/>
            <w:noProof/>
          </w:rPr>
          <w:t>MD-REQ-025381/B-TimeAdjust.Rq (TcSE ROIN-297370)</w:t>
        </w:r>
        <w:r>
          <w:rPr>
            <w:noProof/>
            <w:webHidden/>
          </w:rPr>
          <w:tab/>
        </w:r>
        <w:r>
          <w:rPr>
            <w:noProof/>
            <w:webHidden/>
          </w:rPr>
          <w:fldChar w:fldCharType="begin"/>
        </w:r>
        <w:r>
          <w:rPr>
            <w:noProof/>
            <w:webHidden/>
          </w:rPr>
          <w:instrText xml:space="preserve"> PAGEREF _Toc33533699 \h </w:instrText>
        </w:r>
        <w:r>
          <w:rPr>
            <w:noProof/>
            <w:webHidden/>
          </w:rPr>
        </w:r>
        <w:r>
          <w:rPr>
            <w:noProof/>
            <w:webHidden/>
          </w:rPr>
          <w:fldChar w:fldCharType="separate"/>
        </w:r>
        <w:r>
          <w:rPr>
            <w:noProof/>
            <w:webHidden/>
          </w:rPr>
          <w:t>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0" w:history="1">
        <w:r w:rsidRPr="00352B3E">
          <w:rPr>
            <w:rStyle w:val="Hyperlink"/>
            <w:noProof/>
          </w:rPr>
          <w:t>1.1.15</w:t>
        </w:r>
        <w:r>
          <w:rPr>
            <w:rFonts w:asciiTheme="minorHAnsi" w:eastAsiaTheme="minorEastAsia" w:hAnsiTheme="minorHAnsi" w:cstheme="minorBidi"/>
            <w:noProof/>
            <w:sz w:val="22"/>
            <w:szCs w:val="22"/>
          </w:rPr>
          <w:tab/>
        </w:r>
        <w:r w:rsidRPr="00352B3E">
          <w:rPr>
            <w:rStyle w:val="Hyperlink"/>
            <w:noProof/>
          </w:rPr>
          <w:t>MD-REQ-025462/B-VehTimeFormat.St (TcSE ROIN-297375)</w:t>
        </w:r>
        <w:r>
          <w:rPr>
            <w:noProof/>
            <w:webHidden/>
          </w:rPr>
          <w:tab/>
        </w:r>
        <w:r>
          <w:rPr>
            <w:noProof/>
            <w:webHidden/>
          </w:rPr>
          <w:fldChar w:fldCharType="begin"/>
        </w:r>
        <w:r>
          <w:rPr>
            <w:noProof/>
            <w:webHidden/>
          </w:rPr>
          <w:instrText xml:space="preserve"> PAGEREF _Toc33533700 \h </w:instrText>
        </w:r>
        <w:r>
          <w:rPr>
            <w:noProof/>
            <w:webHidden/>
          </w:rPr>
        </w:r>
        <w:r>
          <w:rPr>
            <w:noProof/>
            <w:webHidden/>
          </w:rPr>
          <w:fldChar w:fldCharType="separate"/>
        </w:r>
        <w:r>
          <w:rPr>
            <w:noProof/>
            <w:webHidden/>
          </w:rPr>
          <w:t>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1" w:history="1">
        <w:r w:rsidRPr="00352B3E">
          <w:rPr>
            <w:rStyle w:val="Hyperlink"/>
            <w:noProof/>
          </w:rPr>
          <w:t>1.1.16</w:t>
        </w:r>
        <w:r>
          <w:rPr>
            <w:rFonts w:asciiTheme="minorHAnsi" w:eastAsiaTheme="minorEastAsia" w:hAnsiTheme="minorHAnsi" w:cstheme="minorBidi"/>
            <w:noProof/>
            <w:sz w:val="22"/>
            <w:szCs w:val="22"/>
          </w:rPr>
          <w:tab/>
        </w:r>
        <w:r w:rsidRPr="00352B3E">
          <w:rPr>
            <w:rStyle w:val="Hyperlink"/>
            <w:noProof/>
          </w:rPr>
          <w:t>MD-REQ-097285/C-ValetMode_St</w:t>
        </w:r>
        <w:r>
          <w:rPr>
            <w:noProof/>
            <w:webHidden/>
          </w:rPr>
          <w:tab/>
        </w:r>
        <w:r>
          <w:rPr>
            <w:noProof/>
            <w:webHidden/>
          </w:rPr>
          <w:fldChar w:fldCharType="begin"/>
        </w:r>
        <w:r>
          <w:rPr>
            <w:noProof/>
            <w:webHidden/>
          </w:rPr>
          <w:instrText xml:space="preserve"> PAGEREF _Toc33533701 \h </w:instrText>
        </w:r>
        <w:r>
          <w:rPr>
            <w:noProof/>
            <w:webHidden/>
          </w:rPr>
        </w:r>
        <w:r>
          <w:rPr>
            <w:noProof/>
            <w:webHidden/>
          </w:rPr>
          <w:fldChar w:fldCharType="separate"/>
        </w:r>
        <w:r>
          <w:rPr>
            <w:noProof/>
            <w:webHidden/>
          </w:rPr>
          <w:t>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2" w:history="1">
        <w:r w:rsidRPr="00352B3E">
          <w:rPr>
            <w:rStyle w:val="Hyperlink"/>
            <w:noProof/>
          </w:rPr>
          <w:t>1.1.17</w:t>
        </w:r>
        <w:r>
          <w:rPr>
            <w:rFonts w:asciiTheme="minorHAnsi" w:eastAsiaTheme="minorEastAsia" w:hAnsiTheme="minorHAnsi" w:cstheme="minorBidi"/>
            <w:noProof/>
            <w:sz w:val="22"/>
            <w:szCs w:val="22"/>
          </w:rPr>
          <w:tab/>
        </w:r>
        <w:r w:rsidRPr="00352B3E">
          <w:rPr>
            <w:rStyle w:val="Hyperlink"/>
            <w:noProof/>
          </w:rPr>
          <w:t>MD-REQ-025380/B-Disp_Temperature.Rq (TcSE ROIN-297369)</w:t>
        </w:r>
        <w:r>
          <w:rPr>
            <w:noProof/>
            <w:webHidden/>
          </w:rPr>
          <w:tab/>
        </w:r>
        <w:r>
          <w:rPr>
            <w:noProof/>
            <w:webHidden/>
          </w:rPr>
          <w:fldChar w:fldCharType="begin"/>
        </w:r>
        <w:r>
          <w:rPr>
            <w:noProof/>
            <w:webHidden/>
          </w:rPr>
          <w:instrText xml:space="preserve"> PAGEREF _Toc33533702 \h </w:instrText>
        </w:r>
        <w:r>
          <w:rPr>
            <w:noProof/>
            <w:webHidden/>
          </w:rPr>
        </w:r>
        <w:r>
          <w:rPr>
            <w:noProof/>
            <w:webHidden/>
          </w:rPr>
          <w:fldChar w:fldCharType="separate"/>
        </w:r>
        <w:r>
          <w:rPr>
            <w:noProof/>
            <w:webHidden/>
          </w:rPr>
          <w:t>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3" w:history="1">
        <w:r w:rsidRPr="00352B3E">
          <w:rPr>
            <w:rStyle w:val="Hyperlink"/>
            <w:noProof/>
          </w:rPr>
          <w:t>1.1.18</w:t>
        </w:r>
        <w:r>
          <w:rPr>
            <w:rFonts w:asciiTheme="minorHAnsi" w:eastAsiaTheme="minorEastAsia" w:hAnsiTheme="minorHAnsi" w:cstheme="minorBidi"/>
            <w:noProof/>
            <w:sz w:val="22"/>
            <w:szCs w:val="22"/>
          </w:rPr>
          <w:tab/>
        </w:r>
        <w:r w:rsidRPr="00352B3E">
          <w:rPr>
            <w:rStyle w:val="Hyperlink"/>
            <w:noProof/>
          </w:rPr>
          <w:t>MD-REQ-025453/B-Disp_Temperature.St (TcSE ROIN-297374)</w:t>
        </w:r>
        <w:r>
          <w:rPr>
            <w:noProof/>
            <w:webHidden/>
          </w:rPr>
          <w:tab/>
        </w:r>
        <w:r>
          <w:rPr>
            <w:noProof/>
            <w:webHidden/>
          </w:rPr>
          <w:fldChar w:fldCharType="begin"/>
        </w:r>
        <w:r>
          <w:rPr>
            <w:noProof/>
            <w:webHidden/>
          </w:rPr>
          <w:instrText xml:space="preserve"> PAGEREF _Toc33533703 \h </w:instrText>
        </w:r>
        <w:r>
          <w:rPr>
            <w:noProof/>
            <w:webHidden/>
          </w:rPr>
        </w:r>
        <w:r>
          <w:rPr>
            <w:noProof/>
            <w:webHidden/>
          </w:rPr>
          <w:fldChar w:fldCharType="separate"/>
        </w:r>
        <w:r>
          <w:rPr>
            <w:noProof/>
            <w:webHidden/>
          </w:rPr>
          <w:t>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4" w:history="1">
        <w:r w:rsidRPr="00352B3E">
          <w:rPr>
            <w:rStyle w:val="Hyperlink"/>
            <w:noProof/>
          </w:rPr>
          <w:t>1.1.19</w:t>
        </w:r>
        <w:r>
          <w:rPr>
            <w:rFonts w:asciiTheme="minorHAnsi" w:eastAsiaTheme="minorEastAsia" w:hAnsiTheme="minorHAnsi" w:cstheme="minorBidi"/>
            <w:noProof/>
            <w:sz w:val="22"/>
            <w:szCs w:val="22"/>
          </w:rPr>
          <w:tab/>
        </w:r>
        <w:r w:rsidRPr="00352B3E">
          <w:rPr>
            <w:rStyle w:val="Hyperlink"/>
            <w:noProof/>
          </w:rPr>
          <w:t>MD-REQ-025388/C-LightAmbColor_No_Rq (TcSE ROIN-297407)</w:t>
        </w:r>
        <w:r>
          <w:rPr>
            <w:noProof/>
            <w:webHidden/>
          </w:rPr>
          <w:tab/>
        </w:r>
        <w:r>
          <w:rPr>
            <w:noProof/>
            <w:webHidden/>
          </w:rPr>
          <w:fldChar w:fldCharType="begin"/>
        </w:r>
        <w:r>
          <w:rPr>
            <w:noProof/>
            <w:webHidden/>
          </w:rPr>
          <w:instrText xml:space="preserve"> PAGEREF _Toc33533704 \h </w:instrText>
        </w:r>
        <w:r>
          <w:rPr>
            <w:noProof/>
            <w:webHidden/>
          </w:rPr>
        </w:r>
        <w:r>
          <w:rPr>
            <w:noProof/>
            <w:webHidden/>
          </w:rPr>
          <w:fldChar w:fldCharType="separate"/>
        </w:r>
        <w:r>
          <w:rPr>
            <w:noProof/>
            <w:webHidden/>
          </w:rPr>
          <w:t>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5" w:history="1">
        <w:r w:rsidRPr="00352B3E">
          <w:rPr>
            <w:rStyle w:val="Hyperlink"/>
            <w:noProof/>
          </w:rPr>
          <w:t>1.1.20</w:t>
        </w:r>
        <w:r>
          <w:rPr>
            <w:rFonts w:asciiTheme="minorHAnsi" w:eastAsiaTheme="minorEastAsia" w:hAnsiTheme="minorHAnsi" w:cstheme="minorBidi"/>
            <w:noProof/>
            <w:sz w:val="22"/>
            <w:szCs w:val="22"/>
          </w:rPr>
          <w:tab/>
        </w:r>
        <w:r w:rsidRPr="00352B3E">
          <w:rPr>
            <w:rStyle w:val="Hyperlink"/>
            <w:noProof/>
          </w:rPr>
          <w:t>MD-REQ-025389/C-LightAmbIntsty_No_Rq (TcSE ROIN-297420)</w:t>
        </w:r>
        <w:r>
          <w:rPr>
            <w:noProof/>
            <w:webHidden/>
          </w:rPr>
          <w:tab/>
        </w:r>
        <w:r>
          <w:rPr>
            <w:noProof/>
            <w:webHidden/>
          </w:rPr>
          <w:fldChar w:fldCharType="begin"/>
        </w:r>
        <w:r>
          <w:rPr>
            <w:noProof/>
            <w:webHidden/>
          </w:rPr>
          <w:instrText xml:space="preserve"> PAGEREF _Toc33533705 \h </w:instrText>
        </w:r>
        <w:r>
          <w:rPr>
            <w:noProof/>
            <w:webHidden/>
          </w:rPr>
        </w:r>
        <w:r>
          <w:rPr>
            <w:noProof/>
            <w:webHidden/>
          </w:rPr>
          <w:fldChar w:fldCharType="separate"/>
        </w:r>
        <w:r>
          <w:rPr>
            <w:noProof/>
            <w:webHidden/>
          </w:rPr>
          <w:t>26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6" w:history="1">
        <w:r w:rsidRPr="00352B3E">
          <w:rPr>
            <w:rStyle w:val="Hyperlink"/>
            <w:noProof/>
          </w:rPr>
          <w:t>1.1.21</w:t>
        </w:r>
        <w:r>
          <w:rPr>
            <w:rFonts w:asciiTheme="minorHAnsi" w:eastAsiaTheme="minorEastAsia" w:hAnsiTheme="minorHAnsi" w:cstheme="minorBidi"/>
            <w:noProof/>
            <w:sz w:val="22"/>
            <w:szCs w:val="22"/>
          </w:rPr>
          <w:tab/>
        </w:r>
        <w:r w:rsidRPr="00352B3E">
          <w:rPr>
            <w:rStyle w:val="Hyperlink"/>
            <w:noProof/>
          </w:rPr>
          <w:t>MD-REQ-025456/D-LightAmbColor_No_Actl (TcSE ROIN-297421)</w:t>
        </w:r>
        <w:r>
          <w:rPr>
            <w:noProof/>
            <w:webHidden/>
          </w:rPr>
          <w:tab/>
        </w:r>
        <w:r>
          <w:rPr>
            <w:noProof/>
            <w:webHidden/>
          </w:rPr>
          <w:fldChar w:fldCharType="begin"/>
        </w:r>
        <w:r>
          <w:rPr>
            <w:noProof/>
            <w:webHidden/>
          </w:rPr>
          <w:instrText xml:space="preserve"> PAGEREF _Toc33533706 \h </w:instrText>
        </w:r>
        <w:r>
          <w:rPr>
            <w:noProof/>
            <w:webHidden/>
          </w:rPr>
        </w:r>
        <w:r>
          <w:rPr>
            <w:noProof/>
            <w:webHidden/>
          </w:rPr>
          <w:fldChar w:fldCharType="separate"/>
        </w:r>
        <w:r>
          <w:rPr>
            <w:noProof/>
            <w:webHidden/>
          </w:rPr>
          <w:t>26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7" w:history="1">
        <w:r w:rsidRPr="00352B3E">
          <w:rPr>
            <w:rStyle w:val="Hyperlink"/>
            <w:noProof/>
          </w:rPr>
          <w:t>1.1.22</w:t>
        </w:r>
        <w:r>
          <w:rPr>
            <w:rFonts w:asciiTheme="minorHAnsi" w:eastAsiaTheme="minorEastAsia" w:hAnsiTheme="minorHAnsi" w:cstheme="minorBidi"/>
            <w:noProof/>
            <w:sz w:val="22"/>
            <w:szCs w:val="22"/>
          </w:rPr>
          <w:tab/>
        </w:r>
        <w:r w:rsidRPr="00352B3E">
          <w:rPr>
            <w:rStyle w:val="Hyperlink"/>
            <w:noProof/>
          </w:rPr>
          <w:t>MD-REQ-025457/D-LightAmbIntsty_No_Actl (TcSE ROIN-297422)</w:t>
        </w:r>
        <w:r>
          <w:rPr>
            <w:noProof/>
            <w:webHidden/>
          </w:rPr>
          <w:tab/>
        </w:r>
        <w:r>
          <w:rPr>
            <w:noProof/>
            <w:webHidden/>
          </w:rPr>
          <w:fldChar w:fldCharType="begin"/>
        </w:r>
        <w:r>
          <w:rPr>
            <w:noProof/>
            <w:webHidden/>
          </w:rPr>
          <w:instrText xml:space="preserve"> PAGEREF _Toc33533707 \h </w:instrText>
        </w:r>
        <w:r>
          <w:rPr>
            <w:noProof/>
            <w:webHidden/>
          </w:rPr>
        </w:r>
        <w:r>
          <w:rPr>
            <w:noProof/>
            <w:webHidden/>
          </w:rPr>
          <w:fldChar w:fldCharType="separate"/>
        </w:r>
        <w:r>
          <w:rPr>
            <w:noProof/>
            <w:webHidden/>
          </w:rPr>
          <w:t>26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8" w:history="1">
        <w:r w:rsidRPr="00352B3E">
          <w:rPr>
            <w:rStyle w:val="Hyperlink"/>
            <w:noProof/>
          </w:rPr>
          <w:t>1.1.23</w:t>
        </w:r>
        <w:r>
          <w:rPr>
            <w:rFonts w:asciiTheme="minorHAnsi" w:eastAsiaTheme="minorEastAsia" w:hAnsiTheme="minorHAnsi" w:cstheme="minorBidi"/>
            <w:noProof/>
            <w:sz w:val="22"/>
            <w:szCs w:val="22"/>
          </w:rPr>
          <w:tab/>
        </w:r>
        <w:r w:rsidRPr="00352B3E">
          <w:rPr>
            <w:rStyle w:val="Hyperlink"/>
            <w:noProof/>
          </w:rPr>
          <w:t>MD-REQ-192193/C-LightAmbColor_No_Actl - Variant 2</w:t>
        </w:r>
        <w:r>
          <w:rPr>
            <w:noProof/>
            <w:webHidden/>
          </w:rPr>
          <w:tab/>
        </w:r>
        <w:r>
          <w:rPr>
            <w:noProof/>
            <w:webHidden/>
          </w:rPr>
          <w:fldChar w:fldCharType="begin"/>
        </w:r>
        <w:r>
          <w:rPr>
            <w:noProof/>
            <w:webHidden/>
          </w:rPr>
          <w:instrText xml:space="preserve"> PAGEREF _Toc33533708 \h </w:instrText>
        </w:r>
        <w:r>
          <w:rPr>
            <w:noProof/>
            <w:webHidden/>
          </w:rPr>
        </w:r>
        <w:r>
          <w:rPr>
            <w:noProof/>
            <w:webHidden/>
          </w:rPr>
          <w:fldChar w:fldCharType="separate"/>
        </w:r>
        <w:r>
          <w:rPr>
            <w:noProof/>
            <w:webHidden/>
          </w:rPr>
          <w:t>27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09" w:history="1">
        <w:r w:rsidRPr="00352B3E">
          <w:rPr>
            <w:rStyle w:val="Hyperlink"/>
            <w:noProof/>
          </w:rPr>
          <w:t>1.1.24</w:t>
        </w:r>
        <w:r>
          <w:rPr>
            <w:rFonts w:asciiTheme="minorHAnsi" w:eastAsiaTheme="minorEastAsia" w:hAnsiTheme="minorHAnsi" w:cstheme="minorBidi"/>
            <w:noProof/>
            <w:sz w:val="22"/>
            <w:szCs w:val="22"/>
          </w:rPr>
          <w:tab/>
        </w:r>
        <w:r w:rsidRPr="00352B3E">
          <w:rPr>
            <w:rStyle w:val="Hyperlink"/>
            <w:noProof/>
          </w:rPr>
          <w:t>MD-REQ-192194/C-LightAmbIntsty_No_Actl - Variant 2</w:t>
        </w:r>
        <w:r>
          <w:rPr>
            <w:noProof/>
            <w:webHidden/>
          </w:rPr>
          <w:tab/>
        </w:r>
        <w:r>
          <w:rPr>
            <w:noProof/>
            <w:webHidden/>
          </w:rPr>
          <w:fldChar w:fldCharType="begin"/>
        </w:r>
        <w:r>
          <w:rPr>
            <w:noProof/>
            <w:webHidden/>
          </w:rPr>
          <w:instrText xml:space="preserve"> PAGEREF _Toc33533709 \h </w:instrText>
        </w:r>
        <w:r>
          <w:rPr>
            <w:noProof/>
            <w:webHidden/>
          </w:rPr>
        </w:r>
        <w:r>
          <w:rPr>
            <w:noProof/>
            <w:webHidden/>
          </w:rPr>
          <w:fldChar w:fldCharType="separate"/>
        </w:r>
        <w:r>
          <w:rPr>
            <w:noProof/>
            <w:webHidden/>
          </w:rPr>
          <w:t>27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0" w:history="1">
        <w:r w:rsidRPr="00352B3E">
          <w:rPr>
            <w:rStyle w:val="Hyperlink"/>
            <w:noProof/>
          </w:rPr>
          <w:t>1.1.25</w:t>
        </w:r>
        <w:r>
          <w:rPr>
            <w:rFonts w:asciiTheme="minorHAnsi" w:eastAsiaTheme="minorEastAsia" w:hAnsiTheme="minorHAnsi" w:cstheme="minorBidi"/>
            <w:noProof/>
            <w:sz w:val="22"/>
            <w:szCs w:val="22"/>
          </w:rPr>
          <w:tab/>
        </w:r>
        <w:r w:rsidRPr="00352B3E">
          <w:rPr>
            <w:rStyle w:val="Hyperlink"/>
            <w:noProof/>
          </w:rPr>
          <w:t>MD-REQ-192189/B-LightAmbColor_No_Rq - Variant 2</w:t>
        </w:r>
        <w:r>
          <w:rPr>
            <w:noProof/>
            <w:webHidden/>
          </w:rPr>
          <w:tab/>
        </w:r>
        <w:r>
          <w:rPr>
            <w:noProof/>
            <w:webHidden/>
          </w:rPr>
          <w:fldChar w:fldCharType="begin"/>
        </w:r>
        <w:r>
          <w:rPr>
            <w:noProof/>
            <w:webHidden/>
          </w:rPr>
          <w:instrText xml:space="preserve"> PAGEREF _Toc33533710 \h </w:instrText>
        </w:r>
        <w:r>
          <w:rPr>
            <w:noProof/>
            <w:webHidden/>
          </w:rPr>
        </w:r>
        <w:r>
          <w:rPr>
            <w:noProof/>
            <w:webHidden/>
          </w:rPr>
          <w:fldChar w:fldCharType="separate"/>
        </w:r>
        <w:r>
          <w:rPr>
            <w:noProof/>
            <w:webHidden/>
          </w:rPr>
          <w:t>27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1" w:history="1">
        <w:r w:rsidRPr="00352B3E">
          <w:rPr>
            <w:rStyle w:val="Hyperlink"/>
            <w:noProof/>
          </w:rPr>
          <w:t>1.1.26</w:t>
        </w:r>
        <w:r>
          <w:rPr>
            <w:rFonts w:asciiTheme="minorHAnsi" w:eastAsiaTheme="minorEastAsia" w:hAnsiTheme="minorHAnsi" w:cstheme="minorBidi"/>
            <w:noProof/>
            <w:sz w:val="22"/>
            <w:szCs w:val="22"/>
          </w:rPr>
          <w:tab/>
        </w:r>
        <w:r w:rsidRPr="00352B3E">
          <w:rPr>
            <w:rStyle w:val="Hyperlink"/>
            <w:noProof/>
          </w:rPr>
          <w:t>MD-REQ-192190/B-LightAmbIntsty_No_Rq - Variant 2</w:t>
        </w:r>
        <w:r>
          <w:rPr>
            <w:noProof/>
            <w:webHidden/>
          </w:rPr>
          <w:tab/>
        </w:r>
        <w:r>
          <w:rPr>
            <w:noProof/>
            <w:webHidden/>
          </w:rPr>
          <w:fldChar w:fldCharType="begin"/>
        </w:r>
        <w:r>
          <w:rPr>
            <w:noProof/>
            <w:webHidden/>
          </w:rPr>
          <w:instrText xml:space="preserve"> PAGEREF _Toc33533711 \h </w:instrText>
        </w:r>
        <w:r>
          <w:rPr>
            <w:noProof/>
            <w:webHidden/>
          </w:rPr>
        </w:r>
        <w:r>
          <w:rPr>
            <w:noProof/>
            <w:webHidden/>
          </w:rPr>
          <w:fldChar w:fldCharType="separate"/>
        </w:r>
        <w:r>
          <w:rPr>
            <w:noProof/>
            <w:webHidden/>
          </w:rPr>
          <w:t>28</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2" w:history="1">
        <w:r w:rsidRPr="00352B3E">
          <w:rPr>
            <w:rStyle w:val="Hyperlink"/>
            <w:noProof/>
          </w:rPr>
          <w:t>1.1.27</w:t>
        </w:r>
        <w:r>
          <w:rPr>
            <w:rFonts w:asciiTheme="minorHAnsi" w:eastAsiaTheme="minorEastAsia" w:hAnsiTheme="minorHAnsi" w:cstheme="minorBidi"/>
            <w:noProof/>
            <w:sz w:val="22"/>
            <w:szCs w:val="22"/>
          </w:rPr>
          <w:tab/>
        </w:r>
        <w:r w:rsidRPr="00352B3E">
          <w:rPr>
            <w:rStyle w:val="Hyperlink"/>
            <w:noProof/>
          </w:rPr>
          <w:t>MD-REQ-025392/C-ChargePortLightRing_St (TcSE ROIN-270412)</w:t>
        </w:r>
        <w:r>
          <w:rPr>
            <w:noProof/>
            <w:webHidden/>
          </w:rPr>
          <w:tab/>
        </w:r>
        <w:r>
          <w:rPr>
            <w:noProof/>
            <w:webHidden/>
          </w:rPr>
          <w:fldChar w:fldCharType="begin"/>
        </w:r>
        <w:r>
          <w:rPr>
            <w:noProof/>
            <w:webHidden/>
          </w:rPr>
          <w:instrText xml:space="preserve"> PAGEREF _Toc33533712 \h </w:instrText>
        </w:r>
        <w:r>
          <w:rPr>
            <w:noProof/>
            <w:webHidden/>
          </w:rPr>
        </w:r>
        <w:r>
          <w:rPr>
            <w:noProof/>
            <w:webHidden/>
          </w:rPr>
          <w:fldChar w:fldCharType="separate"/>
        </w:r>
        <w:r>
          <w:rPr>
            <w:noProof/>
            <w:webHidden/>
          </w:rPr>
          <w:t>28</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3" w:history="1">
        <w:r w:rsidRPr="00352B3E">
          <w:rPr>
            <w:rStyle w:val="Hyperlink"/>
            <w:noProof/>
          </w:rPr>
          <w:t>1.1.28</w:t>
        </w:r>
        <w:r>
          <w:rPr>
            <w:rFonts w:asciiTheme="minorHAnsi" w:eastAsiaTheme="minorEastAsia" w:hAnsiTheme="minorHAnsi" w:cstheme="minorBidi"/>
            <w:noProof/>
            <w:sz w:val="22"/>
            <w:szCs w:val="22"/>
          </w:rPr>
          <w:tab/>
        </w:r>
        <w:r w:rsidRPr="00352B3E">
          <w:rPr>
            <w:rStyle w:val="Hyperlink"/>
            <w:noProof/>
          </w:rPr>
          <w:t>MD-REQ-023414/C-CntrStk_D_RqAssoc (TcSE ROIN-284870-1)</w:t>
        </w:r>
        <w:r>
          <w:rPr>
            <w:noProof/>
            <w:webHidden/>
          </w:rPr>
          <w:tab/>
        </w:r>
        <w:r>
          <w:rPr>
            <w:noProof/>
            <w:webHidden/>
          </w:rPr>
          <w:fldChar w:fldCharType="begin"/>
        </w:r>
        <w:r>
          <w:rPr>
            <w:noProof/>
            <w:webHidden/>
          </w:rPr>
          <w:instrText xml:space="preserve"> PAGEREF _Toc33533713 \h </w:instrText>
        </w:r>
        <w:r>
          <w:rPr>
            <w:noProof/>
            <w:webHidden/>
          </w:rPr>
        </w:r>
        <w:r>
          <w:rPr>
            <w:noProof/>
            <w:webHidden/>
          </w:rPr>
          <w:fldChar w:fldCharType="separate"/>
        </w:r>
        <w:r>
          <w:rPr>
            <w:noProof/>
            <w:webHidden/>
          </w:rPr>
          <w:t>28</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4" w:history="1">
        <w:r w:rsidRPr="00352B3E">
          <w:rPr>
            <w:rStyle w:val="Hyperlink"/>
            <w:noProof/>
          </w:rPr>
          <w:t>1.1.29</w:t>
        </w:r>
        <w:r>
          <w:rPr>
            <w:rFonts w:asciiTheme="minorHAnsi" w:eastAsiaTheme="minorEastAsia" w:hAnsiTheme="minorHAnsi" w:cstheme="minorBidi"/>
            <w:noProof/>
            <w:sz w:val="22"/>
            <w:szCs w:val="22"/>
          </w:rPr>
          <w:tab/>
        </w:r>
        <w:r w:rsidRPr="00352B3E">
          <w:rPr>
            <w:rStyle w:val="Hyperlink"/>
            <w:noProof/>
          </w:rPr>
          <w:t>MD-REQ-023415/B-CntrStkKeycodeActl (TcSE ROIN-284871-1)</w:t>
        </w:r>
        <w:r>
          <w:rPr>
            <w:noProof/>
            <w:webHidden/>
          </w:rPr>
          <w:tab/>
        </w:r>
        <w:r>
          <w:rPr>
            <w:noProof/>
            <w:webHidden/>
          </w:rPr>
          <w:fldChar w:fldCharType="begin"/>
        </w:r>
        <w:r>
          <w:rPr>
            <w:noProof/>
            <w:webHidden/>
          </w:rPr>
          <w:instrText xml:space="preserve"> PAGEREF _Toc33533714 \h </w:instrText>
        </w:r>
        <w:r>
          <w:rPr>
            <w:noProof/>
            <w:webHidden/>
          </w:rPr>
        </w:r>
        <w:r>
          <w:rPr>
            <w:noProof/>
            <w:webHidden/>
          </w:rPr>
          <w:fldChar w:fldCharType="separate"/>
        </w:r>
        <w:r>
          <w:rPr>
            <w:noProof/>
            <w:webHidden/>
          </w:rPr>
          <w:t>29</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5" w:history="1">
        <w:r w:rsidRPr="00352B3E">
          <w:rPr>
            <w:rStyle w:val="Hyperlink"/>
            <w:noProof/>
          </w:rPr>
          <w:t>1.1.30</w:t>
        </w:r>
        <w:r>
          <w:rPr>
            <w:rFonts w:asciiTheme="minorHAnsi" w:eastAsiaTheme="minorEastAsia" w:hAnsiTheme="minorHAnsi" w:cstheme="minorBidi"/>
            <w:noProof/>
            <w:sz w:val="22"/>
            <w:szCs w:val="22"/>
          </w:rPr>
          <w:tab/>
        </w:r>
        <w:r w:rsidRPr="00352B3E">
          <w:rPr>
            <w:rStyle w:val="Hyperlink"/>
            <w:noProof/>
          </w:rPr>
          <w:t>MD-REQ-023425/B-AssocConfirm_D_Actl (TcSE ROIN-284863-1)</w:t>
        </w:r>
        <w:r>
          <w:rPr>
            <w:noProof/>
            <w:webHidden/>
          </w:rPr>
          <w:tab/>
        </w:r>
        <w:r>
          <w:rPr>
            <w:noProof/>
            <w:webHidden/>
          </w:rPr>
          <w:fldChar w:fldCharType="begin"/>
        </w:r>
        <w:r>
          <w:rPr>
            <w:noProof/>
            <w:webHidden/>
          </w:rPr>
          <w:instrText xml:space="preserve"> PAGEREF _Toc33533715 \h </w:instrText>
        </w:r>
        <w:r>
          <w:rPr>
            <w:noProof/>
            <w:webHidden/>
          </w:rPr>
        </w:r>
        <w:r>
          <w:rPr>
            <w:noProof/>
            <w:webHidden/>
          </w:rPr>
          <w:fldChar w:fldCharType="separate"/>
        </w:r>
        <w:r>
          <w:rPr>
            <w:noProof/>
            <w:webHidden/>
          </w:rPr>
          <w:t>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6" w:history="1">
        <w:r w:rsidRPr="00352B3E">
          <w:rPr>
            <w:rStyle w:val="Hyperlink"/>
            <w:noProof/>
          </w:rPr>
          <w:t>1.1.31</w:t>
        </w:r>
        <w:r>
          <w:rPr>
            <w:rFonts w:asciiTheme="minorHAnsi" w:eastAsiaTheme="minorEastAsia" w:hAnsiTheme="minorHAnsi" w:cstheme="minorBidi"/>
            <w:noProof/>
            <w:sz w:val="22"/>
            <w:szCs w:val="22"/>
          </w:rPr>
          <w:tab/>
        </w:r>
        <w:r w:rsidRPr="00352B3E">
          <w:rPr>
            <w:rStyle w:val="Hyperlink"/>
            <w:noProof/>
          </w:rPr>
          <w:t>MD-REQ-093985/B-ChargePortUnlock_Rq</w:t>
        </w:r>
        <w:r>
          <w:rPr>
            <w:noProof/>
            <w:webHidden/>
          </w:rPr>
          <w:tab/>
        </w:r>
        <w:r>
          <w:rPr>
            <w:noProof/>
            <w:webHidden/>
          </w:rPr>
          <w:fldChar w:fldCharType="begin"/>
        </w:r>
        <w:r>
          <w:rPr>
            <w:noProof/>
            <w:webHidden/>
          </w:rPr>
          <w:instrText xml:space="preserve"> PAGEREF _Toc33533716 \h </w:instrText>
        </w:r>
        <w:r>
          <w:rPr>
            <w:noProof/>
            <w:webHidden/>
          </w:rPr>
        </w:r>
        <w:r>
          <w:rPr>
            <w:noProof/>
            <w:webHidden/>
          </w:rPr>
          <w:fldChar w:fldCharType="separate"/>
        </w:r>
        <w:r>
          <w:rPr>
            <w:noProof/>
            <w:webHidden/>
          </w:rPr>
          <w:t>31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7" w:history="1">
        <w:r w:rsidRPr="00352B3E">
          <w:rPr>
            <w:rStyle w:val="Hyperlink"/>
            <w:noProof/>
          </w:rPr>
          <w:t>1.1.32</w:t>
        </w:r>
        <w:r>
          <w:rPr>
            <w:rFonts w:asciiTheme="minorHAnsi" w:eastAsiaTheme="minorEastAsia" w:hAnsiTheme="minorHAnsi" w:cstheme="minorBidi"/>
            <w:noProof/>
            <w:sz w:val="22"/>
            <w:szCs w:val="22"/>
          </w:rPr>
          <w:tab/>
        </w:r>
        <w:r w:rsidRPr="00352B3E">
          <w:rPr>
            <w:rStyle w:val="Hyperlink"/>
            <w:noProof/>
          </w:rPr>
          <w:t>MD-REQ-132658/C-ChrgCrdLck_D_Stat</w:t>
        </w:r>
        <w:r>
          <w:rPr>
            <w:noProof/>
            <w:webHidden/>
          </w:rPr>
          <w:tab/>
        </w:r>
        <w:r>
          <w:rPr>
            <w:noProof/>
            <w:webHidden/>
          </w:rPr>
          <w:fldChar w:fldCharType="begin"/>
        </w:r>
        <w:r>
          <w:rPr>
            <w:noProof/>
            <w:webHidden/>
          </w:rPr>
          <w:instrText xml:space="preserve"> PAGEREF _Toc33533717 \h </w:instrText>
        </w:r>
        <w:r>
          <w:rPr>
            <w:noProof/>
            <w:webHidden/>
          </w:rPr>
        </w:r>
        <w:r>
          <w:rPr>
            <w:noProof/>
            <w:webHidden/>
          </w:rPr>
          <w:fldChar w:fldCharType="separate"/>
        </w:r>
        <w:r>
          <w:rPr>
            <w:noProof/>
            <w:webHidden/>
          </w:rPr>
          <w:t>31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8" w:history="1">
        <w:r w:rsidRPr="00352B3E">
          <w:rPr>
            <w:rStyle w:val="Hyperlink"/>
            <w:noProof/>
          </w:rPr>
          <w:t>1.1.33</w:t>
        </w:r>
        <w:r>
          <w:rPr>
            <w:rFonts w:asciiTheme="minorHAnsi" w:eastAsiaTheme="minorEastAsia" w:hAnsiTheme="minorHAnsi" w:cstheme="minorBidi"/>
            <w:noProof/>
            <w:sz w:val="22"/>
            <w:szCs w:val="22"/>
          </w:rPr>
          <w:tab/>
        </w:r>
        <w:r w:rsidRPr="00352B3E">
          <w:rPr>
            <w:rStyle w:val="Hyperlink"/>
            <w:noProof/>
          </w:rPr>
          <w:t>MD-REQ-338982/B-LongTermReset_B_RqMnu</w:t>
        </w:r>
        <w:r>
          <w:rPr>
            <w:noProof/>
            <w:webHidden/>
          </w:rPr>
          <w:tab/>
        </w:r>
        <w:r>
          <w:rPr>
            <w:noProof/>
            <w:webHidden/>
          </w:rPr>
          <w:fldChar w:fldCharType="begin"/>
        </w:r>
        <w:r>
          <w:rPr>
            <w:noProof/>
            <w:webHidden/>
          </w:rPr>
          <w:instrText xml:space="preserve"> PAGEREF _Toc33533718 \h </w:instrText>
        </w:r>
        <w:r>
          <w:rPr>
            <w:noProof/>
            <w:webHidden/>
          </w:rPr>
        </w:r>
        <w:r>
          <w:rPr>
            <w:noProof/>
            <w:webHidden/>
          </w:rPr>
          <w:fldChar w:fldCharType="separate"/>
        </w:r>
        <w:r>
          <w:rPr>
            <w:noProof/>
            <w:webHidden/>
          </w:rPr>
          <w:t>31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19" w:history="1">
        <w:r w:rsidRPr="00352B3E">
          <w:rPr>
            <w:rStyle w:val="Hyperlink"/>
            <w:noProof/>
          </w:rPr>
          <w:t>1.1.34</w:t>
        </w:r>
        <w:r>
          <w:rPr>
            <w:rFonts w:asciiTheme="minorHAnsi" w:eastAsiaTheme="minorEastAsia" w:hAnsiTheme="minorHAnsi" w:cstheme="minorBidi"/>
            <w:noProof/>
            <w:sz w:val="22"/>
            <w:szCs w:val="22"/>
          </w:rPr>
          <w:tab/>
        </w:r>
        <w:r w:rsidRPr="00352B3E">
          <w:rPr>
            <w:rStyle w:val="Hyperlink"/>
            <w:noProof/>
          </w:rPr>
          <w:t>MD-REQ-341180/B-BattTracLoThres_D_Stat</w:t>
        </w:r>
        <w:r>
          <w:rPr>
            <w:noProof/>
            <w:webHidden/>
          </w:rPr>
          <w:tab/>
        </w:r>
        <w:r>
          <w:rPr>
            <w:noProof/>
            <w:webHidden/>
          </w:rPr>
          <w:fldChar w:fldCharType="begin"/>
        </w:r>
        <w:r>
          <w:rPr>
            <w:noProof/>
            <w:webHidden/>
          </w:rPr>
          <w:instrText xml:space="preserve"> PAGEREF _Toc33533719 \h </w:instrText>
        </w:r>
        <w:r>
          <w:rPr>
            <w:noProof/>
            <w:webHidden/>
          </w:rPr>
        </w:r>
        <w:r>
          <w:rPr>
            <w:noProof/>
            <w:webHidden/>
          </w:rPr>
          <w:fldChar w:fldCharType="separate"/>
        </w:r>
        <w:r>
          <w:rPr>
            <w:noProof/>
            <w:webHidden/>
          </w:rPr>
          <w:t>31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0" w:history="1">
        <w:r w:rsidRPr="00352B3E">
          <w:rPr>
            <w:rStyle w:val="Hyperlink"/>
            <w:noProof/>
          </w:rPr>
          <w:t>1.1.35</w:t>
        </w:r>
        <w:r>
          <w:rPr>
            <w:rFonts w:asciiTheme="minorHAnsi" w:eastAsiaTheme="minorEastAsia" w:hAnsiTheme="minorHAnsi" w:cstheme="minorBidi"/>
            <w:noProof/>
            <w:sz w:val="22"/>
            <w:szCs w:val="22"/>
          </w:rPr>
          <w:tab/>
        </w:r>
        <w:r w:rsidRPr="00352B3E">
          <w:rPr>
            <w:rStyle w:val="Hyperlink"/>
            <w:noProof/>
          </w:rPr>
          <w:t>MD-REQ-341183/B-BattTracLoThres_D_Rq</w:t>
        </w:r>
        <w:r>
          <w:rPr>
            <w:noProof/>
            <w:webHidden/>
          </w:rPr>
          <w:tab/>
        </w:r>
        <w:r>
          <w:rPr>
            <w:noProof/>
            <w:webHidden/>
          </w:rPr>
          <w:fldChar w:fldCharType="begin"/>
        </w:r>
        <w:r>
          <w:rPr>
            <w:noProof/>
            <w:webHidden/>
          </w:rPr>
          <w:instrText xml:space="preserve"> PAGEREF _Toc33533720 \h </w:instrText>
        </w:r>
        <w:r>
          <w:rPr>
            <w:noProof/>
            <w:webHidden/>
          </w:rPr>
        </w:r>
        <w:r>
          <w:rPr>
            <w:noProof/>
            <w:webHidden/>
          </w:rPr>
          <w:fldChar w:fldCharType="separate"/>
        </w:r>
        <w:r>
          <w:rPr>
            <w:noProof/>
            <w:webHidden/>
          </w:rPr>
          <w:t>32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1" w:history="1">
        <w:r w:rsidRPr="00352B3E">
          <w:rPr>
            <w:rStyle w:val="Hyperlink"/>
            <w:noProof/>
          </w:rPr>
          <w:t>1.1.36</w:t>
        </w:r>
        <w:r>
          <w:rPr>
            <w:rFonts w:asciiTheme="minorHAnsi" w:eastAsiaTheme="minorEastAsia" w:hAnsiTheme="minorHAnsi" w:cstheme="minorBidi"/>
            <w:noProof/>
            <w:sz w:val="22"/>
            <w:szCs w:val="22"/>
          </w:rPr>
          <w:tab/>
        </w:r>
        <w:r w:rsidRPr="00352B3E">
          <w:rPr>
            <w:rStyle w:val="Hyperlink"/>
            <w:noProof/>
          </w:rPr>
          <w:t>MD-REQ-341190/A-SpeedoMajorUnit_D_Confg</w:t>
        </w:r>
        <w:r>
          <w:rPr>
            <w:noProof/>
            <w:webHidden/>
          </w:rPr>
          <w:tab/>
        </w:r>
        <w:r>
          <w:rPr>
            <w:noProof/>
            <w:webHidden/>
          </w:rPr>
          <w:fldChar w:fldCharType="begin"/>
        </w:r>
        <w:r>
          <w:rPr>
            <w:noProof/>
            <w:webHidden/>
          </w:rPr>
          <w:instrText xml:space="preserve"> PAGEREF _Toc33533721 \h </w:instrText>
        </w:r>
        <w:r>
          <w:rPr>
            <w:noProof/>
            <w:webHidden/>
          </w:rPr>
        </w:r>
        <w:r>
          <w:rPr>
            <w:noProof/>
            <w:webHidden/>
          </w:rPr>
          <w:fldChar w:fldCharType="separate"/>
        </w:r>
        <w:r>
          <w:rPr>
            <w:noProof/>
            <w:webHidden/>
          </w:rPr>
          <w:t>32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2" w:history="1">
        <w:r w:rsidRPr="00352B3E">
          <w:rPr>
            <w:rStyle w:val="Hyperlink"/>
            <w:noProof/>
          </w:rPr>
          <w:t>1.1.37</w:t>
        </w:r>
        <w:r>
          <w:rPr>
            <w:rFonts w:asciiTheme="minorHAnsi" w:eastAsiaTheme="minorEastAsia" w:hAnsiTheme="minorHAnsi" w:cstheme="minorBidi"/>
            <w:noProof/>
            <w:sz w:val="22"/>
            <w:szCs w:val="22"/>
          </w:rPr>
          <w:tab/>
        </w:r>
        <w:r w:rsidRPr="00352B3E">
          <w:rPr>
            <w:rStyle w:val="Hyperlink"/>
            <w:noProof/>
          </w:rPr>
          <w:t>MD-REQ-339666/A-PrplSnd_D_Rq</w:t>
        </w:r>
        <w:r>
          <w:rPr>
            <w:noProof/>
            <w:webHidden/>
          </w:rPr>
          <w:tab/>
        </w:r>
        <w:r>
          <w:rPr>
            <w:noProof/>
            <w:webHidden/>
          </w:rPr>
          <w:fldChar w:fldCharType="begin"/>
        </w:r>
        <w:r>
          <w:rPr>
            <w:noProof/>
            <w:webHidden/>
          </w:rPr>
          <w:instrText xml:space="preserve"> PAGEREF _Toc33533722 \h </w:instrText>
        </w:r>
        <w:r>
          <w:rPr>
            <w:noProof/>
            <w:webHidden/>
          </w:rPr>
        </w:r>
        <w:r>
          <w:rPr>
            <w:noProof/>
            <w:webHidden/>
          </w:rPr>
          <w:fldChar w:fldCharType="separate"/>
        </w:r>
        <w:r>
          <w:rPr>
            <w:noProof/>
            <w:webHidden/>
          </w:rPr>
          <w:t>32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3" w:history="1">
        <w:r w:rsidRPr="00352B3E">
          <w:rPr>
            <w:rStyle w:val="Hyperlink"/>
            <w:noProof/>
          </w:rPr>
          <w:t>1.1.38</w:t>
        </w:r>
        <w:r>
          <w:rPr>
            <w:rFonts w:asciiTheme="minorHAnsi" w:eastAsiaTheme="minorEastAsia" w:hAnsiTheme="minorHAnsi" w:cstheme="minorBidi"/>
            <w:noProof/>
            <w:sz w:val="22"/>
            <w:szCs w:val="22"/>
          </w:rPr>
          <w:tab/>
        </w:r>
        <w:r w:rsidRPr="00352B3E">
          <w:rPr>
            <w:rStyle w:val="Hyperlink"/>
            <w:noProof/>
          </w:rPr>
          <w:t>MD-REQ-339747/B-PrplSnd_D_Stat</w:t>
        </w:r>
        <w:r>
          <w:rPr>
            <w:noProof/>
            <w:webHidden/>
          </w:rPr>
          <w:tab/>
        </w:r>
        <w:r>
          <w:rPr>
            <w:noProof/>
            <w:webHidden/>
          </w:rPr>
          <w:fldChar w:fldCharType="begin"/>
        </w:r>
        <w:r>
          <w:rPr>
            <w:noProof/>
            <w:webHidden/>
          </w:rPr>
          <w:instrText xml:space="preserve"> PAGEREF _Toc33533723 \h </w:instrText>
        </w:r>
        <w:r>
          <w:rPr>
            <w:noProof/>
            <w:webHidden/>
          </w:rPr>
        </w:r>
        <w:r>
          <w:rPr>
            <w:noProof/>
            <w:webHidden/>
          </w:rPr>
          <w:fldChar w:fldCharType="separate"/>
        </w:r>
        <w:r>
          <w:rPr>
            <w:noProof/>
            <w:webHidden/>
          </w:rPr>
          <w:t>33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4" w:history="1">
        <w:r w:rsidRPr="00352B3E">
          <w:rPr>
            <w:rStyle w:val="Hyperlink"/>
            <w:noProof/>
          </w:rPr>
          <w:t>1.1.39</w:t>
        </w:r>
        <w:r>
          <w:rPr>
            <w:rFonts w:asciiTheme="minorHAnsi" w:eastAsiaTheme="minorEastAsia" w:hAnsiTheme="minorHAnsi" w:cstheme="minorBidi"/>
            <w:noProof/>
            <w:sz w:val="22"/>
            <w:szCs w:val="22"/>
          </w:rPr>
          <w:tab/>
        </w:r>
        <w:r w:rsidRPr="00352B3E">
          <w:rPr>
            <w:rStyle w:val="Hyperlink"/>
            <w:noProof/>
          </w:rPr>
          <w:t>MD-REQ-339730/A-LghtAmbDrvMde_D_Rq</w:t>
        </w:r>
        <w:r>
          <w:rPr>
            <w:noProof/>
            <w:webHidden/>
          </w:rPr>
          <w:tab/>
        </w:r>
        <w:r>
          <w:rPr>
            <w:noProof/>
            <w:webHidden/>
          </w:rPr>
          <w:fldChar w:fldCharType="begin"/>
        </w:r>
        <w:r>
          <w:rPr>
            <w:noProof/>
            <w:webHidden/>
          </w:rPr>
          <w:instrText xml:space="preserve"> PAGEREF _Toc33533724 \h </w:instrText>
        </w:r>
        <w:r>
          <w:rPr>
            <w:noProof/>
            <w:webHidden/>
          </w:rPr>
        </w:r>
        <w:r>
          <w:rPr>
            <w:noProof/>
            <w:webHidden/>
          </w:rPr>
          <w:fldChar w:fldCharType="separate"/>
        </w:r>
        <w:r>
          <w:rPr>
            <w:noProof/>
            <w:webHidden/>
          </w:rPr>
          <w:t>33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5" w:history="1">
        <w:r w:rsidRPr="00352B3E">
          <w:rPr>
            <w:rStyle w:val="Hyperlink"/>
            <w:noProof/>
          </w:rPr>
          <w:t>1.1.40</w:t>
        </w:r>
        <w:r>
          <w:rPr>
            <w:rFonts w:asciiTheme="minorHAnsi" w:eastAsiaTheme="minorEastAsia" w:hAnsiTheme="minorHAnsi" w:cstheme="minorBidi"/>
            <w:noProof/>
            <w:sz w:val="22"/>
            <w:szCs w:val="22"/>
          </w:rPr>
          <w:tab/>
        </w:r>
        <w:r w:rsidRPr="00352B3E">
          <w:rPr>
            <w:rStyle w:val="Hyperlink"/>
            <w:noProof/>
          </w:rPr>
          <w:t>MD-REQ-340538/A-LghtAmbDrvMde_B_Stat</w:t>
        </w:r>
        <w:r>
          <w:rPr>
            <w:noProof/>
            <w:webHidden/>
          </w:rPr>
          <w:tab/>
        </w:r>
        <w:r>
          <w:rPr>
            <w:noProof/>
            <w:webHidden/>
          </w:rPr>
          <w:fldChar w:fldCharType="begin"/>
        </w:r>
        <w:r>
          <w:rPr>
            <w:noProof/>
            <w:webHidden/>
          </w:rPr>
          <w:instrText xml:space="preserve"> PAGEREF _Toc33533725 \h </w:instrText>
        </w:r>
        <w:r>
          <w:rPr>
            <w:noProof/>
            <w:webHidden/>
          </w:rPr>
        </w:r>
        <w:r>
          <w:rPr>
            <w:noProof/>
            <w:webHidden/>
          </w:rPr>
          <w:fldChar w:fldCharType="separate"/>
        </w:r>
        <w:r>
          <w:rPr>
            <w:noProof/>
            <w:webHidden/>
          </w:rPr>
          <w:t>33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6" w:history="1">
        <w:r w:rsidRPr="00352B3E">
          <w:rPr>
            <w:rStyle w:val="Hyperlink"/>
            <w:noProof/>
          </w:rPr>
          <w:t>1.1.41</w:t>
        </w:r>
        <w:r>
          <w:rPr>
            <w:rFonts w:asciiTheme="minorHAnsi" w:eastAsiaTheme="minorEastAsia" w:hAnsiTheme="minorHAnsi" w:cstheme="minorBidi"/>
            <w:noProof/>
            <w:sz w:val="22"/>
            <w:szCs w:val="22"/>
          </w:rPr>
          <w:tab/>
        </w:r>
        <w:r w:rsidRPr="00352B3E">
          <w:rPr>
            <w:rStyle w:val="Hyperlink"/>
            <w:noProof/>
          </w:rPr>
          <w:t>MD-REQ-347056/A-EcoIdl_D_Rq</w:t>
        </w:r>
        <w:r>
          <w:rPr>
            <w:noProof/>
            <w:webHidden/>
          </w:rPr>
          <w:tab/>
        </w:r>
        <w:r>
          <w:rPr>
            <w:noProof/>
            <w:webHidden/>
          </w:rPr>
          <w:fldChar w:fldCharType="begin"/>
        </w:r>
        <w:r>
          <w:rPr>
            <w:noProof/>
            <w:webHidden/>
          </w:rPr>
          <w:instrText xml:space="preserve"> PAGEREF _Toc33533726 \h </w:instrText>
        </w:r>
        <w:r>
          <w:rPr>
            <w:noProof/>
            <w:webHidden/>
          </w:rPr>
        </w:r>
        <w:r>
          <w:rPr>
            <w:noProof/>
            <w:webHidden/>
          </w:rPr>
          <w:fldChar w:fldCharType="separate"/>
        </w:r>
        <w:r>
          <w:rPr>
            <w:noProof/>
            <w:webHidden/>
          </w:rPr>
          <w:t>33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7" w:history="1">
        <w:r w:rsidRPr="00352B3E">
          <w:rPr>
            <w:rStyle w:val="Hyperlink"/>
            <w:noProof/>
          </w:rPr>
          <w:t>1.1.42</w:t>
        </w:r>
        <w:r>
          <w:rPr>
            <w:rFonts w:asciiTheme="minorHAnsi" w:eastAsiaTheme="minorEastAsia" w:hAnsiTheme="minorHAnsi" w:cstheme="minorBidi"/>
            <w:noProof/>
            <w:sz w:val="22"/>
            <w:szCs w:val="22"/>
          </w:rPr>
          <w:tab/>
        </w:r>
        <w:r w:rsidRPr="00352B3E">
          <w:rPr>
            <w:rStyle w:val="Hyperlink"/>
            <w:noProof/>
          </w:rPr>
          <w:t>MD-REQ-347057/A-EcoIdl_D_Stat</w:t>
        </w:r>
        <w:r>
          <w:rPr>
            <w:noProof/>
            <w:webHidden/>
          </w:rPr>
          <w:tab/>
        </w:r>
        <w:r>
          <w:rPr>
            <w:noProof/>
            <w:webHidden/>
          </w:rPr>
          <w:fldChar w:fldCharType="begin"/>
        </w:r>
        <w:r>
          <w:rPr>
            <w:noProof/>
            <w:webHidden/>
          </w:rPr>
          <w:instrText xml:space="preserve"> PAGEREF _Toc33533727 \h </w:instrText>
        </w:r>
        <w:r>
          <w:rPr>
            <w:noProof/>
            <w:webHidden/>
          </w:rPr>
        </w:r>
        <w:r>
          <w:rPr>
            <w:noProof/>
            <w:webHidden/>
          </w:rPr>
          <w:fldChar w:fldCharType="separate"/>
        </w:r>
        <w:r>
          <w:rPr>
            <w:noProof/>
            <w:webHidden/>
          </w:rPr>
          <w:t>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8" w:history="1">
        <w:r w:rsidRPr="00352B3E">
          <w:rPr>
            <w:rStyle w:val="Hyperlink"/>
            <w:noProof/>
          </w:rPr>
          <w:t>1.1.43</w:t>
        </w:r>
        <w:r>
          <w:rPr>
            <w:rFonts w:asciiTheme="minorHAnsi" w:eastAsiaTheme="minorEastAsia" w:hAnsiTheme="minorHAnsi" w:cstheme="minorBidi"/>
            <w:noProof/>
            <w:sz w:val="22"/>
            <w:szCs w:val="22"/>
          </w:rPr>
          <w:tab/>
        </w:r>
        <w:r w:rsidRPr="00352B3E">
          <w:rPr>
            <w:rStyle w:val="Hyperlink"/>
            <w:noProof/>
          </w:rPr>
          <w:t>MD-REQ-365621/A-EngExhMdeHrEnbl_D_Rq</w:t>
        </w:r>
        <w:r>
          <w:rPr>
            <w:noProof/>
            <w:webHidden/>
          </w:rPr>
          <w:tab/>
        </w:r>
        <w:r>
          <w:rPr>
            <w:noProof/>
            <w:webHidden/>
          </w:rPr>
          <w:fldChar w:fldCharType="begin"/>
        </w:r>
        <w:r>
          <w:rPr>
            <w:noProof/>
            <w:webHidden/>
          </w:rPr>
          <w:instrText xml:space="preserve"> PAGEREF _Toc33533728 \h </w:instrText>
        </w:r>
        <w:r>
          <w:rPr>
            <w:noProof/>
            <w:webHidden/>
          </w:rPr>
        </w:r>
        <w:r>
          <w:rPr>
            <w:noProof/>
            <w:webHidden/>
          </w:rPr>
          <w:fldChar w:fldCharType="separate"/>
        </w:r>
        <w:r>
          <w:rPr>
            <w:noProof/>
            <w:webHidden/>
          </w:rPr>
          <w:t>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29" w:history="1">
        <w:r w:rsidRPr="00352B3E">
          <w:rPr>
            <w:rStyle w:val="Hyperlink"/>
            <w:noProof/>
          </w:rPr>
          <w:t>1.1.44</w:t>
        </w:r>
        <w:r>
          <w:rPr>
            <w:rFonts w:asciiTheme="minorHAnsi" w:eastAsiaTheme="minorEastAsia" w:hAnsiTheme="minorHAnsi" w:cstheme="minorBidi"/>
            <w:noProof/>
            <w:sz w:val="22"/>
            <w:szCs w:val="22"/>
          </w:rPr>
          <w:tab/>
        </w:r>
        <w:r w:rsidRPr="00352B3E">
          <w:rPr>
            <w:rStyle w:val="Hyperlink"/>
            <w:noProof/>
          </w:rPr>
          <w:t>MD-REQ-365620/A-EngExhMdeHrEnbl_D_Stat</w:t>
        </w:r>
        <w:r>
          <w:rPr>
            <w:noProof/>
            <w:webHidden/>
          </w:rPr>
          <w:tab/>
        </w:r>
        <w:r>
          <w:rPr>
            <w:noProof/>
            <w:webHidden/>
          </w:rPr>
          <w:fldChar w:fldCharType="begin"/>
        </w:r>
        <w:r>
          <w:rPr>
            <w:noProof/>
            <w:webHidden/>
          </w:rPr>
          <w:instrText xml:space="preserve"> PAGEREF _Toc33533729 \h </w:instrText>
        </w:r>
        <w:r>
          <w:rPr>
            <w:noProof/>
            <w:webHidden/>
          </w:rPr>
        </w:r>
        <w:r>
          <w:rPr>
            <w:noProof/>
            <w:webHidden/>
          </w:rPr>
          <w:fldChar w:fldCharType="separate"/>
        </w:r>
        <w:r>
          <w:rPr>
            <w:noProof/>
            <w:webHidden/>
          </w:rPr>
          <w:t>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0" w:history="1">
        <w:r w:rsidRPr="00352B3E">
          <w:rPr>
            <w:rStyle w:val="Hyperlink"/>
            <w:noProof/>
          </w:rPr>
          <w:t>1.1.45</w:t>
        </w:r>
        <w:r>
          <w:rPr>
            <w:rFonts w:asciiTheme="minorHAnsi" w:eastAsiaTheme="minorEastAsia" w:hAnsiTheme="minorHAnsi" w:cstheme="minorBidi"/>
            <w:noProof/>
            <w:sz w:val="22"/>
            <w:szCs w:val="22"/>
          </w:rPr>
          <w:tab/>
        </w:r>
        <w:r w:rsidRPr="00352B3E">
          <w:rPr>
            <w:rStyle w:val="Hyperlink"/>
            <w:noProof/>
          </w:rPr>
          <w:t>MD-REQ-365623/A-EngExhMdeHrStrt_D_Rq</w:t>
        </w:r>
        <w:r>
          <w:rPr>
            <w:noProof/>
            <w:webHidden/>
          </w:rPr>
          <w:tab/>
        </w:r>
        <w:r>
          <w:rPr>
            <w:noProof/>
            <w:webHidden/>
          </w:rPr>
          <w:fldChar w:fldCharType="begin"/>
        </w:r>
        <w:r>
          <w:rPr>
            <w:noProof/>
            <w:webHidden/>
          </w:rPr>
          <w:instrText xml:space="preserve"> PAGEREF _Toc33533730 \h </w:instrText>
        </w:r>
        <w:r>
          <w:rPr>
            <w:noProof/>
            <w:webHidden/>
          </w:rPr>
        </w:r>
        <w:r>
          <w:rPr>
            <w:noProof/>
            <w:webHidden/>
          </w:rPr>
          <w:fldChar w:fldCharType="separate"/>
        </w:r>
        <w:r>
          <w:rPr>
            <w:noProof/>
            <w:webHidden/>
          </w:rPr>
          <w:t>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1" w:history="1">
        <w:r w:rsidRPr="00352B3E">
          <w:rPr>
            <w:rStyle w:val="Hyperlink"/>
            <w:noProof/>
          </w:rPr>
          <w:t>1.1.46</w:t>
        </w:r>
        <w:r>
          <w:rPr>
            <w:rFonts w:asciiTheme="minorHAnsi" w:eastAsiaTheme="minorEastAsia" w:hAnsiTheme="minorHAnsi" w:cstheme="minorBidi"/>
            <w:noProof/>
            <w:sz w:val="22"/>
            <w:szCs w:val="22"/>
          </w:rPr>
          <w:tab/>
        </w:r>
        <w:r w:rsidRPr="00352B3E">
          <w:rPr>
            <w:rStyle w:val="Hyperlink"/>
            <w:noProof/>
          </w:rPr>
          <w:t>MD-REQ-365626/A-EngExhMdeHrStrt_D_Stat</w:t>
        </w:r>
        <w:r>
          <w:rPr>
            <w:noProof/>
            <w:webHidden/>
          </w:rPr>
          <w:tab/>
        </w:r>
        <w:r>
          <w:rPr>
            <w:noProof/>
            <w:webHidden/>
          </w:rPr>
          <w:fldChar w:fldCharType="begin"/>
        </w:r>
        <w:r>
          <w:rPr>
            <w:noProof/>
            <w:webHidden/>
          </w:rPr>
          <w:instrText xml:space="preserve"> PAGEREF _Toc33533731 \h </w:instrText>
        </w:r>
        <w:r>
          <w:rPr>
            <w:noProof/>
            <w:webHidden/>
          </w:rPr>
        </w:r>
        <w:r>
          <w:rPr>
            <w:noProof/>
            <w:webHidden/>
          </w:rPr>
          <w:fldChar w:fldCharType="separate"/>
        </w:r>
        <w:r>
          <w:rPr>
            <w:noProof/>
            <w:webHidden/>
          </w:rPr>
          <w:t>35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2" w:history="1">
        <w:r w:rsidRPr="00352B3E">
          <w:rPr>
            <w:rStyle w:val="Hyperlink"/>
            <w:noProof/>
          </w:rPr>
          <w:t>1.1.47</w:t>
        </w:r>
        <w:r>
          <w:rPr>
            <w:rFonts w:asciiTheme="minorHAnsi" w:eastAsiaTheme="minorEastAsia" w:hAnsiTheme="minorHAnsi" w:cstheme="minorBidi"/>
            <w:noProof/>
            <w:sz w:val="22"/>
            <w:szCs w:val="22"/>
          </w:rPr>
          <w:tab/>
        </w:r>
        <w:r w:rsidRPr="00352B3E">
          <w:rPr>
            <w:rStyle w:val="Hyperlink"/>
            <w:noProof/>
          </w:rPr>
          <w:t>MD-REQ-365627/A-EngExhMdeHrEnd_D_Rq</w:t>
        </w:r>
        <w:r>
          <w:rPr>
            <w:noProof/>
            <w:webHidden/>
          </w:rPr>
          <w:tab/>
        </w:r>
        <w:r>
          <w:rPr>
            <w:noProof/>
            <w:webHidden/>
          </w:rPr>
          <w:fldChar w:fldCharType="begin"/>
        </w:r>
        <w:r>
          <w:rPr>
            <w:noProof/>
            <w:webHidden/>
          </w:rPr>
          <w:instrText xml:space="preserve"> PAGEREF _Toc33533732 \h </w:instrText>
        </w:r>
        <w:r>
          <w:rPr>
            <w:noProof/>
            <w:webHidden/>
          </w:rPr>
        </w:r>
        <w:r>
          <w:rPr>
            <w:noProof/>
            <w:webHidden/>
          </w:rPr>
          <w:fldChar w:fldCharType="separate"/>
        </w:r>
        <w:r>
          <w:rPr>
            <w:noProof/>
            <w:webHidden/>
          </w:rPr>
          <w:t>35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3" w:history="1">
        <w:r w:rsidRPr="00352B3E">
          <w:rPr>
            <w:rStyle w:val="Hyperlink"/>
            <w:noProof/>
          </w:rPr>
          <w:t>1.1.48</w:t>
        </w:r>
        <w:r>
          <w:rPr>
            <w:rFonts w:asciiTheme="minorHAnsi" w:eastAsiaTheme="minorEastAsia" w:hAnsiTheme="minorHAnsi" w:cstheme="minorBidi"/>
            <w:noProof/>
            <w:sz w:val="22"/>
            <w:szCs w:val="22"/>
          </w:rPr>
          <w:tab/>
        </w:r>
        <w:r w:rsidRPr="00352B3E">
          <w:rPr>
            <w:rStyle w:val="Hyperlink"/>
            <w:noProof/>
          </w:rPr>
          <w:t>MD-REQ-365628/A-EngExhMdeHrEnd_D_Stat</w:t>
        </w:r>
        <w:r>
          <w:rPr>
            <w:noProof/>
            <w:webHidden/>
          </w:rPr>
          <w:tab/>
        </w:r>
        <w:r>
          <w:rPr>
            <w:noProof/>
            <w:webHidden/>
          </w:rPr>
          <w:fldChar w:fldCharType="begin"/>
        </w:r>
        <w:r>
          <w:rPr>
            <w:noProof/>
            <w:webHidden/>
          </w:rPr>
          <w:instrText xml:space="preserve"> PAGEREF _Toc33533733 \h </w:instrText>
        </w:r>
        <w:r>
          <w:rPr>
            <w:noProof/>
            <w:webHidden/>
          </w:rPr>
        </w:r>
        <w:r>
          <w:rPr>
            <w:noProof/>
            <w:webHidden/>
          </w:rPr>
          <w:fldChar w:fldCharType="separate"/>
        </w:r>
        <w:r>
          <w:rPr>
            <w:noProof/>
            <w:webHidden/>
          </w:rPr>
          <w:t>36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4" w:history="1">
        <w:r w:rsidRPr="00352B3E">
          <w:rPr>
            <w:rStyle w:val="Hyperlink"/>
            <w:noProof/>
          </w:rPr>
          <w:t>1.1.49</w:t>
        </w:r>
        <w:r>
          <w:rPr>
            <w:rFonts w:asciiTheme="minorHAnsi" w:eastAsiaTheme="minorEastAsia" w:hAnsiTheme="minorHAnsi" w:cstheme="minorBidi"/>
            <w:noProof/>
            <w:sz w:val="22"/>
            <w:szCs w:val="22"/>
          </w:rPr>
          <w:tab/>
        </w:r>
        <w:r w:rsidRPr="00352B3E">
          <w:rPr>
            <w:rStyle w:val="Hyperlink"/>
            <w:noProof/>
          </w:rPr>
          <w:t>MD-REQ-375908/A-TurnAsstSwtch_D_Stat</w:t>
        </w:r>
        <w:r>
          <w:rPr>
            <w:noProof/>
            <w:webHidden/>
          </w:rPr>
          <w:tab/>
        </w:r>
        <w:r>
          <w:rPr>
            <w:noProof/>
            <w:webHidden/>
          </w:rPr>
          <w:fldChar w:fldCharType="begin"/>
        </w:r>
        <w:r>
          <w:rPr>
            <w:noProof/>
            <w:webHidden/>
          </w:rPr>
          <w:instrText xml:space="preserve"> PAGEREF _Toc33533734 \h </w:instrText>
        </w:r>
        <w:r>
          <w:rPr>
            <w:noProof/>
            <w:webHidden/>
          </w:rPr>
        </w:r>
        <w:r>
          <w:rPr>
            <w:noProof/>
            <w:webHidden/>
          </w:rPr>
          <w:fldChar w:fldCharType="separate"/>
        </w:r>
        <w:r>
          <w:rPr>
            <w:noProof/>
            <w:webHidden/>
          </w:rPr>
          <w:t>36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5" w:history="1">
        <w:r w:rsidRPr="00352B3E">
          <w:rPr>
            <w:rStyle w:val="Hyperlink"/>
            <w:noProof/>
          </w:rPr>
          <w:t>1.1.50</w:t>
        </w:r>
        <w:r>
          <w:rPr>
            <w:rFonts w:asciiTheme="minorHAnsi" w:eastAsiaTheme="minorEastAsia" w:hAnsiTheme="minorHAnsi" w:cstheme="minorBidi"/>
            <w:noProof/>
            <w:sz w:val="22"/>
            <w:szCs w:val="22"/>
          </w:rPr>
          <w:tab/>
        </w:r>
        <w:r w:rsidRPr="00352B3E">
          <w:rPr>
            <w:rStyle w:val="Hyperlink"/>
            <w:noProof/>
          </w:rPr>
          <w:t>MD-REQ-375918/A-OrtaSwtchLamp_B_Rq</w:t>
        </w:r>
        <w:r>
          <w:rPr>
            <w:noProof/>
            <w:webHidden/>
          </w:rPr>
          <w:tab/>
        </w:r>
        <w:r>
          <w:rPr>
            <w:noProof/>
            <w:webHidden/>
          </w:rPr>
          <w:fldChar w:fldCharType="begin"/>
        </w:r>
        <w:r>
          <w:rPr>
            <w:noProof/>
            <w:webHidden/>
          </w:rPr>
          <w:instrText xml:space="preserve"> PAGEREF _Toc33533735 \h </w:instrText>
        </w:r>
        <w:r>
          <w:rPr>
            <w:noProof/>
            <w:webHidden/>
          </w:rPr>
        </w:r>
        <w:r>
          <w:rPr>
            <w:noProof/>
            <w:webHidden/>
          </w:rPr>
          <w:fldChar w:fldCharType="separate"/>
        </w:r>
        <w:r>
          <w:rPr>
            <w:noProof/>
            <w:webHidden/>
          </w:rPr>
          <w:t>36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6" w:history="1">
        <w:r w:rsidRPr="00352B3E">
          <w:rPr>
            <w:rStyle w:val="Hyperlink"/>
            <w:noProof/>
          </w:rPr>
          <w:t>1.1.51</w:t>
        </w:r>
        <w:r>
          <w:rPr>
            <w:rFonts w:asciiTheme="minorHAnsi" w:eastAsiaTheme="minorEastAsia" w:hAnsiTheme="minorHAnsi" w:cstheme="minorBidi"/>
            <w:noProof/>
            <w:sz w:val="22"/>
            <w:szCs w:val="22"/>
          </w:rPr>
          <w:tab/>
        </w:r>
        <w:r w:rsidRPr="00352B3E">
          <w:rPr>
            <w:rStyle w:val="Hyperlink"/>
            <w:noProof/>
          </w:rPr>
          <w:t>MD-REQ-354255/A-ClrExitAsstEnbl_D_RqMnu</w:t>
        </w:r>
        <w:r>
          <w:rPr>
            <w:noProof/>
            <w:webHidden/>
          </w:rPr>
          <w:tab/>
        </w:r>
        <w:r>
          <w:rPr>
            <w:noProof/>
            <w:webHidden/>
          </w:rPr>
          <w:fldChar w:fldCharType="begin"/>
        </w:r>
        <w:r>
          <w:rPr>
            <w:noProof/>
            <w:webHidden/>
          </w:rPr>
          <w:instrText xml:space="preserve"> PAGEREF _Toc33533736 \h </w:instrText>
        </w:r>
        <w:r>
          <w:rPr>
            <w:noProof/>
            <w:webHidden/>
          </w:rPr>
        </w:r>
        <w:r>
          <w:rPr>
            <w:noProof/>
            <w:webHidden/>
          </w:rPr>
          <w:fldChar w:fldCharType="separate"/>
        </w:r>
        <w:r>
          <w:rPr>
            <w:noProof/>
            <w:webHidden/>
          </w:rPr>
          <w:t>37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7" w:history="1">
        <w:r w:rsidRPr="00352B3E">
          <w:rPr>
            <w:rStyle w:val="Hyperlink"/>
            <w:noProof/>
          </w:rPr>
          <w:t>1.1.52</w:t>
        </w:r>
        <w:r>
          <w:rPr>
            <w:rFonts w:asciiTheme="minorHAnsi" w:eastAsiaTheme="minorEastAsia" w:hAnsiTheme="minorHAnsi" w:cstheme="minorBidi"/>
            <w:noProof/>
            <w:sz w:val="22"/>
            <w:szCs w:val="22"/>
          </w:rPr>
          <w:tab/>
        </w:r>
        <w:r w:rsidRPr="00352B3E">
          <w:rPr>
            <w:rStyle w:val="Hyperlink"/>
            <w:noProof/>
          </w:rPr>
          <w:t>MD-REQ-354256/A-ClrExitAsst_D_Stat</w:t>
        </w:r>
        <w:r>
          <w:rPr>
            <w:noProof/>
            <w:webHidden/>
          </w:rPr>
          <w:tab/>
        </w:r>
        <w:r>
          <w:rPr>
            <w:noProof/>
            <w:webHidden/>
          </w:rPr>
          <w:fldChar w:fldCharType="begin"/>
        </w:r>
        <w:r>
          <w:rPr>
            <w:noProof/>
            <w:webHidden/>
          </w:rPr>
          <w:instrText xml:space="preserve"> PAGEREF _Toc33533737 \h </w:instrText>
        </w:r>
        <w:r>
          <w:rPr>
            <w:noProof/>
            <w:webHidden/>
          </w:rPr>
        </w:r>
        <w:r>
          <w:rPr>
            <w:noProof/>
            <w:webHidden/>
          </w:rPr>
          <w:fldChar w:fldCharType="separate"/>
        </w:r>
        <w:r>
          <w:rPr>
            <w:noProof/>
            <w:webHidden/>
          </w:rPr>
          <w:t>37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8" w:history="1">
        <w:r w:rsidRPr="00352B3E">
          <w:rPr>
            <w:rStyle w:val="Hyperlink"/>
            <w:noProof/>
          </w:rPr>
          <w:t>1.1.53</w:t>
        </w:r>
        <w:r>
          <w:rPr>
            <w:rFonts w:asciiTheme="minorHAnsi" w:eastAsiaTheme="minorEastAsia" w:hAnsiTheme="minorHAnsi" w:cstheme="minorBidi"/>
            <w:noProof/>
            <w:sz w:val="22"/>
            <w:szCs w:val="22"/>
          </w:rPr>
          <w:tab/>
        </w:r>
        <w:r w:rsidRPr="00352B3E">
          <w:rPr>
            <w:rStyle w:val="Hyperlink"/>
            <w:noProof/>
          </w:rPr>
          <w:t>MD-REQ-359587/A-ClrExitAsstMsgTxt2_D_Rq</w:t>
        </w:r>
        <w:r>
          <w:rPr>
            <w:noProof/>
            <w:webHidden/>
          </w:rPr>
          <w:tab/>
        </w:r>
        <w:r>
          <w:rPr>
            <w:noProof/>
            <w:webHidden/>
          </w:rPr>
          <w:fldChar w:fldCharType="begin"/>
        </w:r>
        <w:r>
          <w:rPr>
            <w:noProof/>
            <w:webHidden/>
          </w:rPr>
          <w:instrText xml:space="preserve"> PAGEREF _Toc33533738 \h </w:instrText>
        </w:r>
        <w:r>
          <w:rPr>
            <w:noProof/>
            <w:webHidden/>
          </w:rPr>
        </w:r>
        <w:r>
          <w:rPr>
            <w:noProof/>
            <w:webHidden/>
          </w:rPr>
          <w:fldChar w:fldCharType="separate"/>
        </w:r>
        <w:r>
          <w:rPr>
            <w:noProof/>
            <w:webHidden/>
          </w:rPr>
          <w:t>37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739" w:history="1">
        <w:r w:rsidRPr="00352B3E">
          <w:rPr>
            <w:rStyle w:val="Hyperlink"/>
            <w:noProof/>
          </w:rPr>
          <w:t>1.1.54</w:t>
        </w:r>
        <w:r>
          <w:rPr>
            <w:rFonts w:asciiTheme="minorHAnsi" w:eastAsiaTheme="minorEastAsia" w:hAnsiTheme="minorHAnsi" w:cstheme="minorBidi"/>
            <w:noProof/>
            <w:sz w:val="22"/>
            <w:szCs w:val="22"/>
          </w:rPr>
          <w:tab/>
        </w:r>
        <w:r w:rsidRPr="00352B3E">
          <w:rPr>
            <w:rStyle w:val="Hyperlink"/>
            <w:noProof/>
          </w:rPr>
          <w:t>MD-REQ-359588/A-ClrExitAsstActv_B_Rq</w:t>
        </w:r>
        <w:r>
          <w:rPr>
            <w:noProof/>
            <w:webHidden/>
          </w:rPr>
          <w:tab/>
        </w:r>
        <w:r>
          <w:rPr>
            <w:noProof/>
            <w:webHidden/>
          </w:rPr>
          <w:fldChar w:fldCharType="begin"/>
        </w:r>
        <w:r>
          <w:rPr>
            <w:noProof/>
            <w:webHidden/>
          </w:rPr>
          <w:instrText xml:space="preserve"> PAGEREF _Toc33533739 \h </w:instrText>
        </w:r>
        <w:r>
          <w:rPr>
            <w:noProof/>
            <w:webHidden/>
          </w:rPr>
        </w:r>
        <w:r>
          <w:rPr>
            <w:noProof/>
            <w:webHidden/>
          </w:rPr>
          <w:fldChar w:fldCharType="separate"/>
        </w:r>
        <w:r>
          <w:rPr>
            <w:noProof/>
            <w:webHidden/>
          </w:rPr>
          <w:t>38</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0" w:history="1">
        <w:r w:rsidRPr="00352B3E">
          <w:rPr>
            <w:rStyle w:val="Hyperlink"/>
            <w:noProof/>
          </w:rPr>
          <w:t>1.2</w:t>
        </w:r>
        <w:r>
          <w:rPr>
            <w:rFonts w:asciiTheme="minorHAnsi" w:eastAsiaTheme="minorEastAsia" w:hAnsiTheme="minorHAnsi" w:cstheme="minorBidi"/>
            <w:i w:val="0"/>
            <w:noProof/>
            <w:sz w:val="22"/>
            <w:szCs w:val="22"/>
          </w:rPr>
          <w:tab/>
        </w:r>
        <w:r w:rsidRPr="00352B3E">
          <w:rPr>
            <w:rStyle w:val="Hyperlink"/>
            <w:noProof/>
          </w:rPr>
          <w:t>VS-CLD-REQ-133255/A-Vehicle Language Setting Client</w:t>
        </w:r>
        <w:r>
          <w:rPr>
            <w:noProof/>
            <w:webHidden/>
          </w:rPr>
          <w:tab/>
        </w:r>
        <w:r>
          <w:rPr>
            <w:noProof/>
            <w:webHidden/>
          </w:rPr>
          <w:fldChar w:fldCharType="begin"/>
        </w:r>
        <w:r>
          <w:rPr>
            <w:noProof/>
            <w:webHidden/>
          </w:rPr>
          <w:instrText xml:space="preserve"> PAGEREF _Toc33533740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1" w:history="1">
        <w:r w:rsidRPr="00352B3E">
          <w:rPr>
            <w:rStyle w:val="Hyperlink"/>
            <w:noProof/>
          </w:rPr>
          <w:t>1.3</w:t>
        </w:r>
        <w:r>
          <w:rPr>
            <w:rFonts w:asciiTheme="minorHAnsi" w:eastAsiaTheme="minorEastAsia" w:hAnsiTheme="minorHAnsi" w:cstheme="minorBidi"/>
            <w:i w:val="0"/>
            <w:noProof/>
            <w:sz w:val="22"/>
            <w:szCs w:val="22"/>
          </w:rPr>
          <w:tab/>
        </w:r>
        <w:r w:rsidRPr="00352B3E">
          <w:rPr>
            <w:rStyle w:val="Hyperlink"/>
            <w:noProof/>
          </w:rPr>
          <w:t>VS-CLD-REQ-025444/A-Vehicle Language Settings Server (TcSE ROIN-150813-1)</w:t>
        </w:r>
        <w:r>
          <w:rPr>
            <w:noProof/>
            <w:webHidden/>
          </w:rPr>
          <w:tab/>
        </w:r>
        <w:r>
          <w:rPr>
            <w:noProof/>
            <w:webHidden/>
          </w:rPr>
          <w:fldChar w:fldCharType="begin"/>
        </w:r>
        <w:r>
          <w:rPr>
            <w:noProof/>
            <w:webHidden/>
          </w:rPr>
          <w:instrText xml:space="preserve"> PAGEREF _Toc33533741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2" w:history="1">
        <w:r w:rsidRPr="00352B3E">
          <w:rPr>
            <w:rStyle w:val="Hyperlink"/>
            <w:noProof/>
          </w:rPr>
          <w:t>1.4</w:t>
        </w:r>
        <w:r>
          <w:rPr>
            <w:rFonts w:asciiTheme="minorHAnsi" w:eastAsiaTheme="minorEastAsia" w:hAnsiTheme="minorHAnsi" w:cstheme="minorBidi"/>
            <w:i w:val="0"/>
            <w:noProof/>
            <w:sz w:val="22"/>
            <w:szCs w:val="22"/>
          </w:rPr>
          <w:tab/>
        </w:r>
        <w:r w:rsidRPr="00352B3E">
          <w:rPr>
            <w:rStyle w:val="Hyperlink"/>
            <w:noProof/>
          </w:rPr>
          <w:t>VS-CLD-REQ-025445/B-Ambient Lighting / Vehicle Settings Client (TcSE ROIN-159910-1)</w:t>
        </w:r>
        <w:r>
          <w:rPr>
            <w:noProof/>
            <w:webHidden/>
          </w:rPr>
          <w:tab/>
        </w:r>
        <w:r>
          <w:rPr>
            <w:noProof/>
            <w:webHidden/>
          </w:rPr>
          <w:fldChar w:fldCharType="begin"/>
        </w:r>
        <w:r>
          <w:rPr>
            <w:noProof/>
            <w:webHidden/>
          </w:rPr>
          <w:instrText xml:space="preserve"> PAGEREF _Toc33533742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3" w:history="1">
        <w:r w:rsidRPr="00352B3E">
          <w:rPr>
            <w:rStyle w:val="Hyperlink"/>
            <w:noProof/>
          </w:rPr>
          <w:t>1.5</w:t>
        </w:r>
        <w:r>
          <w:rPr>
            <w:rFonts w:asciiTheme="minorHAnsi" w:eastAsiaTheme="minorEastAsia" w:hAnsiTheme="minorHAnsi" w:cstheme="minorBidi"/>
            <w:i w:val="0"/>
            <w:noProof/>
            <w:sz w:val="22"/>
            <w:szCs w:val="22"/>
          </w:rPr>
          <w:tab/>
        </w:r>
        <w:r w:rsidRPr="00352B3E">
          <w:rPr>
            <w:rStyle w:val="Hyperlink"/>
            <w:noProof/>
          </w:rPr>
          <w:t>VS-CLD-REQ-133269/B-Ambient Lighting / Vehicle Setting Server</w:t>
        </w:r>
        <w:r>
          <w:rPr>
            <w:noProof/>
            <w:webHidden/>
          </w:rPr>
          <w:tab/>
        </w:r>
        <w:r>
          <w:rPr>
            <w:noProof/>
            <w:webHidden/>
          </w:rPr>
          <w:fldChar w:fldCharType="begin"/>
        </w:r>
        <w:r>
          <w:rPr>
            <w:noProof/>
            <w:webHidden/>
          </w:rPr>
          <w:instrText xml:space="preserve"> PAGEREF _Toc33533743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4" w:history="1">
        <w:r w:rsidRPr="00352B3E">
          <w:rPr>
            <w:rStyle w:val="Hyperlink"/>
            <w:noProof/>
          </w:rPr>
          <w:t>1.6</w:t>
        </w:r>
        <w:r>
          <w:rPr>
            <w:rFonts w:asciiTheme="minorHAnsi" w:eastAsiaTheme="minorEastAsia" w:hAnsiTheme="minorHAnsi" w:cstheme="minorBidi"/>
            <w:i w:val="0"/>
            <w:noProof/>
            <w:sz w:val="22"/>
            <w:szCs w:val="22"/>
          </w:rPr>
          <w:tab/>
        </w:r>
        <w:r w:rsidRPr="00352B3E">
          <w:rPr>
            <w:rStyle w:val="Hyperlink"/>
            <w:noProof/>
          </w:rPr>
          <w:t>VS-CLD-REQ-025446/A-Charge Port Light Ring Client (TcSE ROIN-270413)</w:t>
        </w:r>
        <w:r>
          <w:rPr>
            <w:noProof/>
            <w:webHidden/>
          </w:rPr>
          <w:tab/>
        </w:r>
        <w:r>
          <w:rPr>
            <w:noProof/>
            <w:webHidden/>
          </w:rPr>
          <w:fldChar w:fldCharType="begin"/>
        </w:r>
        <w:r>
          <w:rPr>
            <w:noProof/>
            <w:webHidden/>
          </w:rPr>
          <w:instrText xml:space="preserve"> PAGEREF _Toc33533744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5" w:history="1">
        <w:r w:rsidRPr="00352B3E">
          <w:rPr>
            <w:rStyle w:val="Hyperlink"/>
            <w:noProof/>
          </w:rPr>
          <w:t>1.7</w:t>
        </w:r>
        <w:r>
          <w:rPr>
            <w:rFonts w:asciiTheme="minorHAnsi" w:eastAsiaTheme="minorEastAsia" w:hAnsiTheme="minorHAnsi" w:cstheme="minorBidi"/>
            <w:i w:val="0"/>
            <w:noProof/>
            <w:sz w:val="22"/>
            <w:szCs w:val="22"/>
          </w:rPr>
          <w:tab/>
        </w:r>
        <w:r w:rsidRPr="00352B3E">
          <w:rPr>
            <w:rStyle w:val="Hyperlink"/>
            <w:noProof/>
          </w:rPr>
          <w:t>VS-CLD-REQ-093987/A-Charge Port Unlock Client</w:t>
        </w:r>
        <w:r>
          <w:rPr>
            <w:noProof/>
            <w:webHidden/>
          </w:rPr>
          <w:tab/>
        </w:r>
        <w:r>
          <w:rPr>
            <w:noProof/>
            <w:webHidden/>
          </w:rPr>
          <w:fldChar w:fldCharType="begin"/>
        </w:r>
        <w:r>
          <w:rPr>
            <w:noProof/>
            <w:webHidden/>
          </w:rPr>
          <w:instrText xml:space="preserve"> PAGEREF _Toc33533745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6" w:history="1">
        <w:r w:rsidRPr="00352B3E">
          <w:rPr>
            <w:rStyle w:val="Hyperlink"/>
            <w:noProof/>
          </w:rPr>
          <w:t>1.8</w:t>
        </w:r>
        <w:r>
          <w:rPr>
            <w:rFonts w:asciiTheme="minorHAnsi" w:eastAsiaTheme="minorEastAsia" w:hAnsiTheme="minorHAnsi" w:cstheme="minorBidi"/>
            <w:i w:val="0"/>
            <w:noProof/>
            <w:sz w:val="22"/>
            <w:szCs w:val="22"/>
          </w:rPr>
          <w:tab/>
        </w:r>
        <w:r w:rsidRPr="00352B3E">
          <w:rPr>
            <w:rStyle w:val="Hyperlink"/>
            <w:noProof/>
          </w:rPr>
          <w:t>VS-CLD-REQ-133260/A-Charge Port Unlock Server</w:t>
        </w:r>
        <w:r>
          <w:rPr>
            <w:noProof/>
            <w:webHidden/>
          </w:rPr>
          <w:tab/>
        </w:r>
        <w:r>
          <w:rPr>
            <w:noProof/>
            <w:webHidden/>
          </w:rPr>
          <w:fldChar w:fldCharType="begin"/>
        </w:r>
        <w:r>
          <w:rPr>
            <w:noProof/>
            <w:webHidden/>
          </w:rPr>
          <w:instrText xml:space="preserve"> PAGEREF _Toc33533746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7" w:history="1">
        <w:r w:rsidRPr="00352B3E">
          <w:rPr>
            <w:rStyle w:val="Hyperlink"/>
            <w:noProof/>
          </w:rPr>
          <w:t>1.9</w:t>
        </w:r>
        <w:r>
          <w:rPr>
            <w:rFonts w:asciiTheme="minorHAnsi" w:eastAsiaTheme="minorEastAsia" w:hAnsiTheme="minorHAnsi" w:cstheme="minorBidi"/>
            <w:i w:val="0"/>
            <w:noProof/>
            <w:sz w:val="22"/>
            <w:szCs w:val="22"/>
          </w:rPr>
          <w:tab/>
        </w:r>
        <w:r w:rsidRPr="00352B3E">
          <w:rPr>
            <w:rStyle w:val="Hyperlink"/>
            <w:noProof/>
          </w:rPr>
          <w:t>VS-CLD-REQ-133257/A-Vehicle Settings Temperature Units Client</w:t>
        </w:r>
        <w:r>
          <w:rPr>
            <w:noProof/>
            <w:webHidden/>
          </w:rPr>
          <w:tab/>
        </w:r>
        <w:r>
          <w:rPr>
            <w:noProof/>
            <w:webHidden/>
          </w:rPr>
          <w:fldChar w:fldCharType="begin"/>
        </w:r>
        <w:r>
          <w:rPr>
            <w:noProof/>
            <w:webHidden/>
          </w:rPr>
          <w:instrText xml:space="preserve"> PAGEREF _Toc33533747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8" w:history="1">
        <w:r w:rsidRPr="00352B3E">
          <w:rPr>
            <w:rStyle w:val="Hyperlink"/>
            <w:noProof/>
          </w:rPr>
          <w:t>1.10</w:t>
        </w:r>
        <w:r>
          <w:rPr>
            <w:rFonts w:asciiTheme="minorHAnsi" w:eastAsiaTheme="minorEastAsia" w:hAnsiTheme="minorHAnsi" w:cstheme="minorBidi"/>
            <w:i w:val="0"/>
            <w:noProof/>
            <w:sz w:val="22"/>
            <w:szCs w:val="22"/>
          </w:rPr>
          <w:tab/>
        </w:r>
        <w:r w:rsidRPr="00352B3E">
          <w:rPr>
            <w:rStyle w:val="Hyperlink"/>
            <w:noProof/>
          </w:rPr>
          <w:t>VS-CLD-REQ-133258/A-Vehicle Settings Temperature Units Server</w:t>
        </w:r>
        <w:r>
          <w:rPr>
            <w:noProof/>
            <w:webHidden/>
          </w:rPr>
          <w:tab/>
        </w:r>
        <w:r>
          <w:rPr>
            <w:noProof/>
            <w:webHidden/>
          </w:rPr>
          <w:fldChar w:fldCharType="begin"/>
        </w:r>
        <w:r>
          <w:rPr>
            <w:noProof/>
            <w:webHidden/>
          </w:rPr>
          <w:instrText xml:space="preserve"> PAGEREF _Toc33533748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49" w:history="1">
        <w:r w:rsidRPr="00352B3E">
          <w:rPr>
            <w:rStyle w:val="Hyperlink"/>
            <w:noProof/>
          </w:rPr>
          <w:t>1.11</w:t>
        </w:r>
        <w:r>
          <w:rPr>
            <w:rFonts w:asciiTheme="minorHAnsi" w:eastAsiaTheme="minorEastAsia" w:hAnsiTheme="minorHAnsi" w:cstheme="minorBidi"/>
            <w:i w:val="0"/>
            <w:noProof/>
            <w:sz w:val="22"/>
            <w:szCs w:val="22"/>
          </w:rPr>
          <w:tab/>
        </w:r>
        <w:r w:rsidRPr="00352B3E">
          <w:rPr>
            <w:rStyle w:val="Hyperlink"/>
            <w:noProof/>
          </w:rPr>
          <w:t>VS-CLD-REQ-133261/A-Vehicle Settings 12/24 Hour Mode Client</w:t>
        </w:r>
        <w:r>
          <w:rPr>
            <w:noProof/>
            <w:webHidden/>
          </w:rPr>
          <w:tab/>
        </w:r>
        <w:r>
          <w:rPr>
            <w:noProof/>
            <w:webHidden/>
          </w:rPr>
          <w:fldChar w:fldCharType="begin"/>
        </w:r>
        <w:r>
          <w:rPr>
            <w:noProof/>
            <w:webHidden/>
          </w:rPr>
          <w:instrText xml:space="preserve"> PAGEREF _Toc33533749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0" w:history="1">
        <w:r w:rsidRPr="00352B3E">
          <w:rPr>
            <w:rStyle w:val="Hyperlink"/>
            <w:noProof/>
          </w:rPr>
          <w:t>1.12</w:t>
        </w:r>
        <w:r>
          <w:rPr>
            <w:rFonts w:asciiTheme="minorHAnsi" w:eastAsiaTheme="minorEastAsia" w:hAnsiTheme="minorHAnsi" w:cstheme="minorBidi"/>
            <w:i w:val="0"/>
            <w:noProof/>
            <w:sz w:val="22"/>
            <w:szCs w:val="22"/>
          </w:rPr>
          <w:tab/>
        </w:r>
        <w:r w:rsidRPr="00352B3E">
          <w:rPr>
            <w:rStyle w:val="Hyperlink"/>
            <w:noProof/>
          </w:rPr>
          <w:t>VS-CLD-REQ-133259/A-Vehicle Settings 12/24 Hour Mode Server</w:t>
        </w:r>
        <w:r>
          <w:rPr>
            <w:noProof/>
            <w:webHidden/>
          </w:rPr>
          <w:tab/>
        </w:r>
        <w:r>
          <w:rPr>
            <w:noProof/>
            <w:webHidden/>
          </w:rPr>
          <w:fldChar w:fldCharType="begin"/>
        </w:r>
        <w:r>
          <w:rPr>
            <w:noProof/>
            <w:webHidden/>
          </w:rPr>
          <w:instrText xml:space="preserve"> PAGEREF _Toc33533750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1" w:history="1">
        <w:r w:rsidRPr="00352B3E">
          <w:rPr>
            <w:rStyle w:val="Hyperlink"/>
            <w:noProof/>
          </w:rPr>
          <w:t>1.13</w:t>
        </w:r>
        <w:r>
          <w:rPr>
            <w:rFonts w:asciiTheme="minorHAnsi" w:eastAsiaTheme="minorEastAsia" w:hAnsiTheme="minorHAnsi" w:cstheme="minorBidi"/>
            <w:i w:val="0"/>
            <w:noProof/>
            <w:sz w:val="22"/>
            <w:szCs w:val="22"/>
          </w:rPr>
          <w:tab/>
        </w:r>
        <w:r w:rsidRPr="00352B3E">
          <w:rPr>
            <w:rStyle w:val="Hyperlink"/>
            <w:noProof/>
          </w:rPr>
          <w:t>VS-CLD-REQ-133262/A-Vehicle Settings Distance Units Client</w:t>
        </w:r>
        <w:r>
          <w:rPr>
            <w:noProof/>
            <w:webHidden/>
          </w:rPr>
          <w:tab/>
        </w:r>
        <w:r>
          <w:rPr>
            <w:noProof/>
            <w:webHidden/>
          </w:rPr>
          <w:fldChar w:fldCharType="begin"/>
        </w:r>
        <w:r>
          <w:rPr>
            <w:noProof/>
            <w:webHidden/>
          </w:rPr>
          <w:instrText xml:space="preserve"> PAGEREF _Toc33533751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2" w:history="1">
        <w:r w:rsidRPr="00352B3E">
          <w:rPr>
            <w:rStyle w:val="Hyperlink"/>
            <w:noProof/>
          </w:rPr>
          <w:t>1.14</w:t>
        </w:r>
        <w:r>
          <w:rPr>
            <w:rFonts w:asciiTheme="minorHAnsi" w:eastAsiaTheme="minorEastAsia" w:hAnsiTheme="minorHAnsi" w:cstheme="minorBidi"/>
            <w:i w:val="0"/>
            <w:noProof/>
            <w:sz w:val="22"/>
            <w:szCs w:val="22"/>
          </w:rPr>
          <w:tab/>
        </w:r>
        <w:r w:rsidRPr="00352B3E">
          <w:rPr>
            <w:rStyle w:val="Hyperlink"/>
            <w:noProof/>
          </w:rPr>
          <w:t>VS-CLD-REQ-133263/A-Vehicle Settings Distance Units Server</w:t>
        </w:r>
        <w:r>
          <w:rPr>
            <w:noProof/>
            <w:webHidden/>
          </w:rPr>
          <w:tab/>
        </w:r>
        <w:r>
          <w:rPr>
            <w:noProof/>
            <w:webHidden/>
          </w:rPr>
          <w:fldChar w:fldCharType="begin"/>
        </w:r>
        <w:r>
          <w:rPr>
            <w:noProof/>
            <w:webHidden/>
          </w:rPr>
          <w:instrText xml:space="preserve"> PAGEREF _Toc33533752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3" w:history="1">
        <w:r w:rsidRPr="00352B3E">
          <w:rPr>
            <w:rStyle w:val="Hyperlink"/>
            <w:noProof/>
          </w:rPr>
          <w:t>1.15</w:t>
        </w:r>
        <w:r>
          <w:rPr>
            <w:rFonts w:asciiTheme="minorHAnsi" w:eastAsiaTheme="minorEastAsia" w:hAnsiTheme="minorHAnsi" w:cstheme="minorBidi"/>
            <w:i w:val="0"/>
            <w:noProof/>
            <w:sz w:val="22"/>
            <w:szCs w:val="22"/>
          </w:rPr>
          <w:tab/>
        </w:r>
        <w:r w:rsidRPr="00352B3E">
          <w:rPr>
            <w:rStyle w:val="Hyperlink"/>
            <w:noProof/>
          </w:rPr>
          <w:t>VS-CLD-REQ-025448/D-Keypad Server / External Personalization Function (TcSE ROIN-293526-1)</w:t>
        </w:r>
        <w:r>
          <w:rPr>
            <w:noProof/>
            <w:webHidden/>
          </w:rPr>
          <w:tab/>
        </w:r>
        <w:r>
          <w:rPr>
            <w:noProof/>
            <w:webHidden/>
          </w:rPr>
          <w:fldChar w:fldCharType="begin"/>
        </w:r>
        <w:r>
          <w:rPr>
            <w:noProof/>
            <w:webHidden/>
          </w:rPr>
          <w:instrText xml:space="preserve"> PAGEREF _Toc33533753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4" w:history="1">
        <w:r w:rsidRPr="00352B3E">
          <w:rPr>
            <w:rStyle w:val="Hyperlink"/>
            <w:noProof/>
          </w:rPr>
          <w:t>1.16</w:t>
        </w:r>
        <w:r>
          <w:rPr>
            <w:rFonts w:asciiTheme="minorHAnsi" w:eastAsiaTheme="minorEastAsia" w:hAnsiTheme="minorHAnsi" w:cstheme="minorBidi"/>
            <w:i w:val="0"/>
            <w:noProof/>
            <w:sz w:val="22"/>
            <w:szCs w:val="22"/>
          </w:rPr>
          <w:tab/>
        </w:r>
        <w:r w:rsidRPr="00352B3E">
          <w:rPr>
            <w:rStyle w:val="Hyperlink"/>
            <w:noProof/>
          </w:rPr>
          <w:t>VS-CLD-REQ-025447/D-Keypad Client / Personalization Client (TcSE ROIN-293524-1)</w:t>
        </w:r>
        <w:r>
          <w:rPr>
            <w:noProof/>
            <w:webHidden/>
          </w:rPr>
          <w:tab/>
        </w:r>
        <w:r>
          <w:rPr>
            <w:noProof/>
            <w:webHidden/>
          </w:rPr>
          <w:fldChar w:fldCharType="begin"/>
        </w:r>
        <w:r>
          <w:rPr>
            <w:noProof/>
            <w:webHidden/>
          </w:rPr>
          <w:instrText xml:space="preserve"> PAGEREF _Toc33533754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5" w:history="1">
        <w:r w:rsidRPr="00352B3E">
          <w:rPr>
            <w:rStyle w:val="Hyperlink"/>
            <w:noProof/>
          </w:rPr>
          <w:t>1.17</w:t>
        </w:r>
        <w:r>
          <w:rPr>
            <w:rFonts w:asciiTheme="minorHAnsi" w:eastAsiaTheme="minorEastAsia" w:hAnsiTheme="minorHAnsi" w:cstheme="minorBidi"/>
            <w:i w:val="0"/>
            <w:noProof/>
            <w:sz w:val="22"/>
            <w:szCs w:val="22"/>
          </w:rPr>
          <w:tab/>
        </w:r>
        <w:r w:rsidRPr="00352B3E">
          <w:rPr>
            <w:rStyle w:val="Hyperlink"/>
            <w:noProof/>
          </w:rPr>
          <w:t>VS-CLD-REQ-025497/A-Vehicle Settings Beep Server (TcSE ROIN-141569-1)</w:t>
        </w:r>
        <w:r>
          <w:rPr>
            <w:noProof/>
            <w:webHidden/>
          </w:rPr>
          <w:tab/>
        </w:r>
        <w:r>
          <w:rPr>
            <w:noProof/>
            <w:webHidden/>
          </w:rPr>
          <w:fldChar w:fldCharType="begin"/>
        </w:r>
        <w:r>
          <w:rPr>
            <w:noProof/>
            <w:webHidden/>
          </w:rPr>
          <w:instrText xml:space="preserve"> PAGEREF _Toc33533755 \h </w:instrText>
        </w:r>
        <w:r>
          <w:rPr>
            <w:noProof/>
            <w:webHidden/>
          </w:rPr>
        </w:r>
        <w:r>
          <w:rPr>
            <w:noProof/>
            <w:webHidden/>
          </w:rPr>
          <w:fldChar w:fldCharType="separate"/>
        </w:r>
        <w:r>
          <w:rPr>
            <w:noProof/>
            <w:webHidden/>
          </w:rPr>
          <w:t>39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6" w:history="1">
        <w:r w:rsidRPr="00352B3E">
          <w:rPr>
            <w:rStyle w:val="Hyperlink"/>
            <w:noProof/>
          </w:rPr>
          <w:t>1.18</w:t>
        </w:r>
        <w:r>
          <w:rPr>
            <w:rFonts w:asciiTheme="minorHAnsi" w:eastAsiaTheme="minorEastAsia" w:hAnsiTheme="minorHAnsi" w:cstheme="minorBidi"/>
            <w:i w:val="0"/>
            <w:noProof/>
            <w:sz w:val="22"/>
            <w:szCs w:val="22"/>
          </w:rPr>
          <w:tab/>
        </w:r>
        <w:r w:rsidRPr="00352B3E">
          <w:rPr>
            <w:rStyle w:val="Hyperlink"/>
            <w:noProof/>
          </w:rPr>
          <w:t>VS-CLD-REQ-133637/B-Vehicle Settings Beep Client</w:t>
        </w:r>
        <w:r>
          <w:rPr>
            <w:noProof/>
            <w:webHidden/>
          </w:rPr>
          <w:tab/>
        </w:r>
        <w:r>
          <w:rPr>
            <w:noProof/>
            <w:webHidden/>
          </w:rPr>
          <w:fldChar w:fldCharType="begin"/>
        </w:r>
        <w:r>
          <w:rPr>
            <w:noProof/>
            <w:webHidden/>
          </w:rPr>
          <w:instrText xml:space="preserve"> PAGEREF _Toc33533756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7" w:history="1">
        <w:r w:rsidRPr="00352B3E">
          <w:rPr>
            <w:rStyle w:val="Hyperlink"/>
            <w:noProof/>
          </w:rPr>
          <w:t>1.19</w:t>
        </w:r>
        <w:r>
          <w:rPr>
            <w:rFonts w:asciiTheme="minorHAnsi" w:eastAsiaTheme="minorEastAsia" w:hAnsiTheme="minorHAnsi" w:cstheme="minorBidi"/>
            <w:i w:val="0"/>
            <w:noProof/>
            <w:sz w:val="22"/>
            <w:szCs w:val="22"/>
          </w:rPr>
          <w:tab/>
        </w:r>
        <w:r w:rsidRPr="00352B3E">
          <w:rPr>
            <w:rStyle w:val="Hyperlink"/>
            <w:noProof/>
          </w:rPr>
          <w:t>VS-CLD-REQ-025442/B-Vehicle Settings Client (TcSE ROIN-141546-2)</w:t>
        </w:r>
        <w:r>
          <w:rPr>
            <w:noProof/>
            <w:webHidden/>
          </w:rPr>
          <w:tab/>
        </w:r>
        <w:r>
          <w:rPr>
            <w:noProof/>
            <w:webHidden/>
          </w:rPr>
          <w:fldChar w:fldCharType="begin"/>
        </w:r>
        <w:r>
          <w:rPr>
            <w:noProof/>
            <w:webHidden/>
          </w:rPr>
          <w:instrText xml:space="preserve"> PAGEREF _Toc33533757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8" w:history="1">
        <w:r w:rsidRPr="00352B3E">
          <w:rPr>
            <w:rStyle w:val="Hyperlink"/>
            <w:noProof/>
          </w:rPr>
          <w:t>1.20</w:t>
        </w:r>
        <w:r>
          <w:rPr>
            <w:rFonts w:asciiTheme="minorHAnsi" w:eastAsiaTheme="minorEastAsia" w:hAnsiTheme="minorHAnsi" w:cstheme="minorBidi"/>
            <w:i w:val="0"/>
            <w:noProof/>
            <w:sz w:val="22"/>
            <w:szCs w:val="22"/>
          </w:rPr>
          <w:tab/>
        </w:r>
        <w:r w:rsidRPr="00352B3E">
          <w:rPr>
            <w:rStyle w:val="Hyperlink"/>
            <w:noProof/>
          </w:rPr>
          <w:t>VS-CLD-REQ-025443/B-Vehicle Settings Server (TcSE ROIN-141547-2)</w:t>
        </w:r>
        <w:r>
          <w:rPr>
            <w:noProof/>
            <w:webHidden/>
          </w:rPr>
          <w:tab/>
        </w:r>
        <w:r>
          <w:rPr>
            <w:noProof/>
            <w:webHidden/>
          </w:rPr>
          <w:fldChar w:fldCharType="begin"/>
        </w:r>
        <w:r>
          <w:rPr>
            <w:noProof/>
            <w:webHidden/>
          </w:rPr>
          <w:instrText xml:space="preserve"> PAGEREF _Toc33533758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59" w:history="1">
        <w:r w:rsidRPr="00352B3E">
          <w:rPr>
            <w:rStyle w:val="Hyperlink"/>
            <w:noProof/>
          </w:rPr>
          <w:t>1.21</w:t>
        </w:r>
        <w:r>
          <w:rPr>
            <w:rFonts w:asciiTheme="minorHAnsi" w:eastAsiaTheme="minorEastAsia" w:hAnsiTheme="minorHAnsi" w:cstheme="minorBidi"/>
            <w:i w:val="0"/>
            <w:noProof/>
            <w:sz w:val="22"/>
            <w:szCs w:val="22"/>
          </w:rPr>
          <w:tab/>
        </w:r>
        <w:r w:rsidRPr="00352B3E">
          <w:rPr>
            <w:rStyle w:val="Hyperlink"/>
            <w:noProof/>
          </w:rPr>
          <w:t>VS-CLD-REQ-347054/A-Eco-Idle Client</w:t>
        </w:r>
        <w:r>
          <w:rPr>
            <w:noProof/>
            <w:webHidden/>
          </w:rPr>
          <w:tab/>
        </w:r>
        <w:r>
          <w:rPr>
            <w:noProof/>
            <w:webHidden/>
          </w:rPr>
          <w:fldChar w:fldCharType="begin"/>
        </w:r>
        <w:r>
          <w:rPr>
            <w:noProof/>
            <w:webHidden/>
          </w:rPr>
          <w:instrText xml:space="preserve"> PAGEREF _Toc33533759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0" w:history="1">
        <w:r w:rsidRPr="00352B3E">
          <w:rPr>
            <w:rStyle w:val="Hyperlink"/>
            <w:noProof/>
          </w:rPr>
          <w:t>1.22</w:t>
        </w:r>
        <w:r>
          <w:rPr>
            <w:rFonts w:asciiTheme="minorHAnsi" w:eastAsiaTheme="minorEastAsia" w:hAnsiTheme="minorHAnsi" w:cstheme="minorBidi"/>
            <w:i w:val="0"/>
            <w:noProof/>
            <w:sz w:val="22"/>
            <w:szCs w:val="22"/>
          </w:rPr>
          <w:tab/>
        </w:r>
        <w:r w:rsidRPr="00352B3E">
          <w:rPr>
            <w:rStyle w:val="Hyperlink"/>
            <w:noProof/>
          </w:rPr>
          <w:t>VS-CLD-REQ-347055/A-Eco-Idle Server</w:t>
        </w:r>
        <w:r>
          <w:rPr>
            <w:noProof/>
            <w:webHidden/>
          </w:rPr>
          <w:tab/>
        </w:r>
        <w:r>
          <w:rPr>
            <w:noProof/>
            <w:webHidden/>
          </w:rPr>
          <w:fldChar w:fldCharType="begin"/>
        </w:r>
        <w:r>
          <w:rPr>
            <w:noProof/>
            <w:webHidden/>
          </w:rPr>
          <w:instrText xml:space="preserve"> PAGEREF _Toc33533760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1" w:history="1">
        <w:r w:rsidRPr="00352B3E">
          <w:rPr>
            <w:rStyle w:val="Hyperlink"/>
            <w:noProof/>
          </w:rPr>
          <w:t>1.23</w:t>
        </w:r>
        <w:r>
          <w:rPr>
            <w:rFonts w:asciiTheme="minorHAnsi" w:eastAsiaTheme="minorEastAsia" w:hAnsiTheme="minorHAnsi" w:cstheme="minorBidi"/>
            <w:i w:val="0"/>
            <w:noProof/>
            <w:sz w:val="22"/>
            <w:szCs w:val="22"/>
          </w:rPr>
          <w:tab/>
        </w:r>
        <w:r w:rsidRPr="00352B3E">
          <w:rPr>
            <w:rStyle w:val="Hyperlink"/>
            <w:noProof/>
          </w:rPr>
          <w:t>VS-CLD-REQ-340540/A-Ambient Lighting Drive Mode Client</w:t>
        </w:r>
        <w:r>
          <w:rPr>
            <w:noProof/>
            <w:webHidden/>
          </w:rPr>
          <w:tab/>
        </w:r>
        <w:r>
          <w:rPr>
            <w:noProof/>
            <w:webHidden/>
          </w:rPr>
          <w:fldChar w:fldCharType="begin"/>
        </w:r>
        <w:r>
          <w:rPr>
            <w:noProof/>
            <w:webHidden/>
          </w:rPr>
          <w:instrText xml:space="preserve"> PAGEREF _Toc33533761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2" w:history="1">
        <w:r w:rsidRPr="00352B3E">
          <w:rPr>
            <w:rStyle w:val="Hyperlink"/>
            <w:noProof/>
          </w:rPr>
          <w:t>1.24</w:t>
        </w:r>
        <w:r>
          <w:rPr>
            <w:rFonts w:asciiTheme="minorHAnsi" w:eastAsiaTheme="minorEastAsia" w:hAnsiTheme="minorHAnsi" w:cstheme="minorBidi"/>
            <w:i w:val="0"/>
            <w:noProof/>
            <w:sz w:val="22"/>
            <w:szCs w:val="22"/>
          </w:rPr>
          <w:tab/>
        </w:r>
        <w:r w:rsidRPr="00352B3E">
          <w:rPr>
            <w:rStyle w:val="Hyperlink"/>
            <w:noProof/>
          </w:rPr>
          <w:t>VS-CLD-REQ-340542/A-Ambient Lighting Drive Mode Server</w:t>
        </w:r>
        <w:r>
          <w:rPr>
            <w:noProof/>
            <w:webHidden/>
          </w:rPr>
          <w:tab/>
        </w:r>
        <w:r>
          <w:rPr>
            <w:noProof/>
            <w:webHidden/>
          </w:rPr>
          <w:fldChar w:fldCharType="begin"/>
        </w:r>
        <w:r>
          <w:rPr>
            <w:noProof/>
            <w:webHidden/>
          </w:rPr>
          <w:instrText xml:space="preserve"> PAGEREF _Toc33533762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3" w:history="1">
        <w:r w:rsidRPr="00352B3E">
          <w:rPr>
            <w:rStyle w:val="Hyperlink"/>
            <w:noProof/>
          </w:rPr>
          <w:t>1.25</w:t>
        </w:r>
        <w:r>
          <w:rPr>
            <w:rFonts w:asciiTheme="minorHAnsi" w:eastAsiaTheme="minorEastAsia" w:hAnsiTheme="minorHAnsi" w:cstheme="minorBidi"/>
            <w:i w:val="0"/>
            <w:noProof/>
            <w:sz w:val="22"/>
            <w:szCs w:val="22"/>
          </w:rPr>
          <w:tab/>
        </w:r>
        <w:r w:rsidRPr="00352B3E">
          <w:rPr>
            <w:rStyle w:val="Hyperlink"/>
            <w:noProof/>
          </w:rPr>
          <w:t>VS-CLD-REQ-339751/A-Propulsion Sound Client</w:t>
        </w:r>
        <w:r>
          <w:rPr>
            <w:noProof/>
            <w:webHidden/>
          </w:rPr>
          <w:tab/>
        </w:r>
        <w:r>
          <w:rPr>
            <w:noProof/>
            <w:webHidden/>
          </w:rPr>
          <w:fldChar w:fldCharType="begin"/>
        </w:r>
        <w:r>
          <w:rPr>
            <w:noProof/>
            <w:webHidden/>
          </w:rPr>
          <w:instrText xml:space="preserve"> PAGEREF _Toc33533763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4" w:history="1">
        <w:r w:rsidRPr="00352B3E">
          <w:rPr>
            <w:rStyle w:val="Hyperlink"/>
            <w:noProof/>
          </w:rPr>
          <w:t>1.26</w:t>
        </w:r>
        <w:r>
          <w:rPr>
            <w:rFonts w:asciiTheme="minorHAnsi" w:eastAsiaTheme="minorEastAsia" w:hAnsiTheme="minorHAnsi" w:cstheme="minorBidi"/>
            <w:i w:val="0"/>
            <w:noProof/>
            <w:sz w:val="22"/>
            <w:szCs w:val="22"/>
          </w:rPr>
          <w:tab/>
        </w:r>
        <w:r w:rsidRPr="00352B3E">
          <w:rPr>
            <w:rStyle w:val="Hyperlink"/>
            <w:noProof/>
          </w:rPr>
          <w:t>VS-CLD-REQ-339752/B-Propulsion Sound Server</w:t>
        </w:r>
        <w:r>
          <w:rPr>
            <w:noProof/>
            <w:webHidden/>
          </w:rPr>
          <w:tab/>
        </w:r>
        <w:r>
          <w:rPr>
            <w:noProof/>
            <w:webHidden/>
          </w:rPr>
          <w:fldChar w:fldCharType="begin"/>
        </w:r>
        <w:r>
          <w:rPr>
            <w:noProof/>
            <w:webHidden/>
          </w:rPr>
          <w:instrText xml:space="preserve"> PAGEREF _Toc33533764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5" w:history="1">
        <w:r w:rsidRPr="00352B3E">
          <w:rPr>
            <w:rStyle w:val="Hyperlink"/>
            <w:noProof/>
          </w:rPr>
          <w:t>1.27</w:t>
        </w:r>
        <w:r>
          <w:rPr>
            <w:rFonts w:asciiTheme="minorHAnsi" w:eastAsiaTheme="minorEastAsia" w:hAnsiTheme="minorHAnsi" w:cstheme="minorBidi"/>
            <w:i w:val="0"/>
            <w:noProof/>
            <w:sz w:val="22"/>
            <w:szCs w:val="22"/>
          </w:rPr>
          <w:tab/>
        </w:r>
        <w:r w:rsidRPr="00352B3E">
          <w:rPr>
            <w:rStyle w:val="Hyperlink"/>
            <w:noProof/>
          </w:rPr>
          <w:t>VS-CLD-REQ-341184/A-Low Battery Alert Client</w:t>
        </w:r>
        <w:r>
          <w:rPr>
            <w:noProof/>
            <w:webHidden/>
          </w:rPr>
          <w:tab/>
        </w:r>
        <w:r>
          <w:rPr>
            <w:noProof/>
            <w:webHidden/>
          </w:rPr>
          <w:fldChar w:fldCharType="begin"/>
        </w:r>
        <w:r>
          <w:rPr>
            <w:noProof/>
            <w:webHidden/>
          </w:rPr>
          <w:instrText xml:space="preserve"> PAGEREF _Toc33533765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6" w:history="1">
        <w:r w:rsidRPr="00352B3E">
          <w:rPr>
            <w:rStyle w:val="Hyperlink"/>
            <w:noProof/>
          </w:rPr>
          <w:t>1.28</w:t>
        </w:r>
        <w:r>
          <w:rPr>
            <w:rFonts w:asciiTheme="minorHAnsi" w:eastAsiaTheme="minorEastAsia" w:hAnsiTheme="minorHAnsi" w:cstheme="minorBidi"/>
            <w:i w:val="0"/>
            <w:noProof/>
            <w:sz w:val="22"/>
            <w:szCs w:val="22"/>
          </w:rPr>
          <w:tab/>
        </w:r>
        <w:r w:rsidRPr="00352B3E">
          <w:rPr>
            <w:rStyle w:val="Hyperlink"/>
            <w:noProof/>
          </w:rPr>
          <w:t>VS-CLD-REQ-341185/A-Low Battery Alert Server</w:t>
        </w:r>
        <w:r>
          <w:rPr>
            <w:noProof/>
            <w:webHidden/>
          </w:rPr>
          <w:tab/>
        </w:r>
        <w:r>
          <w:rPr>
            <w:noProof/>
            <w:webHidden/>
          </w:rPr>
          <w:fldChar w:fldCharType="begin"/>
        </w:r>
        <w:r>
          <w:rPr>
            <w:noProof/>
            <w:webHidden/>
          </w:rPr>
          <w:instrText xml:space="preserve"> PAGEREF _Toc33533766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7" w:history="1">
        <w:r w:rsidRPr="00352B3E">
          <w:rPr>
            <w:rStyle w:val="Hyperlink"/>
            <w:noProof/>
          </w:rPr>
          <w:t>1.29</w:t>
        </w:r>
        <w:r>
          <w:rPr>
            <w:rFonts w:asciiTheme="minorHAnsi" w:eastAsiaTheme="minorEastAsia" w:hAnsiTheme="minorHAnsi" w:cstheme="minorBidi"/>
            <w:i w:val="0"/>
            <w:noProof/>
            <w:sz w:val="22"/>
            <w:szCs w:val="22"/>
          </w:rPr>
          <w:tab/>
        </w:r>
        <w:r w:rsidRPr="00352B3E">
          <w:rPr>
            <w:rStyle w:val="Hyperlink"/>
            <w:noProof/>
          </w:rPr>
          <w:t>VS-CLD-REQ-339750/A-Drive History Client</w:t>
        </w:r>
        <w:r>
          <w:rPr>
            <w:noProof/>
            <w:webHidden/>
          </w:rPr>
          <w:tab/>
        </w:r>
        <w:r>
          <w:rPr>
            <w:noProof/>
            <w:webHidden/>
          </w:rPr>
          <w:fldChar w:fldCharType="begin"/>
        </w:r>
        <w:r>
          <w:rPr>
            <w:noProof/>
            <w:webHidden/>
          </w:rPr>
          <w:instrText xml:space="preserve"> PAGEREF _Toc33533767 \h </w:instrText>
        </w:r>
        <w:r>
          <w:rPr>
            <w:noProof/>
            <w:webHidden/>
          </w:rPr>
        </w:r>
        <w:r>
          <w:rPr>
            <w:noProof/>
            <w:webHidden/>
          </w:rPr>
          <w:fldChar w:fldCharType="separate"/>
        </w:r>
        <w:r>
          <w:rPr>
            <w:noProof/>
            <w:webHidden/>
          </w:rPr>
          <w:t>40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8" w:history="1">
        <w:r w:rsidRPr="00352B3E">
          <w:rPr>
            <w:rStyle w:val="Hyperlink"/>
            <w:noProof/>
          </w:rPr>
          <w:t>1.30</w:t>
        </w:r>
        <w:r>
          <w:rPr>
            <w:rFonts w:asciiTheme="minorHAnsi" w:eastAsiaTheme="minorEastAsia" w:hAnsiTheme="minorHAnsi" w:cstheme="minorBidi"/>
            <w:i w:val="0"/>
            <w:noProof/>
            <w:sz w:val="22"/>
            <w:szCs w:val="22"/>
          </w:rPr>
          <w:tab/>
        </w:r>
        <w:r w:rsidRPr="00352B3E">
          <w:rPr>
            <w:rStyle w:val="Hyperlink"/>
            <w:noProof/>
          </w:rPr>
          <w:t>VS-CLD-REQ-342947/A-Drive History Server</w:t>
        </w:r>
        <w:r>
          <w:rPr>
            <w:noProof/>
            <w:webHidden/>
          </w:rPr>
          <w:tab/>
        </w:r>
        <w:r>
          <w:rPr>
            <w:noProof/>
            <w:webHidden/>
          </w:rPr>
          <w:fldChar w:fldCharType="begin"/>
        </w:r>
        <w:r>
          <w:rPr>
            <w:noProof/>
            <w:webHidden/>
          </w:rPr>
          <w:instrText xml:space="preserve"> PAGEREF _Toc33533768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69" w:history="1">
        <w:r w:rsidRPr="00352B3E">
          <w:rPr>
            <w:rStyle w:val="Hyperlink"/>
            <w:noProof/>
          </w:rPr>
          <w:t>1.31</w:t>
        </w:r>
        <w:r>
          <w:rPr>
            <w:rFonts w:asciiTheme="minorHAnsi" w:eastAsiaTheme="minorEastAsia" w:hAnsiTheme="minorHAnsi" w:cstheme="minorBidi"/>
            <w:i w:val="0"/>
            <w:noProof/>
            <w:sz w:val="22"/>
            <w:szCs w:val="22"/>
          </w:rPr>
          <w:tab/>
        </w:r>
        <w:r w:rsidRPr="00352B3E">
          <w:rPr>
            <w:rStyle w:val="Hyperlink"/>
            <w:noProof/>
          </w:rPr>
          <w:t>VS-CLD-REQ-362990/A-Quiet Time Client</w:t>
        </w:r>
        <w:r>
          <w:rPr>
            <w:noProof/>
            <w:webHidden/>
          </w:rPr>
          <w:tab/>
        </w:r>
        <w:r>
          <w:rPr>
            <w:noProof/>
            <w:webHidden/>
          </w:rPr>
          <w:fldChar w:fldCharType="begin"/>
        </w:r>
        <w:r>
          <w:rPr>
            <w:noProof/>
            <w:webHidden/>
          </w:rPr>
          <w:instrText xml:space="preserve"> PAGEREF _Toc33533769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0" w:history="1">
        <w:r w:rsidRPr="00352B3E">
          <w:rPr>
            <w:rStyle w:val="Hyperlink"/>
            <w:noProof/>
          </w:rPr>
          <w:t>1.32</w:t>
        </w:r>
        <w:r>
          <w:rPr>
            <w:rFonts w:asciiTheme="minorHAnsi" w:eastAsiaTheme="minorEastAsia" w:hAnsiTheme="minorHAnsi" w:cstheme="minorBidi"/>
            <w:i w:val="0"/>
            <w:noProof/>
            <w:sz w:val="22"/>
            <w:szCs w:val="22"/>
          </w:rPr>
          <w:tab/>
        </w:r>
        <w:r w:rsidRPr="00352B3E">
          <w:rPr>
            <w:rStyle w:val="Hyperlink"/>
            <w:noProof/>
          </w:rPr>
          <w:t>VS-CLD-REQ-362991/A-Quiet Time Server</w:t>
        </w:r>
        <w:r>
          <w:rPr>
            <w:noProof/>
            <w:webHidden/>
          </w:rPr>
          <w:tab/>
        </w:r>
        <w:r>
          <w:rPr>
            <w:noProof/>
            <w:webHidden/>
          </w:rPr>
          <w:fldChar w:fldCharType="begin"/>
        </w:r>
        <w:r>
          <w:rPr>
            <w:noProof/>
            <w:webHidden/>
          </w:rPr>
          <w:instrText xml:space="preserve"> PAGEREF _Toc33533770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1" w:history="1">
        <w:r w:rsidRPr="00352B3E">
          <w:rPr>
            <w:rStyle w:val="Hyperlink"/>
            <w:noProof/>
          </w:rPr>
          <w:t>1.33</w:t>
        </w:r>
        <w:r>
          <w:rPr>
            <w:rFonts w:asciiTheme="minorHAnsi" w:eastAsiaTheme="minorEastAsia" w:hAnsiTheme="minorHAnsi" w:cstheme="minorBidi"/>
            <w:i w:val="0"/>
            <w:noProof/>
            <w:sz w:val="22"/>
            <w:szCs w:val="22"/>
          </w:rPr>
          <w:tab/>
        </w:r>
        <w:r w:rsidRPr="00352B3E">
          <w:rPr>
            <w:rStyle w:val="Hyperlink"/>
            <w:noProof/>
          </w:rPr>
          <w:t>VS-CLD-REQ-375893/A-Trail Turn Assist Client</w:t>
        </w:r>
        <w:r>
          <w:rPr>
            <w:noProof/>
            <w:webHidden/>
          </w:rPr>
          <w:tab/>
        </w:r>
        <w:r>
          <w:rPr>
            <w:noProof/>
            <w:webHidden/>
          </w:rPr>
          <w:fldChar w:fldCharType="begin"/>
        </w:r>
        <w:r>
          <w:rPr>
            <w:noProof/>
            <w:webHidden/>
          </w:rPr>
          <w:instrText xml:space="preserve"> PAGEREF _Toc33533771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2" w:history="1">
        <w:r w:rsidRPr="00352B3E">
          <w:rPr>
            <w:rStyle w:val="Hyperlink"/>
            <w:noProof/>
          </w:rPr>
          <w:t>1.34</w:t>
        </w:r>
        <w:r>
          <w:rPr>
            <w:rFonts w:asciiTheme="minorHAnsi" w:eastAsiaTheme="minorEastAsia" w:hAnsiTheme="minorHAnsi" w:cstheme="minorBidi"/>
            <w:i w:val="0"/>
            <w:noProof/>
            <w:sz w:val="22"/>
            <w:szCs w:val="22"/>
          </w:rPr>
          <w:tab/>
        </w:r>
        <w:r w:rsidRPr="00352B3E">
          <w:rPr>
            <w:rStyle w:val="Hyperlink"/>
            <w:noProof/>
          </w:rPr>
          <w:t>VS-CLD-REQ-375896/A-Trail Turn Assist Server</w:t>
        </w:r>
        <w:r>
          <w:rPr>
            <w:noProof/>
            <w:webHidden/>
          </w:rPr>
          <w:tab/>
        </w:r>
        <w:r>
          <w:rPr>
            <w:noProof/>
            <w:webHidden/>
          </w:rPr>
          <w:fldChar w:fldCharType="begin"/>
        </w:r>
        <w:r>
          <w:rPr>
            <w:noProof/>
            <w:webHidden/>
          </w:rPr>
          <w:instrText xml:space="preserve"> PAGEREF _Toc33533772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3" w:history="1">
        <w:r w:rsidRPr="00352B3E">
          <w:rPr>
            <w:rStyle w:val="Hyperlink"/>
            <w:noProof/>
          </w:rPr>
          <w:t>1.35</w:t>
        </w:r>
        <w:r>
          <w:rPr>
            <w:rFonts w:asciiTheme="minorHAnsi" w:eastAsiaTheme="minorEastAsia" w:hAnsiTheme="minorHAnsi" w:cstheme="minorBidi"/>
            <w:i w:val="0"/>
            <w:noProof/>
            <w:sz w:val="22"/>
            <w:szCs w:val="22"/>
          </w:rPr>
          <w:tab/>
        </w:r>
        <w:r w:rsidRPr="00352B3E">
          <w:rPr>
            <w:rStyle w:val="Hyperlink"/>
            <w:noProof/>
          </w:rPr>
          <w:t>VS-CLD-REQ-354250/A-Clear Exit Assist Settings Client</w:t>
        </w:r>
        <w:r>
          <w:rPr>
            <w:noProof/>
            <w:webHidden/>
          </w:rPr>
          <w:tab/>
        </w:r>
        <w:r>
          <w:rPr>
            <w:noProof/>
            <w:webHidden/>
          </w:rPr>
          <w:fldChar w:fldCharType="begin"/>
        </w:r>
        <w:r>
          <w:rPr>
            <w:noProof/>
            <w:webHidden/>
          </w:rPr>
          <w:instrText xml:space="preserve"> PAGEREF _Toc33533773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4" w:history="1">
        <w:r w:rsidRPr="00352B3E">
          <w:rPr>
            <w:rStyle w:val="Hyperlink"/>
            <w:noProof/>
          </w:rPr>
          <w:t>1.36</w:t>
        </w:r>
        <w:r>
          <w:rPr>
            <w:rFonts w:asciiTheme="minorHAnsi" w:eastAsiaTheme="minorEastAsia" w:hAnsiTheme="minorHAnsi" w:cstheme="minorBidi"/>
            <w:i w:val="0"/>
            <w:noProof/>
            <w:sz w:val="22"/>
            <w:szCs w:val="22"/>
          </w:rPr>
          <w:tab/>
        </w:r>
        <w:r w:rsidRPr="00352B3E">
          <w:rPr>
            <w:rStyle w:val="Hyperlink"/>
            <w:noProof/>
          </w:rPr>
          <w:t>VS-CLD-REQ-354251/A-Clear Exit Assist Settings Server</w:t>
        </w:r>
        <w:r>
          <w:rPr>
            <w:noProof/>
            <w:webHidden/>
          </w:rPr>
          <w:tab/>
        </w:r>
        <w:r>
          <w:rPr>
            <w:noProof/>
            <w:webHidden/>
          </w:rPr>
          <w:fldChar w:fldCharType="begin"/>
        </w:r>
        <w:r>
          <w:rPr>
            <w:noProof/>
            <w:webHidden/>
          </w:rPr>
          <w:instrText xml:space="preserve"> PAGEREF _Toc33533774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5" w:history="1">
        <w:r w:rsidRPr="00352B3E">
          <w:rPr>
            <w:rStyle w:val="Hyperlink"/>
            <w:noProof/>
          </w:rPr>
          <w:t>1.37</w:t>
        </w:r>
        <w:r>
          <w:rPr>
            <w:rFonts w:asciiTheme="minorHAnsi" w:eastAsiaTheme="minorEastAsia" w:hAnsiTheme="minorHAnsi" w:cstheme="minorBidi"/>
            <w:i w:val="0"/>
            <w:noProof/>
            <w:sz w:val="22"/>
            <w:szCs w:val="22"/>
          </w:rPr>
          <w:tab/>
        </w:r>
        <w:r w:rsidRPr="00352B3E">
          <w:rPr>
            <w:rStyle w:val="Hyperlink"/>
            <w:noProof/>
          </w:rPr>
          <w:t>VS-CLD-REQ-359585/A-Clear Exit Assist Warning Client</w:t>
        </w:r>
        <w:r>
          <w:rPr>
            <w:noProof/>
            <w:webHidden/>
          </w:rPr>
          <w:tab/>
        </w:r>
        <w:r>
          <w:rPr>
            <w:noProof/>
            <w:webHidden/>
          </w:rPr>
          <w:fldChar w:fldCharType="begin"/>
        </w:r>
        <w:r>
          <w:rPr>
            <w:noProof/>
            <w:webHidden/>
          </w:rPr>
          <w:instrText xml:space="preserve"> PAGEREF _Toc33533775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6" w:history="1">
        <w:r w:rsidRPr="00352B3E">
          <w:rPr>
            <w:rStyle w:val="Hyperlink"/>
            <w:noProof/>
          </w:rPr>
          <w:t>1.38</w:t>
        </w:r>
        <w:r>
          <w:rPr>
            <w:rFonts w:asciiTheme="minorHAnsi" w:eastAsiaTheme="minorEastAsia" w:hAnsiTheme="minorHAnsi" w:cstheme="minorBidi"/>
            <w:i w:val="0"/>
            <w:noProof/>
            <w:sz w:val="22"/>
            <w:szCs w:val="22"/>
          </w:rPr>
          <w:tab/>
        </w:r>
        <w:r w:rsidRPr="00352B3E">
          <w:rPr>
            <w:rStyle w:val="Hyperlink"/>
            <w:noProof/>
          </w:rPr>
          <w:t>VS-CLD-REQ-359586/A-Clear Exit Assist Warning Server</w:t>
        </w:r>
        <w:r>
          <w:rPr>
            <w:noProof/>
            <w:webHidden/>
          </w:rPr>
          <w:tab/>
        </w:r>
        <w:r>
          <w:rPr>
            <w:noProof/>
            <w:webHidden/>
          </w:rPr>
          <w:fldChar w:fldCharType="begin"/>
        </w:r>
        <w:r>
          <w:rPr>
            <w:noProof/>
            <w:webHidden/>
          </w:rPr>
          <w:instrText xml:space="preserve"> PAGEREF _Toc33533776 \h </w:instrText>
        </w:r>
        <w:r>
          <w:rPr>
            <w:noProof/>
            <w:webHidden/>
          </w:rPr>
        </w:r>
        <w:r>
          <w:rPr>
            <w:noProof/>
            <w:webHidden/>
          </w:rPr>
          <w:fldChar w:fldCharType="separate"/>
        </w:r>
        <w:r>
          <w:rPr>
            <w:noProof/>
            <w:webHidden/>
          </w:rPr>
          <w:t>41</w:t>
        </w:r>
        <w:r>
          <w:rPr>
            <w:noProof/>
            <w:webHidden/>
          </w:rPr>
          <w:fldChar w:fldCharType="end"/>
        </w:r>
      </w:hyperlink>
    </w:p>
    <w:p w:rsidR="0046553F" w:rsidRDefault="004655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3533777" w:history="1">
        <w:r w:rsidRPr="00352B3E">
          <w:rPr>
            <w:rStyle w:val="Hyperlink"/>
            <w:noProof/>
          </w:rPr>
          <w:t>2</w:t>
        </w:r>
        <w:r>
          <w:rPr>
            <w:rFonts w:asciiTheme="minorHAnsi" w:eastAsiaTheme="minorEastAsia" w:hAnsiTheme="minorHAnsi" w:cstheme="minorBidi"/>
            <w:b w:val="0"/>
            <w:smallCaps w:val="0"/>
            <w:noProof/>
            <w:sz w:val="22"/>
            <w:szCs w:val="22"/>
          </w:rPr>
          <w:tab/>
        </w:r>
        <w:r w:rsidRPr="00352B3E">
          <w:rPr>
            <w:rStyle w:val="Hyperlink"/>
            <w:noProof/>
          </w:rPr>
          <w:t>General Requirements</w:t>
        </w:r>
        <w:r>
          <w:rPr>
            <w:noProof/>
            <w:webHidden/>
          </w:rPr>
          <w:tab/>
        </w:r>
        <w:r>
          <w:rPr>
            <w:noProof/>
            <w:webHidden/>
          </w:rPr>
          <w:fldChar w:fldCharType="begin"/>
        </w:r>
        <w:r>
          <w:rPr>
            <w:noProof/>
            <w:webHidden/>
          </w:rPr>
          <w:instrText xml:space="preserve"> PAGEREF _Toc33533777 \h </w:instrText>
        </w:r>
        <w:r>
          <w:rPr>
            <w:noProof/>
            <w:webHidden/>
          </w:rPr>
        </w:r>
        <w:r>
          <w:rPr>
            <w:noProof/>
            <w:webHidden/>
          </w:rPr>
          <w:fldChar w:fldCharType="separate"/>
        </w:r>
        <w:r>
          <w:rPr>
            <w:noProof/>
            <w:webHidden/>
          </w:rPr>
          <w:t>42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8" w:history="1">
        <w:r w:rsidRPr="00352B3E">
          <w:rPr>
            <w:rStyle w:val="Hyperlink"/>
            <w:noProof/>
          </w:rPr>
          <w:t>2.1</w:t>
        </w:r>
        <w:r>
          <w:rPr>
            <w:rFonts w:asciiTheme="minorHAnsi" w:eastAsiaTheme="minorEastAsia" w:hAnsiTheme="minorHAnsi" w:cstheme="minorBidi"/>
            <w:i w:val="0"/>
            <w:noProof/>
            <w:sz w:val="22"/>
            <w:szCs w:val="22"/>
          </w:rPr>
          <w:tab/>
        </w:r>
        <w:r w:rsidRPr="00352B3E">
          <w:rPr>
            <w:rStyle w:val="Hyperlink"/>
            <w:noProof/>
          </w:rPr>
          <w:t>VS-SR-REQ-134608/B-Cluster Vehicle Settings when Ignition is not in Run</w:t>
        </w:r>
        <w:r>
          <w:rPr>
            <w:noProof/>
            <w:webHidden/>
          </w:rPr>
          <w:tab/>
        </w:r>
        <w:r>
          <w:rPr>
            <w:noProof/>
            <w:webHidden/>
          </w:rPr>
          <w:fldChar w:fldCharType="begin"/>
        </w:r>
        <w:r>
          <w:rPr>
            <w:noProof/>
            <w:webHidden/>
          </w:rPr>
          <w:instrText xml:space="preserve"> PAGEREF _Toc33533778 \h </w:instrText>
        </w:r>
        <w:r>
          <w:rPr>
            <w:noProof/>
            <w:webHidden/>
          </w:rPr>
        </w:r>
        <w:r>
          <w:rPr>
            <w:noProof/>
            <w:webHidden/>
          </w:rPr>
          <w:fldChar w:fldCharType="separate"/>
        </w:r>
        <w:r>
          <w:rPr>
            <w:noProof/>
            <w:webHidden/>
          </w:rPr>
          <w:t>42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79" w:history="1">
        <w:r w:rsidRPr="00352B3E">
          <w:rPr>
            <w:rStyle w:val="Hyperlink"/>
            <w:noProof/>
          </w:rPr>
          <w:t>2.2</w:t>
        </w:r>
        <w:r>
          <w:rPr>
            <w:rFonts w:asciiTheme="minorHAnsi" w:eastAsiaTheme="minorEastAsia" w:hAnsiTheme="minorHAnsi" w:cstheme="minorBidi"/>
            <w:i w:val="0"/>
            <w:noProof/>
            <w:sz w:val="22"/>
            <w:szCs w:val="22"/>
          </w:rPr>
          <w:tab/>
        </w:r>
        <w:r w:rsidRPr="00352B3E">
          <w:rPr>
            <w:rStyle w:val="Hyperlink"/>
            <w:noProof/>
          </w:rPr>
          <w:t>IFS-MMCAN-FUR-REQ-015114/D-Sending of Request and Response (TcSE ROIN-66252-1)</w:t>
        </w:r>
        <w:r>
          <w:rPr>
            <w:noProof/>
            <w:webHidden/>
          </w:rPr>
          <w:tab/>
        </w:r>
        <w:r>
          <w:rPr>
            <w:noProof/>
            <w:webHidden/>
          </w:rPr>
          <w:fldChar w:fldCharType="begin"/>
        </w:r>
        <w:r>
          <w:rPr>
            <w:noProof/>
            <w:webHidden/>
          </w:rPr>
          <w:instrText xml:space="preserve"> PAGEREF _Toc33533779 \h </w:instrText>
        </w:r>
        <w:r>
          <w:rPr>
            <w:noProof/>
            <w:webHidden/>
          </w:rPr>
        </w:r>
        <w:r>
          <w:rPr>
            <w:noProof/>
            <w:webHidden/>
          </w:rPr>
          <w:fldChar w:fldCharType="separate"/>
        </w:r>
        <w:r>
          <w:rPr>
            <w:noProof/>
            <w:webHidden/>
          </w:rPr>
          <w:t>42</w:t>
        </w:r>
        <w:r>
          <w:rPr>
            <w:noProof/>
            <w:webHidden/>
          </w:rPr>
          <w:fldChar w:fldCharType="end"/>
        </w:r>
      </w:hyperlink>
    </w:p>
    <w:p w:rsidR="0046553F" w:rsidRDefault="004655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3533780" w:history="1">
        <w:r w:rsidRPr="00352B3E">
          <w:rPr>
            <w:rStyle w:val="Hyperlink"/>
            <w:noProof/>
          </w:rPr>
          <w:t>3</w:t>
        </w:r>
        <w:r>
          <w:rPr>
            <w:rFonts w:asciiTheme="minorHAnsi" w:eastAsiaTheme="minorEastAsia" w:hAnsiTheme="minorHAnsi" w:cstheme="minorBidi"/>
            <w:b w:val="0"/>
            <w:smallCaps w:val="0"/>
            <w:noProof/>
            <w:sz w:val="22"/>
            <w:szCs w:val="22"/>
          </w:rPr>
          <w:tab/>
        </w:r>
        <w:r w:rsidRPr="00352B3E">
          <w:rPr>
            <w:rStyle w:val="Hyperlink"/>
            <w:noProof/>
          </w:rPr>
          <w:t>Functional Definition</w:t>
        </w:r>
        <w:r>
          <w:rPr>
            <w:noProof/>
            <w:webHidden/>
          </w:rPr>
          <w:tab/>
        </w:r>
        <w:r>
          <w:rPr>
            <w:noProof/>
            <w:webHidden/>
          </w:rPr>
          <w:fldChar w:fldCharType="begin"/>
        </w:r>
        <w:r>
          <w:rPr>
            <w:noProof/>
            <w:webHidden/>
          </w:rPr>
          <w:instrText xml:space="preserve"> PAGEREF _Toc33533780 \h </w:instrText>
        </w:r>
        <w:r>
          <w:rPr>
            <w:noProof/>
            <w:webHidden/>
          </w:rPr>
        </w:r>
        <w:r>
          <w:rPr>
            <w:noProof/>
            <w:webHidden/>
          </w:rPr>
          <w:fldChar w:fldCharType="separate"/>
        </w:r>
        <w:r>
          <w:rPr>
            <w:noProof/>
            <w:webHidden/>
          </w:rPr>
          <w:t>43</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81" w:history="1">
        <w:r w:rsidRPr="00352B3E">
          <w:rPr>
            <w:rStyle w:val="Hyperlink"/>
            <w:noProof/>
          </w:rPr>
          <w:t>3.1</w:t>
        </w:r>
        <w:r>
          <w:rPr>
            <w:rFonts w:asciiTheme="minorHAnsi" w:eastAsiaTheme="minorEastAsia" w:hAnsiTheme="minorHAnsi" w:cstheme="minorBidi"/>
            <w:i w:val="0"/>
            <w:noProof/>
            <w:sz w:val="22"/>
            <w:szCs w:val="22"/>
          </w:rPr>
          <w:tab/>
        </w:r>
        <w:r w:rsidRPr="00352B3E">
          <w:rPr>
            <w:rStyle w:val="Hyperlink"/>
            <w:noProof/>
          </w:rPr>
          <w:t>VS-FUN-REQ-025206/C-Set Language (TcSE ROIN-292323-1)</w:t>
        </w:r>
        <w:r>
          <w:rPr>
            <w:noProof/>
            <w:webHidden/>
          </w:rPr>
          <w:tab/>
        </w:r>
        <w:r>
          <w:rPr>
            <w:noProof/>
            <w:webHidden/>
          </w:rPr>
          <w:fldChar w:fldCharType="begin"/>
        </w:r>
        <w:r>
          <w:rPr>
            <w:noProof/>
            <w:webHidden/>
          </w:rPr>
          <w:instrText xml:space="preserve"> PAGEREF _Toc33533781 \h </w:instrText>
        </w:r>
        <w:r>
          <w:rPr>
            <w:noProof/>
            <w:webHidden/>
          </w:rPr>
        </w:r>
        <w:r>
          <w:rPr>
            <w:noProof/>
            <w:webHidden/>
          </w:rPr>
          <w:fldChar w:fldCharType="separate"/>
        </w:r>
        <w:r>
          <w:rPr>
            <w:noProof/>
            <w:webHidden/>
          </w:rPr>
          <w:t>43</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2" w:history="1">
        <w:r w:rsidRPr="00352B3E">
          <w:rPr>
            <w:rStyle w:val="Hyperlink"/>
            <w:noProof/>
          </w:rPr>
          <w:t>3.1.1</w:t>
        </w:r>
        <w:r>
          <w:rPr>
            <w:rFonts w:asciiTheme="minorHAnsi" w:eastAsiaTheme="minorEastAsia" w:hAnsiTheme="minorHAnsi" w:cstheme="minorBidi"/>
            <w:noProof/>
            <w:sz w:val="22"/>
            <w:szCs w:val="22"/>
          </w:rPr>
          <w:tab/>
        </w:r>
        <w:r w:rsidRPr="00352B3E">
          <w:rPr>
            <w:rStyle w:val="Hyperlink"/>
            <w:noProof/>
          </w:rPr>
          <w:t>Interface Requirement - Language</w:t>
        </w:r>
        <w:r>
          <w:rPr>
            <w:noProof/>
            <w:webHidden/>
          </w:rPr>
          <w:tab/>
        </w:r>
        <w:r>
          <w:rPr>
            <w:noProof/>
            <w:webHidden/>
          </w:rPr>
          <w:fldChar w:fldCharType="begin"/>
        </w:r>
        <w:r>
          <w:rPr>
            <w:noProof/>
            <w:webHidden/>
          </w:rPr>
          <w:instrText xml:space="preserve"> PAGEREF _Toc33533782 \h </w:instrText>
        </w:r>
        <w:r>
          <w:rPr>
            <w:noProof/>
            <w:webHidden/>
          </w:rPr>
        </w:r>
        <w:r>
          <w:rPr>
            <w:noProof/>
            <w:webHidden/>
          </w:rPr>
          <w:fldChar w:fldCharType="separate"/>
        </w:r>
        <w:r>
          <w:rPr>
            <w:noProof/>
            <w:webHidden/>
          </w:rPr>
          <w:t>43</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3" w:history="1">
        <w:r w:rsidRPr="00352B3E">
          <w:rPr>
            <w:rStyle w:val="Hyperlink"/>
            <w:noProof/>
          </w:rPr>
          <w:t>3.1.2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_Toc33533783 \h </w:instrText>
        </w:r>
        <w:r>
          <w:rPr>
            <w:noProof/>
            <w:webHidden/>
          </w:rPr>
        </w:r>
        <w:r>
          <w:rPr>
            <w:noProof/>
            <w:webHidden/>
          </w:rPr>
          <w:fldChar w:fldCharType="separate"/>
        </w:r>
        <w:r>
          <w:rPr>
            <w:noProof/>
            <w:webHidden/>
          </w:rPr>
          <w:t>46</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4" w:history="1">
        <w:r w:rsidRPr="00352B3E">
          <w:rPr>
            <w:rStyle w:val="Hyperlink"/>
            <w:noProof/>
          </w:rPr>
          <w:t>3.1.3</w:t>
        </w:r>
        <w:r>
          <w:rPr>
            <w:rFonts w:asciiTheme="minorHAnsi" w:eastAsiaTheme="minorEastAsia" w:hAnsiTheme="minorHAnsi" w:cstheme="minorBidi"/>
            <w:noProof/>
            <w:sz w:val="22"/>
            <w:szCs w:val="22"/>
          </w:rPr>
          <w:tab/>
        </w:r>
        <w:r w:rsidRPr="00352B3E">
          <w:rPr>
            <w:rStyle w:val="Hyperlink"/>
            <w:noProof/>
          </w:rPr>
          <w:t>Functional Requirements</w:t>
        </w:r>
        <w:r>
          <w:rPr>
            <w:noProof/>
            <w:webHidden/>
          </w:rPr>
          <w:tab/>
        </w:r>
        <w:r>
          <w:rPr>
            <w:noProof/>
            <w:webHidden/>
          </w:rPr>
          <w:fldChar w:fldCharType="begin"/>
        </w:r>
        <w:r>
          <w:rPr>
            <w:noProof/>
            <w:webHidden/>
          </w:rPr>
          <w:instrText xml:space="preserve"> PAGEREF _Toc33533784 \h </w:instrText>
        </w:r>
        <w:r>
          <w:rPr>
            <w:noProof/>
            <w:webHidden/>
          </w:rPr>
        </w:r>
        <w:r>
          <w:rPr>
            <w:noProof/>
            <w:webHidden/>
          </w:rPr>
          <w:fldChar w:fldCharType="separate"/>
        </w:r>
        <w:r>
          <w:rPr>
            <w:noProof/>
            <w:webHidden/>
          </w:rPr>
          <w:t>47</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5" w:history="1">
        <w:r w:rsidRPr="00352B3E">
          <w:rPr>
            <w:rStyle w:val="Hyperlink"/>
            <w:noProof/>
          </w:rPr>
          <w:t>3.1.4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_Toc33533785 \h </w:instrText>
        </w:r>
        <w:r>
          <w:rPr>
            <w:noProof/>
            <w:webHidden/>
          </w:rPr>
        </w:r>
        <w:r>
          <w:rPr>
            <w:noProof/>
            <w:webHidden/>
          </w:rPr>
          <w:fldChar w:fldCharType="separate"/>
        </w:r>
        <w:r>
          <w:rPr>
            <w:noProof/>
            <w:webHidden/>
          </w:rPr>
          <w:t>49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86" w:history="1">
        <w:r w:rsidRPr="00352B3E">
          <w:rPr>
            <w:rStyle w:val="Hyperlink"/>
            <w:noProof/>
          </w:rPr>
          <w:t>3.2</w:t>
        </w:r>
        <w:r>
          <w:rPr>
            <w:rFonts w:asciiTheme="minorHAnsi" w:eastAsiaTheme="minorEastAsia" w:hAnsiTheme="minorHAnsi" w:cstheme="minorBidi"/>
            <w:i w:val="0"/>
            <w:noProof/>
            <w:sz w:val="22"/>
            <w:szCs w:val="22"/>
          </w:rPr>
          <w:tab/>
        </w:r>
        <w:r w:rsidRPr="00352B3E">
          <w:rPr>
            <w:rStyle w:val="Hyperlink"/>
            <w:noProof/>
          </w:rPr>
          <w:t>VS-FUN-REQ-025213/C-Set Distance Units (TcSE ROIN-292327-1)</w:t>
        </w:r>
        <w:r>
          <w:rPr>
            <w:noProof/>
            <w:webHidden/>
          </w:rPr>
          <w:tab/>
        </w:r>
        <w:r>
          <w:rPr>
            <w:noProof/>
            <w:webHidden/>
          </w:rPr>
          <w:fldChar w:fldCharType="begin"/>
        </w:r>
        <w:r>
          <w:rPr>
            <w:noProof/>
            <w:webHidden/>
          </w:rPr>
          <w:instrText xml:space="preserve"> PAGEREF _Toc33533786 \h </w:instrText>
        </w:r>
        <w:r>
          <w:rPr>
            <w:noProof/>
            <w:webHidden/>
          </w:rPr>
        </w:r>
        <w:r>
          <w:rPr>
            <w:noProof/>
            <w:webHidden/>
          </w:rPr>
          <w:fldChar w:fldCharType="separate"/>
        </w:r>
        <w:r>
          <w:rPr>
            <w:noProof/>
            <w:webHidden/>
          </w:rPr>
          <w:t>51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7" w:history="1">
        <w:r w:rsidRPr="00352B3E">
          <w:rPr>
            <w:rStyle w:val="Hyperlink"/>
            <w:noProof/>
          </w:rPr>
          <w:t>3.2.1</w:t>
        </w:r>
        <w:r>
          <w:rPr>
            <w:rFonts w:asciiTheme="minorHAnsi" w:eastAsiaTheme="minorEastAsia" w:hAnsiTheme="minorHAnsi" w:cstheme="minorBidi"/>
            <w:noProof/>
            <w:sz w:val="22"/>
            <w:szCs w:val="22"/>
          </w:rPr>
          <w:tab/>
        </w:r>
        <w:r w:rsidRPr="00352B3E">
          <w:rPr>
            <w:rStyle w:val="Hyperlink"/>
            <w:noProof/>
          </w:rPr>
          <w:t>Interface Requirements - Distance</w:t>
        </w:r>
        <w:r>
          <w:rPr>
            <w:noProof/>
            <w:webHidden/>
          </w:rPr>
          <w:tab/>
        </w:r>
        <w:r>
          <w:rPr>
            <w:noProof/>
            <w:webHidden/>
          </w:rPr>
          <w:fldChar w:fldCharType="begin"/>
        </w:r>
        <w:r>
          <w:rPr>
            <w:noProof/>
            <w:webHidden/>
          </w:rPr>
          <w:instrText xml:space="preserve"> PAGEREF _Toc33533787 \h </w:instrText>
        </w:r>
        <w:r>
          <w:rPr>
            <w:noProof/>
            <w:webHidden/>
          </w:rPr>
        </w:r>
        <w:r>
          <w:rPr>
            <w:noProof/>
            <w:webHidden/>
          </w:rPr>
          <w:fldChar w:fldCharType="separate"/>
        </w:r>
        <w:r>
          <w:rPr>
            <w:noProof/>
            <w:webHidden/>
          </w:rPr>
          <w:t>51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8" w:history="1">
        <w:r w:rsidRPr="00352B3E">
          <w:rPr>
            <w:rStyle w:val="Hyperlink"/>
            <w:noProof/>
          </w:rPr>
          <w:t>3.2.2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_Toc33533788 \h </w:instrText>
        </w:r>
        <w:r>
          <w:rPr>
            <w:noProof/>
            <w:webHidden/>
          </w:rPr>
        </w:r>
        <w:r>
          <w:rPr>
            <w:noProof/>
            <w:webHidden/>
          </w:rPr>
          <w:fldChar w:fldCharType="separate"/>
        </w:r>
        <w:r>
          <w:rPr>
            <w:noProof/>
            <w:webHidden/>
          </w:rPr>
          <w:t>51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89" w:history="1">
        <w:r w:rsidRPr="00352B3E">
          <w:rPr>
            <w:rStyle w:val="Hyperlink"/>
            <w:noProof/>
          </w:rPr>
          <w:t>3.2.3</w:t>
        </w:r>
        <w:r>
          <w:rPr>
            <w:rFonts w:asciiTheme="minorHAnsi" w:eastAsiaTheme="minorEastAsia" w:hAnsiTheme="minorHAnsi" w:cstheme="minorBidi"/>
            <w:noProof/>
            <w:sz w:val="22"/>
            <w:szCs w:val="22"/>
          </w:rPr>
          <w:tab/>
        </w:r>
        <w:r w:rsidRPr="00352B3E">
          <w:rPr>
            <w:rStyle w:val="Hyperlink"/>
            <w:noProof/>
          </w:rPr>
          <w:t>Functional Requirements</w:t>
        </w:r>
        <w:r>
          <w:rPr>
            <w:noProof/>
            <w:webHidden/>
          </w:rPr>
          <w:tab/>
        </w:r>
        <w:r>
          <w:rPr>
            <w:noProof/>
            <w:webHidden/>
          </w:rPr>
          <w:fldChar w:fldCharType="begin"/>
        </w:r>
        <w:r>
          <w:rPr>
            <w:noProof/>
            <w:webHidden/>
          </w:rPr>
          <w:instrText xml:space="preserve"> PAGEREF _Toc33533789 \h </w:instrText>
        </w:r>
        <w:r>
          <w:rPr>
            <w:noProof/>
            <w:webHidden/>
          </w:rPr>
        </w:r>
        <w:r>
          <w:rPr>
            <w:noProof/>
            <w:webHidden/>
          </w:rPr>
          <w:fldChar w:fldCharType="separate"/>
        </w:r>
        <w:r>
          <w:rPr>
            <w:noProof/>
            <w:webHidden/>
          </w:rPr>
          <w:t>52</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0" w:history="1">
        <w:r w:rsidRPr="00352B3E">
          <w:rPr>
            <w:rStyle w:val="Hyperlink"/>
            <w:noProof/>
          </w:rPr>
          <w:t>3.2.4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_Toc33533790 \h </w:instrText>
        </w:r>
        <w:r>
          <w:rPr>
            <w:noProof/>
            <w:webHidden/>
          </w:rPr>
        </w:r>
        <w:r>
          <w:rPr>
            <w:noProof/>
            <w:webHidden/>
          </w:rPr>
          <w:fldChar w:fldCharType="separate"/>
        </w:r>
        <w:r>
          <w:rPr>
            <w:noProof/>
            <w:webHidden/>
          </w:rPr>
          <w:t>52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91" w:history="1">
        <w:r w:rsidRPr="00352B3E">
          <w:rPr>
            <w:rStyle w:val="Hyperlink"/>
            <w:noProof/>
          </w:rPr>
          <w:t>3.3</w:t>
        </w:r>
        <w:r>
          <w:rPr>
            <w:rFonts w:asciiTheme="minorHAnsi" w:eastAsiaTheme="minorEastAsia" w:hAnsiTheme="minorHAnsi" w:cstheme="minorBidi"/>
            <w:i w:val="0"/>
            <w:noProof/>
            <w:sz w:val="22"/>
            <w:szCs w:val="22"/>
          </w:rPr>
          <w:tab/>
        </w:r>
        <w:r w:rsidRPr="00352B3E">
          <w:rPr>
            <w:rStyle w:val="Hyperlink"/>
            <w:noProof/>
          </w:rPr>
          <w:t>VS-FUN-REQ-025218/C-Set Temperature Units (TcSE ROIN-292331-1)</w:t>
        </w:r>
        <w:r>
          <w:rPr>
            <w:noProof/>
            <w:webHidden/>
          </w:rPr>
          <w:tab/>
        </w:r>
        <w:r>
          <w:rPr>
            <w:noProof/>
            <w:webHidden/>
          </w:rPr>
          <w:fldChar w:fldCharType="begin"/>
        </w:r>
        <w:r>
          <w:rPr>
            <w:noProof/>
            <w:webHidden/>
          </w:rPr>
          <w:instrText xml:space="preserve"> PAGEREF _Toc33533791 \h </w:instrText>
        </w:r>
        <w:r>
          <w:rPr>
            <w:noProof/>
            <w:webHidden/>
          </w:rPr>
        </w:r>
        <w:r>
          <w:rPr>
            <w:noProof/>
            <w:webHidden/>
          </w:rPr>
          <w:fldChar w:fldCharType="separate"/>
        </w:r>
        <w:r>
          <w:rPr>
            <w:noProof/>
            <w:webHidden/>
          </w:rPr>
          <w:t>54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2" w:history="1">
        <w:r w:rsidRPr="00352B3E">
          <w:rPr>
            <w:rStyle w:val="Hyperlink"/>
            <w:noProof/>
          </w:rPr>
          <w:t>3.3.1</w:t>
        </w:r>
        <w:r>
          <w:rPr>
            <w:rFonts w:asciiTheme="minorHAnsi" w:eastAsiaTheme="minorEastAsia" w:hAnsiTheme="minorHAnsi" w:cstheme="minorBidi"/>
            <w:noProof/>
            <w:sz w:val="22"/>
            <w:szCs w:val="22"/>
          </w:rPr>
          <w:tab/>
        </w:r>
        <w:r w:rsidRPr="00352B3E">
          <w:rPr>
            <w:rStyle w:val="Hyperlink"/>
            <w:noProof/>
          </w:rPr>
          <w:t>Interface Requirement - Temperature</w:t>
        </w:r>
        <w:r>
          <w:rPr>
            <w:noProof/>
            <w:webHidden/>
          </w:rPr>
          <w:tab/>
        </w:r>
        <w:r>
          <w:rPr>
            <w:noProof/>
            <w:webHidden/>
          </w:rPr>
          <w:fldChar w:fldCharType="begin"/>
        </w:r>
        <w:r>
          <w:rPr>
            <w:noProof/>
            <w:webHidden/>
          </w:rPr>
          <w:instrText xml:space="preserve"> PAGEREF _Toc33533792 \h </w:instrText>
        </w:r>
        <w:r>
          <w:rPr>
            <w:noProof/>
            <w:webHidden/>
          </w:rPr>
        </w:r>
        <w:r>
          <w:rPr>
            <w:noProof/>
            <w:webHidden/>
          </w:rPr>
          <w:fldChar w:fldCharType="separate"/>
        </w:r>
        <w:r>
          <w:rPr>
            <w:noProof/>
            <w:webHidden/>
          </w:rPr>
          <w:t>54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3" w:history="1">
        <w:r w:rsidRPr="00352B3E">
          <w:rPr>
            <w:rStyle w:val="Hyperlink"/>
            <w:noProof/>
          </w:rPr>
          <w:t>3.3.2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_Toc33533793 \h </w:instrText>
        </w:r>
        <w:r>
          <w:rPr>
            <w:noProof/>
            <w:webHidden/>
          </w:rPr>
        </w:r>
        <w:r>
          <w:rPr>
            <w:noProof/>
            <w:webHidden/>
          </w:rPr>
          <w:fldChar w:fldCharType="separate"/>
        </w:r>
        <w:r>
          <w:rPr>
            <w:noProof/>
            <w:webHidden/>
          </w:rPr>
          <w:t>54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4" w:history="1">
        <w:r w:rsidRPr="00352B3E">
          <w:rPr>
            <w:rStyle w:val="Hyperlink"/>
            <w:noProof/>
          </w:rPr>
          <w:t>3.3.3</w:t>
        </w:r>
        <w:r>
          <w:rPr>
            <w:rFonts w:asciiTheme="minorHAnsi" w:eastAsiaTheme="minorEastAsia" w:hAnsiTheme="minorHAnsi" w:cstheme="minorBidi"/>
            <w:noProof/>
            <w:sz w:val="22"/>
            <w:szCs w:val="22"/>
          </w:rPr>
          <w:tab/>
        </w:r>
        <w:r w:rsidRPr="00352B3E">
          <w:rPr>
            <w:rStyle w:val="Hyperlink"/>
            <w:noProof/>
          </w:rPr>
          <w:t>Functional Requirements</w:t>
        </w:r>
        <w:r>
          <w:rPr>
            <w:noProof/>
            <w:webHidden/>
          </w:rPr>
          <w:tab/>
        </w:r>
        <w:r>
          <w:rPr>
            <w:noProof/>
            <w:webHidden/>
          </w:rPr>
          <w:fldChar w:fldCharType="begin"/>
        </w:r>
        <w:r>
          <w:rPr>
            <w:noProof/>
            <w:webHidden/>
          </w:rPr>
          <w:instrText xml:space="preserve"> PAGEREF _Toc33533794 \h </w:instrText>
        </w:r>
        <w:r>
          <w:rPr>
            <w:noProof/>
            <w:webHidden/>
          </w:rPr>
        </w:r>
        <w:r>
          <w:rPr>
            <w:noProof/>
            <w:webHidden/>
          </w:rPr>
          <w:fldChar w:fldCharType="separate"/>
        </w:r>
        <w:r>
          <w:rPr>
            <w:noProof/>
            <w:webHidden/>
          </w:rPr>
          <w:t>54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5" w:history="1">
        <w:r w:rsidRPr="00352B3E">
          <w:rPr>
            <w:rStyle w:val="Hyperlink"/>
            <w:noProof/>
          </w:rPr>
          <w:t>3.3.4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_Toc33533795 \h </w:instrText>
        </w:r>
        <w:r>
          <w:rPr>
            <w:noProof/>
            <w:webHidden/>
          </w:rPr>
        </w:r>
        <w:r>
          <w:rPr>
            <w:noProof/>
            <w:webHidden/>
          </w:rPr>
          <w:fldChar w:fldCharType="separate"/>
        </w:r>
        <w:r>
          <w:rPr>
            <w:noProof/>
            <w:webHidden/>
          </w:rPr>
          <w:t>55</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96" w:history="1">
        <w:r w:rsidRPr="00352B3E">
          <w:rPr>
            <w:rStyle w:val="Hyperlink"/>
            <w:noProof/>
          </w:rPr>
          <w:t>3.4</w:t>
        </w:r>
        <w:r>
          <w:rPr>
            <w:rFonts w:asciiTheme="minorHAnsi" w:eastAsiaTheme="minorEastAsia" w:hAnsiTheme="minorHAnsi" w:cstheme="minorBidi"/>
            <w:i w:val="0"/>
            <w:noProof/>
            <w:sz w:val="22"/>
            <w:szCs w:val="22"/>
          </w:rPr>
          <w:tab/>
        </w:r>
        <w:r w:rsidRPr="00352B3E">
          <w:rPr>
            <w:rStyle w:val="Hyperlink"/>
            <w:noProof/>
          </w:rPr>
          <w:t>Ambient Lighting - Variant 1</w:t>
        </w:r>
        <w:r>
          <w:rPr>
            <w:noProof/>
            <w:webHidden/>
          </w:rPr>
          <w:tab/>
        </w:r>
        <w:r>
          <w:rPr>
            <w:noProof/>
            <w:webHidden/>
          </w:rPr>
          <w:fldChar w:fldCharType="begin"/>
        </w:r>
        <w:r>
          <w:rPr>
            <w:noProof/>
            <w:webHidden/>
          </w:rPr>
          <w:instrText xml:space="preserve"> PAGEREF _Toc33533796 \h </w:instrText>
        </w:r>
        <w:r>
          <w:rPr>
            <w:noProof/>
            <w:webHidden/>
          </w:rPr>
        </w:r>
        <w:r>
          <w:rPr>
            <w:noProof/>
            <w:webHidden/>
          </w:rPr>
          <w:fldChar w:fldCharType="separate"/>
        </w:r>
        <w:r>
          <w:rPr>
            <w:noProof/>
            <w:webHidden/>
          </w:rPr>
          <w:t>56</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7" w:history="1">
        <w:r w:rsidRPr="00352B3E">
          <w:rPr>
            <w:rStyle w:val="Hyperlink"/>
            <w:noProof/>
          </w:rPr>
          <w:t>3.4.1</w:t>
        </w:r>
        <w:r>
          <w:rPr>
            <w:rFonts w:asciiTheme="minorHAnsi" w:eastAsiaTheme="minorEastAsia" w:hAnsiTheme="minorHAnsi" w:cstheme="minorBidi"/>
            <w:noProof/>
            <w:sz w:val="22"/>
            <w:szCs w:val="22"/>
          </w:rPr>
          <w:tab/>
        </w:r>
        <w:r w:rsidRPr="00352B3E">
          <w:rPr>
            <w:rStyle w:val="Hyperlink"/>
            <w:noProof/>
          </w:rPr>
          <w:t>VSv2-FUN-REQ-025223/C-Ambient Lighting- Set Color (TcSE ROIN-292314-1)</w:t>
        </w:r>
        <w:r>
          <w:rPr>
            <w:noProof/>
            <w:webHidden/>
          </w:rPr>
          <w:tab/>
        </w:r>
        <w:r>
          <w:rPr>
            <w:noProof/>
            <w:webHidden/>
          </w:rPr>
          <w:fldChar w:fldCharType="begin"/>
        </w:r>
        <w:r>
          <w:rPr>
            <w:noProof/>
            <w:webHidden/>
          </w:rPr>
          <w:instrText xml:space="preserve"> PAGEREF _Toc33533797 \h </w:instrText>
        </w:r>
        <w:r>
          <w:rPr>
            <w:noProof/>
            <w:webHidden/>
          </w:rPr>
        </w:r>
        <w:r>
          <w:rPr>
            <w:noProof/>
            <w:webHidden/>
          </w:rPr>
          <w:fldChar w:fldCharType="separate"/>
        </w:r>
        <w:r>
          <w:rPr>
            <w:noProof/>
            <w:webHidden/>
          </w:rPr>
          <w:t>56</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798" w:history="1">
        <w:r w:rsidRPr="00352B3E">
          <w:rPr>
            <w:rStyle w:val="Hyperlink"/>
            <w:noProof/>
          </w:rPr>
          <w:t>3.4.2</w:t>
        </w:r>
        <w:r>
          <w:rPr>
            <w:rFonts w:asciiTheme="minorHAnsi" w:eastAsiaTheme="minorEastAsia" w:hAnsiTheme="minorHAnsi" w:cstheme="minorBidi"/>
            <w:noProof/>
            <w:sz w:val="22"/>
            <w:szCs w:val="22"/>
          </w:rPr>
          <w:tab/>
        </w:r>
        <w:r w:rsidRPr="00352B3E">
          <w:rPr>
            <w:rStyle w:val="Hyperlink"/>
            <w:noProof/>
          </w:rPr>
          <w:t>VSv2-FUN-REQ-025228/C-Ambient Lighting- Set Intensity (TcSE ROIN-292320-1)</w:t>
        </w:r>
        <w:r>
          <w:rPr>
            <w:noProof/>
            <w:webHidden/>
          </w:rPr>
          <w:tab/>
        </w:r>
        <w:r>
          <w:rPr>
            <w:noProof/>
            <w:webHidden/>
          </w:rPr>
          <w:fldChar w:fldCharType="begin"/>
        </w:r>
        <w:r>
          <w:rPr>
            <w:noProof/>
            <w:webHidden/>
          </w:rPr>
          <w:instrText xml:space="preserve"> PAGEREF _Toc33533798 \h </w:instrText>
        </w:r>
        <w:r>
          <w:rPr>
            <w:noProof/>
            <w:webHidden/>
          </w:rPr>
        </w:r>
        <w:r>
          <w:rPr>
            <w:noProof/>
            <w:webHidden/>
          </w:rPr>
          <w:fldChar w:fldCharType="separate"/>
        </w:r>
        <w:r>
          <w:rPr>
            <w:noProof/>
            <w:webHidden/>
          </w:rPr>
          <w:t>60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799" w:history="1">
        <w:r w:rsidRPr="00352B3E">
          <w:rPr>
            <w:rStyle w:val="Hyperlink"/>
            <w:noProof/>
          </w:rPr>
          <w:t>3.5</w:t>
        </w:r>
        <w:r>
          <w:rPr>
            <w:rFonts w:asciiTheme="minorHAnsi" w:eastAsiaTheme="minorEastAsia" w:hAnsiTheme="minorHAnsi" w:cstheme="minorBidi"/>
            <w:i w:val="0"/>
            <w:noProof/>
            <w:sz w:val="22"/>
            <w:szCs w:val="22"/>
          </w:rPr>
          <w:tab/>
        </w:r>
        <w:r w:rsidRPr="00352B3E">
          <w:rPr>
            <w:rStyle w:val="Hyperlink"/>
            <w:noProof/>
          </w:rPr>
          <w:t>VSv2-FUN-REQ-192195/A-Ambient Lighting - Variant 2</w:t>
        </w:r>
        <w:r>
          <w:rPr>
            <w:noProof/>
            <w:webHidden/>
          </w:rPr>
          <w:tab/>
        </w:r>
        <w:r>
          <w:rPr>
            <w:noProof/>
            <w:webHidden/>
          </w:rPr>
          <w:fldChar w:fldCharType="begin"/>
        </w:r>
        <w:r>
          <w:rPr>
            <w:noProof/>
            <w:webHidden/>
          </w:rPr>
          <w:instrText xml:space="preserve"> PAGEREF _Toc33533799 \h </w:instrText>
        </w:r>
        <w:r>
          <w:rPr>
            <w:noProof/>
            <w:webHidden/>
          </w:rPr>
        </w:r>
        <w:r>
          <w:rPr>
            <w:noProof/>
            <w:webHidden/>
          </w:rPr>
          <w:fldChar w:fldCharType="separate"/>
        </w:r>
        <w:r>
          <w:rPr>
            <w:noProof/>
            <w:webHidden/>
          </w:rPr>
          <w:t>63</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0" w:history="1">
        <w:r w:rsidRPr="00352B3E">
          <w:rPr>
            <w:rStyle w:val="Hyperlink"/>
            <w:noProof/>
          </w:rPr>
          <w:t>3.5.1</w:t>
        </w:r>
        <w:r>
          <w:rPr>
            <w:rFonts w:asciiTheme="minorHAnsi" w:eastAsiaTheme="minorEastAsia" w:hAnsiTheme="minorHAnsi" w:cstheme="minorBidi"/>
            <w:noProof/>
            <w:sz w:val="22"/>
            <w:szCs w:val="22"/>
          </w:rPr>
          <w:tab/>
        </w:r>
        <w:r w:rsidRPr="00352B3E">
          <w:rPr>
            <w:rStyle w:val="Hyperlink"/>
            <w:noProof/>
          </w:rPr>
          <w:t>VSv2-IIR-REQ-192188/A-Ambient Lighting Settings Client_Tx - Variant 2</w:t>
        </w:r>
        <w:r>
          <w:rPr>
            <w:noProof/>
            <w:webHidden/>
          </w:rPr>
          <w:tab/>
        </w:r>
        <w:r>
          <w:rPr>
            <w:noProof/>
            <w:webHidden/>
          </w:rPr>
          <w:fldChar w:fldCharType="begin"/>
        </w:r>
        <w:r>
          <w:rPr>
            <w:noProof/>
            <w:webHidden/>
          </w:rPr>
          <w:instrText xml:space="preserve"> PAGEREF _Toc33533800 \h </w:instrText>
        </w:r>
        <w:r>
          <w:rPr>
            <w:noProof/>
            <w:webHidden/>
          </w:rPr>
        </w:r>
        <w:r>
          <w:rPr>
            <w:noProof/>
            <w:webHidden/>
          </w:rPr>
          <w:fldChar w:fldCharType="separate"/>
        </w:r>
        <w:r>
          <w:rPr>
            <w:noProof/>
            <w:webHidden/>
          </w:rPr>
          <w:t>63</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1" w:history="1">
        <w:r w:rsidRPr="00352B3E">
          <w:rPr>
            <w:rStyle w:val="Hyperlink"/>
            <w:noProof/>
          </w:rPr>
          <w:t>3.5.2</w:t>
        </w:r>
        <w:r>
          <w:rPr>
            <w:rFonts w:asciiTheme="minorHAnsi" w:eastAsiaTheme="minorEastAsia" w:hAnsiTheme="minorHAnsi" w:cstheme="minorBidi"/>
            <w:noProof/>
            <w:sz w:val="22"/>
            <w:szCs w:val="22"/>
          </w:rPr>
          <w:tab/>
        </w:r>
        <w:r w:rsidRPr="00352B3E">
          <w:rPr>
            <w:rStyle w:val="Hyperlink"/>
            <w:noProof/>
          </w:rPr>
          <w:t>VSv2-IIR-REQ-192192/A-Ambient Lighting Settings Client_Rx - Variant 2</w:t>
        </w:r>
        <w:r>
          <w:rPr>
            <w:noProof/>
            <w:webHidden/>
          </w:rPr>
          <w:tab/>
        </w:r>
        <w:r>
          <w:rPr>
            <w:noProof/>
            <w:webHidden/>
          </w:rPr>
          <w:fldChar w:fldCharType="begin"/>
        </w:r>
        <w:r>
          <w:rPr>
            <w:noProof/>
            <w:webHidden/>
          </w:rPr>
          <w:instrText xml:space="preserve"> PAGEREF _Toc33533801 \h </w:instrText>
        </w:r>
        <w:r>
          <w:rPr>
            <w:noProof/>
            <w:webHidden/>
          </w:rPr>
        </w:r>
        <w:r>
          <w:rPr>
            <w:noProof/>
            <w:webHidden/>
          </w:rPr>
          <w:fldChar w:fldCharType="separate"/>
        </w:r>
        <w:r>
          <w:rPr>
            <w:noProof/>
            <w:webHidden/>
          </w:rPr>
          <w:t>65</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2" w:history="1">
        <w:r w:rsidRPr="00352B3E">
          <w:rPr>
            <w:rStyle w:val="Hyperlink"/>
            <w:noProof/>
          </w:rPr>
          <w:t>3.5.3</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_Toc33533802 \h </w:instrText>
        </w:r>
        <w:r>
          <w:rPr>
            <w:noProof/>
            <w:webHidden/>
          </w:rPr>
        </w:r>
        <w:r>
          <w:rPr>
            <w:noProof/>
            <w:webHidden/>
          </w:rPr>
          <w:fldChar w:fldCharType="separate"/>
        </w:r>
        <w:r>
          <w:rPr>
            <w:noProof/>
            <w:webHidden/>
          </w:rPr>
          <w:t>66</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3" w:history="1">
        <w:r w:rsidRPr="00352B3E">
          <w:rPr>
            <w:rStyle w:val="Hyperlink"/>
            <w:noProof/>
          </w:rPr>
          <w:t>3.5.4</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_Toc33533803 \h </w:instrText>
        </w:r>
        <w:r>
          <w:rPr>
            <w:noProof/>
            <w:webHidden/>
          </w:rPr>
        </w:r>
        <w:r>
          <w:rPr>
            <w:noProof/>
            <w:webHidden/>
          </w:rPr>
          <w:fldChar w:fldCharType="separate"/>
        </w:r>
        <w:r>
          <w:rPr>
            <w:noProof/>
            <w:webHidden/>
          </w:rPr>
          <w:t>69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4" w:history="1">
        <w:r w:rsidRPr="00352B3E">
          <w:rPr>
            <w:rStyle w:val="Hyperlink"/>
            <w:noProof/>
          </w:rPr>
          <w:t>3.5.5</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_Toc33533804 \h </w:instrText>
        </w:r>
        <w:r>
          <w:rPr>
            <w:noProof/>
            <w:webHidden/>
          </w:rPr>
        </w:r>
        <w:r>
          <w:rPr>
            <w:noProof/>
            <w:webHidden/>
          </w:rPr>
          <w:fldChar w:fldCharType="separate"/>
        </w:r>
        <w:r>
          <w:rPr>
            <w:noProof/>
            <w:webHidden/>
          </w:rPr>
          <w:t>71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05" w:history="1">
        <w:r w:rsidRPr="00352B3E">
          <w:rPr>
            <w:rStyle w:val="Hyperlink"/>
            <w:noProof/>
          </w:rPr>
          <w:t>3.6</w:t>
        </w:r>
        <w:r>
          <w:rPr>
            <w:rFonts w:asciiTheme="minorHAnsi" w:eastAsiaTheme="minorEastAsia" w:hAnsiTheme="minorHAnsi" w:cstheme="minorBidi"/>
            <w:i w:val="0"/>
            <w:noProof/>
            <w:sz w:val="22"/>
            <w:szCs w:val="22"/>
          </w:rPr>
          <w:tab/>
        </w:r>
        <w:r w:rsidRPr="00352B3E">
          <w:rPr>
            <w:rStyle w:val="Hyperlink"/>
            <w:noProof/>
          </w:rPr>
          <w:t>VS-FUN-REQ-025233/C-Touch Panel Beeps Settings (TcSE ROIN-292335-1)</w:t>
        </w:r>
        <w:r>
          <w:rPr>
            <w:noProof/>
            <w:webHidden/>
          </w:rPr>
          <w:tab/>
        </w:r>
        <w:r>
          <w:rPr>
            <w:noProof/>
            <w:webHidden/>
          </w:rPr>
          <w:fldChar w:fldCharType="begin"/>
        </w:r>
        <w:r>
          <w:rPr>
            <w:noProof/>
            <w:webHidden/>
          </w:rPr>
          <w:instrText xml:space="preserve"> PAGEREF _Toc33533805 \h </w:instrText>
        </w:r>
        <w:r>
          <w:rPr>
            <w:noProof/>
            <w:webHidden/>
          </w:rPr>
        </w:r>
        <w:r>
          <w:rPr>
            <w:noProof/>
            <w:webHidden/>
          </w:rPr>
          <w:fldChar w:fldCharType="separate"/>
        </w:r>
        <w:r>
          <w:rPr>
            <w:noProof/>
            <w:webHidden/>
          </w:rPr>
          <w:t>78</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6" w:history="1">
        <w:r w:rsidRPr="00352B3E">
          <w:rPr>
            <w:rStyle w:val="Hyperlink"/>
            <w:noProof/>
          </w:rPr>
          <w:t>3.6.1</w:t>
        </w:r>
        <w:r>
          <w:rPr>
            <w:rFonts w:asciiTheme="minorHAnsi" w:eastAsiaTheme="minorEastAsia" w:hAnsiTheme="minorHAnsi" w:cstheme="minorBidi"/>
            <w:noProof/>
            <w:sz w:val="22"/>
            <w:szCs w:val="22"/>
          </w:rPr>
          <w:tab/>
        </w:r>
        <w:r w:rsidRPr="00352B3E">
          <w:rPr>
            <w:rStyle w:val="Hyperlink"/>
            <w:noProof/>
          </w:rPr>
          <w:t>Interface Requirements - Beeps</w:t>
        </w:r>
        <w:r>
          <w:rPr>
            <w:noProof/>
            <w:webHidden/>
          </w:rPr>
          <w:tab/>
        </w:r>
        <w:r>
          <w:rPr>
            <w:noProof/>
            <w:webHidden/>
          </w:rPr>
          <w:fldChar w:fldCharType="begin"/>
        </w:r>
        <w:r>
          <w:rPr>
            <w:noProof/>
            <w:webHidden/>
          </w:rPr>
          <w:instrText xml:space="preserve"> PAGEREF _Toc33533806 \h </w:instrText>
        </w:r>
        <w:r>
          <w:rPr>
            <w:noProof/>
            <w:webHidden/>
          </w:rPr>
        </w:r>
        <w:r>
          <w:rPr>
            <w:noProof/>
            <w:webHidden/>
          </w:rPr>
          <w:fldChar w:fldCharType="separate"/>
        </w:r>
        <w:r>
          <w:rPr>
            <w:noProof/>
            <w:webHidden/>
          </w:rPr>
          <w:t>78</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7" w:history="1">
        <w:r w:rsidRPr="00352B3E">
          <w:rPr>
            <w:rStyle w:val="Hyperlink"/>
            <w:noProof/>
          </w:rPr>
          <w:t>3.6.2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_Toc33533807 \h </w:instrText>
        </w:r>
        <w:r>
          <w:rPr>
            <w:noProof/>
            <w:webHidden/>
          </w:rPr>
        </w:r>
        <w:r>
          <w:rPr>
            <w:noProof/>
            <w:webHidden/>
          </w:rPr>
          <w:fldChar w:fldCharType="separate"/>
        </w:r>
        <w:r>
          <w:rPr>
            <w:noProof/>
            <w:webHidden/>
          </w:rPr>
          <w:t>78</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8" w:history="1">
        <w:r w:rsidRPr="00352B3E">
          <w:rPr>
            <w:rStyle w:val="Hyperlink"/>
            <w:noProof/>
          </w:rPr>
          <w:t>3.6.3</w:t>
        </w:r>
        <w:r>
          <w:rPr>
            <w:rFonts w:asciiTheme="minorHAnsi" w:eastAsiaTheme="minorEastAsia" w:hAnsiTheme="minorHAnsi" w:cstheme="minorBidi"/>
            <w:noProof/>
            <w:sz w:val="22"/>
            <w:szCs w:val="22"/>
          </w:rPr>
          <w:tab/>
        </w:r>
        <w:r w:rsidRPr="00352B3E">
          <w:rPr>
            <w:rStyle w:val="Hyperlink"/>
            <w:noProof/>
          </w:rPr>
          <w:t>Functional Requirements</w:t>
        </w:r>
        <w:r>
          <w:rPr>
            <w:noProof/>
            <w:webHidden/>
          </w:rPr>
          <w:tab/>
        </w:r>
        <w:r>
          <w:rPr>
            <w:noProof/>
            <w:webHidden/>
          </w:rPr>
          <w:fldChar w:fldCharType="begin"/>
        </w:r>
        <w:r>
          <w:rPr>
            <w:noProof/>
            <w:webHidden/>
          </w:rPr>
          <w:instrText xml:space="preserve"> PAGEREF _Toc33533808 \h </w:instrText>
        </w:r>
        <w:r>
          <w:rPr>
            <w:noProof/>
            <w:webHidden/>
          </w:rPr>
        </w:r>
        <w:r>
          <w:rPr>
            <w:noProof/>
            <w:webHidden/>
          </w:rPr>
          <w:fldChar w:fldCharType="separate"/>
        </w:r>
        <w:r>
          <w:rPr>
            <w:noProof/>
            <w:webHidden/>
          </w:rPr>
          <w:t>79</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09" w:history="1">
        <w:r w:rsidRPr="00352B3E">
          <w:rPr>
            <w:rStyle w:val="Hyperlink"/>
            <w:noProof/>
          </w:rPr>
          <w:t>3.6.4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_Toc33533809 \h </w:instrText>
        </w:r>
        <w:r>
          <w:rPr>
            <w:noProof/>
            <w:webHidden/>
          </w:rPr>
        </w:r>
        <w:r>
          <w:rPr>
            <w:noProof/>
            <w:webHidden/>
          </w:rPr>
          <w:fldChar w:fldCharType="separate"/>
        </w:r>
        <w:r>
          <w:rPr>
            <w:noProof/>
            <w:webHidden/>
          </w:rPr>
          <w:t>79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10" w:history="1">
        <w:r w:rsidRPr="00352B3E">
          <w:rPr>
            <w:rStyle w:val="Hyperlink"/>
            <w:noProof/>
          </w:rPr>
          <w:t>3.7</w:t>
        </w:r>
        <w:r>
          <w:rPr>
            <w:rFonts w:asciiTheme="minorHAnsi" w:eastAsiaTheme="minorEastAsia" w:hAnsiTheme="minorHAnsi" w:cstheme="minorBidi"/>
            <w:i w:val="0"/>
            <w:noProof/>
            <w:sz w:val="22"/>
            <w:szCs w:val="22"/>
          </w:rPr>
          <w:tab/>
        </w:r>
        <w:r w:rsidRPr="00352B3E">
          <w:rPr>
            <w:rStyle w:val="Hyperlink"/>
            <w:noProof/>
          </w:rPr>
          <w:t>VS-FUN-REQ-025239/C-Set 12/24 hour mode setting (TcSE ROIN-292339-1)</w:t>
        </w:r>
        <w:r>
          <w:rPr>
            <w:noProof/>
            <w:webHidden/>
          </w:rPr>
          <w:tab/>
        </w:r>
        <w:r>
          <w:rPr>
            <w:noProof/>
            <w:webHidden/>
          </w:rPr>
          <w:fldChar w:fldCharType="begin"/>
        </w:r>
        <w:r>
          <w:rPr>
            <w:noProof/>
            <w:webHidden/>
          </w:rPr>
          <w:instrText xml:space="preserve"> PAGEREF _Toc33533810 \h </w:instrText>
        </w:r>
        <w:r>
          <w:rPr>
            <w:noProof/>
            <w:webHidden/>
          </w:rPr>
        </w:r>
        <w:r>
          <w:rPr>
            <w:noProof/>
            <w:webHidden/>
          </w:rPr>
          <w:fldChar w:fldCharType="separate"/>
        </w:r>
        <w:r>
          <w:rPr>
            <w:noProof/>
            <w:webHidden/>
          </w:rPr>
          <w:t>81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1" w:history="1">
        <w:r w:rsidRPr="00352B3E">
          <w:rPr>
            <w:rStyle w:val="Hyperlink"/>
            <w:noProof/>
          </w:rPr>
          <w:t>3.7.1</w:t>
        </w:r>
        <w:r>
          <w:rPr>
            <w:rFonts w:asciiTheme="minorHAnsi" w:eastAsiaTheme="minorEastAsia" w:hAnsiTheme="minorHAnsi" w:cstheme="minorBidi"/>
            <w:noProof/>
            <w:sz w:val="22"/>
            <w:szCs w:val="22"/>
          </w:rPr>
          <w:tab/>
        </w:r>
        <w:r w:rsidRPr="00352B3E">
          <w:rPr>
            <w:rStyle w:val="Hyperlink"/>
            <w:noProof/>
          </w:rPr>
          <w:t>Interface Requirements - 12/24 hour mode</w:t>
        </w:r>
        <w:r>
          <w:rPr>
            <w:noProof/>
            <w:webHidden/>
          </w:rPr>
          <w:tab/>
        </w:r>
        <w:r>
          <w:rPr>
            <w:noProof/>
            <w:webHidden/>
          </w:rPr>
          <w:fldChar w:fldCharType="begin"/>
        </w:r>
        <w:r>
          <w:rPr>
            <w:noProof/>
            <w:webHidden/>
          </w:rPr>
          <w:instrText xml:space="preserve"> PAGEREF _Toc33533811 \h </w:instrText>
        </w:r>
        <w:r>
          <w:rPr>
            <w:noProof/>
            <w:webHidden/>
          </w:rPr>
        </w:r>
        <w:r>
          <w:rPr>
            <w:noProof/>
            <w:webHidden/>
          </w:rPr>
          <w:fldChar w:fldCharType="separate"/>
        </w:r>
        <w:r>
          <w:rPr>
            <w:noProof/>
            <w:webHidden/>
          </w:rPr>
          <w:t>81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2" w:history="1">
        <w:r w:rsidRPr="00352B3E">
          <w:rPr>
            <w:rStyle w:val="Hyperlink"/>
            <w:noProof/>
          </w:rPr>
          <w:t>3.7.2</w:t>
        </w:r>
        <w:r>
          <w:rPr>
            <w:rFonts w:asciiTheme="minorHAnsi" w:eastAsiaTheme="minorEastAsia" w:hAnsiTheme="minorHAnsi" w:cstheme="minorBidi"/>
            <w:noProof/>
            <w:sz w:val="22"/>
            <w:szCs w:val="22"/>
          </w:rPr>
          <w:tab/>
        </w:r>
        <w:r w:rsidRPr="00352B3E">
          <w:rPr>
            <w:rStyle w:val="Hyperlink"/>
            <w:noProof/>
          </w:rPr>
          <w:t>Functional Requirements</w:t>
        </w:r>
        <w:r>
          <w:rPr>
            <w:noProof/>
            <w:webHidden/>
          </w:rPr>
          <w:tab/>
        </w:r>
        <w:r>
          <w:rPr>
            <w:noProof/>
            <w:webHidden/>
          </w:rPr>
          <w:fldChar w:fldCharType="begin"/>
        </w:r>
        <w:r>
          <w:rPr>
            <w:noProof/>
            <w:webHidden/>
          </w:rPr>
          <w:instrText xml:space="preserve"> PAGEREF _Toc33533812 \h </w:instrText>
        </w:r>
        <w:r>
          <w:rPr>
            <w:noProof/>
            <w:webHidden/>
          </w:rPr>
        </w:r>
        <w:r>
          <w:rPr>
            <w:noProof/>
            <w:webHidden/>
          </w:rPr>
          <w:fldChar w:fldCharType="separate"/>
        </w:r>
        <w:r>
          <w:rPr>
            <w:noProof/>
            <w:webHidden/>
          </w:rPr>
          <w:t>81</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3" w:history="1">
        <w:r w:rsidRPr="00352B3E">
          <w:rPr>
            <w:rStyle w:val="Hyperlink"/>
            <w:noProof/>
          </w:rPr>
          <w:t>3.7.3</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_Toc33533813 \h </w:instrText>
        </w:r>
        <w:r>
          <w:rPr>
            <w:noProof/>
            <w:webHidden/>
          </w:rPr>
        </w:r>
        <w:r>
          <w:rPr>
            <w:noProof/>
            <w:webHidden/>
          </w:rPr>
          <w:fldChar w:fldCharType="separate"/>
        </w:r>
        <w:r>
          <w:rPr>
            <w:noProof/>
            <w:webHidden/>
          </w:rPr>
          <w:t>82</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4" w:history="1">
        <w:r w:rsidRPr="00352B3E">
          <w:rPr>
            <w:rStyle w:val="Hyperlink"/>
            <w:noProof/>
          </w:rPr>
          <w:t>3.7.4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_Toc33533814 \h </w:instrText>
        </w:r>
        <w:r>
          <w:rPr>
            <w:noProof/>
            <w:webHidden/>
          </w:rPr>
        </w:r>
        <w:r>
          <w:rPr>
            <w:noProof/>
            <w:webHidden/>
          </w:rPr>
          <w:fldChar w:fldCharType="separate"/>
        </w:r>
        <w:r>
          <w:rPr>
            <w:noProof/>
            <w:webHidden/>
          </w:rPr>
          <w:t>82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15" w:history="1">
        <w:r w:rsidRPr="00352B3E">
          <w:rPr>
            <w:rStyle w:val="Hyperlink"/>
            <w:noProof/>
          </w:rPr>
          <w:t>3.8</w:t>
        </w:r>
        <w:r>
          <w:rPr>
            <w:rFonts w:asciiTheme="minorHAnsi" w:eastAsiaTheme="minorEastAsia" w:hAnsiTheme="minorHAnsi" w:cstheme="minorBidi"/>
            <w:i w:val="0"/>
            <w:noProof/>
            <w:sz w:val="22"/>
            <w:szCs w:val="22"/>
          </w:rPr>
          <w:tab/>
        </w:r>
        <w:r w:rsidRPr="00352B3E">
          <w:rPr>
            <w:rStyle w:val="Hyperlink"/>
            <w:noProof/>
          </w:rPr>
          <w:t>VS-FUN-REQ-025246/E-Charge Port Light Ring (TcSE ROIN-292385-1)</w:t>
        </w:r>
        <w:r>
          <w:rPr>
            <w:noProof/>
            <w:webHidden/>
          </w:rPr>
          <w:tab/>
        </w:r>
        <w:r>
          <w:rPr>
            <w:noProof/>
            <w:webHidden/>
          </w:rPr>
          <w:fldChar w:fldCharType="begin"/>
        </w:r>
        <w:r>
          <w:rPr>
            <w:noProof/>
            <w:webHidden/>
          </w:rPr>
          <w:instrText xml:space="preserve"> PAGEREF _Toc33533815 \h </w:instrText>
        </w:r>
        <w:r>
          <w:rPr>
            <w:noProof/>
            <w:webHidden/>
          </w:rPr>
        </w:r>
        <w:r>
          <w:rPr>
            <w:noProof/>
            <w:webHidden/>
          </w:rPr>
          <w:fldChar w:fldCharType="separate"/>
        </w:r>
        <w:r>
          <w:rPr>
            <w:noProof/>
            <w:webHidden/>
          </w:rPr>
          <w:t>84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6" w:history="1">
        <w:r w:rsidRPr="00352B3E">
          <w:rPr>
            <w:rStyle w:val="Hyperlink"/>
            <w:noProof/>
          </w:rPr>
          <w:t>3.8.1</w:t>
        </w:r>
        <w:r>
          <w:rPr>
            <w:rFonts w:asciiTheme="minorHAnsi" w:eastAsiaTheme="minorEastAsia" w:hAnsiTheme="minorHAnsi" w:cstheme="minorBidi"/>
            <w:noProof/>
            <w:sz w:val="22"/>
            <w:szCs w:val="22"/>
          </w:rPr>
          <w:tab/>
        </w:r>
        <w:r w:rsidRPr="00352B3E">
          <w:rPr>
            <w:rStyle w:val="Hyperlink"/>
            <w:noProof/>
          </w:rPr>
          <w:t>Interface Requirements - Charge Port Light Ring</w:t>
        </w:r>
        <w:r>
          <w:rPr>
            <w:noProof/>
            <w:webHidden/>
          </w:rPr>
          <w:tab/>
        </w:r>
        <w:r>
          <w:rPr>
            <w:noProof/>
            <w:webHidden/>
          </w:rPr>
          <w:fldChar w:fldCharType="begin"/>
        </w:r>
        <w:r>
          <w:rPr>
            <w:noProof/>
            <w:webHidden/>
          </w:rPr>
          <w:instrText xml:space="preserve"> PAGEREF _Toc33533816 \h </w:instrText>
        </w:r>
        <w:r>
          <w:rPr>
            <w:noProof/>
            <w:webHidden/>
          </w:rPr>
        </w:r>
        <w:r>
          <w:rPr>
            <w:noProof/>
            <w:webHidden/>
          </w:rPr>
          <w:fldChar w:fldCharType="separate"/>
        </w:r>
        <w:r>
          <w:rPr>
            <w:noProof/>
            <w:webHidden/>
          </w:rPr>
          <w:t>84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7" w:history="1">
        <w:r w:rsidRPr="00352B3E">
          <w:rPr>
            <w:rStyle w:val="Hyperlink"/>
            <w:noProof/>
          </w:rPr>
          <w:t>3.8.2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_Toc33533817 \h </w:instrText>
        </w:r>
        <w:r>
          <w:rPr>
            <w:noProof/>
            <w:webHidden/>
          </w:rPr>
        </w:r>
        <w:r>
          <w:rPr>
            <w:noProof/>
            <w:webHidden/>
          </w:rPr>
          <w:fldChar w:fldCharType="separate"/>
        </w:r>
        <w:r>
          <w:rPr>
            <w:noProof/>
            <w:webHidden/>
          </w:rPr>
          <w:t>84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8" w:history="1">
        <w:r w:rsidRPr="00352B3E">
          <w:rPr>
            <w:rStyle w:val="Hyperlink"/>
            <w:noProof/>
          </w:rPr>
          <w:t>3.8.3</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_Toc33533818 \h </w:instrText>
        </w:r>
        <w:r>
          <w:rPr>
            <w:noProof/>
            <w:webHidden/>
          </w:rPr>
        </w:r>
        <w:r>
          <w:rPr>
            <w:noProof/>
            <w:webHidden/>
          </w:rPr>
          <w:fldChar w:fldCharType="separate"/>
        </w:r>
        <w:r>
          <w:rPr>
            <w:noProof/>
            <w:webHidden/>
          </w:rPr>
          <w:t>84</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19" w:history="1">
        <w:r w:rsidRPr="00352B3E">
          <w:rPr>
            <w:rStyle w:val="Hyperlink"/>
            <w:noProof/>
          </w:rPr>
          <w:t>3.8.4</w:t>
        </w:r>
        <w:r>
          <w:rPr>
            <w:rFonts w:asciiTheme="minorHAnsi" w:eastAsiaTheme="minorEastAsia" w:hAnsiTheme="minorHAnsi" w:cstheme="minorBidi"/>
            <w:noProof/>
            <w:sz w:val="22"/>
            <w:szCs w:val="22"/>
          </w:rPr>
          <w:tab/>
        </w:r>
        <w:r w:rsidRPr="00352B3E">
          <w:rPr>
            <w:rStyle w:val="Hyperlink"/>
            <w:noProof/>
          </w:rPr>
          <w:t>White Box View</w:t>
        </w:r>
        <w:r>
          <w:rPr>
            <w:noProof/>
            <w:webHidden/>
          </w:rPr>
          <w:tab/>
        </w:r>
        <w:r>
          <w:rPr>
            <w:noProof/>
            <w:webHidden/>
          </w:rPr>
          <w:fldChar w:fldCharType="begin"/>
        </w:r>
        <w:r>
          <w:rPr>
            <w:noProof/>
            <w:webHidden/>
          </w:rPr>
          <w:instrText xml:space="preserve"> PAGEREF _Toc33533819 \h </w:instrText>
        </w:r>
        <w:r>
          <w:rPr>
            <w:noProof/>
            <w:webHidden/>
          </w:rPr>
        </w:r>
        <w:r>
          <w:rPr>
            <w:noProof/>
            <w:webHidden/>
          </w:rPr>
          <w:fldChar w:fldCharType="separate"/>
        </w:r>
        <w:r>
          <w:rPr>
            <w:noProof/>
            <w:webHidden/>
          </w:rPr>
          <w:t>85</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20" w:history="1">
        <w:r w:rsidRPr="00352B3E">
          <w:rPr>
            <w:rStyle w:val="Hyperlink"/>
            <w:noProof/>
          </w:rPr>
          <w:t>3.9</w:t>
        </w:r>
        <w:r>
          <w:rPr>
            <w:rFonts w:asciiTheme="minorHAnsi" w:eastAsiaTheme="minorEastAsia" w:hAnsiTheme="minorHAnsi" w:cstheme="minorBidi"/>
            <w:i w:val="0"/>
            <w:noProof/>
            <w:sz w:val="22"/>
            <w:szCs w:val="22"/>
          </w:rPr>
          <w:tab/>
        </w:r>
        <w:r w:rsidRPr="00352B3E">
          <w:rPr>
            <w:rStyle w:val="Hyperlink"/>
            <w:noProof/>
          </w:rPr>
          <w:t>VSv2-FUN-REQ-131582/B-Charge Cord Unlock</w:t>
        </w:r>
        <w:r>
          <w:rPr>
            <w:noProof/>
            <w:webHidden/>
          </w:rPr>
          <w:tab/>
        </w:r>
        <w:r>
          <w:rPr>
            <w:noProof/>
            <w:webHidden/>
          </w:rPr>
          <w:fldChar w:fldCharType="begin"/>
        </w:r>
        <w:r>
          <w:rPr>
            <w:noProof/>
            <w:webHidden/>
          </w:rPr>
          <w:instrText xml:space="preserve"> PAGEREF _Toc33533820 \h </w:instrText>
        </w:r>
        <w:r>
          <w:rPr>
            <w:noProof/>
            <w:webHidden/>
          </w:rPr>
        </w:r>
        <w:r>
          <w:rPr>
            <w:noProof/>
            <w:webHidden/>
          </w:rPr>
          <w:fldChar w:fldCharType="separate"/>
        </w:r>
        <w:r>
          <w:rPr>
            <w:noProof/>
            <w:webHidden/>
          </w:rPr>
          <w:t>87</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21" w:history="1">
        <w:r w:rsidRPr="00352B3E">
          <w:rPr>
            <w:rStyle w:val="Hyperlink"/>
            <w:noProof/>
          </w:rPr>
          <w:t>3.9.1</w:t>
        </w:r>
        <w:r>
          <w:rPr>
            <w:rFonts w:asciiTheme="minorHAnsi" w:eastAsiaTheme="minorEastAsia" w:hAnsiTheme="minorHAnsi" w:cstheme="minorBidi"/>
            <w:noProof/>
            <w:sz w:val="22"/>
            <w:szCs w:val="22"/>
          </w:rPr>
          <w:tab/>
        </w:r>
        <w:r w:rsidRPr="00352B3E">
          <w:rPr>
            <w:rStyle w:val="Hyperlink"/>
            <w:noProof/>
          </w:rPr>
          <w:t>Interface Requirements - Charge Cord Unlock</w:t>
        </w:r>
        <w:r>
          <w:rPr>
            <w:noProof/>
            <w:webHidden/>
          </w:rPr>
          <w:tab/>
        </w:r>
        <w:r>
          <w:rPr>
            <w:noProof/>
            <w:webHidden/>
          </w:rPr>
          <w:fldChar w:fldCharType="begin"/>
        </w:r>
        <w:r>
          <w:rPr>
            <w:noProof/>
            <w:webHidden/>
          </w:rPr>
          <w:instrText xml:space="preserve"> PAGEREF _Toc33533821 \h </w:instrText>
        </w:r>
        <w:r>
          <w:rPr>
            <w:noProof/>
            <w:webHidden/>
          </w:rPr>
        </w:r>
        <w:r>
          <w:rPr>
            <w:noProof/>
            <w:webHidden/>
          </w:rPr>
          <w:fldChar w:fldCharType="separate"/>
        </w:r>
        <w:r>
          <w:rPr>
            <w:noProof/>
            <w:webHidden/>
          </w:rPr>
          <w:t>87</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22" w:history="1">
        <w:r w:rsidRPr="00352B3E">
          <w:rPr>
            <w:rStyle w:val="Hyperlink"/>
            <w:noProof/>
          </w:rPr>
          <w:t>3.9.2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_Toc33533822 \h </w:instrText>
        </w:r>
        <w:r>
          <w:rPr>
            <w:noProof/>
            <w:webHidden/>
          </w:rPr>
        </w:r>
        <w:r>
          <w:rPr>
            <w:noProof/>
            <w:webHidden/>
          </w:rPr>
          <w:fldChar w:fldCharType="separate"/>
        </w:r>
        <w:r>
          <w:rPr>
            <w:noProof/>
            <w:webHidden/>
          </w:rPr>
          <w:t>88</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23" w:history="1">
        <w:r w:rsidRPr="00352B3E">
          <w:rPr>
            <w:rStyle w:val="Hyperlink"/>
            <w:noProof/>
          </w:rPr>
          <w:t>3.9.3</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_Toc33533823 \h </w:instrText>
        </w:r>
        <w:r>
          <w:rPr>
            <w:noProof/>
            <w:webHidden/>
          </w:rPr>
        </w:r>
        <w:r>
          <w:rPr>
            <w:noProof/>
            <w:webHidden/>
          </w:rPr>
          <w:fldChar w:fldCharType="separate"/>
        </w:r>
        <w:r>
          <w:rPr>
            <w:noProof/>
            <w:webHidden/>
          </w:rPr>
          <w:t>93</w:t>
        </w:r>
        <w:r>
          <w:rPr>
            <w:noProof/>
            <w:webHidden/>
          </w:rPr>
          <w:fldChar w:fldCharType="end"/>
        </w:r>
      </w:hyperlink>
    </w:p>
    <w:p w:rsidR="0046553F" w:rsidRDefault="0046553F">
      <w:pPr>
        <w:pStyle w:val="TOC3"/>
        <w:tabs>
          <w:tab w:val="left" w:pos="1100"/>
          <w:tab w:val="right" w:leader="dot" w:pos="11107"/>
        </w:tabs>
        <w:rPr>
          <w:rFonts w:asciiTheme="minorHAnsi" w:eastAsiaTheme="minorEastAsia" w:hAnsiTheme="minorHAnsi" w:cstheme="minorBidi"/>
          <w:noProof/>
          <w:sz w:val="22"/>
          <w:szCs w:val="22"/>
        </w:rPr>
      </w:pPr>
      <w:hyperlink w:anchor="_Toc33533824" w:history="1">
        <w:r w:rsidRPr="00352B3E">
          <w:rPr>
            <w:rStyle w:val="Hyperlink"/>
            <w:noProof/>
          </w:rPr>
          <w:t>3.9.4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_Toc33533824 \h </w:instrText>
        </w:r>
        <w:r>
          <w:rPr>
            <w:noProof/>
            <w:webHidden/>
          </w:rPr>
        </w:r>
        <w:r>
          <w:rPr>
            <w:noProof/>
            <w:webHidden/>
          </w:rPr>
          <w:fldChar w:fldCharType="separate"/>
        </w:r>
        <w:r>
          <w:rPr>
            <w:noProof/>
            <w:webHidden/>
          </w:rPr>
          <w:t>94</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25" w:history="1">
        <w:r w:rsidRPr="00352B3E">
          <w:rPr>
            <w:rStyle w:val="Hyperlink"/>
            <w:noProof/>
          </w:rPr>
          <w:t>3.10</w:t>
        </w:r>
        <w:r>
          <w:rPr>
            <w:rFonts w:asciiTheme="minorHAnsi" w:eastAsiaTheme="minorEastAsia" w:hAnsiTheme="minorHAnsi" w:cstheme="minorBidi"/>
            <w:i w:val="0"/>
            <w:noProof/>
            <w:sz w:val="22"/>
            <w:szCs w:val="22"/>
          </w:rPr>
          <w:tab/>
        </w:r>
        <w:r w:rsidRPr="00352B3E">
          <w:rPr>
            <w:rStyle w:val="Hyperlink"/>
            <w:noProof/>
          </w:rPr>
          <w:t>VS-FUN-REQ-023435/C-Edit Keypad Code (TcSE ROIN-284424-1)</w:t>
        </w:r>
        <w:r>
          <w:rPr>
            <w:noProof/>
            <w:webHidden/>
          </w:rPr>
          <w:tab/>
        </w:r>
        <w:r>
          <w:rPr>
            <w:noProof/>
            <w:webHidden/>
          </w:rPr>
          <w:fldChar w:fldCharType="begin"/>
        </w:r>
        <w:r>
          <w:rPr>
            <w:noProof/>
            <w:webHidden/>
          </w:rPr>
          <w:instrText xml:space="preserve"> PAGEREF _Toc33533825 \h </w:instrText>
        </w:r>
        <w:r>
          <w:rPr>
            <w:noProof/>
            <w:webHidden/>
          </w:rPr>
        </w:r>
        <w:r>
          <w:rPr>
            <w:noProof/>
            <w:webHidden/>
          </w:rPr>
          <w:fldChar w:fldCharType="separate"/>
        </w:r>
        <w:r>
          <w:rPr>
            <w:noProof/>
            <w:webHidden/>
          </w:rPr>
          <w:t>96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26" w:history="1">
        <w:r w:rsidRPr="00352B3E">
          <w:rPr>
            <w:rStyle w:val="Hyperlink"/>
            <w:noProof/>
          </w:rPr>
          <w:t>3.10.1</w:t>
        </w:r>
        <w:r>
          <w:rPr>
            <w:rFonts w:asciiTheme="minorHAnsi" w:eastAsiaTheme="minorEastAsia" w:hAnsiTheme="minorHAnsi" w:cstheme="minorBidi"/>
            <w:noProof/>
            <w:sz w:val="22"/>
            <w:szCs w:val="22"/>
          </w:rPr>
          <w:tab/>
        </w:r>
        <w:r w:rsidRPr="00352B3E">
          <w:rPr>
            <w:rStyle w:val="Hyperlink"/>
            <w:noProof/>
          </w:rPr>
          <w:t>Interface Requirements - Keypad</w:t>
        </w:r>
        <w:r>
          <w:rPr>
            <w:noProof/>
            <w:webHidden/>
          </w:rPr>
          <w:tab/>
        </w:r>
        <w:r>
          <w:rPr>
            <w:noProof/>
            <w:webHidden/>
          </w:rPr>
          <w:fldChar w:fldCharType="begin"/>
        </w:r>
        <w:r>
          <w:rPr>
            <w:noProof/>
            <w:webHidden/>
          </w:rPr>
          <w:instrText xml:space="preserve"> PAGEREF _Toc33533826 \h </w:instrText>
        </w:r>
        <w:r>
          <w:rPr>
            <w:noProof/>
            <w:webHidden/>
          </w:rPr>
        </w:r>
        <w:r>
          <w:rPr>
            <w:noProof/>
            <w:webHidden/>
          </w:rPr>
          <w:fldChar w:fldCharType="separate"/>
        </w:r>
        <w:r>
          <w:rPr>
            <w:noProof/>
            <w:webHidden/>
          </w:rPr>
          <w:t>96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27" w:history="1">
        <w:r w:rsidRPr="00352B3E">
          <w:rPr>
            <w:rStyle w:val="Hyperlink"/>
            <w:noProof/>
          </w:rPr>
          <w:t>3.10.2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_Toc33533827 \h </w:instrText>
        </w:r>
        <w:r>
          <w:rPr>
            <w:noProof/>
            <w:webHidden/>
          </w:rPr>
        </w:r>
        <w:r>
          <w:rPr>
            <w:noProof/>
            <w:webHidden/>
          </w:rPr>
          <w:fldChar w:fldCharType="separate"/>
        </w:r>
        <w:r>
          <w:rPr>
            <w:noProof/>
            <w:webHidden/>
          </w:rPr>
          <w:t>98</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28" w:history="1">
        <w:r w:rsidRPr="00352B3E">
          <w:rPr>
            <w:rStyle w:val="Hyperlink"/>
            <w:noProof/>
          </w:rPr>
          <w:t>3.10.3</w:t>
        </w:r>
        <w:r>
          <w:rPr>
            <w:rFonts w:asciiTheme="minorHAnsi" w:eastAsiaTheme="minorEastAsia" w:hAnsiTheme="minorHAnsi" w:cstheme="minorBidi"/>
            <w:noProof/>
            <w:sz w:val="22"/>
            <w:szCs w:val="22"/>
          </w:rPr>
          <w:tab/>
        </w:r>
        <w:r w:rsidRPr="00352B3E">
          <w:rPr>
            <w:rStyle w:val="Hyperlink"/>
            <w:noProof/>
          </w:rPr>
          <w:t>White Box Views</w:t>
        </w:r>
        <w:r>
          <w:rPr>
            <w:noProof/>
            <w:webHidden/>
          </w:rPr>
          <w:tab/>
        </w:r>
        <w:r>
          <w:rPr>
            <w:noProof/>
            <w:webHidden/>
          </w:rPr>
          <w:fldChar w:fldCharType="begin"/>
        </w:r>
        <w:r>
          <w:rPr>
            <w:noProof/>
            <w:webHidden/>
          </w:rPr>
          <w:instrText xml:space="preserve"> PAGEREF _Toc33533828 \h </w:instrText>
        </w:r>
        <w:r>
          <w:rPr>
            <w:noProof/>
            <w:webHidden/>
          </w:rPr>
        </w:r>
        <w:r>
          <w:rPr>
            <w:noProof/>
            <w:webHidden/>
          </w:rPr>
          <w:fldChar w:fldCharType="separate"/>
        </w:r>
        <w:r>
          <w:rPr>
            <w:noProof/>
            <w:webHidden/>
          </w:rPr>
          <w:t>100</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29" w:history="1">
        <w:r w:rsidRPr="00352B3E">
          <w:rPr>
            <w:rStyle w:val="Hyperlink"/>
            <w:noProof/>
          </w:rPr>
          <w:t>3.11</w:t>
        </w:r>
        <w:r>
          <w:rPr>
            <w:rFonts w:asciiTheme="minorHAnsi" w:eastAsiaTheme="minorEastAsia" w:hAnsiTheme="minorHAnsi" w:cstheme="minorBidi"/>
            <w:i w:val="0"/>
            <w:noProof/>
            <w:sz w:val="22"/>
            <w:szCs w:val="22"/>
          </w:rPr>
          <w:tab/>
        </w:r>
        <w:r w:rsidRPr="00352B3E">
          <w:rPr>
            <w:rStyle w:val="Hyperlink"/>
            <w:noProof/>
          </w:rPr>
          <w:t>VSv2-FUN-REQ-331323/A-Edit Keypad Code - Variant 2</w:t>
        </w:r>
        <w:r>
          <w:rPr>
            <w:noProof/>
            <w:webHidden/>
          </w:rPr>
          <w:tab/>
        </w:r>
        <w:r>
          <w:rPr>
            <w:noProof/>
            <w:webHidden/>
          </w:rPr>
          <w:fldChar w:fldCharType="begin"/>
        </w:r>
        <w:r>
          <w:rPr>
            <w:noProof/>
            <w:webHidden/>
          </w:rPr>
          <w:instrText xml:space="preserve"> PAGEREF _Toc33533829 \h </w:instrText>
        </w:r>
        <w:r>
          <w:rPr>
            <w:noProof/>
            <w:webHidden/>
          </w:rPr>
        </w:r>
        <w:r>
          <w:rPr>
            <w:noProof/>
            <w:webHidden/>
          </w:rPr>
          <w:fldChar w:fldCharType="separate"/>
        </w:r>
        <w:r>
          <w:rPr>
            <w:noProof/>
            <w:webHidden/>
          </w:rPr>
          <w:t>104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0" w:history="1">
        <w:r w:rsidRPr="00352B3E">
          <w:rPr>
            <w:rStyle w:val="Hyperlink"/>
            <w:noProof/>
          </w:rPr>
          <w:t>3.11.1</w:t>
        </w:r>
        <w:r>
          <w:rPr>
            <w:rFonts w:asciiTheme="minorHAnsi" w:eastAsiaTheme="minorEastAsia" w:hAnsiTheme="minorHAnsi" w:cstheme="minorBidi"/>
            <w:noProof/>
            <w:sz w:val="22"/>
            <w:szCs w:val="22"/>
          </w:rPr>
          <w:tab/>
        </w:r>
        <w:r w:rsidRPr="00352B3E">
          <w:rPr>
            <w:rStyle w:val="Hyperlink"/>
            <w:noProof/>
          </w:rPr>
          <w:t>Interface Requirements - Keypad</w:t>
        </w:r>
        <w:r>
          <w:rPr>
            <w:noProof/>
            <w:webHidden/>
          </w:rPr>
          <w:tab/>
        </w:r>
        <w:r>
          <w:rPr>
            <w:noProof/>
            <w:webHidden/>
          </w:rPr>
          <w:fldChar w:fldCharType="begin"/>
        </w:r>
        <w:r>
          <w:rPr>
            <w:noProof/>
            <w:webHidden/>
          </w:rPr>
          <w:instrText xml:space="preserve"> PAGEREF _Toc33533830 \h </w:instrText>
        </w:r>
        <w:r>
          <w:rPr>
            <w:noProof/>
            <w:webHidden/>
          </w:rPr>
        </w:r>
        <w:r>
          <w:rPr>
            <w:noProof/>
            <w:webHidden/>
          </w:rPr>
          <w:fldChar w:fldCharType="separate"/>
        </w:r>
        <w:r>
          <w:rPr>
            <w:noProof/>
            <w:webHidden/>
          </w:rPr>
          <w:t>104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1" w:history="1">
        <w:r w:rsidRPr="00352B3E">
          <w:rPr>
            <w:rStyle w:val="Hyperlink"/>
            <w:noProof/>
          </w:rPr>
          <w:t>3.11.2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_Toc33533831 \h </w:instrText>
        </w:r>
        <w:r>
          <w:rPr>
            <w:noProof/>
            <w:webHidden/>
          </w:rPr>
        </w:r>
        <w:r>
          <w:rPr>
            <w:noProof/>
            <w:webHidden/>
          </w:rPr>
          <w:fldChar w:fldCharType="separate"/>
        </w:r>
        <w:r>
          <w:rPr>
            <w:noProof/>
            <w:webHidden/>
          </w:rPr>
          <w:t>105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2" w:history="1">
        <w:r w:rsidRPr="00352B3E">
          <w:rPr>
            <w:rStyle w:val="Hyperlink"/>
            <w:noProof/>
          </w:rPr>
          <w:t>3.11.3</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_Toc33533832 \h </w:instrText>
        </w:r>
        <w:r>
          <w:rPr>
            <w:noProof/>
            <w:webHidden/>
          </w:rPr>
        </w:r>
        <w:r>
          <w:rPr>
            <w:noProof/>
            <w:webHidden/>
          </w:rPr>
          <w:fldChar w:fldCharType="separate"/>
        </w:r>
        <w:r>
          <w:rPr>
            <w:noProof/>
            <w:webHidden/>
          </w:rPr>
          <w:t>107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3" w:history="1">
        <w:r w:rsidRPr="00352B3E">
          <w:rPr>
            <w:rStyle w:val="Hyperlink"/>
            <w:noProof/>
          </w:rPr>
          <w:t>3.11.4</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_Toc33533833 \h </w:instrText>
        </w:r>
        <w:r>
          <w:rPr>
            <w:noProof/>
            <w:webHidden/>
          </w:rPr>
        </w:r>
        <w:r>
          <w:rPr>
            <w:noProof/>
            <w:webHidden/>
          </w:rPr>
          <w:fldChar w:fldCharType="separate"/>
        </w:r>
        <w:r>
          <w:rPr>
            <w:noProof/>
            <w:webHidden/>
          </w:rPr>
          <w:t>109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34" w:history="1">
        <w:r w:rsidRPr="00352B3E">
          <w:rPr>
            <w:rStyle w:val="Hyperlink"/>
            <w:noProof/>
          </w:rPr>
          <w:t>3.12</w:t>
        </w:r>
        <w:r>
          <w:rPr>
            <w:rFonts w:asciiTheme="minorHAnsi" w:eastAsiaTheme="minorEastAsia" w:hAnsiTheme="minorHAnsi" w:cstheme="minorBidi"/>
            <w:i w:val="0"/>
            <w:noProof/>
            <w:sz w:val="22"/>
            <w:szCs w:val="22"/>
          </w:rPr>
          <w:tab/>
        </w:r>
        <w:r w:rsidRPr="00352B3E">
          <w:rPr>
            <w:rStyle w:val="Hyperlink"/>
            <w:noProof/>
          </w:rPr>
          <w:t>VS-FUN-REQ-025341/E-Master Reset to Factory Defaults - APIM (TcSE ROIN-296290-1)</w:t>
        </w:r>
        <w:r>
          <w:rPr>
            <w:noProof/>
            <w:webHidden/>
          </w:rPr>
          <w:tab/>
        </w:r>
        <w:r>
          <w:rPr>
            <w:noProof/>
            <w:webHidden/>
          </w:rPr>
          <w:fldChar w:fldCharType="begin"/>
        </w:r>
        <w:r>
          <w:rPr>
            <w:noProof/>
            <w:webHidden/>
          </w:rPr>
          <w:instrText xml:space="preserve"> PAGEREF _Toc33533834 \h </w:instrText>
        </w:r>
        <w:r>
          <w:rPr>
            <w:noProof/>
            <w:webHidden/>
          </w:rPr>
        </w:r>
        <w:r>
          <w:rPr>
            <w:noProof/>
            <w:webHidden/>
          </w:rPr>
          <w:fldChar w:fldCharType="separate"/>
        </w:r>
        <w:r>
          <w:rPr>
            <w:noProof/>
            <w:webHidden/>
          </w:rPr>
          <w:t>113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5" w:history="1">
        <w:r w:rsidRPr="00352B3E">
          <w:rPr>
            <w:rStyle w:val="Hyperlink"/>
            <w:noProof/>
          </w:rPr>
          <w:t>3.12.1</w:t>
        </w:r>
        <w:r>
          <w:rPr>
            <w:rFonts w:asciiTheme="minorHAnsi" w:eastAsiaTheme="minorEastAsia" w:hAnsiTheme="minorHAnsi" w:cstheme="minorBidi"/>
            <w:noProof/>
            <w:sz w:val="22"/>
            <w:szCs w:val="22"/>
          </w:rPr>
          <w:tab/>
        </w:r>
        <w:r w:rsidRPr="00352B3E">
          <w:rPr>
            <w:rStyle w:val="Hyperlink"/>
            <w:noProof/>
          </w:rPr>
          <w:t>Interface Requirements - Master Reset</w:t>
        </w:r>
        <w:r>
          <w:rPr>
            <w:noProof/>
            <w:webHidden/>
          </w:rPr>
          <w:tab/>
        </w:r>
        <w:r>
          <w:rPr>
            <w:noProof/>
            <w:webHidden/>
          </w:rPr>
          <w:fldChar w:fldCharType="begin"/>
        </w:r>
        <w:r>
          <w:rPr>
            <w:noProof/>
            <w:webHidden/>
          </w:rPr>
          <w:instrText xml:space="preserve"> PAGEREF _Toc33533835 \h </w:instrText>
        </w:r>
        <w:r>
          <w:rPr>
            <w:noProof/>
            <w:webHidden/>
          </w:rPr>
        </w:r>
        <w:r>
          <w:rPr>
            <w:noProof/>
            <w:webHidden/>
          </w:rPr>
          <w:fldChar w:fldCharType="separate"/>
        </w:r>
        <w:r>
          <w:rPr>
            <w:noProof/>
            <w:webHidden/>
          </w:rPr>
          <w:t>113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6" w:history="1">
        <w:r w:rsidRPr="00352B3E">
          <w:rPr>
            <w:rStyle w:val="Hyperlink"/>
            <w:noProof/>
          </w:rPr>
          <w:t>3.12.2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_Toc33533836 \h </w:instrText>
        </w:r>
        <w:r>
          <w:rPr>
            <w:noProof/>
            <w:webHidden/>
          </w:rPr>
        </w:r>
        <w:r>
          <w:rPr>
            <w:noProof/>
            <w:webHidden/>
          </w:rPr>
          <w:fldChar w:fldCharType="separate"/>
        </w:r>
        <w:r>
          <w:rPr>
            <w:noProof/>
            <w:webHidden/>
          </w:rPr>
          <w:t>113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7" w:history="1">
        <w:r w:rsidRPr="00352B3E">
          <w:rPr>
            <w:rStyle w:val="Hyperlink"/>
            <w:noProof/>
          </w:rPr>
          <w:t>3.12.3</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_Toc33533837 \h </w:instrText>
        </w:r>
        <w:r>
          <w:rPr>
            <w:noProof/>
            <w:webHidden/>
          </w:rPr>
        </w:r>
        <w:r>
          <w:rPr>
            <w:noProof/>
            <w:webHidden/>
          </w:rPr>
          <w:fldChar w:fldCharType="separate"/>
        </w:r>
        <w:r>
          <w:rPr>
            <w:noProof/>
            <w:webHidden/>
          </w:rPr>
          <w:t>115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38" w:history="1">
        <w:r w:rsidRPr="00352B3E">
          <w:rPr>
            <w:rStyle w:val="Hyperlink"/>
            <w:noProof/>
          </w:rPr>
          <w:t>3.12.4</w:t>
        </w:r>
        <w:r>
          <w:rPr>
            <w:rFonts w:asciiTheme="minorHAnsi" w:eastAsiaTheme="minorEastAsia" w:hAnsiTheme="minorHAnsi" w:cstheme="minorBidi"/>
            <w:noProof/>
            <w:sz w:val="22"/>
            <w:szCs w:val="22"/>
          </w:rPr>
          <w:tab/>
        </w:r>
        <w:r w:rsidRPr="00352B3E">
          <w:rPr>
            <w:rStyle w:val="Hyperlink"/>
            <w:noProof/>
          </w:rPr>
          <w:t>White Box Views</w:t>
        </w:r>
        <w:r>
          <w:rPr>
            <w:noProof/>
            <w:webHidden/>
          </w:rPr>
          <w:tab/>
        </w:r>
        <w:r>
          <w:rPr>
            <w:noProof/>
            <w:webHidden/>
          </w:rPr>
          <w:fldChar w:fldCharType="begin"/>
        </w:r>
        <w:r>
          <w:rPr>
            <w:noProof/>
            <w:webHidden/>
          </w:rPr>
          <w:instrText xml:space="preserve"> PAGEREF _Toc33533838 \h </w:instrText>
        </w:r>
        <w:r>
          <w:rPr>
            <w:noProof/>
            <w:webHidden/>
          </w:rPr>
        </w:r>
        <w:r>
          <w:rPr>
            <w:noProof/>
            <w:webHidden/>
          </w:rPr>
          <w:fldChar w:fldCharType="separate"/>
        </w:r>
        <w:r>
          <w:rPr>
            <w:noProof/>
            <w:webHidden/>
          </w:rPr>
          <w:t>119</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39" w:history="1">
        <w:r w:rsidRPr="00352B3E">
          <w:rPr>
            <w:rStyle w:val="Hyperlink"/>
            <w:noProof/>
          </w:rPr>
          <w:t>3.13</w:t>
        </w:r>
        <w:r>
          <w:rPr>
            <w:rFonts w:asciiTheme="minorHAnsi" w:eastAsiaTheme="minorEastAsia" w:hAnsiTheme="minorHAnsi" w:cstheme="minorBidi"/>
            <w:i w:val="0"/>
            <w:noProof/>
            <w:sz w:val="22"/>
            <w:szCs w:val="22"/>
          </w:rPr>
          <w:tab/>
        </w:r>
        <w:r w:rsidRPr="00352B3E">
          <w:rPr>
            <w:rStyle w:val="Hyperlink"/>
            <w:noProof/>
          </w:rPr>
          <w:t>VS-FUN-REQ-096818/D-Set Valet Mode</w:t>
        </w:r>
        <w:r>
          <w:rPr>
            <w:noProof/>
            <w:webHidden/>
          </w:rPr>
          <w:tab/>
        </w:r>
        <w:r>
          <w:rPr>
            <w:noProof/>
            <w:webHidden/>
          </w:rPr>
          <w:fldChar w:fldCharType="begin"/>
        </w:r>
        <w:r>
          <w:rPr>
            <w:noProof/>
            <w:webHidden/>
          </w:rPr>
          <w:instrText xml:space="preserve"> PAGEREF _Toc33533839 \h </w:instrText>
        </w:r>
        <w:r>
          <w:rPr>
            <w:noProof/>
            <w:webHidden/>
          </w:rPr>
        </w:r>
        <w:r>
          <w:rPr>
            <w:noProof/>
            <w:webHidden/>
          </w:rPr>
          <w:fldChar w:fldCharType="separate"/>
        </w:r>
        <w:r>
          <w:rPr>
            <w:noProof/>
            <w:webHidden/>
          </w:rPr>
          <w:t>121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0" w:history="1">
        <w:r w:rsidRPr="00352B3E">
          <w:rPr>
            <w:rStyle w:val="Hyperlink"/>
            <w:noProof/>
          </w:rPr>
          <w:t>3.13.1</w:t>
        </w:r>
        <w:r>
          <w:rPr>
            <w:rFonts w:asciiTheme="minorHAnsi" w:eastAsiaTheme="minorEastAsia" w:hAnsiTheme="minorHAnsi" w:cstheme="minorBidi"/>
            <w:noProof/>
            <w:sz w:val="22"/>
            <w:szCs w:val="22"/>
          </w:rPr>
          <w:tab/>
        </w:r>
        <w:r w:rsidRPr="00352B3E">
          <w:rPr>
            <w:rStyle w:val="Hyperlink"/>
            <w:noProof/>
          </w:rPr>
          <w:t>Interface Requirement - Valet Mode</w:t>
        </w:r>
        <w:r>
          <w:rPr>
            <w:noProof/>
            <w:webHidden/>
          </w:rPr>
          <w:tab/>
        </w:r>
        <w:r>
          <w:rPr>
            <w:noProof/>
            <w:webHidden/>
          </w:rPr>
          <w:fldChar w:fldCharType="begin"/>
        </w:r>
        <w:r>
          <w:rPr>
            <w:noProof/>
            <w:webHidden/>
          </w:rPr>
          <w:instrText xml:space="preserve"> PAGEREF _Toc33533840 \h </w:instrText>
        </w:r>
        <w:r>
          <w:rPr>
            <w:noProof/>
            <w:webHidden/>
          </w:rPr>
        </w:r>
        <w:r>
          <w:rPr>
            <w:noProof/>
            <w:webHidden/>
          </w:rPr>
          <w:fldChar w:fldCharType="separate"/>
        </w:r>
        <w:r>
          <w:rPr>
            <w:noProof/>
            <w:webHidden/>
          </w:rPr>
          <w:t>121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1" w:history="1">
        <w:r w:rsidRPr="00352B3E">
          <w:rPr>
            <w:rStyle w:val="Hyperlink"/>
            <w:noProof/>
          </w:rPr>
          <w:t>3.13.2</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_Toc33533841 \h </w:instrText>
        </w:r>
        <w:r>
          <w:rPr>
            <w:noProof/>
            <w:webHidden/>
          </w:rPr>
        </w:r>
        <w:r>
          <w:rPr>
            <w:noProof/>
            <w:webHidden/>
          </w:rPr>
          <w:fldChar w:fldCharType="separate"/>
        </w:r>
        <w:r>
          <w:rPr>
            <w:noProof/>
            <w:webHidden/>
          </w:rPr>
          <w:t>121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2" w:history="1">
        <w:r w:rsidRPr="00352B3E">
          <w:rPr>
            <w:rStyle w:val="Hyperlink"/>
            <w:noProof/>
          </w:rPr>
          <w:t>3.13.3</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_Toc33533842 \h </w:instrText>
        </w:r>
        <w:r>
          <w:rPr>
            <w:noProof/>
            <w:webHidden/>
          </w:rPr>
        </w:r>
        <w:r>
          <w:rPr>
            <w:noProof/>
            <w:webHidden/>
          </w:rPr>
          <w:fldChar w:fldCharType="separate"/>
        </w:r>
        <w:r>
          <w:rPr>
            <w:noProof/>
            <w:webHidden/>
          </w:rPr>
          <w:t>121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3" w:history="1">
        <w:r w:rsidRPr="00352B3E">
          <w:rPr>
            <w:rStyle w:val="Hyperlink"/>
            <w:noProof/>
          </w:rPr>
          <w:t>3.13.4</w:t>
        </w:r>
        <w:r>
          <w:rPr>
            <w:rFonts w:asciiTheme="minorHAnsi" w:eastAsiaTheme="minorEastAsia" w:hAnsiTheme="minorHAnsi" w:cstheme="minorBidi"/>
            <w:noProof/>
            <w:sz w:val="22"/>
            <w:szCs w:val="22"/>
          </w:rPr>
          <w:tab/>
        </w:r>
        <w:r w:rsidRPr="00352B3E">
          <w:rPr>
            <w:rStyle w:val="Hyperlink"/>
            <w:noProof/>
          </w:rPr>
          <w:t>White Box Views</w:t>
        </w:r>
        <w:r>
          <w:rPr>
            <w:noProof/>
            <w:webHidden/>
          </w:rPr>
          <w:tab/>
        </w:r>
        <w:r>
          <w:rPr>
            <w:noProof/>
            <w:webHidden/>
          </w:rPr>
          <w:fldChar w:fldCharType="begin"/>
        </w:r>
        <w:r>
          <w:rPr>
            <w:noProof/>
            <w:webHidden/>
          </w:rPr>
          <w:instrText xml:space="preserve"> PAGEREF _Toc33533843 \h </w:instrText>
        </w:r>
        <w:r>
          <w:rPr>
            <w:noProof/>
            <w:webHidden/>
          </w:rPr>
        </w:r>
        <w:r>
          <w:rPr>
            <w:noProof/>
            <w:webHidden/>
          </w:rPr>
          <w:fldChar w:fldCharType="separate"/>
        </w:r>
        <w:r>
          <w:rPr>
            <w:noProof/>
            <w:webHidden/>
          </w:rPr>
          <w:t>122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44" w:history="1">
        <w:r w:rsidRPr="00352B3E">
          <w:rPr>
            <w:rStyle w:val="Hyperlink"/>
            <w:noProof/>
          </w:rPr>
          <w:t>3.14</w:t>
        </w:r>
        <w:r>
          <w:rPr>
            <w:rFonts w:asciiTheme="minorHAnsi" w:eastAsiaTheme="minorEastAsia" w:hAnsiTheme="minorHAnsi" w:cstheme="minorBidi"/>
            <w:i w:val="0"/>
            <w:noProof/>
            <w:sz w:val="22"/>
            <w:szCs w:val="22"/>
          </w:rPr>
          <w:tab/>
        </w:r>
        <w:r w:rsidRPr="00352B3E">
          <w:rPr>
            <w:rStyle w:val="Hyperlink"/>
            <w:noProof/>
          </w:rPr>
          <w:t>VS-FUN-REQ-334503/A-Drive History Reset</w:t>
        </w:r>
        <w:r>
          <w:rPr>
            <w:noProof/>
            <w:webHidden/>
          </w:rPr>
          <w:tab/>
        </w:r>
        <w:r>
          <w:rPr>
            <w:noProof/>
            <w:webHidden/>
          </w:rPr>
          <w:fldChar w:fldCharType="begin"/>
        </w:r>
        <w:r>
          <w:rPr>
            <w:noProof/>
            <w:webHidden/>
          </w:rPr>
          <w:instrText xml:space="preserve"> PAGEREF _Toc33533844 \h </w:instrText>
        </w:r>
        <w:r>
          <w:rPr>
            <w:noProof/>
            <w:webHidden/>
          </w:rPr>
        </w:r>
        <w:r>
          <w:rPr>
            <w:noProof/>
            <w:webHidden/>
          </w:rPr>
          <w:fldChar w:fldCharType="separate"/>
        </w:r>
        <w:r>
          <w:rPr>
            <w:noProof/>
            <w:webHidden/>
          </w:rPr>
          <w:t>124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5" w:history="1">
        <w:r w:rsidRPr="00352B3E">
          <w:rPr>
            <w:rStyle w:val="Hyperlink"/>
            <w:noProof/>
          </w:rPr>
          <w:t>3.14.1</w:t>
        </w:r>
        <w:r>
          <w:rPr>
            <w:rFonts w:asciiTheme="minorHAnsi" w:eastAsiaTheme="minorEastAsia" w:hAnsiTheme="minorHAnsi" w:cstheme="minorBidi"/>
            <w:noProof/>
            <w:sz w:val="22"/>
            <w:szCs w:val="22"/>
          </w:rPr>
          <w:tab/>
        </w:r>
        <w:r w:rsidRPr="00352B3E">
          <w:rPr>
            <w:rStyle w:val="Hyperlink"/>
            <w:noProof/>
          </w:rPr>
          <w:t>VS-CLD-REQ-339750/A-Drive History Client</w:t>
        </w:r>
        <w:r>
          <w:rPr>
            <w:noProof/>
            <w:webHidden/>
          </w:rPr>
          <w:tab/>
        </w:r>
        <w:r>
          <w:rPr>
            <w:noProof/>
            <w:webHidden/>
          </w:rPr>
          <w:fldChar w:fldCharType="begin"/>
        </w:r>
        <w:r>
          <w:rPr>
            <w:noProof/>
            <w:webHidden/>
          </w:rPr>
          <w:instrText xml:space="preserve"> PAGEREF _Toc33533845 \h </w:instrText>
        </w:r>
        <w:r>
          <w:rPr>
            <w:noProof/>
            <w:webHidden/>
          </w:rPr>
        </w:r>
        <w:r>
          <w:rPr>
            <w:noProof/>
            <w:webHidden/>
          </w:rPr>
          <w:fldChar w:fldCharType="separate"/>
        </w:r>
        <w:r>
          <w:rPr>
            <w:noProof/>
            <w:webHidden/>
          </w:rPr>
          <w:t>124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6" w:history="1">
        <w:r w:rsidRPr="00352B3E">
          <w:rPr>
            <w:rStyle w:val="Hyperlink"/>
            <w:noProof/>
          </w:rPr>
          <w:t>3.14.2</w:t>
        </w:r>
        <w:r>
          <w:rPr>
            <w:rFonts w:asciiTheme="minorHAnsi" w:eastAsiaTheme="minorEastAsia" w:hAnsiTheme="minorHAnsi" w:cstheme="minorBidi"/>
            <w:noProof/>
            <w:sz w:val="22"/>
            <w:szCs w:val="22"/>
          </w:rPr>
          <w:tab/>
        </w:r>
        <w:r w:rsidRPr="00352B3E">
          <w:rPr>
            <w:rStyle w:val="Hyperlink"/>
            <w:noProof/>
          </w:rPr>
          <w:t>VS-CLD-REQ-342947/A-Drive History Server</w:t>
        </w:r>
        <w:r>
          <w:rPr>
            <w:noProof/>
            <w:webHidden/>
          </w:rPr>
          <w:tab/>
        </w:r>
        <w:r>
          <w:rPr>
            <w:noProof/>
            <w:webHidden/>
          </w:rPr>
          <w:fldChar w:fldCharType="begin"/>
        </w:r>
        <w:r>
          <w:rPr>
            <w:noProof/>
            <w:webHidden/>
          </w:rPr>
          <w:instrText xml:space="preserve"> PAGEREF _Toc33533846 \h </w:instrText>
        </w:r>
        <w:r>
          <w:rPr>
            <w:noProof/>
            <w:webHidden/>
          </w:rPr>
        </w:r>
        <w:r>
          <w:rPr>
            <w:noProof/>
            <w:webHidden/>
          </w:rPr>
          <w:fldChar w:fldCharType="separate"/>
        </w:r>
        <w:r>
          <w:rPr>
            <w:noProof/>
            <w:webHidden/>
          </w:rPr>
          <w:t>124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7" w:history="1">
        <w:r w:rsidRPr="00352B3E">
          <w:rPr>
            <w:rStyle w:val="Hyperlink"/>
            <w:noProof/>
          </w:rPr>
          <w:t>3.14.3</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_Toc33533847 \h </w:instrText>
        </w:r>
        <w:r>
          <w:rPr>
            <w:noProof/>
            <w:webHidden/>
          </w:rPr>
        </w:r>
        <w:r>
          <w:rPr>
            <w:noProof/>
            <w:webHidden/>
          </w:rPr>
          <w:fldChar w:fldCharType="separate"/>
        </w:r>
        <w:r>
          <w:rPr>
            <w:noProof/>
            <w:webHidden/>
          </w:rPr>
          <w:t>124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48" w:history="1">
        <w:r w:rsidRPr="00352B3E">
          <w:rPr>
            <w:rStyle w:val="Hyperlink"/>
            <w:noProof/>
          </w:rPr>
          <w:t>3.14.4</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_Toc33533848 \h </w:instrText>
        </w:r>
        <w:r>
          <w:rPr>
            <w:noProof/>
            <w:webHidden/>
          </w:rPr>
        </w:r>
        <w:r>
          <w:rPr>
            <w:noProof/>
            <w:webHidden/>
          </w:rPr>
          <w:fldChar w:fldCharType="separate"/>
        </w:r>
        <w:r>
          <w:rPr>
            <w:noProof/>
            <w:webHidden/>
          </w:rPr>
          <w:t>124</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49" w:history="1">
        <w:r w:rsidRPr="00352B3E">
          <w:rPr>
            <w:rStyle w:val="Hyperlink"/>
            <w:noProof/>
          </w:rPr>
          <w:t>3.15</w:t>
        </w:r>
        <w:r>
          <w:rPr>
            <w:rFonts w:asciiTheme="minorHAnsi" w:eastAsiaTheme="minorEastAsia" w:hAnsiTheme="minorHAnsi" w:cstheme="minorBidi"/>
            <w:i w:val="0"/>
            <w:noProof/>
            <w:sz w:val="22"/>
            <w:szCs w:val="22"/>
          </w:rPr>
          <w:tab/>
        </w:r>
        <w:r w:rsidRPr="00352B3E">
          <w:rPr>
            <w:rStyle w:val="Hyperlink"/>
            <w:noProof/>
          </w:rPr>
          <w:t>VS-FUN-REQ-333193/A-Low Battery Alert</w:t>
        </w:r>
        <w:r>
          <w:rPr>
            <w:noProof/>
            <w:webHidden/>
          </w:rPr>
          <w:tab/>
        </w:r>
        <w:r>
          <w:rPr>
            <w:noProof/>
            <w:webHidden/>
          </w:rPr>
          <w:fldChar w:fldCharType="begin"/>
        </w:r>
        <w:r>
          <w:rPr>
            <w:noProof/>
            <w:webHidden/>
          </w:rPr>
          <w:instrText xml:space="preserve"> PAGEREF _Toc33533849 \h </w:instrText>
        </w:r>
        <w:r>
          <w:rPr>
            <w:noProof/>
            <w:webHidden/>
          </w:rPr>
        </w:r>
        <w:r>
          <w:rPr>
            <w:noProof/>
            <w:webHidden/>
          </w:rPr>
          <w:fldChar w:fldCharType="separate"/>
        </w:r>
        <w:r>
          <w:rPr>
            <w:noProof/>
            <w:webHidden/>
          </w:rPr>
          <w:t>125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0" w:history="1">
        <w:r w:rsidRPr="00352B3E">
          <w:rPr>
            <w:rStyle w:val="Hyperlink"/>
            <w:noProof/>
          </w:rPr>
          <w:t>3.15.1</w:t>
        </w:r>
        <w:r>
          <w:rPr>
            <w:rFonts w:asciiTheme="minorHAnsi" w:eastAsiaTheme="minorEastAsia" w:hAnsiTheme="minorHAnsi" w:cstheme="minorBidi"/>
            <w:noProof/>
            <w:sz w:val="22"/>
            <w:szCs w:val="22"/>
          </w:rPr>
          <w:tab/>
        </w:r>
        <w:r w:rsidRPr="00352B3E">
          <w:rPr>
            <w:rStyle w:val="Hyperlink"/>
            <w:noProof/>
          </w:rPr>
          <w:t>VS-CLD-REQ-341184/A-Low Battery Alert Client</w:t>
        </w:r>
        <w:r>
          <w:rPr>
            <w:noProof/>
            <w:webHidden/>
          </w:rPr>
          <w:tab/>
        </w:r>
        <w:r>
          <w:rPr>
            <w:noProof/>
            <w:webHidden/>
          </w:rPr>
          <w:fldChar w:fldCharType="begin"/>
        </w:r>
        <w:r>
          <w:rPr>
            <w:noProof/>
            <w:webHidden/>
          </w:rPr>
          <w:instrText xml:space="preserve"> PAGEREF _Toc33533850 \h </w:instrText>
        </w:r>
        <w:r>
          <w:rPr>
            <w:noProof/>
            <w:webHidden/>
          </w:rPr>
        </w:r>
        <w:r>
          <w:rPr>
            <w:noProof/>
            <w:webHidden/>
          </w:rPr>
          <w:fldChar w:fldCharType="separate"/>
        </w:r>
        <w:r>
          <w:rPr>
            <w:noProof/>
            <w:webHidden/>
          </w:rPr>
          <w:t>125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1" w:history="1">
        <w:r w:rsidRPr="00352B3E">
          <w:rPr>
            <w:rStyle w:val="Hyperlink"/>
            <w:noProof/>
          </w:rPr>
          <w:t>3.15.2</w:t>
        </w:r>
        <w:r>
          <w:rPr>
            <w:rFonts w:asciiTheme="minorHAnsi" w:eastAsiaTheme="minorEastAsia" w:hAnsiTheme="minorHAnsi" w:cstheme="minorBidi"/>
            <w:noProof/>
            <w:sz w:val="22"/>
            <w:szCs w:val="22"/>
          </w:rPr>
          <w:tab/>
        </w:r>
        <w:r w:rsidRPr="00352B3E">
          <w:rPr>
            <w:rStyle w:val="Hyperlink"/>
            <w:noProof/>
          </w:rPr>
          <w:t>VS-CLD-REQ-341185/A-Low Battery Alert Server</w:t>
        </w:r>
        <w:r>
          <w:rPr>
            <w:noProof/>
            <w:webHidden/>
          </w:rPr>
          <w:tab/>
        </w:r>
        <w:r>
          <w:rPr>
            <w:noProof/>
            <w:webHidden/>
          </w:rPr>
          <w:fldChar w:fldCharType="begin"/>
        </w:r>
        <w:r>
          <w:rPr>
            <w:noProof/>
            <w:webHidden/>
          </w:rPr>
          <w:instrText xml:space="preserve"> PAGEREF _Toc33533851 \h </w:instrText>
        </w:r>
        <w:r>
          <w:rPr>
            <w:noProof/>
            <w:webHidden/>
          </w:rPr>
        </w:r>
        <w:r>
          <w:rPr>
            <w:noProof/>
            <w:webHidden/>
          </w:rPr>
          <w:fldChar w:fldCharType="separate"/>
        </w:r>
        <w:r>
          <w:rPr>
            <w:noProof/>
            <w:webHidden/>
          </w:rPr>
          <w:t>125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2" w:history="1">
        <w:r w:rsidRPr="00352B3E">
          <w:rPr>
            <w:rStyle w:val="Hyperlink"/>
            <w:noProof/>
          </w:rPr>
          <w:t>3.15.3</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_Toc33533852 \h </w:instrText>
        </w:r>
        <w:r>
          <w:rPr>
            <w:noProof/>
            <w:webHidden/>
          </w:rPr>
        </w:r>
        <w:r>
          <w:rPr>
            <w:noProof/>
            <w:webHidden/>
          </w:rPr>
          <w:fldChar w:fldCharType="separate"/>
        </w:r>
        <w:r>
          <w:rPr>
            <w:noProof/>
            <w:webHidden/>
          </w:rPr>
          <w:t>125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3" w:history="1">
        <w:r w:rsidRPr="00352B3E">
          <w:rPr>
            <w:rStyle w:val="Hyperlink"/>
            <w:noProof/>
          </w:rPr>
          <w:t>3.15.4</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_Toc33533853 \h </w:instrText>
        </w:r>
        <w:r>
          <w:rPr>
            <w:noProof/>
            <w:webHidden/>
          </w:rPr>
        </w:r>
        <w:r>
          <w:rPr>
            <w:noProof/>
            <w:webHidden/>
          </w:rPr>
          <w:fldChar w:fldCharType="separate"/>
        </w:r>
        <w:r>
          <w:rPr>
            <w:noProof/>
            <w:webHidden/>
          </w:rPr>
          <w:t>126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4" w:history="1">
        <w:r w:rsidRPr="00352B3E">
          <w:rPr>
            <w:rStyle w:val="Hyperlink"/>
            <w:noProof/>
          </w:rPr>
          <w:t>3.15.5</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_Toc33533854 \h </w:instrText>
        </w:r>
        <w:r>
          <w:rPr>
            <w:noProof/>
            <w:webHidden/>
          </w:rPr>
        </w:r>
        <w:r>
          <w:rPr>
            <w:noProof/>
            <w:webHidden/>
          </w:rPr>
          <w:fldChar w:fldCharType="separate"/>
        </w:r>
        <w:r>
          <w:rPr>
            <w:noProof/>
            <w:webHidden/>
          </w:rPr>
          <w:t>128</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55" w:history="1">
        <w:r w:rsidRPr="00352B3E">
          <w:rPr>
            <w:rStyle w:val="Hyperlink"/>
            <w:noProof/>
          </w:rPr>
          <w:t>3.16</w:t>
        </w:r>
        <w:r>
          <w:rPr>
            <w:rFonts w:asciiTheme="minorHAnsi" w:eastAsiaTheme="minorEastAsia" w:hAnsiTheme="minorHAnsi" w:cstheme="minorBidi"/>
            <w:i w:val="0"/>
            <w:noProof/>
            <w:sz w:val="22"/>
            <w:szCs w:val="22"/>
          </w:rPr>
          <w:tab/>
        </w:r>
        <w:r w:rsidRPr="00352B3E">
          <w:rPr>
            <w:rStyle w:val="Hyperlink"/>
            <w:noProof/>
          </w:rPr>
          <w:t>VS-FUN-REQ-339665/A-Propulsion Sound</w:t>
        </w:r>
        <w:r>
          <w:rPr>
            <w:noProof/>
            <w:webHidden/>
          </w:rPr>
          <w:tab/>
        </w:r>
        <w:r>
          <w:rPr>
            <w:noProof/>
            <w:webHidden/>
          </w:rPr>
          <w:fldChar w:fldCharType="begin"/>
        </w:r>
        <w:r>
          <w:rPr>
            <w:noProof/>
            <w:webHidden/>
          </w:rPr>
          <w:instrText xml:space="preserve"> PAGEREF _Toc33533855 \h </w:instrText>
        </w:r>
        <w:r>
          <w:rPr>
            <w:noProof/>
            <w:webHidden/>
          </w:rPr>
        </w:r>
        <w:r>
          <w:rPr>
            <w:noProof/>
            <w:webHidden/>
          </w:rPr>
          <w:fldChar w:fldCharType="separate"/>
        </w:r>
        <w:r>
          <w:rPr>
            <w:noProof/>
            <w:webHidden/>
          </w:rPr>
          <w:t>130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6" w:history="1">
        <w:r w:rsidRPr="00352B3E">
          <w:rPr>
            <w:rStyle w:val="Hyperlink"/>
            <w:noProof/>
          </w:rPr>
          <w:t>3.16.1</w:t>
        </w:r>
        <w:r>
          <w:rPr>
            <w:rFonts w:asciiTheme="minorHAnsi" w:eastAsiaTheme="minorEastAsia" w:hAnsiTheme="minorHAnsi" w:cstheme="minorBidi"/>
            <w:noProof/>
            <w:sz w:val="22"/>
            <w:szCs w:val="22"/>
          </w:rPr>
          <w:tab/>
        </w:r>
        <w:r w:rsidRPr="00352B3E">
          <w:rPr>
            <w:rStyle w:val="Hyperlink"/>
            <w:noProof/>
          </w:rPr>
          <w:t>VS-CLD-REQ-339751/A-Propulsion Sound Client</w:t>
        </w:r>
        <w:r>
          <w:rPr>
            <w:noProof/>
            <w:webHidden/>
          </w:rPr>
          <w:tab/>
        </w:r>
        <w:r>
          <w:rPr>
            <w:noProof/>
            <w:webHidden/>
          </w:rPr>
          <w:fldChar w:fldCharType="begin"/>
        </w:r>
        <w:r>
          <w:rPr>
            <w:noProof/>
            <w:webHidden/>
          </w:rPr>
          <w:instrText xml:space="preserve"> PAGEREF _Toc33533856 \h </w:instrText>
        </w:r>
        <w:r>
          <w:rPr>
            <w:noProof/>
            <w:webHidden/>
          </w:rPr>
        </w:r>
        <w:r>
          <w:rPr>
            <w:noProof/>
            <w:webHidden/>
          </w:rPr>
          <w:fldChar w:fldCharType="separate"/>
        </w:r>
        <w:r>
          <w:rPr>
            <w:noProof/>
            <w:webHidden/>
          </w:rPr>
          <w:t>130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7" w:history="1">
        <w:r w:rsidRPr="00352B3E">
          <w:rPr>
            <w:rStyle w:val="Hyperlink"/>
            <w:noProof/>
          </w:rPr>
          <w:t>3.16.2</w:t>
        </w:r>
        <w:r>
          <w:rPr>
            <w:rFonts w:asciiTheme="minorHAnsi" w:eastAsiaTheme="minorEastAsia" w:hAnsiTheme="minorHAnsi" w:cstheme="minorBidi"/>
            <w:noProof/>
            <w:sz w:val="22"/>
            <w:szCs w:val="22"/>
          </w:rPr>
          <w:tab/>
        </w:r>
        <w:r w:rsidRPr="00352B3E">
          <w:rPr>
            <w:rStyle w:val="Hyperlink"/>
            <w:noProof/>
          </w:rPr>
          <w:t>VS-CLD-REQ-339752/B-Propulsion Sound Server</w:t>
        </w:r>
        <w:r>
          <w:rPr>
            <w:noProof/>
            <w:webHidden/>
          </w:rPr>
          <w:tab/>
        </w:r>
        <w:r>
          <w:rPr>
            <w:noProof/>
            <w:webHidden/>
          </w:rPr>
          <w:fldChar w:fldCharType="begin"/>
        </w:r>
        <w:r>
          <w:rPr>
            <w:noProof/>
            <w:webHidden/>
          </w:rPr>
          <w:instrText xml:space="preserve"> PAGEREF _Toc33533857 \h </w:instrText>
        </w:r>
        <w:r>
          <w:rPr>
            <w:noProof/>
            <w:webHidden/>
          </w:rPr>
        </w:r>
        <w:r>
          <w:rPr>
            <w:noProof/>
            <w:webHidden/>
          </w:rPr>
          <w:fldChar w:fldCharType="separate"/>
        </w:r>
        <w:r>
          <w:rPr>
            <w:noProof/>
            <w:webHidden/>
          </w:rPr>
          <w:t>130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8" w:history="1">
        <w:r w:rsidRPr="00352B3E">
          <w:rPr>
            <w:rStyle w:val="Hyperlink"/>
            <w:noProof/>
          </w:rPr>
          <w:t>3.16.3</w:t>
        </w:r>
        <w:r>
          <w:rPr>
            <w:rFonts w:asciiTheme="minorHAnsi" w:eastAsiaTheme="minorEastAsia" w:hAnsiTheme="minorHAnsi" w:cstheme="minorBidi"/>
            <w:noProof/>
            <w:sz w:val="22"/>
            <w:szCs w:val="22"/>
          </w:rPr>
          <w:tab/>
        </w:r>
        <w:r w:rsidRPr="00352B3E">
          <w:rPr>
            <w:rStyle w:val="Hyperlink"/>
            <w:noProof/>
          </w:rPr>
          <w:t>Use Case</w:t>
        </w:r>
        <w:r>
          <w:rPr>
            <w:noProof/>
            <w:webHidden/>
          </w:rPr>
          <w:tab/>
        </w:r>
        <w:r>
          <w:rPr>
            <w:noProof/>
            <w:webHidden/>
          </w:rPr>
          <w:fldChar w:fldCharType="begin"/>
        </w:r>
        <w:r>
          <w:rPr>
            <w:noProof/>
            <w:webHidden/>
          </w:rPr>
          <w:instrText xml:space="preserve"> PAGEREF _Toc33533858 \h </w:instrText>
        </w:r>
        <w:r>
          <w:rPr>
            <w:noProof/>
            <w:webHidden/>
          </w:rPr>
        </w:r>
        <w:r>
          <w:rPr>
            <w:noProof/>
            <w:webHidden/>
          </w:rPr>
          <w:fldChar w:fldCharType="separate"/>
        </w:r>
        <w:r>
          <w:rPr>
            <w:noProof/>
            <w:webHidden/>
          </w:rPr>
          <w:t>130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59" w:history="1">
        <w:r w:rsidRPr="00352B3E">
          <w:rPr>
            <w:rStyle w:val="Hyperlink"/>
            <w:noProof/>
          </w:rPr>
          <w:t>3.16.4</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_Toc33533859 \h </w:instrText>
        </w:r>
        <w:r>
          <w:rPr>
            <w:noProof/>
            <w:webHidden/>
          </w:rPr>
        </w:r>
        <w:r>
          <w:rPr>
            <w:noProof/>
            <w:webHidden/>
          </w:rPr>
          <w:fldChar w:fldCharType="separate"/>
        </w:r>
        <w:r>
          <w:rPr>
            <w:noProof/>
            <w:webHidden/>
          </w:rPr>
          <w:t>130</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0" w:history="1">
        <w:r w:rsidRPr="00352B3E">
          <w:rPr>
            <w:rStyle w:val="Hyperlink"/>
            <w:noProof/>
          </w:rPr>
          <w:t>3.16.5</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_Toc33533860 \h </w:instrText>
        </w:r>
        <w:r>
          <w:rPr>
            <w:noProof/>
            <w:webHidden/>
          </w:rPr>
        </w:r>
        <w:r>
          <w:rPr>
            <w:noProof/>
            <w:webHidden/>
          </w:rPr>
          <w:fldChar w:fldCharType="separate"/>
        </w:r>
        <w:r>
          <w:rPr>
            <w:noProof/>
            <w:webHidden/>
          </w:rPr>
          <w:t>131</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1" w:history="1">
        <w:r w:rsidRPr="00352B3E">
          <w:rPr>
            <w:rStyle w:val="Hyperlink"/>
            <w:noProof/>
          </w:rPr>
          <w:t>3.16.6</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_Toc33533861 \h </w:instrText>
        </w:r>
        <w:r>
          <w:rPr>
            <w:noProof/>
            <w:webHidden/>
          </w:rPr>
        </w:r>
        <w:r>
          <w:rPr>
            <w:noProof/>
            <w:webHidden/>
          </w:rPr>
          <w:fldChar w:fldCharType="separate"/>
        </w:r>
        <w:r>
          <w:rPr>
            <w:noProof/>
            <w:webHidden/>
          </w:rPr>
          <w:t>132</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62" w:history="1">
        <w:r w:rsidRPr="00352B3E">
          <w:rPr>
            <w:rStyle w:val="Hyperlink"/>
            <w:noProof/>
          </w:rPr>
          <w:t>3.17</w:t>
        </w:r>
        <w:r>
          <w:rPr>
            <w:rFonts w:asciiTheme="minorHAnsi" w:eastAsiaTheme="minorEastAsia" w:hAnsiTheme="minorHAnsi" w:cstheme="minorBidi"/>
            <w:i w:val="0"/>
            <w:noProof/>
            <w:sz w:val="22"/>
            <w:szCs w:val="22"/>
          </w:rPr>
          <w:tab/>
        </w:r>
        <w:r w:rsidRPr="00352B3E">
          <w:rPr>
            <w:rStyle w:val="Hyperlink"/>
            <w:noProof/>
          </w:rPr>
          <w:t>VS-FUN-REQ-339729/A-Drive Mode Auto/Manual Ambient Lighting setting</w:t>
        </w:r>
        <w:r>
          <w:rPr>
            <w:noProof/>
            <w:webHidden/>
          </w:rPr>
          <w:tab/>
        </w:r>
        <w:r>
          <w:rPr>
            <w:noProof/>
            <w:webHidden/>
          </w:rPr>
          <w:fldChar w:fldCharType="begin"/>
        </w:r>
        <w:r>
          <w:rPr>
            <w:noProof/>
            <w:webHidden/>
          </w:rPr>
          <w:instrText xml:space="preserve"> PAGEREF _Toc33533862 \h </w:instrText>
        </w:r>
        <w:r>
          <w:rPr>
            <w:noProof/>
            <w:webHidden/>
          </w:rPr>
        </w:r>
        <w:r>
          <w:rPr>
            <w:noProof/>
            <w:webHidden/>
          </w:rPr>
          <w:fldChar w:fldCharType="separate"/>
        </w:r>
        <w:r>
          <w:rPr>
            <w:noProof/>
            <w:webHidden/>
          </w:rPr>
          <w:t>134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3" w:history="1">
        <w:r w:rsidRPr="00352B3E">
          <w:rPr>
            <w:rStyle w:val="Hyperlink"/>
            <w:noProof/>
          </w:rPr>
          <w:t>3.17.1</w:t>
        </w:r>
        <w:r>
          <w:rPr>
            <w:rFonts w:asciiTheme="minorHAnsi" w:eastAsiaTheme="minorEastAsia" w:hAnsiTheme="minorHAnsi" w:cstheme="minorBidi"/>
            <w:noProof/>
            <w:sz w:val="22"/>
            <w:szCs w:val="22"/>
          </w:rPr>
          <w:tab/>
        </w:r>
        <w:r w:rsidRPr="00352B3E">
          <w:rPr>
            <w:rStyle w:val="Hyperlink"/>
            <w:noProof/>
          </w:rPr>
          <w:t>VS-CLD-REQ-340540/A-Ambient Lighting Drive Mode Client</w:t>
        </w:r>
        <w:r>
          <w:rPr>
            <w:noProof/>
            <w:webHidden/>
          </w:rPr>
          <w:tab/>
        </w:r>
        <w:r>
          <w:rPr>
            <w:noProof/>
            <w:webHidden/>
          </w:rPr>
          <w:fldChar w:fldCharType="begin"/>
        </w:r>
        <w:r>
          <w:rPr>
            <w:noProof/>
            <w:webHidden/>
          </w:rPr>
          <w:instrText xml:space="preserve"> PAGEREF _Toc33533863 \h </w:instrText>
        </w:r>
        <w:r>
          <w:rPr>
            <w:noProof/>
            <w:webHidden/>
          </w:rPr>
        </w:r>
        <w:r>
          <w:rPr>
            <w:noProof/>
            <w:webHidden/>
          </w:rPr>
          <w:fldChar w:fldCharType="separate"/>
        </w:r>
        <w:r>
          <w:rPr>
            <w:noProof/>
            <w:webHidden/>
          </w:rPr>
          <w:t>134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4" w:history="1">
        <w:r w:rsidRPr="00352B3E">
          <w:rPr>
            <w:rStyle w:val="Hyperlink"/>
            <w:noProof/>
          </w:rPr>
          <w:t>3.17.2</w:t>
        </w:r>
        <w:r>
          <w:rPr>
            <w:rFonts w:asciiTheme="minorHAnsi" w:eastAsiaTheme="minorEastAsia" w:hAnsiTheme="minorHAnsi" w:cstheme="minorBidi"/>
            <w:noProof/>
            <w:sz w:val="22"/>
            <w:szCs w:val="22"/>
          </w:rPr>
          <w:tab/>
        </w:r>
        <w:r w:rsidRPr="00352B3E">
          <w:rPr>
            <w:rStyle w:val="Hyperlink"/>
            <w:noProof/>
          </w:rPr>
          <w:t>VS-CLD-REQ-340542/A-Ambient Lighting Drive Mode Server</w:t>
        </w:r>
        <w:r>
          <w:rPr>
            <w:noProof/>
            <w:webHidden/>
          </w:rPr>
          <w:tab/>
        </w:r>
        <w:r>
          <w:rPr>
            <w:noProof/>
            <w:webHidden/>
          </w:rPr>
          <w:fldChar w:fldCharType="begin"/>
        </w:r>
        <w:r>
          <w:rPr>
            <w:noProof/>
            <w:webHidden/>
          </w:rPr>
          <w:instrText xml:space="preserve"> PAGEREF _Toc33533864 \h </w:instrText>
        </w:r>
        <w:r>
          <w:rPr>
            <w:noProof/>
            <w:webHidden/>
          </w:rPr>
        </w:r>
        <w:r>
          <w:rPr>
            <w:noProof/>
            <w:webHidden/>
          </w:rPr>
          <w:fldChar w:fldCharType="separate"/>
        </w:r>
        <w:r>
          <w:rPr>
            <w:noProof/>
            <w:webHidden/>
          </w:rPr>
          <w:t>134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5" w:history="1">
        <w:r w:rsidRPr="00352B3E">
          <w:rPr>
            <w:rStyle w:val="Hyperlink"/>
            <w:noProof/>
          </w:rPr>
          <w:t>3.17.3</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_Toc33533865 \h </w:instrText>
        </w:r>
        <w:r>
          <w:rPr>
            <w:noProof/>
            <w:webHidden/>
          </w:rPr>
        </w:r>
        <w:r>
          <w:rPr>
            <w:noProof/>
            <w:webHidden/>
          </w:rPr>
          <w:fldChar w:fldCharType="separate"/>
        </w:r>
        <w:r>
          <w:rPr>
            <w:noProof/>
            <w:webHidden/>
          </w:rPr>
          <w:t>134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6" w:history="1">
        <w:r w:rsidRPr="00352B3E">
          <w:rPr>
            <w:rStyle w:val="Hyperlink"/>
            <w:noProof/>
          </w:rPr>
          <w:t>3.17.4</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_Toc33533866 \h </w:instrText>
        </w:r>
        <w:r>
          <w:rPr>
            <w:noProof/>
            <w:webHidden/>
          </w:rPr>
        </w:r>
        <w:r>
          <w:rPr>
            <w:noProof/>
            <w:webHidden/>
          </w:rPr>
          <w:fldChar w:fldCharType="separate"/>
        </w:r>
        <w:r>
          <w:rPr>
            <w:noProof/>
            <w:webHidden/>
          </w:rPr>
          <w:t>136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7" w:history="1">
        <w:r w:rsidRPr="00352B3E">
          <w:rPr>
            <w:rStyle w:val="Hyperlink"/>
            <w:noProof/>
          </w:rPr>
          <w:t>3.17.5</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_Toc33533867 \h </w:instrText>
        </w:r>
        <w:r>
          <w:rPr>
            <w:noProof/>
            <w:webHidden/>
          </w:rPr>
        </w:r>
        <w:r>
          <w:rPr>
            <w:noProof/>
            <w:webHidden/>
          </w:rPr>
          <w:fldChar w:fldCharType="separate"/>
        </w:r>
        <w:r>
          <w:rPr>
            <w:noProof/>
            <w:webHidden/>
          </w:rPr>
          <w:t>137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68" w:history="1">
        <w:r w:rsidRPr="00352B3E">
          <w:rPr>
            <w:rStyle w:val="Hyperlink"/>
            <w:noProof/>
          </w:rPr>
          <w:t>3.17.6</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_Toc33533868 \h </w:instrText>
        </w:r>
        <w:r>
          <w:rPr>
            <w:noProof/>
            <w:webHidden/>
          </w:rPr>
        </w:r>
        <w:r>
          <w:rPr>
            <w:noProof/>
            <w:webHidden/>
          </w:rPr>
          <w:fldChar w:fldCharType="separate"/>
        </w:r>
        <w:r>
          <w:rPr>
            <w:noProof/>
            <w:webHidden/>
          </w:rPr>
          <w:t>138</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69" w:history="1">
        <w:r w:rsidRPr="00352B3E">
          <w:rPr>
            <w:rStyle w:val="Hyperlink"/>
            <w:noProof/>
          </w:rPr>
          <w:t>3.18</w:t>
        </w:r>
        <w:r>
          <w:rPr>
            <w:rFonts w:asciiTheme="minorHAnsi" w:eastAsiaTheme="minorEastAsia" w:hAnsiTheme="minorHAnsi" w:cstheme="minorBidi"/>
            <w:i w:val="0"/>
            <w:noProof/>
            <w:sz w:val="22"/>
            <w:szCs w:val="22"/>
          </w:rPr>
          <w:tab/>
        </w:r>
        <w:r w:rsidRPr="00352B3E">
          <w:rPr>
            <w:rStyle w:val="Hyperlink"/>
            <w:noProof/>
          </w:rPr>
          <w:t>VS-FUN-REQ-347046/A-Eco-Idle</w:t>
        </w:r>
        <w:r>
          <w:rPr>
            <w:noProof/>
            <w:webHidden/>
          </w:rPr>
          <w:tab/>
        </w:r>
        <w:r>
          <w:rPr>
            <w:noProof/>
            <w:webHidden/>
          </w:rPr>
          <w:fldChar w:fldCharType="begin"/>
        </w:r>
        <w:r>
          <w:rPr>
            <w:noProof/>
            <w:webHidden/>
          </w:rPr>
          <w:instrText xml:space="preserve"> PAGEREF _Toc33533869 \h </w:instrText>
        </w:r>
        <w:r>
          <w:rPr>
            <w:noProof/>
            <w:webHidden/>
          </w:rPr>
        </w:r>
        <w:r>
          <w:rPr>
            <w:noProof/>
            <w:webHidden/>
          </w:rPr>
          <w:fldChar w:fldCharType="separate"/>
        </w:r>
        <w:r>
          <w:rPr>
            <w:noProof/>
            <w:webHidden/>
          </w:rPr>
          <w:t>142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0" w:history="1">
        <w:r w:rsidRPr="00352B3E">
          <w:rPr>
            <w:rStyle w:val="Hyperlink"/>
            <w:noProof/>
          </w:rPr>
          <w:t>3.18.1</w:t>
        </w:r>
        <w:r>
          <w:rPr>
            <w:rFonts w:asciiTheme="minorHAnsi" w:eastAsiaTheme="minorEastAsia" w:hAnsiTheme="minorHAnsi" w:cstheme="minorBidi"/>
            <w:noProof/>
            <w:sz w:val="22"/>
            <w:szCs w:val="22"/>
          </w:rPr>
          <w:tab/>
        </w:r>
        <w:r w:rsidRPr="00352B3E">
          <w:rPr>
            <w:rStyle w:val="Hyperlink"/>
            <w:noProof/>
          </w:rPr>
          <w:t>VS-CLD-REQ-347054/A-Eco-Idle Client</w:t>
        </w:r>
        <w:r>
          <w:rPr>
            <w:noProof/>
            <w:webHidden/>
          </w:rPr>
          <w:tab/>
        </w:r>
        <w:r>
          <w:rPr>
            <w:noProof/>
            <w:webHidden/>
          </w:rPr>
          <w:fldChar w:fldCharType="begin"/>
        </w:r>
        <w:r>
          <w:rPr>
            <w:noProof/>
            <w:webHidden/>
          </w:rPr>
          <w:instrText xml:space="preserve"> PAGEREF _Toc33533870 \h </w:instrText>
        </w:r>
        <w:r>
          <w:rPr>
            <w:noProof/>
            <w:webHidden/>
          </w:rPr>
        </w:r>
        <w:r>
          <w:rPr>
            <w:noProof/>
            <w:webHidden/>
          </w:rPr>
          <w:fldChar w:fldCharType="separate"/>
        </w:r>
        <w:r>
          <w:rPr>
            <w:noProof/>
            <w:webHidden/>
          </w:rPr>
          <w:t>142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1" w:history="1">
        <w:r w:rsidRPr="00352B3E">
          <w:rPr>
            <w:rStyle w:val="Hyperlink"/>
            <w:noProof/>
          </w:rPr>
          <w:t>3.18.2</w:t>
        </w:r>
        <w:r>
          <w:rPr>
            <w:rFonts w:asciiTheme="minorHAnsi" w:eastAsiaTheme="minorEastAsia" w:hAnsiTheme="minorHAnsi" w:cstheme="minorBidi"/>
            <w:noProof/>
            <w:sz w:val="22"/>
            <w:szCs w:val="22"/>
          </w:rPr>
          <w:tab/>
        </w:r>
        <w:r w:rsidRPr="00352B3E">
          <w:rPr>
            <w:rStyle w:val="Hyperlink"/>
            <w:noProof/>
          </w:rPr>
          <w:t>VS-CLD-REQ-347055/A-Eco-Idle Server</w:t>
        </w:r>
        <w:r>
          <w:rPr>
            <w:noProof/>
            <w:webHidden/>
          </w:rPr>
          <w:tab/>
        </w:r>
        <w:r>
          <w:rPr>
            <w:noProof/>
            <w:webHidden/>
          </w:rPr>
          <w:fldChar w:fldCharType="begin"/>
        </w:r>
        <w:r>
          <w:rPr>
            <w:noProof/>
            <w:webHidden/>
          </w:rPr>
          <w:instrText xml:space="preserve"> PAGEREF _Toc33533871 \h </w:instrText>
        </w:r>
        <w:r>
          <w:rPr>
            <w:noProof/>
            <w:webHidden/>
          </w:rPr>
        </w:r>
        <w:r>
          <w:rPr>
            <w:noProof/>
            <w:webHidden/>
          </w:rPr>
          <w:fldChar w:fldCharType="separate"/>
        </w:r>
        <w:r>
          <w:rPr>
            <w:noProof/>
            <w:webHidden/>
          </w:rPr>
          <w:t>142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2" w:history="1">
        <w:r w:rsidRPr="00352B3E">
          <w:rPr>
            <w:rStyle w:val="Hyperlink"/>
            <w:noProof/>
          </w:rPr>
          <w:t>3.18.3</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_Toc33533872 \h </w:instrText>
        </w:r>
        <w:r>
          <w:rPr>
            <w:noProof/>
            <w:webHidden/>
          </w:rPr>
        </w:r>
        <w:r>
          <w:rPr>
            <w:noProof/>
            <w:webHidden/>
          </w:rPr>
          <w:fldChar w:fldCharType="separate"/>
        </w:r>
        <w:r>
          <w:rPr>
            <w:noProof/>
            <w:webHidden/>
          </w:rPr>
          <w:t>142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3" w:history="1">
        <w:r w:rsidRPr="00352B3E">
          <w:rPr>
            <w:rStyle w:val="Hyperlink"/>
            <w:noProof/>
          </w:rPr>
          <w:t>3.18.4</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_Toc33533873 \h </w:instrText>
        </w:r>
        <w:r>
          <w:rPr>
            <w:noProof/>
            <w:webHidden/>
          </w:rPr>
        </w:r>
        <w:r>
          <w:rPr>
            <w:noProof/>
            <w:webHidden/>
          </w:rPr>
          <w:fldChar w:fldCharType="separate"/>
        </w:r>
        <w:r>
          <w:rPr>
            <w:noProof/>
            <w:webHidden/>
          </w:rPr>
          <w:t>142</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4" w:history="1">
        <w:r w:rsidRPr="00352B3E">
          <w:rPr>
            <w:rStyle w:val="Hyperlink"/>
            <w:noProof/>
          </w:rPr>
          <w:t>3.18.5</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_Toc33533874 \h </w:instrText>
        </w:r>
        <w:r>
          <w:rPr>
            <w:noProof/>
            <w:webHidden/>
          </w:rPr>
        </w:r>
        <w:r>
          <w:rPr>
            <w:noProof/>
            <w:webHidden/>
          </w:rPr>
          <w:fldChar w:fldCharType="separate"/>
        </w:r>
        <w:r>
          <w:rPr>
            <w:noProof/>
            <w:webHidden/>
          </w:rPr>
          <w:t>143</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5" w:history="1">
        <w:r w:rsidRPr="00352B3E">
          <w:rPr>
            <w:rStyle w:val="Hyperlink"/>
            <w:noProof/>
          </w:rPr>
          <w:t>3.18.6</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_Toc33533875 \h </w:instrText>
        </w:r>
        <w:r>
          <w:rPr>
            <w:noProof/>
            <w:webHidden/>
          </w:rPr>
        </w:r>
        <w:r>
          <w:rPr>
            <w:noProof/>
            <w:webHidden/>
          </w:rPr>
          <w:fldChar w:fldCharType="separate"/>
        </w:r>
        <w:r>
          <w:rPr>
            <w:noProof/>
            <w:webHidden/>
          </w:rPr>
          <w:t>144</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76" w:history="1">
        <w:r w:rsidRPr="00352B3E">
          <w:rPr>
            <w:rStyle w:val="Hyperlink"/>
            <w:noProof/>
          </w:rPr>
          <w:t>3.19</w:t>
        </w:r>
        <w:r>
          <w:rPr>
            <w:rFonts w:asciiTheme="minorHAnsi" w:eastAsiaTheme="minorEastAsia" w:hAnsiTheme="minorHAnsi" w:cstheme="minorBidi"/>
            <w:i w:val="0"/>
            <w:noProof/>
            <w:sz w:val="22"/>
            <w:szCs w:val="22"/>
          </w:rPr>
          <w:tab/>
        </w:r>
        <w:r w:rsidRPr="00352B3E">
          <w:rPr>
            <w:rStyle w:val="Hyperlink"/>
            <w:noProof/>
          </w:rPr>
          <w:t>VS-FUN-REQ-362897/A-Quiet Time for Exhaust Mode</w:t>
        </w:r>
        <w:r>
          <w:rPr>
            <w:noProof/>
            <w:webHidden/>
          </w:rPr>
          <w:tab/>
        </w:r>
        <w:r>
          <w:rPr>
            <w:noProof/>
            <w:webHidden/>
          </w:rPr>
          <w:fldChar w:fldCharType="begin"/>
        </w:r>
        <w:r>
          <w:rPr>
            <w:noProof/>
            <w:webHidden/>
          </w:rPr>
          <w:instrText xml:space="preserve"> PAGEREF _Toc33533876 \h </w:instrText>
        </w:r>
        <w:r>
          <w:rPr>
            <w:noProof/>
            <w:webHidden/>
          </w:rPr>
        </w:r>
        <w:r>
          <w:rPr>
            <w:noProof/>
            <w:webHidden/>
          </w:rPr>
          <w:fldChar w:fldCharType="separate"/>
        </w:r>
        <w:r>
          <w:rPr>
            <w:noProof/>
            <w:webHidden/>
          </w:rPr>
          <w:t>146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7" w:history="1">
        <w:r w:rsidRPr="00352B3E">
          <w:rPr>
            <w:rStyle w:val="Hyperlink"/>
            <w:noProof/>
          </w:rPr>
          <w:t>3.19.1</w:t>
        </w:r>
        <w:r>
          <w:rPr>
            <w:rFonts w:asciiTheme="minorHAnsi" w:eastAsiaTheme="minorEastAsia" w:hAnsiTheme="minorHAnsi" w:cstheme="minorBidi"/>
            <w:noProof/>
            <w:sz w:val="22"/>
            <w:szCs w:val="22"/>
          </w:rPr>
          <w:tab/>
        </w:r>
        <w:r w:rsidRPr="00352B3E">
          <w:rPr>
            <w:rStyle w:val="Hyperlink"/>
            <w:noProof/>
          </w:rPr>
          <w:t>Overview</w:t>
        </w:r>
        <w:r>
          <w:rPr>
            <w:noProof/>
            <w:webHidden/>
          </w:rPr>
          <w:tab/>
        </w:r>
        <w:r>
          <w:rPr>
            <w:noProof/>
            <w:webHidden/>
          </w:rPr>
          <w:fldChar w:fldCharType="begin"/>
        </w:r>
        <w:r>
          <w:rPr>
            <w:noProof/>
            <w:webHidden/>
          </w:rPr>
          <w:instrText xml:space="preserve"> PAGEREF _Toc33533877 \h </w:instrText>
        </w:r>
        <w:r>
          <w:rPr>
            <w:noProof/>
            <w:webHidden/>
          </w:rPr>
        </w:r>
        <w:r>
          <w:rPr>
            <w:noProof/>
            <w:webHidden/>
          </w:rPr>
          <w:fldChar w:fldCharType="separate"/>
        </w:r>
        <w:r>
          <w:rPr>
            <w:noProof/>
            <w:webHidden/>
          </w:rPr>
          <w:t>146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8" w:history="1">
        <w:r w:rsidRPr="00352B3E">
          <w:rPr>
            <w:rStyle w:val="Hyperlink"/>
            <w:noProof/>
          </w:rPr>
          <w:t>3.19.2</w:t>
        </w:r>
        <w:r>
          <w:rPr>
            <w:rFonts w:asciiTheme="minorHAnsi" w:eastAsiaTheme="minorEastAsia" w:hAnsiTheme="minorHAnsi" w:cstheme="minorBidi"/>
            <w:noProof/>
            <w:sz w:val="22"/>
            <w:szCs w:val="22"/>
          </w:rPr>
          <w:tab/>
        </w:r>
        <w:r w:rsidRPr="00352B3E">
          <w:rPr>
            <w:rStyle w:val="Hyperlink"/>
            <w:noProof/>
          </w:rPr>
          <w:t>VS-CLD-REQ-362990/A-Quiet Time Client</w:t>
        </w:r>
        <w:r>
          <w:rPr>
            <w:noProof/>
            <w:webHidden/>
          </w:rPr>
          <w:tab/>
        </w:r>
        <w:r>
          <w:rPr>
            <w:noProof/>
            <w:webHidden/>
          </w:rPr>
          <w:fldChar w:fldCharType="begin"/>
        </w:r>
        <w:r>
          <w:rPr>
            <w:noProof/>
            <w:webHidden/>
          </w:rPr>
          <w:instrText xml:space="preserve"> PAGEREF _Toc33533878 \h </w:instrText>
        </w:r>
        <w:r>
          <w:rPr>
            <w:noProof/>
            <w:webHidden/>
          </w:rPr>
        </w:r>
        <w:r>
          <w:rPr>
            <w:noProof/>
            <w:webHidden/>
          </w:rPr>
          <w:fldChar w:fldCharType="separate"/>
        </w:r>
        <w:r>
          <w:rPr>
            <w:noProof/>
            <w:webHidden/>
          </w:rPr>
          <w:t>146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79" w:history="1">
        <w:r w:rsidRPr="00352B3E">
          <w:rPr>
            <w:rStyle w:val="Hyperlink"/>
            <w:noProof/>
          </w:rPr>
          <w:t>3.19.3</w:t>
        </w:r>
        <w:r>
          <w:rPr>
            <w:rFonts w:asciiTheme="minorHAnsi" w:eastAsiaTheme="minorEastAsia" w:hAnsiTheme="minorHAnsi" w:cstheme="minorBidi"/>
            <w:noProof/>
            <w:sz w:val="22"/>
            <w:szCs w:val="22"/>
          </w:rPr>
          <w:tab/>
        </w:r>
        <w:r w:rsidRPr="00352B3E">
          <w:rPr>
            <w:rStyle w:val="Hyperlink"/>
            <w:noProof/>
          </w:rPr>
          <w:t>VS-CLD-REQ-362991/A-Quiet Time Server</w:t>
        </w:r>
        <w:r>
          <w:rPr>
            <w:noProof/>
            <w:webHidden/>
          </w:rPr>
          <w:tab/>
        </w:r>
        <w:r>
          <w:rPr>
            <w:noProof/>
            <w:webHidden/>
          </w:rPr>
          <w:fldChar w:fldCharType="begin"/>
        </w:r>
        <w:r>
          <w:rPr>
            <w:noProof/>
            <w:webHidden/>
          </w:rPr>
          <w:instrText xml:space="preserve"> PAGEREF _Toc33533879 \h </w:instrText>
        </w:r>
        <w:r>
          <w:rPr>
            <w:noProof/>
            <w:webHidden/>
          </w:rPr>
        </w:r>
        <w:r>
          <w:rPr>
            <w:noProof/>
            <w:webHidden/>
          </w:rPr>
          <w:fldChar w:fldCharType="separate"/>
        </w:r>
        <w:r>
          <w:rPr>
            <w:noProof/>
            <w:webHidden/>
          </w:rPr>
          <w:t>146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0" w:history="1">
        <w:r w:rsidRPr="00352B3E">
          <w:rPr>
            <w:rStyle w:val="Hyperlink"/>
            <w:noProof/>
          </w:rPr>
          <w:t>3.19.4</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_Toc33533880 \h </w:instrText>
        </w:r>
        <w:r>
          <w:rPr>
            <w:noProof/>
            <w:webHidden/>
          </w:rPr>
        </w:r>
        <w:r>
          <w:rPr>
            <w:noProof/>
            <w:webHidden/>
          </w:rPr>
          <w:fldChar w:fldCharType="separate"/>
        </w:r>
        <w:r>
          <w:rPr>
            <w:noProof/>
            <w:webHidden/>
          </w:rPr>
          <w:t>146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1" w:history="1">
        <w:r w:rsidRPr="00352B3E">
          <w:rPr>
            <w:rStyle w:val="Hyperlink"/>
            <w:noProof/>
          </w:rPr>
          <w:t>3.19.5</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_Toc33533881 \h </w:instrText>
        </w:r>
        <w:r>
          <w:rPr>
            <w:noProof/>
            <w:webHidden/>
          </w:rPr>
        </w:r>
        <w:r>
          <w:rPr>
            <w:noProof/>
            <w:webHidden/>
          </w:rPr>
          <w:fldChar w:fldCharType="separate"/>
        </w:r>
        <w:r>
          <w:rPr>
            <w:noProof/>
            <w:webHidden/>
          </w:rPr>
          <w:t>147</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2" w:history="1">
        <w:r w:rsidRPr="00352B3E">
          <w:rPr>
            <w:rStyle w:val="Hyperlink"/>
            <w:noProof/>
          </w:rPr>
          <w:t>3.19.6</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_Toc33533882 \h </w:instrText>
        </w:r>
        <w:r>
          <w:rPr>
            <w:noProof/>
            <w:webHidden/>
          </w:rPr>
        </w:r>
        <w:r>
          <w:rPr>
            <w:noProof/>
            <w:webHidden/>
          </w:rPr>
          <w:fldChar w:fldCharType="separate"/>
        </w:r>
        <w:r>
          <w:rPr>
            <w:noProof/>
            <w:webHidden/>
          </w:rPr>
          <w:t>149</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3" w:history="1">
        <w:r w:rsidRPr="00352B3E">
          <w:rPr>
            <w:rStyle w:val="Hyperlink"/>
            <w:noProof/>
          </w:rPr>
          <w:t>3.19.7</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_Toc33533883 \h </w:instrText>
        </w:r>
        <w:r>
          <w:rPr>
            <w:noProof/>
            <w:webHidden/>
          </w:rPr>
        </w:r>
        <w:r>
          <w:rPr>
            <w:noProof/>
            <w:webHidden/>
          </w:rPr>
          <w:fldChar w:fldCharType="separate"/>
        </w:r>
        <w:r>
          <w:rPr>
            <w:noProof/>
            <w:webHidden/>
          </w:rPr>
          <w:t>151</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84" w:history="1">
        <w:r w:rsidRPr="00352B3E">
          <w:rPr>
            <w:rStyle w:val="Hyperlink"/>
            <w:noProof/>
          </w:rPr>
          <w:t>3.20</w:t>
        </w:r>
        <w:r>
          <w:rPr>
            <w:rFonts w:asciiTheme="minorHAnsi" w:eastAsiaTheme="minorEastAsia" w:hAnsiTheme="minorHAnsi" w:cstheme="minorBidi"/>
            <w:i w:val="0"/>
            <w:noProof/>
            <w:sz w:val="22"/>
            <w:szCs w:val="22"/>
          </w:rPr>
          <w:tab/>
        </w:r>
        <w:r w:rsidRPr="00352B3E">
          <w:rPr>
            <w:rStyle w:val="Hyperlink"/>
            <w:noProof/>
          </w:rPr>
          <w:t>VS-FUN-REQ-375892/A-Trail Turn Assist</w:t>
        </w:r>
        <w:r>
          <w:rPr>
            <w:noProof/>
            <w:webHidden/>
          </w:rPr>
          <w:tab/>
        </w:r>
        <w:r>
          <w:rPr>
            <w:noProof/>
            <w:webHidden/>
          </w:rPr>
          <w:fldChar w:fldCharType="begin"/>
        </w:r>
        <w:r>
          <w:rPr>
            <w:noProof/>
            <w:webHidden/>
          </w:rPr>
          <w:instrText xml:space="preserve"> PAGEREF _Toc33533884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5" w:history="1">
        <w:r w:rsidRPr="00352B3E">
          <w:rPr>
            <w:rStyle w:val="Hyperlink"/>
            <w:noProof/>
          </w:rPr>
          <w:t>3.20.1</w:t>
        </w:r>
        <w:r>
          <w:rPr>
            <w:rFonts w:asciiTheme="minorHAnsi" w:eastAsiaTheme="minorEastAsia" w:hAnsiTheme="minorHAnsi" w:cstheme="minorBidi"/>
            <w:noProof/>
            <w:sz w:val="22"/>
            <w:szCs w:val="22"/>
          </w:rPr>
          <w:tab/>
        </w:r>
        <w:r w:rsidRPr="00352B3E">
          <w:rPr>
            <w:rStyle w:val="Hyperlink"/>
            <w:noProof/>
          </w:rPr>
          <w:t>Overview</w:t>
        </w:r>
        <w:r>
          <w:rPr>
            <w:noProof/>
            <w:webHidden/>
          </w:rPr>
          <w:tab/>
        </w:r>
        <w:r>
          <w:rPr>
            <w:noProof/>
            <w:webHidden/>
          </w:rPr>
          <w:fldChar w:fldCharType="begin"/>
        </w:r>
        <w:r>
          <w:rPr>
            <w:noProof/>
            <w:webHidden/>
          </w:rPr>
          <w:instrText xml:space="preserve"> PAGEREF _Toc33533885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6" w:history="1">
        <w:r w:rsidRPr="00352B3E">
          <w:rPr>
            <w:rStyle w:val="Hyperlink"/>
            <w:noProof/>
          </w:rPr>
          <w:t>3.20.2</w:t>
        </w:r>
        <w:r>
          <w:rPr>
            <w:rFonts w:asciiTheme="minorHAnsi" w:eastAsiaTheme="minorEastAsia" w:hAnsiTheme="minorHAnsi" w:cstheme="minorBidi"/>
            <w:noProof/>
            <w:sz w:val="22"/>
            <w:szCs w:val="22"/>
          </w:rPr>
          <w:tab/>
        </w:r>
        <w:r w:rsidRPr="00352B3E">
          <w:rPr>
            <w:rStyle w:val="Hyperlink"/>
            <w:noProof/>
          </w:rPr>
          <w:t>Terminology and Abbreviations</w:t>
        </w:r>
        <w:r>
          <w:rPr>
            <w:noProof/>
            <w:webHidden/>
          </w:rPr>
          <w:tab/>
        </w:r>
        <w:r>
          <w:rPr>
            <w:noProof/>
            <w:webHidden/>
          </w:rPr>
          <w:fldChar w:fldCharType="begin"/>
        </w:r>
        <w:r>
          <w:rPr>
            <w:noProof/>
            <w:webHidden/>
          </w:rPr>
          <w:instrText xml:space="preserve"> PAGEREF _Toc33533886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7" w:history="1">
        <w:r w:rsidRPr="00352B3E">
          <w:rPr>
            <w:rStyle w:val="Hyperlink"/>
            <w:noProof/>
          </w:rPr>
          <w:t>3.20.3</w:t>
        </w:r>
        <w:r>
          <w:rPr>
            <w:rFonts w:asciiTheme="minorHAnsi" w:eastAsiaTheme="minorEastAsia" w:hAnsiTheme="minorHAnsi" w:cstheme="minorBidi"/>
            <w:noProof/>
            <w:sz w:val="22"/>
            <w:szCs w:val="22"/>
          </w:rPr>
          <w:tab/>
        </w:r>
        <w:r w:rsidRPr="00352B3E">
          <w:rPr>
            <w:rStyle w:val="Hyperlink"/>
            <w:noProof/>
          </w:rPr>
          <w:t>VS-CLD-REQ-375893/A-Trail Turn Assist Client</w:t>
        </w:r>
        <w:r>
          <w:rPr>
            <w:noProof/>
            <w:webHidden/>
          </w:rPr>
          <w:tab/>
        </w:r>
        <w:r>
          <w:rPr>
            <w:noProof/>
            <w:webHidden/>
          </w:rPr>
          <w:fldChar w:fldCharType="begin"/>
        </w:r>
        <w:r>
          <w:rPr>
            <w:noProof/>
            <w:webHidden/>
          </w:rPr>
          <w:instrText xml:space="preserve"> PAGEREF _Toc33533887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8" w:history="1">
        <w:r w:rsidRPr="00352B3E">
          <w:rPr>
            <w:rStyle w:val="Hyperlink"/>
            <w:noProof/>
          </w:rPr>
          <w:t>3.20.4</w:t>
        </w:r>
        <w:r>
          <w:rPr>
            <w:rFonts w:asciiTheme="minorHAnsi" w:eastAsiaTheme="minorEastAsia" w:hAnsiTheme="minorHAnsi" w:cstheme="minorBidi"/>
            <w:noProof/>
            <w:sz w:val="22"/>
            <w:szCs w:val="22"/>
          </w:rPr>
          <w:tab/>
        </w:r>
        <w:r w:rsidRPr="00352B3E">
          <w:rPr>
            <w:rStyle w:val="Hyperlink"/>
            <w:noProof/>
          </w:rPr>
          <w:t>VS-CLD-REQ-375896/A-Trail Turn Assist Server</w:t>
        </w:r>
        <w:r>
          <w:rPr>
            <w:noProof/>
            <w:webHidden/>
          </w:rPr>
          <w:tab/>
        </w:r>
        <w:r>
          <w:rPr>
            <w:noProof/>
            <w:webHidden/>
          </w:rPr>
          <w:fldChar w:fldCharType="begin"/>
        </w:r>
        <w:r>
          <w:rPr>
            <w:noProof/>
            <w:webHidden/>
          </w:rPr>
          <w:instrText xml:space="preserve"> PAGEREF _Toc33533888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89" w:history="1">
        <w:r w:rsidRPr="00352B3E">
          <w:rPr>
            <w:rStyle w:val="Hyperlink"/>
            <w:noProof/>
          </w:rPr>
          <w:t>3.20.5</w:t>
        </w:r>
        <w:r>
          <w:rPr>
            <w:rFonts w:asciiTheme="minorHAnsi" w:eastAsiaTheme="minorEastAsia" w:hAnsiTheme="minorHAnsi" w:cstheme="minorBidi"/>
            <w:noProof/>
            <w:sz w:val="22"/>
            <w:szCs w:val="22"/>
          </w:rPr>
          <w:tab/>
        </w:r>
        <w:r w:rsidRPr="00352B3E">
          <w:rPr>
            <w:rStyle w:val="Hyperlink"/>
            <w:noProof/>
          </w:rPr>
          <w:t>Physical Mapping of Classes</w:t>
        </w:r>
        <w:r>
          <w:rPr>
            <w:noProof/>
            <w:webHidden/>
          </w:rPr>
          <w:tab/>
        </w:r>
        <w:r>
          <w:rPr>
            <w:noProof/>
            <w:webHidden/>
          </w:rPr>
          <w:fldChar w:fldCharType="begin"/>
        </w:r>
        <w:r>
          <w:rPr>
            <w:noProof/>
            <w:webHidden/>
          </w:rPr>
          <w:instrText xml:space="preserve"> PAGEREF _Toc33533889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0" w:history="1">
        <w:r w:rsidRPr="00352B3E">
          <w:rPr>
            <w:rStyle w:val="Hyperlink"/>
            <w:noProof/>
          </w:rPr>
          <w:t>3.20.6</w:t>
        </w:r>
        <w:r>
          <w:rPr>
            <w:rFonts w:asciiTheme="minorHAnsi" w:eastAsiaTheme="minorEastAsia" w:hAnsiTheme="minorHAnsi" w:cstheme="minorBidi"/>
            <w:noProof/>
            <w:sz w:val="22"/>
            <w:szCs w:val="22"/>
          </w:rPr>
          <w:tab/>
        </w:r>
        <w:r w:rsidRPr="00352B3E">
          <w:rPr>
            <w:rStyle w:val="Hyperlink"/>
            <w:noProof/>
          </w:rPr>
          <w:t>Interface Requirements</w:t>
        </w:r>
        <w:r>
          <w:rPr>
            <w:noProof/>
            <w:webHidden/>
          </w:rPr>
          <w:tab/>
        </w:r>
        <w:r>
          <w:rPr>
            <w:noProof/>
            <w:webHidden/>
          </w:rPr>
          <w:fldChar w:fldCharType="begin"/>
        </w:r>
        <w:r>
          <w:rPr>
            <w:noProof/>
            <w:webHidden/>
          </w:rPr>
          <w:instrText xml:space="preserve"> PAGEREF _Toc33533890 \h </w:instrText>
        </w:r>
        <w:r>
          <w:rPr>
            <w:noProof/>
            <w:webHidden/>
          </w:rPr>
        </w:r>
        <w:r>
          <w:rPr>
            <w:noProof/>
            <w:webHidden/>
          </w:rPr>
          <w:fldChar w:fldCharType="separate"/>
        </w:r>
        <w:r>
          <w:rPr>
            <w:noProof/>
            <w:webHidden/>
          </w:rPr>
          <w:t>154</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1" w:history="1">
        <w:r w:rsidRPr="00352B3E">
          <w:rPr>
            <w:rStyle w:val="Hyperlink"/>
            <w:noProof/>
          </w:rPr>
          <w:t>3.20.7</w:t>
        </w:r>
        <w:r>
          <w:rPr>
            <w:rFonts w:asciiTheme="minorHAnsi" w:eastAsiaTheme="minorEastAsia" w:hAnsiTheme="minorHAnsi" w:cstheme="minorBidi"/>
            <w:noProof/>
            <w:sz w:val="22"/>
            <w:szCs w:val="22"/>
          </w:rPr>
          <w:tab/>
        </w:r>
        <w:r w:rsidRPr="00352B3E">
          <w:rPr>
            <w:rStyle w:val="Hyperlink"/>
            <w:noProof/>
          </w:rPr>
          <w:t>Use Cases</w:t>
        </w:r>
        <w:r>
          <w:rPr>
            <w:noProof/>
            <w:webHidden/>
          </w:rPr>
          <w:tab/>
        </w:r>
        <w:r>
          <w:rPr>
            <w:noProof/>
            <w:webHidden/>
          </w:rPr>
          <w:fldChar w:fldCharType="begin"/>
        </w:r>
        <w:r>
          <w:rPr>
            <w:noProof/>
            <w:webHidden/>
          </w:rPr>
          <w:instrText xml:space="preserve"> PAGEREF _Toc33533891 \h </w:instrText>
        </w:r>
        <w:r>
          <w:rPr>
            <w:noProof/>
            <w:webHidden/>
          </w:rPr>
        </w:r>
        <w:r>
          <w:rPr>
            <w:noProof/>
            <w:webHidden/>
          </w:rPr>
          <w:fldChar w:fldCharType="separate"/>
        </w:r>
        <w:r>
          <w:rPr>
            <w:noProof/>
            <w:webHidden/>
          </w:rPr>
          <w:t>155</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2" w:history="1">
        <w:r w:rsidRPr="00352B3E">
          <w:rPr>
            <w:rStyle w:val="Hyperlink"/>
            <w:noProof/>
          </w:rPr>
          <w:t>3.20.8</w:t>
        </w:r>
        <w:r>
          <w:rPr>
            <w:rFonts w:asciiTheme="minorHAnsi" w:eastAsiaTheme="minorEastAsia" w:hAnsiTheme="minorHAnsi" w:cstheme="minorBidi"/>
            <w:noProof/>
            <w:sz w:val="22"/>
            <w:szCs w:val="22"/>
          </w:rPr>
          <w:tab/>
        </w:r>
        <w:r w:rsidRPr="00352B3E">
          <w:rPr>
            <w:rStyle w:val="Hyperlink"/>
            <w:noProof/>
          </w:rPr>
          <w:t>Requirements</w:t>
        </w:r>
        <w:r>
          <w:rPr>
            <w:noProof/>
            <w:webHidden/>
          </w:rPr>
          <w:tab/>
        </w:r>
        <w:r>
          <w:rPr>
            <w:noProof/>
            <w:webHidden/>
          </w:rPr>
          <w:fldChar w:fldCharType="begin"/>
        </w:r>
        <w:r>
          <w:rPr>
            <w:noProof/>
            <w:webHidden/>
          </w:rPr>
          <w:instrText xml:space="preserve"> PAGEREF _Toc33533892 \h </w:instrText>
        </w:r>
        <w:r>
          <w:rPr>
            <w:noProof/>
            <w:webHidden/>
          </w:rPr>
        </w:r>
        <w:r>
          <w:rPr>
            <w:noProof/>
            <w:webHidden/>
          </w:rPr>
          <w:fldChar w:fldCharType="separate"/>
        </w:r>
        <w:r>
          <w:rPr>
            <w:noProof/>
            <w:webHidden/>
          </w:rPr>
          <w:t>156</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3" w:history="1">
        <w:r w:rsidRPr="00352B3E">
          <w:rPr>
            <w:rStyle w:val="Hyperlink"/>
            <w:noProof/>
          </w:rPr>
          <w:t>3.20.9</w:t>
        </w:r>
        <w:r>
          <w:rPr>
            <w:rFonts w:asciiTheme="minorHAnsi" w:eastAsiaTheme="minorEastAsia" w:hAnsiTheme="minorHAnsi" w:cstheme="minorBidi"/>
            <w:noProof/>
            <w:sz w:val="22"/>
            <w:szCs w:val="22"/>
          </w:rPr>
          <w:tab/>
        </w:r>
        <w:r w:rsidRPr="00352B3E">
          <w:rPr>
            <w:rStyle w:val="Hyperlink"/>
            <w:noProof/>
          </w:rPr>
          <w:t>Sequence Diagrams</w:t>
        </w:r>
        <w:r>
          <w:rPr>
            <w:noProof/>
            <w:webHidden/>
          </w:rPr>
          <w:tab/>
        </w:r>
        <w:r>
          <w:rPr>
            <w:noProof/>
            <w:webHidden/>
          </w:rPr>
          <w:fldChar w:fldCharType="begin"/>
        </w:r>
        <w:r>
          <w:rPr>
            <w:noProof/>
            <w:webHidden/>
          </w:rPr>
          <w:instrText xml:space="preserve"> PAGEREF _Toc33533893 \h </w:instrText>
        </w:r>
        <w:r>
          <w:rPr>
            <w:noProof/>
            <w:webHidden/>
          </w:rPr>
        </w:r>
        <w:r>
          <w:rPr>
            <w:noProof/>
            <w:webHidden/>
          </w:rPr>
          <w:fldChar w:fldCharType="separate"/>
        </w:r>
        <w:r>
          <w:rPr>
            <w:noProof/>
            <w:webHidden/>
          </w:rPr>
          <w:t>157</w:t>
        </w:r>
        <w:r>
          <w:rPr>
            <w:noProof/>
            <w:webHidden/>
          </w:rPr>
          <w:fldChar w:fldCharType="end"/>
        </w:r>
      </w:hyperlink>
    </w:p>
    <w:p w:rsidR="0046553F" w:rsidRDefault="0046553F">
      <w:pPr>
        <w:pStyle w:val="TOC2"/>
        <w:tabs>
          <w:tab w:val="left" w:pos="880"/>
          <w:tab w:val="right" w:leader="dot" w:pos="11107"/>
        </w:tabs>
        <w:rPr>
          <w:rFonts w:asciiTheme="minorHAnsi" w:eastAsiaTheme="minorEastAsia" w:hAnsiTheme="minorHAnsi" w:cstheme="minorBidi"/>
          <w:i w:val="0"/>
          <w:noProof/>
          <w:sz w:val="22"/>
          <w:szCs w:val="22"/>
        </w:rPr>
      </w:pPr>
      <w:hyperlink w:anchor="_Toc33533894" w:history="1">
        <w:r w:rsidRPr="00352B3E">
          <w:rPr>
            <w:rStyle w:val="Hyperlink"/>
            <w:noProof/>
          </w:rPr>
          <w:t>3.21</w:t>
        </w:r>
        <w:r>
          <w:rPr>
            <w:rFonts w:asciiTheme="minorHAnsi" w:eastAsiaTheme="minorEastAsia" w:hAnsiTheme="minorHAnsi" w:cstheme="minorBidi"/>
            <w:i w:val="0"/>
            <w:noProof/>
            <w:sz w:val="22"/>
            <w:szCs w:val="22"/>
          </w:rPr>
          <w:tab/>
        </w:r>
        <w:r w:rsidRPr="00352B3E">
          <w:rPr>
            <w:rStyle w:val="Hyperlink"/>
            <w:noProof/>
          </w:rPr>
          <w:t>Clear Exit Assist</w:t>
        </w:r>
        <w:r>
          <w:rPr>
            <w:noProof/>
            <w:webHidden/>
          </w:rPr>
          <w:tab/>
        </w:r>
        <w:r>
          <w:rPr>
            <w:noProof/>
            <w:webHidden/>
          </w:rPr>
          <w:fldChar w:fldCharType="begin"/>
        </w:r>
        <w:r>
          <w:rPr>
            <w:noProof/>
            <w:webHidden/>
          </w:rPr>
          <w:instrText xml:space="preserve"> PAGEREF _Toc33533894 \h </w:instrText>
        </w:r>
        <w:r>
          <w:rPr>
            <w:noProof/>
            <w:webHidden/>
          </w:rPr>
        </w:r>
        <w:r>
          <w:rPr>
            <w:noProof/>
            <w:webHidden/>
          </w:rPr>
          <w:fldChar w:fldCharType="separate"/>
        </w:r>
        <w:r>
          <w:rPr>
            <w:noProof/>
            <w:webHidden/>
          </w:rPr>
          <w:t>159</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5" w:history="1">
        <w:r w:rsidRPr="00352B3E">
          <w:rPr>
            <w:rStyle w:val="Hyperlink"/>
            <w:noProof/>
          </w:rPr>
          <w:t>3.21.1</w:t>
        </w:r>
        <w:r>
          <w:rPr>
            <w:rFonts w:asciiTheme="minorHAnsi" w:eastAsiaTheme="minorEastAsia" w:hAnsiTheme="minorHAnsi" w:cstheme="minorBidi"/>
            <w:noProof/>
            <w:sz w:val="22"/>
            <w:szCs w:val="22"/>
          </w:rPr>
          <w:tab/>
        </w:r>
        <w:r w:rsidRPr="00352B3E">
          <w:rPr>
            <w:rStyle w:val="Hyperlink"/>
            <w:noProof/>
          </w:rPr>
          <w:t>VS-FUN-REQ-354248/A-Clear Exit Assist Setting</w:t>
        </w:r>
        <w:r>
          <w:rPr>
            <w:noProof/>
            <w:webHidden/>
          </w:rPr>
          <w:tab/>
        </w:r>
        <w:r>
          <w:rPr>
            <w:noProof/>
            <w:webHidden/>
          </w:rPr>
          <w:fldChar w:fldCharType="begin"/>
        </w:r>
        <w:r>
          <w:rPr>
            <w:noProof/>
            <w:webHidden/>
          </w:rPr>
          <w:instrText xml:space="preserve"> PAGEREF _Toc33533895 \h </w:instrText>
        </w:r>
        <w:r>
          <w:rPr>
            <w:noProof/>
            <w:webHidden/>
          </w:rPr>
        </w:r>
        <w:r>
          <w:rPr>
            <w:noProof/>
            <w:webHidden/>
          </w:rPr>
          <w:fldChar w:fldCharType="separate"/>
        </w:r>
        <w:r>
          <w:rPr>
            <w:noProof/>
            <w:webHidden/>
          </w:rPr>
          <w:t>159</w:t>
        </w:r>
        <w:r>
          <w:rPr>
            <w:noProof/>
            <w:webHidden/>
          </w:rPr>
          <w:fldChar w:fldCharType="end"/>
        </w:r>
      </w:hyperlink>
    </w:p>
    <w:p w:rsidR="0046553F" w:rsidRDefault="0046553F">
      <w:pPr>
        <w:pStyle w:val="TOC3"/>
        <w:tabs>
          <w:tab w:val="left" w:pos="1320"/>
          <w:tab w:val="right" w:leader="dot" w:pos="11107"/>
        </w:tabs>
        <w:rPr>
          <w:rFonts w:asciiTheme="minorHAnsi" w:eastAsiaTheme="minorEastAsia" w:hAnsiTheme="minorHAnsi" w:cstheme="minorBidi"/>
          <w:noProof/>
          <w:sz w:val="22"/>
          <w:szCs w:val="22"/>
        </w:rPr>
      </w:pPr>
      <w:hyperlink w:anchor="_Toc33533896" w:history="1">
        <w:r w:rsidRPr="00352B3E">
          <w:rPr>
            <w:rStyle w:val="Hyperlink"/>
            <w:noProof/>
          </w:rPr>
          <w:t>3.21.2</w:t>
        </w:r>
        <w:r>
          <w:rPr>
            <w:rFonts w:asciiTheme="minorHAnsi" w:eastAsiaTheme="minorEastAsia" w:hAnsiTheme="minorHAnsi" w:cstheme="minorBidi"/>
            <w:noProof/>
            <w:sz w:val="22"/>
            <w:szCs w:val="22"/>
          </w:rPr>
          <w:tab/>
        </w:r>
        <w:r w:rsidRPr="00352B3E">
          <w:rPr>
            <w:rStyle w:val="Hyperlink"/>
            <w:noProof/>
          </w:rPr>
          <w:t>VS-FUN-REQ-359558/A-Clear Exit Assist Warning</w:t>
        </w:r>
        <w:r>
          <w:rPr>
            <w:noProof/>
            <w:webHidden/>
          </w:rPr>
          <w:tab/>
        </w:r>
        <w:r>
          <w:rPr>
            <w:noProof/>
            <w:webHidden/>
          </w:rPr>
          <w:fldChar w:fldCharType="begin"/>
        </w:r>
        <w:r>
          <w:rPr>
            <w:noProof/>
            <w:webHidden/>
          </w:rPr>
          <w:instrText xml:space="preserve"> PAGEREF _Toc33533896 \h </w:instrText>
        </w:r>
        <w:r>
          <w:rPr>
            <w:noProof/>
            <w:webHidden/>
          </w:rPr>
        </w:r>
        <w:r>
          <w:rPr>
            <w:noProof/>
            <w:webHidden/>
          </w:rPr>
          <w:fldChar w:fldCharType="separate"/>
        </w:r>
        <w:r>
          <w:rPr>
            <w:noProof/>
            <w:webHidden/>
          </w:rPr>
          <w:t>163</w:t>
        </w:r>
        <w:r>
          <w:rPr>
            <w:noProof/>
            <w:webHidden/>
          </w:rPr>
          <w:fldChar w:fldCharType="end"/>
        </w:r>
      </w:hyperlink>
    </w:p>
    <w:p w:rsidR="0046553F" w:rsidRDefault="0046553F">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3533897" w:history="1">
        <w:r w:rsidRPr="00352B3E">
          <w:rPr>
            <w:rStyle w:val="Hyperlink"/>
            <w:noProof/>
          </w:rPr>
          <w:t>4</w:t>
        </w:r>
        <w:r>
          <w:rPr>
            <w:rFonts w:asciiTheme="minorHAnsi" w:eastAsiaTheme="minorEastAsia" w:hAnsiTheme="minorHAnsi" w:cstheme="minorBidi"/>
            <w:b w:val="0"/>
            <w:smallCaps w:val="0"/>
            <w:noProof/>
            <w:sz w:val="22"/>
            <w:szCs w:val="22"/>
          </w:rPr>
          <w:tab/>
        </w:r>
        <w:r w:rsidRPr="00352B3E">
          <w:rPr>
            <w:rStyle w:val="Hyperlink"/>
            <w:noProof/>
          </w:rPr>
          <w:t>Appendix: Reference Documents</w:t>
        </w:r>
        <w:r>
          <w:rPr>
            <w:noProof/>
            <w:webHidden/>
          </w:rPr>
          <w:tab/>
        </w:r>
        <w:r>
          <w:rPr>
            <w:noProof/>
            <w:webHidden/>
          </w:rPr>
          <w:fldChar w:fldCharType="begin"/>
        </w:r>
        <w:r>
          <w:rPr>
            <w:noProof/>
            <w:webHidden/>
          </w:rPr>
          <w:instrText xml:space="preserve"> PAGEREF _Toc33533897 \h </w:instrText>
        </w:r>
        <w:r>
          <w:rPr>
            <w:noProof/>
            <w:webHidden/>
          </w:rPr>
        </w:r>
        <w:r>
          <w:rPr>
            <w:noProof/>
            <w:webHidden/>
          </w:rPr>
          <w:fldChar w:fldCharType="separate"/>
        </w:r>
        <w:r>
          <w:rPr>
            <w:noProof/>
            <w:webHidden/>
          </w:rPr>
          <w:t>171</w:t>
        </w:r>
        <w:r>
          <w:rPr>
            <w:noProof/>
            <w:webHidden/>
          </w:rPr>
          <w:fldChar w:fldCharType="end"/>
        </w:r>
      </w:hyperlink>
    </w:p>
    <w:p w:rsidR="00816902" w:rsidRDefault="000D3FD3">
      <w:pPr>
        <w:rPr>
          <w:b/>
          <w:sz w:val="36"/>
          <w:szCs w:val="36"/>
        </w:rPr>
      </w:pPr>
      <w:r>
        <w:rPr>
          <w:b/>
          <w:sz w:val="36"/>
          <w:szCs w:val="36"/>
        </w:rPr>
        <w:fldChar w:fldCharType="end"/>
      </w:r>
    </w:p>
    <w:p w:rsidR="00816902" w:rsidRDefault="000D3FD3">
      <w:pPr>
        <w:rPr>
          <w:b/>
          <w:sz w:val="36"/>
          <w:szCs w:val="36"/>
        </w:rPr>
      </w:pPr>
    </w:p>
    <w:p w:rsidR="00406F39" w:rsidRDefault="000D3FD3" w:rsidP="0046553F">
      <w:pPr>
        <w:pStyle w:val="Heading1"/>
      </w:pPr>
      <w:bookmarkStart w:id="1" w:name="_Toc33533684"/>
      <w:r>
        <w:lastRenderedPageBreak/>
        <w:t>Architectural Design</w:t>
      </w:r>
      <w:bookmarkEnd w:id="1"/>
    </w:p>
    <w:p w:rsidR="00406F39" w:rsidRDefault="000D3FD3" w:rsidP="0046553F">
      <w:pPr>
        <w:pStyle w:val="Heading2"/>
      </w:pPr>
      <w:bookmarkStart w:id="2" w:name="_Toc33533685"/>
      <w:r>
        <w:t>Interface Requirements</w:t>
      </w:r>
      <w:bookmarkEnd w:id="2"/>
    </w:p>
    <w:p w:rsidR="00406F39" w:rsidRDefault="000D3FD3" w:rsidP="0046553F">
      <w:pPr>
        <w:pStyle w:val="Heading3"/>
      </w:pPr>
      <w:bookmarkStart w:id="3" w:name="_Toc33533686"/>
      <w:r w:rsidRPr="00B9479B">
        <w:t>VS-IIR-REQ-276699/J-Logical to Physical CAN signal mapping - Vehicle Settings</w:t>
      </w:r>
      <w:bookmarkEnd w:id="3"/>
    </w:p>
    <w:p w:rsidR="00500605" w:rsidRPr="009F5D7A" w:rsidRDefault="000D3FD3" w:rsidP="00500605">
      <w:pPr>
        <w:rPr>
          <w:rFonts w:cs="Arial"/>
        </w:rPr>
      </w:pPr>
      <w:r w:rsidRPr="009F5D7A">
        <w:rPr>
          <w:rFonts w:cs="Arial"/>
        </w:rPr>
        <w:t xml:space="preserve">This Vehicle Settings &amp; Settings in Centerstack deployment table maps the Settings logical signals to the </w:t>
      </w:r>
      <w:r>
        <w:rPr>
          <w:rFonts w:cs="Arial"/>
        </w:rPr>
        <w:t xml:space="preserve">physical </w:t>
      </w:r>
      <w:r w:rsidRPr="009F5D7A">
        <w:rPr>
          <w:rFonts w:cs="Arial"/>
        </w:rPr>
        <w:t>CAN signals.</w:t>
      </w:r>
    </w:p>
    <w:p w:rsidR="007A72E1" w:rsidRPr="009F5D7A" w:rsidRDefault="000D3FD3" w:rsidP="00500605">
      <w:pPr>
        <w:rPr>
          <w:rFonts w:cs="Arial"/>
        </w:rPr>
      </w:pPr>
    </w:p>
    <w:p w:rsidR="007A72E1" w:rsidRPr="009F5D7A" w:rsidRDefault="000D3FD3" w:rsidP="00500605">
      <w:pPr>
        <w:rPr>
          <w:rFonts w:cs="Arial"/>
        </w:rPr>
      </w:pPr>
      <w:r w:rsidRPr="009F5D7A">
        <w:rPr>
          <w:rFonts w:cs="Arial"/>
        </w:rPr>
        <w:t>Note:  This is for refe</w:t>
      </w:r>
      <w:r w:rsidRPr="009F5D7A">
        <w:rPr>
          <w:rFonts w:cs="Arial"/>
        </w:rPr>
        <w:t xml:space="preserve">rence only.  If there is a conflict between the name in the </w:t>
      </w:r>
      <w:r>
        <w:rPr>
          <w:rFonts w:cs="Arial"/>
        </w:rPr>
        <w:t xml:space="preserve">CAN </w:t>
      </w:r>
      <w:r w:rsidRPr="009F5D7A">
        <w:rPr>
          <w:rFonts w:cs="Arial"/>
        </w:rPr>
        <w:t>signal name column and what is found in the actual CAN dB then the CAN dB takes precedent.  Please bring to Ford’s attention if there is a conflict.</w:t>
      </w:r>
    </w:p>
    <w:p w:rsidR="000629C5" w:rsidRPr="009F5D7A" w:rsidRDefault="000D3FD3" w:rsidP="00500605">
      <w:pPr>
        <w:rPr>
          <w:rFonts w:cs="Arial"/>
        </w:rPr>
      </w:pPr>
    </w:p>
    <w:tbl>
      <w:tblPr>
        <w:tblStyle w:val="TableGrid"/>
        <w:tblW w:w="0" w:type="auto"/>
        <w:jc w:val="center"/>
        <w:tblLook w:val="04A0" w:firstRow="1" w:lastRow="0" w:firstColumn="1" w:lastColumn="0" w:noHBand="0" w:noVBand="1"/>
      </w:tblPr>
      <w:tblGrid>
        <w:gridCol w:w="3243"/>
        <w:gridCol w:w="6107"/>
      </w:tblGrid>
      <w:tr w:rsidR="00A35AC6" w:rsidRPr="009F5D7A" w:rsidTr="00DD04AB">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29C5" w:rsidRPr="009F5D7A" w:rsidRDefault="000D3FD3" w:rsidP="00E751C8">
            <w:pPr>
              <w:rPr>
                <w:rFonts w:cs="Arial"/>
                <w:b/>
              </w:rPr>
            </w:pPr>
            <w:r w:rsidRPr="009F5D7A">
              <w:rPr>
                <w:rFonts w:cs="Arial"/>
                <w:b/>
              </w:rPr>
              <w:t>Logical Signal Name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629C5" w:rsidRPr="009F5D7A" w:rsidRDefault="000D3FD3" w:rsidP="00E751C8">
            <w:pPr>
              <w:rPr>
                <w:rFonts w:cs="Arial"/>
                <w:b/>
              </w:rPr>
            </w:pPr>
            <w:r>
              <w:rPr>
                <w:rFonts w:cs="Arial"/>
                <w:b/>
              </w:rPr>
              <w:t>CAN</w:t>
            </w:r>
            <w:r w:rsidRPr="009F5D7A">
              <w:rPr>
                <w:rFonts w:cs="Arial"/>
                <w:b/>
              </w:rPr>
              <w:t xml:space="preserve"> signal name</w:t>
            </w:r>
          </w:p>
        </w:tc>
      </w:tr>
      <w:tr w:rsidR="00EC1B9F"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EC1B9F" w:rsidRPr="00A9678C" w:rsidRDefault="000D3FD3" w:rsidP="00E751C8">
            <w:pPr>
              <w:rPr>
                <w:rFonts w:cs="Arial"/>
              </w:rPr>
            </w:pPr>
            <w:r w:rsidRPr="00A9678C">
              <w:rPr>
                <w:rFonts w:cs="Arial"/>
              </w:rPr>
              <w:t>ChrgC</w:t>
            </w:r>
            <w:r w:rsidRPr="00A9678C">
              <w:rPr>
                <w:rFonts w:cs="Arial"/>
              </w:rPr>
              <w:t>rdLck_D_Stat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1B9F" w:rsidRPr="00A9678C" w:rsidRDefault="000D3FD3" w:rsidP="00E751C8">
            <w:pPr>
              <w:rPr>
                <w:rFonts w:cs="Arial"/>
              </w:rPr>
            </w:pPr>
            <w:r w:rsidRPr="00A9678C">
              <w:rPr>
                <w:rFonts w:cs="Arial"/>
              </w:rPr>
              <w:t>ChrgCordLck_D_Stat</w:t>
            </w:r>
          </w:p>
        </w:tc>
      </w:tr>
      <w:tr w:rsidR="00EC1B9F"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EC1B9F" w:rsidRPr="00A9678C" w:rsidRDefault="000D3FD3" w:rsidP="00E751C8">
            <w:pPr>
              <w:rPr>
                <w:rFonts w:cs="Arial"/>
              </w:rPr>
            </w:pPr>
            <w:r w:rsidRPr="00A9678C">
              <w:rPr>
                <w:rFonts w:cs="Arial"/>
              </w:rPr>
              <w:t>ChargePortUnlock_Rq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C1B9F" w:rsidRPr="00A9678C" w:rsidRDefault="000D3FD3" w:rsidP="00E751C8">
            <w:pPr>
              <w:rPr>
                <w:rFonts w:cs="Arial"/>
              </w:rPr>
            </w:pPr>
            <w:r w:rsidRPr="00A9678C">
              <w:rPr>
                <w:rFonts w:cs="Arial"/>
              </w:rPr>
              <w:t>ChrgCordUnlock_B_Rq</w:t>
            </w:r>
          </w:p>
        </w:tc>
      </w:tr>
      <w:tr w:rsidR="00786803"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AssocConfirm_D_Actl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AssocConfirm_D_Actl</w:t>
            </w:r>
          </w:p>
        </w:tc>
      </w:tr>
      <w:tr w:rsidR="00786803"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CntrStkKeycodeActl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CntrStkKeycodeActl</w:t>
            </w:r>
          </w:p>
        </w:tc>
      </w:tr>
      <w:tr w:rsidR="00786803"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Cntrstk_D_RqAssoc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Cntrstk_D_RqAssoc</w:t>
            </w:r>
          </w:p>
        </w:tc>
      </w:tr>
      <w:tr w:rsidR="00786803"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u w:val="single"/>
              </w:rPr>
              <w:t>ChargePortLightRing_St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CenterStackRing_D_Actl – Variant 1</w:t>
            </w:r>
          </w:p>
          <w:p w:rsidR="008026BA" w:rsidRPr="00A9678C" w:rsidRDefault="000D3FD3" w:rsidP="00E751C8">
            <w:pPr>
              <w:rPr>
                <w:rFonts w:cs="Arial"/>
              </w:rPr>
            </w:pPr>
            <w:r w:rsidRPr="00A9678C">
              <w:rPr>
                <w:rFonts w:cs="Arial"/>
                <w:iCs/>
              </w:rPr>
              <w:t>ChrgStatDsply_D_Rq – Variant 2</w:t>
            </w:r>
          </w:p>
        </w:tc>
      </w:tr>
      <w:tr w:rsidR="002B16A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LightAmbIntsty_No_Actl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16A5" w:rsidRPr="00A9678C" w:rsidRDefault="000D3FD3" w:rsidP="00E751C8">
            <w:pPr>
              <w:rPr>
                <w:rFonts w:cs="Arial"/>
              </w:rPr>
            </w:pPr>
            <w:r w:rsidRPr="00A9678C">
              <w:rPr>
                <w:rFonts w:eastAsiaTheme="minorHAnsi" w:cs="Arial"/>
              </w:rPr>
              <w:t>LightAmbIntsty_No_Actl</w:t>
            </w:r>
          </w:p>
        </w:tc>
      </w:tr>
      <w:tr w:rsidR="002B16A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LightAmbColor_No_Actl</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16A5" w:rsidRPr="00A9678C" w:rsidRDefault="000D3FD3" w:rsidP="00E751C8">
            <w:pPr>
              <w:rPr>
                <w:rFonts w:cs="Arial"/>
              </w:rPr>
            </w:pPr>
            <w:r w:rsidRPr="00A9678C">
              <w:rPr>
                <w:rFonts w:eastAsiaTheme="minorHAnsi" w:cs="Arial"/>
              </w:rPr>
              <w:t>LightAmbColor_No_Actl</w:t>
            </w:r>
          </w:p>
        </w:tc>
      </w:tr>
      <w:tr w:rsidR="002B16A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LightAmbIntsty_No_Rq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16A5" w:rsidRPr="00A9678C" w:rsidRDefault="000D3FD3" w:rsidP="00E751C8">
            <w:pPr>
              <w:rPr>
                <w:rFonts w:cs="Arial"/>
              </w:rPr>
            </w:pPr>
            <w:r w:rsidRPr="00A9678C">
              <w:rPr>
                <w:rFonts w:eastAsiaTheme="minorHAnsi" w:cs="Arial"/>
              </w:rPr>
              <w:t>LightAmbIntsty_No_Rq</w:t>
            </w:r>
          </w:p>
        </w:tc>
      </w:tr>
      <w:tr w:rsidR="002B16A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LightAmbColor_No_Rq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LightAmbColor_No_Rq</w:t>
            </w:r>
          </w:p>
        </w:tc>
      </w:tr>
      <w:tr w:rsidR="002B16A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B16A5" w:rsidRPr="00A9678C" w:rsidRDefault="000D3FD3" w:rsidP="00E751C8">
            <w:pPr>
              <w:rPr>
                <w:rFonts w:cs="Arial"/>
              </w:rPr>
            </w:pPr>
            <w:r w:rsidRPr="00A9678C">
              <w:rPr>
                <w:rFonts w:cs="Arial"/>
              </w:rPr>
              <w:t>Disp_Temperature.St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B16A5" w:rsidRPr="00A9678C" w:rsidRDefault="000D3FD3" w:rsidP="00E751C8">
            <w:pPr>
              <w:rPr>
                <w:rFonts w:cs="Arial"/>
              </w:rPr>
            </w:pPr>
            <w:r w:rsidRPr="00A9678C">
              <w:rPr>
                <w:rFonts w:eastAsiaTheme="minorHAnsi" w:cs="Arial"/>
                <w:bCs/>
              </w:rPr>
              <w:t>Mc_VehUnitTempUsrSel_St</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Disp_Temperature.Rq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Disp_VehUnitTempUsrSel</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ValetMode_St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ValetMode_D_Stat</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TimeAdjust.Rq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eastAsiaTheme="minorHAnsi" w:cs="Arial"/>
                <w:bCs/>
              </w:rPr>
              <w:t>SetTimeFormat</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VehTimeFormat.St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eastAsiaTheme="minorHAnsi" w:cs="Arial"/>
              </w:rPr>
              <w:t>Mc_VehFormatUsrSel_St</w:t>
            </w:r>
          </w:p>
        </w:tc>
      </w:tr>
      <w:tr w:rsidR="002E5017"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Bezel_Beeps_Supported.St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Bezel_Beeps_Supported</w:t>
            </w:r>
          </w:p>
        </w:tc>
      </w:tr>
      <w:tr w:rsidR="002E5017"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Bezel_Beeps.Rq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Bezel_Beeps_Rq</w:t>
            </w:r>
          </w:p>
        </w:tc>
      </w:tr>
      <w:tr w:rsidR="002E5017"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Bezel_Beep_St</w:t>
            </w:r>
          </w:p>
        </w:tc>
      </w:tr>
      <w:tr w:rsidR="00786803"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786803" w:rsidRPr="00A9678C" w:rsidRDefault="000D3FD3" w:rsidP="00E751C8">
            <w:pPr>
              <w:rPr>
                <w:rFonts w:cs="Arial"/>
              </w:rPr>
            </w:pPr>
            <w:r w:rsidRPr="00A9678C">
              <w:rPr>
                <w:rFonts w:cs="Arial"/>
              </w:rPr>
              <w:t>LanguageUpdate.Rsp</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6803" w:rsidRPr="00A9678C" w:rsidRDefault="000D3FD3" w:rsidP="00E751C8">
            <w:pPr>
              <w:rPr>
                <w:rFonts w:eastAsiaTheme="minorHAnsi" w:cs="Arial"/>
                <w:bCs/>
              </w:rPr>
            </w:pPr>
            <w:r w:rsidRPr="00A9678C">
              <w:rPr>
                <w:rFonts w:eastAsiaTheme="minorHAnsi" w:cs="Arial"/>
                <w:bCs/>
              </w:rPr>
              <w:t>LangUpdate_Rsp – Cluster</w:t>
            </w:r>
          </w:p>
          <w:p w:rsidR="00786803" w:rsidRPr="00A9678C" w:rsidRDefault="000D3FD3" w:rsidP="00E751C8">
            <w:pPr>
              <w:rPr>
                <w:rFonts w:cs="Arial"/>
              </w:rPr>
            </w:pPr>
            <w:r w:rsidRPr="00A9678C">
              <w:rPr>
                <w:rFonts w:eastAsiaTheme="minorHAnsi" w:cs="Arial"/>
                <w:bCs/>
              </w:rPr>
              <w:t>Disp_LangUpdate_Rsp – Infotainment System Master (ex APIM, CHR…)</w:t>
            </w:r>
          </w:p>
        </w:tc>
      </w:tr>
      <w:tr w:rsidR="002E5017"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DISP_LangSel.St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5017" w:rsidRPr="00A9678C" w:rsidRDefault="000D3FD3" w:rsidP="00E751C8">
            <w:pPr>
              <w:rPr>
                <w:rFonts w:cs="Arial"/>
              </w:rPr>
            </w:pPr>
            <w:r w:rsidRPr="00A9678C">
              <w:rPr>
                <w:rFonts w:cs="Arial"/>
              </w:rPr>
              <w:t>Disp_LangSel_St – Infotainment (APIM, CHR, CTR..)</w:t>
            </w:r>
          </w:p>
          <w:p w:rsidR="002C3597" w:rsidRPr="00A9678C" w:rsidRDefault="000D3FD3" w:rsidP="00E751C8">
            <w:pPr>
              <w:rPr>
                <w:rFonts w:cs="Arial"/>
              </w:rPr>
            </w:pPr>
            <w:r w:rsidRPr="00A9678C">
              <w:rPr>
                <w:rFonts w:cs="Arial"/>
              </w:rPr>
              <w:t>Disp_LangSel2_St – Infotainment (APIM, CHR, CTR..)</w:t>
            </w:r>
          </w:p>
          <w:p w:rsidR="002C3597" w:rsidRPr="00A9678C" w:rsidRDefault="000D3FD3" w:rsidP="00E751C8">
            <w:pPr>
              <w:rPr>
                <w:rFonts w:cs="Arial"/>
              </w:rPr>
            </w:pPr>
            <w:r w:rsidRPr="00A9678C">
              <w:rPr>
                <w:rFonts w:cs="Arial"/>
              </w:rPr>
              <w:t>Mc_VehLangUsrSel_St - Cluster</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DISP_LangSel.Rq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Disp_LangSel_Rq – Infotainment (APIM, CHR, CTR..)</w:t>
            </w:r>
          </w:p>
          <w:p w:rsidR="00A10B67" w:rsidRPr="00A9678C" w:rsidRDefault="000D3FD3" w:rsidP="00E751C8">
            <w:pPr>
              <w:rPr>
                <w:rFonts w:cs="Arial"/>
              </w:rPr>
            </w:pPr>
            <w:r w:rsidRPr="00A9678C">
              <w:rPr>
                <w:rFonts w:cs="Arial"/>
              </w:rPr>
              <w:t>Disp_LangSel2_Rq - Infotainment (APIM, CHR, CTR..)</w:t>
            </w:r>
          </w:p>
          <w:p w:rsidR="00A10B67" w:rsidRPr="00A9678C" w:rsidRDefault="000D3FD3" w:rsidP="00E751C8">
            <w:pPr>
              <w:rPr>
                <w:rFonts w:cs="Arial"/>
              </w:rPr>
            </w:pPr>
            <w:r w:rsidRPr="00A9678C">
              <w:rPr>
                <w:rFonts w:cs="Arial"/>
              </w:rPr>
              <w:t>Mc_LangSel_Rq - Cluster</w:t>
            </w:r>
          </w:p>
          <w:p w:rsidR="00A10B67" w:rsidRPr="00A9678C" w:rsidRDefault="000D3FD3" w:rsidP="00E751C8">
            <w:pPr>
              <w:rPr>
                <w:rFonts w:cs="Arial"/>
              </w:rPr>
            </w:pPr>
            <w:r w:rsidRPr="00A9678C">
              <w:rPr>
                <w:rFonts w:cs="Arial"/>
              </w:rPr>
              <w:t>McLangSel2_Rq - Cluster</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FactoryReset.St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FactoryReset_St – TCU</w:t>
            </w:r>
          </w:p>
          <w:p w:rsidR="002E5017" w:rsidRPr="00A9678C" w:rsidRDefault="000D3FD3" w:rsidP="00E751C8">
            <w:pPr>
              <w:rPr>
                <w:rFonts w:cs="Arial"/>
              </w:rPr>
            </w:pPr>
            <w:r w:rsidRPr="00A9678C">
              <w:rPr>
                <w:rFonts w:cs="Arial"/>
              </w:rPr>
              <w:t>SDARS_Factory_Reset_St - AHU</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FactoryReset_Rq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Fact</w:t>
            </w:r>
            <w:r w:rsidRPr="00A9678C">
              <w:rPr>
                <w:rFonts w:cs="Arial"/>
              </w:rPr>
              <w:t>oryReset_Rq – TCU</w:t>
            </w:r>
          </w:p>
          <w:p w:rsidR="00177A28" w:rsidRPr="00A9678C" w:rsidRDefault="000D3FD3" w:rsidP="00E751C8">
            <w:pPr>
              <w:rPr>
                <w:rFonts w:cs="Arial"/>
              </w:rPr>
            </w:pPr>
            <w:r w:rsidRPr="00A9678C">
              <w:rPr>
                <w:rFonts w:cs="Arial"/>
              </w:rPr>
              <w:t>SDARS_FactoryReset_Rq – AHU / DSP_AMP (more than just SDARS – See SPSS)</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Vehicle_Speed.St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eastAsiaTheme="minorHAnsi" w:cs="Arial"/>
              </w:rPr>
              <w:t>Veh_V_ActlEng</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Vehicle_Speed_QF</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VehVActlEng_D_Qf</w:t>
            </w:r>
          </w:p>
        </w:tc>
      </w:tr>
      <w:tr w:rsidR="00606C44"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606C44" w:rsidRPr="00A9678C" w:rsidRDefault="000D3FD3" w:rsidP="00E751C8">
            <w:pPr>
              <w:rPr>
                <w:rFonts w:cs="Arial"/>
              </w:rPr>
            </w:pPr>
            <w:r w:rsidRPr="00A9678C">
              <w:rPr>
                <w:rFonts w:cs="Arial"/>
              </w:rPr>
              <w:t>DISP_Mile_Kilometers.Rq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6C44" w:rsidRPr="00A9678C" w:rsidRDefault="000D3FD3" w:rsidP="00E751C8">
            <w:pPr>
              <w:rPr>
                <w:rFonts w:cs="Arial"/>
              </w:rPr>
            </w:pPr>
            <w:r w:rsidRPr="00A9678C">
              <w:rPr>
                <w:rFonts w:cs="Arial"/>
              </w:rPr>
              <w:t>Disp_VehUntTripCoUsrSel (pre Settings in the Centerstack)</w:t>
            </w:r>
          </w:p>
        </w:tc>
      </w:tr>
      <w:tr w:rsidR="00012685" w:rsidRPr="00A9678C" w:rsidTr="00DD04AB">
        <w:trPr>
          <w:jc w:val="center"/>
        </w:trPr>
        <w:tc>
          <w:tcPr>
            <w:tcW w:w="3243" w:type="dxa"/>
            <w:tcBorders>
              <w:top w:val="single" w:sz="4" w:space="0" w:color="000000" w:themeColor="text1"/>
              <w:left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Disp_Miles_Kilometers.St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685" w:rsidRPr="00A9678C" w:rsidRDefault="000D3FD3" w:rsidP="00E751C8">
            <w:pPr>
              <w:rPr>
                <w:rFonts w:cs="Arial"/>
              </w:rPr>
            </w:pPr>
            <w:r w:rsidRPr="00A9678C">
              <w:rPr>
                <w:rFonts w:cs="Arial"/>
              </w:rPr>
              <w:t>Mc_VehUntTrpCoUsrSel_St</w:t>
            </w:r>
          </w:p>
        </w:tc>
      </w:tr>
      <w:tr w:rsidR="00002102" w:rsidRPr="00A9678C" w:rsidTr="005E4125">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2102" w:rsidRPr="00A9678C" w:rsidRDefault="000D3FD3" w:rsidP="00E751C8">
            <w:pPr>
              <w:rPr>
                <w:rFonts w:cs="Arial"/>
              </w:rPr>
            </w:pPr>
            <w:r w:rsidRPr="00A9678C">
              <w:rPr>
                <w:rFonts w:cs="Arial"/>
              </w:rPr>
              <w:t>HMIAudioMode</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2102" w:rsidRPr="00A9678C" w:rsidRDefault="000D3FD3" w:rsidP="00E751C8">
            <w:pPr>
              <w:rPr>
                <w:rFonts w:cs="Arial"/>
              </w:rPr>
            </w:pPr>
            <w:r w:rsidRPr="00A9678C">
              <w:rPr>
                <w:rFonts w:cs="Arial"/>
              </w:rPr>
              <w:t>HMI_HMIMode_St</w:t>
            </w:r>
          </w:p>
        </w:tc>
      </w:tr>
      <w:tr w:rsidR="005E4125" w:rsidRPr="00A9678C" w:rsidTr="005E4125">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4125" w:rsidRPr="00A9678C" w:rsidRDefault="000D3FD3" w:rsidP="00E751C8">
            <w:pPr>
              <w:rPr>
                <w:rFonts w:cs="Arial"/>
              </w:rPr>
            </w:pPr>
            <w:r w:rsidRPr="00A9678C">
              <w:rPr>
                <w:rFonts w:cs="Arial"/>
              </w:rPr>
              <w:t>KeyPadCodeDgtX_D_Stat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4125" w:rsidRPr="00A9678C" w:rsidRDefault="000D3FD3" w:rsidP="00E751C8">
            <w:pPr>
              <w:rPr>
                <w:rFonts w:cs="Arial"/>
              </w:rPr>
            </w:pPr>
            <w:r w:rsidRPr="00A9678C">
              <w:rPr>
                <w:rFonts w:cs="Arial"/>
              </w:rPr>
              <w:t>KeyPadCodeDgtX_D_Stat (were X represents 1 – 7 for the 7 signals)</w:t>
            </w:r>
          </w:p>
        </w:tc>
      </w:tr>
      <w:tr w:rsidR="005E4125"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4125" w:rsidRPr="00A9678C" w:rsidRDefault="000D3FD3" w:rsidP="00E751C8">
            <w:pPr>
              <w:rPr>
                <w:rFonts w:cs="Arial"/>
              </w:rPr>
            </w:pPr>
            <w:r w:rsidRPr="00A9678C">
              <w:rPr>
                <w:rFonts w:cs="Arial"/>
              </w:rPr>
              <w:t>CntrStk2_D_RqAssoc</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4125" w:rsidRPr="00A9678C" w:rsidRDefault="000D3FD3" w:rsidP="00E751C8">
            <w:pPr>
              <w:rPr>
                <w:rFonts w:cs="Arial"/>
              </w:rPr>
            </w:pPr>
            <w:r w:rsidRPr="00A9678C">
              <w:rPr>
                <w:rFonts w:cs="Arial"/>
              </w:rPr>
              <w:t>CntrStk2_D_RqAssoc</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LongTermReset_B_RqMnu</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 xml:space="preserve">LongTermReset_B_RqMnu </w:t>
            </w:r>
            <w:r w:rsidRPr="00A9678C">
              <w:rPr>
                <w:rFonts w:cs="Arial"/>
              </w:rPr>
              <w:t>(older SPSS specifications have the logical signal as LongTermReset_B2_Rq)</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lastRenderedPageBreak/>
              <w:t>BattTracLoThres_D_Stat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BattTracLoThres_D_Stat</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BattTracLoThres_D_Rq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BattTracLoThres_D_Rq</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SpeedoMajorUnit_D_Confg</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SpeedoMajorUnit_D_Confg</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PrplSnd_D_Rq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PrplSnd_D_Rq</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PrplSnd_D_Stat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PrplSnd_D_Stat</w:t>
            </w:r>
          </w:p>
        </w:tc>
      </w:tr>
      <w:tr w:rsidR="00D560CA" w:rsidRPr="00A9678C" w:rsidTr="00D560CA">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LghtAmbDrvMde_D_Rq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LghtAmbDrvMde_D_Rq</w:t>
            </w:r>
          </w:p>
        </w:tc>
      </w:tr>
      <w:tr w:rsidR="00D560CA"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LghtAmbDrvMde_B_Stat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60CA" w:rsidRPr="00A9678C" w:rsidRDefault="000D3FD3" w:rsidP="00D560CA">
            <w:pPr>
              <w:rPr>
                <w:rFonts w:cs="Arial"/>
              </w:rPr>
            </w:pPr>
            <w:r w:rsidRPr="00A9678C">
              <w:rPr>
                <w:rFonts w:cs="Arial"/>
              </w:rPr>
              <w:t>LghtAmbDrvMde_B_Stat</w:t>
            </w:r>
          </w:p>
        </w:tc>
      </w:tr>
      <w:tr w:rsidR="00863BA0"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BA0" w:rsidRPr="00B47B68" w:rsidRDefault="000D3FD3" w:rsidP="00D560CA">
            <w:pPr>
              <w:rPr>
                <w:rFonts w:cs="Arial"/>
              </w:rPr>
            </w:pPr>
            <w:r w:rsidRPr="00B47B68">
              <w:rPr>
                <w:rFonts w:cs="Arial"/>
              </w:rPr>
              <w:t>EcoIdl_D_Rq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BA0" w:rsidRPr="00B47B68" w:rsidRDefault="000D3FD3" w:rsidP="00D560CA">
            <w:pPr>
              <w:rPr>
                <w:rFonts w:cs="Arial"/>
              </w:rPr>
            </w:pPr>
            <w:r w:rsidRPr="00B47B68">
              <w:rPr>
                <w:rFonts w:cs="Arial"/>
              </w:rPr>
              <w:t>EcoIdl_D_Rq</w:t>
            </w:r>
          </w:p>
        </w:tc>
      </w:tr>
      <w:tr w:rsidR="00863BA0"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BA0" w:rsidRPr="00B47B68" w:rsidRDefault="000D3FD3" w:rsidP="00D560CA">
            <w:pPr>
              <w:rPr>
                <w:rFonts w:cs="Arial"/>
              </w:rPr>
            </w:pPr>
            <w:r w:rsidRPr="00B47B68">
              <w:rPr>
                <w:rFonts w:cs="Arial"/>
              </w:rPr>
              <w:t>EcoIdl_D_Stat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BA0" w:rsidRPr="00B47B68" w:rsidRDefault="000D3FD3" w:rsidP="00863BA0">
            <w:pPr>
              <w:rPr>
                <w:rFonts w:cs="Arial"/>
              </w:rPr>
            </w:pPr>
            <w:r w:rsidRPr="00B47B68">
              <w:rPr>
                <w:rFonts w:cs="Arial"/>
              </w:rPr>
              <w:t>EcoIdl_D_Stat</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B47B68" w:rsidRDefault="000D3FD3" w:rsidP="00D560CA">
            <w:pPr>
              <w:rPr>
                <w:rFonts w:cs="Arial"/>
              </w:rPr>
            </w:pPr>
            <w:r w:rsidRPr="00B47B68">
              <w:rPr>
                <w:rFonts w:cs="Arial"/>
              </w:rPr>
              <w:t>EngExhMdeHrEnbl_D_Rq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B47B68" w:rsidRDefault="000D3FD3" w:rsidP="00863BA0">
            <w:pPr>
              <w:rPr>
                <w:rFonts w:cs="Arial"/>
              </w:rPr>
            </w:pPr>
            <w:r w:rsidRPr="00B47B68">
              <w:rPr>
                <w:rFonts w:cs="Arial"/>
              </w:rPr>
              <w:t>EngExhMdeHrEnbl_D_Rq</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D560CA">
            <w:pPr>
              <w:rPr>
                <w:rFonts w:cs="Arial"/>
              </w:rPr>
            </w:pPr>
            <w:r w:rsidRPr="00027823">
              <w:rPr>
                <w:rFonts w:cs="Arial"/>
              </w:rPr>
              <w:t xml:space="preserve">EngExhMdeHrEnbl_D_Stat </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863BA0">
            <w:pPr>
              <w:rPr>
                <w:rFonts w:cs="Arial"/>
              </w:rPr>
            </w:pPr>
            <w:r w:rsidRPr="00027823">
              <w:rPr>
                <w:rFonts w:cs="Arial"/>
              </w:rPr>
              <w:t xml:space="preserve">EngExhMdeHrEnbl_D_Stat </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D560CA">
            <w:pPr>
              <w:rPr>
                <w:rFonts w:cs="Arial"/>
              </w:rPr>
            </w:pPr>
            <w:r w:rsidRPr="00027823">
              <w:rPr>
                <w:rFonts w:cs="Arial"/>
              </w:rPr>
              <w:t>EngExhMdeHrStrt_D_Rq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863BA0">
            <w:pPr>
              <w:rPr>
                <w:rFonts w:cs="Arial"/>
              </w:rPr>
            </w:pPr>
            <w:r w:rsidRPr="00027823">
              <w:rPr>
                <w:rFonts w:cs="Arial"/>
              </w:rPr>
              <w:t>EngExhMdeHrStrt_D_Rq</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D560CA">
            <w:pPr>
              <w:rPr>
                <w:rFonts w:cs="Arial"/>
              </w:rPr>
            </w:pPr>
            <w:r w:rsidRPr="00027823">
              <w:rPr>
                <w:rFonts w:cs="Arial"/>
              </w:rPr>
              <w:t>EngExhMdeHrStrt_D_Stat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863BA0">
            <w:pPr>
              <w:rPr>
                <w:rFonts w:cs="Arial"/>
              </w:rPr>
            </w:pPr>
            <w:r w:rsidRPr="00027823">
              <w:rPr>
                <w:rFonts w:cs="Arial"/>
              </w:rPr>
              <w:t>EngExhMdeHrStrt_D_Stat</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D560CA">
            <w:pPr>
              <w:rPr>
                <w:rFonts w:cs="Arial"/>
              </w:rPr>
            </w:pPr>
            <w:r w:rsidRPr="00027823">
              <w:rPr>
                <w:rFonts w:cs="Arial"/>
              </w:rPr>
              <w:t>EngExhMdeHrEnd_D_Rq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863BA0">
            <w:pPr>
              <w:rPr>
                <w:rFonts w:cs="Arial"/>
              </w:rPr>
            </w:pPr>
            <w:r w:rsidRPr="00027823">
              <w:rPr>
                <w:rFonts w:cs="Arial"/>
              </w:rPr>
              <w:t>EngExhMdeHrEnd_D_Rq</w:t>
            </w:r>
          </w:p>
        </w:tc>
      </w:tr>
      <w:tr w:rsidR="00A9678C"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D560CA">
            <w:pPr>
              <w:rPr>
                <w:rFonts w:cs="Arial"/>
              </w:rPr>
            </w:pPr>
            <w:r w:rsidRPr="00027823">
              <w:rPr>
                <w:rFonts w:cs="Arial"/>
              </w:rPr>
              <w:t>EngExhMdeHrEnd_D_Stat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78C" w:rsidRPr="00027823" w:rsidRDefault="000D3FD3" w:rsidP="00863BA0">
            <w:pPr>
              <w:rPr>
                <w:rFonts w:cs="Arial"/>
              </w:rPr>
            </w:pPr>
            <w:r w:rsidRPr="00027823">
              <w:rPr>
                <w:rFonts w:cs="Arial"/>
              </w:rPr>
              <w:t>EngExhMdeHrEnd_D_Stat</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TurnAsstSwtch_D_Stat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TurnAsstSwtch_D_Stat</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OrtaSwtchLamp_B_Rq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OrtaSwtchLamp_B_Rq</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ClrExitAsstEnbl_D_RqMnu</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rPr>
            </w:pPr>
            <w:r w:rsidRPr="00027823">
              <w:rPr>
                <w:rFonts w:cs="Arial"/>
              </w:rPr>
              <w:t>ClrExitAsstEnbl_D_RqMnu</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highlight w:val="yellow"/>
              </w:rPr>
            </w:pPr>
            <w:r w:rsidRPr="00027823">
              <w:rPr>
                <w:rFonts w:cs="Arial"/>
              </w:rPr>
              <w:t>ClrExitAsst_D_Stat</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highlight w:val="yellow"/>
              </w:rPr>
            </w:pPr>
            <w:r w:rsidRPr="00027823">
              <w:rPr>
                <w:rFonts w:cs="Arial"/>
              </w:rPr>
              <w:t>ClrExitAsst_D_Stat</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color w:val="FF0000"/>
                <w:highlight w:val="yellow"/>
              </w:rPr>
            </w:pPr>
            <w:r w:rsidRPr="00027823">
              <w:rPr>
                <w:rFonts w:cs="Arial"/>
              </w:rPr>
              <w:t>ClrExitAsstMsgTxt2_D_Rq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color w:val="FF0000"/>
                <w:highlight w:val="yellow"/>
              </w:rPr>
            </w:pPr>
            <w:r w:rsidRPr="00027823">
              <w:rPr>
                <w:rFonts w:cs="Arial"/>
              </w:rPr>
              <w:t>ClrExitAsstMsgTxt2_D_Rq</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color w:val="000000"/>
              </w:rPr>
            </w:pPr>
            <w:r w:rsidRPr="00027823">
              <w:rPr>
                <w:rFonts w:cs="Arial"/>
                <w:bCs/>
                <w:color w:val="000000"/>
              </w:rPr>
              <w:t>ClrExitAsstActv_B_Rq</w:t>
            </w: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027823">
            <w:pPr>
              <w:rPr>
                <w:rFonts w:cs="Arial"/>
                <w:color w:val="000000"/>
              </w:rPr>
            </w:pPr>
            <w:r w:rsidRPr="00027823">
              <w:rPr>
                <w:rFonts w:cs="Arial"/>
                <w:bCs/>
                <w:color w:val="000000"/>
              </w:rPr>
              <w:t>ClrExitAsstActv_B_Rq</w:t>
            </w: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D560CA">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863BA0">
            <w:pPr>
              <w:rPr>
                <w:rFonts w:cs="Arial"/>
              </w:rPr>
            </w:pPr>
          </w:p>
        </w:tc>
      </w:tr>
      <w:tr w:rsidR="00027823"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D560CA">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7823" w:rsidRPr="00027823" w:rsidRDefault="000D3FD3" w:rsidP="00863BA0">
            <w:pPr>
              <w:rPr>
                <w:rFonts w:cs="Arial"/>
              </w:rPr>
            </w:pPr>
          </w:p>
        </w:tc>
      </w:tr>
      <w:tr w:rsidR="00D12228" w:rsidRPr="00A9678C" w:rsidTr="00445BD2">
        <w:trPr>
          <w:jc w:val="center"/>
        </w:trPr>
        <w:tc>
          <w:tcPr>
            <w:tcW w:w="3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2228" w:rsidRPr="00027823" w:rsidRDefault="000D3FD3" w:rsidP="00D560CA">
            <w:pPr>
              <w:rPr>
                <w:rFonts w:cs="Arial"/>
              </w:rPr>
            </w:pPr>
          </w:p>
        </w:tc>
        <w:tc>
          <w:tcPr>
            <w:tcW w:w="6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12228" w:rsidRPr="00027823" w:rsidRDefault="000D3FD3" w:rsidP="00863BA0">
            <w:pPr>
              <w:rPr>
                <w:rFonts w:cs="Arial"/>
              </w:rPr>
            </w:pPr>
          </w:p>
        </w:tc>
      </w:tr>
    </w:tbl>
    <w:p w:rsidR="000629C5" w:rsidRPr="00A9678C" w:rsidRDefault="000D3FD3" w:rsidP="00500605">
      <w:pPr>
        <w:rPr>
          <w:rFonts w:cs="Arial"/>
        </w:rPr>
      </w:pPr>
    </w:p>
    <w:p w:rsidR="008B19BF" w:rsidRDefault="000D3FD3">
      <w:pPr>
        <w:spacing w:after="200" w:line="276" w:lineRule="auto"/>
      </w:pPr>
      <w:r>
        <w:br w:type="page"/>
      </w:r>
    </w:p>
    <w:p w:rsidR="00406F39" w:rsidRDefault="000D3FD3" w:rsidP="0046553F">
      <w:pPr>
        <w:pStyle w:val="Heading3"/>
      </w:pPr>
      <w:bookmarkStart w:id="4" w:name="_Toc33533687"/>
      <w:r w:rsidRPr="00B9479B">
        <w:lastRenderedPageBreak/>
        <w:t>MD-REQ-243934/B-Disp_Miles_Kilometers.St</w:t>
      </w:r>
      <w:bookmarkEnd w:id="4"/>
    </w:p>
    <w:p w:rsidR="009F732E" w:rsidRPr="00E1461A" w:rsidRDefault="000D3FD3">
      <w:pPr>
        <w:rPr>
          <w:rFonts w:cs="Arial"/>
        </w:rPr>
      </w:pPr>
      <w:r w:rsidRPr="00E1461A">
        <w:rPr>
          <w:rFonts w:cs="Arial"/>
          <w:b/>
        </w:rPr>
        <w:t>Message Type:</w:t>
      </w:r>
      <w:r w:rsidRPr="00E1461A">
        <w:rPr>
          <w:rFonts w:cs="Arial"/>
        </w:rPr>
        <w:t xml:space="preserve">  Status</w:t>
      </w:r>
    </w:p>
    <w:p w:rsidR="009F732E" w:rsidRPr="00E1461A" w:rsidRDefault="000D3FD3">
      <w:pPr>
        <w:rPr>
          <w:rFonts w:cs="Arial"/>
        </w:rPr>
      </w:pPr>
    </w:p>
    <w:p w:rsidR="00E1461A" w:rsidRPr="00E1461A" w:rsidRDefault="000D3FD3" w:rsidP="00E1461A">
      <w:pPr>
        <w:rPr>
          <w:rFonts w:cs="Arial"/>
        </w:rPr>
      </w:pPr>
      <w:r w:rsidRPr="00E1461A">
        <w:rPr>
          <w:rFonts w:cs="Arial"/>
        </w:rPr>
        <w:t xml:space="preserve">Signal from the Vehicle Settings Server </w:t>
      </w:r>
      <w:r w:rsidRPr="00E1461A">
        <w:rPr>
          <w:rFonts w:cs="Arial"/>
        </w:rPr>
        <w:t>stating what the setting is for Distance units.</w:t>
      </w:r>
    </w:p>
    <w:p w:rsidR="00E1461A" w:rsidRPr="00E1461A" w:rsidRDefault="000D3FD3" w:rsidP="00E1461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E1461A" w:rsidRPr="00E1461A" w:rsidTr="00E1461A">
        <w:trPr>
          <w:jc w:val="center"/>
        </w:trPr>
        <w:tc>
          <w:tcPr>
            <w:tcW w:w="2917"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Description</w:t>
            </w:r>
          </w:p>
        </w:tc>
      </w:tr>
      <w:tr w:rsidR="00E1461A" w:rsidRPr="00E1461A" w:rsidTr="00E1461A">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E1461A" w:rsidRPr="00E1461A" w:rsidRDefault="000D3FD3">
            <w:pPr>
              <w:widowControl w:val="0"/>
              <w:tabs>
                <w:tab w:val="left" w:pos="720"/>
              </w:tabs>
              <w:spacing w:line="276" w:lineRule="auto"/>
              <w:rPr>
                <w:rFonts w:cs="Arial"/>
              </w:rPr>
            </w:pPr>
            <w:r w:rsidRPr="00E1461A">
              <w:rPr>
                <w:rFonts w:cs="Arial"/>
              </w:rPr>
              <w:t>Disp_Miles_Kilometers.St</w:t>
            </w:r>
          </w:p>
          <w:p w:rsidR="00E1461A" w:rsidRPr="00E1461A"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E1461A" w:rsidRPr="00E1461A" w:rsidRDefault="000D3FD3">
            <w:pPr>
              <w:autoSpaceDE w:val="0"/>
              <w:autoSpaceDN w:val="0"/>
              <w:adjustRightInd w:val="0"/>
              <w:spacing w:line="276" w:lineRule="auto"/>
              <w:rPr>
                <w:rFonts w:cs="Arial"/>
              </w:rPr>
            </w:pPr>
          </w:p>
        </w:tc>
      </w:tr>
      <w:tr w:rsidR="00E1461A" w:rsidRPr="00E1461A" w:rsidTr="00E1461A">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E1461A" w:rsidRPr="00E1461A" w:rsidRDefault="000D3FD3">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p>
        </w:tc>
      </w:tr>
    </w:tbl>
    <w:p w:rsidR="00E1461A" w:rsidRPr="00E1461A" w:rsidRDefault="000D3FD3" w:rsidP="00E1461A">
      <w:pPr>
        <w:rPr>
          <w:rFonts w:cs="Arial"/>
        </w:rPr>
      </w:pPr>
    </w:p>
    <w:p w:rsidR="00E1461A" w:rsidRDefault="000D3FD3">
      <w:pPr>
        <w:rPr>
          <w:rFonts w:cs="Arial"/>
          <w:b/>
        </w:rPr>
      </w:pPr>
    </w:p>
    <w:p w:rsidR="00E1461A" w:rsidRDefault="000D3FD3">
      <w:pPr>
        <w:rPr>
          <w:rFonts w:cs="Arial"/>
        </w:rPr>
      </w:pPr>
    </w:p>
    <w:p w:rsidR="00406F39" w:rsidRDefault="000D3FD3" w:rsidP="0046553F">
      <w:pPr>
        <w:pStyle w:val="Heading3"/>
      </w:pPr>
      <w:bookmarkStart w:id="5" w:name="_Toc33533688"/>
      <w:r w:rsidRPr="00B9479B">
        <w:t>MD-REQ-025516/C-DISP_Miles_Kilometers_Rq (TcSE ROIN-273811)</w:t>
      </w:r>
      <w:bookmarkEnd w:id="5"/>
    </w:p>
    <w:p w:rsidR="005C0C10" w:rsidRDefault="000D3FD3">
      <w:pPr>
        <w:rPr>
          <w:rFonts w:cs="Arial"/>
        </w:rPr>
      </w:pPr>
      <w:r>
        <w:rPr>
          <w:rFonts w:cs="Arial"/>
        </w:rPr>
        <w:t>Message Type:  Request</w:t>
      </w:r>
    </w:p>
    <w:p w:rsidR="005C0C10" w:rsidRDefault="000D3FD3"/>
    <w:p w:rsidR="005C0C10" w:rsidRDefault="000D3FD3">
      <w:pPr>
        <w:adjustRightInd w:val="0"/>
        <w:rPr>
          <w:rFonts w:cs="Arial"/>
        </w:rPr>
      </w:pPr>
      <w:r>
        <w:rPr>
          <w:rFonts w:cs="Arial"/>
        </w:rPr>
        <w:t>This method is used to request a status change of Distance Unit.</w:t>
      </w:r>
    </w:p>
    <w:p w:rsidR="005C0C10"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5C0C10">
        <w:trPr>
          <w:jc w:val="center"/>
        </w:trPr>
        <w:tc>
          <w:tcPr>
            <w:tcW w:w="255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Description</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 xml:space="preserve">  </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rPr>
                <w:rFonts w:cs="Arial"/>
              </w:rPr>
            </w:pPr>
            <w:r>
              <w:rPr>
                <w:rFonts w:cs="Arial"/>
              </w:rPr>
              <w:t>The parameter "Metric" is used to request the distance unit kilometers.</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rPr>
                <w:rFonts w:cs="Arial"/>
              </w:rPr>
            </w:pPr>
            <w:r>
              <w:rPr>
                <w:rFonts w:cs="Arial"/>
              </w:rPr>
              <w:t>The parameter "Imperial" is used to request the distance unit miles.</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rsidP="00803018">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5C0C10" w:rsidRDefault="000D3FD3">
            <w:pPr>
              <w:rPr>
                <w:rFonts w:cs="Arial"/>
              </w:rPr>
            </w:pPr>
          </w:p>
        </w:tc>
      </w:tr>
    </w:tbl>
    <w:p w:rsidR="005C0C10" w:rsidRDefault="000D3FD3"/>
    <w:p w:rsidR="00406F39" w:rsidRDefault="000D3FD3" w:rsidP="0046553F">
      <w:pPr>
        <w:pStyle w:val="Heading3"/>
      </w:pPr>
      <w:bookmarkStart w:id="6" w:name="_Toc33533689"/>
      <w:r w:rsidRPr="00B9479B">
        <w:t>MD-REQ-276458/B-Vehicle_Speed.St</w:t>
      </w:r>
      <w:bookmarkEnd w:id="6"/>
    </w:p>
    <w:p w:rsidR="00500605" w:rsidRPr="0053370D" w:rsidRDefault="000D3FD3" w:rsidP="00500605">
      <w:pPr>
        <w:rPr>
          <w:rFonts w:cs="Arial"/>
        </w:rPr>
      </w:pPr>
      <w:r w:rsidRPr="0053370D">
        <w:rPr>
          <w:rFonts w:cs="Arial"/>
          <w:b/>
        </w:rPr>
        <w:t>Message Type</w:t>
      </w:r>
      <w:r w:rsidRPr="0053370D">
        <w:rPr>
          <w:rFonts w:cs="Arial"/>
        </w:rPr>
        <w:t xml:space="preserve">: </w:t>
      </w:r>
      <w:r>
        <w:rPr>
          <w:rFonts w:cs="Arial"/>
        </w:rPr>
        <w:t>Status</w:t>
      </w:r>
    </w:p>
    <w:p w:rsidR="003E6AEB" w:rsidRPr="0053370D" w:rsidRDefault="000D3FD3" w:rsidP="00500605">
      <w:pPr>
        <w:rPr>
          <w:rFonts w:cs="Arial"/>
        </w:rPr>
      </w:pPr>
    </w:p>
    <w:p w:rsidR="003E6AEB" w:rsidRPr="0053370D" w:rsidRDefault="000D3FD3" w:rsidP="00500605">
      <w:pPr>
        <w:rPr>
          <w:rFonts w:cs="Arial"/>
        </w:rPr>
      </w:pPr>
      <w:r w:rsidRPr="0053370D">
        <w:rPr>
          <w:rFonts w:eastAsiaTheme="minorHAnsi" w:cs="Arial"/>
        </w:rPr>
        <w:t xml:space="preserve">Signal </w:t>
      </w:r>
      <w:r>
        <w:rPr>
          <w:rFonts w:eastAsiaTheme="minorHAnsi" w:cs="Arial"/>
        </w:rPr>
        <w:t>with the current status of the Vehicle Speed</w:t>
      </w:r>
    </w:p>
    <w:p w:rsidR="001A59D5" w:rsidRPr="0053370D" w:rsidRDefault="000D3FD3"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820369" w:rsidRPr="0053370D" w:rsidTr="00ED5EF2">
        <w:trPr>
          <w:jc w:val="center"/>
        </w:trPr>
        <w:tc>
          <w:tcPr>
            <w:tcW w:w="2234" w:type="dxa"/>
            <w:tcBorders>
              <w:top w:val="single" w:sz="4" w:space="0" w:color="auto"/>
              <w:left w:val="single" w:sz="4" w:space="0" w:color="auto"/>
              <w:bottom w:val="single" w:sz="4" w:space="0" w:color="auto"/>
              <w:right w:val="single" w:sz="4" w:space="0" w:color="auto"/>
            </w:tcBorders>
          </w:tcPr>
          <w:p w:rsidR="00820369" w:rsidRPr="0053370D" w:rsidRDefault="000D3FD3" w:rsidP="003F3392">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820369" w:rsidRPr="0053370D" w:rsidRDefault="000D3FD3" w:rsidP="003F3392">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820369" w:rsidRPr="0053370D" w:rsidRDefault="000D3FD3" w:rsidP="003F3392">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820369" w:rsidRPr="0053370D" w:rsidRDefault="000D3FD3" w:rsidP="008F5CBB">
            <w:pPr>
              <w:spacing w:line="276" w:lineRule="auto"/>
              <w:rPr>
                <w:rFonts w:cs="Arial"/>
                <w:b/>
              </w:rPr>
            </w:pPr>
            <w:r w:rsidRPr="0053370D">
              <w:rPr>
                <w:rFonts w:cs="Arial"/>
                <w:b/>
              </w:rPr>
              <w:t>Description</w:t>
            </w:r>
          </w:p>
        </w:tc>
      </w:tr>
      <w:tr w:rsidR="00ED5EF2" w:rsidRPr="0053370D" w:rsidTr="00ED5EF2">
        <w:trPr>
          <w:trHeight w:val="1911"/>
          <w:jc w:val="center"/>
        </w:trPr>
        <w:tc>
          <w:tcPr>
            <w:tcW w:w="2234" w:type="dxa"/>
            <w:tcBorders>
              <w:top w:val="single" w:sz="4" w:space="0" w:color="auto"/>
              <w:left w:val="single" w:sz="4" w:space="0" w:color="auto"/>
              <w:right w:val="single" w:sz="4" w:space="0" w:color="auto"/>
            </w:tcBorders>
          </w:tcPr>
          <w:p w:rsidR="00ED5EF2" w:rsidRPr="0053370D" w:rsidRDefault="000D3FD3" w:rsidP="003F3392">
            <w:pPr>
              <w:spacing w:line="276" w:lineRule="auto"/>
              <w:rPr>
                <w:rFonts w:cs="Arial"/>
              </w:rPr>
            </w:pPr>
            <w:r>
              <w:rPr>
                <w:rFonts w:cs="Arial"/>
              </w:rPr>
              <w:t>Vehicle_Speed.St</w:t>
            </w:r>
          </w:p>
        </w:tc>
        <w:tc>
          <w:tcPr>
            <w:tcW w:w="1853" w:type="dxa"/>
            <w:tcBorders>
              <w:top w:val="single" w:sz="4" w:space="0" w:color="auto"/>
              <w:left w:val="single" w:sz="4" w:space="0" w:color="auto"/>
              <w:right w:val="single" w:sz="4" w:space="0" w:color="auto"/>
            </w:tcBorders>
          </w:tcPr>
          <w:p w:rsidR="00ED5EF2" w:rsidRPr="0053370D" w:rsidRDefault="000D3FD3" w:rsidP="003F3392">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ED5EF2" w:rsidRPr="0053370D" w:rsidRDefault="000D3FD3" w:rsidP="003F3392">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ED5EF2" w:rsidRPr="0053370D" w:rsidRDefault="000D3FD3" w:rsidP="000D37C2">
            <w:pPr>
              <w:autoSpaceDE w:val="0"/>
              <w:autoSpaceDN w:val="0"/>
              <w:adjustRightInd w:val="0"/>
              <w:rPr>
                <w:rFonts w:cs="Arial"/>
              </w:rPr>
            </w:pPr>
          </w:p>
        </w:tc>
      </w:tr>
    </w:tbl>
    <w:p w:rsidR="001A59D5" w:rsidRPr="0053370D" w:rsidRDefault="000D3FD3" w:rsidP="00500605">
      <w:pPr>
        <w:rPr>
          <w:rFonts w:cs="Arial"/>
        </w:rPr>
      </w:pPr>
    </w:p>
    <w:p w:rsidR="00406F39" w:rsidRDefault="000D3FD3" w:rsidP="0046553F">
      <w:pPr>
        <w:pStyle w:val="Heading3"/>
      </w:pPr>
      <w:bookmarkStart w:id="7" w:name="_Toc33533690"/>
      <w:r w:rsidRPr="00B9479B">
        <w:t>MD-REQ-276459/A-Vehicle_Speed_QF</w:t>
      </w:r>
      <w:bookmarkEnd w:id="7"/>
    </w:p>
    <w:p w:rsidR="00500605" w:rsidRPr="0053370D" w:rsidRDefault="000D3FD3" w:rsidP="00500605">
      <w:pPr>
        <w:rPr>
          <w:rFonts w:cs="Arial"/>
        </w:rPr>
      </w:pPr>
      <w:r w:rsidRPr="0053370D">
        <w:rPr>
          <w:rFonts w:cs="Arial"/>
          <w:b/>
        </w:rPr>
        <w:t>Message Type</w:t>
      </w:r>
      <w:r w:rsidRPr="0053370D">
        <w:rPr>
          <w:rFonts w:cs="Arial"/>
        </w:rPr>
        <w:t xml:space="preserve">: </w:t>
      </w:r>
      <w:r>
        <w:rPr>
          <w:rFonts w:cs="Arial"/>
        </w:rPr>
        <w:t>Status</w:t>
      </w:r>
    </w:p>
    <w:p w:rsidR="003E6AEB" w:rsidRPr="0053370D" w:rsidRDefault="000D3FD3" w:rsidP="00500605">
      <w:pPr>
        <w:rPr>
          <w:rFonts w:cs="Arial"/>
        </w:rPr>
      </w:pPr>
    </w:p>
    <w:p w:rsidR="003E6AEB" w:rsidRPr="0053370D" w:rsidRDefault="000D3FD3" w:rsidP="00500605">
      <w:pPr>
        <w:rPr>
          <w:rFonts w:cs="Arial"/>
        </w:rPr>
      </w:pPr>
      <w:r w:rsidRPr="0053370D">
        <w:rPr>
          <w:rFonts w:eastAsiaTheme="minorHAnsi" w:cs="Arial"/>
        </w:rPr>
        <w:t xml:space="preserve">Signal </w:t>
      </w:r>
      <w:r>
        <w:rPr>
          <w:rFonts w:eastAsiaTheme="minorHAnsi" w:cs="Arial"/>
        </w:rPr>
        <w:t>with the Vehicle Speed Quality Factor</w:t>
      </w:r>
    </w:p>
    <w:p w:rsidR="001A59D5" w:rsidRPr="0053370D" w:rsidRDefault="000D3FD3"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820369" w:rsidRPr="0053370D" w:rsidTr="00DF50D9">
        <w:trPr>
          <w:jc w:val="center"/>
        </w:trPr>
        <w:tc>
          <w:tcPr>
            <w:tcW w:w="2234" w:type="dxa"/>
            <w:tcBorders>
              <w:top w:val="single" w:sz="4" w:space="0" w:color="auto"/>
              <w:left w:val="single" w:sz="4" w:space="0" w:color="auto"/>
              <w:bottom w:val="single" w:sz="4" w:space="0" w:color="auto"/>
              <w:right w:val="single" w:sz="4" w:space="0" w:color="auto"/>
            </w:tcBorders>
          </w:tcPr>
          <w:p w:rsidR="00820369" w:rsidRPr="0053370D" w:rsidRDefault="000D3FD3" w:rsidP="003F3392">
            <w:pPr>
              <w:spacing w:line="276" w:lineRule="auto"/>
              <w:rPr>
                <w:rFonts w:cs="Arial"/>
                <w:b/>
              </w:rPr>
            </w:pPr>
            <w:r w:rsidRPr="0053370D">
              <w:rPr>
                <w:rFonts w:cs="Arial"/>
                <w:b/>
              </w:rPr>
              <w:t xml:space="preserve">Logical </w:t>
            </w:r>
            <w:r w:rsidRPr="0053370D">
              <w:rPr>
                <w:rFonts w:cs="Arial"/>
                <w:b/>
              </w:rPr>
              <w:t>Signal Name</w:t>
            </w:r>
          </w:p>
        </w:tc>
        <w:tc>
          <w:tcPr>
            <w:tcW w:w="3023" w:type="dxa"/>
            <w:tcBorders>
              <w:top w:val="single" w:sz="4" w:space="0" w:color="auto"/>
              <w:left w:val="single" w:sz="4" w:space="0" w:color="auto"/>
              <w:bottom w:val="single" w:sz="4" w:space="0" w:color="auto"/>
              <w:right w:val="single" w:sz="4" w:space="0" w:color="auto"/>
            </w:tcBorders>
            <w:hideMark/>
          </w:tcPr>
          <w:p w:rsidR="00820369" w:rsidRPr="0053370D" w:rsidRDefault="000D3FD3" w:rsidP="003F3392">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820369" w:rsidRPr="0053370D" w:rsidRDefault="000D3FD3" w:rsidP="003F3392">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820369" w:rsidRPr="0053370D" w:rsidRDefault="000D3FD3" w:rsidP="008F5CBB">
            <w:pPr>
              <w:spacing w:line="276" w:lineRule="auto"/>
              <w:rPr>
                <w:rFonts w:cs="Arial"/>
                <w:b/>
              </w:rPr>
            </w:pPr>
            <w:r w:rsidRPr="0053370D">
              <w:rPr>
                <w:rFonts w:cs="Arial"/>
                <w:b/>
              </w:rPr>
              <w:t>Description</w:t>
            </w:r>
          </w:p>
        </w:tc>
      </w:tr>
      <w:tr w:rsidR="00BC0043" w:rsidRPr="0053370D" w:rsidTr="00DF50D9">
        <w:trPr>
          <w:jc w:val="center"/>
        </w:trPr>
        <w:tc>
          <w:tcPr>
            <w:tcW w:w="2234" w:type="dxa"/>
            <w:vMerge w:val="restart"/>
            <w:tcBorders>
              <w:top w:val="single" w:sz="4" w:space="0" w:color="auto"/>
              <w:left w:val="single" w:sz="4" w:space="0" w:color="auto"/>
              <w:right w:val="single" w:sz="4" w:space="0" w:color="auto"/>
            </w:tcBorders>
          </w:tcPr>
          <w:p w:rsidR="00BC0043" w:rsidRPr="0053370D" w:rsidRDefault="000D3FD3" w:rsidP="003F3392">
            <w:pPr>
              <w:spacing w:line="276" w:lineRule="auto"/>
              <w:rPr>
                <w:rFonts w:cs="Arial"/>
              </w:rPr>
            </w:pPr>
            <w:r>
              <w:rPr>
                <w:rFonts w:cs="Arial"/>
              </w:rPr>
              <w:t>Vehicle_Speed_QF</w:t>
            </w: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BC0043" w:rsidRPr="0053370D" w:rsidRDefault="000D3FD3" w:rsidP="000D37C2">
            <w:pPr>
              <w:autoSpaceDE w:val="0"/>
              <w:autoSpaceDN w:val="0"/>
              <w:adjustRightInd w:val="0"/>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0D3FD3"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No_Data_Exists</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0x1</w:t>
            </w:r>
          </w:p>
        </w:tc>
        <w:tc>
          <w:tcPr>
            <w:tcW w:w="3367" w:type="dxa"/>
            <w:vMerge/>
            <w:tcBorders>
              <w:left w:val="single" w:sz="4" w:space="0" w:color="auto"/>
              <w:right w:val="single" w:sz="4" w:space="0" w:color="auto"/>
            </w:tcBorders>
          </w:tcPr>
          <w:p w:rsidR="00BC0043" w:rsidRPr="0053370D" w:rsidRDefault="000D3FD3" w:rsidP="003F3392">
            <w:pPr>
              <w:spacing w:line="276" w:lineRule="auto"/>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0D3FD3"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Not_Within_Specifications</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0x2</w:t>
            </w:r>
          </w:p>
        </w:tc>
        <w:tc>
          <w:tcPr>
            <w:tcW w:w="3367" w:type="dxa"/>
            <w:vMerge/>
            <w:tcBorders>
              <w:left w:val="single" w:sz="4" w:space="0" w:color="auto"/>
              <w:right w:val="single" w:sz="4" w:space="0" w:color="auto"/>
            </w:tcBorders>
          </w:tcPr>
          <w:p w:rsidR="00BC0043" w:rsidRPr="0053370D" w:rsidRDefault="000D3FD3" w:rsidP="003F3392">
            <w:pPr>
              <w:spacing w:line="276" w:lineRule="auto"/>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0D3FD3" w:rsidP="003E6AEB">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0D3FD3" w:rsidP="003E6AEB">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0D3FD3" w:rsidP="003F3392">
            <w:pPr>
              <w:spacing w:line="276" w:lineRule="auto"/>
              <w:rPr>
                <w:rFonts w:cs="Arial"/>
              </w:rPr>
            </w:pPr>
            <w:r>
              <w:rPr>
                <w:rFonts w:cs="Arial"/>
              </w:rPr>
              <w:t>0x3</w:t>
            </w:r>
          </w:p>
        </w:tc>
        <w:tc>
          <w:tcPr>
            <w:tcW w:w="3367" w:type="dxa"/>
            <w:vMerge/>
            <w:tcBorders>
              <w:left w:val="single" w:sz="4" w:space="0" w:color="auto"/>
              <w:right w:val="single" w:sz="4" w:space="0" w:color="auto"/>
            </w:tcBorders>
          </w:tcPr>
          <w:p w:rsidR="00BC0043" w:rsidRPr="0053370D" w:rsidRDefault="000D3FD3" w:rsidP="003F3392">
            <w:pPr>
              <w:spacing w:line="276" w:lineRule="auto"/>
              <w:rPr>
                <w:rFonts w:cs="Arial"/>
              </w:rPr>
            </w:pPr>
          </w:p>
        </w:tc>
      </w:tr>
    </w:tbl>
    <w:p w:rsidR="001A59D5" w:rsidRPr="0053370D" w:rsidRDefault="000D3FD3" w:rsidP="00500605">
      <w:pPr>
        <w:rPr>
          <w:rFonts w:cs="Arial"/>
        </w:rPr>
      </w:pPr>
    </w:p>
    <w:p w:rsidR="00406F39" w:rsidRDefault="000D3FD3" w:rsidP="0046553F">
      <w:pPr>
        <w:pStyle w:val="Heading3"/>
      </w:pPr>
      <w:bookmarkStart w:id="8" w:name="_Toc33533691"/>
      <w:r w:rsidRPr="00B9479B">
        <w:lastRenderedPageBreak/>
        <w:t>MD-REQ-213361/C-FactoryReset_Rq</w:t>
      </w:r>
      <w:bookmarkEnd w:id="8"/>
    </w:p>
    <w:p w:rsidR="0028538D" w:rsidRPr="0028538D" w:rsidRDefault="000D3FD3" w:rsidP="0028538D">
      <w:pPr>
        <w:rPr>
          <w:rFonts w:cs="Arial"/>
        </w:rPr>
      </w:pPr>
      <w:r w:rsidRPr="0028538D">
        <w:rPr>
          <w:rFonts w:cs="Arial"/>
          <w:b/>
        </w:rPr>
        <w:t>Message Type</w:t>
      </w:r>
      <w:r w:rsidRPr="0028538D">
        <w:rPr>
          <w:rFonts w:cs="Arial"/>
        </w:rPr>
        <w:t>: Request</w:t>
      </w:r>
    </w:p>
    <w:p w:rsidR="0028538D" w:rsidRPr="0028538D" w:rsidRDefault="000D3FD3" w:rsidP="0028538D">
      <w:pPr>
        <w:rPr>
          <w:rFonts w:cs="Arial"/>
        </w:rPr>
      </w:pPr>
    </w:p>
    <w:p w:rsidR="0028538D" w:rsidRPr="0028538D" w:rsidRDefault="000D3FD3" w:rsidP="0028538D">
      <w:pPr>
        <w:rPr>
          <w:rFonts w:cs="Arial"/>
        </w:rPr>
      </w:pPr>
      <w:r>
        <w:rPr>
          <w:rFonts w:eastAsiaTheme="minorHAnsi" w:cs="Arial"/>
        </w:rPr>
        <w:t>Signal sent by the Master Reset Client to initiate a Master</w:t>
      </w:r>
      <w:r>
        <w:rPr>
          <w:rFonts w:eastAsiaTheme="minorHAnsi" w:cs="Arial"/>
        </w:rPr>
        <w:t xml:space="preserve"> Reset </w:t>
      </w:r>
    </w:p>
    <w:p w:rsidR="0028538D" w:rsidRPr="0028538D" w:rsidRDefault="000D3FD3" w:rsidP="0028538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8538D" w:rsidRPr="0028538D" w:rsidTr="0028538D">
        <w:trPr>
          <w:jc w:val="center"/>
        </w:trPr>
        <w:tc>
          <w:tcPr>
            <w:tcW w:w="2234"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Description</w:t>
            </w:r>
          </w:p>
        </w:tc>
      </w:tr>
      <w:tr w:rsidR="0028538D" w:rsidRPr="0028538D" w:rsidTr="0028538D">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sidRPr="001A6680">
              <w:rPr>
                <w:rFonts w:cs="Arial"/>
              </w:rPr>
              <w:t>FactoryReset_Rq</w:t>
            </w:r>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8538D" w:rsidRPr="0028538D" w:rsidRDefault="000D3FD3">
            <w:pPr>
              <w:autoSpaceDE w:val="0"/>
              <w:autoSpaceDN w:val="0"/>
              <w:adjustRightInd w:val="0"/>
              <w:spacing w:line="276" w:lineRule="auto"/>
              <w:rPr>
                <w:rFonts w:cs="Arial"/>
              </w:rPr>
            </w:pPr>
          </w:p>
        </w:tc>
      </w:tr>
      <w:tr w:rsidR="0028538D" w:rsidRPr="0028538D" w:rsidTr="0028538D">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8538D" w:rsidRPr="0028538D"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ResetFactoryDefaults</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p>
        </w:tc>
      </w:tr>
    </w:tbl>
    <w:p w:rsidR="0028538D" w:rsidRPr="0028538D" w:rsidRDefault="000D3FD3" w:rsidP="0028538D">
      <w:pPr>
        <w:rPr>
          <w:rFonts w:cs="Arial"/>
        </w:rPr>
      </w:pPr>
    </w:p>
    <w:p w:rsidR="00406F39" w:rsidRDefault="000D3FD3" w:rsidP="0046553F">
      <w:pPr>
        <w:pStyle w:val="Heading3"/>
      </w:pPr>
      <w:bookmarkStart w:id="9" w:name="_Toc33533692"/>
      <w:r w:rsidRPr="00B9479B">
        <w:t>MD-REQ-222036/B-FactoryReset.St</w:t>
      </w:r>
      <w:bookmarkEnd w:id="9"/>
    </w:p>
    <w:p w:rsidR="00CF71A9" w:rsidRPr="00CF71A9" w:rsidRDefault="000D3FD3" w:rsidP="00CF71A9">
      <w:pPr>
        <w:rPr>
          <w:rFonts w:cs="Arial"/>
        </w:rPr>
      </w:pPr>
      <w:r w:rsidRPr="00CF71A9">
        <w:rPr>
          <w:rFonts w:cs="Arial"/>
          <w:b/>
        </w:rPr>
        <w:t>Message Type</w:t>
      </w:r>
      <w:r>
        <w:rPr>
          <w:rFonts w:cs="Arial"/>
        </w:rPr>
        <w:t>: Status</w:t>
      </w:r>
    </w:p>
    <w:p w:rsidR="00CF71A9" w:rsidRPr="00CF71A9" w:rsidRDefault="000D3FD3" w:rsidP="00CF71A9">
      <w:pPr>
        <w:rPr>
          <w:rFonts w:cs="Arial"/>
        </w:rPr>
      </w:pPr>
    </w:p>
    <w:p w:rsidR="00CF71A9" w:rsidRPr="00CF71A9" w:rsidRDefault="000D3FD3" w:rsidP="00CF71A9">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w:t>
      </w:r>
      <w:r>
        <w:rPr>
          <w:rFonts w:eastAsiaTheme="minorHAnsi" w:cs="Arial"/>
        </w:rPr>
        <w:t>aster reset default settings were restored for a master reset event</w:t>
      </w:r>
    </w:p>
    <w:p w:rsidR="00CF71A9" w:rsidRPr="00CF71A9" w:rsidRDefault="000D3FD3" w:rsidP="00CF71A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CF71A9" w:rsidRPr="00CF71A9" w:rsidTr="00CF71A9">
        <w:trPr>
          <w:jc w:val="center"/>
        </w:trPr>
        <w:tc>
          <w:tcPr>
            <w:tcW w:w="2234"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Description</w:t>
            </w:r>
          </w:p>
        </w:tc>
      </w:tr>
      <w:tr w:rsidR="00CF71A9" w:rsidRPr="00CF71A9" w:rsidTr="00CF71A9">
        <w:trPr>
          <w:jc w:val="center"/>
        </w:trPr>
        <w:tc>
          <w:tcPr>
            <w:tcW w:w="2234" w:type="dxa"/>
            <w:vMerge w:val="restart"/>
            <w:tcBorders>
              <w:top w:val="single" w:sz="4" w:space="0" w:color="auto"/>
              <w:left w:val="single" w:sz="4" w:space="0" w:color="auto"/>
              <w:right w:val="single" w:sz="4" w:space="0" w:color="auto"/>
            </w:tcBorders>
            <w:hideMark/>
          </w:tcPr>
          <w:p w:rsidR="00CF71A9" w:rsidRPr="00CF71A9" w:rsidRDefault="000D3FD3">
            <w:pPr>
              <w:spacing w:line="276" w:lineRule="auto"/>
              <w:rPr>
                <w:rFonts w:cs="Arial"/>
              </w:rPr>
            </w:pPr>
            <w:r>
              <w:rPr>
                <w:rFonts w:cs="Arial"/>
              </w:rPr>
              <w:t>FactoryReset.St</w:t>
            </w: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CF71A9" w:rsidRPr="00CF71A9" w:rsidRDefault="000D3FD3">
            <w:pPr>
              <w:autoSpaceDE w:val="0"/>
              <w:autoSpaceDN w:val="0"/>
              <w:adjustRightInd w:val="0"/>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hideMark/>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FactoryDefaultsRestored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r w:rsidR="00CF71A9" w:rsidRPr="00CF71A9" w:rsidTr="00CF71A9">
        <w:trPr>
          <w:jc w:val="center"/>
        </w:trPr>
        <w:tc>
          <w:tcPr>
            <w:tcW w:w="2234" w:type="dxa"/>
            <w:vMerge/>
            <w:tcBorders>
              <w:left w:val="single" w:sz="4" w:space="0" w:color="auto"/>
              <w:bottom w:val="single" w:sz="4" w:space="0" w:color="auto"/>
              <w:right w:val="single" w:sz="4" w:space="0" w:color="auto"/>
            </w:tcBorders>
            <w:vAlign w:val="center"/>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bl>
    <w:p w:rsidR="00CF71A9" w:rsidRPr="00CF71A9" w:rsidRDefault="000D3FD3" w:rsidP="00CF71A9">
      <w:pPr>
        <w:rPr>
          <w:rFonts w:cs="Arial"/>
        </w:rPr>
      </w:pPr>
    </w:p>
    <w:p w:rsidR="00CF71A9" w:rsidRPr="00CF71A9" w:rsidRDefault="000D3FD3" w:rsidP="00CF71A9">
      <w:pPr>
        <w:rPr>
          <w:rFonts w:cs="Arial"/>
        </w:rPr>
      </w:pPr>
    </w:p>
    <w:p w:rsidR="00406F39" w:rsidRDefault="000D3FD3" w:rsidP="0046553F">
      <w:pPr>
        <w:pStyle w:val="Heading3"/>
      </w:pPr>
      <w:bookmarkStart w:id="10" w:name="_Toc33533693"/>
      <w:r w:rsidRPr="00B9479B">
        <w:t>MD-REQ-025377/N-Disp_LangSel.Rq (TcSE ROIN-297357)</w:t>
      </w:r>
      <w:bookmarkEnd w:id="10"/>
    </w:p>
    <w:p w:rsidR="006925AA" w:rsidRPr="006925AA" w:rsidRDefault="000D3FD3" w:rsidP="006925AA">
      <w:pPr>
        <w:rPr>
          <w:rFonts w:cs="Arial"/>
        </w:rPr>
      </w:pPr>
      <w:r w:rsidRPr="006925AA">
        <w:rPr>
          <w:rFonts w:cs="Arial"/>
        </w:rPr>
        <w:t>Message Type:  Request</w:t>
      </w:r>
    </w:p>
    <w:p w:rsidR="006925AA" w:rsidRPr="006925AA" w:rsidRDefault="000D3FD3" w:rsidP="006925AA">
      <w:pPr>
        <w:rPr>
          <w:rFonts w:cs="Arial"/>
        </w:rPr>
      </w:pPr>
    </w:p>
    <w:p w:rsidR="006925AA" w:rsidRPr="006925AA" w:rsidRDefault="000D3FD3" w:rsidP="006925AA">
      <w:pPr>
        <w:rPr>
          <w:rFonts w:cs="Arial"/>
        </w:rPr>
      </w:pPr>
      <w:r w:rsidRPr="006925AA">
        <w:rPr>
          <w:rFonts w:cs="Arial"/>
        </w:rPr>
        <w:t>This Signal requests the change of the Language displayed.</w:t>
      </w:r>
    </w:p>
    <w:p w:rsidR="006925AA" w:rsidRPr="006925AA" w:rsidRDefault="000D3FD3" w:rsidP="006925A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Description</w:t>
            </w:r>
          </w:p>
        </w:tc>
      </w:tr>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rPr>
            </w:pPr>
            <w:r w:rsidRPr="006925AA">
              <w:rPr>
                <w:rFonts w:cs="Arial"/>
              </w:rPr>
              <w:t>Disp_LangSel.Rq</w:t>
            </w:r>
          </w:p>
        </w:tc>
        <w:tc>
          <w:tcPr>
            <w:tcW w:w="306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jc w:val="center"/>
              <w:rPr>
                <w:rFonts w:cs="Arial"/>
              </w:rPr>
            </w:pPr>
          </w:p>
        </w:tc>
      </w:tr>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6925AA" w:rsidRPr="006925AA" w:rsidRDefault="000D3FD3">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6925AA" w:rsidRPr="006925AA" w:rsidRDefault="000D3FD3">
            <w:pPr>
              <w:spacing w:line="276" w:lineRule="auto"/>
              <w:rPr>
                <w:rFonts w:cs="Arial"/>
              </w:rPr>
            </w:pPr>
            <w:r w:rsidRPr="006925AA">
              <w:rPr>
                <w:rFonts w:cs="Arial"/>
              </w:rPr>
              <w:t>0x01 Unknown</w:t>
            </w:r>
          </w:p>
          <w:p w:rsidR="006925AA" w:rsidRPr="006925AA" w:rsidRDefault="000D3FD3">
            <w:pPr>
              <w:spacing w:line="276" w:lineRule="auto"/>
              <w:rPr>
                <w:rFonts w:cs="Arial"/>
              </w:rPr>
            </w:pPr>
            <w:r w:rsidRPr="006925AA">
              <w:rPr>
                <w:rFonts w:cs="Arial"/>
              </w:rPr>
              <w:t>0x02 UK English</w:t>
            </w:r>
          </w:p>
          <w:p w:rsidR="006925AA" w:rsidRPr="006925AA" w:rsidRDefault="000D3FD3">
            <w:pPr>
              <w:spacing w:line="276" w:lineRule="auto"/>
              <w:rPr>
                <w:rFonts w:cs="Arial"/>
              </w:rPr>
            </w:pPr>
            <w:r w:rsidRPr="006925AA">
              <w:rPr>
                <w:rFonts w:cs="Arial"/>
              </w:rPr>
              <w:t>0x03 NA English</w:t>
            </w:r>
          </w:p>
          <w:p w:rsidR="006925AA" w:rsidRPr="006925AA" w:rsidRDefault="000D3FD3">
            <w:pPr>
              <w:spacing w:line="276" w:lineRule="auto"/>
              <w:rPr>
                <w:rFonts w:cs="Arial"/>
              </w:rPr>
            </w:pPr>
            <w:r w:rsidRPr="006925AA">
              <w:rPr>
                <w:rFonts w:cs="Arial"/>
              </w:rPr>
              <w:t>0x04 German</w:t>
            </w:r>
          </w:p>
          <w:p w:rsidR="006925AA" w:rsidRPr="006925AA" w:rsidRDefault="000D3FD3">
            <w:pPr>
              <w:spacing w:line="276" w:lineRule="auto"/>
              <w:rPr>
                <w:rFonts w:cs="Arial"/>
              </w:rPr>
            </w:pPr>
            <w:r w:rsidRPr="006925AA">
              <w:rPr>
                <w:rFonts w:cs="Arial"/>
              </w:rPr>
              <w:t>0x05 Italian</w:t>
            </w:r>
          </w:p>
          <w:p w:rsidR="006925AA" w:rsidRPr="006925AA" w:rsidRDefault="000D3FD3">
            <w:pPr>
              <w:spacing w:line="276" w:lineRule="auto"/>
              <w:rPr>
                <w:rFonts w:cs="Arial"/>
              </w:rPr>
            </w:pPr>
            <w:r w:rsidRPr="006925AA">
              <w:rPr>
                <w:rFonts w:cs="Arial"/>
              </w:rPr>
              <w:t>0x06 EU French</w:t>
            </w:r>
          </w:p>
          <w:p w:rsidR="006925AA" w:rsidRPr="006925AA" w:rsidRDefault="000D3FD3">
            <w:pPr>
              <w:spacing w:line="276" w:lineRule="auto"/>
              <w:rPr>
                <w:rFonts w:cs="Arial"/>
              </w:rPr>
            </w:pPr>
            <w:r w:rsidRPr="006925AA">
              <w:rPr>
                <w:rFonts w:cs="Arial"/>
              </w:rPr>
              <w:t>0x07 Cana French</w:t>
            </w:r>
          </w:p>
          <w:p w:rsidR="006925AA" w:rsidRPr="006925AA" w:rsidRDefault="000D3FD3">
            <w:pPr>
              <w:spacing w:line="276" w:lineRule="auto"/>
              <w:rPr>
                <w:rFonts w:cs="Arial"/>
              </w:rPr>
            </w:pPr>
            <w:r w:rsidRPr="006925AA">
              <w:rPr>
                <w:rFonts w:cs="Arial"/>
              </w:rPr>
              <w:t>0x08 EU Spanish</w:t>
            </w:r>
          </w:p>
          <w:p w:rsidR="006925AA" w:rsidRPr="006925AA" w:rsidRDefault="000D3FD3">
            <w:pPr>
              <w:spacing w:line="276" w:lineRule="auto"/>
              <w:rPr>
                <w:rFonts w:cs="Arial"/>
              </w:rPr>
            </w:pPr>
            <w:r w:rsidRPr="006925AA">
              <w:rPr>
                <w:rFonts w:cs="Arial"/>
              </w:rPr>
              <w:t>0x09 Mex Spanish</w:t>
            </w:r>
          </w:p>
          <w:p w:rsidR="006925AA" w:rsidRPr="006925AA" w:rsidRDefault="000D3FD3">
            <w:pPr>
              <w:spacing w:line="276" w:lineRule="auto"/>
              <w:rPr>
                <w:rFonts w:cs="Arial"/>
              </w:rPr>
            </w:pPr>
            <w:r w:rsidRPr="006925AA">
              <w:rPr>
                <w:rFonts w:cs="Arial"/>
              </w:rPr>
              <w:t>0x0A Turkish</w:t>
            </w:r>
          </w:p>
          <w:p w:rsidR="006925AA" w:rsidRPr="006925AA" w:rsidRDefault="000D3FD3">
            <w:pPr>
              <w:spacing w:line="276" w:lineRule="auto"/>
              <w:rPr>
                <w:rFonts w:cs="Arial"/>
              </w:rPr>
            </w:pPr>
            <w:r w:rsidRPr="006925AA">
              <w:rPr>
                <w:rFonts w:cs="Arial"/>
              </w:rPr>
              <w:t>0x0B Russian</w:t>
            </w:r>
          </w:p>
          <w:p w:rsidR="006925AA" w:rsidRPr="006925AA" w:rsidRDefault="000D3FD3">
            <w:pPr>
              <w:spacing w:line="276" w:lineRule="auto"/>
              <w:rPr>
                <w:rFonts w:cs="Arial"/>
              </w:rPr>
            </w:pPr>
            <w:r w:rsidRPr="006925AA">
              <w:rPr>
                <w:rFonts w:cs="Arial"/>
              </w:rPr>
              <w:t>0x0C Dutch</w:t>
            </w:r>
          </w:p>
          <w:p w:rsidR="006925AA" w:rsidRPr="006925AA" w:rsidRDefault="000D3FD3">
            <w:pPr>
              <w:spacing w:line="276" w:lineRule="auto"/>
              <w:rPr>
                <w:rFonts w:cs="Arial"/>
              </w:rPr>
            </w:pPr>
            <w:r w:rsidRPr="006925AA">
              <w:rPr>
                <w:rFonts w:cs="Arial"/>
              </w:rPr>
              <w:t>0x0D Flemish</w:t>
            </w:r>
          </w:p>
          <w:p w:rsidR="006925AA" w:rsidRPr="006925AA" w:rsidRDefault="000D3FD3">
            <w:pPr>
              <w:spacing w:line="276" w:lineRule="auto"/>
              <w:rPr>
                <w:rFonts w:cs="Arial"/>
              </w:rPr>
            </w:pPr>
            <w:r w:rsidRPr="006925AA">
              <w:rPr>
                <w:rFonts w:cs="Arial"/>
              </w:rPr>
              <w:t>0x0E Polish</w:t>
            </w:r>
          </w:p>
          <w:p w:rsidR="006925AA" w:rsidRPr="006925AA" w:rsidRDefault="000D3FD3">
            <w:pPr>
              <w:spacing w:line="276" w:lineRule="auto"/>
              <w:rPr>
                <w:rFonts w:cs="Arial"/>
              </w:rPr>
            </w:pPr>
            <w:r w:rsidRPr="006925AA">
              <w:rPr>
                <w:rFonts w:cs="Arial"/>
              </w:rPr>
              <w:t>0x0F Czech</w:t>
            </w:r>
          </w:p>
          <w:p w:rsidR="006925AA" w:rsidRPr="006925AA" w:rsidRDefault="000D3FD3">
            <w:pPr>
              <w:spacing w:line="276" w:lineRule="auto"/>
              <w:rPr>
                <w:rFonts w:cs="Arial"/>
              </w:rPr>
            </w:pPr>
            <w:r w:rsidRPr="006925AA">
              <w:rPr>
                <w:rFonts w:cs="Arial"/>
              </w:rPr>
              <w:t>0x10 Greek</w:t>
            </w:r>
          </w:p>
          <w:p w:rsidR="006925AA" w:rsidRPr="006925AA" w:rsidRDefault="000D3FD3">
            <w:pPr>
              <w:spacing w:line="276" w:lineRule="auto"/>
              <w:rPr>
                <w:rFonts w:cs="Arial"/>
              </w:rPr>
            </w:pPr>
            <w:r w:rsidRPr="006925AA">
              <w:rPr>
                <w:rFonts w:cs="Arial"/>
              </w:rPr>
              <w:t>0x11 Hungarian</w:t>
            </w:r>
          </w:p>
          <w:p w:rsidR="006925AA" w:rsidRPr="006925AA" w:rsidRDefault="000D3FD3">
            <w:pPr>
              <w:spacing w:line="276" w:lineRule="auto"/>
              <w:rPr>
                <w:rFonts w:cs="Arial"/>
              </w:rPr>
            </w:pPr>
            <w:r w:rsidRPr="006925AA">
              <w:rPr>
                <w:rFonts w:cs="Arial"/>
              </w:rPr>
              <w:t xml:space="preserve">0x12 </w:t>
            </w:r>
            <w:r w:rsidRPr="006925AA">
              <w:rPr>
                <w:rFonts w:cs="Arial"/>
              </w:rPr>
              <w:t>Swedish</w:t>
            </w:r>
          </w:p>
          <w:p w:rsidR="006925AA" w:rsidRPr="006925AA" w:rsidRDefault="000D3FD3">
            <w:pPr>
              <w:spacing w:line="276" w:lineRule="auto"/>
              <w:rPr>
                <w:rFonts w:cs="Arial"/>
              </w:rPr>
            </w:pPr>
            <w:r w:rsidRPr="006925AA">
              <w:rPr>
                <w:rFonts w:cs="Arial"/>
              </w:rPr>
              <w:t>0x13 Danish</w:t>
            </w:r>
          </w:p>
          <w:p w:rsidR="006925AA" w:rsidRPr="006925AA" w:rsidRDefault="000D3FD3">
            <w:pPr>
              <w:spacing w:line="276" w:lineRule="auto"/>
              <w:rPr>
                <w:rFonts w:cs="Arial"/>
                <w:lang w:val="es-MX"/>
              </w:rPr>
            </w:pPr>
            <w:r w:rsidRPr="006925AA">
              <w:rPr>
                <w:rFonts w:cs="Arial"/>
                <w:lang w:val="es-MX"/>
              </w:rPr>
              <w:t>0x14 Norwegian</w:t>
            </w:r>
          </w:p>
          <w:p w:rsidR="006925AA" w:rsidRPr="006925AA" w:rsidRDefault="000D3FD3">
            <w:pPr>
              <w:spacing w:line="276" w:lineRule="auto"/>
              <w:rPr>
                <w:rFonts w:cs="Arial"/>
                <w:lang w:val="es-MX"/>
              </w:rPr>
            </w:pPr>
            <w:r w:rsidRPr="006925AA">
              <w:rPr>
                <w:rFonts w:cs="Arial"/>
                <w:lang w:val="es-MX"/>
              </w:rPr>
              <w:lastRenderedPageBreak/>
              <w:t>0x15 Finish</w:t>
            </w:r>
          </w:p>
          <w:p w:rsidR="006925AA" w:rsidRPr="006925AA" w:rsidRDefault="000D3FD3">
            <w:pPr>
              <w:spacing w:line="276" w:lineRule="auto"/>
              <w:rPr>
                <w:rFonts w:cs="Arial"/>
                <w:lang w:val="pt-BR"/>
              </w:rPr>
            </w:pPr>
            <w:r w:rsidRPr="006925AA">
              <w:rPr>
                <w:rFonts w:cs="Arial"/>
                <w:lang w:val="pt-BR"/>
              </w:rPr>
              <w:t>0x16 EU Portuguese</w:t>
            </w:r>
          </w:p>
          <w:p w:rsidR="006925AA" w:rsidRPr="006925AA" w:rsidRDefault="000D3FD3">
            <w:pPr>
              <w:spacing w:line="276" w:lineRule="auto"/>
              <w:rPr>
                <w:rFonts w:cs="Arial"/>
                <w:lang w:val="pt-BR"/>
              </w:rPr>
            </w:pPr>
            <w:r w:rsidRPr="006925AA">
              <w:rPr>
                <w:rFonts w:cs="Arial"/>
                <w:lang w:val="pt-BR"/>
              </w:rPr>
              <w:t>0x17 Braz Portuguese</w:t>
            </w:r>
          </w:p>
          <w:p w:rsidR="006925AA" w:rsidRPr="006925AA" w:rsidRDefault="000D3FD3">
            <w:pPr>
              <w:spacing w:line="276" w:lineRule="auto"/>
              <w:rPr>
                <w:rFonts w:cs="Arial"/>
                <w:lang w:val="es-MX"/>
              </w:rPr>
            </w:pPr>
            <w:r w:rsidRPr="006925AA">
              <w:rPr>
                <w:rFonts w:cs="Arial"/>
                <w:lang w:val="es-MX"/>
              </w:rPr>
              <w:t>0x18 Japanese</w:t>
            </w:r>
          </w:p>
          <w:p w:rsidR="006925AA" w:rsidRPr="006925AA" w:rsidRDefault="000D3FD3">
            <w:pPr>
              <w:spacing w:line="276" w:lineRule="auto"/>
              <w:rPr>
                <w:rFonts w:cs="Arial"/>
              </w:rPr>
            </w:pPr>
            <w:r w:rsidRPr="006925AA">
              <w:rPr>
                <w:rFonts w:cs="Arial"/>
              </w:rPr>
              <w:t>0x19 AU_English</w:t>
            </w:r>
          </w:p>
          <w:p w:rsidR="006925AA" w:rsidRPr="006925AA" w:rsidRDefault="000D3FD3">
            <w:pPr>
              <w:spacing w:line="276" w:lineRule="auto"/>
              <w:rPr>
                <w:rFonts w:cs="Arial"/>
              </w:rPr>
            </w:pPr>
            <w:r w:rsidRPr="006925AA">
              <w:rPr>
                <w:rFonts w:cs="Arial"/>
              </w:rPr>
              <w:t>0x1A Korean</w:t>
            </w:r>
          </w:p>
          <w:p w:rsidR="006925AA" w:rsidRPr="006925AA" w:rsidRDefault="000D3FD3">
            <w:pPr>
              <w:spacing w:line="276" w:lineRule="auto"/>
              <w:rPr>
                <w:rFonts w:cs="Arial"/>
              </w:rPr>
            </w:pPr>
            <w:r w:rsidRPr="006925AA">
              <w:rPr>
                <w:rFonts w:cs="Arial"/>
              </w:rPr>
              <w:t>0x1B Mandarin Chinese</w:t>
            </w:r>
          </w:p>
          <w:p w:rsidR="006925AA" w:rsidRPr="006925AA" w:rsidRDefault="000D3FD3">
            <w:pPr>
              <w:spacing w:line="276" w:lineRule="auto"/>
              <w:rPr>
                <w:rFonts w:cs="Arial"/>
              </w:rPr>
            </w:pPr>
            <w:r w:rsidRPr="006925AA">
              <w:rPr>
                <w:rFonts w:cs="Arial"/>
              </w:rPr>
              <w:t>0x1C Taiwanese</w:t>
            </w:r>
          </w:p>
          <w:p w:rsidR="006925AA" w:rsidRPr="006925AA" w:rsidRDefault="000D3FD3">
            <w:pPr>
              <w:spacing w:line="276" w:lineRule="auto"/>
              <w:rPr>
                <w:rFonts w:cs="Arial"/>
              </w:rPr>
            </w:pPr>
            <w:r w:rsidRPr="006925AA">
              <w:rPr>
                <w:rFonts w:cs="Arial"/>
              </w:rPr>
              <w:t>0x1D Arabic</w:t>
            </w:r>
          </w:p>
          <w:p w:rsidR="006925AA" w:rsidRPr="006925AA" w:rsidRDefault="000D3FD3">
            <w:pPr>
              <w:spacing w:line="276" w:lineRule="auto"/>
              <w:rPr>
                <w:rFonts w:cs="Arial"/>
              </w:rPr>
            </w:pPr>
            <w:r w:rsidRPr="006925AA">
              <w:rPr>
                <w:rFonts w:cs="Arial"/>
              </w:rPr>
              <w:t>0x1E Slovak</w:t>
            </w:r>
          </w:p>
          <w:p w:rsidR="001D4198" w:rsidRPr="006925AA" w:rsidRDefault="000D3FD3" w:rsidP="001D4198">
            <w:pPr>
              <w:tabs>
                <w:tab w:val="center" w:pos="1422"/>
              </w:tabs>
              <w:spacing w:line="276" w:lineRule="auto"/>
              <w:rPr>
                <w:ins w:id="11" w:author="Myslinski, Jason (J.S.)" w:date="2016-04-22T15:25:00Z"/>
                <w:rFonts w:cs="Arial"/>
              </w:rPr>
            </w:pPr>
            <w:r w:rsidRPr="006925AA">
              <w:rPr>
                <w:rFonts w:cs="Arial"/>
              </w:rPr>
              <w:fldChar w:fldCharType="end"/>
            </w:r>
            <w:ins w:id="12" w:author="Myslinski, Jason (J.S.)" w:date="2016-04-22T15:25:00Z">
              <w:r w:rsidRPr="006925AA">
                <w:rPr>
                  <w:rFonts w:cs="Arial"/>
                </w:rPr>
                <w:t>0x1F Thai</w:t>
              </w:r>
              <w:r>
                <w:rPr>
                  <w:rFonts w:cs="Arial"/>
                </w:rPr>
                <w:tab/>
              </w:r>
            </w:ins>
          </w:p>
          <w:p w:rsidR="001D4198" w:rsidRPr="006925AA" w:rsidRDefault="000D3FD3" w:rsidP="001D4198">
            <w:pPr>
              <w:spacing w:line="276" w:lineRule="auto"/>
              <w:rPr>
                <w:ins w:id="13" w:author="Myslinski, Jason (J.S.)" w:date="2016-04-22T15:25:00Z"/>
                <w:rFonts w:cs="Arial"/>
              </w:rPr>
            </w:pPr>
            <w:ins w:id="14" w:author="Myslinski, Jason (J.S.)" w:date="2016-04-22T15:25:00Z">
              <w:r w:rsidRPr="006925AA">
                <w:rPr>
                  <w:rFonts w:cs="Arial"/>
                </w:rPr>
                <w:t>0x20 Indian English</w:t>
              </w:r>
            </w:ins>
          </w:p>
          <w:p w:rsidR="006925AA" w:rsidRPr="006925AA" w:rsidRDefault="000D3FD3">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rPr>
                <w:rFonts w:cs="Arial"/>
              </w:rPr>
            </w:pPr>
            <w:r w:rsidRPr="006925AA">
              <w:rPr>
                <w:rFonts w:cs="Arial"/>
              </w:rPr>
              <w:lastRenderedPageBreak/>
              <w:t>Request from Vehicle Settings Client to update Language displayed.</w:t>
            </w:r>
          </w:p>
        </w:tc>
      </w:tr>
    </w:tbl>
    <w:p w:rsidR="006925AA" w:rsidRDefault="000D3FD3" w:rsidP="006925AA">
      <w:pPr>
        <w:rPr>
          <w:ins w:id="15" w:author="Myslinski, Jason (J.S.)" w:date="2016-04-22T15:25:00Z"/>
          <w:rFonts w:cs="Arial"/>
        </w:rPr>
      </w:pPr>
    </w:p>
    <w:p w:rsidR="006925AA" w:rsidRDefault="000D3FD3" w:rsidP="006925AA">
      <w:pPr>
        <w:rPr>
          <w:ins w:id="16" w:author="Myslinski, Jason (J.S.)" w:date="2016-04-22T15:25:00Z"/>
          <w:rFonts w:cs="Arial"/>
        </w:rPr>
      </w:pPr>
    </w:p>
    <w:p w:rsidR="006925AA" w:rsidRPr="006925AA" w:rsidRDefault="000D3FD3" w:rsidP="006925AA">
      <w:pPr>
        <w:rPr>
          <w:ins w:id="17" w:author="Myslinski, Jason (J.S.)" w:date="2016-04-22T15:25:00Z"/>
          <w:rFonts w:cs="Arial"/>
        </w:rPr>
      </w:pPr>
      <w:ins w:id="18" w:author="Myslinski, Jason (J.S.)" w:date="2016-04-22T15:25:00Z">
        <w:r w:rsidRPr="006925AA">
          <w:rPr>
            <w:rFonts w:cs="Arial"/>
          </w:rPr>
          <w:t>Note:</w:t>
        </w:r>
      </w:ins>
    </w:p>
    <w:p w:rsidR="006925AA" w:rsidRDefault="000D3FD3" w:rsidP="006925AA">
      <w:pPr>
        <w:rPr>
          <w:ins w:id="19" w:author="Myslinski, Jason (J.S.)" w:date="2016-04-29T09:18:00Z"/>
          <w:rFonts w:cs="Arial"/>
        </w:rPr>
      </w:pPr>
      <w:ins w:id="20" w:author="Myslinski, Jason (J.S.)" w:date="2016-04-22T15:25:00Z">
        <w:r w:rsidRPr="006925AA">
          <w:rPr>
            <w:rFonts w:cs="Arial"/>
          </w:rPr>
          <w:t xml:space="preserve">For </w:t>
        </w:r>
      </w:ins>
      <w:ins w:id="21" w:author="Myslinski, Jason (J.S.)" w:date="2017-01-27T09:46:00Z">
        <w:r>
          <w:rPr>
            <w:rFonts w:cs="Arial"/>
          </w:rPr>
          <w:t xml:space="preserve">HS3 </w:t>
        </w:r>
      </w:ins>
      <w:ins w:id="22" w:author="Myslinski, Jason (J.S.)" w:date="2016-04-22T15:25:00Z">
        <w:r w:rsidRPr="006925AA">
          <w:rPr>
            <w:rFonts w:cs="Arial"/>
          </w:rPr>
          <w:t>Language Req</w:t>
        </w:r>
        <w:r>
          <w:rPr>
            <w:rFonts w:cs="Arial"/>
          </w:rPr>
          <w:t>uest signals 0x191 D</w:t>
        </w:r>
      </w:ins>
      <w:ins w:id="23" w:author="Myslinski, Jason (J.S.)" w:date="2016-04-25T10:02:00Z">
        <w:r>
          <w:rPr>
            <w:rFonts w:cs="Arial"/>
          </w:rPr>
          <w:t>isp</w:t>
        </w:r>
      </w:ins>
      <w:ins w:id="24" w:author="Myslinski, Jason (J.S.)" w:date="2016-04-22T15:25:00Z">
        <w:r>
          <w:rPr>
            <w:rFonts w:cs="Arial"/>
          </w:rPr>
          <w:t>_LangSel</w:t>
        </w:r>
      </w:ins>
      <w:ins w:id="25" w:author="Myslinski, Jason (J.S.)" w:date="2016-04-25T09:08:00Z">
        <w:r>
          <w:rPr>
            <w:rFonts w:cs="Arial"/>
          </w:rPr>
          <w:t>.</w:t>
        </w:r>
      </w:ins>
      <w:ins w:id="26" w:author="Myslinski, Jason (J.S.)" w:date="2016-04-22T15:25:00Z">
        <w:r w:rsidRPr="006925AA">
          <w:rPr>
            <w:rFonts w:cs="Arial"/>
          </w:rPr>
          <w:t>Rq (ex</w:t>
        </w:r>
        <w:r>
          <w:rPr>
            <w:rFonts w:cs="Arial"/>
          </w:rPr>
          <w:t>. APIM/CHR) and 0x193 McLangSel</w:t>
        </w:r>
      </w:ins>
      <w:ins w:id="27" w:author="Myslinski, Jason (J.S.)" w:date="2016-04-25T09:08:00Z">
        <w:r>
          <w:rPr>
            <w:rFonts w:cs="Arial"/>
          </w:rPr>
          <w:t>.</w:t>
        </w:r>
      </w:ins>
      <w:ins w:id="28" w:author="Myslinski, Jason (J.S.)" w:date="2016-04-22T15:25:00Z">
        <w:r w:rsidRPr="006925AA">
          <w:rPr>
            <w:rFonts w:cs="Arial"/>
          </w:rPr>
          <w:t xml:space="preserve">Rq (ex. Cluster) they are 5 bit signals and maxed out with 0x1F Thai.  </w:t>
        </w:r>
      </w:ins>
      <w:ins w:id="29" w:author="Myslinski, Jason (J.S.)" w:date="2016-04-29T09:17:00Z">
        <w:r>
          <w:rPr>
            <w:rFonts w:cs="Arial"/>
          </w:rPr>
          <w:t>The</w:t>
        </w:r>
      </w:ins>
      <w:ins w:id="30" w:author="Myslinski, Jason (J.S.)" w:date="2016-04-22T15:25:00Z">
        <w:r w:rsidRPr="006925AA">
          <w:rPr>
            <w:rFonts w:cs="Arial"/>
          </w:rPr>
          <w:t xml:space="preserve"> new Language Request signals </w:t>
        </w:r>
      </w:ins>
      <w:ins w:id="31" w:author="Myslinski, Jason (J.S.)" w:date="2016-04-29T09:17:00Z">
        <w:r>
          <w:rPr>
            <w:rFonts w:cs="Arial"/>
          </w:rPr>
          <w:t>created Disp_Lan</w:t>
        </w:r>
      </w:ins>
      <w:ins w:id="32" w:author="Myslinski, Jason (J.S.)" w:date="2016-05-05T08:20:00Z">
        <w:r>
          <w:rPr>
            <w:rFonts w:cs="Arial"/>
          </w:rPr>
          <w:t>g</w:t>
        </w:r>
      </w:ins>
      <w:ins w:id="33" w:author="Myslinski, Jason (J.S.)" w:date="2016-04-29T09:17:00Z">
        <w:r>
          <w:rPr>
            <w:rFonts w:cs="Arial"/>
          </w:rPr>
          <w:t xml:space="preserve">Sel2.Rq and McLangSel2.Rq </w:t>
        </w:r>
      </w:ins>
      <w:ins w:id="34" w:author="Myslinski, Jason (J.S.)" w:date="2016-04-22T15:25:00Z">
        <w:r w:rsidRPr="006925AA">
          <w:rPr>
            <w:rFonts w:cs="Arial"/>
          </w:rPr>
          <w:t xml:space="preserve">are bigger in size </w:t>
        </w:r>
      </w:ins>
      <w:ins w:id="35" w:author="Myslinski, Jason (J.S.)" w:date="2016-04-25T08:45:00Z">
        <w:r>
          <w:rPr>
            <w:rFonts w:cs="Arial"/>
          </w:rPr>
          <w:t xml:space="preserve">(7 bits) </w:t>
        </w:r>
      </w:ins>
      <w:ins w:id="36" w:author="Myslinski, Jason (J.S.)" w:date="2016-04-22T15:25:00Z">
        <w:r w:rsidRPr="006925AA">
          <w:rPr>
            <w:rFonts w:cs="Arial"/>
          </w:rPr>
          <w:t>to allow for more encodings</w:t>
        </w:r>
      </w:ins>
      <w:ins w:id="37" w:author="Myslinski, Jason (J.S.)" w:date="2016-04-25T08:39:00Z">
        <w:r>
          <w:rPr>
            <w:rFonts w:cs="Arial"/>
          </w:rPr>
          <w:t xml:space="preserve"> but still include all the encodings the 5 bit signals had</w:t>
        </w:r>
      </w:ins>
      <w:ins w:id="38" w:author="Myslinski, Jason (J.S.)" w:date="2016-04-22T15:25:00Z">
        <w:r>
          <w:rPr>
            <w:rFonts w:cs="Arial"/>
          </w:rPr>
          <w:t xml:space="preserve">.  </w:t>
        </w:r>
      </w:ins>
    </w:p>
    <w:p w:rsidR="00577E5F" w:rsidRPr="006925AA" w:rsidRDefault="000D3FD3" w:rsidP="006925AA">
      <w:pPr>
        <w:rPr>
          <w:ins w:id="39" w:author="Myslinski, Jason (J.S.)" w:date="2016-04-22T15:25:00Z"/>
          <w:rFonts w:cs="Arial"/>
        </w:rPr>
      </w:pPr>
    </w:p>
    <w:p w:rsidR="006925AA" w:rsidRDefault="000D3FD3" w:rsidP="006925AA">
      <w:pPr>
        <w:rPr>
          <w:ins w:id="40" w:author="Myslinski, Jason (J.S.)" w:date="2016-04-27T15:51:00Z"/>
          <w:rFonts w:cs="Arial"/>
        </w:rPr>
      </w:pPr>
      <w:ins w:id="41" w:author="Myslinski, Jason (J.S.)" w:date="2016-04-22T15:25:00Z">
        <w:r w:rsidRPr="006925AA">
          <w:rPr>
            <w:rFonts w:cs="Arial"/>
          </w:rPr>
          <w:t xml:space="preserve">If the transmitter of the Infotainment language request signal supports one common CAN dB then </w:t>
        </w:r>
      </w:ins>
      <w:ins w:id="42" w:author="Myslinski, Jason (J.S.)" w:date="2016-04-25T08:41:00Z">
        <w:r w:rsidRPr="00990B39">
          <w:rPr>
            <w:rFonts w:cs="Arial"/>
          </w:rPr>
          <w:t xml:space="preserve">infotainment language request client </w:t>
        </w:r>
      </w:ins>
      <w:ins w:id="43" w:author="Myslinski, Jason (J.S.)" w:date="2016-04-25T09:12:00Z">
        <w:r w:rsidRPr="00990B39">
          <w:rPr>
            <w:rFonts w:cs="Arial"/>
          </w:rPr>
          <w:t xml:space="preserve">for a language request </w:t>
        </w:r>
      </w:ins>
      <w:ins w:id="44" w:author="Myslinski, Jason (J.S.)" w:date="2016-04-22T15:25:00Z">
        <w:r w:rsidRPr="00990B39">
          <w:rPr>
            <w:rFonts w:cs="Arial"/>
          </w:rPr>
          <w:t>will send both language</w:t>
        </w:r>
      </w:ins>
      <w:ins w:id="45" w:author="Myslinski, Jason (J.S.)" w:date="2016-04-25T09:03:00Z">
        <w:r w:rsidRPr="00990B39">
          <w:rPr>
            <w:rFonts w:cs="Arial"/>
          </w:rPr>
          <w:t xml:space="preserve"> request signals</w:t>
        </w:r>
      </w:ins>
      <w:ins w:id="46" w:author="Myslinski, Jason (J.S.)" w:date="2016-04-22T15:25:00Z">
        <w:r w:rsidRPr="00990B39">
          <w:rPr>
            <w:rFonts w:cs="Arial"/>
          </w:rPr>
          <w:t xml:space="preserve"> </w:t>
        </w:r>
      </w:ins>
      <w:ins w:id="47" w:author="Myslinski, Jason (J.S.)" w:date="2016-04-25T08:41:00Z">
        <w:r w:rsidRPr="00990B39">
          <w:rPr>
            <w:rFonts w:cs="Arial"/>
          </w:rPr>
          <w:t>0x191 D</w:t>
        </w:r>
      </w:ins>
      <w:ins w:id="48" w:author="Myslinski, Jason (J.S.)" w:date="2016-04-25T10:02:00Z">
        <w:r w:rsidRPr="00990B39">
          <w:rPr>
            <w:rFonts w:cs="Arial"/>
          </w:rPr>
          <w:t>isp</w:t>
        </w:r>
      </w:ins>
      <w:ins w:id="49" w:author="Myslinski, Jason (J.S.)" w:date="2016-04-25T08:41:00Z">
        <w:r w:rsidRPr="00990B39">
          <w:rPr>
            <w:rFonts w:cs="Arial"/>
          </w:rPr>
          <w:t xml:space="preserve">_LangSel.Rq </w:t>
        </w:r>
      </w:ins>
      <w:ins w:id="50" w:author="Myslinski, Jason (J.S.)" w:date="2016-04-25T08:45:00Z">
        <w:r w:rsidRPr="00990B39">
          <w:rPr>
            <w:rFonts w:cs="Arial"/>
          </w:rPr>
          <w:t xml:space="preserve">5 bit </w:t>
        </w:r>
      </w:ins>
      <w:ins w:id="51" w:author="Myslinski, Jason (J.S.)" w:date="2016-04-25T08:41:00Z">
        <w:r w:rsidRPr="00990B39">
          <w:rPr>
            <w:rFonts w:cs="Arial"/>
          </w:rPr>
          <w:t xml:space="preserve">signal and </w:t>
        </w:r>
      </w:ins>
      <w:ins w:id="52" w:author="Myslinski, Jason (J.S.)" w:date="2016-04-25T08:42:00Z">
        <w:r w:rsidRPr="00990B39">
          <w:rPr>
            <w:rFonts w:cs="Arial"/>
          </w:rPr>
          <w:t>D</w:t>
        </w:r>
      </w:ins>
      <w:ins w:id="53" w:author="Myslinski, Jason (J.S.)" w:date="2016-04-25T10:02:00Z">
        <w:r w:rsidRPr="00990B39">
          <w:rPr>
            <w:rFonts w:cs="Arial"/>
          </w:rPr>
          <w:t>isp</w:t>
        </w:r>
      </w:ins>
      <w:ins w:id="54" w:author="Myslinski, Jason (J.S.)" w:date="2016-04-25T08:42:00Z">
        <w:r w:rsidRPr="00990B39">
          <w:rPr>
            <w:rFonts w:cs="Arial"/>
          </w:rPr>
          <w:t>_LangSel</w:t>
        </w:r>
      </w:ins>
      <w:ins w:id="55" w:author="Myslinski, Jason (J.S.)" w:date="2016-04-25T09:02:00Z">
        <w:r w:rsidRPr="00990B39">
          <w:rPr>
            <w:rFonts w:cs="Arial"/>
          </w:rPr>
          <w:t>2</w:t>
        </w:r>
      </w:ins>
      <w:ins w:id="56" w:author="Myslinski, Jason (J.S.)" w:date="2016-04-25T08:42:00Z">
        <w:r w:rsidRPr="00990B39">
          <w:rPr>
            <w:rFonts w:cs="Arial"/>
          </w:rPr>
          <w:t xml:space="preserve">.Rq </w:t>
        </w:r>
      </w:ins>
      <w:ins w:id="57" w:author="Myslinski, Jason (J.S.)" w:date="2016-04-25T08:46:00Z">
        <w:r w:rsidRPr="00990B39">
          <w:rPr>
            <w:rFonts w:cs="Arial"/>
          </w:rPr>
          <w:t>7 bit</w:t>
        </w:r>
      </w:ins>
      <w:ins w:id="58" w:author="Myslinski, Jason (J.S.)" w:date="2016-04-25T08:42:00Z">
        <w:r w:rsidRPr="00990B39">
          <w:rPr>
            <w:rFonts w:cs="Arial"/>
          </w:rPr>
          <w:t xml:space="preserve"> signal</w:t>
        </w:r>
      </w:ins>
      <w:ins w:id="59" w:author="Myslinski, Jason (J.S.)" w:date="2016-04-28T09:33:00Z">
        <w:r>
          <w:rPr>
            <w:rFonts w:cs="Arial"/>
          </w:rPr>
          <w:t xml:space="preserve"> set to the language requested</w:t>
        </w:r>
      </w:ins>
      <w:ins w:id="60" w:author="Myslinski, Jason (J.S.)" w:date="2016-04-22T15:25:00Z">
        <w:r w:rsidRPr="00990B39">
          <w:rPr>
            <w:rFonts w:cs="Arial"/>
          </w:rPr>
          <w:t>.</w:t>
        </w:r>
      </w:ins>
    </w:p>
    <w:p w:rsidR="00990B39" w:rsidRDefault="000D3FD3">
      <w:pPr>
        <w:numPr>
          <w:ilvl w:val="0"/>
          <w:numId w:val="92"/>
        </w:numPr>
        <w:rPr>
          <w:rFonts w:cs="Arial"/>
        </w:rPr>
        <w:pPrChange w:id="61" w:author="Myslinski, Jason (J.S.)" w:date="2016-04-27T15:48:00Z">
          <w:pPr/>
        </w:pPrChange>
      </w:pPr>
      <w:ins w:id="62" w:author="Myslinski, Jason (J.S.)" w:date="2016-04-27T15:49:00Z">
        <w:r>
          <w:rPr>
            <w:rFonts w:cs="Arial"/>
          </w:rPr>
          <w:t>If a language</w:t>
        </w:r>
      </w:ins>
      <w:ins w:id="63" w:author="Myslinski, Jason (J.S.)" w:date="2016-04-27T15:50:00Z">
        <w:r>
          <w:rPr>
            <w:rFonts w:cs="Arial"/>
          </w:rPr>
          <w:t xml:space="preserve"> request</w:t>
        </w:r>
      </w:ins>
      <w:ins w:id="64" w:author="Myslinski, Jason (J.S.)" w:date="2016-04-27T15:51:00Z">
        <w:r>
          <w:rPr>
            <w:rFonts w:cs="Arial"/>
          </w:rPr>
          <w:t xml:space="preserve"> </w:t>
        </w:r>
      </w:ins>
      <w:ins w:id="65" w:author="Myslinski, Jason (J.S.)" w:date="2016-04-27T15:50:00Z">
        <w:r>
          <w:rPr>
            <w:rFonts w:cs="Arial"/>
          </w:rPr>
          <w:t>is needed for an encoding</w:t>
        </w:r>
      </w:ins>
      <w:ins w:id="66" w:author="Myslinski, Jason (J.S.)" w:date="2016-04-27T15:49:00Z">
        <w:r>
          <w:rPr>
            <w:rFonts w:cs="Arial"/>
          </w:rPr>
          <w:t xml:space="preserve"> that is supported by Disp_LangSel2.Rq but</w:t>
        </w:r>
      </w:ins>
      <w:ins w:id="67" w:author="Myslinski, Jason (J.S.)" w:date="2016-04-27T15:50:00Z">
        <w:r>
          <w:rPr>
            <w:rFonts w:cs="Arial"/>
          </w:rPr>
          <w:t xml:space="preserve"> not Disp_Lang</w:t>
        </w:r>
      </w:ins>
      <w:ins w:id="68" w:author="Myslinski, Jason (J.S.)" w:date="2016-04-27T15:51:00Z">
        <w:r>
          <w:rPr>
            <w:rFonts w:cs="Arial"/>
          </w:rPr>
          <w:t>Sel.Rq (ex Indian English) then only Disp_LangSel2.Rq would request the language.</w:t>
        </w:r>
      </w:ins>
    </w:p>
    <w:p w:rsidR="006925AA" w:rsidRPr="00990B39" w:rsidRDefault="000D3FD3" w:rsidP="006925AA">
      <w:pPr>
        <w:rPr>
          <w:ins w:id="69" w:author="Myslinski, Jason (J.S.)" w:date="2016-04-22T15:25:00Z"/>
          <w:rFonts w:cs="Arial"/>
        </w:rPr>
      </w:pPr>
    </w:p>
    <w:p w:rsidR="006925AA" w:rsidRPr="006925AA" w:rsidRDefault="000D3FD3" w:rsidP="006925AA">
      <w:pPr>
        <w:rPr>
          <w:ins w:id="70" w:author="Myslinski, Jason (J.S.)" w:date="2016-04-22T15:25:00Z"/>
          <w:rFonts w:cs="Arial"/>
        </w:rPr>
      </w:pPr>
      <w:ins w:id="71" w:author="Myslinski, Jason (J.S.)" w:date="2016-04-22T15:25:00Z">
        <w:r>
          <w:rPr>
            <w:rFonts w:cs="Arial"/>
          </w:rPr>
          <w:t xml:space="preserve">If the transmitter of the </w:t>
        </w:r>
      </w:ins>
      <w:ins w:id="72" w:author="Myslinski, Jason (J.S.)" w:date="2016-05-03T11:20:00Z">
        <w:r>
          <w:rPr>
            <w:rFonts w:cs="Arial"/>
          </w:rPr>
          <w:t>i</w:t>
        </w:r>
      </w:ins>
      <w:ins w:id="73" w:author="Myslinski, Jason (J.S.)" w:date="2016-04-22T15:25:00Z">
        <w:r>
          <w:rPr>
            <w:rFonts w:cs="Arial"/>
          </w:rPr>
          <w:t xml:space="preserve">nfotainment </w:t>
        </w:r>
      </w:ins>
      <w:ins w:id="74" w:author="Myslinski, Jason (J.S.)" w:date="2016-05-03T11:20:00Z">
        <w:r>
          <w:rPr>
            <w:rFonts w:cs="Arial"/>
          </w:rPr>
          <w:t>l</w:t>
        </w:r>
      </w:ins>
      <w:ins w:id="75" w:author="Myslinski, Jason (J.S.)" w:date="2016-04-22T15:25:00Z">
        <w:r w:rsidRPr="006925AA">
          <w:rPr>
            <w:rFonts w:cs="Arial"/>
          </w:rPr>
          <w:t>anguage request signals has a CAN dB that only supports one Language request signal then only that language request signal would be supported</w:t>
        </w:r>
      </w:ins>
      <w:ins w:id="76" w:author="Myslinski, Jason (J.S.)" w:date="2016-04-25T08:46:00Z">
        <w:r>
          <w:rPr>
            <w:rFonts w:cs="Arial"/>
          </w:rPr>
          <w:t xml:space="preserve"> (either support just the 5 bit </w:t>
        </w:r>
      </w:ins>
      <w:ins w:id="77" w:author="Myslinski, Jason (J.S.)" w:date="2016-04-25T09:04:00Z">
        <w:r>
          <w:rPr>
            <w:rFonts w:cs="Arial"/>
          </w:rPr>
          <w:t>D</w:t>
        </w:r>
      </w:ins>
      <w:ins w:id="78" w:author="Myslinski, Jason (J.S.)" w:date="2016-04-25T10:03:00Z">
        <w:r>
          <w:rPr>
            <w:rFonts w:cs="Arial"/>
          </w:rPr>
          <w:t>isp</w:t>
        </w:r>
      </w:ins>
      <w:ins w:id="79" w:author="Myslinski, Jason (J.S.)" w:date="2016-04-25T09:04:00Z">
        <w:r>
          <w:rPr>
            <w:rFonts w:cs="Arial"/>
          </w:rPr>
          <w:t xml:space="preserve">_LangSel.Rq </w:t>
        </w:r>
      </w:ins>
      <w:ins w:id="80" w:author="Myslinski, Jason (J.S.)" w:date="2016-04-25T08:46:00Z">
        <w:r>
          <w:rPr>
            <w:rFonts w:cs="Arial"/>
          </w:rPr>
          <w:t xml:space="preserve">or 7 bit </w:t>
        </w:r>
      </w:ins>
      <w:ins w:id="81" w:author="Myslinski, Jason (J.S.)" w:date="2016-04-25T09:04:00Z">
        <w:r>
          <w:rPr>
            <w:rFonts w:cs="Arial"/>
          </w:rPr>
          <w:t>D</w:t>
        </w:r>
      </w:ins>
      <w:ins w:id="82" w:author="Myslinski, Jason (J.S.)" w:date="2016-04-25T10:03:00Z">
        <w:r>
          <w:rPr>
            <w:rFonts w:cs="Arial"/>
          </w:rPr>
          <w:t>isp</w:t>
        </w:r>
      </w:ins>
      <w:ins w:id="83" w:author="Myslinski, Jason (J.S.)" w:date="2016-04-25T09:04:00Z">
        <w:r>
          <w:rPr>
            <w:rFonts w:cs="Arial"/>
          </w:rPr>
          <w:t xml:space="preserve">_LangSel2.Rq </w:t>
        </w:r>
      </w:ins>
      <w:ins w:id="84" w:author="Myslinski, Jason (J.S.)" w:date="2016-04-25T08:46:00Z">
        <w:r>
          <w:rPr>
            <w:rFonts w:cs="Arial"/>
          </w:rPr>
          <w:t>signal)</w:t>
        </w:r>
      </w:ins>
      <w:ins w:id="85" w:author="Myslinski, Jason (J.S.)" w:date="2016-04-22T15:25:00Z">
        <w:r w:rsidRPr="006925AA">
          <w:rPr>
            <w:rFonts w:cs="Arial"/>
          </w:rPr>
          <w:t>.</w:t>
        </w:r>
      </w:ins>
    </w:p>
    <w:p w:rsidR="006925AA" w:rsidRPr="006925AA" w:rsidRDefault="000D3FD3" w:rsidP="006925AA">
      <w:pPr>
        <w:rPr>
          <w:ins w:id="86" w:author="Myslinski, Jason (J.S.)" w:date="2016-04-22T15:25:00Z"/>
          <w:rFonts w:cs="Arial"/>
        </w:rPr>
      </w:pPr>
    </w:p>
    <w:p w:rsidR="006925AA" w:rsidRDefault="000D3FD3" w:rsidP="006925AA">
      <w:pPr>
        <w:rPr>
          <w:ins w:id="87" w:author="Myslinski, Jason (J.S.)" w:date="2016-05-03T10:47:00Z"/>
          <w:rFonts w:cs="Arial"/>
        </w:rPr>
      </w:pPr>
      <w:ins w:id="88" w:author="Myslinski, Jason (J.S.)" w:date="2016-04-22T15:25:00Z">
        <w:r w:rsidRPr="006925AA">
          <w:rPr>
            <w:rFonts w:cs="Arial"/>
          </w:rPr>
          <w:t>Th</w:t>
        </w:r>
        <w:r>
          <w:rPr>
            <w:rFonts w:cs="Arial"/>
          </w:rPr>
          <w:t>e receiver of th</w:t>
        </w:r>
        <w:r>
          <w:rPr>
            <w:rFonts w:cs="Arial"/>
          </w:rPr>
          <w:t xml:space="preserve">e infotainment </w:t>
        </w:r>
      </w:ins>
      <w:ins w:id="89" w:author="Myslinski, Jason (J.S.)" w:date="2016-05-03T11:20:00Z">
        <w:r>
          <w:rPr>
            <w:rFonts w:cs="Arial"/>
          </w:rPr>
          <w:t>l</w:t>
        </w:r>
      </w:ins>
      <w:ins w:id="90" w:author="Myslinski, Jason (J.S.)" w:date="2016-04-22T15:25:00Z">
        <w:r w:rsidRPr="006925AA">
          <w:rPr>
            <w:rFonts w:cs="Arial"/>
          </w:rPr>
          <w:t>anguage request signal (ex Cluster)</w:t>
        </w:r>
      </w:ins>
      <w:ins w:id="91" w:author="Myslinski, Jason (J.S.)" w:date="2016-04-25T08:43:00Z">
        <w:r>
          <w:rPr>
            <w:rFonts w:cs="Arial"/>
          </w:rPr>
          <w:t xml:space="preserve"> will have</w:t>
        </w:r>
      </w:ins>
      <w:ins w:id="92" w:author="Myslinski, Jason (J.S.)" w:date="2016-04-22T15:25:00Z">
        <w:r w:rsidRPr="006925AA">
          <w:rPr>
            <w:rFonts w:cs="Arial"/>
          </w:rPr>
          <w:t xml:space="preserve"> its CAN dB set-up so only one language request signal is received in its CAN dB for a particular program</w:t>
        </w:r>
      </w:ins>
      <w:ins w:id="93" w:author="Myslinski, Jason (J.S.)" w:date="2016-04-25T08:46:00Z">
        <w:r>
          <w:rPr>
            <w:rFonts w:cs="Arial"/>
          </w:rPr>
          <w:t xml:space="preserve"> (will only receive the 5 bit</w:t>
        </w:r>
      </w:ins>
      <w:ins w:id="94" w:author="Myslinski, Jason (J.S.)" w:date="2016-04-25T09:05:00Z">
        <w:r>
          <w:rPr>
            <w:rFonts w:cs="Arial"/>
          </w:rPr>
          <w:t xml:space="preserve"> </w:t>
        </w:r>
      </w:ins>
      <w:ins w:id="95" w:author="Myslinski, Jason (J.S.)" w:date="2016-04-25T10:03:00Z">
        <w:r>
          <w:rPr>
            <w:rFonts w:cs="Arial"/>
          </w:rPr>
          <w:t>Di</w:t>
        </w:r>
      </w:ins>
      <w:ins w:id="96" w:author="Myslinski, Jason (J.S.)" w:date="2016-05-03T10:48:00Z">
        <w:r>
          <w:rPr>
            <w:rFonts w:cs="Arial"/>
          </w:rPr>
          <w:t>sp</w:t>
        </w:r>
      </w:ins>
      <w:ins w:id="97" w:author="Myslinski, Jason (J.S.)" w:date="2016-04-25T09:05:00Z">
        <w:r>
          <w:rPr>
            <w:rFonts w:cs="Arial"/>
          </w:rPr>
          <w:t>_LangSel.Rq</w:t>
        </w:r>
      </w:ins>
      <w:ins w:id="98" w:author="Myslinski, Jason (J.S.)" w:date="2016-04-25T08:46:00Z">
        <w:r>
          <w:rPr>
            <w:rFonts w:cs="Arial"/>
          </w:rPr>
          <w:t xml:space="preserve"> </w:t>
        </w:r>
      </w:ins>
      <w:ins w:id="99" w:author="Myslinski, Jason (J.S.)" w:date="2016-04-25T09:06:00Z">
        <w:r>
          <w:rPr>
            <w:rFonts w:cs="Arial"/>
          </w:rPr>
          <w:t xml:space="preserve">signal </w:t>
        </w:r>
      </w:ins>
      <w:ins w:id="100" w:author="Myslinski, Jason (J.S.)" w:date="2016-04-25T08:46:00Z">
        <w:r>
          <w:rPr>
            <w:rFonts w:cs="Arial"/>
          </w:rPr>
          <w:t>or 7 bit D</w:t>
        </w:r>
      </w:ins>
      <w:ins w:id="101" w:author="Myslinski, Jason (J.S.)" w:date="2016-04-25T10:03:00Z">
        <w:r>
          <w:rPr>
            <w:rFonts w:cs="Arial"/>
          </w:rPr>
          <w:t>isp</w:t>
        </w:r>
      </w:ins>
      <w:ins w:id="102" w:author="Myslinski, Jason (J.S.)" w:date="2016-04-25T08:46:00Z">
        <w:r>
          <w:rPr>
            <w:rFonts w:cs="Arial"/>
          </w:rPr>
          <w:t>_LangSel</w:t>
        </w:r>
      </w:ins>
      <w:ins w:id="103" w:author="Myslinski, Jason (J.S.)" w:date="2016-04-25T09:05:00Z">
        <w:r>
          <w:rPr>
            <w:rFonts w:cs="Arial"/>
          </w:rPr>
          <w:t>2</w:t>
        </w:r>
      </w:ins>
      <w:ins w:id="104" w:author="Myslinski, Jason (J.S.)" w:date="2016-04-25T08:46:00Z">
        <w:r>
          <w:rPr>
            <w:rFonts w:cs="Arial"/>
          </w:rPr>
          <w:t>.Rq signal)</w:t>
        </w:r>
      </w:ins>
      <w:ins w:id="105" w:author="Myslinski, Jason (J.S.)" w:date="2016-04-22T15:25:00Z">
        <w:r w:rsidRPr="006925AA">
          <w:rPr>
            <w:rFonts w:cs="Arial"/>
          </w:rPr>
          <w:t>.</w:t>
        </w:r>
      </w:ins>
    </w:p>
    <w:p w:rsidR="00057C77" w:rsidRPr="00057C77" w:rsidRDefault="000D3FD3">
      <w:pPr>
        <w:numPr>
          <w:ilvl w:val="0"/>
          <w:numId w:val="92"/>
        </w:numPr>
        <w:rPr>
          <w:ins w:id="106" w:author="Myslinski, Jason (J.S.)" w:date="2016-04-22T15:25:00Z"/>
          <w:rFonts w:cs="Arial"/>
          <w:rPrChange w:id="107" w:author="Myslinski, Jason (J.S.)" w:date="2016-05-03T10:47:00Z">
            <w:rPr>
              <w:ins w:id="108" w:author="Myslinski, Jason (J.S.)" w:date="2016-04-22T15:25:00Z"/>
            </w:rPr>
          </w:rPrChange>
        </w:rPr>
        <w:pPrChange w:id="109" w:author="Myslinski, Jason (J.S.)" w:date="2016-05-03T10:47:00Z">
          <w:pPr/>
        </w:pPrChange>
      </w:pPr>
      <w:ins w:id="110" w:author="Myslinski, Jason (J.S.)" w:date="2016-05-03T10:48:00Z">
        <w:r>
          <w:rPr>
            <w:rFonts w:cs="Arial"/>
          </w:rPr>
          <w:t xml:space="preserve">Exception:  If the </w:t>
        </w:r>
      </w:ins>
      <w:ins w:id="111" w:author="Myslinski, Jason (J.S.)" w:date="2016-05-04T08:22:00Z">
        <w:r>
          <w:rPr>
            <w:rFonts w:cs="Arial"/>
          </w:rPr>
          <w:t xml:space="preserve">Ford D&amp;R for the </w:t>
        </w:r>
      </w:ins>
      <w:ins w:id="112" w:author="Myslinski, Jason (J.S.)" w:date="2016-05-03T10:48:00Z">
        <w:r>
          <w:rPr>
            <w:rFonts w:cs="Arial"/>
          </w:rPr>
          <w:t>receiver of the infotainment language</w:t>
        </w:r>
      </w:ins>
      <w:ins w:id="113" w:author="Myslinski, Jason (J.S.)" w:date="2016-05-03T10:53:00Z">
        <w:r>
          <w:rPr>
            <w:rFonts w:cs="Arial"/>
          </w:rPr>
          <w:t xml:space="preserve"> request</w:t>
        </w:r>
      </w:ins>
      <w:ins w:id="114" w:author="Myslinski, Jason (J.S.)" w:date="2016-05-03T10:48:00Z">
        <w:r>
          <w:rPr>
            <w:rFonts w:cs="Arial"/>
          </w:rPr>
          <w:t xml:space="preserve"> signal has explicitly asked for a CAN dB with both </w:t>
        </w:r>
      </w:ins>
      <w:ins w:id="115" w:author="Myslinski, Jason (J.S.)" w:date="2016-05-03T10:49:00Z">
        <w:r>
          <w:rPr>
            <w:rFonts w:cs="Arial"/>
          </w:rPr>
          <w:t>i</w:t>
        </w:r>
      </w:ins>
      <w:ins w:id="116" w:author="Myslinski, Jason (J.S.)" w:date="2016-05-03T10:48:00Z">
        <w:r>
          <w:rPr>
            <w:rFonts w:cs="Arial"/>
          </w:rPr>
          <w:t xml:space="preserve">nfotainment </w:t>
        </w:r>
      </w:ins>
      <w:ins w:id="117" w:author="Myslinski, Jason (J.S.)" w:date="2016-05-03T10:49:00Z">
        <w:r>
          <w:rPr>
            <w:rFonts w:cs="Arial"/>
          </w:rPr>
          <w:t>l</w:t>
        </w:r>
      </w:ins>
      <w:ins w:id="118" w:author="Myslinski, Jason (J.S.)" w:date="2016-05-03T10:48:00Z">
        <w:r>
          <w:rPr>
            <w:rFonts w:cs="Arial"/>
          </w:rPr>
          <w:t xml:space="preserve">anguage </w:t>
        </w:r>
      </w:ins>
      <w:ins w:id="119" w:author="Myslinski, Jason (J.S.)" w:date="2016-05-03T10:50:00Z">
        <w:r>
          <w:rPr>
            <w:rFonts w:cs="Arial"/>
          </w:rPr>
          <w:t>r</w:t>
        </w:r>
      </w:ins>
      <w:ins w:id="120" w:author="Myslinski, Jason (J.S.)" w:date="2016-05-03T10:48:00Z">
        <w:r>
          <w:rPr>
            <w:rFonts w:cs="Arial"/>
          </w:rPr>
          <w:t>equest signals</w:t>
        </w:r>
      </w:ins>
      <w:ins w:id="121" w:author="Myslinski, Jason (J.S.)" w:date="2016-05-03T10:50:00Z">
        <w:r>
          <w:rPr>
            <w:rFonts w:cs="Arial"/>
          </w:rPr>
          <w:t xml:space="preserve"> to support common software </w:t>
        </w:r>
      </w:ins>
      <w:ins w:id="122" w:author="Myslinski, Jason (J.S.)" w:date="2016-05-03T11:04:00Z">
        <w:r>
          <w:rPr>
            <w:rFonts w:cs="Arial"/>
          </w:rPr>
          <w:t xml:space="preserve">across </w:t>
        </w:r>
      </w:ins>
      <w:ins w:id="123" w:author="Myslinski, Jason (J.S.)" w:date="2016-05-03T11:20:00Z">
        <w:r>
          <w:rPr>
            <w:rFonts w:cs="Arial"/>
          </w:rPr>
          <w:t xml:space="preserve">multiple </w:t>
        </w:r>
      </w:ins>
      <w:ins w:id="124" w:author="Myslinski, Jason (J.S.)" w:date="2016-05-03T11:04:00Z">
        <w:r>
          <w:rPr>
            <w:rFonts w:cs="Arial"/>
          </w:rPr>
          <w:t xml:space="preserve">programs </w:t>
        </w:r>
      </w:ins>
      <w:ins w:id="125" w:author="Myslinski, Jason (J.S.)" w:date="2016-05-03T10:50:00Z">
        <w:r>
          <w:rPr>
            <w:rFonts w:cs="Arial"/>
          </w:rPr>
          <w:t>(</w:t>
        </w:r>
        <w:r w:rsidRPr="00990B39">
          <w:rPr>
            <w:rFonts w:cs="Arial"/>
          </w:rPr>
          <w:t>0x191 Disp_LangSel.Rq</w:t>
        </w:r>
        <w:r w:rsidRPr="00990B39">
          <w:rPr>
            <w:rFonts w:cs="Arial"/>
          </w:rPr>
          <w:t xml:space="preserve"> 5 bit signal and Disp_LangSel2.Rq 7</w:t>
        </w:r>
      </w:ins>
      <w:ins w:id="126" w:author="Myslinski, Jason (J.S.)" w:date="2016-05-05T08:16:00Z">
        <w:r>
          <w:rPr>
            <w:rFonts w:cs="Arial"/>
          </w:rPr>
          <w:t xml:space="preserve"> bit signal</w:t>
        </w:r>
      </w:ins>
      <w:ins w:id="127" w:author="Myslinski, Jason (J.S.)" w:date="2016-05-03T10:50:00Z">
        <w:r>
          <w:rPr>
            <w:rFonts w:cs="Arial"/>
          </w:rPr>
          <w:t xml:space="preserve">) </w:t>
        </w:r>
      </w:ins>
      <w:ins w:id="128" w:author="Myslinski, Jason (J.S.)" w:date="2016-05-03T10:51:00Z">
        <w:r>
          <w:rPr>
            <w:rFonts w:cs="Arial"/>
          </w:rPr>
          <w:t xml:space="preserve">then the receiver of those signals will need to have a configuration </w:t>
        </w:r>
      </w:ins>
      <w:ins w:id="129" w:author="Myslinski, Jason (J.S.)" w:date="2016-05-03T11:20:00Z">
        <w:r>
          <w:rPr>
            <w:rFonts w:cs="Arial"/>
          </w:rPr>
          <w:t xml:space="preserve">bit </w:t>
        </w:r>
      </w:ins>
      <w:ins w:id="130" w:author="Myslinski, Jason (J.S.)" w:date="2016-05-03T10:51:00Z">
        <w:r>
          <w:rPr>
            <w:rFonts w:cs="Arial"/>
          </w:rPr>
          <w:t xml:space="preserve">such that only one of the signals can be used at a time (ex. program X only uses Disp_LangSel2.Rq while program Y </w:t>
        </w:r>
      </w:ins>
      <w:ins w:id="131" w:author="Myslinski, Jason (J.S.)" w:date="2016-05-03T10:52:00Z">
        <w:r>
          <w:rPr>
            <w:rFonts w:cs="Arial"/>
          </w:rPr>
          <w:t>only uses Disp_LangS</w:t>
        </w:r>
        <w:r>
          <w:rPr>
            <w:rFonts w:cs="Arial"/>
          </w:rPr>
          <w:t>el.Rq).</w:t>
        </w:r>
      </w:ins>
    </w:p>
    <w:p w:rsidR="006925AA" w:rsidRPr="006925AA" w:rsidRDefault="000D3FD3" w:rsidP="006925AA">
      <w:pPr>
        <w:rPr>
          <w:ins w:id="132" w:author="Myslinski, Jason (J.S.)" w:date="2016-04-22T15:25:00Z"/>
          <w:rFonts w:cs="Arial"/>
        </w:rPr>
      </w:pPr>
    </w:p>
    <w:p w:rsidR="006925AA" w:rsidRDefault="000D3FD3" w:rsidP="006925AA">
      <w:pPr>
        <w:rPr>
          <w:ins w:id="133" w:author="Myslinski, Jason (J.S.)" w:date="2016-05-03T10:53:00Z"/>
          <w:rFonts w:cs="Arial"/>
        </w:rPr>
      </w:pPr>
      <w:ins w:id="134" w:author="Myslinski, Jason (J.S.)" w:date="2016-04-22T15:25:00Z">
        <w:r w:rsidRPr="006925AA">
          <w:rPr>
            <w:rFonts w:cs="Arial"/>
          </w:rPr>
          <w:t>The Cluster transmitter of the language request signal will support only one language request signal in its CAN dB for a particular program</w:t>
        </w:r>
      </w:ins>
      <w:ins w:id="135" w:author="Myslinski, Jason (J.S.)" w:date="2016-04-25T08:47:00Z">
        <w:r>
          <w:rPr>
            <w:rFonts w:cs="Arial"/>
          </w:rPr>
          <w:t xml:space="preserve"> (will only send the 5 bit </w:t>
        </w:r>
      </w:ins>
      <w:ins w:id="136" w:author="Myslinski, Jason (J.S.)" w:date="2016-04-25T09:06:00Z">
        <w:r>
          <w:rPr>
            <w:rFonts w:cs="Arial"/>
          </w:rPr>
          <w:t xml:space="preserve">McLangSel.Rq </w:t>
        </w:r>
      </w:ins>
      <w:ins w:id="137" w:author="Myslinski, Jason (J.S.)" w:date="2016-04-25T08:47:00Z">
        <w:r>
          <w:rPr>
            <w:rFonts w:cs="Arial"/>
          </w:rPr>
          <w:t xml:space="preserve">or 7 bit </w:t>
        </w:r>
      </w:ins>
      <w:ins w:id="138" w:author="Myslinski, Jason (J.S.)" w:date="2016-04-25T09:06:00Z">
        <w:r>
          <w:rPr>
            <w:rFonts w:cs="Arial"/>
          </w:rPr>
          <w:t>McLangSel2</w:t>
        </w:r>
      </w:ins>
      <w:ins w:id="139" w:author="Myslinski, Jason (J.S.)" w:date="2016-04-25T08:47:00Z">
        <w:r>
          <w:rPr>
            <w:rFonts w:cs="Arial"/>
          </w:rPr>
          <w:t>.Rq signal)</w:t>
        </w:r>
      </w:ins>
      <w:ins w:id="140" w:author="Myslinski, Jason (J.S.)" w:date="2016-04-22T15:25:00Z">
        <w:r w:rsidRPr="006925AA">
          <w:rPr>
            <w:rFonts w:cs="Arial"/>
          </w:rPr>
          <w:t>.</w:t>
        </w:r>
      </w:ins>
      <w:ins w:id="141" w:author="Myslinski, Jason (J.S.)" w:date="2017-04-19T15:39:00Z">
        <w:r>
          <w:rPr>
            <w:rFonts w:cs="Arial"/>
          </w:rPr>
          <w:t xml:space="preserve">  The other language signal not used would be set to 0x0 Inactive/Invalid.</w:t>
        </w:r>
      </w:ins>
    </w:p>
    <w:p w:rsidR="00524C95" w:rsidRPr="00524C95" w:rsidRDefault="000D3FD3">
      <w:pPr>
        <w:numPr>
          <w:ilvl w:val="0"/>
          <w:numId w:val="92"/>
        </w:numPr>
        <w:rPr>
          <w:ins w:id="142" w:author="Myslinski, Jason (J.S.)" w:date="2016-04-22T15:25:00Z"/>
          <w:rFonts w:cs="Arial"/>
          <w:rPrChange w:id="143" w:author="Myslinski, Jason (J.S.)" w:date="2016-05-03T10:53:00Z">
            <w:rPr>
              <w:ins w:id="144" w:author="Myslinski, Jason (J.S.)" w:date="2016-04-22T15:25:00Z"/>
            </w:rPr>
          </w:rPrChange>
        </w:rPr>
        <w:pPrChange w:id="145" w:author="Myslinski, Jason (J.S.)" w:date="2016-05-03T10:53:00Z">
          <w:pPr/>
        </w:pPrChange>
      </w:pPr>
      <w:ins w:id="146" w:author="Myslinski, Jason (J.S.)" w:date="2016-05-03T10:53:00Z">
        <w:r>
          <w:rPr>
            <w:rFonts w:cs="Arial"/>
          </w:rPr>
          <w:t>Exception</w:t>
        </w:r>
      </w:ins>
      <w:ins w:id="147" w:author="Myslinski, Jason (J.S.)" w:date="2016-05-03T11:28:00Z">
        <w:r>
          <w:rPr>
            <w:rFonts w:cs="Arial"/>
          </w:rPr>
          <w:t>:</w:t>
        </w:r>
      </w:ins>
      <w:ins w:id="148" w:author="Myslinski, Jason (J.S.)" w:date="2016-05-03T10:53:00Z">
        <w:r>
          <w:rPr>
            <w:rFonts w:cs="Arial"/>
          </w:rPr>
          <w:t xml:space="preserve">  If the </w:t>
        </w:r>
      </w:ins>
      <w:ins w:id="149" w:author="Myslinski, Jason (J.S.)" w:date="2016-05-04T08:22:00Z">
        <w:r>
          <w:rPr>
            <w:rFonts w:cs="Arial"/>
          </w:rPr>
          <w:t xml:space="preserve">Ford D&amp;R for the </w:t>
        </w:r>
      </w:ins>
      <w:ins w:id="150" w:author="Myslinski, Jason (J.S.)" w:date="2016-05-03T10:53:00Z">
        <w:r>
          <w:rPr>
            <w:rFonts w:cs="Arial"/>
          </w:rPr>
          <w:t>transmitter of the Cluster language request signals</w:t>
        </w:r>
      </w:ins>
      <w:ins w:id="151" w:author="Myslinski, Jason (J.S.)" w:date="2016-05-03T10:54:00Z">
        <w:r>
          <w:rPr>
            <w:rFonts w:cs="Arial"/>
          </w:rPr>
          <w:t xml:space="preserve"> (McLangSel.</w:t>
        </w:r>
        <w:r w:rsidRPr="006925AA">
          <w:rPr>
            <w:rFonts w:cs="Arial"/>
          </w:rPr>
          <w:t>Rq</w:t>
        </w:r>
        <w:r>
          <w:rPr>
            <w:rFonts w:cs="Arial"/>
          </w:rPr>
          <w:t xml:space="preserve"> 5 bit signal and McLangSel2.</w:t>
        </w:r>
        <w:r w:rsidRPr="006925AA">
          <w:rPr>
            <w:rFonts w:cs="Arial"/>
          </w:rPr>
          <w:t>Rq</w:t>
        </w:r>
        <w:r>
          <w:rPr>
            <w:rFonts w:cs="Arial"/>
          </w:rPr>
          <w:t xml:space="preserve"> 7 bit signal) </w:t>
        </w:r>
      </w:ins>
      <w:ins w:id="152" w:author="Myslinski, Jason (J.S.)" w:date="2016-05-03T10:56:00Z">
        <w:r>
          <w:rPr>
            <w:rFonts w:cs="Arial"/>
          </w:rPr>
          <w:t xml:space="preserve">has explicitly asked for a CAN dB </w:t>
        </w:r>
        <w:r>
          <w:rPr>
            <w:rFonts w:cs="Arial"/>
          </w:rPr>
          <w:t xml:space="preserve">with both cluster language request signals to support common software </w:t>
        </w:r>
      </w:ins>
      <w:ins w:id="153" w:author="Myslinski, Jason (J.S.)" w:date="2016-05-03T11:29:00Z">
        <w:r>
          <w:rPr>
            <w:rFonts w:cs="Arial"/>
          </w:rPr>
          <w:t xml:space="preserve">across multiple programs </w:t>
        </w:r>
      </w:ins>
      <w:ins w:id="154" w:author="Myslinski, Jason (J.S.)" w:date="2016-05-03T10:56:00Z">
        <w:r>
          <w:rPr>
            <w:rFonts w:cs="Arial"/>
          </w:rPr>
          <w:t>then the Cluster will need to have a configuration</w:t>
        </w:r>
      </w:ins>
      <w:ins w:id="155" w:author="Myslinski, Jason (J.S.)" w:date="2016-05-03T11:30:00Z">
        <w:r>
          <w:rPr>
            <w:rFonts w:cs="Arial"/>
          </w:rPr>
          <w:t xml:space="preserve"> bit</w:t>
        </w:r>
      </w:ins>
      <w:ins w:id="156" w:author="Myslinski, Jason (J.S.)" w:date="2016-05-03T10:56:00Z">
        <w:r>
          <w:rPr>
            <w:rFonts w:cs="Arial"/>
          </w:rPr>
          <w:t xml:space="preserve"> such that only one of the signals can be used at a time.</w:t>
        </w:r>
      </w:ins>
    </w:p>
    <w:p w:rsidR="006925AA" w:rsidRPr="0010214E" w:rsidRDefault="000D3FD3" w:rsidP="006925AA">
      <w:pPr>
        <w:rPr>
          <w:ins w:id="157" w:author="Myslinski, Jason (J.S.)" w:date="2016-04-22T15:25:00Z"/>
          <w:rFonts w:cs="Arial"/>
        </w:rPr>
      </w:pPr>
    </w:p>
    <w:p w:rsidR="006925AA" w:rsidDel="0051476E" w:rsidRDefault="000D3FD3" w:rsidP="006925AA">
      <w:pPr>
        <w:rPr>
          <w:del w:id="158" w:author="Myslinski, Jason (J.S.)" w:date="2017-03-24T08:14:00Z"/>
          <w:rFonts w:cs="Arial"/>
        </w:rPr>
      </w:pPr>
      <w:ins w:id="159" w:author="Myslinski, Jason (J.S.)" w:date="2016-04-22T15:25:00Z">
        <w:r w:rsidRPr="0010214E">
          <w:rPr>
            <w:rFonts w:cs="Arial"/>
          </w:rPr>
          <w:t xml:space="preserve">If in an error condition the receiving module </w:t>
        </w:r>
        <w:r w:rsidRPr="0010214E">
          <w:rPr>
            <w:rFonts w:cs="Arial"/>
          </w:rPr>
          <w:t>gets both language request signals from the same module at the same time then the last</w:t>
        </w:r>
      </w:ins>
      <w:ins w:id="160" w:author="Myslinski, Jason (J.S.)" w:date="2016-04-25T09:17:00Z">
        <w:r w:rsidRPr="0010214E">
          <w:rPr>
            <w:rFonts w:cs="Arial"/>
          </w:rPr>
          <w:t xml:space="preserve"> language request</w:t>
        </w:r>
      </w:ins>
      <w:ins w:id="161" w:author="Myslinski, Jason (J.S.)" w:date="2016-04-25T09:21:00Z">
        <w:r w:rsidRPr="0010214E">
          <w:rPr>
            <w:rFonts w:cs="Arial"/>
          </w:rPr>
          <w:t xml:space="preserve"> signal</w:t>
        </w:r>
      </w:ins>
      <w:ins w:id="162" w:author="Myslinski, Jason (J.S.)" w:date="2016-04-25T09:17:00Z">
        <w:r w:rsidRPr="0010214E">
          <w:rPr>
            <w:rFonts w:cs="Arial"/>
          </w:rPr>
          <w:t xml:space="preserve"> received</w:t>
        </w:r>
      </w:ins>
      <w:ins w:id="163" w:author="Myslinski, Jason (J.S.)" w:date="2017-04-19T09:02:00Z">
        <w:r>
          <w:rPr>
            <w:rFonts w:cs="Arial"/>
          </w:rPr>
          <w:t xml:space="preserve"> set to a language</w:t>
        </w:r>
      </w:ins>
      <w:ins w:id="164" w:author="Myslinski, Jason (J.S.)" w:date="2016-04-22T15:25:00Z">
        <w:r w:rsidRPr="0010214E">
          <w:rPr>
            <w:rFonts w:cs="Arial"/>
          </w:rPr>
          <w:t xml:space="preserve"> would be supported.</w:t>
        </w:r>
      </w:ins>
      <w:ins w:id="165" w:author="Myslinski, Jason (J.S.)" w:date="2017-03-24T08:13:00Z">
        <w:r>
          <w:rPr>
            <w:rFonts w:cs="Arial"/>
          </w:rPr>
          <w:t xml:space="preserve">  </w:t>
        </w:r>
      </w:ins>
    </w:p>
    <w:p w:rsidR="00FC16F8" w:rsidRDefault="000D3FD3">
      <w:pPr>
        <w:numPr>
          <w:ilvl w:val="0"/>
          <w:numId w:val="92"/>
        </w:numPr>
        <w:rPr>
          <w:ins w:id="166" w:author="Myslinski, Jason (J.S.)" w:date="2017-03-23T10:07:00Z"/>
          <w:rFonts w:cs="Arial"/>
        </w:rPr>
        <w:pPrChange w:id="167" w:author="Myslinski, Jason (J.S.)" w:date="2017-03-23T09:55:00Z">
          <w:pPr/>
        </w:pPrChange>
      </w:pPr>
      <w:ins w:id="168" w:author="Myslinski, Jason (J.S.)" w:date="2017-03-23T09:55:00Z">
        <w:r>
          <w:rPr>
            <w:rFonts w:cs="Arial"/>
          </w:rPr>
          <w:t xml:space="preserve">The </w:t>
        </w:r>
      </w:ins>
      <w:ins w:id="169" w:author="Myslinski, Jason (J.S.)" w:date="2017-03-23T10:07:00Z">
        <w:r>
          <w:rPr>
            <w:rFonts w:cs="Arial"/>
          </w:rPr>
          <w:t xml:space="preserve">Cluster </w:t>
        </w:r>
      </w:ins>
      <w:ins w:id="170" w:author="Myslinski, Jason (J.S.)" w:date="2017-03-23T09:55:00Z">
        <w:r>
          <w:rPr>
            <w:rFonts w:cs="Arial"/>
          </w:rPr>
          <w:t>Ford D&amp;R or supplier needs to bring to the CAN dB teams attention if their module is receiving both language request signals if they are only supposed to be receiving one language request signal so this can be corrected in their CAN dB.</w:t>
        </w:r>
      </w:ins>
    </w:p>
    <w:p w:rsidR="007570B7" w:rsidRPr="00FC16F8" w:rsidRDefault="000D3FD3">
      <w:pPr>
        <w:numPr>
          <w:ilvl w:val="0"/>
          <w:numId w:val="92"/>
        </w:numPr>
        <w:rPr>
          <w:rFonts w:cs="Arial"/>
          <w:rPrChange w:id="171" w:author="Myslinski, Jason (J.S.)" w:date="2017-03-23T09:55:00Z">
            <w:rPr/>
          </w:rPrChange>
        </w:rPr>
        <w:pPrChange w:id="172" w:author="Myslinski, Jason (J.S.)" w:date="2017-03-23T09:55:00Z">
          <w:pPr/>
        </w:pPrChange>
      </w:pPr>
      <w:ins w:id="173" w:author="Myslinski, Jason (J.S.)" w:date="2017-03-23T10:07:00Z">
        <w:r>
          <w:rPr>
            <w:rFonts w:cs="Arial"/>
          </w:rPr>
          <w:t>The Cluster is only</w:t>
        </w:r>
        <w:r>
          <w:rPr>
            <w:rFonts w:cs="Arial"/>
          </w:rPr>
          <w:t xml:space="preserve"> supposed to send one language request at a time</w:t>
        </w:r>
      </w:ins>
      <w:ins w:id="174" w:author="Myslinski, Jason (J.S.)" w:date="2017-03-23T10:14:00Z">
        <w:r>
          <w:rPr>
            <w:rFonts w:cs="Arial"/>
          </w:rPr>
          <w:t xml:space="preserve"> and that is what receiver would expect</w:t>
        </w:r>
      </w:ins>
      <w:ins w:id="175" w:author="Myslinski, Jason (J.S.)" w:date="2017-03-23T10:07:00Z">
        <w:r>
          <w:rPr>
            <w:rFonts w:cs="Arial"/>
          </w:rPr>
          <w:t xml:space="preserve">.  If </w:t>
        </w:r>
      </w:ins>
      <w:ins w:id="176" w:author="Myslinski, Jason (J.S.)" w:date="2017-03-23T10:14:00Z">
        <w:r>
          <w:rPr>
            <w:rFonts w:cs="Arial"/>
          </w:rPr>
          <w:t xml:space="preserve">the </w:t>
        </w:r>
      </w:ins>
      <w:ins w:id="177" w:author="Myslinski, Jason (J.S.)" w:date="2017-03-23T10:07:00Z">
        <w:r>
          <w:rPr>
            <w:rFonts w:cs="Arial"/>
          </w:rPr>
          <w:t xml:space="preserve">receiver of </w:t>
        </w:r>
      </w:ins>
      <w:ins w:id="178" w:author="Myslinski, Jason (J.S.)" w:date="2017-03-23T10:08:00Z">
        <w:r>
          <w:rPr>
            <w:rFonts w:cs="Arial"/>
          </w:rPr>
          <w:t>0x193 McLangSel.</w:t>
        </w:r>
        <w:r w:rsidRPr="006925AA">
          <w:rPr>
            <w:rFonts w:cs="Arial"/>
          </w:rPr>
          <w:t>Rq</w:t>
        </w:r>
        <w:r>
          <w:rPr>
            <w:rFonts w:cs="Arial"/>
          </w:rPr>
          <w:t xml:space="preserve"> or McLangSel2.Rq gets both signal set to a language at the same time </w:t>
        </w:r>
      </w:ins>
      <w:ins w:id="179" w:author="Myslinski, Jason (J.S.)" w:date="2017-03-23T10:15:00Z">
        <w:r>
          <w:rPr>
            <w:rFonts w:cs="Arial"/>
          </w:rPr>
          <w:t xml:space="preserve">then </w:t>
        </w:r>
      </w:ins>
      <w:ins w:id="180" w:author="Myslinski, Jason (J.S.)" w:date="2017-03-23T10:08:00Z">
        <w:r>
          <w:rPr>
            <w:rFonts w:cs="Arial"/>
          </w:rPr>
          <w:t>bring the issue to the Cluster D&amp;R</w:t>
        </w:r>
      </w:ins>
      <w:ins w:id="181" w:author="Myslinski, Jason (J.S.)" w:date="2017-03-23T10:09:00Z">
        <w:r>
          <w:rPr>
            <w:rFonts w:cs="Arial"/>
          </w:rPr>
          <w:t>’s attention so this</w:t>
        </w:r>
        <w:r>
          <w:rPr>
            <w:rFonts w:cs="Arial"/>
          </w:rPr>
          <w:t xml:space="preserve"> could be corrected.</w:t>
        </w:r>
      </w:ins>
    </w:p>
    <w:p w:rsidR="006925AA" w:rsidRPr="0010214E" w:rsidRDefault="000D3FD3" w:rsidP="006925AA">
      <w:pPr>
        <w:rPr>
          <w:ins w:id="182" w:author="Myslinski, Jason (J.S.)" w:date="2016-04-22T15:25:00Z"/>
          <w:rFonts w:cs="Arial"/>
        </w:rPr>
      </w:pPr>
    </w:p>
    <w:p w:rsidR="0010214E" w:rsidRPr="0010214E" w:rsidRDefault="000D3FD3" w:rsidP="0010214E">
      <w:pPr>
        <w:rPr>
          <w:ins w:id="183" w:author="Myslinski, Jason (J.S.)" w:date="2016-04-25T10:02:00Z"/>
          <w:rFonts w:cs="Arial"/>
        </w:rPr>
      </w:pPr>
      <w:ins w:id="184" w:author="Myslinski, Jason (J.S.)" w:date="2016-04-25T10:02:00Z">
        <w:r w:rsidRPr="0010214E">
          <w:rPr>
            <w:rFonts w:cs="Arial"/>
          </w:rPr>
          <w:t xml:space="preserve">Reference the CAN dB for the latest and in case any conflict in signal names the CAN dB takes precedent.  </w:t>
        </w:r>
      </w:ins>
    </w:p>
    <w:p w:rsidR="00406F39" w:rsidRDefault="000D3FD3" w:rsidP="0046553F">
      <w:pPr>
        <w:pStyle w:val="Heading3"/>
      </w:pPr>
      <w:bookmarkStart w:id="185" w:name="_Toc33533694"/>
      <w:r w:rsidRPr="00B9479B">
        <w:lastRenderedPageBreak/>
        <w:t>MD-REQ-025450/M-Disp_LangSel.St (TcSE ROIN-297360)</w:t>
      </w:r>
      <w:bookmarkEnd w:id="185"/>
    </w:p>
    <w:p w:rsidR="002732DD" w:rsidRPr="002732DD" w:rsidRDefault="000D3FD3" w:rsidP="002732DD">
      <w:pPr>
        <w:rPr>
          <w:rFonts w:cs="Arial"/>
        </w:rPr>
      </w:pPr>
      <w:r w:rsidRPr="002732DD">
        <w:rPr>
          <w:rFonts w:cs="Arial"/>
        </w:rPr>
        <w:t>Message Type:  Status</w:t>
      </w:r>
    </w:p>
    <w:p w:rsidR="002732DD" w:rsidRPr="002732DD" w:rsidRDefault="000D3FD3" w:rsidP="002732DD">
      <w:pPr>
        <w:rPr>
          <w:ins w:id="186" w:author="Myslinski, Jason (J.S.)" w:date="2016-03-24T09:04:00Z"/>
          <w:rFonts w:cs="Arial"/>
        </w:rPr>
      </w:pPr>
    </w:p>
    <w:p w:rsidR="002732DD" w:rsidRPr="002732DD" w:rsidRDefault="000D3FD3" w:rsidP="002732DD">
      <w:pPr>
        <w:rPr>
          <w:rFonts w:cs="Arial"/>
        </w:rPr>
      </w:pPr>
      <w:r w:rsidRPr="002732DD">
        <w:rPr>
          <w:rFonts w:cs="Arial"/>
        </w:rPr>
        <w:t>This Signal gives status of the Language</w:t>
      </w:r>
      <w:r w:rsidRPr="002732DD">
        <w:rPr>
          <w:rFonts w:cs="Arial"/>
        </w:rPr>
        <w:t xml:space="preserve"> displayed.</w:t>
      </w:r>
    </w:p>
    <w:p w:rsidR="002732DD" w:rsidRPr="002732DD" w:rsidRDefault="000D3FD3" w:rsidP="002732D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Description</w:t>
            </w:r>
          </w:p>
        </w:tc>
      </w:tr>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rPr>
            </w:pPr>
            <w:r w:rsidRPr="002732DD">
              <w:rPr>
                <w:rFonts w:cs="Arial"/>
              </w:rPr>
              <w:t>Disp_LangSel.St</w:t>
            </w:r>
          </w:p>
        </w:tc>
        <w:tc>
          <w:tcPr>
            <w:tcW w:w="306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jc w:val="center"/>
              <w:rPr>
                <w:rFonts w:cs="Arial"/>
              </w:rPr>
            </w:pPr>
          </w:p>
        </w:tc>
      </w:tr>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2732DD" w:rsidRPr="002732DD" w:rsidRDefault="000D3FD3">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0x00 Invalid</w:t>
            </w:r>
          </w:p>
          <w:p w:rsidR="002732DD" w:rsidRPr="002732DD" w:rsidRDefault="000D3FD3">
            <w:pPr>
              <w:spacing w:line="276" w:lineRule="auto"/>
              <w:rPr>
                <w:rFonts w:cs="Arial"/>
              </w:rPr>
            </w:pPr>
            <w:r w:rsidRPr="002732DD">
              <w:rPr>
                <w:rFonts w:cs="Arial"/>
              </w:rPr>
              <w:t>0x01 Unknown</w:t>
            </w:r>
          </w:p>
          <w:p w:rsidR="002732DD" w:rsidRPr="002732DD" w:rsidRDefault="000D3FD3">
            <w:pPr>
              <w:spacing w:line="276" w:lineRule="auto"/>
              <w:rPr>
                <w:rFonts w:cs="Arial"/>
              </w:rPr>
            </w:pPr>
            <w:r w:rsidRPr="002732DD">
              <w:rPr>
                <w:rFonts w:cs="Arial"/>
              </w:rPr>
              <w:t>0x02 UK English</w:t>
            </w:r>
          </w:p>
          <w:p w:rsidR="002732DD" w:rsidRPr="002732DD" w:rsidRDefault="000D3FD3">
            <w:pPr>
              <w:spacing w:line="276" w:lineRule="auto"/>
              <w:rPr>
                <w:rFonts w:cs="Arial"/>
              </w:rPr>
            </w:pPr>
            <w:r w:rsidRPr="002732DD">
              <w:rPr>
                <w:rFonts w:cs="Arial"/>
              </w:rPr>
              <w:t>0x03 NA English</w:t>
            </w:r>
          </w:p>
          <w:p w:rsidR="002732DD" w:rsidRPr="002732DD" w:rsidRDefault="000D3FD3">
            <w:pPr>
              <w:spacing w:line="276" w:lineRule="auto"/>
              <w:rPr>
                <w:rFonts w:cs="Arial"/>
              </w:rPr>
            </w:pPr>
            <w:r w:rsidRPr="002732DD">
              <w:rPr>
                <w:rFonts w:cs="Arial"/>
              </w:rPr>
              <w:t>0x04 German</w:t>
            </w:r>
          </w:p>
          <w:p w:rsidR="002732DD" w:rsidRPr="002732DD" w:rsidRDefault="000D3FD3">
            <w:pPr>
              <w:spacing w:line="276" w:lineRule="auto"/>
              <w:rPr>
                <w:rFonts w:cs="Arial"/>
              </w:rPr>
            </w:pPr>
            <w:r w:rsidRPr="002732DD">
              <w:rPr>
                <w:rFonts w:cs="Arial"/>
              </w:rPr>
              <w:t>0x05 Italian</w:t>
            </w:r>
          </w:p>
          <w:p w:rsidR="002732DD" w:rsidRPr="002732DD" w:rsidRDefault="000D3FD3">
            <w:pPr>
              <w:spacing w:line="276" w:lineRule="auto"/>
              <w:rPr>
                <w:rFonts w:cs="Arial"/>
              </w:rPr>
            </w:pPr>
            <w:r w:rsidRPr="002732DD">
              <w:rPr>
                <w:rFonts w:cs="Arial"/>
              </w:rPr>
              <w:t xml:space="preserve">0x06 EU </w:t>
            </w:r>
            <w:r w:rsidRPr="002732DD">
              <w:rPr>
                <w:rFonts w:cs="Arial"/>
              </w:rPr>
              <w:t>French</w:t>
            </w:r>
          </w:p>
          <w:p w:rsidR="002732DD" w:rsidRPr="002732DD" w:rsidRDefault="000D3FD3">
            <w:pPr>
              <w:spacing w:line="276" w:lineRule="auto"/>
              <w:rPr>
                <w:rFonts w:cs="Arial"/>
              </w:rPr>
            </w:pPr>
            <w:r w:rsidRPr="002732DD">
              <w:rPr>
                <w:rFonts w:cs="Arial"/>
              </w:rPr>
              <w:t>0x07 Cana French</w:t>
            </w:r>
          </w:p>
          <w:p w:rsidR="002732DD" w:rsidRPr="002732DD" w:rsidRDefault="000D3FD3">
            <w:pPr>
              <w:spacing w:line="276" w:lineRule="auto"/>
              <w:rPr>
                <w:rFonts w:cs="Arial"/>
              </w:rPr>
            </w:pPr>
            <w:r w:rsidRPr="002732DD">
              <w:rPr>
                <w:rFonts w:cs="Arial"/>
              </w:rPr>
              <w:t>0x08 EU Spanish</w:t>
            </w:r>
          </w:p>
          <w:p w:rsidR="002732DD" w:rsidRPr="002732DD" w:rsidRDefault="000D3FD3">
            <w:pPr>
              <w:spacing w:line="276" w:lineRule="auto"/>
              <w:rPr>
                <w:rFonts w:cs="Arial"/>
              </w:rPr>
            </w:pPr>
            <w:r w:rsidRPr="002732DD">
              <w:rPr>
                <w:rFonts w:cs="Arial"/>
              </w:rPr>
              <w:t>0x09 Mex Spanish</w:t>
            </w:r>
          </w:p>
          <w:p w:rsidR="002732DD" w:rsidRPr="002732DD" w:rsidRDefault="000D3FD3">
            <w:pPr>
              <w:spacing w:line="276" w:lineRule="auto"/>
              <w:rPr>
                <w:rFonts w:cs="Arial"/>
              </w:rPr>
            </w:pPr>
            <w:r w:rsidRPr="002732DD">
              <w:rPr>
                <w:rFonts w:cs="Arial"/>
              </w:rPr>
              <w:t>0x0A Turkish</w:t>
            </w:r>
          </w:p>
          <w:p w:rsidR="002732DD" w:rsidRPr="002732DD" w:rsidRDefault="000D3FD3">
            <w:pPr>
              <w:spacing w:line="276" w:lineRule="auto"/>
              <w:rPr>
                <w:rFonts w:cs="Arial"/>
              </w:rPr>
            </w:pPr>
            <w:r w:rsidRPr="002732DD">
              <w:rPr>
                <w:rFonts w:cs="Arial"/>
              </w:rPr>
              <w:t>0x0B Russian</w:t>
            </w:r>
          </w:p>
          <w:p w:rsidR="002732DD" w:rsidRPr="002732DD" w:rsidRDefault="000D3FD3">
            <w:pPr>
              <w:spacing w:line="276" w:lineRule="auto"/>
              <w:rPr>
                <w:rFonts w:cs="Arial"/>
              </w:rPr>
            </w:pPr>
            <w:r w:rsidRPr="002732DD">
              <w:rPr>
                <w:rFonts w:cs="Arial"/>
              </w:rPr>
              <w:t>0x0C Dutch</w:t>
            </w:r>
          </w:p>
          <w:p w:rsidR="002732DD" w:rsidRPr="002732DD" w:rsidRDefault="000D3FD3">
            <w:pPr>
              <w:spacing w:line="276" w:lineRule="auto"/>
              <w:rPr>
                <w:rFonts w:cs="Arial"/>
              </w:rPr>
            </w:pPr>
            <w:r w:rsidRPr="002732DD">
              <w:rPr>
                <w:rFonts w:cs="Arial"/>
              </w:rPr>
              <w:t>0x0D Flemish</w:t>
            </w:r>
          </w:p>
          <w:p w:rsidR="002732DD" w:rsidRPr="002732DD" w:rsidRDefault="000D3FD3">
            <w:pPr>
              <w:spacing w:line="276" w:lineRule="auto"/>
              <w:rPr>
                <w:rFonts w:cs="Arial"/>
              </w:rPr>
            </w:pPr>
            <w:r w:rsidRPr="002732DD">
              <w:rPr>
                <w:rFonts w:cs="Arial"/>
              </w:rPr>
              <w:t>0x0E Polish</w:t>
            </w:r>
          </w:p>
          <w:p w:rsidR="002732DD" w:rsidRPr="002732DD" w:rsidRDefault="000D3FD3">
            <w:pPr>
              <w:spacing w:line="276" w:lineRule="auto"/>
              <w:rPr>
                <w:rFonts w:cs="Arial"/>
              </w:rPr>
            </w:pPr>
            <w:r w:rsidRPr="002732DD">
              <w:rPr>
                <w:rFonts w:cs="Arial"/>
              </w:rPr>
              <w:t>0x0F Czech</w:t>
            </w:r>
          </w:p>
          <w:p w:rsidR="002732DD" w:rsidRPr="002732DD" w:rsidRDefault="000D3FD3">
            <w:pPr>
              <w:spacing w:line="276" w:lineRule="auto"/>
              <w:rPr>
                <w:rFonts w:cs="Arial"/>
              </w:rPr>
            </w:pPr>
            <w:r w:rsidRPr="002732DD">
              <w:rPr>
                <w:rFonts w:cs="Arial"/>
              </w:rPr>
              <w:t>0x10 Greek</w:t>
            </w:r>
          </w:p>
          <w:p w:rsidR="002732DD" w:rsidRPr="002732DD" w:rsidRDefault="000D3FD3">
            <w:pPr>
              <w:spacing w:line="276" w:lineRule="auto"/>
              <w:rPr>
                <w:rFonts w:cs="Arial"/>
              </w:rPr>
            </w:pPr>
            <w:r w:rsidRPr="002732DD">
              <w:rPr>
                <w:rFonts w:cs="Arial"/>
              </w:rPr>
              <w:t>0x11 Hungarian</w:t>
            </w:r>
          </w:p>
          <w:p w:rsidR="002732DD" w:rsidRPr="002732DD" w:rsidRDefault="000D3FD3">
            <w:pPr>
              <w:spacing w:line="276" w:lineRule="auto"/>
              <w:rPr>
                <w:rFonts w:cs="Arial"/>
              </w:rPr>
            </w:pPr>
            <w:r w:rsidRPr="002732DD">
              <w:rPr>
                <w:rFonts w:cs="Arial"/>
              </w:rPr>
              <w:t>0x12 Swedish</w:t>
            </w:r>
          </w:p>
          <w:p w:rsidR="002732DD" w:rsidRPr="002732DD" w:rsidRDefault="000D3FD3">
            <w:pPr>
              <w:spacing w:line="276" w:lineRule="auto"/>
              <w:rPr>
                <w:rFonts w:cs="Arial"/>
              </w:rPr>
            </w:pPr>
            <w:r w:rsidRPr="002732DD">
              <w:rPr>
                <w:rFonts w:cs="Arial"/>
              </w:rPr>
              <w:t>0x13 Danish</w:t>
            </w:r>
          </w:p>
          <w:p w:rsidR="002732DD" w:rsidRPr="002732DD" w:rsidRDefault="000D3FD3">
            <w:pPr>
              <w:spacing w:line="276" w:lineRule="auto"/>
              <w:rPr>
                <w:rFonts w:cs="Arial"/>
                <w:lang w:val="es-MX"/>
              </w:rPr>
            </w:pPr>
            <w:r w:rsidRPr="002732DD">
              <w:rPr>
                <w:rFonts w:cs="Arial"/>
                <w:lang w:val="es-MX"/>
              </w:rPr>
              <w:t>0x14 Norwegian</w:t>
            </w:r>
          </w:p>
          <w:p w:rsidR="002732DD" w:rsidRPr="002732DD" w:rsidRDefault="000D3FD3">
            <w:pPr>
              <w:spacing w:line="276" w:lineRule="auto"/>
              <w:rPr>
                <w:rFonts w:cs="Arial"/>
                <w:lang w:val="es-MX"/>
              </w:rPr>
            </w:pPr>
            <w:r w:rsidRPr="002732DD">
              <w:rPr>
                <w:rFonts w:cs="Arial"/>
                <w:lang w:val="es-MX"/>
              </w:rPr>
              <w:t>0x15 Finish</w:t>
            </w:r>
          </w:p>
          <w:p w:rsidR="002732DD" w:rsidRPr="002732DD" w:rsidRDefault="000D3FD3">
            <w:pPr>
              <w:spacing w:line="276" w:lineRule="auto"/>
              <w:rPr>
                <w:rFonts w:cs="Arial"/>
                <w:lang w:val="pt-BR"/>
              </w:rPr>
            </w:pPr>
            <w:r w:rsidRPr="002732DD">
              <w:rPr>
                <w:rFonts w:cs="Arial"/>
                <w:lang w:val="pt-BR"/>
              </w:rPr>
              <w:t>0x16 EU Portuguese</w:t>
            </w:r>
          </w:p>
          <w:p w:rsidR="002732DD" w:rsidRPr="002732DD" w:rsidRDefault="000D3FD3">
            <w:pPr>
              <w:spacing w:line="276" w:lineRule="auto"/>
              <w:rPr>
                <w:rFonts w:cs="Arial"/>
                <w:lang w:val="pt-BR"/>
              </w:rPr>
            </w:pPr>
            <w:r w:rsidRPr="002732DD">
              <w:rPr>
                <w:rFonts w:cs="Arial"/>
                <w:lang w:val="pt-BR"/>
              </w:rPr>
              <w:t>0x17 Braz Portuguese</w:t>
            </w:r>
          </w:p>
          <w:p w:rsidR="002732DD" w:rsidRPr="002732DD" w:rsidRDefault="000D3FD3">
            <w:pPr>
              <w:spacing w:line="276" w:lineRule="auto"/>
              <w:rPr>
                <w:rFonts w:cs="Arial"/>
                <w:lang w:val="es-MX"/>
              </w:rPr>
            </w:pPr>
            <w:r w:rsidRPr="002732DD">
              <w:rPr>
                <w:rFonts w:cs="Arial"/>
                <w:lang w:val="es-MX"/>
              </w:rPr>
              <w:t>0x18 Jap</w:t>
            </w:r>
            <w:r w:rsidRPr="002732DD">
              <w:rPr>
                <w:rFonts w:cs="Arial"/>
                <w:lang w:val="es-MX"/>
              </w:rPr>
              <w:t>anese</w:t>
            </w:r>
          </w:p>
          <w:p w:rsidR="002732DD" w:rsidRPr="002732DD" w:rsidRDefault="000D3FD3">
            <w:pPr>
              <w:spacing w:line="276" w:lineRule="auto"/>
              <w:rPr>
                <w:rFonts w:cs="Arial"/>
              </w:rPr>
            </w:pPr>
            <w:r w:rsidRPr="002732DD">
              <w:rPr>
                <w:rFonts w:cs="Arial"/>
              </w:rPr>
              <w:t>0x19 AU_English</w:t>
            </w:r>
          </w:p>
          <w:p w:rsidR="002732DD" w:rsidRPr="002732DD" w:rsidRDefault="000D3FD3">
            <w:pPr>
              <w:spacing w:line="276" w:lineRule="auto"/>
              <w:rPr>
                <w:rFonts w:cs="Arial"/>
              </w:rPr>
            </w:pPr>
            <w:r w:rsidRPr="002732DD">
              <w:rPr>
                <w:rFonts w:cs="Arial"/>
              </w:rPr>
              <w:t>0x1A Korean</w:t>
            </w:r>
          </w:p>
          <w:p w:rsidR="002732DD" w:rsidRPr="002732DD" w:rsidRDefault="000D3FD3">
            <w:pPr>
              <w:spacing w:line="276" w:lineRule="auto"/>
              <w:rPr>
                <w:rFonts w:cs="Arial"/>
              </w:rPr>
            </w:pPr>
            <w:r w:rsidRPr="002732DD">
              <w:rPr>
                <w:rFonts w:cs="Arial"/>
              </w:rPr>
              <w:t>0x1B Mandarin Chinese</w:t>
            </w:r>
          </w:p>
          <w:p w:rsidR="002732DD" w:rsidRPr="002732DD" w:rsidRDefault="000D3FD3">
            <w:pPr>
              <w:spacing w:line="276" w:lineRule="auto"/>
              <w:rPr>
                <w:rFonts w:cs="Arial"/>
              </w:rPr>
            </w:pPr>
            <w:r w:rsidRPr="002732DD">
              <w:rPr>
                <w:rFonts w:cs="Arial"/>
              </w:rPr>
              <w:t>0x1C Taiwanese</w:t>
            </w:r>
          </w:p>
          <w:p w:rsidR="002732DD" w:rsidRPr="002732DD" w:rsidRDefault="000D3FD3">
            <w:pPr>
              <w:spacing w:line="276" w:lineRule="auto"/>
              <w:rPr>
                <w:rFonts w:cs="Arial"/>
              </w:rPr>
            </w:pPr>
            <w:r w:rsidRPr="002732DD">
              <w:rPr>
                <w:rFonts w:cs="Arial"/>
              </w:rPr>
              <w:t>0x1D Arabic</w:t>
            </w:r>
          </w:p>
          <w:p w:rsidR="002732DD" w:rsidRPr="002732DD" w:rsidRDefault="000D3FD3">
            <w:pPr>
              <w:spacing w:line="276" w:lineRule="auto"/>
              <w:rPr>
                <w:rFonts w:cs="Arial"/>
              </w:rPr>
            </w:pPr>
            <w:r w:rsidRPr="002732DD">
              <w:rPr>
                <w:rFonts w:cs="Arial"/>
              </w:rPr>
              <w:t>0x1E Slovak</w:t>
            </w:r>
          </w:p>
          <w:p w:rsidR="002732DD" w:rsidRPr="002732DD" w:rsidRDefault="000D3FD3">
            <w:pPr>
              <w:spacing w:line="276" w:lineRule="auto"/>
              <w:rPr>
                <w:ins w:id="187" w:author="Myslinski, Jason (J.S.)" w:date="2016-03-24T09:09:00Z"/>
                <w:rFonts w:cs="Arial"/>
              </w:rPr>
            </w:pPr>
            <w:ins w:id="188" w:author="Myslinski, Jason (J.S.)" w:date="2016-03-24T09:04:00Z">
              <w:r w:rsidRPr="002732DD">
                <w:rPr>
                  <w:rFonts w:cs="Arial"/>
                </w:rPr>
                <w:t>0x1F Thai</w:t>
              </w:r>
            </w:ins>
          </w:p>
          <w:p w:rsidR="002732DD" w:rsidRPr="002732DD" w:rsidRDefault="000D3FD3">
            <w:pPr>
              <w:spacing w:line="276" w:lineRule="auto"/>
              <w:rPr>
                <w:rFonts w:cs="Arial"/>
              </w:rPr>
            </w:pPr>
            <w:ins w:id="189" w:author="Myslinski, Jason (J.S.)" w:date="2016-03-24T09:09:00Z">
              <w:r w:rsidRPr="002732DD">
                <w:rPr>
                  <w:rFonts w:cs="Arial"/>
                </w:rPr>
                <w:t>0x20 Indian English</w:t>
              </w:r>
            </w:ins>
          </w:p>
          <w:p w:rsidR="002732DD" w:rsidRPr="002732DD" w:rsidRDefault="000D3FD3">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rPr>
                <w:rFonts w:cs="Arial"/>
              </w:rPr>
            </w:pPr>
            <w:r w:rsidRPr="002732DD">
              <w:rPr>
                <w:rFonts w:cs="Arial"/>
              </w:rPr>
              <w:t xml:space="preserve">Status update from the Vehicle Language settings server stating what the current language setting is for the Vehicle Language </w:t>
            </w:r>
            <w:r w:rsidRPr="002732DD">
              <w:rPr>
                <w:rFonts w:cs="Arial"/>
              </w:rPr>
              <w:t>Server which sends out the status message.</w:t>
            </w:r>
          </w:p>
        </w:tc>
      </w:tr>
    </w:tbl>
    <w:p w:rsidR="002732DD" w:rsidRPr="002732DD" w:rsidRDefault="000D3FD3" w:rsidP="002732DD">
      <w:pPr>
        <w:rPr>
          <w:rFonts w:cs="Arial"/>
        </w:rPr>
      </w:pPr>
    </w:p>
    <w:p w:rsidR="002732DD" w:rsidRPr="002732DD" w:rsidRDefault="000D3FD3">
      <w:pPr>
        <w:rPr>
          <w:ins w:id="190" w:author="Myslinski, Jason (J.S.)" w:date="2016-04-22T09:57:00Z"/>
          <w:rFonts w:cs="Arial"/>
        </w:rPr>
        <w:pPrChange w:id="191" w:author="Myslinski, Jason (J.S.)" w:date="2016-04-22T10:01:00Z">
          <w:pPr>
            <w:spacing w:after="200" w:line="276" w:lineRule="auto"/>
          </w:pPr>
        </w:pPrChange>
      </w:pPr>
    </w:p>
    <w:p w:rsidR="002732DD" w:rsidRPr="002732DD" w:rsidRDefault="000D3FD3">
      <w:pPr>
        <w:rPr>
          <w:ins w:id="192" w:author="Myslinski, Jason (J.S.)" w:date="2016-04-22T10:01:00Z"/>
          <w:rFonts w:cs="Arial"/>
        </w:rPr>
        <w:pPrChange w:id="193" w:author="Myslinski, Jason (J.S.)" w:date="2016-04-22T10:01:00Z">
          <w:pPr>
            <w:spacing w:after="200" w:line="276" w:lineRule="auto"/>
          </w:pPr>
        </w:pPrChange>
      </w:pPr>
      <w:ins w:id="194" w:author="Myslinski, Jason (J.S.)" w:date="2016-04-22T09:57:00Z">
        <w:r w:rsidRPr="002732DD">
          <w:rPr>
            <w:rFonts w:cs="Arial"/>
            <w:rPrChange w:id="195" w:author="Myslinski, Jason (J.S.)" w:date="2016-04-22T10:02:00Z">
              <w:rPr/>
            </w:rPrChange>
          </w:rPr>
          <w:t xml:space="preserve">Note: </w:t>
        </w:r>
      </w:ins>
    </w:p>
    <w:p w:rsidR="002732DD" w:rsidRDefault="000D3FD3">
      <w:pPr>
        <w:rPr>
          <w:ins w:id="196" w:author="Myslinski, Jason (J.S.)" w:date="2016-04-29T09:14:00Z"/>
          <w:rFonts w:cs="Arial"/>
        </w:rPr>
        <w:pPrChange w:id="197" w:author="Myslinski, Jason (J.S.)" w:date="2016-04-22T10:01:00Z">
          <w:pPr>
            <w:spacing w:after="200" w:line="276" w:lineRule="auto"/>
          </w:pPr>
        </w:pPrChange>
      </w:pPr>
      <w:ins w:id="198" w:author="Myslinski, Jason (J.S.)" w:date="2016-04-22T10:58:00Z">
        <w:r w:rsidRPr="002732DD">
          <w:rPr>
            <w:rFonts w:cs="Arial"/>
          </w:rPr>
          <w:t>The Infotainment Language status</w:t>
        </w:r>
      </w:ins>
      <w:r>
        <w:rPr>
          <w:rFonts w:cs="Arial"/>
        </w:rPr>
        <w:t xml:space="preserve"> </w:t>
      </w:r>
      <w:ins w:id="199" w:author="Myslinski, Jason (J.S.)" w:date="2017-01-27T09:30:00Z">
        <w:r>
          <w:rPr>
            <w:rFonts w:cs="Arial"/>
          </w:rPr>
          <w:t>HS3</w:t>
        </w:r>
      </w:ins>
      <w:ins w:id="200" w:author="Myslinski, Jason (J.S.)" w:date="2016-04-22T10:58:00Z">
        <w:r w:rsidRPr="002732DD">
          <w:rPr>
            <w:rFonts w:cs="Arial"/>
          </w:rPr>
          <w:t xml:space="preserve"> signal</w:t>
        </w:r>
      </w:ins>
      <w:ins w:id="201" w:author="Myslinski, Jason (J.S.)" w:date="2016-04-22T10:00:00Z">
        <w:r w:rsidRPr="002732DD">
          <w:rPr>
            <w:rFonts w:cs="Arial"/>
            <w:rPrChange w:id="202" w:author="Myslinski, Jason (J.S.)" w:date="2016-04-22T10:02:00Z">
              <w:rPr/>
            </w:rPrChange>
          </w:rPr>
          <w:t xml:space="preserve"> </w:t>
        </w:r>
      </w:ins>
      <w:ins w:id="203" w:author="Myslinski, Jason (J.S.)" w:date="2016-04-22T10:01:00Z">
        <w:r>
          <w:rPr>
            <w:rFonts w:cs="Arial"/>
          </w:rPr>
          <w:t>0x229 D</w:t>
        </w:r>
      </w:ins>
      <w:ins w:id="204" w:author="Myslinski, Jason (J.S.)" w:date="2016-04-25T09:37:00Z">
        <w:r>
          <w:rPr>
            <w:rFonts w:cs="Arial"/>
          </w:rPr>
          <w:t>isp</w:t>
        </w:r>
      </w:ins>
      <w:ins w:id="205" w:author="Myslinski, Jason (J.S.)" w:date="2016-04-22T10:01:00Z">
        <w:r>
          <w:rPr>
            <w:rFonts w:cs="Arial"/>
          </w:rPr>
          <w:t>_LangSel</w:t>
        </w:r>
      </w:ins>
      <w:ins w:id="206" w:author="Myslinski, Jason (J.S.)" w:date="2016-04-25T09:29:00Z">
        <w:r>
          <w:rPr>
            <w:rFonts w:cs="Arial"/>
          </w:rPr>
          <w:t>.</w:t>
        </w:r>
      </w:ins>
      <w:ins w:id="207" w:author="Myslinski, Jason (J.S.)" w:date="2016-04-22T10:01:00Z">
        <w:r w:rsidRPr="002732DD">
          <w:rPr>
            <w:rFonts w:cs="Arial"/>
            <w:rPrChange w:id="208" w:author="Myslinski, Jason (J.S.)" w:date="2016-04-22T10:02:00Z">
              <w:rPr/>
            </w:rPrChange>
          </w:rPr>
          <w:t>St</w:t>
        </w:r>
      </w:ins>
      <w:ins w:id="209" w:author="Myslinski, Jason (J.S.)" w:date="2016-04-22T10:02:00Z">
        <w:r w:rsidRPr="002732DD">
          <w:rPr>
            <w:rFonts w:cs="Arial"/>
          </w:rPr>
          <w:t xml:space="preserve"> (ex APIM, CHR, MFD…)</w:t>
        </w:r>
      </w:ins>
      <w:ins w:id="210" w:author="Myslinski, Jason (J.S.)" w:date="2016-04-22T10:01:00Z">
        <w:r w:rsidRPr="002732DD">
          <w:rPr>
            <w:rFonts w:cs="Arial"/>
            <w:rPrChange w:id="211" w:author="Myslinski, Jason (J.S.)" w:date="2016-04-22T10:02:00Z">
              <w:rPr/>
            </w:rPrChange>
          </w:rPr>
          <w:t xml:space="preserve"> </w:t>
        </w:r>
      </w:ins>
      <w:ins w:id="212" w:author="Myslinski, Jason (J.S.)" w:date="2016-04-22T10:58:00Z">
        <w:r w:rsidRPr="002732DD">
          <w:rPr>
            <w:rFonts w:cs="Arial"/>
          </w:rPr>
          <w:t>is</w:t>
        </w:r>
      </w:ins>
      <w:ins w:id="213" w:author="Myslinski, Jason (J.S.)" w:date="2016-04-22T10:01:00Z">
        <w:r w:rsidRPr="002732DD">
          <w:rPr>
            <w:rFonts w:cs="Arial"/>
            <w:rPrChange w:id="214" w:author="Myslinski, Jason (J.S.)" w:date="2016-04-22T10:02:00Z">
              <w:rPr/>
            </w:rPrChange>
          </w:rPr>
          <w:t xml:space="preserve"> a 5 bit signal and maxed out with 0x1F Thai.  </w:t>
        </w:r>
      </w:ins>
      <w:ins w:id="215" w:author="Myslinski, Jason (J.S.)" w:date="2016-04-29T09:13:00Z">
        <w:r>
          <w:rPr>
            <w:rFonts w:cs="Arial"/>
          </w:rPr>
          <w:t>The</w:t>
        </w:r>
      </w:ins>
      <w:ins w:id="216" w:author="Myslinski, Jason (J.S.)" w:date="2016-04-22T10:02:00Z">
        <w:r w:rsidRPr="002732DD">
          <w:rPr>
            <w:rFonts w:cs="Arial"/>
            <w:rPrChange w:id="217" w:author="Myslinski, Jason (J.S.)" w:date="2016-04-22T10:02:00Z">
              <w:rPr/>
            </w:rPrChange>
          </w:rPr>
          <w:t xml:space="preserve"> new</w:t>
        </w:r>
      </w:ins>
      <w:ins w:id="218" w:author="Myslinski, Jason (J.S.)" w:date="2016-04-22T10:59:00Z">
        <w:r>
          <w:rPr>
            <w:rFonts w:cs="Arial"/>
          </w:rPr>
          <w:t xml:space="preserve"> Infotainment Lang</w:t>
        </w:r>
      </w:ins>
      <w:ins w:id="219" w:author="Myslinski, Jason (J.S.)" w:date="2016-04-22T15:22:00Z">
        <w:r>
          <w:rPr>
            <w:rFonts w:cs="Arial"/>
          </w:rPr>
          <w:t>ua</w:t>
        </w:r>
      </w:ins>
      <w:ins w:id="220" w:author="Myslinski, Jason (J.S.)" w:date="2016-04-22T10:59:00Z">
        <w:r w:rsidRPr="002732DD">
          <w:rPr>
            <w:rFonts w:cs="Arial"/>
          </w:rPr>
          <w:t>ge</w:t>
        </w:r>
      </w:ins>
      <w:ins w:id="221" w:author="Myslinski, Jason (J.S.)" w:date="2016-04-22T10:02:00Z">
        <w:r>
          <w:rPr>
            <w:rFonts w:cs="Arial"/>
          </w:rPr>
          <w:t xml:space="preserve"> Status </w:t>
        </w:r>
      </w:ins>
      <w:ins w:id="222" w:author="Myslinski, Jason (J.S.)" w:date="2017-01-27T09:30:00Z">
        <w:r>
          <w:rPr>
            <w:rFonts w:cs="Arial"/>
          </w:rPr>
          <w:t xml:space="preserve">HS3 </w:t>
        </w:r>
      </w:ins>
      <w:ins w:id="223" w:author="Myslinski, Jason (J.S.)" w:date="2016-04-22T10:02:00Z">
        <w:r>
          <w:rPr>
            <w:rFonts w:cs="Arial"/>
          </w:rPr>
          <w:t>signal</w:t>
        </w:r>
      </w:ins>
      <w:ins w:id="224" w:author="Myslinski, Jason (J.S.)" w:date="2016-04-29T09:13:00Z">
        <w:r>
          <w:rPr>
            <w:rFonts w:cs="Arial"/>
          </w:rPr>
          <w:t xml:space="preserve"> </w:t>
        </w:r>
      </w:ins>
      <w:ins w:id="225" w:author="Myslinski, Jason (J.S.)" w:date="2016-04-29T09:14:00Z">
        <w:r>
          <w:rPr>
            <w:rFonts w:cs="Arial"/>
          </w:rPr>
          <w:t>is Disp_Lan</w:t>
        </w:r>
      </w:ins>
      <w:ins w:id="226" w:author="Myslinski, Jason (J.S.)" w:date="2016-05-05T08:29:00Z">
        <w:r>
          <w:rPr>
            <w:rFonts w:cs="Arial"/>
          </w:rPr>
          <w:t>g</w:t>
        </w:r>
      </w:ins>
      <w:ins w:id="227" w:author="Myslinski, Jason (J.S.)" w:date="2016-04-29T09:14:00Z">
        <w:r>
          <w:rPr>
            <w:rFonts w:cs="Arial"/>
          </w:rPr>
          <w:t xml:space="preserve">Sel2.St and </w:t>
        </w:r>
      </w:ins>
      <w:ins w:id="228" w:author="Myslinski, Jason (J.S.)" w:date="2016-04-22T10:02:00Z">
        <w:r w:rsidRPr="002732DD">
          <w:rPr>
            <w:rFonts w:cs="Arial"/>
            <w:rPrChange w:id="229" w:author="Myslinski, Jason (J.S.)" w:date="2016-04-22T10:02:00Z">
              <w:rPr/>
            </w:rPrChange>
          </w:rPr>
          <w:t>is bigger in size</w:t>
        </w:r>
      </w:ins>
      <w:ins w:id="230" w:author="Myslinski, Jason (J.S.)" w:date="2016-04-25T09:28:00Z">
        <w:r>
          <w:rPr>
            <w:rFonts w:cs="Arial"/>
          </w:rPr>
          <w:t xml:space="preserve"> (7 bits)</w:t>
        </w:r>
      </w:ins>
      <w:ins w:id="231" w:author="Myslinski, Jason (J.S.)" w:date="2016-04-22T11:02:00Z">
        <w:r w:rsidRPr="002732DD">
          <w:rPr>
            <w:rFonts w:cs="Arial"/>
          </w:rPr>
          <w:t xml:space="preserve"> to allow for more encodings</w:t>
        </w:r>
      </w:ins>
      <w:ins w:id="232" w:author="Myslinski, Jason (J.S.)" w:date="2016-04-25T09:27:00Z">
        <w:r>
          <w:rPr>
            <w:rFonts w:cs="Arial"/>
          </w:rPr>
          <w:t xml:space="preserve"> but still include all the encodings the 5 bit signals had</w:t>
        </w:r>
      </w:ins>
      <w:ins w:id="233" w:author="Myslinski, Jason (J.S.)" w:date="2016-04-29T09:14:00Z">
        <w:r>
          <w:rPr>
            <w:rFonts w:cs="Arial"/>
          </w:rPr>
          <w:t>.</w:t>
        </w:r>
      </w:ins>
    </w:p>
    <w:p w:rsidR="00BC59F5" w:rsidRPr="002732DD" w:rsidRDefault="000D3FD3">
      <w:pPr>
        <w:rPr>
          <w:ins w:id="234" w:author="Myslinski, Jason (J.S.)" w:date="2016-04-22T10:58:00Z"/>
          <w:rFonts w:cs="Arial"/>
        </w:rPr>
        <w:pPrChange w:id="235" w:author="Myslinski, Jason (J.S.)" w:date="2016-04-22T10:01:00Z">
          <w:pPr>
            <w:spacing w:after="200" w:line="276" w:lineRule="auto"/>
          </w:pPr>
        </w:pPrChange>
      </w:pPr>
    </w:p>
    <w:p w:rsidR="0030637B" w:rsidRDefault="000D3FD3">
      <w:pPr>
        <w:rPr>
          <w:rFonts w:cs="Arial"/>
        </w:rPr>
        <w:pPrChange w:id="236" w:author="Myslinski, Jason (J.S.)" w:date="2016-04-22T10:01:00Z">
          <w:pPr>
            <w:spacing w:after="200" w:line="276" w:lineRule="auto"/>
          </w:pPr>
        </w:pPrChange>
      </w:pPr>
      <w:ins w:id="237" w:author="Myslinski, Jason (J.S.)" w:date="2016-04-25T09:33:00Z">
        <w:r>
          <w:rPr>
            <w:rFonts w:cs="Arial"/>
          </w:rPr>
          <w:t>If the transmitter of the Infotainment Language status signal supports one common CAN dB then</w:t>
        </w:r>
      </w:ins>
      <w:ins w:id="238" w:author="Myslinski, Jason (J.S.)" w:date="2016-04-25T09:34:00Z">
        <w:r w:rsidRPr="002732DD">
          <w:rPr>
            <w:rFonts w:cs="Arial"/>
          </w:rPr>
          <w:t xml:space="preserve"> the </w:t>
        </w:r>
      </w:ins>
      <w:ins w:id="239" w:author="Myslinski, Jason (J.S.)" w:date="2016-04-25T09:57:00Z">
        <w:r>
          <w:rPr>
            <w:rFonts w:cs="Arial"/>
          </w:rPr>
          <w:t xml:space="preserve">transmitter of the infotainment language </w:t>
        </w:r>
      </w:ins>
      <w:ins w:id="240" w:author="Myslinski, Jason (J.S.)" w:date="2016-04-25T09:34:00Z">
        <w:r w:rsidRPr="002732DD">
          <w:rPr>
            <w:rFonts w:cs="Arial"/>
          </w:rPr>
          <w:t xml:space="preserve">status </w:t>
        </w:r>
      </w:ins>
      <w:ins w:id="241" w:author="Myslinski, Jason (J.S.)" w:date="2016-04-25T09:58:00Z">
        <w:r>
          <w:rPr>
            <w:rFonts w:cs="Arial"/>
          </w:rPr>
          <w:t xml:space="preserve">signal </w:t>
        </w:r>
      </w:ins>
      <w:ins w:id="242" w:author="Myslinski, Jason (J.S.)" w:date="2016-04-25T09:34:00Z">
        <w:r w:rsidRPr="002732DD">
          <w:rPr>
            <w:rFonts w:cs="Arial"/>
          </w:rPr>
          <w:t xml:space="preserve">will have to support sending </w:t>
        </w:r>
      </w:ins>
      <w:ins w:id="243" w:author="Myslinski, Jason (J.S.)" w:date="2016-04-25T09:35:00Z">
        <w:r>
          <w:rPr>
            <w:rFonts w:cs="Arial"/>
          </w:rPr>
          <w:t>both language status signals D</w:t>
        </w:r>
      </w:ins>
      <w:ins w:id="244" w:author="Myslinski, Jason (J.S.)" w:date="2016-04-25T09:38:00Z">
        <w:r>
          <w:rPr>
            <w:rFonts w:cs="Arial"/>
          </w:rPr>
          <w:t>isp_LangSel.St 5 bit signal and Disp_LangSel2.St 7 bit signal</w:t>
        </w:r>
      </w:ins>
      <w:ins w:id="245" w:author="Myslinski, Jason (J.S.)" w:date="2016-04-28T09:32:00Z">
        <w:r>
          <w:rPr>
            <w:rFonts w:cs="Arial"/>
          </w:rPr>
          <w:t xml:space="preserve"> with both status signals set to the active language</w:t>
        </w:r>
      </w:ins>
      <w:ins w:id="246" w:author="Myslinski, Jason (J.S.)" w:date="2016-04-25T09:38:00Z">
        <w:r>
          <w:rPr>
            <w:rFonts w:cs="Arial"/>
          </w:rPr>
          <w:t>.</w:t>
        </w:r>
      </w:ins>
    </w:p>
    <w:p w:rsidR="006919E6" w:rsidRPr="006919E6" w:rsidRDefault="000D3FD3">
      <w:pPr>
        <w:numPr>
          <w:ilvl w:val="0"/>
          <w:numId w:val="100"/>
        </w:numPr>
        <w:rPr>
          <w:ins w:id="247" w:author="Myslinski, Jason (J.S.)" w:date="2016-04-25T09:33:00Z"/>
          <w:rFonts w:cs="Arial"/>
          <w:rPrChange w:id="248" w:author="Myslinski, Jason (J.S.)" w:date="2016-04-27T15:44:00Z">
            <w:rPr>
              <w:ins w:id="249" w:author="Myslinski, Jason (J.S.)" w:date="2016-04-25T09:33:00Z"/>
            </w:rPr>
          </w:rPrChange>
        </w:rPr>
        <w:pPrChange w:id="250" w:author="Myslinski, Jason (J.S.)" w:date="2016-04-27T15:44:00Z">
          <w:pPr>
            <w:spacing w:after="200" w:line="276" w:lineRule="auto"/>
          </w:pPr>
        </w:pPrChange>
      </w:pPr>
      <w:ins w:id="251" w:author="Myslinski, Jason (J.S.)" w:date="2016-04-27T15:44:00Z">
        <w:r>
          <w:rPr>
            <w:rFonts w:cs="Arial"/>
          </w:rPr>
          <w:lastRenderedPageBreak/>
          <w:t xml:space="preserve">If Disp_LangSel2.St is set </w:t>
        </w:r>
        <w:r>
          <w:rPr>
            <w:rFonts w:cs="Arial"/>
          </w:rPr>
          <w:t xml:space="preserve">to a language that Disp_LangSel.St does not have an encoding for then Disp_LangSel.St would be set to 0x0 Inactive (ex. </w:t>
        </w:r>
      </w:ins>
      <w:ins w:id="252" w:author="Myslinski, Jason (J.S.)" w:date="2016-04-27T15:45:00Z">
        <w:r>
          <w:rPr>
            <w:rFonts w:cs="Arial"/>
          </w:rPr>
          <w:t>i</w:t>
        </w:r>
      </w:ins>
      <w:ins w:id="253" w:author="Myslinski, Jason (J.S.)" w:date="2016-04-27T15:44:00Z">
        <w:r>
          <w:rPr>
            <w:rFonts w:cs="Arial"/>
          </w:rPr>
          <w:t>f Indian English was the active language).</w:t>
        </w:r>
      </w:ins>
    </w:p>
    <w:p w:rsidR="0030637B" w:rsidRDefault="000D3FD3">
      <w:pPr>
        <w:rPr>
          <w:ins w:id="254" w:author="Myslinski, Jason (J.S.)" w:date="2016-04-25T09:33:00Z"/>
          <w:rFonts w:cs="Arial"/>
        </w:rPr>
        <w:pPrChange w:id="255" w:author="Myslinski, Jason (J.S.)" w:date="2016-04-22T10:01:00Z">
          <w:pPr>
            <w:spacing w:after="200" w:line="276" w:lineRule="auto"/>
          </w:pPr>
        </w:pPrChange>
      </w:pPr>
    </w:p>
    <w:p w:rsidR="0030637B" w:rsidRDefault="000D3FD3">
      <w:pPr>
        <w:rPr>
          <w:ins w:id="256" w:author="Myslinski, Jason (J.S.)" w:date="2016-04-25T09:39:00Z"/>
          <w:rFonts w:cs="Arial"/>
        </w:rPr>
        <w:pPrChange w:id="257" w:author="Myslinski, Jason (J.S.)" w:date="2016-04-22T10:01:00Z">
          <w:pPr>
            <w:spacing w:after="200" w:line="276" w:lineRule="auto"/>
          </w:pPr>
        </w:pPrChange>
      </w:pPr>
      <w:ins w:id="258" w:author="Myslinski, Jason (J.S.)" w:date="2016-04-25T09:39:00Z">
        <w:r>
          <w:rPr>
            <w:rFonts w:cs="Arial"/>
          </w:rPr>
          <w:t>If the transmitter of the Infotainment Language status signal ha</w:t>
        </w:r>
        <w:r>
          <w:rPr>
            <w:rFonts w:cs="Arial"/>
          </w:rPr>
          <w:t>s a CAN dB that only supports one language status signal then only that language status signal would be supported (either support just the 5 bit Disp_Lan</w:t>
        </w:r>
      </w:ins>
      <w:ins w:id="259" w:author="Myslinski, Jason (J.S.)" w:date="2016-05-05T08:27:00Z">
        <w:r>
          <w:rPr>
            <w:rFonts w:cs="Arial"/>
          </w:rPr>
          <w:t>g</w:t>
        </w:r>
      </w:ins>
      <w:ins w:id="260" w:author="Myslinski, Jason (J.S.)" w:date="2016-04-25T09:39:00Z">
        <w:r>
          <w:rPr>
            <w:rFonts w:cs="Arial"/>
          </w:rPr>
          <w:t>Sel.St or 7 bit Disp_LangSel2.St)</w:t>
        </w:r>
      </w:ins>
      <w:ins w:id="261" w:author="Myslinski, Jason (J.S.)" w:date="2016-04-25T09:41:00Z">
        <w:r>
          <w:rPr>
            <w:rFonts w:cs="Arial"/>
          </w:rPr>
          <w:t>.</w:t>
        </w:r>
      </w:ins>
    </w:p>
    <w:p w:rsidR="002732DD" w:rsidRPr="002732DD" w:rsidRDefault="000D3FD3" w:rsidP="002732DD">
      <w:pPr>
        <w:rPr>
          <w:rFonts w:cs="Arial"/>
        </w:rPr>
      </w:pPr>
    </w:p>
    <w:p w:rsidR="006A6C8F" w:rsidRDefault="000D3FD3">
      <w:pPr>
        <w:rPr>
          <w:ins w:id="262" w:author="Myslinski, Jason (J.S.)" w:date="2016-04-26T08:49:00Z"/>
          <w:rFonts w:cs="Arial"/>
        </w:rPr>
        <w:pPrChange w:id="263" w:author="Myslinski, Jason (J.S.)" w:date="2016-04-22T10:10:00Z">
          <w:pPr>
            <w:spacing w:after="200" w:line="276" w:lineRule="auto"/>
          </w:pPr>
        </w:pPrChange>
      </w:pPr>
      <w:ins w:id="264" w:author="Myslinski, Jason (J.S.)" w:date="2016-04-22T10:11:00Z">
        <w:r w:rsidRPr="002732DD">
          <w:rPr>
            <w:rFonts w:cs="Arial"/>
          </w:rPr>
          <w:t>The receiver</w:t>
        </w:r>
      </w:ins>
      <w:ins w:id="265" w:author="Myslinski, Jason (J.S.)" w:date="2016-04-26T10:32:00Z">
        <w:r w:rsidRPr="002732DD">
          <w:rPr>
            <w:rFonts w:cs="Arial"/>
          </w:rPr>
          <w:t xml:space="preserve"> </w:t>
        </w:r>
      </w:ins>
      <w:ins w:id="266" w:author="Myslinski, Jason (J.S.)" w:date="2016-04-22T10:11:00Z">
        <w:r w:rsidRPr="002732DD">
          <w:rPr>
            <w:rFonts w:cs="Arial"/>
          </w:rPr>
          <w:t xml:space="preserve">of the </w:t>
        </w:r>
      </w:ins>
      <w:ins w:id="267" w:author="Myslinski, Jason (J.S.)" w:date="2016-04-22T11:00:00Z">
        <w:r w:rsidRPr="002732DD">
          <w:rPr>
            <w:rFonts w:cs="Arial"/>
          </w:rPr>
          <w:t xml:space="preserve">infotainment </w:t>
        </w:r>
      </w:ins>
      <w:ins w:id="268" w:author="Myslinski, Jason (J.S.)" w:date="2016-04-22T10:11:00Z">
        <w:r w:rsidRPr="002732DD">
          <w:rPr>
            <w:rFonts w:cs="Arial"/>
          </w:rPr>
          <w:t>language status signals</w:t>
        </w:r>
      </w:ins>
      <w:ins w:id="269" w:author="Myslinski, Jason (J.S.)" w:date="2016-04-26T10:33:00Z">
        <w:r>
          <w:rPr>
            <w:rFonts w:cs="Arial"/>
          </w:rPr>
          <w:t xml:space="preserve"> (</w:t>
        </w:r>
        <w:r>
          <w:rPr>
            <w:rFonts w:cs="Arial"/>
          </w:rPr>
          <w:t>Disp_LangSel.St 5 bit signal and Disp_LangSel2.St 7 bit signal)</w:t>
        </w:r>
      </w:ins>
      <w:ins w:id="270" w:author="Myslinski, Jason (J.S.)" w:date="2016-04-22T10:11:00Z">
        <w:r w:rsidRPr="002732DD">
          <w:rPr>
            <w:rFonts w:cs="Arial"/>
          </w:rPr>
          <w:t xml:space="preserve"> </w:t>
        </w:r>
      </w:ins>
      <w:ins w:id="271" w:author="Myslinski, Jason (J.S.)" w:date="2016-04-26T10:32:00Z">
        <w:r>
          <w:rPr>
            <w:rFonts w:cs="Arial"/>
          </w:rPr>
          <w:t>should</w:t>
        </w:r>
      </w:ins>
      <w:ins w:id="272" w:author="Myslinski, Jason (J.S.)" w:date="2016-04-22T11:00:00Z">
        <w:r w:rsidRPr="002732DD">
          <w:rPr>
            <w:rFonts w:cs="Arial"/>
          </w:rPr>
          <w:t xml:space="preserve"> only receive one</w:t>
        </w:r>
      </w:ins>
      <w:ins w:id="273" w:author="Myslinski, Jason (J.S.)" w:date="2016-04-22T10:11:00Z">
        <w:r w:rsidRPr="002732DD">
          <w:rPr>
            <w:rFonts w:cs="Arial"/>
          </w:rPr>
          <w:t xml:space="preserve"> of the language status signals </w:t>
        </w:r>
      </w:ins>
      <w:ins w:id="274" w:author="Myslinski, Jason (J.S.)" w:date="2016-04-22T11:01:00Z">
        <w:r w:rsidRPr="002732DD">
          <w:rPr>
            <w:rFonts w:cs="Arial"/>
          </w:rPr>
          <w:t>in their CAN dB</w:t>
        </w:r>
      </w:ins>
      <w:ins w:id="275" w:author="Myslinski, Jason (J.S.)" w:date="2016-04-22T10:11:00Z">
        <w:r w:rsidRPr="002732DD">
          <w:rPr>
            <w:rFonts w:cs="Arial"/>
          </w:rPr>
          <w:t>.</w:t>
        </w:r>
      </w:ins>
      <w:ins w:id="276" w:author="Myslinski, Jason (J.S.)" w:date="2016-04-26T08:48:00Z">
        <w:r>
          <w:rPr>
            <w:rFonts w:cs="Arial"/>
          </w:rPr>
          <w:t xml:space="preserve">  </w:t>
        </w:r>
      </w:ins>
    </w:p>
    <w:p w:rsidR="002732DD" w:rsidRDefault="000D3FD3">
      <w:pPr>
        <w:numPr>
          <w:ilvl w:val="0"/>
          <w:numId w:val="305"/>
        </w:numPr>
        <w:rPr>
          <w:ins w:id="277" w:author="Myslinski, Jason (J.S.)" w:date="2016-05-03T10:35:00Z"/>
          <w:rFonts w:cs="Arial"/>
        </w:rPr>
        <w:pPrChange w:id="278" w:author="Myslinski, Jason (J.S.)" w:date="2016-04-26T08:50:00Z">
          <w:pPr>
            <w:spacing w:after="200" w:line="276" w:lineRule="auto"/>
          </w:pPr>
        </w:pPrChange>
      </w:pPr>
      <w:ins w:id="279" w:author="Myslinski, Jason (J.S.)" w:date="2016-04-26T08:48:00Z">
        <w:r w:rsidRPr="006A6C8F">
          <w:rPr>
            <w:rFonts w:cs="Arial"/>
            <w:rPrChange w:id="280" w:author="Myslinski, Jason (J.S.)" w:date="2016-04-26T08:50:00Z">
              <w:rPr/>
            </w:rPrChange>
          </w:rPr>
          <w:t xml:space="preserve">If </w:t>
        </w:r>
      </w:ins>
      <w:ins w:id="281" w:author="Myslinski, Jason (J.S.)" w:date="2016-04-26T09:29:00Z">
        <w:r>
          <w:rPr>
            <w:rFonts w:cs="Arial"/>
          </w:rPr>
          <w:t xml:space="preserve">the </w:t>
        </w:r>
      </w:ins>
      <w:ins w:id="282" w:author="Myslinski, Jason (J.S.)" w:date="2016-04-26T09:58:00Z">
        <w:r>
          <w:rPr>
            <w:rFonts w:cs="Arial"/>
          </w:rPr>
          <w:t xml:space="preserve">Ford </w:t>
        </w:r>
      </w:ins>
      <w:ins w:id="283" w:author="Myslinski, Jason (J.S.)" w:date="2016-04-26T09:29:00Z">
        <w:r>
          <w:rPr>
            <w:rFonts w:cs="Arial"/>
          </w:rPr>
          <w:t xml:space="preserve">D&amp;R </w:t>
        </w:r>
      </w:ins>
      <w:ins w:id="284" w:author="Myslinski, Jason (J.S.)" w:date="2016-04-26T09:58:00Z">
        <w:r>
          <w:rPr>
            <w:rFonts w:cs="Arial"/>
          </w:rPr>
          <w:t>or s</w:t>
        </w:r>
      </w:ins>
      <w:ins w:id="285" w:author="Myslinski, Jason (J.S.)" w:date="2016-04-26T09:29:00Z">
        <w:r>
          <w:rPr>
            <w:rFonts w:cs="Arial"/>
          </w:rPr>
          <w:t xml:space="preserve">upplier </w:t>
        </w:r>
      </w:ins>
      <w:ins w:id="286" w:author="Myslinski, Jason (J.S.)" w:date="2016-04-26T09:54:00Z">
        <w:r>
          <w:rPr>
            <w:rFonts w:cs="Arial"/>
          </w:rPr>
          <w:t>of a module receiving</w:t>
        </w:r>
      </w:ins>
      <w:ins w:id="287" w:author="Myslinski, Jason (J.S.)" w:date="2016-04-26T09:28:00Z">
        <w:r>
          <w:rPr>
            <w:rFonts w:cs="Arial"/>
          </w:rPr>
          <w:t xml:space="preserve"> the</w:t>
        </w:r>
      </w:ins>
      <w:ins w:id="288" w:author="Myslinski, Jason (J.S.)" w:date="2016-04-26T09:57:00Z">
        <w:r>
          <w:rPr>
            <w:rFonts w:cs="Arial"/>
          </w:rPr>
          <w:t xml:space="preserve"> infotainment</w:t>
        </w:r>
      </w:ins>
      <w:ins w:id="289" w:author="Myslinski, Jason (J.S.)" w:date="2016-04-26T09:28:00Z">
        <w:r>
          <w:rPr>
            <w:rFonts w:cs="Arial"/>
          </w:rPr>
          <w:t xml:space="preserve"> language status message </w:t>
        </w:r>
      </w:ins>
      <w:ins w:id="290" w:author="Myslinski, Jason (J.S.)" w:date="2016-04-26T08:48:00Z">
        <w:r w:rsidRPr="006A6C8F">
          <w:rPr>
            <w:rFonts w:cs="Arial"/>
            <w:rPrChange w:id="291" w:author="Myslinski, Jason (J.S.)" w:date="2016-04-26T08:50:00Z">
              <w:rPr/>
            </w:rPrChange>
          </w:rPr>
          <w:t xml:space="preserve">notices that both </w:t>
        </w:r>
      </w:ins>
      <w:ins w:id="292" w:author="Myslinski, Jason (J.S.)" w:date="2016-04-26T08:50:00Z">
        <w:r>
          <w:rPr>
            <w:rFonts w:cs="Arial"/>
          </w:rPr>
          <w:t xml:space="preserve">infotainment language status signals </w:t>
        </w:r>
      </w:ins>
      <w:ins w:id="293" w:author="Myslinski, Jason (J.S.)" w:date="2016-04-26T08:48:00Z">
        <w:r w:rsidRPr="006A6C8F">
          <w:rPr>
            <w:rFonts w:cs="Arial"/>
            <w:rPrChange w:id="294" w:author="Myslinski, Jason (J.S.)" w:date="2016-04-26T08:50:00Z">
              <w:rPr/>
            </w:rPrChange>
          </w:rPr>
          <w:t>D</w:t>
        </w:r>
      </w:ins>
      <w:ins w:id="295" w:author="Myslinski, Jason (J.S.)" w:date="2016-04-26T08:49:00Z">
        <w:r w:rsidRPr="006A6C8F">
          <w:rPr>
            <w:rFonts w:cs="Arial"/>
            <w:rPrChange w:id="296" w:author="Myslinski, Jason (J.S.)" w:date="2016-04-26T08:50:00Z">
              <w:rPr/>
            </w:rPrChange>
          </w:rPr>
          <w:t>isp</w:t>
        </w:r>
      </w:ins>
      <w:ins w:id="297" w:author="Myslinski, Jason (J.S.)" w:date="2016-04-26T08:48:00Z">
        <w:r w:rsidRPr="006A6C8F">
          <w:rPr>
            <w:rFonts w:cs="Arial"/>
            <w:rPrChange w:id="298" w:author="Myslinski, Jason (J.S.)" w:date="2016-04-26T08:50:00Z">
              <w:rPr/>
            </w:rPrChange>
          </w:rPr>
          <w:t>_LangSel.St 5 bit signal and Disp</w:t>
        </w:r>
      </w:ins>
      <w:ins w:id="299" w:author="Myslinski, Jason (J.S.)" w:date="2016-04-26T08:49:00Z">
        <w:r w:rsidRPr="006A6C8F">
          <w:rPr>
            <w:rFonts w:cs="Arial"/>
            <w:rPrChange w:id="300" w:author="Myslinski, Jason (J.S.)" w:date="2016-04-26T08:50:00Z">
              <w:rPr/>
            </w:rPrChange>
          </w:rPr>
          <w:t>_LangSel2 7 bit signal in their CAN dB bring to Ford’s attention as the CAN dB would need to be corrected.</w:t>
        </w:r>
      </w:ins>
    </w:p>
    <w:p w:rsidR="009A69B8" w:rsidRPr="006A6C8F" w:rsidRDefault="000D3FD3">
      <w:pPr>
        <w:numPr>
          <w:ilvl w:val="1"/>
          <w:numId w:val="305"/>
        </w:numPr>
        <w:rPr>
          <w:rFonts w:cs="Arial"/>
          <w:rPrChange w:id="301" w:author="Myslinski, Jason (J.S.)" w:date="2016-04-26T08:50:00Z">
            <w:rPr/>
          </w:rPrChange>
        </w:rPr>
        <w:pPrChange w:id="302" w:author="Myslinski, Jason (J.S.)" w:date="2016-05-03T10:35:00Z">
          <w:pPr>
            <w:spacing w:after="200" w:line="276" w:lineRule="auto"/>
          </w:pPr>
        </w:pPrChange>
      </w:pPr>
      <w:ins w:id="303" w:author="Myslinski, Jason (J.S.)" w:date="2016-05-03T10:35:00Z">
        <w:r>
          <w:rPr>
            <w:rFonts w:cs="Arial"/>
          </w:rPr>
          <w:t xml:space="preserve">Exception:  If the </w:t>
        </w:r>
      </w:ins>
      <w:ins w:id="304" w:author="Myslinski, Jason (J.S.)" w:date="2016-05-04T08:20:00Z">
        <w:r>
          <w:rPr>
            <w:rFonts w:cs="Arial"/>
          </w:rPr>
          <w:t xml:space="preserve">Ford D&amp;R for the </w:t>
        </w:r>
      </w:ins>
      <w:ins w:id="305" w:author="Myslinski, Jason (J.S.)" w:date="2016-05-03T10:35:00Z">
        <w:r>
          <w:rPr>
            <w:rFonts w:cs="Arial"/>
          </w:rPr>
          <w:t>receiver of the infotainment language s</w:t>
        </w:r>
        <w:r>
          <w:rPr>
            <w:rFonts w:cs="Arial"/>
          </w:rPr>
          <w:t>ignal</w:t>
        </w:r>
      </w:ins>
      <w:ins w:id="306" w:author="Myslinski, Jason (J.S.)" w:date="2016-05-03T10:36:00Z">
        <w:r>
          <w:rPr>
            <w:rFonts w:cs="Arial"/>
          </w:rPr>
          <w:t xml:space="preserve"> has explicitly asked for a CAN dB with both infotainment language signal</w:t>
        </w:r>
      </w:ins>
      <w:ins w:id="307" w:author="Myslinski, Jason (J.S.)" w:date="2016-05-03T10:37:00Z">
        <w:r>
          <w:rPr>
            <w:rFonts w:cs="Arial"/>
          </w:rPr>
          <w:t xml:space="preserve">s to support common software </w:t>
        </w:r>
      </w:ins>
      <w:ins w:id="308" w:author="Myslinski, Jason (J.S.)" w:date="2016-05-03T11:04:00Z">
        <w:r>
          <w:rPr>
            <w:rFonts w:cs="Arial"/>
          </w:rPr>
          <w:t xml:space="preserve">across </w:t>
        </w:r>
      </w:ins>
      <w:ins w:id="309" w:author="Myslinski, Jason (J.S.)" w:date="2016-05-03T11:17:00Z">
        <w:r>
          <w:rPr>
            <w:rFonts w:cs="Arial"/>
          </w:rPr>
          <w:t xml:space="preserve">multiple </w:t>
        </w:r>
      </w:ins>
      <w:ins w:id="310" w:author="Myslinski, Jason (J.S.)" w:date="2016-05-03T11:04:00Z">
        <w:r>
          <w:rPr>
            <w:rFonts w:cs="Arial"/>
          </w:rPr>
          <w:t xml:space="preserve">programs </w:t>
        </w:r>
      </w:ins>
      <w:ins w:id="311" w:author="Myslinski, Jason (J.S.)" w:date="2016-05-03T10:37:00Z">
        <w:r>
          <w:rPr>
            <w:rFonts w:cs="Arial"/>
          </w:rPr>
          <w:t>(Disp_LangSel.St 5 bit signal and Disp_LangSel2.St 7 bit signal) then the receiver of those signals will need to have a conf</w:t>
        </w:r>
        <w:r>
          <w:rPr>
            <w:rFonts w:cs="Arial"/>
          </w:rPr>
          <w:t>iguration</w:t>
        </w:r>
      </w:ins>
      <w:ins w:id="312" w:author="Myslinski, Jason (J.S.)" w:date="2016-05-03T11:02:00Z">
        <w:r>
          <w:rPr>
            <w:rFonts w:cs="Arial"/>
          </w:rPr>
          <w:t xml:space="preserve"> bit</w:t>
        </w:r>
      </w:ins>
      <w:ins w:id="313" w:author="Myslinski, Jason (J.S.)" w:date="2016-05-03T10:37:00Z">
        <w:r>
          <w:rPr>
            <w:rFonts w:cs="Arial"/>
          </w:rPr>
          <w:t xml:space="preserve"> such that only one</w:t>
        </w:r>
      </w:ins>
      <w:ins w:id="314" w:author="Myslinski, Jason (J.S.)" w:date="2016-05-03T10:36:00Z">
        <w:r>
          <w:rPr>
            <w:rFonts w:cs="Arial"/>
          </w:rPr>
          <w:t xml:space="preserve"> </w:t>
        </w:r>
      </w:ins>
      <w:ins w:id="315" w:author="Myslinski, Jason (J.S.)" w:date="2016-05-03T10:38:00Z">
        <w:r>
          <w:rPr>
            <w:rFonts w:cs="Arial"/>
          </w:rPr>
          <w:t>of the signals is can be used at a time</w:t>
        </w:r>
      </w:ins>
      <w:ins w:id="316" w:author="Myslinski, Jason (J.S.)" w:date="2016-05-03T11:03:00Z">
        <w:r>
          <w:rPr>
            <w:rFonts w:cs="Arial"/>
          </w:rPr>
          <w:t xml:space="preserve"> </w:t>
        </w:r>
      </w:ins>
      <w:ins w:id="317" w:author="Myslinski, Jason (J.S.)" w:date="2016-05-03T11:02:00Z">
        <w:r>
          <w:rPr>
            <w:rFonts w:cs="Arial"/>
          </w:rPr>
          <w:t>(ex. program X only uses Disp_LangSel2.st and program Y only uses Disp_LangSel.St)</w:t>
        </w:r>
      </w:ins>
      <w:ins w:id="318" w:author="Myslinski, Jason (J.S.)" w:date="2016-05-03T11:03:00Z">
        <w:r>
          <w:rPr>
            <w:rFonts w:cs="Arial"/>
          </w:rPr>
          <w:t>.</w:t>
        </w:r>
      </w:ins>
    </w:p>
    <w:p w:rsidR="000705CD" w:rsidRDefault="000D3FD3" w:rsidP="000705CD">
      <w:pPr>
        <w:rPr>
          <w:rFonts w:cs="Arial"/>
        </w:rPr>
      </w:pPr>
    </w:p>
    <w:p w:rsidR="00593CD1" w:rsidRDefault="000D3FD3" w:rsidP="002732DD">
      <w:pPr>
        <w:rPr>
          <w:ins w:id="319" w:author="Myslinski, Jason (J.S.)" w:date="2016-04-26T08:52:00Z"/>
          <w:rFonts w:cs="Arial"/>
        </w:rPr>
      </w:pPr>
      <w:ins w:id="320" w:author="Myslinski, Jason (J.S.)" w:date="2016-04-25T09:46:00Z">
        <w:r>
          <w:rPr>
            <w:rFonts w:cs="Arial"/>
          </w:rPr>
          <w:t xml:space="preserve">The Cluster language status </w:t>
        </w:r>
      </w:ins>
      <w:ins w:id="321" w:author="Myslinski, Jason (J.S.)" w:date="2017-01-27T09:31:00Z">
        <w:r>
          <w:rPr>
            <w:rFonts w:cs="Arial"/>
          </w:rPr>
          <w:t xml:space="preserve">HS3 </w:t>
        </w:r>
      </w:ins>
      <w:ins w:id="322" w:author="Myslinski, Jason (J.S.)" w:date="2016-04-25T09:46:00Z">
        <w:r>
          <w:rPr>
            <w:rFonts w:cs="Arial"/>
          </w:rPr>
          <w:t xml:space="preserve">signal </w:t>
        </w:r>
      </w:ins>
      <w:ins w:id="323" w:author="Myslinski, Jason (J.S.)" w:date="2016-04-25T09:53:00Z">
        <w:r>
          <w:rPr>
            <w:rFonts w:cs="Arial"/>
          </w:rPr>
          <w:t>0x2FD Mc_VehLangUsrSel.St</w:t>
        </w:r>
      </w:ins>
      <w:ins w:id="324" w:author="Myslinski, Jason (J.S.)" w:date="2016-04-25T09:46:00Z">
        <w:r>
          <w:rPr>
            <w:rFonts w:cs="Arial"/>
          </w:rPr>
          <w:t xml:space="preserve"> is a 6 bit signal and is not currently maxed out</w:t>
        </w:r>
      </w:ins>
      <w:ins w:id="325" w:author="Myslinski, Jason (J.S.)" w:date="2016-04-25T09:48:00Z">
        <w:r>
          <w:rPr>
            <w:rFonts w:cs="Arial"/>
          </w:rPr>
          <w:t xml:space="preserve"> so there is only one Cluster language status signal at the time this was written</w:t>
        </w:r>
      </w:ins>
      <w:ins w:id="326" w:author="Myslinski, Jason (J.S.)" w:date="2016-04-25T09:46:00Z">
        <w:r>
          <w:rPr>
            <w:rFonts w:cs="Arial"/>
          </w:rPr>
          <w:t xml:space="preserve">. </w:t>
        </w:r>
      </w:ins>
    </w:p>
    <w:p w:rsidR="00DC27BE" w:rsidRDefault="000D3FD3" w:rsidP="002732DD">
      <w:pPr>
        <w:rPr>
          <w:ins w:id="327" w:author="Myslinski, Jason (J.S.)" w:date="2016-04-26T08:52:00Z"/>
          <w:rFonts w:cs="Arial"/>
        </w:rPr>
      </w:pPr>
    </w:p>
    <w:p w:rsidR="00DC27BE" w:rsidRDefault="000D3FD3" w:rsidP="002732DD">
      <w:pPr>
        <w:rPr>
          <w:ins w:id="328" w:author="Myslinski, Jason (J.S.)" w:date="2016-04-25T09:54:00Z"/>
          <w:rFonts w:cs="Arial"/>
        </w:rPr>
      </w:pPr>
      <w:ins w:id="329" w:author="Myslinski, Jason (J.S.)" w:date="2016-04-26T08:52:00Z">
        <w:r>
          <w:rPr>
            <w:rFonts w:cs="Arial"/>
          </w:rPr>
          <w:t xml:space="preserve">As a general practice if the receiving module just needs to receive one language status signal </w:t>
        </w:r>
      </w:ins>
      <w:ins w:id="330" w:author="Myslinski, Jason (J.S.)" w:date="2016-04-26T08:55:00Z">
        <w:r>
          <w:rPr>
            <w:rFonts w:cs="Arial"/>
          </w:rPr>
          <w:t>in a vehicle to know what l</w:t>
        </w:r>
        <w:r>
          <w:rPr>
            <w:rFonts w:cs="Arial"/>
          </w:rPr>
          <w:t>anguage to be used</w:t>
        </w:r>
      </w:ins>
      <w:ins w:id="331" w:author="Myslinski, Jason (J.S.)" w:date="2016-04-26T08:52:00Z">
        <w:r>
          <w:rPr>
            <w:rFonts w:cs="Arial"/>
          </w:rPr>
          <w:t xml:space="preserve"> then the </w:t>
        </w:r>
      </w:ins>
      <w:ins w:id="332" w:author="Myslinski, Jason (J.S.)" w:date="2016-04-26T08:53:00Z">
        <w:r>
          <w:rPr>
            <w:rFonts w:cs="Arial"/>
          </w:rPr>
          <w:t xml:space="preserve">Cluster Mc_VehLangUsrSel.St signal should be used. </w:t>
        </w:r>
      </w:ins>
      <w:ins w:id="333" w:author="Myslinski, Jason (J.S.)" w:date="2016-04-26T08:54:00Z">
        <w:r>
          <w:rPr>
            <w:rFonts w:cs="Arial"/>
          </w:rPr>
          <w:t xml:space="preserve"> </w:t>
        </w:r>
      </w:ins>
    </w:p>
    <w:p w:rsidR="00593CD1" w:rsidRDefault="000D3FD3" w:rsidP="002732DD">
      <w:pPr>
        <w:rPr>
          <w:ins w:id="334" w:author="Myslinski, Jason (J.S.)" w:date="2016-04-25T09:54:00Z"/>
          <w:rFonts w:cs="Arial"/>
        </w:rPr>
      </w:pPr>
    </w:p>
    <w:p w:rsidR="008F38F2" w:rsidRDefault="000D3FD3" w:rsidP="002732DD">
      <w:pPr>
        <w:rPr>
          <w:ins w:id="335" w:author="Myslinski, Jason (J.S.)" w:date="2016-04-25T09:50:00Z"/>
          <w:rFonts w:cs="Arial"/>
        </w:rPr>
      </w:pPr>
      <w:ins w:id="336" w:author="Myslinski, Jason (J.S.)" w:date="2016-04-25T09:54:00Z">
        <w:r>
          <w:rPr>
            <w:rFonts w:cs="Arial"/>
          </w:rPr>
          <w:t>Reference the CAN dB for the latest and in case any conflict in signal name</w:t>
        </w:r>
      </w:ins>
      <w:ins w:id="337" w:author="Myslinski, Jason (J.S.)" w:date="2016-04-25T09:55:00Z">
        <w:r>
          <w:rPr>
            <w:rFonts w:cs="Arial"/>
          </w:rPr>
          <w:t>s</w:t>
        </w:r>
      </w:ins>
      <w:ins w:id="338" w:author="Myslinski, Jason (J.S.)" w:date="2016-04-25T09:54:00Z">
        <w:r>
          <w:rPr>
            <w:rFonts w:cs="Arial"/>
          </w:rPr>
          <w:t xml:space="preserve"> the CAN dB takes precedent</w:t>
        </w:r>
      </w:ins>
      <w:ins w:id="339" w:author="Myslinski, Jason (J.S.)" w:date="2016-04-25T09:53:00Z">
        <w:r>
          <w:rPr>
            <w:rFonts w:cs="Arial"/>
          </w:rPr>
          <w:t>.</w:t>
        </w:r>
      </w:ins>
      <w:ins w:id="340" w:author="Myslinski, Jason (J.S.)" w:date="2016-04-25T09:54:00Z">
        <w:r>
          <w:rPr>
            <w:rFonts w:cs="Arial"/>
          </w:rPr>
          <w:t xml:space="preserve">  </w:t>
        </w:r>
      </w:ins>
    </w:p>
    <w:p w:rsidR="0011277F" w:rsidRDefault="000D3FD3" w:rsidP="002732DD">
      <w:pPr>
        <w:rPr>
          <w:ins w:id="341" w:author="Myslinski, Jason (J.S.)" w:date="2016-04-25T09:50:00Z"/>
          <w:rFonts w:cs="Arial"/>
        </w:rPr>
      </w:pPr>
    </w:p>
    <w:p w:rsidR="0011277F" w:rsidRPr="002732DD" w:rsidRDefault="000D3FD3" w:rsidP="002732DD">
      <w:pPr>
        <w:rPr>
          <w:rFonts w:cs="Arial"/>
        </w:rPr>
      </w:pPr>
    </w:p>
    <w:p w:rsidR="00406F39" w:rsidRDefault="000D3FD3" w:rsidP="0046553F">
      <w:pPr>
        <w:pStyle w:val="Heading3"/>
      </w:pPr>
      <w:bookmarkStart w:id="342" w:name="_Toc33533695"/>
      <w:r w:rsidRPr="00B9479B">
        <w:t>MD-REQ-025452/B-LanguageUpdate.Rsp (TcSE ROIN-297376)</w:t>
      </w:r>
      <w:bookmarkEnd w:id="342"/>
    </w:p>
    <w:p w:rsidR="00215A98" w:rsidRPr="002F69E0" w:rsidRDefault="000D3FD3">
      <w:pPr>
        <w:rPr>
          <w:rFonts w:cs="Arial"/>
        </w:rPr>
      </w:pPr>
      <w:r w:rsidRPr="002F69E0">
        <w:rPr>
          <w:rFonts w:cs="Arial"/>
          <w:b/>
        </w:rPr>
        <w:t>Message Type:</w:t>
      </w:r>
      <w:r w:rsidRPr="002F69E0">
        <w:rPr>
          <w:rFonts w:cs="Arial"/>
        </w:rPr>
        <w:t xml:space="preserve">  Response</w:t>
      </w:r>
    </w:p>
    <w:p w:rsidR="00215A98" w:rsidRPr="002F69E0" w:rsidRDefault="000D3FD3">
      <w:pPr>
        <w:rPr>
          <w:rFonts w:cs="Arial"/>
        </w:rPr>
      </w:pPr>
    </w:p>
    <w:p w:rsidR="00215A98" w:rsidRPr="002F69E0" w:rsidRDefault="000D3FD3">
      <w:pPr>
        <w:rPr>
          <w:rFonts w:cs="Arial"/>
        </w:rPr>
      </w:pPr>
      <w:r w:rsidRPr="002F69E0">
        <w:rPr>
          <w:rFonts w:cs="Arial"/>
        </w:rPr>
        <w:t>Response signal from Vehicle settings Language server to the Vehicle settings Client in response to the D</w:t>
      </w:r>
      <w:r w:rsidRPr="002F69E0">
        <w:rPr>
          <w:rFonts w:cs="Arial"/>
          <w:bCs/>
        </w:rPr>
        <w:t>isp_LangSel.Rq</w:t>
      </w:r>
      <w:r w:rsidRPr="002F69E0">
        <w:rPr>
          <w:rFonts w:cs="Arial"/>
        </w:rPr>
        <w:t xml:space="preserve"> method. </w:t>
      </w:r>
      <w:r w:rsidRPr="002F69E0">
        <w:rPr>
          <w:rFonts w:cs="Arial"/>
        </w:rPr>
        <w:t xml:space="preserve"> Signal informs the Client if the Language that was requested to change is supported by that server or not.  This </w:t>
      </w:r>
      <w:r>
        <w:rPr>
          <w:rFonts w:cs="Arial"/>
        </w:rPr>
        <w:t>signal</w:t>
      </w:r>
      <w:r w:rsidRPr="002F69E0">
        <w:rPr>
          <w:rFonts w:cs="Arial"/>
        </w:rPr>
        <w:t xml:space="preserve"> allows the Client to take an action if the language is not supported by the server.</w:t>
      </w:r>
    </w:p>
    <w:p w:rsidR="002F69E0" w:rsidRPr="002F69E0"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2F69E0" w:rsidRPr="002F69E0" w:rsidTr="002F69E0">
        <w:trPr>
          <w:jc w:val="center"/>
        </w:trPr>
        <w:tc>
          <w:tcPr>
            <w:tcW w:w="2234"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Description</w:t>
            </w:r>
          </w:p>
        </w:tc>
      </w:tr>
      <w:tr w:rsidR="002F69E0" w:rsidRPr="002F69E0" w:rsidTr="002F69E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F69E0" w:rsidRPr="002F69E0" w:rsidRDefault="000D3FD3">
            <w:pPr>
              <w:widowControl w:val="0"/>
              <w:tabs>
                <w:tab w:val="left" w:pos="720"/>
              </w:tabs>
              <w:spacing w:line="276" w:lineRule="auto"/>
              <w:rPr>
                <w:rFonts w:cs="Arial"/>
              </w:rPr>
            </w:pPr>
            <w:r>
              <w:rPr>
                <w:rFonts w:cs="Arial"/>
              </w:rPr>
              <w:t>LanguageUpdate.Rsp</w:t>
            </w:r>
          </w:p>
          <w:p w:rsidR="002F69E0" w:rsidRPr="002F69E0" w:rsidRDefault="000D3FD3">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F69E0" w:rsidRPr="002F69E0" w:rsidRDefault="000D3FD3">
            <w:pPr>
              <w:autoSpaceDE w:val="0"/>
              <w:autoSpaceDN w:val="0"/>
              <w:adjustRightInd w:val="0"/>
              <w:spacing w:line="276" w:lineRule="auto"/>
              <w:rPr>
                <w:rFonts w:cs="Arial"/>
              </w:rPr>
            </w:pPr>
          </w:p>
        </w:tc>
      </w:tr>
      <w:tr w:rsidR="002F69E0" w:rsidRPr="002F69E0" w:rsidTr="002F69E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F69E0" w:rsidRPr="002F69E0" w:rsidRDefault="000D3FD3">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Language_Updated</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p>
        </w:tc>
      </w:tr>
      <w:tr w:rsidR="002F69E0" w:rsidRPr="002F69E0" w:rsidTr="002F69E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F69E0" w:rsidRPr="002F69E0" w:rsidRDefault="000D3FD3">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Language_Not_Supported</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p>
        </w:tc>
      </w:tr>
    </w:tbl>
    <w:p w:rsidR="002F69E0" w:rsidRPr="002F69E0" w:rsidRDefault="000D3FD3">
      <w:pPr>
        <w:rPr>
          <w:rFonts w:cs="Arial"/>
        </w:rPr>
      </w:pPr>
    </w:p>
    <w:p w:rsidR="00406F39" w:rsidRDefault="000D3FD3" w:rsidP="0046553F">
      <w:pPr>
        <w:pStyle w:val="Heading3"/>
      </w:pPr>
      <w:bookmarkStart w:id="343" w:name="_Toc33533696"/>
      <w:r w:rsidRPr="00B9479B">
        <w:t xml:space="preserve">MD-REQ-025379/B-Bezel_Beeps.Rq (TcSE </w:t>
      </w:r>
      <w:r w:rsidRPr="00B9479B">
        <w:t>ROIN-297362)</w:t>
      </w:r>
      <w:bookmarkEnd w:id="343"/>
    </w:p>
    <w:p w:rsidR="00B67B44" w:rsidRPr="00864737" w:rsidRDefault="000D3FD3">
      <w:pPr>
        <w:rPr>
          <w:rFonts w:cs="Arial"/>
        </w:rPr>
      </w:pPr>
      <w:r w:rsidRPr="00864737">
        <w:rPr>
          <w:rFonts w:cs="Arial"/>
          <w:b/>
        </w:rPr>
        <w:t>Message Type:</w:t>
      </w:r>
      <w:r w:rsidRPr="00864737">
        <w:rPr>
          <w:rFonts w:cs="Arial"/>
        </w:rPr>
        <w:t xml:space="preserve">  Request</w:t>
      </w:r>
    </w:p>
    <w:p w:rsidR="00B67B44" w:rsidRPr="00864737" w:rsidRDefault="000D3FD3">
      <w:pPr>
        <w:rPr>
          <w:rFonts w:cs="Arial"/>
        </w:rPr>
      </w:pPr>
    </w:p>
    <w:p w:rsidR="00B67B44" w:rsidRPr="00864737" w:rsidRDefault="000D3FD3">
      <w:pPr>
        <w:rPr>
          <w:rFonts w:cs="Arial"/>
        </w:rPr>
      </w:pPr>
      <w:r w:rsidRPr="00864737">
        <w:rPr>
          <w:rFonts w:cs="Arial"/>
        </w:rPr>
        <w:t xml:space="preserve">This signal requests </w:t>
      </w:r>
      <w:r>
        <w:rPr>
          <w:rFonts w:cs="Arial"/>
        </w:rPr>
        <w:t>to change</w:t>
      </w:r>
      <w:r w:rsidRPr="00864737">
        <w:rPr>
          <w:rFonts w:cs="Arial"/>
        </w:rPr>
        <w:t xml:space="preserve"> the Bezel Beeps settings.</w:t>
      </w:r>
    </w:p>
    <w:p w:rsidR="00864737" w:rsidRPr="00864737" w:rsidRDefault="000D3FD3" w:rsidP="00864737">
      <w:pPr>
        <w:rPr>
          <w:rFonts w:cs="Arial"/>
        </w:rPr>
      </w:pPr>
    </w:p>
    <w:p w:rsidR="00864737" w:rsidRPr="00864737" w:rsidRDefault="000D3FD3" w:rsidP="0086473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864737" w:rsidRPr="00864737" w:rsidTr="00864737">
        <w:trPr>
          <w:jc w:val="center"/>
        </w:trPr>
        <w:tc>
          <w:tcPr>
            <w:tcW w:w="2234"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Description</w:t>
            </w:r>
          </w:p>
        </w:tc>
      </w:tr>
      <w:tr w:rsidR="00864737" w:rsidRPr="00864737" w:rsidTr="00864737">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Bezel_Beeps.Rq</w:t>
            </w: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864737" w:rsidRPr="00864737" w:rsidRDefault="000D3FD3">
            <w:pPr>
              <w:autoSpaceDE w:val="0"/>
              <w:autoSpaceDN w:val="0"/>
              <w:adjustRightInd w:val="0"/>
              <w:spacing w:line="276" w:lineRule="auto"/>
              <w:rPr>
                <w:rFonts w:cs="Arial"/>
              </w:rPr>
            </w:pPr>
          </w:p>
        </w:tc>
      </w:tr>
      <w:tr w:rsidR="00864737" w:rsidRPr="00864737" w:rsidTr="00864737">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864737" w:rsidRPr="00864737" w:rsidRDefault="000D3FD3">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p>
        </w:tc>
      </w:tr>
      <w:tr w:rsidR="00864737" w:rsidRPr="00864737" w:rsidTr="00864737">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864737" w:rsidRPr="00864737" w:rsidRDefault="000D3FD3">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p>
        </w:tc>
      </w:tr>
    </w:tbl>
    <w:p w:rsidR="00864737" w:rsidRPr="00864737" w:rsidRDefault="000D3FD3" w:rsidP="00864737">
      <w:pPr>
        <w:rPr>
          <w:rFonts w:cs="Arial"/>
        </w:rPr>
      </w:pPr>
    </w:p>
    <w:p w:rsidR="00864737" w:rsidRPr="00864737" w:rsidRDefault="000D3FD3">
      <w:pPr>
        <w:rPr>
          <w:rFonts w:cs="Arial"/>
        </w:rPr>
      </w:pPr>
    </w:p>
    <w:p w:rsidR="00406F39" w:rsidRDefault="000D3FD3" w:rsidP="0046553F">
      <w:pPr>
        <w:pStyle w:val="Heading3"/>
      </w:pPr>
      <w:bookmarkStart w:id="344" w:name="_Toc33533697"/>
      <w:r w:rsidRPr="00B9479B">
        <w:t xml:space="preserve">MD-REQ-025385/B-Bezel_Beeps.St (TcSE </w:t>
      </w:r>
      <w:r w:rsidRPr="00B9479B">
        <w:t>ROIN-297423)</w:t>
      </w:r>
      <w:bookmarkEnd w:id="344"/>
    </w:p>
    <w:p w:rsidR="00BC27C3" w:rsidRPr="00416141" w:rsidRDefault="000D3FD3">
      <w:pPr>
        <w:rPr>
          <w:rFonts w:cs="Arial"/>
        </w:rPr>
      </w:pPr>
      <w:r w:rsidRPr="00416141">
        <w:rPr>
          <w:rFonts w:cs="Arial"/>
          <w:b/>
        </w:rPr>
        <w:t>Message Type:</w:t>
      </w:r>
      <w:r w:rsidRPr="00416141">
        <w:rPr>
          <w:rFonts w:cs="Arial"/>
        </w:rPr>
        <w:t xml:space="preserve">  Status</w:t>
      </w:r>
    </w:p>
    <w:p w:rsidR="00BC27C3" w:rsidRPr="00416141" w:rsidRDefault="000D3FD3">
      <w:pPr>
        <w:rPr>
          <w:rFonts w:cs="Arial"/>
        </w:rPr>
      </w:pPr>
    </w:p>
    <w:p w:rsidR="00BC27C3" w:rsidRPr="00416141" w:rsidRDefault="000D3FD3">
      <w:pPr>
        <w:rPr>
          <w:rFonts w:cs="Arial"/>
        </w:rPr>
      </w:pPr>
      <w:r w:rsidRPr="00416141">
        <w:rPr>
          <w:rFonts w:cs="Arial"/>
        </w:rPr>
        <w:lastRenderedPageBreak/>
        <w:t xml:space="preserve">This signal provides the status of Bezel Beeps settings (Enabled/ Disabled).  </w:t>
      </w:r>
    </w:p>
    <w:p w:rsidR="00416141" w:rsidRPr="00416141" w:rsidRDefault="000D3FD3">
      <w:pPr>
        <w:rPr>
          <w:rFonts w:cs="Arial"/>
        </w:rPr>
      </w:pPr>
    </w:p>
    <w:p w:rsidR="00416141" w:rsidRPr="00416141" w:rsidRDefault="000D3FD3" w:rsidP="004161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416141" w:rsidRPr="00416141" w:rsidTr="00C5205B">
        <w:trPr>
          <w:jc w:val="center"/>
        </w:trPr>
        <w:tc>
          <w:tcPr>
            <w:tcW w:w="2234"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Description</w:t>
            </w:r>
          </w:p>
        </w:tc>
      </w:tr>
      <w:tr w:rsidR="00416141" w:rsidRPr="00416141" w:rsidTr="00C5205B">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Bezel_Beeps.St</w:t>
            </w: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416141" w:rsidRPr="00416141" w:rsidRDefault="000D3FD3">
            <w:pPr>
              <w:autoSpaceDE w:val="0"/>
              <w:autoSpaceDN w:val="0"/>
              <w:adjustRightInd w:val="0"/>
              <w:spacing w:line="276" w:lineRule="auto"/>
              <w:rPr>
                <w:rFonts w:cs="Arial"/>
              </w:rPr>
            </w:pPr>
          </w:p>
        </w:tc>
      </w:tr>
      <w:tr w:rsidR="00416141" w:rsidRPr="00416141" w:rsidTr="00C5205B">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16141" w:rsidRPr="00416141" w:rsidRDefault="000D3FD3">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p>
        </w:tc>
      </w:tr>
      <w:tr w:rsidR="00416141" w:rsidRPr="00416141" w:rsidTr="00C5205B">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16141" w:rsidRPr="00416141" w:rsidRDefault="000D3FD3">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p>
        </w:tc>
      </w:tr>
    </w:tbl>
    <w:p w:rsidR="00416141" w:rsidRPr="00416141" w:rsidRDefault="000D3FD3" w:rsidP="00416141">
      <w:pPr>
        <w:rPr>
          <w:rFonts w:cs="Arial"/>
        </w:rPr>
      </w:pPr>
    </w:p>
    <w:p w:rsidR="00416141" w:rsidRPr="00416141" w:rsidRDefault="000D3FD3">
      <w:pPr>
        <w:rPr>
          <w:rFonts w:cs="Arial"/>
        </w:rPr>
      </w:pPr>
    </w:p>
    <w:p w:rsidR="00406F39" w:rsidRDefault="000D3FD3" w:rsidP="0046553F">
      <w:pPr>
        <w:pStyle w:val="Heading3"/>
      </w:pPr>
      <w:bookmarkStart w:id="345" w:name="_Toc33533698"/>
      <w:r w:rsidRPr="00B9479B">
        <w:t>MD-REQ-025386/B-Bezel_Beeps_Supported.St (TcSE ROIN-297429)</w:t>
      </w:r>
      <w:bookmarkEnd w:id="345"/>
    </w:p>
    <w:p w:rsidR="006425C6" w:rsidRPr="004A4FB0" w:rsidRDefault="000D3FD3">
      <w:pPr>
        <w:rPr>
          <w:rFonts w:cs="Arial"/>
        </w:rPr>
      </w:pPr>
      <w:r w:rsidRPr="004A4FB0">
        <w:rPr>
          <w:rFonts w:cs="Arial"/>
          <w:b/>
        </w:rPr>
        <w:t>Message Type:</w:t>
      </w:r>
      <w:r w:rsidRPr="004A4FB0">
        <w:rPr>
          <w:rFonts w:cs="Arial"/>
        </w:rPr>
        <w:t xml:space="preserve">  Status</w:t>
      </w:r>
    </w:p>
    <w:p w:rsidR="006425C6" w:rsidRPr="004A4FB0" w:rsidRDefault="000D3FD3">
      <w:pPr>
        <w:rPr>
          <w:rFonts w:cs="Arial"/>
        </w:rPr>
      </w:pPr>
    </w:p>
    <w:p w:rsidR="006425C6" w:rsidRPr="004A4FB0" w:rsidRDefault="000D3FD3">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4A4FB0" w:rsidRPr="004A4FB0" w:rsidRDefault="000D3FD3">
      <w:pPr>
        <w:rPr>
          <w:rFonts w:cs="Arial"/>
        </w:rPr>
      </w:pPr>
    </w:p>
    <w:p w:rsidR="004A4FB0" w:rsidRPr="004A4FB0" w:rsidRDefault="000D3FD3" w:rsidP="004A4FB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4A4FB0" w:rsidRPr="004A4FB0" w:rsidTr="004A4FB0">
        <w:trPr>
          <w:jc w:val="center"/>
        </w:trPr>
        <w:tc>
          <w:tcPr>
            <w:tcW w:w="3007"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Description</w:t>
            </w:r>
          </w:p>
        </w:tc>
      </w:tr>
      <w:tr w:rsidR="004A4FB0" w:rsidRPr="004A4FB0" w:rsidTr="004A4FB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Bezel_Beeps_Supported.St</w:t>
            </w: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4A4FB0" w:rsidRPr="004A4FB0" w:rsidRDefault="000D3FD3">
            <w:pPr>
              <w:autoSpaceDE w:val="0"/>
              <w:autoSpaceDN w:val="0"/>
              <w:adjustRightInd w:val="0"/>
              <w:spacing w:line="276" w:lineRule="auto"/>
              <w:rPr>
                <w:rFonts w:cs="Arial"/>
              </w:rPr>
            </w:pPr>
          </w:p>
        </w:tc>
      </w:tr>
      <w:tr w:rsidR="004A4FB0" w:rsidRPr="004A4FB0" w:rsidTr="004A4FB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4A4FB0" w:rsidRPr="004A4FB0" w:rsidRDefault="000D3FD3">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p>
        </w:tc>
      </w:tr>
      <w:tr w:rsidR="004A4FB0" w:rsidRPr="004A4FB0" w:rsidTr="004A4FB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4A4FB0" w:rsidRPr="004A4FB0" w:rsidRDefault="000D3FD3">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p>
        </w:tc>
      </w:tr>
    </w:tbl>
    <w:p w:rsidR="004A4FB0" w:rsidRPr="004A4FB0" w:rsidRDefault="000D3FD3" w:rsidP="004A4FB0">
      <w:pPr>
        <w:rPr>
          <w:rFonts w:cs="Arial"/>
        </w:rPr>
      </w:pPr>
    </w:p>
    <w:p w:rsidR="004A4FB0" w:rsidRPr="004A4FB0" w:rsidRDefault="000D3FD3">
      <w:pPr>
        <w:rPr>
          <w:rFonts w:cs="Arial"/>
        </w:rPr>
      </w:pPr>
    </w:p>
    <w:p w:rsidR="00406F39" w:rsidRDefault="000D3FD3" w:rsidP="0046553F">
      <w:pPr>
        <w:pStyle w:val="Heading3"/>
      </w:pPr>
      <w:bookmarkStart w:id="346" w:name="_Toc33533699"/>
      <w:r w:rsidRPr="00B9479B">
        <w:t>MD-REQ-025381/B-TimeAdjust.Rq (TcSE ROIN-297370)</w:t>
      </w:r>
      <w:bookmarkEnd w:id="346"/>
    </w:p>
    <w:p w:rsidR="004113EB" w:rsidRPr="00A71404" w:rsidRDefault="000D3FD3">
      <w:pPr>
        <w:rPr>
          <w:rFonts w:cs="Arial"/>
        </w:rPr>
      </w:pPr>
      <w:r w:rsidRPr="00A71404">
        <w:rPr>
          <w:rFonts w:cs="Arial"/>
          <w:b/>
        </w:rPr>
        <w:t>Message Type</w:t>
      </w:r>
      <w:r w:rsidRPr="00A71404">
        <w:rPr>
          <w:rFonts w:cs="Arial"/>
        </w:rPr>
        <w:t>:  Request</w:t>
      </w:r>
    </w:p>
    <w:p w:rsidR="004113EB" w:rsidRPr="00A71404" w:rsidRDefault="000D3FD3">
      <w:pPr>
        <w:rPr>
          <w:rFonts w:cs="Arial"/>
        </w:rPr>
      </w:pPr>
    </w:p>
    <w:p w:rsidR="004113EB" w:rsidRPr="00A71404" w:rsidRDefault="000D3FD3">
      <w:pPr>
        <w:rPr>
          <w:rFonts w:cs="Arial"/>
        </w:rPr>
      </w:pPr>
      <w:r w:rsidRPr="00A71404">
        <w:rPr>
          <w:rFonts w:cs="Arial"/>
        </w:rPr>
        <w:t>This signal requests to change the setting for 12/24 hour mode.</w:t>
      </w:r>
    </w:p>
    <w:p w:rsidR="004113EB" w:rsidRPr="00A7140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A71404" w:rsidRPr="00A71404" w:rsidTr="00A71404">
        <w:trPr>
          <w:jc w:val="center"/>
        </w:trPr>
        <w:tc>
          <w:tcPr>
            <w:tcW w:w="2234"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Description</w:t>
            </w:r>
          </w:p>
        </w:tc>
      </w:tr>
      <w:tr w:rsidR="00A71404" w:rsidRPr="00A71404" w:rsidTr="00A71404">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TimeAdjust.Rq</w:t>
            </w: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A71404" w:rsidRPr="00A71404" w:rsidRDefault="000D3FD3">
            <w:pPr>
              <w:autoSpaceDE w:val="0"/>
              <w:autoSpaceDN w:val="0"/>
              <w:adjustRightInd w:val="0"/>
              <w:spacing w:line="276" w:lineRule="auto"/>
              <w:rPr>
                <w:rFonts w:cs="Arial"/>
              </w:rPr>
            </w:pPr>
          </w:p>
        </w:tc>
      </w:tr>
      <w:tr w:rsidR="00A71404" w:rsidRPr="00A71404" w:rsidTr="00A7140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A71404" w:rsidRPr="00A71404" w:rsidRDefault="000D3FD3">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p>
        </w:tc>
      </w:tr>
      <w:tr w:rsidR="00A71404" w:rsidRPr="00A71404" w:rsidTr="00A7140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A71404" w:rsidRPr="00A71404" w:rsidRDefault="000D3FD3">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p>
        </w:tc>
      </w:tr>
    </w:tbl>
    <w:p w:rsidR="00A71404" w:rsidRPr="00A71404" w:rsidRDefault="000D3FD3">
      <w:pPr>
        <w:rPr>
          <w:rFonts w:cs="Arial"/>
        </w:rPr>
      </w:pPr>
    </w:p>
    <w:p w:rsidR="00406F39" w:rsidRDefault="000D3FD3" w:rsidP="0046553F">
      <w:pPr>
        <w:pStyle w:val="Heading3"/>
      </w:pPr>
      <w:bookmarkStart w:id="347" w:name="_Toc33533700"/>
      <w:r w:rsidRPr="00B9479B">
        <w:t>MD-REQ-025462/B-VehTimeFormat.St (TcSE ROIN-297375)</w:t>
      </w:r>
      <w:bookmarkEnd w:id="347"/>
    </w:p>
    <w:p w:rsidR="00577DD3" w:rsidRPr="003B2A22" w:rsidRDefault="000D3FD3">
      <w:pPr>
        <w:rPr>
          <w:rFonts w:cs="Arial"/>
        </w:rPr>
      </w:pPr>
      <w:r w:rsidRPr="003B2A22">
        <w:rPr>
          <w:rFonts w:cs="Arial"/>
          <w:b/>
        </w:rPr>
        <w:t>Message Type</w:t>
      </w:r>
      <w:r>
        <w:rPr>
          <w:rFonts w:cs="Arial"/>
        </w:rPr>
        <w:t xml:space="preserve">:  </w:t>
      </w:r>
      <w:r w:rsidRPr="003B2A22">
        <w:rPr>
          <w:rFonts w:cs="Arial"/>
        </w:rPr>
        <w:t>Status</w:t>
      </w:r>
    </w:p>
    <w:p w:rsidR="00577DD3" w:rsidRPr="003B2A22" w:rsidRDefault="000D3FD3">
      <w:pPr>
        <w:rPr>
          <w:rFonts w:cs="Arial"/>
        </w:rPr>
      </w:pPr>
    </w:p>
    <w:p w:rsidR="00577DD3" w:rsidRPr="003B2A22" w:rsidRDefault="000D3FD3">
      <w:pPr>
        <w:rPr>
          <w:rFonts w:cs="Arial"/>
        </w:rPr>
      </w:pPr>
      <w:r>
        <w:rPr>
          <w:rFonts w:cs="Arial"/>
        </w:rPr>
        <w:t>S</w:t>
      </w:r>
      <w:r w:rsidRPr="003B2A22">
        <w:rPr>
          <w:rFonts w:cs="Arial"/>
        </w:rPr>
        <w:t xml:space="preserve">ignal </w:t>
      </w:r>
      <w:r w:rsidRPr="003B2A22">
        <w:rPr>
          <w:rFonts w:cs="Arial"/>
        </w:rPr>
        <w:t>by the Vehicle Settings Server</w:t>
      </w:r>
      <w:r w:rsidRPr="003B2A22">
        <w:rPr>
          <w:rFonts w:cs="Arial"/>
        </w:rPr>
        <w:t xml:space="preserve"> </w:t>
      </w:r>
      <w:r>
        <w:rPr>
          <w:rFonts w:cs="Arial"/>
        </w:rPr>
        <w:t>to provide</w:t>
      </w:r>
      <w:r w:rsidRPr="003B2A22">
        <w:rPr>
          <w:rFonts w:cs="Arial"/>
        </w:rPr>
        <w:t xml:space="preserve"> the status of the 12/24 hour time </w:t>
      </w:r>
      <w:r>
        <w:rPr>
          <w:rFonts w:cs="Arial"/>
        </w:rPr>
        <w:t xml:space="preserve">mode </w:t>
      </w:r>
      <w:r>
        <w:rPr>
          <w:rFonts w:cs="Arial"/>
        </w:rPr>
        <w:t>setting</w:t>
      </w:r>
      <w:r w:rsidRPr="003B2A22">
        <w:rPr>
          <w:rFonts w:cs="Arial"/>
        </w:rPr>
        <w:t xml:space="preserve">.  </w:t>
      </w:r>
    </w:p>
    <w:p w:rsidR="003B2A22" w:rsidRPr="003B2A22"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B2A22" w:rsidRPr="003B2A22" w:rsidTr="003B2A22">
        <w:trPr>
          <w:jc w:val="center"/>
        </w:trPr>
        <w:tc>
          <w:tcPr>
            <w:tcW w:w="2234"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Description</w:t>
            </w:r>
          </w:p>
        </w:tc>
      </w:tr>
      <w:tr w:rsidR="003B2A22" w:rsidRPr="003B2A22" w:rsidTr="003B2A22">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3B2A22" w:rsidRPr="003B2A22" w:rsidRDefault="000D3FD3">
            <w:pPr>
              <w:widowControl w:val="0"/>
              <w:tabs>
                <w:tab w:val="left" w:pos="720"/>
              </w:tabs>
              <w:spacing w:line="276" w:lineRule="auto"/>
              <w:rPr>
                <w:rFonts w:cs="Arial"/>
              </w:rPr>
            </w:pPr>
            <w:r w:rsidRPr="003B2A22">
              <w:rPr>
                <w:rFonts w:cs="Arial"/>
              </w:rPr>
              <w:t>VehTimeFormat.St</w:t>
            </w:r>
          </w:p>
          <w:p w:rsidR="003B2A22" w:rsidRPr="003B2A22" w:rsidRDefault="000D3FD3">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3B2A22" w:rsidRPr="003B2A22" w:rsidRDefault="000D3FD3">
            <w:pPr>
              <w:autoSpaceDE w:val="0"/>
              <w:autoSpaceDN w:val="0"/>
              <w:adjustRightInd w:val="0"/>
              <w:spacing w:line="276" w:lineRule="auto"/>
              <w:rPr>
                <w:rFonts w:cs="Arial"/>
              </w:rPr>
            </w:pPr>
          </w:p>
        </w:tc>
      </w:tr>
      <w:tr w:rsidR="003B2A22" w:rsidRPr="003B2A22" w:rsidTr="003B2A22">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3B2A22" w:rsidRPr="003B2A22"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p>
        </w:tc>
      </w:tr>
      <w:tr w:rsidR="003B2A22" w:rsidRPr="003B2A22" w:rsidTr="003B2A22">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3B2A22" w:rsidRPr="003B2A22"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p>
        </w:tc>
      </w:tr>
    </w:tbl>
    <w:p w:rsidR="003B2A22" w:rsidRPr="003B2A22" w:rsidRDefault="000D3FD3">
      <w:pPr>
        <w:rPr>
          <w:rFonts w:cs="Arial"/>
        </w:rPr>
      </w:pPr>
    </w:p>
    <w:p w:rsidR="003B2A22" w:rsidRPr="003B2A22" w:rsidRDefault="000D3FD3">
      <w:pPr>
        <w:rPr>
          <w:rFonts w:cs="Arial"/>
        </w:rPr>
      </w:pPr>
    </w:p>
    <w:p w:rsidR="00406F39" w:rsidRDefault="000D3FD3" w:rsidP="0046553F">
      <w:pPr>
        <w:pStyle w:val="Heading3"/>
      </w:pPr>
      <w:bookmarkStart w:id="348" w:name="_Toc33533701"/>
      <w:r w:rsidRPr="00B9479B">
        <w:t>MD-REQ-097285/C-ValetMode_St</w:t>
      </w:r>
      <w:bookmarkEnd w:id="348"/>
    </w:p>
    <w:p w:rsidR="00674EF3" w:rsidRPr="00FF6B4E" w:rsidRDefault="000D3FD3">
      <w:pPr>
        <w:rPr>
          <w:rFonts w:cs="Arial"/>
        </w:rPr>
      </w:pPr>
      <w:r w:rsidRPr="00FF6B4E">
        <w:rPr>
          <w:rFonts w:cs="Arial"/>
          <w:b/>
        </w:rPr>
        <w:t>Message Type:</w:t>
      </w:r>
      <w:r w:rsidRPr="00FF6B4E">
        <w:rPr>
          <w:rFonts w:cs="Arial"/>
        </w:rPr>
        <w:t xml:space="preserve">  Status</w:t>
      </w:r>
    </w:p>
    <w:p w:rsidR="00674EF3" w:rsidRPr="00FF6B4E" w:rsidRDefault="000D3FD3">
      <w:pPr>
        <w:rPr>
          <w:rFonts w:cs="Arial"/>
        </w:rPr>
      </w:pPr>
    </w:p>
    <w:p w:rsidR="00674EF3" w:rsidRPr="00FF6B4E" w:rsidRDefault="000D3FD3">
      <w:pPr>
        <w:rPr>
          <w:rFonts w:cs="Arial"/>
        </w:rPr>
      </w:pPr>
      <w:r w:rsidRPr="00FF6B4E">
        <w:rPr>
          <w:rFonts w:cs="Arial"/>
        </w:rPr>
        <w:t>Signal used to indicate the Valet Mode Status.</w:t>
      </w:r>
    </w:p>
    <w:p w:rsidR="00FF6B4E" w:rsidRPr="00FF6B4E"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FF6B4E" w:rsidRPr="00FF6B4E" w:rsidTr="00FF6B4E">
        <w:trPr>
          <w:jc w:val="center"/>
        </w:trPr>
        <w:tc>
          <w:tcPr>
            <w:tcW w:w="2234"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Description</w:t>
            </w:r>
          </w:p>
        </w:tc>
      </w:tr>
      <w:tr w:rsidR="00FF6B4E" w:rsidRPr="00FF6B4E" w:rsidTr="00FF6B4E">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ValetMode_St</w:t>
            </w: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FF6B4E" w:rsidRPr="00FF6B4E" w:rsidRDefault="000D3FD3">
            <w:pPr>
              <w:autoSpaceDE w:val="0"/>
              <w:autoSpaceDN w:val="0"/>
              <w:adjustRightInd w:val="0"/>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bl>
    <w:p w:rsidR="00FF6B4E" w:rsidRPr="00FF6B4E" w:rsidRDefault="000D3FD3">
      <w:pPr>
        <w:rPr>
          <w:rFonts w:cs="Arial"/>
        </w:rPr>
      </w:pPr>
    </w:p>
    <w:p w:rsidR="00406F39" w:rsidRDefault="000D3FD3" w:rsidP="0046553F">
      <w:pPr>
        <w:pStyle w:val="Heading3"/>
      </w:pPr>
      <w:bookmarkStart w:id="349" w:name="_Toc33533702"/>
      <w:r w:rsidRPr="00B9479B">
        <w:t>MD-REQ-025380/B-Disp_Temperature.Rq (TcSE ROIN-297369)</w:t>
      </w:r>
      <w:bookmarkEnd w:id="349"/>
    </w:p>
    <w:p w:rsidR="000F0454" w:rsidRPr="006A6745" w:rsidRDefault="000D3FD3">
      <w:pPr>
        <w:rPr>
          <w:rFonts w:cs="Arial"/>
        </w:rPr>
      </w:pPr>
      <w:r w:rsidRPr="006A6745">
        <w:rPr>
          <w:rFonts w:cs="Arial"/>
          <w:b/>
        </w:rPr>
        <w:t>Message Type:</w:t>
      </w:r>
      <w:r>
        <w:rPr>
          <w:rFonts w:cs="Arial"/>
        </w:rPr>
        <w:t xml:space="preserve">  </w:t>
      </w:r>
      <w:r w:rsidRPr="006A6745">
        <w:rPr>
          <w:rFonts w:cs="Arial"/>
        </w:rPr>
        <w:t>Request</w:t>
      </w:r>
    </w:p>
    <w:p w:rsidR="000F0454" w:rsidRPr="006A6745" w:rsidRDefault="000D3FD3">
      <w:pPr>
        <w:rPr>
          <w:rFonts w:cs="Arial"/>
        </w:rPr>
      </w:pPr>
    </w:p>
    <w:p w:rsidR="000F0454" w:rsidRPr="006A6745" w:rsidRDefault="000D3FD3">
      <w:pPr>
        <w:rPr>
          <w:rFonts w:cs="Arial"/>
        </w:rPr>
      </w:pPr>
      <w:r w:rsidRPr="006A6745">
        <w:rPr>
          <w:rFonts w:cs="Arial"/>
        </w:rPr>
        <w:t>This signal requests to change the temperature units displayed.</w:t>
      </w:r>
    </w:p>
    <w:p w:rsidR="006A6745" w:rsidRPr="006A6745"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6A6745" w:rsidRPr="006A6745" w:rsidTr="006A6745">
        <w:trPr>
          <w:jc w:val="center"/>
        </w:trPr>
        <w:tc>
          <w:tcPr>
            <w:tcW w:w="2557"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Description</w:t>
            </w:r>
          </w:p>
        </w:tc>
      </w:tr>
      <w:tr w:rsidR="006A6745" w:rsidRPr="006A6745" w:rsidTr="006A6745">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DISP_Temperature.Rq</w:t>
            </w: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6A6745" w:rsidRPr="006A6745" w:rsidRDefault="000D3FD3">
            <w:pPr>
              <w:autoSpaceDE w:val="0"/>
              <w:autoSpaceDN w:val="0"/>
              <w:adjustRightInd w:val="0"/>
              <w:spacing w:line="276" w:lineRule="auto"/>
              <w:rPr>
                <w:rFonts w:cs="Arial"/>
              </w:rPr>
            </w:pPr>
          </w:p>
        </w:tc>
      </w:tr>
      <w:tr w:rsidR="006A6745" w:rsidRPr="006A6745" w:rsidTr="006A6745">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6A6745" w:rsidRPr="006A6745" w:rsidRDefault="000D3FD3">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p>
        </w:tc>
      </w:tr>
      <w:tr w:rsidR="006A6745" w:rsidRPr="006A6745" w:rsidTr="006A6745">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6A6745" w:rsidRPr="006A6745" w:rsidRDefault="000D3FD3">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p>
        </w:tc>
      </w:tr>
    </w:tbl>
    <w:p w:rsidR="006A6745" w:rsidRPr="006A6745" w:rsidRDefault="000D3FD3">
      <w:pPr>
        <w:rPr>
          <w:rFonts w:cs="Arial"/>
        </w:rPr>
      </w:pPr>
    </w:p>
    <w:p w:rsidR="00406F39" w:rsidRDefault="000D3FD3" w:rsidP="0046553F">
      <w:pPr>
        <w:pStyle w:val="Heading3"/>
      </w:pPr>
      <w:bookmarkStart w:id="350" w:name="_Toc33533703"/>
      <w:r w:rsidRPr="00B9479B">
        <w:t>MD-REQ-025453/B-Disp_Temperature.St (TcSE ROIN-297374)</w:t>
      </w:r>
      <w:bookmarkEnd w:id="350"/>
    </w:p>
    <w:p w:rsidR="00EC178A" w:rsidRPr="004C2881" w:rsidRDefault="000D3FD3">
      <w:pPr>
        <w:rPr>
          <w:rFonts w:cs="Arial"/>
        </w:rPr>
      </w:pPr>
      <w:r w:rsidRPr="004C2881">
        <w:rPr>
          <w:rFonts w:cs="Arial"/>
          <w:b/>
        </w:rPr>
        <w:t>Message Type:</w:t>
      </w:r>
      <w:r w:rsidRPr="004C2881">
        <w:rPr>
          <w:rFonts w:cs="Arial"/>
        </w:rPr>
        <w:t xml:space="preserve">  Status</w:t>
      </w:r>
    </w:p>
    <w:p w:rsidR="00EC178A" w:rsidRPr="004C2881" w:rsidRDefault="000D3FD3">
      <w:pPr>
        <w:rPr>
          <w:rFonts w:cs="Arial"/>
        </w:rPr>
      </w:pPr>
    </w:p>
    <w:p w:rsidR="004C2881" w:rsidRPr="004C2881" w:rsidRDefault="000D3FD3">
      <w:pPr>
        <w:rPr>
          <w:rFonts w:cs="Arial"/>
        </w:rPr>
      </w:pPr>
      <w:r w:rsidRPr="004C2881">
        <w:rPr>
          <w:rFonts w:cs="Arial"/>
        </w:rPr>
        <w:t>Signal from the Vehicle Settings Server stating what the setting is for temperature units.</w:t>
      </w:r>
    </w:p>
    <w:p w:rsidR="00EC178A" w:rsidRPr="004C2881"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4C2881" w:rsidRPr="004C2881" w:rsidTr="004C2881">
        <w:trPr>
          <w:jc w:val="center"/>
        </w:trPr>
        <w:tc>
          <w:tcPr>
            <w:tcW w:w="2234"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Description</w:t>
            </w:r>
          </w:p>
        </w:tc>
      </w:tr>
      <w:tr w:rsidR="004C2881" w:rsidRPr="004C2881" w:rsidTr="004C2881">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DISP_Temperature.St</w:t>
            </w:r>
          </w:p>
        </w:tc>
        <w:tc>
          <w:tcPr>
            <w:tcW w:w="2424"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4C2881" w:rsidRPr="004C2881" w:rsidRDefault="000D3FD3">
            <w:pPr>
              <w:autoSpaceDE w:val="0"/>
              <w:autoSpaceDN w:val="0"/>
              <w:adjustRightInd w:val="0"/>
              <w:spacing w:line="276" w:lineRule="auto"/>
              <w:rPr>
                <w:rFonts w:cs="Arial"/>
              </w:rPr>
            </w:pPr>
          </w:p>
        </w:tc>
      </w:tr>
      <w:tr w:rsidR="004C2881" w:rsidRPr="004C2881" w:rsidTr="004C2881">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C2881" w:rsidRPr="004C2881"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p>
        </w:tc>
      </w:tr>
    </w:tbl>
    <w:p w:rsidR="004C2881" w:rsidRPr="004C2881" w:rsidRDefault="000D3FD3">
      <w:pPr>
        <w:rPr>
          <w:rFonts w:cs="Arial"/>
        </w:rPr>
      </w:pPr>
    </w:p>
    <w:p w:rsidR="00406F39" w:rsidRDefault="000D3FD3" w:rsidP="0046553F">
      <w:pPr>
        <w:pStyle w:val="Heading3"/>
      </w:pPr>
      <w:bookmarkStart w:id="351" w:name="_Toc33533704"/>
      <w:r w:rsidRPr="00B9479B">
        <w:t>MD-REQ-025388/C-LightAmbColor_No_Rq (TcSE ROIN-297407)</w:t>
      </w:r>
      <w:bookmarkEnd w:id="351"/>
    </w:p>
    <w:p w:rsidR="00677823" w:rsidRPr="0073308F" w:rsidRDefault="000D3FD3">
      <w:pPr>
        <w:rPr>
          <w:rFonts w:cs="Arial"/>
        </w:rPr>
      </w:pPr>
      <w:r w:rsidRPr="0073308F">
        <w:rPr>
          <w:rFonts w:cs="Arial"/>
          <w:b/>
        </w:rPr>
        <w:t>Message Type:</w:t>
      </w:r>
      <w:r w:rsidRPr="0073308F">
        <w:rPr>
          <w:rFonts w:cs="Arial"/>
        </w:rPr>
        <w:t xml:space="preserve">  Request</w:t>
      </w:r>
    </w:p>
    <w:p w:rsidR="00677823" w:rsidRPr="0073308F" w:rsidRDefault="000D3FD3">
      <w:pPr>
        <w:rPr>
          <w:rFonts w:cs="Arial"/>
        </w:rPr>
      </w:pPr>
    </w:p>
    <w:p w:rsidR="00677823" w:rsidRPr="0073308F" w:rsidRDefault="000D3FD3">
      <w:pPr>
        <w:rPr>
          <w:rFonts w:cs="Arial"/>
        </w:rPr>
      </w:pPr>
      <w:r w:rsidRPr="0073308F">
        <w:rPr>
          <w:rFonts w:cs="Arial"/>
        </w:rPr>
        <w:t>This signal requests selection of color for ambient lighting.</w:t>
      </w:r>
    </w:p>
    <w:p w:rsidR="0073308F" w:rsidRPr="0073308F"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73308F" w:rsidRPr="0073308F" w:rsidTr="0073308F">
        <w:trPr>
          <w:jc w:val="center"/>
        </w:trPr>
        <w:tc>
          <w:tcPr>
            <w:tcW w:w="2827"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Description</w:t>
            </w:r>
          </w:p>
        </w:tc>
      </w:tr>
      <w:tr w:rsidR="00FC58B4" w:rsidRPr="0073308F" w:rsidTr="00364DAF">
        <w:trPr>
          <w:jc w:val="center"/>
        </w:trPr>
        <w:tc>
          <w:tcPr>
            <w:tcW w:w="2827" w:type="dxa"/>
            <w:vMerge w:val="restart"/>
            <w:tcBorders>
              <w:top w:val="single" w:sz="4" w:space="0" w:color="auto"/>
              <w:left w:val="single" w:sz="4" w:space="0" w:color="auto"/>
              <w:right w:val="single" w:sz="4" w:space="0" w:color="auto"/>
            </w:tcBorders>
          </w:tcPr>
          <w:p w:rsidR="00FC58B4" w:rsidRPr="0073308F" w:rsidRDefault="000D3FD3">
            <w:pPr>
              <w:spacing w:line="276" w:lineRule="auto"/>
              <w:rPr>
                <w:rFonts w:cs="Arial"/>
              </w:rPr>
            </w:pPr>
            <w:r w:rsidRPr="0073308F">
              <w:rPr>
                <w:rFonts w:cs="Arial"/>
              </w:rPr>
              <w:t>LightAmbColor_No_Rq</w:t>
            </w: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FC58B4" w:rsidRPr="0073308F" w:rsidRDefault="000D3FD3">
            <w:pPr>
              <w:autoSpaceDE w:val="0"/>
              <w:autoSpaceDN w:val="0"/>
              <w:adjustRightInd w:val="0"/>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bottom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bl>
    <w:p w:rsidR="00677823" w:rsidRDefault="000D3FD3">
      <w:pPr>
        <w:rPr>
          <w:rFonts w:cs="Arial"/>
        </w:rPr>
      </w:pPr>
    </w:p>
    <w:p w:rsidR="00406F39" w:rsidRDefault="000D3FD3" w:rsidP="0046553F">
      <w:pPr>
        <w:pStyle w:val="Heading3"/>
      </w:pPr>
      <w:bookmarkStart w:id="352" w:name="_Toc33533705"/>
      <w:r w:rsidRPr="00B9479B">
        <w:lastRenderedPageBreak/>
        <w:t>MD-REQ-025389/C-LightAmbIntsty_No_Rq (TcSE ROIN-297420)</w:t>
      </w:r>
      <w:bookmarkEnd w:id="352"/>
    </w:p>
    <w:p w:rsidR="00E0694A" w:rsidRPr="003234D9" w:rsidRDefault="000D3FD3">
      <w:pPr>
        <w:rPr>
          <w:rFonts w:cs="Arial"/>
        </w:rPr>
      </w:pPr>
      <w:r w:rsidRPr="003234D9">
        <w:rPr>
          <w:rFonts w:cs="Arial"/>
          <w:b/>
        </w:rPr>
        <w:t>Message Type:</w:t>
      </w:r>
      <w:r w:rsidRPr="003234D9">
        <w:rPr>
          <w:rFonts w:cs="Arial"/>
        </w:rPr>
        <w:t xml:space="preserve">  Request</w:t>
      </w:r>
    </w:p>
    <w:p w:rsidR="00E0694A" w:rsidRPr="003234D9" w:rsidRDefault="000D3FD3">
      <w:pPr>
        <w:rPr>
          <w:rFonts w:cs="Arial"/>
        </w:rPr>
      </w:pPr>
    </w:p>
    <w:p w:rsidR="00E0694A" w:rsidRPr="003234D9" w:rsidRDefault="000D3FD3">
      <w:pPr>
        <w:rPr>
          <w:rFonts w:cs="Arial"/>
        </w:rPr>
      </w:pPr>
      <w:r w:rsidRPr="003234D9">
        <w:rPr>
          <w:rFonts w:cs="Arial"/>
        </w:rPr>
        <w:t>This signal</w:t>
      </w:r>
      <w:r w:rsidRPr="003234D9">
        <w:rPr>
          <w:rFonts w:cs="Arial"/>
        </w:rPr>
        <w:t xml:space="preserve"> requests selection of intensity for ambient lighting.</w:t>
      </w:r>
    </w:p>
    <w:p w:rsidR="003234D9" w:rsidRPr="003234D9"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3234D9" w:rsidRPr="003234D9" w:rsidTr="003234D9">
        <w:trPr>
          <w:jc w:val="center"/>
        </w:trPr>
        <w:tc>
          <w:tcPr>
            <w:tcW w:w="2467"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Description</w:t>
            </w:r>
          </w:p>
        </w:tc>
      </w:tr>
      <w:tr w:rsidR="003234D9" w:rsidRPr="003234D9" w:rsidTr="00D64B28">
        <w:trPr>
          <w:jc w:val="center"/>
        </w:trPr>
        <w:tc>
          <w:tcPr>
            <w:tcW w:w="2467" w:type="dxa"/>
            <w:vMerge w:val="restart"/>
            <w:tcBorders>
              <w:top w:val="single" w:sz="4" w:space="0" w:color="auto"/>
              <w:left w:val="single" w:sz="4" w:space="0" w:color="auto"/>
              <w:right w:val="single" w:sz="4" w:space="0" w:color="auto"/>
            </w:tcBorders>
          </w:tcPr>
          <w:p w:rsidR="003234D9" w:rsidRPr="003234D9" w:rsidRDefault="000D3FD3">
            <w:pPr>
              <w:spacing w:line="276" w:lineRule="auto"/>
              <w:rPr>
                <w:rFonts w:cs="Arial"/>
              </w:rPr>
            </w:pPr>
            <w:r>
              <w:rPr>
                <w:rFonts w:cs="Arial"/>
              </w:rPr>
              <w:t>LightAmbIntsty_No_Rq</w:t>
            </w: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3234D9" w:rsidRPr="003234D9" w:rsidRDefault="000D3FD3">
            <w:pPr>
              <w:autoSpaceDE w:val="0"/>
              <w:autoSpaceDN w:val="0"/>
              <w:adjustRightInd w:val="0"/>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bottom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bl>
    <w:p w:rsidR="003234D9" w:rsidRPr="003234D9" w:rsidRDefault="000D3FD3">
      <w:pPr>
        <w:rPr>
          <w:rFonts w:cs="Arial"/>
        </w:rPr>
      </w:pPr>
    </w:p>
    <w:p w:rsidR="00406F39" w:rsidRDefault="000D3FD3" w:rsidP="0046553F">
      <w:pPr>
        <w:pStyle w:val="Heading3"/>
      </w:pPr>
      <w:bookmarkStart w:id="353" w:name="_Toc33533706"/>
      <w:r w:rsidRPr="00B9479B">
        <w:t>MD-REQ-025456/D-LightAmbColor_No_Actl (TcSE ROIN-297421)</w:t>
      </w:r>
      <w:bookmarkEnd w:id="353"/>
    </w:p>
    <w:p w:rsidR="00D908DF" w:rsidRPr="00B715C1" w:rsidRDefault="000D3FD3">
      <w:pPr>
        <w:rPr>
          <w:rFonts w:cs="Arial"/>
        </w:rPr>
      </w:pPr>
      <w:r w:rsidRPr="00B715C1">
        <w:rPr>
          <w:rFonts w:cs="Arial"/>
          <w:b/>
        </w:rPr>
        <w:t>Message Type:</w:t>
      </w:r>
      <w:r w:rsidRPr="00B715C1">
        <w:rPr>
          <w:rFonts w:cs="Arial"/>
        </w:rPr>
        <w:t xml:space="preserve">  Status</w:t>
      </w:r>
    </w:p>
    <w:p w:rsidR="00D908DF" w:rsidRPr="00B715C1" w:rsidRDefault="000D3FD3">
      <w:pPr>
        <w:rPr>
          <w:rFonts w:cs="Arial"/>
        </w:rPr>
      </w:pPr>
    </w:p>
    <w:p w:rsidR="00D908DF" w:rsidRPr="00B715C1" w:rsidRDefault="000D3FD3">
      <w:pPr>
        <w:rPr>
          <w:rFonts w:cs="Arial"/>
        </w:rPr>
      </w:pPr>
      <w:r w:rsidRPr="00B715C1">
        <w:rPr>
          <w:rFonts w:cs="Arial"/>
        </w:rPr>
        <w:t xml:space="preserve">This signal </w:t>
      </w:r>
      <w:r w:rsidRPr="006D3D9B">
        <w:rPr>
          <w:rFonts w:cs="Arial"/>
        </w:rPr>
        <w:t>from Ext Vehicle Settings Function to the Vehicle Settings Client</w:t>
      </w:r>
      <w:r w:rsidRPr="00B715C1">
        <w:rPr>
          <w:rFonts w:cs="Arial"/>
        </w:rPr>
        <w:t xml:space="preserve"> gives the status of the ambient lighting color.</w:t>
      </w:r>
    </w:p>
    <w:p w:rsidR="00B715C1" w:rsidRPr="00B715C1"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B715C1" w:rsidRPr="00B715C1" w:rsidTr="00B715C1">
        <w:trPr>
          <w:jc w:val="center"/>
        </w:trPr>
        <w:tc>
          <w:tcPr>
            <w:tcW w:w="2737"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Description</w:t>
            </w:r>
          </w:p>
        </w:tc>
      </w:tr>
      <w:tr w:rsidR="00B715C1" w:rsidRPr="00B715C1" w:rsidTr="00701911">
        <w:trPr>
          <w:jc w:val="center"/>
        </w:trPr>
        <w:tc>
          <w:tcPr>
            <w:tcW w:w="2737" w:type="dxa"/>
            <w:vMerge w:val="restart"/>
            <w:tcBorders>
              <w:top w:val="single" w:sz="4" w:space="0" w:color="auto"/>
              <w:left w:val="single" w:sz="4" w:space="0" w:color="auto"/>
              <w:right w:val="single" w:sz="4" w:space="0" w:color="auto"/>
            </w:tcBorders>
          </w:tcPr>
          <w:p w:rsidR="00B715C1" w:rsidRPr="00B715C1" w:rsidRDefault="000D3FD3">
            <w:pPr>
              <w:spacing w:line="276" w:lineRule="auto"/>
              <w:rPr>
                <w:rFonts w:cs="Arial"/>
              </w:rPr>
            </w:pPr>
            <w:r>
              <w:rPr>
                <w:rFonts w:cs="Arial"/>
              </w:rPr>
              <w:t>LightAmbColor_No_Actl</w:t>
            </w: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B715C1" w:rsidRPr="00B715C1" w:rsidRDefault="000D3FD3">
            <w:pPr>
              <w:autoSpaceDE w:val="0"/>
              <w:autoSpaceDN w:val="0"/>
              <w:adjustRightInd w:val="0"/>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separate document defines what the Color ID’s are</w:t>
            </w:r>
          </w:p>
        </w:tc>
      </w:tr>
    </w:tbl>
    <w:p w:rsidR="00B715C1" w:rsidRPr="00B715C1" w:rsidRDefault="000D3FD3">
      <w:pPr>
        <w:rPr>
          <w:rFonts w:cs="Arial"/>
        </w:rPr>
      </w:pPr>
    </w:p>
    <w:p w:rsidR="00406F39" w:rsidRDefault="000D3FD3" w:rsidP="0046553F">
      <w:pPr>
        <w:pStyle w:val="Heading3"/>
      </w:pPr>
      <w:bookmarkStart w:id="354" w:name="_Toc33533707"/>
      <w:r w:rsidRPr="00B9479B">
        <w:t>MD-REQ-025457/D-LightAmbIntsty_No_Actl (TcSE ROIN-297422)</w:t>
      </w:r>
      <w:bookmarkEnd w:id="354"/>
    </w:p>
    <w:p w:rsidR="00E4089C" w:rsidRDefault="000D3FD3">
      <w:pPr>
        <w:rPr>
          <w:rFonts w:cs="Arial"/>
        </w:rPr>
      </w:pPr>
      <w:r w:rsidRPr="000B5DA9">
        <w:rPr>
          <w:rFonts w:cs="Arial"/>
          <w:b/>
        </w:rPr>
        <w:t>Message Type:</w:t>
      </w:r>
      <w:r>
        <w:rPr>
          <w:rFonts w:cs="Arial"/>
        </w:rPr>
        <w:t xml:space="preserve">  Status</w:t>
      </w:r>
    </w:p>
    <w:p w:rsidR="00E4089C" w:rsidRDefault="000D3FD3">
      <w:pPr>
        <w:rPr>
          <w:rFonts w:cs="Arial"/>
        </w:rPr>
      </w:pPr>
    </w:p>
    <w:p w:rsidR="000B5DA9" w:rsidRPr="000B5DA9" w:rsidRDefault="000D3FD3">
      <w:pPr>
        <w:rPr>
          <w:rFonts w:cs="Arial"/>
        </w:rPr>
      </w:pPr>
      <w:r>
        <w:rPr>
          <w:rFonts w:cs="Arial"/>
        </w:rPr>
        <w:t>This signal from the Ext Vehicle Settings Function to the Vehicle Settings Client gives the status of Ambient Lighting Intensity</w:t>
      </w:r>
    </w:p>
    <w:p w:rsidR="000B5DA9" w:rsidRPr="000B5DA9"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0B5DA9" w:rsidRPr="000B5DA9" w:rsidTr="000B5DA9">
        <w:trPr>
          <w:jc w:val="center"/>
        </w:trPr>
        <w:tc>
          <w:tcPr>
            <w:tcW w:w="2647"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Description</w:t>
            </w:r>
          </w:p>
        </w:tc>
      </w:tr>
      <w:tr w:rsidR="000B5DA9" w:rsidRPr="000B5DA9" w:rsidTr="00A16F5C">
        <w:trPr>
          <w:jc w:val="center"/>
        </w:trPr>
        <w:tc>
          <w:tcPr>
            <w:tcW w:w="2647" w:type="dxa"/>
            <w:vMerge w:val="restart"/>
            <w:tcBorders>
              <w:top w:val="single" w:sz="4" w:space="0" w:color="auto"/>
              <w:left w:val="single" w:sz="4" w:space="0" w:color="auto"/>
              <w:right w:val="single" w:sz="4" w:space="0" w:color="auto"/>
            </w:tcBorders>
          </w:tcPr>
          <w:p w:rsidR="000B5DA9" w:rsidRPr="000B5DA9" w:rsidRDefault="000D3FD3">
            <w:pPr>
              <w:spacing w:line="276" w:lineRule="auto"/>
              <w:rPr>
                <w:rFonts w:cs="Arial"/>
              </w:rPr>
            </w:pPr>
            <w:r>
              <w:rPr>
                <w:rFonts w:cs="Arial"/>
              </w:rPr>
              <w:t>LightAmbIntsty_No_Actl</w:t>
            </w: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0B5DA9" w:rsidRPr="000B5DA9" w:rsidRDefault="000D3FD3">
            <w:pPr>
              <w:autoSpaceDE w:val="0"/>
              <w:autoSpaceDN w:val="0"/>
              <w:adjustRightInd w:val="0"/>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bottom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bl>
    <w:p w:rsidR="000B5DA9" w:rsidRPr="000B5DA9" w:rsidRDefault="000D3FD3">
      <w:pPr>
        <w:rPr>
          <w:rFonts w:cs="Arial"/>
        </w:rPr>
      </w:pPr>
    </w:p>
    <w:p w:rsidR="00406F39" w:rsidRDefault="000D3FD3" w:rsidP="0046553F">
      <w:pPr>
        <w:pStyle w:val="Heading3"/>
      </w:pPr>
      <w:bookmarkStart w:id="355" w:name="_Toc33533708"/>
      <w:r w:rsidRPr="00B9479B">
        <w:t>MD-REQ-192193/C-LightAmbColor_No_Actl - Variant 2</w:t>
      </w:r>
      <w:bookmarkEnd w:id="355"/>
    </w:p>
    <w:p w:rsidR="00D908DF" w:rsidRPr="00267124" w:rsidRDefault="000D3FD3">
      <w:pPr>
        <w:rPr>
          <w:rFonts w:cs="Arial"/>
        </w:rPr>
      </w:pPr>
      <w:r w:rsidRPr="00267124">
        <w:rPr>
          <w:rFonts w:cs="Arial"/>
          <w:b/>
        </w:rPr>
        <w:t>Message Type</w:t>
      </w:r>
      <w:r w:rsidRPr="00267124">
        <w:rPr>
          <w:rFonts w:cs="Arial"/>
        </w:rPr>
        <w:t>:  Status</w:t>
      </w:r>
    </w:p>
    <w:p w:rsidR="00D908DF" w:rsidRPr="00267124" w:rsidRDefault="000D3FD3">
      <w:pPr>
        <w:rPr>
          <w:rFonts w:cs="Arial"/>
        </w:rPr>
      </w:pPr>
    </w:p>
    <w:p w:rsidR="00D908DF" w:rsidRPr="00267124" w:rsidRDefault="000D3FD3">
      <w:pPr>
        <w:rPr>
          <w:rFonts w:cs="Arial"/>
        </w:rPr>
      </w:pPr>
      <w:r w:rsidRPr="00267124">
        <w:rPr>
          <w:rFonts w:cs="Arial"/>
        </w:rPr>
        <w:t>This signal</w:t>
      </w:r>
      <w:r w:rsidRPr="00267124">
        <w:rPr>
          <w:rFonts w:cs="Arial"/>
        </w:rPr>
        <w:t xml:space="preserve"> gives status of ambient lighting color</w:t>
      </w:r>
      <w:r>
        <w:rPr>
          <w:rFonts w:cs="Arial"/>
        </w:rPr>
        <w:t xml:space="preserve"> (variant 2)</w:t>
      </w:r>
      <w:r w:rsidRPr="00267124">
        <w:rPr>
          <w:rFonts w:cs="Arial"/>
        </w:rPr>
        <w:t xml:space="preserve"> status.</w:t>
      </w:r>
    </w:p>
    <w:p w:rsidR="00267124" w:rsidRPr="002671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67124" w:rsidRPr="00267124" w:rsidTr="00267124">
        <w:trPr>
          <w:jc w:val="center"/>
        </w:trPr>
        <w:tc>
          <w:tcPr>
            <w:tcW w:w="282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Description</w:t>
            </w:r>
          </w:p>
        </w:tc>
      </w:tr>
      <w:tr w:rsidR="00267124" w:rsidRPr="00267124" w:rsidTr="00267124">
        <w:trPr>
          <w:jc w:val="center"/>
        </w:trPr>
        <w:tc>
          <w:tcPr>
            <w:tcW w:w="2827" w:type="dxa"/>
            <w:vMerge w:val="restart"/>
            <w:tcBorders>
              <w:top w:val="single" w:sz="4" w:space="0" w:color="auto"/>
              <w:left w:val="single" w:sz="4" w:space="0" w:color="auto"/>
              <w:right w:val="single" w:sz="4" w:space="0" w:color="auto"/>
            </w:tcBorders>
          </w:tcPr>
          <w:p w:rsidR="00267124" w:rsidRPr="00267124" w:rsidRDefault="000D3FD3">
            <w:pPr>
              <w:widowControl w:val="0"/>
              <w:tabs>
                <w:tab w:val="left" w:pos="720"/>
              </w:tabs>
              <w:spacing w:line="276" w:lineRule="auto"/>
              <w:rPr>
                <w:rFonts w:cs="Arial"/>
              </w:rPr>
            </w:pPr>
            <w:r>
              <w:rPr>
                <w:rFonts w:cs="Arial"/>
              </w:rPr>
              <w:t xml:space="preserve">LightAmbColor_No_Actl – </w:t>
            </w:r>
            <w:r>
              <w:rPr>
                <w:rFonts w:cs="Arial"/>
              </w:rPr>
              <w:lastRenderedPageBreak/>
              <w:t>Variant 2</w:t>
            </w:r>
          </w:p>
          <w:p w:rsidR="00267124" w:rsidRPr="00267124" w:rsidRDefault="000D3FD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lastRenderedPageBreak/>
              <w:t>Inactive</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67124" w:rsidRPr="00267124" w:rsidRDefault="000D3FD3">
            <w:pPr>
              <w:autoSpaceDE w:val="0"/>
              <w:autoSpaceDN w:val="0"/>
              <w:adjustRightInd w:val="0"/>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 xml:space="preserve">Reference separate </w:t>
            </w:r>
            <w:r>
              <w:rPr>
                <w:rFonts w:cs="Arial"/>
              </w:rPr>
              <w:t>document with the ambient light Colors and Color ID’s used</w:t>
            </w:r>
          </w:p>
        </w:tc>
      </w:tr>
    </w:tbl>
    <w:p w:rsidR="00267124" w:rsidRPr="00267124" w:rsidRDefault="000D3FD3">
      <w:pPr>
        <w:rPr>
          <w:rFonts w:cs="Arial"/>
        </w:rPr>
      </w:pPr>
    </w:p>
    <w:p w:rsidR="00406F39" w:rsidRDefault="000D3FD3" w:rsidP="0046553F">
      <w:pPr>
        <w:pStyle w:val="Heading3"/>
      </w:pPr>
      <w:bookmarkStart w:id="356" w:name="_Toc33533709"/>
      <w:r w:rsidRPr="00B9479B">
        <w:t>MD-REQ-192194/C-LightAmbIntsty_No_Actl - Variant 2</w:t>
      </w:r>
      <w:bookmarkEnd w:id="356"/>
    </w:p>
    <w:p w:rsidR="00E4089C" w:rsidRPr="00B45124" w:rsidRDefault="000D3FD3">
      <w:pPr>
        <w:rPr>
          <w:rFonts w:cs="Arial"/>
        </w:rPr>
      </w:pPr>
      <w:r w:rsidRPr="00B45124">
        <w:rPr>
          <w:rFonts w:cs="Arial"/>
          <w:b/>
        </w:rPr>
        <w:t>Message Type</w:t>
      </w:r>
      <w:r w:rsidRPr="00B45124">
        <w:rPr>
          <w:rFonts w:cs="Arial"/>
        </w:rPr>
        <w:t>:  Status</w:t>
      </w:r>
    </w:p>
    <w:p w:rsidR="00E4089C" w:rsidRPr="00B45124" w:rsidRDefault="000D3FD3">
      <w:pPr>
        <w:rPr>
          <w:rFonts w:cs="Arial"/>
        </w:rPr>
      </w:pPr>
    </w:p>
    <w:p w:rsidR="00E4089C" w:rsidRPr="00B45124" w:rsidRDefault="000D3FD3">
      <w:pPr>
        <w:rPr>
          <w:rFonts w:cs="Arial"/>
        </w:rPr>
      </w:pPr>
      <w:r w:rsidRPr="00B45124">
        <w:rPr>
          <w:rFonts w:cs="Arial"/>
        </w:rPr>
        <w:t>This signal gives the status of Ambient Lighting Intensity.</w:t>
      </w:r>
    </w:p>
    <w:p w:rsidR="00B45124" w:rsidRPr="00B451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B45124" w:rsidRPr="00B45124" w:rsidTr="00B45124">
        <w:trPr>
          <w:jc w:val="center"/>
        </w:trPr>
        <w:tc>
          <w:tcPr>
            <w:tcW w:w="2647"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Description</w:t>
            </w:r>
          </w:p>
        </w:tc>
      </w:tr>
      <w:tr w:rsidR="00B45124" w:rsidRPr="00B45124" w:rsidTr="006F0F12">
        <w:trPr>
          <w:jc w:val="center"/>
        </w:trPr>
        <w:tc>
          <w:tcPr>
            <w:tcW w:w="2647" w:type="dxa"/>
            <w:vMerge w:val="restart"/>
            <w:tcBorders>
              <w:top w:val="single" w:sz="4" w:space="0" w:color="auto"/>
              <w:left w:val="single" w:sz="4" w:space="0" w:color="auto"/>
              <w:right w:val="single" w:sz="4" w:space="0" w:color="auto"/>
            </w:tcBorders>
          </w:tcPr>
          <w:p w:rsidR="00B45124" w:rsidRPr="00B45124" w:rsidRDefault="000D3FD3">
            <w:pPr>
              <w:spacing w:line="276" w:lineRule="auto"/>
              <w:rPr>
                <w:rFonts w:cs="Arial"/>
              </w:rPr>
            </w:pPr>
            <w:r>
              <w:rPr>
                <w:rFonts w:cs="Arial"/>
              </w:rPr>
              <w:t>LightAmbIntsty_No_Actl – Variant 2</w:t>
            </w: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B45124" w:rsidRPr="00B45124" w:rsidRDefault="000D3FD3">
            <w:pPr>
              <w:autoSpaceDE w:val="0"/>
              <w:autoSpaceDN w:val="0"/>
              <w:adjustRightInd w:val="0"/>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B45124">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bottom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 xml:space="preserve">100% Intensity / Ambient </w:t>
            </w:r>
            <w:r>
              <w:rPr>
                <w:rFonts w:cs="Arial"/>
              </w:rPr>
              <w:t>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bl>
    <w:p w:rsidR="00B45124" w:rsidRPr="00B45124" w:rsidRDefault="000D3FD3">
      <w:pPr>
        <w:rPr>
          <w:rFonts w:cs="Arial"/>
        </w:rPr>
      </w:pPr>
    </w:p>
    <w:p w:rsidR="00406F39" w:rsidRDefault="000D3FD3" w:rsidP="0046553F">
      <w:pPr>
        <w:pStyle w:val="Heading3"/>
      </w:pPr>
      <w:bookmarkStart w:id="357" w:name="_Toc33533710"/>
      <w:r w:rsidRPr="00B9479B">
        <w:t>MD-REQ-192189/B-LightAmbColor_No_Rq - Variant 2</w:t>
      </w:r>
      <w:bookmarkEnd w:id="357"/>
    </w:p>
    <w:p w:rsidR="00677823" w:rsidRPr="00A163AE" w:rsidRDefault="000D3FD3">
      <w:pPr>
        <w:rPr>
          <w:rFonts w:cs="Arial"/>
        </w:rPr>
      </w:pPr>
      <w:r w:rsidRPr="00A163AE">
        <w:rPr>
          <w:rFonts w:cs="Arial"/>
          <w:b/>
        </w:rPr>
        <w:t>Message Type:</w:t>
      </w:r>
      <w:r w:rsidRPr="00A163AE">
        <w:rPr>
          <w:rFonts w:cs="Arial"/>
        </w:rPr>
        <w:t xml:space="preserve">  Request</w:t>
      </w:r>
    </w:p>
    <w:p w:rsidR="00677823" w:rsidRPr="00A163AE" w:rsidRDefault="000D3FD3">
      <w:pPr>
        <w:rPr>
          <w:rFonts w:cs="Arial"/>
        </w:rPr>
      </w:pPr>
    </w:p>
    <w:p w:rsidR="00677823" w:rsidRPr="00A163AE" w:rsidRDefault="000D3FD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677823" w:rsidRPr="00A163AE"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A163AE" w:rsidRPr="00A163AE" w:rsidTr="00A163AE">
        <w:trPr>
          <w:jc w:val="center"/>
        </w:trPr>
        <w:tc>
          <w:tcPr>
            <w:tcW w:w="246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Logical</w:t>
            </w:r>
            <w:r w:rsidRPr="00A163AE">
              <w:rPr>
                <w:rFonts w:cs="Arial"/>
                <w:b/>
              </w:rPr>
              <w:t xml:space="preserve"> Signal Name</w:t>
            </w:r>
          </w:p>
        </w:tc>
        <w:tc>
          <w:tcPr>
            <w:tcW w:w="2191"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Description</w:t>
            </w:r>
          </w:p>
        </w:tc>
      </w:tr>
      <w:tr w:rsidR="00A163AE" w:rsidRPr="00A163AE" w:rsidTr="00A163AE">
        <w:trPr>
          <w:jc w:val="center"/>
        </w:trPr>
        <w:tc>
          <w:tcPr>
            <w:tcW w:w="2467" w:type="dxa"/>
            <w:vMerge w:val="restart"/>
            <w:tcBorders>
              <w:top w:val="single" w:sz="4" w:space="0" w:color="auto"/>
              <w:left w:val="single" w:sz="4" w:space="0" w:color="auto"/>
              <w:right w:val="single" w:sz="4" w:space="0" w:color="auto"/>
            </w:tcBorders>
          </w:tcPr>
          <w:p w:rsidR="00A163AE" w:rsidRPr="00A163AE" w:rsidRDefault="000D3FD3">
            <w:pPr>
              <w:widowControl w:val="0"/>
              <w:tabs>
                <w:tab w:val="left" w:pos="720"/>
              </w:tabs>
              <w:spacing w:line="276" w:lineRule="auto"/>
              <w:rPr>
                <w:rFonts w:cs="Arial"/>
              </w:rPr>
            </w:pPr>
            <w:r>
              <w:rPr>
                <w:rFonts w:cs="Arial"/>
              </w:rPr>
              <w:t>LightAmbColor_No_Rq – Variant 2</w:t>
            </w:r>
          </w:p>
          <w:p w:rsidR="00A163AE" w:rsidRPr="00A163AE" w:rsidRDefault="000D3FD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A163AE" w:rsidRPr="00A163AE" w:rsidRDefault="000D3FD3">
            <w:pPr>
              <w:autoSpaceDE w:val="0"/>
              <w:autoSpaceDN w:val="0"/>
              <w:adjustRightInd w:val="0"/>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bl>
    <w:p w:rsidR="00A163AE" w:rsidRPr="00A163AE" w:rsidRDefault="000D3FD3">
      <w:pPr>
        <w:rPr>
          <w:rFonts w:cs="Arial"/>
        </w:rPr>
      </w:pPr>
    </w:p>
    <w:p w:rsidR="00406F39" w:rsidRDefault="000D3FD3" w:rsidP="0046553F">
      <w:pPr>
        <w:pStyle w:val="Heading3"/>
      </w:pPr>
      <w:bookmarkStart w:id="358" w:name="_Toc33533711"/>
      <w:r w:rsidRPr="00B9479B">
        <w:t>MD-REQ-192190/B-LightAmbIntsty_No_Rq - Variant 2</w:t>
      </w:r>
      <w:bookmarkEnd w:id="358"/>
    </w:p>
    <w:p w:rsidR="00E0694A" w:rsidRPr="00882A9A" w:rsidRDefault="000D3FD3">
      <w:pPr>
        <w:rPr>
          <w:rFonts w:cs="Arial"/>
        </w:rPr>
      </w:pPr>
      <w:r w:rsidRPr="00882A9A">
        <w:rPr>
          <w:rFonts w:cs="Arial"/>
          <w:b/>
        </w:rPr>
        <w:t>Message Type</w:t>
      </w:r>
      <w:r w:rsidRPr="00882A9A">
        <w:rPr>
          <w:rFonts w:cs="Arial"/>
        </w:rPr>
        <w:t>:  Request</w:t>
      </w:r>
    </w:p>
    <w:p w:rsidR="00E0694A" w:rsidRPr="00882A9A" w:rsidRDefault="000D3FD3">
      <w:pPr>
        <w:rPr>
          <w:rFonts w:cs="Arial"/>
        </w:rPr>
      </w:pPr>
    </w:p>
    <w:p w:rsidR="00E0694A" w:rsidRPr="00882A9A" w:rsidRDefault="000D3FD3">
      <w:pPr>
        <w:rPr>
          <w:rFonts w:cs="Arial"/>
        </w:rPr>
      </w:pPr>
      <w:r w:rsidRPr="00882A9A">
        <w:rPr>
          <w:rFonts w:cs="Arial"/>
        </w:rPr>
        <w:t>This signal requests the selection of intensity for ambient lighting.</w:t>
      </w:r>
    </w:p>
    <w:p w:rsidR="00882A9A" w:rsidRPr="00882A9A"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882A9A" w:rsidRPr="00882A9A" w:rsidTr="00882A9A">
        <w:trPr>
          <w:jc w:val="center"/>
        </w:trPr>
        <w:tc>
          <w:tcPr>
            <w:tcW w:w="2737"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Description</w:t>
            </w:r>
          </w:p>
        </w:tc>
      </w:tr>
      <w:tr w:rsidR="00352DBA" w:rsidRPr="00882A9A" w:rsidTr="000255F5">
        <w:trPr>
          <w:jc w:val="center"/>
        </w:trPr>
        <w:tc>
          <w:tcPr>
            <w:tcW w:w="2737" w:type="dxa"/>
            <w:vMerge w:val="restart"/>
            <w:tcBorders>
              <w:top w:val="single" w:sz="4" w:space="0" w:color="auto"/>
              <w:left w:val="single" w:sz="4" w:space="0" w:color="auto"/>
              <w:right w:val="single" w:sz="4" w:space="0" w:color="auto"/>
            </w:tcBorders>
          </w:tcPr>
          <w:p w:rsidR="00352DBA" w:rsidRPr="00882A9A" w:rsidRDefault="000D3FD3">
            <w:pPr>
              <w:spacing w:line="276" w:lineRule="auto"/>
              <w:rPr>
                <w:rFonts w:cs="Arial"/>
              </w:rPr>
            </w:pPr>
            <w:r>
              <w:rPr>
                <w:rFonts w:cs="Arial"/>
              </w:rPr>
              <w:t>LightAmbIntsty_No_Rq – Variant 2</w:t>
            </w: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352DBA" w:rsidRPr="00882A9A" w:rsidRDefault="000D3FD3">
            <w:pPr>
              <w:autoSpaceDE w:val="0"/>
              <w:autoSpaceDN w:val="0"/>
              <w:adjustRightInd w:val="0"/>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 xml:space="preserve">2% </w:t>
            </w:r>
            <w:r>
              <w:rPr>
                <w:rFonts w:cs="Arial"/>
              </w:rPr>
              <w:t>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3%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bottom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Default="000D3FD3">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352DBA" w:rsidRDefault="000D3FD3">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bl>
    <w:p w:rsidR="00882A9A" w:rsidRPr="00882A9A" w:rsidRDefault="000D3FD3">
      <w:pPr>
        <w:rPr>
          <w:rFonts w:cs="Arial"/>
        </w:rPr>
      </w:pPr>
    </w:p>
    <w:p w:rsidR="00406F39" w:rsidRDefault="000D3FD3" w:rsidP="0046553F">
      <w:pPr>
        <w:pStyle w:val="Heading3"/>
      </w:pPr>
      <w:bookmarkStart w:id="359" w:name="_Toc33533712"/>
      <w:r w:rsidRPr="00B9479B">
        <w:t>MD-REQ-025392/C-ChargePortLightRing_St (TcSE ROIN-270412)</w:t>
      </w:r>
      <w:bookmarkEnd w:id="359"/>
    </w:p>
    <w:p w:rsidR="00D040A4" w:rsidRDefault="000D3FD3">
      <w:pPr>
        <w:rPr>
          <w:rFonts w:cs="Arial"/>
        </w:rPr>
      </w:pPr>
      <w:r>
        <w:rPr>
          <w:rFonts w:cs="Arial"/>
        </w:rPr>
        <w:t>If the CharePortLightRingClient supports both var</w:t>
      </w:r>
      <w:r>
        <w:rPr>
          <w:rFonts w:cs="Arial"/>
        </w:rPr>
        <w:t>iants of the Charge Port Light Ring signals below then when selecting Charge Port Light Ring HMI the signal that will get updated will depend on what variant Charge Port Light Ring is configured for.</w:t>
      </w:r>
    </w:p>
    <w:p w:rsidR="0044784F" w:rsidRDefault="000D3FD3">
      <w:pPr>
        <w:rPr>
          <w:rFonts w:cs="Arial"/>
        </w:rPr>
      </w:pPr>
    </w:p>
    <w:p w:rsidR="0044784F" w:rsidRDefault="000D3FD3">
      <w:pPr>
        <w:rPr>
          <w:rFonts w:cs="Arial"/>
        </w:rPr>
      </w:pPr>
      <w:r w:rsidRPr="008C1740">
        <w:rPr>
          <w:rFonts w:cs="Arial"/>
          <w:u w:val="single"/>
        </w:rPr>
        <w:t>Variant 1 of ChargePortLightRing</w:t>
      </w:r>
      <w:r>
        <w:rPr>
          <w:rFonts w:cs="Arial"/>
          <w:u w:val="single"/>
        </w:rPr>
        <w:t>_St</w:t>
      </w:r>
      <w:r>
        <w:rPr>
          <w:rFonts w:cs="Arial"/>
        </w:rPr>
        <w:t>:</w:t>
      </w:r>
    </w:p>
    <w:p w:rsidR="0044784F" w:rsidRPr="008C1740" w:rsidRDefault="000D3FD3">
      <w:pPr>
        <w:rPr>
          <w:rFonts w:cs="Arial"/>
          <w:i/>
        </w:rPr>
      </w:pPr>
      <w:r w:rsidRPr="008C1740">
        <w:rPr>
          <w:rFonts w:cs="Arial"/>
          <w:i/>
        </w:rPr>
        <w:t xml:space="preserve">CAN Signal Name: </w:t>
      </w:r>
      <w:r w:rsidRPr="008C1740">
        <w:rPr>
          <w:rFonts w:cs="Arial"/>
          <w:i/>
        </w:rPr>
        <w:t>CenterStackRing_D_Actl</w:t>
      </w:r>
    </w:p>
    <w:tbl>
      <w:tblPr>
        <w:tblW w:w="0" w:type="auto"/>
        <w:jc w:val="center"/>
        <w:tblCellMar>
          <w:left w:w="0" w:type="dxa"/>
          <w:right w:w="0" w:type="dxa"/>
        </w:tblCellMar>
        <w:tblLook w:val="04A0" w:firstRow="1" w:lastRow="0" w:firstColumn="1" w:lastColumn="0" w:noHBand="0" w:noVBand="1"/>
      </w:tblPr>
      <w:tblGrid>
        <w:gridCol w:w="918"/>
        <w:gridCol w:w="5042"/>
      </w:tblGrid>
      <w:tr w:rsidR="008C1740" w:rsidRPr="0044784F" w:rsidTr="0046553F">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Equal</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Null</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Off</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On</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LimitedOn</w:t>
            </w:r>
          </w:p>
        </w:tc>
      </w:tr>
    </w:tbl>
    <w:p w:rsidR="0044784F" w:rsidRDefault="000D3FD3">
      <w:pPr>
        <w:rPr>
          <w:rFonts w:cs="Arial"/>
        </w:rPr>
      </w:pPr>
    </w:p>
    <w:p w:rsidR="008C1740" w:rsidRDefault="000D3FD3">
      <w:pPr>
        <w:rPr>
          <w:rFonts w:cs="Arial"/>
        </w:rPr>
      </w:pPr>
    </w:p>
    <w:p w:rsidR="008C1740" w:rsidRDefault="000D3FD3">
      <w:pPr>
        <w:rPr>
          <w:rFonts w:cs="Arial"/>
        </w:rPr>
      </w:pPr>
    </w:p>
    <w:p w:rsidR="0044784F" w:rsidRPr="0044784F" w:rsidRDefault="000D3FD3" w:rsidP="0044784F">
      <w:pPr>
        <w:rPr>
          <w:rFonts w:cs="Arial"/>
        </w:rPr>
      </w:pPr>
      <w:r>
        <w:rPr>
          <w:rFonts w:cs="Arial"/>
          <w:u w:val="single"/>
        </w:rPr>
        <w:t>Variant 2</w:t>
      </w:r>
      <w:r w:rsidRPr="0044784F">
        <w:rPr>
          <w:rFonts w:cs="Arial"/>
          <w:u w:val="single"/>
        </w:rPr>
        <w:t>of ChargePortLightRing</w:t>
      </w:r>
      <w:r>
        <w:rPr>
          <w:rFonts w:cs="Arial"/>
          <w:u w:val="single"/>
        </w:rPr>
        <w:t>_St</w:t>
      </w:r>
      <w:r>
        <w:rPr>
          <w:rFonts w:cs="Arial"/>
        </w:rPr>
        <w:t>:</w:t>
      </w:r>
    </w:p>
    <w:p w:rsidR="0044784F" w:rsidRPr="0044784F" w:rsidRDefault="000D3FD3" w:rsidP="0044784F">
      <w:pPr>
        <w:rPr>
          <w:rFonts w:cs="Arial"/>
          <w:i/>
          <w:iCs/>
        </w:rPr>
      </w:pPr>
      <w:r w:rsidRPr="0044784F">
        <w:rPr>
          <w:rFonts w:cs="Arial"/>
          <w:i/>
          <w:iCs/>
        </w:rPr>
        <w:t>CAN Signal Name: ChrgStatDsply_D_Rq</w:t>
      </w:r>
    </w:p>
    <w:p w:rsidR="0044784F" w:rsidRPr="0044784F" w:rsidRDefault="000D3FD3" w:rsidP="0044784F">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44784F" w:rsidRPr="0044784F" w:rsidTr="0046553F">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Equal</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Off</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On (default)</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NotUsed_1</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NotUsed_2</w:t>
            </w:r>
          </w:p>
        </w:tc>
      </w:tr>
    </w:tbl>
    <w:p w:rsidR="0044784F" w:rsidRPr="0044784F" w:rsidRDefault="000D3FD3" w:rsidP="0044784F">
      <w:pPr>
        <w:rPr>
          <w:rFonts w:eastAsiaTheme="minorHAnsi" w:cs="Arial"/>
          <w:color w:val="1F497D"/>
        </w:rPr>
      </w:pPr>
    </w:p>
    <w:p w:rsidR="0044784F" w:rsidRPr="0044784F" w:rsidRDefault="000D3FD3">
      <w:pPr>
        <w:rPr>
          <w:rFonts w:cs="Arial"/>
        </w:rPr>
      </w:pPr>
    </w:p>
    <w:p w:rsidR="00406F39" w:rsidRDefault="000D3FD3" w:rsidP="0046553F">
      <w:pPr>
        <w:pStyle w:val="Heading3"/>
      </w:pPr>
      <w:bookmarkStart w:id="360" w:name="_Toc33533713"/>
      <w:r w:rsidRPr="00B9479B">
        <w:t>MD-REQ-023414/C-CntrStk_D_RqAssoc (TcSE ROIN-284870-1)</w:t>
      </w:r>
      <w:bookmarkEnd w:id="360"/>
    </w:p>
    <w:p w:rsidR="00C30BD2" w:rsidRPr="003C137D" w:rsidRDefault="000D3FD3">
      <w:pPr>
        <w:rPr>
          <w:rFonts w:cs="Arial"/>
        </w:rPr>
      </w:pPr>
      <w:r w:rsidRPr="003C137D">
        <w:rPr>
          <w:rFonts w:cs="Arial"/>
        </w:rPr>
        <w:t>Message Type: Request</w:t>
      </w:r>
    </w:p>
    <w:p w:rsidR="00C30BD2" w:rsidRPr="003C137D" w:rsidRDefault="000D3FD3">
      <w:pPr>
        <w:rPr>
          <w:rFonts w:cs="Arial"/>
        </w:rPr>
      </w:pPr>
    </w:p>
    <w:p w:rsidR="00C30BD2" w:rsidRPr="003C137D" w:rsidRDefault="000D3FD3">
      <w:pPr>
        <w:widowControl w:val="0"/>
        <w:adjustRightInd w:val="0"/>
        <w:rPr>
          <w:rFonts w:cs="Arial"/>
        </w:rPr>
      </w:pPr>
      <w:r w:rsidRPr="003C137D">
        <w:rPr>
          <w:rFonts w:cs="Arial"/>
        </w:rPr>
        <w:t>Not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C30BD2" w:rsidRPr="003C137D" w:rsidRDefault="000D3FD3">
      <w:pPr>
        <w:rPr>
          <w:rFonts w:cs="Arial"/>
        </w:rPr>
      </w:pPr>
    </w:p>
    <w:p w:rsidR="00AB328C" w:rsidRPr="003C137D"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3C137D"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Description</w:t>
            </w:r>
          </w:p>
        </w:tc>
      </w:tr>
      <w:tr w:rsidR="00AB328C" w:rsidRPr="003C137D" w:rsidTr="001B525D">
        <w:trPr>
          <w:jc w:val="center"/>
        </w:trPr>
        <w:tc>
          <w:tcPr>
            <w:tcW w:w="2557" w:type="dxa"/>
            <w:vMerge w:val="restart"/>
            <w:tcBorders>
              <w:top w:val="single" w:sz="4" w:space="0" w:color="auto"/>
              <w:left w:val="single" w:sz="4" w:space="0" w:color="auto"/>
              <w:right w:val="single" w:sz="4" w:space="0" w:color="auto"/>
            </w:tcBorders>
            <w:hideMark/>
          </w:tcPr>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r w:rsidRPr="003C137D">
              <w:rPr>
                <w:rFonts w:cs="Arial"/>
              </w:rPr>
              <w:t>CntrStk_D_RqAssoc</w:t>
            </w: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AB328C" w:rsidRPr="003C137D" w:rsidRDefault="000D3FD3" w:rsidP="00AB328C">
            <w:pPr>
              <w:autoSpaceDE w:val="0"/>
              <w:autoSpaceDN w:val="0"/>
              <w:adjustRightInd w:val="0"/>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361" w:name="_Toc33533714"/>
      <w:r w:rsidRPr="00B9479B">
        <w:t>MD-REQ-023415/B-CntrStkKeycodeActl (TcSE ROIN-284871-1)</w:t>
      </w:r>
      <w:bookmarkEnd w:id="361"/>
    </w:p>
    <w:p w:rsidR="00687A47" w:rsidRPr="007A3559" w:rsidRDefault="000D3FD3">
      <w:pPr>
        <w:rPr>
          <w:rFonts w:cs="Arial"/>
        </w:rPr>
      </w:pPr>
      <w:r w:rsidRPr="007A3559">
        <w:rPr>
          <w:rFonts w:cs="Arial"/>
        </w:rPr>
        <w:t>Message Type: Request</w:t>
      </w:r>
    </w:p>
    <w:p w:rsidR="00687A47" w:rsidRPr="007A3559" w:rsidRDefault="000D3FD3">
      <w:pPr>
        <w:rPr>
          <w:rFonts w:cs="Arial"/>
        </w:rPr>
      </w:pPr>
    </w:p>
    <w:p w:rsidR="00687A47" w:rsidRPr="007A3559" w:rsidRDefault="000D3FD3">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signal from the Keyp</w:t>
      </w:r>
      <w:r>
        <w:rPr>
          <w:rFonts w:cs="Arial"/>
        </w:rPr>
        <w:t xml:space="preserve">ad Client </w:t>
      </w:r>
      <w:r>
        <w:rPr>
          <w:rFonts w:cs="Arial"/>
        </w:rPr>
        <w:t>/ Personality Client to the Keyp</w:t>
      </w:r>
      <w:r>
        <w:rPr>
          <w:rFonts w:cs="Arial"/>
        </w:rPr>
        <w:t xml:space="preserve">ad Server / PersonalizationFunction Server </w:t>
      </w:r>
      <w:r w:rsidRPr="007A3559">
        <w:rPr>
          <w:rFonts w:cs="Arial"/>
        </w:rPr>
        <w:t>to be used for verifying factory keycode or for changing current keycode.</w:t>
      </w:r>
    </w:p>
    <w:p w:rsidR="007A3559" w:rsidRPr="007A3559"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7A3559" w:rsidRPr="007A3559" w:rsidTr="007A3559">
        <w:trPr>
          <w:jc w:val="center"/>
        </w:trPr>
        <w:tc>
          <w:tcPr>
            <w:tcW w:w="2557"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Description</w:t>
            </w:r>
          </w:p>
        </w:tc>
      </w:tr>
      <w:tr w:rsidR="007A3559" w:rsidRPr="007A3559" w:rsidTr="007A3559">
        <w:trPr>
          <w:jc w:val="center"/>
        </w:trPr>
        <w:tc>
          <w:tcPr>
            <w:tcW w:w="2557" w:type="dxa"/>
            <w:tcBorders>
              <w:top w:val="single" w:sz="4" w:space="0" w:color="auto"/>
              <w:left w:val="single" w:sz="4" w:space="0" w:color="auto"/>
              <w:bottom w:val="single" w:sz="4" w:space="0" w:color="auto"/>
              <w:right w:val="single" w:sz="4" w:space="0" w:color="auto"/>
            </w:tcBorders>
          </w:tcPr>
          <w:p w:rsidR="007A3559" w:rsidRPr="007A3559" w:rsidRDefault="000D3FD3" w:rsidP="007A3559">
            <w:pPr>
              <w:spacing w:line="276" w:lineRule="auto"/>
              <w:rPr>
                <w:rFonts w:cs="Arial"/>
              </w:rPr>
            </w:pPr>
            <w:r w:rsidRPr="007A3559">
              <w:rPr>
                <w:rFonts w:cs="Arial"/>
              </w:rPr>
              <w:t>CntrStkKeycodeActl</w:t>
            </w:r>
          </w:p>
        </w:tc>
        <w:tc>
          <w:tcPr>
            <w:tcW w:w="1938" w:type="dxa"/>
            <w:tcBorders>
              <w:top w:val="single" w:sz="4" w:space="0" w:color="auto"/>
              <w:left w:val="single" w:sz="4" w:space="0" w:color="auto"/>
              <w:bottom w:val="single" w:sz="4" w:space="0" w:color="auto"/>
              <w:right w:val="single" w:sz="4" w:space="0" w:color="auto"/>
            </w:tcBorders>
          </w:tcPr>
          <w:p w:rsidR="007A3559" w:rsidRPr="007A3559" w:rsidRDefault="000D3FD3">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7A3559" w:rsidRPr="007A3559" w:rsidRDefault="000D3FD3">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7A3559" w:rsidRPr="007A3559" w:rsidRDefault="000D3FD3">
            <w:pPr>
              <w:autoSpaceDE w:val="0"/>
              <w:autoSpaceDN w:val="0"/>
              <w:adjustRightInd w:val="0"/>
              <w:spacing w:line="276" w:lineRule="auto"/>
              <w:rPr>
                <w:rFonts w:cs="Arial"/>
              </w:rPr>
            </w:pPr>
            <w:r w:rsidRPr="007A3559">
              <w:rPr>
                <w:rFonts w:cs="Arial"/>
              </w:rPr>
              <w:t>See table below for decoding</w:t>
            </w:r>
          </w:p>
        </w:tc>
      </w:tr>
    </w:tbl>
    <w:p w:rsidR="007A3559" w:rsidRPr="007A3559" w:rsidRDefault="000D3FD3">
      <w:pPr>
        <w:rPr>
          <w:rFonts w:cs="Arial"/>
        </w:rPr>
      </w:pPr>
    </w:p>
    <w:p w:rsidR="007A3559" w:rsidRDefault="000D3FD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FB66E7" w:rsidTr="00FB66E7">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FB66E7" w:rsidRDefault="000D3FD3">
            <w:pPr>
              <w:keepNext/>
              <w:keepLines/>
              <w:widowControl w:val="0"/>
              <w:spacing w:line="276" w:lineRule="auto"/>
              <w:jc w:val="center"/>
              <w:rPr>
                <w:rFonts w:ascii="Calibri" w:hAnsi="Calibri"/>
              </w:rPr>
            </w:pPr>
            <w:r>
              <w:t>CntrStkKeycodeActl</w:t>
            </w:r>
          </w:p>
          <w:p w:rsidR="00FB66E7" w:rsidRDefault="000D3FD3">
            <w:pPr>
              <w:keepNext/>
              <w:keepLines/>
              <w:widowControl w:val="0"/>
              <w:spacing w:line="276" w:lineRule="auto"/>
              <w:jc w:val="center"/>
              <w:rPr>
                <w:szCs w:val="22"/>
              </w:rPr>
            </w:pPr>
          </w:p>
          <w:p w:rsidR="00FB66E7" w:rsidRDefault="000D3FD3">
            <w:pPr>
              <w:keepNext/>
              <w:keepLines/>
              <w:widowControl w:val="0"/>
              <w:spacing w:line="276" w:lineRule="auto"/>
              <w:rPr>
                <w:u w:val="single"/>
              </w:rPr>
            </w:pPr>
            <w:r>
              <w:rPr>
                <w:u w:val="single"/>
              </w:rPr>
              <w:t>Note:</w:t>
            </w:r>
          </w:p>
          <w:p w:rsidR="00FB66E7" w:rsidRDefault="000D3FD3">
            <w:pPr>
              <w:keepNext/>
              <w:keepLines/>
              <w:widowControl w:val="0"/>
              <w:spacing w:line="276" w:lineRule="auto"/>
            </w:pPr>
            <w:r>
              <w:t>The Keycode entered from the center stack to the personalization.</w:t>
            </w:r>
          </w:p>
          <w:p w:rsidR="00FB66E7" w:rsidRDefault="000D3FD3">
            <w:pPr>
              <w:keepNext/>
              <w:keepLines/>
              <w:widowControl w:val="0"/>
              <w:spacing w:line="276" w:lineRule="auto"/>
            </w:pPr>
            <w:r>
              <w:t>This is a bit encoded CAN signal.</w:t>
            </w:r>
          </w:p>
          <w:p w:rsidR="00FB66E7" w:rsidRDefault="000D3FD3">
            <w:pPr>
              <w:keepNext/>
              <w:keepLines/>
              <w:widowControl w:val="0"/>
              <w:spacing w:line="276" w:lineRule="auto"/>
            </w:pPr>
          </w:p>
          <w:p w:rsidR="00FB66E7" w:rsidRDefault="000D3FD3">
            <w:pPr>
              <w:keepNext/>
              <w:keepLines/>
              <w:widowControl w:val="0"/>
              <w:spacing w:line="276" w:lineRule="auto"/>
              <w:jc w:val="center"/>
            </w:pPr>
            <w:r>
              <w:t>001 = 1/2 button pressed</w:t>
            </w:r>
          </w:p>
          <w:p w:rsidR="00FB66E7" w:rsidRDefault="000D3FD3">
            <w:pPr>
              <w:keepNext/>
              <w:keepLines/>
              <w:widowControl w:val="0"/>
              <w:spacing w:line="276" w:lineRule="auto"/>
              <w:jc w:val="center"/>
            </w:pPr>
            <w:r>
              <w:t>010 = 3/4 button pressed</w:t>
            </w:r>
          </w:p>
          <w:p w:rsidR="00FB66E7" w:rsidRDefault="000D3FD3">
            <w:pPr>
              <w:keepNext/>
              <w:keepLines/>
              <w:widowControl w:val="0"/>
              <w:spacing w:line="276" w:lineRule="auto"/>
              <w:jc w:val="center"/>
            </w:pPr>
            <w:r>
              <w:t xml:space="preserve">011 = 5/6 button </w:t>
            </w:r>
            <w:r>
              <w:t>pressed</w:t>
            </w:r>
          </w:p>
          <w:p w:rsidR="00FB66E7" w:rsidRDefault="000D3FD3">
            <w:pPr>
              <w:keepNext/>
              <w:keepLines/>
              <w:widowControl w:val="0"/>
              <w:spacing w:line="276" w:lineRule="auto"/>
              <w:jc w:val="center"/>
            </w:pPr>
            <w:r>
              <w:t>100 = 7/8 button pressed</w:t>
            </w:r>
          </w:p>
          <w:p w:rsidR="00FB66E7" w:rsidRDefault="000D3FD3">
            <w:pPr>
              <w:keepNext/>
              <w:keepLines/>
              <w:widowControl w:val="0"/>
              <w:spacing w:line="276" w:lineRule="auto"/>
              <w:jc w:val="center"/>
            </w:pPr>
            <w:r>
              <w:t>101 = 9/0 button pressed</w:t>
            </w:r>
          </w:p>
          <w:p w:rsidR="00FB66E7" w:rsidRDefault="000D3FD3">
            <w:pPr>
              <w:keepNext/>
              <w:keepLines/>
              <w:widowControl w:val="0"/>
              <w:spacing w:line="276" w:lineRule="auto"/>
            </w:pPr>
          </w:p>
          <w:p w:rsidR="00FB66E7" w:rsidRDefault="000D3FD3">
            <w:pPr>
              <w:keepNext/>
              <w:keepLines/>
              <w:widowControl w:val="0"/>
              <w:spacing w:line="276" w:lineRule="auto"/>
            </w:pPr>
            <w:r>
              <w:t>000, 110, 111 are Invalid entries.</w:t>
            </w:r>
          </w:p>
          <w:p w:rsidR="00FB66E7" w:rsidRDefault="000D3FD3">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FB66E7" w:rsidRDefault="000D3FD3">
            <w:pPr>
              <w:keepNext/>
              <w:keepLines/>
              <w:widowControl w:val="0"/>
              <w:spacing w:line="276" w:lineRule="auto"/>
              <w:jc w:val="center"/>
              <w:rPr>
                <w:rFonts w:cs="Arial"/>
              </w:rPr>
            </w:pPr>
            <w:r>
              <w:rPr>
                <w:rFonts w:cs="Arial"/>
              </w:rPr>
              <w:t>CntrStkKeycodeActl</w:t>
            </w:r>
          </w:p>
          <w:p w:rsidR="00FB66E7" w:rsidRDefault="000D3FD3">
            <w:pPr>
              <w:keepNext/>
              <w:keepLines/>
              <w:widowControl w:val="0"/>
              <w:spacing w:line="276" w:lineRule="auto"/>
              <w:rPr>
                <w:rFonts w:cs="Arial"/>
                <w:u w:val="single"/>
              </w:rPr>
            </w:pPr>
            <w:r>
              <w:rPr>
                <w:rFonts w:cs="Arial"/>
                <w:u w:val="single"/>
              </w:rPr>
              <w:t>Note:</w:t>
            </w:r>
          </w:p>
          <w:p w:rsidR="00FB66E7" w:rsidRDefault="000D3FD3">
            <w:pPr>
              <w:keepNext/>
              <w:keepLines/>
              <w:widowControl w:val="0"/>
              <w:spacing w:line="276" w:lineRule="auto"/>
              <w:rPr>
                <w:rFonts w:cs="Arial"/>
              </w:rPr>
            </w:pPr>
            <w:r>
              <w:rPr>
                <w:rFonts w:cs="Arial"/>
              </w:rPr>
              <w:t xml:space="preserve">Bit 15 is ignored </w:t>
            </w:r>
          </w:p>
          <w:p w:rsidR="00FB66E7" w:rsidRDefault="000D3FD3">
            <w:pPr>
              <w:keepNext/>
              <w:keepLines/>
              <w:widowControl w:val="0"/>
              <w:spacing w:line="276" w:lineRule="auto"/>
              <w:rPr>
                <w:rFonts w:cs="Arial"/>
              </w:rPr>
            </w:pPr>
            <w:r>
              <w:rPr>
                <w:rFonts w:cs="Arial"/>
              </w:rPr>
              <w:t>Bits 14 - 12 : First button pressed</w:t>
            </w:r>
          </w:p>
          <w:p w:rsidR="00FB66E7" w:rsidRDefault="000D3FD3">
            <w:pPr>
              <w:keepNext/>
              <w:keepLines/>
              <w:widowControl w:val="0"/>
              <w:spacing w:line="276" w:lineRule="auto"/>
              <w:rPr>
                <w:rFonts w:cs="Arial"/>
              </w:rPr>
            </w:pPr>
            <w:r>
              <w:rPr>
                <w:rFonts w:cs="Arial"/>
              </w:rPr>
              <w:t>Bits 11 - 9 : Second button pressed</w:t>
            </w:r>
          </w:p>
          <w:p w:rsidR="00FB66E7" w:rsidRDefault="000D3FD3">
            <w:pPr>
              <w:keepNext/>
              <w:keepLines/>
              <w:widowControl w:val="0"/>
              <w:spacing w:line="276" w:lineRule="auto"/>
              <w:rPr>
                <w:rFonts w:cs="Arial"/>
              </w:rPr>
            </w:pPr>
            <w:r>
              <w:rPr>
                <w:rFonts w:cs="Arial"/>
              </w:rPr>
              <w:t>Bits 8 - 6 : Third button pressed</w:t>
            </w:r>
          </w:p>
          <w:p w:rsidR="00FB66E7" w:rsidRDefault="000D3FD3">
            <w:pPr>
              <w:keepNext/>
              <w:keepLines/>
              <w:widowControl w:val="0"/>
              <w:spacing w:line="276" w:lineRule="auto"/>
              <w:rPr>
                <w:rFonts w:cs="Arial"/>
              </w:rPr>
            </w:pPr>
            <w:r>
              <w:rPr>
                <w:rFonts w:cs="Arial"/>
              </w:rPr>
              <w:t xml:space="preserve">Bits 5 - 3 </w:t>
            </w:r>
            <w:r>
              <w:rPr>
                <w:rFonts w:cs="Arial"/>
              </w:rPr>
              <w:t>: Fourth button pressed</w:t>
            </w:r>
          </w:p>
          <w:p w:rsidR="00FB66E7" w:rsidRDefault="000D3FD3">
            <w:pPr>
              <w:keepNext/>
              <w:keepLines/>
              <w:widowControl w:val="0"/>
              <w:spacing w:line="276" w:lineRule="auto"/>
              <w:rPr>
                <w:rFonts w:cs="Arial"/>
              </w:rPr>
            </w:pPr>
            <w:r>
              <w:rPr>
                <w:rFonts w:cs="Arial"/>
              </w:rPr>
              <w:t>Bits 2 - 0 : Fifth button pressed</w:t>
            </w:r>
          </w:p>
          <w:p w:rsidR="00FB66E7" w:rsidRDefault="000D3FD3">
            <w:pPr>
              <w:keepNext/>
              <w:keepLines/>
              <w:widowControl w:val="0"/>
              <w:spacing w:line="276" w:lineRule="auto"/>
              <w:rPr>
                <w:rFonts w:cs="Arial"/>
              </w:rPr>
            </w:pPr>
            <w:r>
              <w:rPr>
                <w:rFonts w:cs="Arial"/>
              </w:rPr>
              <w:t xml:space="preserve"> Where, bit 0 is the right most bit of this CAN signal.</w:t>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u w:val="single"/>
              </w:rPr>
            </w:pPr>
            <w:r>
              <w:rPr>
                <w:rFonts w:cs="Arial"/>
                <w:u w:val="single"/>
              </w:rPr>
              <w:t>Example of decoding the Keycode from the CAN signal:</w:t>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rPr>
            </w:pPr>
            <w:r>
              <w:rPr>
                <w:rFonts w:cs="Arial"/>
              </w:rPr>
              <w:t>CAN Signal Value: 0x58D1</w:t>
            </w:r>
          </w:p>
          <w:p w:rsidR="00FB66E7" w:rsidRDefault="000D3FD3">
            <w:pPr>
              <w:keepNext/>
              <w:keepLines/>
              <w:widowControl w:val="0"/>
              <w:spacing w:line="276" w:lineRule="auto"/>
              <w:rPr>
                <w:rFonts w:cs="Arial"/>
              </w:rPr>
            </w:pPr>
          </w:p>
          <w:p w:rsidR="00FB66E7" w:rsidRDefault="000D3FD3" w:rsidP="0046553F">
            <w:pPr>
              <w:keepNext/>
              <w:keepLines/>
              <w:widowControl w:val="0"/>
              <w:spacing w:line="276" w:lineRule="auto"/>
              <w:jc w:val="center"/>
              <w:rPr>
                <w:rFonts w:cs="Arial"/>
              </w:rPr>
            </w:pPr>
            <w:r>
              <w:rPr>
                <w:noProof/>
              </w:rPr>
              <w:drawing>
                <wp:inline distT="0" distB="0" distL="0" distR="0">
                  <wp:extent cx="2131060" cy="413385"/>
                  <wp:effectExtent l="0" t="0" r="2540" b="5715"/>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FB66E7" w:rsidRDefault="000D3FD3" w:rsidP="0046553F">
            <w:pPr>
              <w:keepNext/>
              <w:keepLines/>
              <w:widowControl w:val="0"/>
              <w:spacing w:line="276" w:lineRule="auto"/>
              <w:jc w:val="center"/>
              <w:rPr>
                <w:rFonts w:cs="Arial"/>
              </w:rPr>
            </w:pPr>
            <w:r>
              <w:rPr>
                <w:noProof/>
              </w:rPr>
              <w:drawing>
                <wp:inline distT="0" distB="0" distL="0" distR="0">
                  <wp:extent cx="2131060" cy="413385"/>
                  <wp:effectExtent l="0" t="0" r="2540" b="5715"/>
                  <wp:docPr id="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rPr>
            </w:pPr>
            <w:r>
              <w:rPr>
                <w:rFonts w:cs="Arial"/>
              </w:rPr>
              <w:t>Bit 15 is ignored.</w:t>
            </w:r>
          </w:p>
          <w:p w:rsidR="00FB66E7" w:rsidRDefault="000D3FD3">
            <w:pPr>
              <w:keepNext/>
              <w:keepLines/>
              <w:widowControl w:val="0"/>
              <w:spacing w:line="276" w:lineRule="auto"/>
              <w:rPr>
                <w:rFonts w:cs="Arial"/>
              </w:rPr>
            </w:pPr>
            <w:r>
              <w:rPr>
                <w:rFonts w:cs="Arial"/>
              </w:rPr>
              <w:t xml:space="preserve">Bits 14 – 12: (9/0) First Button </w:t>
            </w:r>
            <w:r>
              <w:rPr>
                <w:rFonts w:cs="Arial"/>
              </w:rPr>
              <w:t>Pressed</w:t>
            </w:r>
          </w:p>
          <w:p w:rsidR="00FB66E7" w:rsidRDefault="000D3FD3">
            <w:pPr>
              <w:keepNext/>
              <w:keepLines/>
              <w:widowControl w:val="0"/>
              <w:spacing w:line="276" w:lineRule="auto"/>
              <w:rPr>
                <w:rFonts w:cs="Arial"/>
              </w:rPr>
            </w:pPr>
            <w:r>
              <w:rPr>
                <w:rFonts w:cs="Arial"/>
              </w:rPr>
              <w:t>Bits 11 - 9 :(7/8) Second button pressed</w:t>
            </w:r>
          </w:p>
          <w:p w:rsidR="00FB66E7" w:rsidRDefault="000D3FD3">
            <w:pPr>
              <w:keepNext/>
              <w:keepLines/>
              <w:widowControl w:val="0"/>
              <w:spacing w:line="276" w:lineRule="auto"/>
              <w:rPr>
                <w:rFonts w:cs="Arial"/>
              </w:rPr>
            </w:pPr>
            <w:r>
              <w:rPr>
                <w:rFonts w:cs="Arial"/>
              </w:rPr>
              <w:t>Bits 8 - 6 :(5/6) Third button pressed</w:t>
            </w:r>
          </w:p>
          <w:p w:rsidR="00FB66E7" w:rsidRDefault="000D3FD3">
            <w:pPr>
              <w:keepNext/>
              <w:keepLines/>
              <w:widowControl w:val="0"/>
              <w:spacing w:line="276" w:lineRule="auto"/>
              <w:rPr>
                <w:rFonts w:cs="Arial"/>
              </w:rPr>
            </w:pPr>
            <w:r>
              <w:rPr>
                <w:rFonts w:cs="Arial"/>
              </w:rPr>
              <w:t>Bits 5 - 3 :(3/4) Fourth button pressed</w:t>
            </w:r>
          </w:p>
          <w:p w:rsidR="00FB66E7" w:rsidRDefault="000D3FD3">
            <w:pPr>
              <w:keepNext/>
              <w:keepLines/>
              <w:widowControl w:val="0"/>
              <w:spacing w:line="276" w:lineRule="auto"/>
              <w:rPr>
                <w:rFonts w:cs="Arial"/>
              </w:rPr>
            </w:pPr>
            <w:r>
              <w:rPr>
                <w:rFonts w:cs="Arial"/>
              </w:rPr>
              <w:t>Bits 2 - 0 :(1/0) Fifth button pressed</w:t>
            </w:r>
          </w:p>
        </w:tc>
      </w:tr>
    </w:tbl>
    <w:p w:rsidR="00687A47" w:rsidRDefault="000D3FD3">
      <w:pPr>
        <w:rPr>
          <w:rFonts w:cs="Arial"/>
        </w:rPr>
      </w:pPr>
    </w:p>
    <w:p w:rsidR="00406F39" w:rsidRDefault="000D3FD3" w:rsidP="0046553F">
      <w:pPr>
        <w:pStyle w:val="Heading3"/>
      </w:pPr>
      <w:bookmarkStart w:id="362" w:name="_Toc33533715"/>
      <w:r w:rsidRPr="00B9479B">
        <w:t>MD-REQ-023425/B-AssocConfirm_D_Actl (TcSE ROIN-284863-1)</w:t>
      </w:r>
      <w:bookmarkEnd w:id="362"/>
    </w:p>
    <w:p w:rsidR="00A5719B" w:rsidRDefault="000D3FD3">
      <w:pPr>
        <w:rPr>
          <w:rFonts w:cs="Arial"/>
        </w:rPr>
      </w:pPr>
      <w:r>
        <w:rPr>
          <w:rFonts w:cs="Arial"/>
        </w:rPr>
        <w:t>Message Type: Status</w:t>
      </w:r>
    </w:p>
    <w:p w:rsidR="00A5719B" w:rsidRDefault="000D3FD3">
      <w:pPr>
        <w:rPr>
          <w:rFonts w:cs="Arial"/>
        </w:rPr>
      </w:pPr>
    </w:p>
    <w:p w:rsidR="00A5719B" w:rsidRDefault="000D3FD3">
      <w:pPr>
        <w:widowControl w:val="0"/>
        <w:adjustRightInd w:val="0"/>
        <w:rPr>
          <w:rFonts w:cs="Arial"/>
        </w:rPr>
      </w:pPr>
      <w:r>
        <w:rPr>
          <w:rFonts w:cs="Arial"/>
        </w:rPr>
        <w:t xml:space="preserve">Note: Keypad Server / PersonalizationFunction Server communicates the state of the requested </w:t>
      </w:r>
      <w:r>
        <w:rPr>
          <w:rFonts w:cs="Arial"/>
        </w:rPr>
        <w:t>keycode</w:t>
      </w:r>
      <w:r>
        <w:rPr>
          <w:rFonts w:cs="Arial"/>
        </w:rPr>
        <w:t xml:space="preserve"> association</w:t>
      </w:r>
    </w:p>
    <w:p w:rsidR="00A5719B"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55604C" w:rsidTr="009D43D0">
        <w:trPr>
          <w:jc w:val="center"/>
        </w:trPr>
        <w:tc>
          <w:tcPr>
            <w:tcW w:w="2557"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Description</w:t>
            </w:r>
          </w:p>
        </w:tc>
      </w:tr>
      <w:tr w:rsidR="009D43D0" w:rsidTr="009D43D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None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D43D0" w:rsidRDefault="000D3FD3" w:rsidP="009D43D0">
            <w:pPr>
              <w:autoSpaceDE w:val="0"/>
              <w:autoSpaceDN w:val="0"/>
              <w:adjustRightInd w:val="0"/>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0x1</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0x2</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ERASE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0x3</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0x4</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0x5</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0x6</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D43D0" w:rsidRDefault="000D3FD3" w:rsidP="009D43D0">
            <w:r w:rsidRPr="0076401D">
              <w:t>0x7</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bl>
    <w:p w:rsidR="0055604C" w:rsidRDefault="000D3FD3">
      <w:pPr>
        <w:rPr>
          <w:rFonts w:cs="Arial"/>
        </w:rPr>
      </w:pPr>
    </w:p>
    <w:p w:rsidR="00406F39" w:rsidRDefault="000D3FD3" w:rsidP="0046553F">
      <w:pPr>
        <w:pStyle w:val="Heading3"/>
      </w:pPr>
      <w:bookmarkStart w:id="363" w:name="_Toc33533716"/>
      <w:r w:rsidRPr="00B9479B">
        <w:t>MD-REQ-093985/B-ChargePortUnlock_Rq</w:t>
      </w:r>
      <w:bookmarkEnd w:id="363"/>
    </w:p>
    <w:p w:rsidR="00A01147" w:rsidRPr="00966724" w:rsidRDefault="000D3FD3">
      <w:pPr>
        <w:rPr>
          <w:rFonts w:cs="Arial"/>
        </w:rPr>
      </w:pPr>
      <w:r w:rsidRPr="00966724">
        <w:rPr>
          <w:rFonts w:cs="Arial"/>
          <w:b/>
        </w:rPr>
        <w:t>Message Type</w:t>
      </w:r>
      <w:r w:rsidRPr="00966724">
        <w:rPr>
          <w:rFonts w:cs="Arial"/>
        </w:rPr>
        <w:t>: Request</w:t>
      </w:r>
    </w:p>
    <w:p w:rsidR="00A01147" w:rsidRPr="00966724" w:rsidRDefault="000D3FD3">
      <w:pPr>
        <w:rPr>
          <w:rFonts w:cs="Arial"/>
        </w:rPr>
      </w:pPr>
    </w:p>
    <w:p w:rsidR="00A01147" w:rsidRPr="00966724" w:rsidRDefault="000D3FD3">
      <w:pPr>
        <w:rPr>
          <w:rFonts w:cs="Arial"/>
        </w:rPr>
      </w:pPr>
      <w:r w:rsidRPr="00966724">
        <w:rPr>
          <w:rFonts w:cs="Arial"/>
        </w:rPr>
        <w:t xml:space="preserve">This signal is requested by the Charge Port Unlock Client for the Charge Port Unlock </w:t>
      </w:r>
      <w:r w:rsidRPr="00966724">
        <w:rPr>
          <w:rFonts w:cs="Arial"/>
        </w:rPr>
        <w:t>Server to unlock the charge port connector.</w:t>
      </w:r>
    </w:p>
    <w:p w:rsidR="00966724" w:rsidRPr="009667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66724" w:rsidRPr="00966724" w:rsidTr="00966724">
        <w:trPr>
          <w:jc w:val="center"/>
        </w:trPr>
        <w:tc>
          <w:tcPr>
            <w:tcW w:w="2234"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Description</w:t>
            </w:r>
          </w:p>
        </w:tc>
      </w:tr>
      <w:tr w:rsidR="00966724" w:rsidRPr="00966724" w:rsidTr="00966724">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ChargePortUnlock_Rq</w:t>
            </w:r>
          </w:p>
        </w:tc>
        <w:tc>
          <w:tcPr>
            <w:tcW w:w="2424"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No_Request</w:t>
            </w:r>
          </w:p>
        </w:tc>
        <w:tc>
          <w:tcPr>
            <w:tcW w:w="900"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66724" w:rsidRPr="00966724" w:rsidRDefault="000D3FD3">
            <w:pPr>
              <w:autoSpaceDE w:val="0"/>
              <w:autoSpaceDN w:val="0"/>
              <w:adjustRightInd w:val="0"/>
              <w:spacing w:line="276" w:lineRule="auto"/>
              <w:rPr>
                <w:rFonts w:cs="Arial"/>
              </w:rPr>
            </w:pPr>
          </w:p>
        </w:tc>
      </w:tr>
      <w:tr w:rsidR="00966724" w:rsidRPr="00966724" w:rsidTr="0096672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66724" w:rsidRPr="00966724"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p>
        </w:tc>
      </w:tr>
    </w:tbl>
    <w:p w:rsidR="00966724" w:rsidRDefault="000D3FD3">
      <w:pPr>
        <w:rPr>
          <w:rFonts w:cs="Arial"/>
        </w:rPr>
      </w:pPr>
    </w:p>
    <w:p w:rsidR="00406F39" w:rsidRDefault="000D3FD3" w:rsidP="0046553F">
      <w:pPr>
        <w:pStyle w:val="Heading3"/>
      </w:pPr>
      <w:bookmarkStart w:id="364" w:name="_Toc33533717"/>
      <w:r w:rsidRPr="00B9479B">
        <w:t>MD-REQ-132658/C-ChrgCrdLck_D_Stat</w:t>
      </w:r>
      <w:bookmarkEnd w:id="364"/>
    </w:p>
    <w:p w:rsidR="003E0FE9" w:rsidRPr="003E0FE9" w:rsidRDefault="000D3FD3" w:rsidP="003E0FE9">
      <w:pPr>
        <w:rPr>
          <w:rFonts w:cs="Arial"/>
        </w:rPr>
      </w:pPr>
      <w:r w:rsidRPr="003E0FE9">
        <w:rPr>
          <w:rFonts w:cs="Arial"/>
        </w:rPr>
        <w:t xml:space="preserve">Message Type: </w:t>
      </w:r>
      <w:r>
        <w:rPr>
          <w:rFonts w:cs="Arial"/>
        </w:rPr>
        <w:t>Response and Status</w:t>
      </w:r>
    </w:p>
    <w:p w:rsidR="003E0FE9" w:rsidRPr="003E0FE9" w:rsidRDefault="000D3FD3" w:rsidP="003E0FE9">
      <w:pPr>
        <w:rPr>
          <w:rFonts w:cs="Arial"/>
        </w:rPr>
      </w:pPr>
    </w:p>
    <w:p w:rsidR="003E0FE9" w:rsidRPr="003E0FE9" w:rsidRDefault="000D3FD3" w:rsidP="003E0FE9">
      <w:pPr>
        <w:rPr>
          <w:rFonts w:cs="Arial"/>
        </w:rPr>
      </w:pPr>
      <w:r>
        <w:rPr>
          <w:rFonts w:cs="Arial"/>
        </w:rPr>
        <w:t xml:space="preserve">This signal reports the </w:t>
      </w:r>
      <w:r>
        <w:rPr>
          <w:rFonts w:cs="Arial"/>
        </w:rPr>
        <w:t>status of the Charge Port Unlock Server</w:t>
      </w:r>
    </w:p>
    <w:p w:rsidR="003E0FE9" w:rsidRPr="003E0FE9" w:rsidRDefault="000D3FD3" w:rsidP="003E0FE9">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Description</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B2785B" w:rsidRPr="002F2DFF" w:rsidRDefault="000D3FD3" w:rsidP="002B61D1">
            <w:pPr>
              <w:spacing w:line="276" w:lineRule="auto"/>
              <w:rPr>
                <w:rFonts w:cs="Arial"/>
              </w:rPr>
            </w:pPr>
            <w:r>
              <w:rPr>
                <w:rFonts w:cs="Arial"/>
              </w:rPr>
              <w:t xml:space="preserve">Retain treat same as Inactive.  </w:t>
            </w:r>
            <w:ins w:id="365" w:author="Myslinski, Jason (J.S.)" w:date="2020-01-13T08:06:00Z">
              <w:r>
                <w:rPr>
                  <w:rFonts w:cs="Arial"/>
                </w:rPr>
                <w:t>This supports requirement “IFS-MMCAN-REQ-015112-Invalid-NoDataExists”, when in this state the charge port unlock client remembers the</w:t>
              </w:r>
              <w:r>
                <w:rPr>
                  <w:rFonts w:cs="Arial"/>
                </w:rPr>
                <w:t xml:space="preserve"> last state.</w:t>
              </w:r>
            </w:ins>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UnlockInProgress</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Unlocked / LockInProgress</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rsidP="00B2785B">
            <w:pPr>
              <w:spacing w:line="276" w:lineRule="auto"/>
              <w:rPr>
                <w:rFonts w:cs="Arial"/>
              </w:rPr>
            </w:pPr>
            <w:r>
              <w:rPr>
                <w:rFonts w:cs="Arial"/>
              </w:rPr>
              <w:t>This will say when the Lock is in Progress but to be treated as Unlocked by the Charge Port Unlock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 / Unlock_Fail</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Unlock_Fail</w:t>
            </w:r>
            <w:r>
              <w:rPr>
                <w:rFonts w:cs="Arial"/>
              </w:rPr>
              <w:t xml:space="preserve"> is treated the same as status set to Locked for the Charge Port Unlock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Unlocked / Lock_Fail</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Lock_Fail is treated the same as status set to Unlocked for the Charge Port Unlock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rsidP="00423473">
            <w:pPr>
              <w:spacing w:line="276" w:lineRule="auto"/>
              <w:rPr>
                <w:rFonts w:cs="Arial"/>
              </w:rPr>
            </w:pPr>
            <w:r>
              <w:rPr>
                <w:rFonts w:cs="Arial"/>
              </w:rPr>
              <w:t>Faulty is treated the same as status set</w:t>
            </w:r>
            <w:r>
              <w:rPr>
                <w:rFonts w:cs="Arial"/>
              </w:rPr>
              <w:t xml:space="preserve"> to Locked for the Charge Port Unlock Client</w:t>
            </w:r>
          </w:p>
        </w:tc>
      </w:tr>
    </w:tbl>
    <w:p w:rsidR="003E0FE9" w:rsidRPr="003E0FE9" w:rsidRDefault="000D3FD3" w:rsidP="003E0FE9">
      <w:pPr>
        <w:rPr>
          <w:rFonts w:cs="Arial"/>
        </w:rPr>
      </w:pPr>
    </w:p>
    <w:p w:rsidR="003E0FE9" w:rsidRPr="003E0FE9" w:rsidRDefault="000D3FD3" w:rsidP="003E0FE9">
      <w:pPr>
        <w:rPr>
          <w:rFonts w:cs="Arial"/>
        </w:rPr>
      </w:pPr>
    </w:p>
    <w:p w:rsidR="00500605" w:rsidRPr="003E0FE9" w:rsidRDefault="000D3FD3" w:rsidP="00500605">
      <w:pPr>
        <w:rPr>
          <w:rFonts w:cs="Arial"/>
        </w:rPr>
      </w:pPr>
    </w:p>
    <w:p w:rsidR="00406F39" w:rsidRDefault="000D3FD3" w:rsidP="0046553F">
      <w:pPr>
        <w:pStyle w:val="Heading3"/>
      </w:pPr>
      <w:bookmarkStart w:id="366" w:name="_Toc33533718"/>
      <w:r w:rsidRPr="00B9479B">
        <w:t>MD-REQ-338982/B-LongTermReset_B_RqMnu</w:t>
      </w:r>
      <w:bookmarkEnd w:id="366"/>
    </w:p>
    <w:p w:rsidR="00C30BD2" w:rsidRPr="009E19EA" w:rsidRDefault="000D3FD3">
      <w:pPr>
        <w:rPr>
          <w:rFonts w:cs="Arial"/>
        </w:rPr>
      </w:pPr>
      <w:r w:rsidRPr="009E19EA">
        <w:rPr>
          <w:rFonts w:cs="Arial"/>
        </w:rPr>
        <w:t>Message 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the Drive History Client to the Drive History Server to reset the long term </w:t>
      </w:r>
      <w:r>
        <w:rPr>
          <w:rFonts w:cs="Arial"/>
        </w:rPr>
        <w:t>d</w:t>
      </w:r>
      <w:r w:rsidRPr="009E19EA">
        <w:rPr>
          <w:rFonts w:cs="Arial"/>
        </w:rPr>
        <w:t xml:space="preserve">rive </w:t>
      </w:r>
      <w:r>
        <w:rPr>
          <w:rFonts w:cs="Arial"/>
        </w:rPr>
        <w:t>h</w:t>
      </w:r>
      <w:r w:rsidRPr="009E19EA">
        <w:rPr>
          <w:rFonts w:cs="Arial"/>
        </w:rPr>
        <w:t>istory information</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AB328C" w:rsidRPr="009E19EA" w:rsidTr="00A05798">
        <w:trPr>
          <w:jc w:val="center"/>
        </w:trPr>
        <w:tc>
          <w:tcPr>
            <w:tcW w:w="305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lastRenderedPageBreak/>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AB328C" w:rsidRPr="009E19EA" w:rsidTr="00A05798">
        <w:trPr>
          <w:jc w:val="center"/>
        </w:trPr>
        <w:tc>
          <w:tcPr>
            <w:tcW w:w="3055" w:type="dxa"/>
            <w:vMerge w:val="restart"/>
            <w:tcBorders>
              <w:top w:val="single" w:sz="4" w:space="0" w:color="auto"/>
              <w:left w:val="single" w:sz="4" w:space="0" w:color="auto"/>
              <w:right w:val="single" w:sz="4" w:space="0" w:color="auto"/>
            </w:tcBorders>
            <w:hideMark/>
          </w:tcPr>
          <w:p w:rsidR="00AB328C" w:rsidRPr="009E19EA" w:rsidRDefault="000D3FD3" w:rsidP="00AB328C">
            <w:pPr>
              <w:spacing w:line="276" w:lineRule="auto"/>
              <w:rPr>
                <w:rFonts w:cs="Arial"/>
              </w:rPr>
            </w:pPr>
            <w:r>
              <w:rPr>
                <w:rFonts w:cs="Arial"/>
              </w:rPr>
              <w:t>LongTermReset_B</w:t>
            </w:r>
            <w:r w:rsidRPr="009E19EA">
              <w:rPr>
                <w:rFonts w:cs="Arial"/>
              </w:rPr>
              <w:t>_Rq</w:t>
            </w:r>
            <w:r>
              <w:rPr>
                <w:rFonts w:cs="Arial"/>
              </w:rPr>
              <w:t>Mnu</w:t>
            </w:r>
          </w:p>
        </w:tc>
        <w:tc>
          <w:tcPr>
            <w:tcW w:w="207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AB328C" w:rsidRPr="009E19EA" w:rsidRDefault="000D3FD3" w:rsidP="00AB328C">
            <w:pPr>
              <w:autoSpaceDE w:val="0"/>
              <w:autoSpaceDN w:val="0"/>
              <w:adjustRightInd w:val="0"/>
              <w:spacing w:line="276" w:lineRule="auto"/>
              <w:rPr>
                <w:rFonts w:cs="Arial"/>
              </w:rPr>
            </w:pPr>
          </w:p>
        </w:tc>
      </w:tr>
      <w:tr w:rsidR="00AB328C" w:rsidRPr="009E19EA" w:rsidTr="00A05798">
        <w:trPr>
          <w:trHeight w:val="314"/>
          <w:jc w:val="center"/>
        </w:trPr>
        <w:tc>
          <w:tcPr>
            <w:tcW w:w="3055" w:type="dxa"/>
            <w:vMerge/>
            <w:tcBorders>
              <w:left w:val="single" w:sz="4" w:space="0" w:color="auto"/>
              <w:right w:val="single" w:sz="4" w:space="0" w:color="auto"/>
            </w:tcBorders>
            <w:vAlign w:val="center"/>
            <w:hideMark/>
          </w:tcPr>
          <w:p w:rsidR="00AB328C" w:rsidRPr="009E19EA" w:rsidRDefault="000D3FD3" w:rsidP="00AB328C">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spacing w:line="276" w:lineRule="auto"/>
              <w:rPr>
                <w:rFonts w:cs="Arial"/>
              </w:rPr>
            </w:pPr>
          </w:p>
        </w:tc>
      </w:tr>
    </w:tbl>
    <w:p w:rsidR="00AB328C" w:rsidRPr="003C137D" w:rsidRDefault="000D3FD3">
      <w:pPr>
        <w:rPr>
          <w:rFonts w:cs="Arial"/>
        </w:rPr>
      </w:pPr>
      <w:r w:rsidRPr="009E19EA">
        <w:rPr>
          <w:rFonts w:cs="Arial"/>
        </w:rPr>
        <w:t>Note:  init value in the CAN dB for this signal should be 0x0 OFF</w:t>
      </w:r>
    </w:p>
    <w:p w:rsidR="00406F39" w:rsidRDefault="000D3FD3" w:rsidP="0046553F">
      <w:pPr>
        <w:pStyle w:val="Heading3"/>
      </w:pPr>
      <w:bookmarkStart w:id="367" w:name="_Toc33533719"/>
      <w:r w:rsidRPr="00B9479B">
        <w:t>MD-REQ-341180/B-BattTracLoThres_D_Stat</w:t>
      </w:r>
      <w:bookmarkEnd w:id="367"/>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 signal from t</w:t>
      </w:r>
      <w:r>
        <w:rPr>
          <w:rFonts w:cs="Arial"/>
        </w:rPr>
        <w:t>he Low Battery Alert Server with the status of the Low Battery Alert function</w:t>
      </w:r>
    </w:p>
    <w:p w:rsidR="00C30BD2" w:rsidRPr="009E19EA" w:rsidRDefault="000D3FD3">
      <w:pPr>
        <w:rPr>
          <w:rFonts w:cs="Arial"/>
        </w:rPr>
      </w:pPr>
    </w:p>
    <w:p w:rsidR="00AB328C" w:rsidRPr="009E19EA" w:rsidRDefault="000D3FD3">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AB328C" w:rsidRPr="009E19EA" w:rsidTr="000D305E">
        <w:trPr>
          <w:jc w:val="center"/>
        </w:trPr>
        <w:tc>
          <w:tcPr>
            <w:tcW w:w="296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0D305E">
        <w:trPr>
          <w:jc w:val="center"/>
        </w:trPr>
        <w:tc>
          <w:tcPr>
            <w:tcW w:w="2965" w:type="dxa"/>
            <w:vMerge w:val="restart"/>
            <w:tcBorders>
              <w:top w:val="single" w:sz="4" w:space="0" w:color="auto"/>
              <w:left w:val="single" w:sz="4" w:space="0" w:color="auto"/>
              <w:right w:val="single" w:sz="4" w:space="0" w:color="auto"/>
            </w:tcBorders>
          </w:tcPr>
          <w:p w:rsidR="00BC3BE4" w:rsidRPr="00BC3BE4" w:rsidRDefault="000D3FD3" w:rsidP="00AB328C">
            <w:pPr>
              <w:spacing w:line="276" w:lineRule="auto"/>
              <w:rPr>
                <w:rFonts w:cs="Arial"/>
              </w:rPr>
            </w:pPr>
          </w:p>
          <w:p w:rsidR="00BC3BE4" w:rsidRDefault="000D3FD3" w:rsidP="00AB328C">
            <w:pPr>
              <w:spacing w:line="276" w:lineRule="auto"/>
              <w:rPr>
                <w:rFonts w:cs="Arial"/>
              </w:rPr>
            </w:pPr>
          </w:p>
          <w:p w:rsidR="00BC3BE4" w:rsidRDefault="000D3FD3" w:rsidP="00AB328C">
            <w:pPr>
              <w:spacing w:line="276" w:lineRule="auto"/>
              <w:rPr>
                <w:rFonts w:cs="Arial"/>
              </w:rPr>
            </w:pPr>
          </w:p>
          <w:p w:rsidR="00BC3BE4" w:rsidRDefault="000D3FD3" w:rsidP="00AB328C">
            <w:pPr>
              <w:spacing w:line="276" w:lineRule="auto"/>
              <w:rPr>
                <w:rFonts w:cs="Arial"/>
              </w:rPr>
            </w:pPr>
          </w:p>
          <w:p w:rsidR="00BC3BE4" w:rsidRPr="00BC3BE4" w:rsidRDefault="000D3FD3" w:rsidP="00D3522A">
            <w:pPr>
              <w:spacing w:line="276" w:lineRule="auto"/>
              <w:rPr>
                <w:rFonts w:cs="Arial"/>
              </w:rPr>
            </w:pPr>
            <w:r w:rsidRPr="00BC3BE4">
              <w:rPr>
                <w:rFonts w:cs="Arial"/>
              </w:rPr>
              <w:t>BattTracLoThres_D_Stat</w:t>
            </w:r>
          </w:p>
        </w:tc>
        <w:tc>
          <w:tcPr>
            <w:tcW w:w="162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CE5E98" w:rsidRPr="009E19EA" w:rsidTr="00E07E1A">
        <w:trPr>
          <w:jc w:val="center"/>
        </w:trPr>
        <w:tc>
          <w:tcPr>
            <w:tcW w:w="2965" w:type="dxa"/>
            <w:vMerge/>
            <w:tcBorders>
              <w:left w:val="single" w:sz="4" w:space="0" w:color="auto"/>
              <w:right w:val="single" w:sz="4" w:space="0" w:color="auto"/>
            </w:tcBorders>
            <w:hideMark/>
          </w:tcPr>
          <w:p w:rsidR="00CE5E98" w:rsidRPr="009E19EA" w:rsidRDefault="000D3FD3" w:rsidP="00AB328C">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CE5E98" w:rsidRPr="009E19EA" w:rsidRDefault="000D3FD3" w:rsidP="002123BC">
            <w:pPr>
              <w:autoSpaceDE w:val="0"/>
              <w:autoSpaceDN w:val="0"/>
              <w:adjustRightInd w:val="0"/>
              <w:spacing w:line="276" w:lineRule="auto"/>
              <w:rPr>
                <w:rFonts w:cs="Arial"/>
              </w:rPr>
            </w:pPr>
            <w:r>
              <w:rPr>
                <w:rFonts w:cs="Arial"/>
              </w:rPr>
              <w:t>Cluster speedometer major speed scale units MPH</w:t>
            </w:r>
          </w:p>
        </w:tc>
      </w:tr>
      <w:tr w:rsidR="00CE5E98" w:rsidRPr="009E19EA" w:rsidTr="00E07E1A">
        <w:trPr>
          <w:trHeight w:val="314"/>
          <w:jc w:val="center"/>
        </w:trPr>
        <w:tc>
          <w:tcPr>
            <w:tcW w:w="2965" w:type="dxa"/>
            <w:vMerge/>
            <w:tcBorders>
              <w:left w:val="single" w:sz="4" w:space="0" w:color="auto"/>
              <w:right w:val="single" w:sz="4" w:space="0" w:color="auto"/>
            </w:tcBorders>
            <w:vAlign w:val="center"/>
            <w:hideMark/>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0x2</w:t>
            </w:r>
          </w:p>
        </w:tc>
        <w:tc>
          <w:tcPr>
            <w:tcW w:w="4860" w:type="dxa"/>
            <w:vMerge/>
            <w:tcBorders>
              <w:left w:val="single" w:sz="4" w:space="0" w:color="auto"/>
              <w:right w:val="single" w:sz="4" w:space="0" w:color="auto"/>
            </w:tcBorders>
          </w:tcPr>
          <w:p w:rsidR="00CE5E98" w:rsidRDefault="000D3FD3" w:rsidP="00BC3BE4"/>
        </w:tc>
      </w:tr>
      <w:tr w:rsidR="00CE5E98" w:rsidRPr="009E19EA" w:rsidTr="00E07E1A">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CE5E98" w:rsidRDefault="000D3FD3" w:rsidP="00BC3BE4"/>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AB328C">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AB328C">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AB328C">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CE5E98" w:rsidRDefault="000D3FD3" w:rsidP="00AB328C">
            <w:pPr>
              <w:spacing w:line="276" w:lineRule="auto"/>
              <w:rPr>
                <w:rFonts w:cs="Arial"/>
              </w:rPr>
            </w:pPr>
          </w:p>
          <w:p w:rsidR="00CE5E98" w:rsidRPr="009E19EA" w:rsidRDefault="000D3FD3" w:rsidP="00AB328C">
            <w:pPr>
              <w:spacing w:line="276" w:lineRule="auto"/>
              <w:rPr>
                <w:rFonts w:cs="Arial"/>
              </w:rPr>
            </w:pPr>
            <w:r>
              <w:rPr>
                <w:rFonts w:cs="Arial"/>
              </w:rPr>
              <w:t>Cluster speedometer major speed scale units Km/h</w:t>
            </w:r>
          </w:p>
          <w:p w:rsidR="00CE5E98" w:rsidRPr="009E19EA" w:rsidRDefault="000D3FD3" w:rsidP="00BC3BE4">
            <w:pPr>
              <w:rPr>
                <w:rFonts w:cs="Arial"/>
              </w:rPr>
            </w:pPr>
          </w:p>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0x5</w:t>
            </w:r>
          </w:p>
        </w:tc>
        <w:tc>
          <w:tcPr>
            <w:tcW w:w="4860" w:type="dxa"/>
            <w:vMerge/>
            <w:tcBorders>
              <w:left w:val="single" w:sz="4" w:space="0" w:color="auto"/>
              <w:right w:val="single" w:sz="4" w:space="0" w:color="auto"/>
            </w:tcBorders>
          </w:tcPr>
          <w:p w:rsidR="00CE5E98" w:rsidRDefault="000D3FD3" w:rsidP="00BC3BE4"/>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CE5E98" w:rsidRDefault="000D3FD3" w:rsidP="00BC3BE4"/>
        </w:tc>
      </w:tr>
      <w:tr w:rsidR="00BC3BE4" w:rsidRPr="009E19EA" w:rsidTr="000D305E">
        <w:trPr>
          <w:trHeight w:val="314"/>
          <w:jc w:val="center"/>
        </w:trPr>
        <w:tc>
          <w:tcPr>
            <w:tcW w:w="2965" w:type="dxa"/>
            <w:vMerge/>
            <w:tcBorders>
              <w:left w:val="single" w:sz="4" w:space="0" w:color="auto"/>
              <w:right w:val="single" w:sz="4" w:space="0" w:color="auto"/>
            </w:tcBorders>
            <w:vAlign w:val="center"/>
          </w:tcPr>
          <w:p w:rsidR="00BC3BE4" w:rsidRPr="009E19EA" w:rsidRDefault="000D3FD3" w:rsidP="00AB328C">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368" w:name="_Toc33533720"/>
      <w:r w:rsidRPr="00B9479B">
        <w:t>MD-REQ-341183/B-BattTracLoThres_D_Rq</w:t>
      </w:r>
      <w:bookmarkEnd w:id="368"/>
    </w:p>
    <w:p w:rsidR="00C30BD2" w:rsidRPr="009E19EA" w:rsidRDefault="000D3FD3">
      <w:pPr>
        <w:rPr>
          <w:rFonts w:cs="Arial"/>
        </w:rPr>
      </w:pPr>
      <w:r w:rsidRPr="009E19EA">
        <w:rPr>
          <w:rFonts w:cs="Arial"/>
        </w:rPr>
        <w:t xml:space="preserve">Message Type: </w:t>
      </w:r>
      <w:r>
        <w:rPr>
          <w:rFonts w:cs="Arial"/>
        </w:rPr>
        <w:t>Request</w:t>
      </w:r>
    </w:p>
    <w:p w:rsidR="00C30BD2" w:rsidRPr="009E19EA" w:rsidRDefault="000D3FD3">
      <w:pPr>
        <w:rPr>
          <w:rFonts w:cs="Arial"/>
        </w:rPr>
      </w:pPr>
    </w:p>
    <w:p w:rsidR="00C30BD2" w:rsidRPr="00163D40" w:rsidRDefault="000D3FD3" w:rsidP="00163D40">
      <w:pPr>
        <w:widowControl w:val="0"/>
        <w:adjustRightInd w:val="0"/>
        <w:rPr>
          <w:rFonts w:cs="Arial"/>
        </w:rPr>
      </w:pPr>
      <w:r w:rsidRPr="009E19EA">
        <w:rPr>
          <w:rFonts w:cs="Arial"/>
        </w:rPr>
        <w:t xml:space="preserve">Note: </w:t>
      </w:r>
      <w:r>
        <w:rPr>
          <w:rFonts w:cs="Arial"/>
        </w:rPr>
        <w:t xml:space="preserve">Request signal from the </w:t>
      </w:r>
      <w:r>
        <w:rPr>
          <w:rFonts w:cs="Arial"/>
        </w:rPr>
        <w:t xml:space="preserve">Low Battery Alert Client to the Low Battery Alert Server to set the feature </w:t>
      </w:r>
    </w:p>
    <w:p w:rsidR="00AB328C" w:rsidRPr="009E19EA" w:rsidRDefault="000D3FD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AB328C" w:rsidRPr="009E19EA" w:rsidTr="00881BE0">
        <w:trPr>
          <w:jc w:val="center"/>
        </w:trPr>
        <w:tc>
          <w:tcPr>
            <w:tcW w:w="278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881BE0">
        <w:trPr>
          <w:jc w:val="center"/>
        </w:trPr>
        <w:tc>
          <w:tcPr>
            <w:tcW w:w="2785" w:type="dxa"/>
            <w:vMerge w:val="restart"/>
            <w:tcBorders>
              <w:top w:val="single" w:sz="4" w:space="0" w:color="auto"/>
              <w:left w:val="single" w:sz="4" w:space="0" w:color="auto"/>
              <w:right w:val="single" w:sz="4" w:space="0" w:color="auto"/>
            </w:tcBorders>
          </w:tcPr>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5D06B8">
            <w:pPr>
              <w:spacing w:line="276" w:lineRule="auto"/>
              <w:rPr>
                <w:rFonts w:cs="Arial"/>
              </w:rPr>
            </w:pPr>
            <w:r w:rsidRPr="00881BE0">
              <w:rPr>
                <w:rFonts w:cs="Arial"/>
              </w:rPr>
              <w:t>BattTracLoThres_D_Rq</w:t>
            </w:r>
          </w:p>
        </w:tc>
        <w:tc>
          <w:tcPr>
            <w:tcW w:w="1710" w:type="dxa"/>
            <w:tcBorders>
              <w:top w:val="single" w:sz="4" w:space="0" w:color="auto"/>
              <w:left w:val="single" w:sz="4" w:space="0" w:color="auto"/>
              <w:bottom w:val="single" w:sz="4" w:space="0" w:color="auto"/>
              <w:right w:val="single" w:sz="4" w:space="0" w:color="auto"/>
            </w:tcBorders>
          </w:tcPr>
          <w:p w:rsidR="00BC3BE4" w:rsidRPr="00881BE0" w:rsidRDefault="000D3FD3" w:rsidP="00AB328C">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76078A" w:rsidRPr="009E19EA" w:rsidTr="009B2622">
        <w:trPr>
          <w:jc w:val="center"/>
        </w:trPr>
        <w:tc>
          <w:tcPr>
            <w:tcW w:w="2785" w:type="dxa"/>
            <w:vMerge/>
            <w:tcBorders>
              <w:left w:val="single" w:sz="4" w:space="0" w:color="auto"/>
              <w:right w:val="single" w:sz="4" w:space="0" w:color="auto"/>
            </w:tcBorders>
            <w:hideMark/>
          </w:tcPr>
          <w:p w:rsidR="0076078A" w:rsidRPr="00881BE0" w:rsidRDefault="000D3FD3" w:rsidP="00AB328C">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AB328C">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76078A" w:rsidRPr="009E19EA" w:rsidRDefault="000D3FD3" w:rsidP="00AB328C">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76078A" w:rsidRPr="009E19EA" w:rsidRDefault="000D3FD3" w:rsidP="00573494">
            <w:pPr>
              <w:autoSpaceDE w:val="0"/>
              <w:autoSpaceDN w:val="0"/>
              <w:adjustRightInd w:val="0"/>
              <w:spacing w:line="276" w:lineRule="auto"/>
              <w:rPr>
                <w:rFonts w:cs="Arial"/>
              </w:rPr>
            </w:pPr>
            <w:r>
              <w:rPr>
                <w:rFonts w:cs="Arial"/>
              </w:rPr>
              <w:t>Cluster speedometer major speed scale units MPH</w:t>
            </w:r>
          </w:p>
        </w:tc>
      </w:tr>
      <w:tr w:rsidR="0076078A" w:rsidRPr="009E19EA" w:rsidTr="009B2622">
        <w:trPr>
          <w:trHeight w:val="314"/>
          <w:jc w:val="center"/>
        </w:trPr>
        <w:tc>
          <w:tcPr>
            <w:tcW w:w="2785" w:type="dxa"/>
            <w:vMerge/>
            <w:tcBorders>
              <w:left w:val="single" w:sz="4" w:space="0" w:color="auto"/>
              <w:right w:val="single" w:sz="4" w:space="0" w:color="auto"/>
            </w:tcBorders>
            <w:vAlign w:val="center"/>
            <w:hideMark/>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76078A" w:rsidRPr="009E19EA" w:rsidRDefault="000D3FD3" w:rsidP="00BC3BE4">
            <w:pPr>
              <w:rPr>
                <w:rFonts w:cs="Arial"/>
              </w:rPr>
            </w:pPr>
            <w:r>
              <w:rPr>
                <w:rFonts w:cs="Arial"/>
              </w:rPr>
              <w:t>0x2</w:t>
            </w:r>
          </w:p>
        </w:tc>
        <w:tc>
          <w:tcPr>
            <w:tcW w:w="5130" w:type="dxa"/>
            <w:vMerge/>
            <w:tcBorders>
              <w:left w:val="single" w:sz="4" w:space="0" w:color="auto"/>
              <w:right w:val="single" w:sz="4" w:space="0" w:color="auto"/>
            </w:tcBorders>
          </w:tcPr>
          <w:p w:rsidR="0076078A" w:rsidRDefault="000D3FD3" w:rsidP="00BC3BE4"/>
        </w:tc>
      </w:tr>
      <w:tr w:rsidR="0076078A" w:rsidRPr="009E19EA" w:rsidTr="009B2622">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 xml:space="preserve">50 </w:t>
            </w:r>
            <w:r w:rsidRPr="00881BE0">
              <w:rPr>
                <w:rFonts w:cs="Arial"/>
              </w:rPr>
              <w:t>mi / 80 km</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76078A" w:rsidRDefault="000D3FD3" w:rsidP="00BC3BE4"/>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AB328C">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AB328C">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AB328C">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76078A" w:rsidRDefault="000D3FD3" w:rsidP="00AB328C">
            <w:pPr>
              <w:spacing w:line="276" w:lineRule="auto"/>
              <w:rPr>
                <w:rFonts w:cs="Arial"/>
              </w:rPr>
            </w:pPr>
          </w:p>
          <w:p w:rsidR="0076078A" w:rsidRPr="009E19EA" w:rsidRDefault="000D3FD3" w:rsidP="00AB328C">
            <w:pPr>
              <w:spacing w:line="276" w:lineRule="auto"/>
              <w:rPr>
                <w:rFonts w:cs="Arial"/>
              </w:rPr>
            </w:pPr>
            <w:r>
              <w:rPr>
                <w:rFonts w:cs="Arial"/>
              </w:rPr>
              <w:t>Cluster speedometer major speed scale units Km/h</w:t>
            </w:r>
          </w:p>
          <w:p w:rsidR="0076078A" w:rsidRPr="009E19EA" w:rsidRDefault="000D3FD3" w:rsidP="00BC3BE4">
            <w:pPr>
              <w:rPr>
                <w:rFonts w:cs="Arial"/>
              </w:rPr>
            </w:pPr>
          </w:p>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0x5</w:t>
            </w:r>
          </w:p>
        </w:tc>
        <w:tc>
          <w:tcPr>
            <w:tcW w:w="5130" w:type="dxa"/>
            <w:vMerge/>
            <w:tcBorders>
              <w:left w:val="single" w:sz="4" w:space="0" w:color="auto"/>
              <w:right w:val="single" w:sz="4" w:space="0" w:color="auto"/>
            </w:tcBorders>
          </w:tcPr>
          <w:p w:rsidR="0076078A" w:rsidRDefault="000D3FD3" w:rsidP="00BC3BE4"/>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76078A" w:rsidRDefault="000D3FD3" w:rsidP="00BC3BE4"/>
        </w:tc>
      </w:tr>
      <w:tr w:rsidR="00BC3BE4" w:rsidRPr="009E19EA" w:rsidTr="00881BE0">
        <w:trPr>
          <w:trHeight w:val="314"/>
          <w:jc w:val="center"/>
        </w:trPr>
        <w:tc>
          <w:tcPr>
            <w:tcW w:w="2785" w:type="dxa"/>
            <w:vMerge/>
            <w:tcBorders>
              <w:left w:val="single" w:sz="4" w:space="0" w:color="auto"/>
              <w:right w:val="single" w:sz="4" w:space="0" w:color="auto"/>
            </w:tcBorders>
            <w:vAlign w:val="center"/>
          </w:tcPr>
          <w:p w:rsidR="00BC3BE4" w:rsidRPr="00881BE0" w:rsidRDefault="000D3FD3" w:rsidP="00AB328C">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C3BE4" w:rsidRPr="00881BE0" w:rsidRDefault="000D3FD3" w:rsidP="00AB328C">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369" w:name="_Toc33533721"/>
      <w:r w:rsidRPr="00B9479B">
        <w:t>MD-REQ-341190/A-SpeedoMajorUnit_D_Confg</w:t>
      </w:r>
      <w:bookmarkEnd w:id="369"/>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 signal from the Low</w:t>
      </w:r>
      <w:r>
        <w:rPr>
          <w:rFonts w:cs="Arial"/>
        </w:rPr>
        <w:t xml:space="preserve"> Battery Alert Client with the status of the speedometer speed scale units</w:t>
      </w:r>
    </w:p>
    <w:p w:rsidR="00C30BD2" w:rsidRPr="009E19EA" w:rsidRDefault="000D3FD3">
      <w:pPr>
        <w:rPr>
          <w:rFonts w:cs="Arial"/>
        </w:rPr>
      </w:pPr>
    </w:p>
    <w:p w:rsidR="00AB328C" w:rsidRPr="009E19EA" w:rsidRDefault="000D3FD3">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AB328C" w:rsidRPr="009E19EA" w:rsidTr="00FB72BB">
        <w:trPr>
          <w:jc w:val="center"/>
        </w:trPr>
        <w:tc>
          <w:tcPr>
            <w:tcW w:w="296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FB72BB">
        <w:trPr>
          <w:jc w:val="center"/>
        </w:trPr>
        <w:tc>
          <w:tcPr>
            <w:tcW w:w="2965" w:type="dxa"/>
            <w:vMerge w:val="restart"/>
            <w:tcBorders>
              <w:top w:val="single" w:sz="4" w:space="0" w:color="auto"/>
              <w:left w:val="single" w:sz="4" w:space="0" w:color="auto"/>
              <w:right w:val="single" w:sz="4" w:space="0" w:color="auto"/>
            </w:tcBorders>
          </w:tcPr>
          <w:p w:rsidR="00BC3BE4" w:rsidRPr="00BC3BE4" w:rsidRDefault="000D3FD3" w:rsidP="00AB328C">
            <w:pPr>
              <w:spacing w:line="276" w:lineRule="auto"/>
              <w:rPr>
                <w:rFonts w:cs="Arial"/>
              </w:rPr>
            </w:pPr>
          </w:p>
          <w:p w:rsidR="00BC3BE4" w:rsidRPr="00BC3BE4" w:rsidRDefault="000D3FD3" w:rsidP="007E2512">
            <w:pPr>
              <w:spacing w:line="276" w:lineRule="auto"/>
              <w:rPr>
                <w:rFonts w:cs="Arial"/>
              </w:rPr>
            </w:pPr>
            <w:r>
              <w:rPr>
                <w:rFonts w:cs="Arial"/>
              </w:rPr>
              <w:lastRenderedPageBreak/>
              <w:t>SpeedoMajorUnit</w:t>
            </w:r>
            <w:r w:rsidRPr="00BC3BE4">
              <w:rPr>
                <w:rFonts w:cs="Arial"/>
              </w:rPr>
              <w:t>_D_</w:t>
            </w:r>
            <w:r>
              <w:rPr>
                <w:rFonts w:cs="Arial"/>
              </w:rPr>
              <w:t>Confg</w:t>
            </w:r>
          </w:p>
        </w:tc>
        <w:tc>
          <w:tcPr>
            <w:tcW w:w="162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lastRenderedPageBreak/>
              <w:t>Null</w:t>
            </w:r>
          </w:p>
        </w:tc>
        <w:tc>
          <w:tcPr>
            <w:tcW w:w="90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CE5E98" w:rsidRPr="009E19EA" w:rsidTr="00FB72BB">
        <w:trPr>
          <w:jc w:val="center"/>
        </w:trPr>
        <w:tc>
          <w:tcPr>
            <w:tcW w:w="2965" w:type="dxa"/>
            <w:vMerge/>
            <w:tcBorders>
              <w:left w:val="single" w:sz="4" w:space="0" w:color="auto"/>
              <w:right w:val="single" w:sz="4" w:space="0" w:color="auto"/>
            </w:tcBorders>
            <w:hideMark/>
          </w:tcPr>
          <w:p w:rsidR="00CE5E98" w:rsidRPr="009E19EA" w:rsidRDefault="000D3FD3" w:rsidP="00AB328C">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CE5E98" w:rsidRPr="009E19EA" w:rsidRDefault="000D3FD3" w:rsidP="00CE5E98">
            <w:pPr>
              <w:autoSpaceDE w:val="0"/>
              <w:autoSpaceDN w:val="0"/>
              <w:adjustRightInd w:val="0"/>
              <w:spacing w:line="276" w:lineRule="auto"/>
              <w:rPr>
                <w:rFonts w:cs="Arial"/>
              </w:rPr>
            </w:pPr>
          </w:p>
        </w:tc>
      </w:tr>
      <w:tr w:rsidR="00CE5E98" w:rsidRPr="009E19EA" w:rsidTr="00FB72BB">
        <w:trPr>
          <w:trHeight w:val="314"/>
          <w:jc w:val="center"/>
        </w:trPr>
        <w:tc>
          <w:tcPr>
            <w:tcW w:w="2965" w:type="dxa"/>
            <w:vMerge/>
            <w:tcBorders>
              <w:left w:val="single" w:sz="4" w:space="0" w:color="auto"/>
              <w:right w:val="single" w:sz="4" w:space="0" w:color="auto"/>
            </w:tcBorders>
            <w:vAlign w:val="center"/>
            <w:hideMark/>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0x2</w:t>
            </w:r>
          </w:p>
        </w:tc>
        <w:tc>
          <w:tcPr>
            <w:tcW w:w="3150" w:type="dxa"/>
            <w:tcBorders>
              <w:left w:val="single" w:sz="4" w:space="0" w:color="auto"/>
              <w:right w:val="single" w:sz="4" w:space="0" w:color="auto"/>
            </w:tcBorders>
          </w:tcPr>
          <w:p w:rsidR="00CE5E98" w:rsidRDefault="000D3FD3" w:rsidP="00BC3BE4"/>
        </w:tc>
      </w:tr>
      <w:tr w:rsidR="00CE5E98" w:rsidRPr="009E19EA" w:rsidTr="00FB72BB">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CE5E98" w:rsidRDefault="000D3FD3" w:rsidP="00BC3BE4"/>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370" w:name="_Toc33533722"/>
      <w:r w:rsidRPr="00B9479B">
        <w:t>MD-REQ-339666/A-PrplSnd_D_Rq</w:t>
      </w:r>
      <w:bookmarkEnd w:id="370"/>
    </w:p>
    <w:p w:rsidR="00C30BD2" w:rsidRPr="009E19EA" w:rsidRDefault="000D3FD3">
      <w:pPr>
        <w:rPr>
          <w:rFonts w:cs="Arial"/>
        </w:rPr>
      </w:pPr>
      <w:r w:rsidRPr="009E19EA">
        <w:rPr>
          <w:rFonts w:cs="Arial"/>
        </w:rPr>
        <w:t xml:space="preserve">Message </w:t>
      </w:r>
      <w:r w:rsidRPr="009E19EA">
        <w:rPr>
          <w:rFonts w:cs="Arial"/>
        </w:rPr>
        <w:t>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Pr="009E19EA" w:rsidRDefault="000D3FD3" w:rsidP="00AB328C">
            <w:pPr>
              <w:spacing w:line="276" w:lineRule="auto"/>
              <w:rPr>
                <w:rFonts w:cs="Arial"/>
              </w:rPr>
            </w:pPr>
            <w:r>
              <w:rPr>
                <w:rFonts w:cs="Arial"/>
              </w:rPr>
              <w:t>PrplSnd_D_Rq</w:t>
            </w: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371" w:name="_Toc33533723"/>
      <w:r w:rsidRPr="00B9479B">
        <w:t>MD-REQ-339747/B-PrplSnd_D_Stat</w:t>
      </w:r>
      <w:bookmarkEnd w:id="371"/>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604DAE"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604DAE" w:rsidRDefault="000D3FD3" w:rsidP="00AB328C">
            <w:pPr>
              <w:spacing w:line="276" w:lineRule="auto"/>
              <w:rPr>
                <w:rFonts w:cs="Arial"/>
              </w:rPr>
            </w:pPr>
          </w:p>
          <w:p w:rsidR="00604DAE" w:rsidRDefault="000D3FD3" w:rsidP="00161DF6">
            <w:pPr>
              <w:spacing w:line="276" w:lineRule="auto"/>
              <w:rPr>
                <w:rFonts w:cs="Arial"/>
              </w:rPr>
            </w:pPr>
          </w:p>
          <w:p w:rsidR="00604DAE" w:rsidRPr="009E19EA" w:rsidRDefault="000D3FD3" w:rsidP="00161DF6">
            <w:pPr>
              <w:spacing w:line="276" w:lineRule="auto"/>
              <w:rPr>
                <w:rFonts w:cs="Arial"/>
              </w:rPr>
            </w:pPr>
            <w:r>
              <w:rPr>
                <w:rFonts w:cs="Arial"/>
              </w:rPr>
              <w:t>PrplSnd_D_Stat</w:t>
            </w: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604DAE" w:rsidRPr="009E19EA" w:rsidRDefault="000D3FD3" w:rsidP="00AB328C">
            <w:pPr>
              <w:autoSpaceDE w:val="0"/>
              <w:autoSpaceDN w:val="0"/>
              <w:adjustRightInd w:val="0"/>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hideMark/>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Default="000D3FD3" w:rsidP="00AB328C">
            <w:pPr>
              <w:rPr>
                <w:rFonts w:cs="Arial"/>
              </w:rPr>
            </w:pPr>
            <w:ins w:id="372"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rsidR="00604DAE" w:rsidRDefault="000D3FD3" w:rsidP="00AB328C">
            <w:pPr>
              <w:rPr>
                <w:rFonts w:cs="Arial"/>
              </w:rPr>
            </w:pPr>
            <w:ins w:id="373"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374" w:name="_Toc33533724"/>
      <w:r w:rsidRPr="00B9479B">
        <w:t>MD-REQ-339730/A-LghtAmbDrvMde_D_Rq</w:t>
      </w:r>
      <w:bookmarkEnd w:id="374"/>
    </w:p>
    <w:p w:rsidR="00C30BD2" w:rsidRPr="009E19EA" w:rsidRDefault="000D3FD3">
      <w:pPr>
        <w:rPr>
          <w:rFonts w:cs="Arial"/>
        </w:rPr>
      </w:pPr>
      <w:r w:rsidRPr="009E19EA">
        <w:rPr>
          <w:rFonts w:cs="Arial"/>
        </w:rPr>
        <w:t>Message 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9E19EA"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5459EA" w:rsidRPr="009E19EA" w:rsidTr="001B525D">
        <w:trPr>
          <w:jc w:val="center"/>
        </w:trPr>
        <w:tc>
          <w:tcPr>
            <w:tcW w:w="2557" w:type="dxa"/>
            <w:vMerge w:val="restart"/>
            <w:tcBorders>
              <w:top w:val="single" w:sz="4" w:space="0" w:color="auto"/>
              <w:left w:val="single" w:sz="4" w:space="0" w:color="auto"/>
              <w:right w:val="single" w:sz="4" w:space="0" w:color="auto"/>
            </w:tcBorders>
          </w:tcPr>
          <w:p w:rsidR="005459EA" w:rsidRDefault="000D3FD3" w:rsidP="00AB328C">
            <w:pPr>
              <w:spacing w:line="276" w:lineRule="auto"/>
              <w:rPr>
                <w:rFonts w:cs="Arial"/>
              </w:rPr>
            </w:pPr>
          </w:p>
          <w:p w:rsidR="005459EA" w:rsidRDefault="000D3FD3" w:rsidP="00AB328C">
            <w:pPr>
              <w:spacing w:line="276" w:lineRule="auto"/>
              <w:rPr>
                <w:rFonts w:cs="Arial"/>
              </w:rPr>
            </w:pPr>
            <w:r>
              <w:rPr>
                <w:rFonts w:cs="Arial"/>
              </w:rPr>
              <w:t>LghtAmbDrvMde_D</w:t>
            </w:r>
            <w:r w:rsidRPr="009E19EA">
              <w:rPr>
                <w:rFonts w:cs="Arial"/>
              </w:rPr>
              <w:t>_Rq</w:t>
            </w: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7C3246">
        <w:trPr>
          <w:jc w:val="center"/>
        </w:trPr>
        <w:tc>
          <w:tcPr>
            <w:tcW w:w="2557" w:type="dxa"/>
            <w:vMerge/>
            <w:tcBorders>
              <w:left w:val="single" w:sz="4" w:space="0" w:color="auto"/>
              <w:right w:val="single" w:sz="4" w:space="0" w:color="auto"/>
            </w:tcBorders>
            <w:hideMark/>
          </w:tcPr>
          <w:p w:rsidR="005459EA" w:rsidRPr="009E19EA" w:rsidRDefault="000D3FD3" w:rsidP="00AB328C">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C5347A">
        <w:trPr>
          <w:trHeight w:val="314"/>
          <w:jc w:val="center"/>
        </w:trPr>
        <w:tc>
          <w:tcPr>
            <w:tcW w:w="2557" w:type="dxa"/>
            <w:vMerge/>
            <w:tcBorders>
              <w:left w:val="single" w:sz="4" w:space="0" w:color="auto"/>
              <w:right w:val="single" w:sz="4" w:space="0" w:color="auto"/>
            </w:tcBorders>
            <w:vAlign w:val="center"/>
            <w:hideMark/>
          </w:tcPr>
          <w:p w:rsidR="005459EA" w:rsidRPr="009E19EA"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375" w:name="_Toc33533725"/>
      <w:r w:rsidRPr="00B9479B">
        <w:t>MD-REQ-340538/A-LghtAmbDrvMde_B_Stat</w:t>
      </w:r>
      <w:bookmarkEnd w:id="375"/>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 xml:space="preserve">the Ambient Lighting </w:t>
      </w:r>
      <w:r w:rsidRPr="0007518F">
        <w:rPr>
          <w:rFonts w:cs="Arial"/>
        </w:rPr>
        <w:t>Drive Mode Server with</w:t>
      </w:r>
      <w:r>
        <w:rPr>
          <w:rFonts w:cs="Arial"/>
        </w:rPr>
        <w:t xml:space="preserve"> the status of whether Ambient Lighting is tied to Drive Mode or not.</w:t>
      </w: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9E19EA"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5459EA" w:rsidRPr="009E19EA" w:rsidTr="001B525D">
        <w:trPr>
          <w:jc w:val="center"/>
        </w:trPr>
        <w:tc>
          <w:tcPr>
            <w:tcW w:w="2557" w:type="dxa"/>
            <w:vMerge w:val="restart"/>
            <w:tcBorders>
              <w:top w:val="single" w:sz="4" w:space="0" w:color="auto"/>
              <w:left w:val="single" w:sz="4" w:space="0" w:color="auto"/>
              <w:right w:val="single" w:sz="4" w:space="0" w:color="auto"/>
            </w:tcBorders>
          </w:tcPr>
          <w:p w:rsidR="005459EA" w:rsidRDefault="000D3FD3" w:rsidP="00C602E2">
            <w:pPr>
              <w:spacing w:line="276" w:lineRule="auto"/>
              <w:rPr>
                <w:rFonts w:cs="Arial"/>
              </w:rPr>
            </w:pPr>
            <w:r>
              <w:rPr>
                <w:rFonts w:cs="Arial"/>
              </w:rPr>
              <w:t>LghtAmbDrvMde_B_Stat</w:t>
            </w: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7C3246">
        <w:trPr>
          <w:jc w:val="center"/>
        </w:trPr>
        <w:tc>
          <w:tcPr>
            <w:tcW w:w="2557" w:type="dxa"/>
            <w:vMerge/>
            <w:tcBorders>
              <w:left w:val="single" w:sz="4" w:space="0" w:color="auto"/>
              <w:right w:val="single" w:sz="4" w:space="0" w:color="auto"/>
            </w:tcBorders>
            <w:hideMark/>
          </w:tcPr>
          <w:p w:rsidR="005459EA" w:rsidRPr="009E19EA" w:rsidRDefault="000D3FD3" w:rsidP="00AB328C">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376" w:name="_Toc33533726"/>
      <w:r w:rsidRPr="00B9479B">
        <w:t>MD-REQ-347056/A-EcoIdl_D_Rq</w:t>
      </w:r>
      <w:bookmarkEnd w:id="376"/>
    </w:p>
    <w:p w:rsidR="00C30BD2" w:rsidRPr="009E19EA" w:rsidRDefault="000D3FD3">
      <w:pPr>
        <w:rPr>
          <w:rFonts w:cs="Arial"/>
        </w:rPr>
      </w:pPr>
      <w:r w:rsidRPr="009E19EA">
        <w:rPr>
          <w:rFonts w:cs="Arial"/>
        </w:rPr>
        <w:t>Message Ty</w:t>
      </w:r>
      <w:r w:rsidRPr="009E19EA">
        <w:rPr>
          <w:rFonts w:cs="Arial"/>
        </w:rPr>
        <w:t>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Pr="009E19EA" w:rsidRDefault="000D3FD3" w:rsidP="00AB328C">
            <w:pPr>
              <w:spacing w:line="276" w:lineRule="auto"/>
              <w:rPr>
                <w:rFonts w:cs="Arial"/>
              </w:rPr>
            </w:pPr>
            <w:r>
              <w:rPr>
                <w:rFonts w:cs="Arial"/>
              </w:rPr>
              <w:t>EcoIdl_D_Rq</w:t>
            </w: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377" w:name="_Toc33533727"/>
      <w:r w:rsidRPr="00B9479B">
        <w:t>MD-REQ-347057/A-EcoIdl_D_Stat</w:t>
      </w:r>
      <w:bookmarkEnd w:id="377"/>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Default="000D3FD3" w:rsidP="00161DF6">
            <w:pPr>
              <w:spacing w:line="276" w:lineRule="auto"/>
              <w:rPr>
                <w:rFonts w:cs="Arial"/>
              </w:rPr>
            </w:pPr>
            <w:r>
              <w:rPr>
                <w:rFonts w:cs="Arial"/>
              </w:rPr>
              <w:t>EcoIdl_</w:t>
            </w:r>
            <w:r w:rsidRPr="00395539">
              <w:rPr>
                <w:rFonts w:cs="Arial"/>
              </w:rPr>
              <w:t>D_Stat</w:t>
            </w:r>
          </w:p>
          <w:p w:rsidR="00F5227A" w:rsidRPr="009E19EA" w:rsidRDefault="000D3FD3" w:rsidP="00F5227A">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378" w:name="_Toc33533728"/>
      <w:r w:rsidRPr="00B9479B">
        <w:t>MD-REQ-365621/A-EngExhMdeHrEnbl_D_Rq</w:t>
      </w:r>
      <w:bookmarkEnd w:id="378"/>
    </w:p>
    <w:p w:rsidR="006C2426" w:rsidRPr="00FE6319" w:rsidRDefault="000D3FD3" w:rsidP="006C2426">
      <w:pPr>
        <w:rPr>
          <w:rFonts w:cs="Arial"/>
        </w:rPr>
      </w:pPr>
      <w:r w:rsidRPr="00FE6319">
        <w:rPr>
          <w:rFonts w:cs="Arial"/>
        </w:rPr>
        <w:t>Message Type: Request</w:t>
      </w:r>
    </w:p>
    <w:p w:rsidR="006C2426" w:rsidRPr="00FE6319" w:rsidRDefault="000D3FD3" w:rsidP="006C2426">
      <w:pPr>
        <w:rPr>
          <w:rFonts w:cs="Arial"/>
        </w:rPr>
      </w:pPr>
    </w:p>
    <w:p w:rsidR="006C2426" w:rsidRPr="00FE6319" w:rsidRDefault="000D3FD3" w:rsidP="006C2426">
      <w:pPr>
        <w:widowControl w:val="0"/>
        <w:adjustRightInd w:val="0"/>
        <w:rPr>
          <w:rFonts w:cs="Arial"/>
        </w:rPr>
      </w:pPr>
      <w:r w:rsidRPr="00FE6319">
        <w:rPr>
          <w:rFonts w:cs="Arial"/>
        </w:rPr>
        <w:t>Request signal from Quiet Time Client to the Quite Time Server to enable or disable the feature</w:t>
      </w:r>
    </w:p>
    <w:p w:rsidR="006C2426" w:rsidRPr="00FE6319" w:rsidRDefault="000D3FD3" w:rsidP="006C2426">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6C2426" w:rsidRPr="00FE6319" w:rsidTr="006C2426">
        <w:trPr>
          <w:jc w:val="center"/>
        </w:trPr>
        <w:tc>
          <w:tcPr>
            <w:tcW w:w="3235"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Description</w:t>
            </w:r>
          </w:p>
        </w:tc>
      </w:tr>
      <w:tr w:rsidR="006C2426" w:rsidRPr="00FE6319" w:rsidTr="001A1830">
        <w:trPr>
          <w:trHeight w:val="314"/>
          <w:jc w:val="center"/>
        </w:trPr>
        <w:tc>
          <w:tcPr>
            <w:tcW w:w="3235" w:type="dxa"/>
            <w:vMerge w:val="restart"/>
            <w:tcBorders>
              <w:top w:val="single" w:sz="4" w:space="0" w:color="auto"/>
              <w:left w:val="single" w:sz="4" w:space="0" w:color="auto"/>
              <w:right w:val="single" w:sz="4" w:space="0" w:color="auto"/>
            </w:tcBorders>
          </w:tcPr>
          <w:p w:rsidR="006C2426" w:rsidRPr="00FE6319" w:rsidRDefault="000D3FD3">
            <w:pPr>
              <w:spacing w:line="276" w:lineRule="auto"/>
              <w:rPr>
                <w:rFonts w:cs="Arial"/>
              </w:rPr>
            </w:pPr>
          </w:p>
          <w:p w:rsidR="006C2426" w:rsidRPr="00FE6319" w:rsidRDefault="000D3FD3">
            <w:pPr>
              <w:spacing w:line="256" w:lineRule="auto"/>
              <w:rPr>
                <w:rFonts w:cs="Arial"/>
              </w:rPr>
            </w:pPr>
          </w:p>
          <w:p w:rsidR="006C2426" w:rsidRPr="00FE6319" w:rsidRDefault="000D3FD3">
            <w:pPr>
              <w:spacing w:line="276" w:lineRule="auto"/>
              <w:rPr>
                <w:rFonts w:cs="Arial"/>
              </w:rPr>
            </w:pPr>
            <w:r w:rsidRPr="00FE6319">
              <w:rPr>
                <w:rFonts w:cs="Arial"/>
              </w:rPr>
              <w:t>EngExhMdeHrEnbl_D_Rq</w:t>
            </w: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6C2426" w:rsidRPr="00FE6319" w:rsidRDefault="000D3FD3">
            <w:pPr>
              <w:autoSpaceDE w:val="0"/>
              <w:autoSpaceDN w:val="0"/>
              <w:adjustRightInd w:val="0"/>
              <w:spacing w:line="276" w:lineRule="auto"/>
              <w:rPr>
                <w:rFonts w:cs="Arial"/>
              </w:rPr>
            </w:pPr>
          </w:p>
        </w:tc>
      </w:tr>
      <w:tr w:rsidR="006C2426" w:rsidRPr="00FE6319" w:rsidTr="001A1830">
        <w:trPr>
          <w:trHeight w:val="314"/>
          <w:jc w:val="center"/>
        </w:trPr>
        <w:tc>
          <w:tcPr>
            <w:tcW w:w="3235" w:type="dxa"/>
            <w:vMerge/>
            <w:tcBorders>
              <w:left w:val="single" w:sz="4" w:space="0" w:color="auto"/>
              <w:right w:val="single" w:sz="4" w:space="0" w:color="auto"/>
            </w:tcBorders>
            <w:vAlign w:val="center"/>
            <w:hideMark/>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r w:rsidR="006C2426" w:rsidRPr="00FE6319" w:rsidTr="001A1830">
        <w:trPr>
          <w:trHeight w:val="314"/>
          <w:jc w:val="center"/>
        </w:trPr>
        <w:tc>
          <w:tcPr>
            <w:tcW w:w="3235" w:type="dxa"/>
            <w:vMerge/>
            <w:tcBorders>
              <w:left w:val="single" w:sz="4" w:space="0" w:color="auto"/>
              <w:right w:val="single" w:sz="4" w:space="0" w:color="auto"/>
            </w:tcBorders>
            <w:vAlign w:val="center"/>
            <w:hideMark/>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r w:rsidR="006C2426" w:rsidRPr="00FE6319" w:rsidTr="001A1830">
        <w:trPr>
          <w:trHeight w:val="314"/>
          <w:jc w:val="center"/>
        </w:trPr>
        <w:tc>
          <w:tcPr>
            <w:tcW w:w="3235" w:type="dxa"/>
            <w:vMerge/>
            <w:tcBorders>
              <w:left w:val="single" w:sz="4" w:space="0" w:color="auto"/>
              <w:bottom w:val="single" w:sz="4" w:space="0" w:color="auto"/>
              <w:right w:val="single" w:sz="4" w:space="0" w:color="auto"/>
            </w:tcBorders>
            <w:vAlign w:val="center"/>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bl>
    <w:p w:rsidR="006C2426" w:rsidRPr="00FE6319" w:rsidRDefault="000D3FD3" w:rsidP="006C2426">
      <w:pPr>
        <w:rPr>
          <w:rFonts w:cs="Arial"/>
        </w:rPr>
      </w:pPr>
    </w:p>
    <w:p w:rsidR="00500605" w:rsidRPr="00FE6319" w:rsidRDefault="000D3FD3" w:rsidP="00500605">
      <w:pPr>
        <w:rPr>
          <w:rFonts w:cs="Arial"/>
        </w:rPr>
      </w:pPr>
    </w:p>
    <w:p w:rsidR="00406F39" w:rsidRDefault="000D3FD3" w:rsidP="0046553F">
      <w:pPr>
        <w:pStyle w:val="Heading3"/>
      </w:pPr>
      <w:bookmarkStart w:id="379" w:name="_Toc33533729"/>
      <w:r w:rsidRPr="00B9479B">
        <w:t>MD-REQ-365620/A-EngExhMdeHrEnbl_D_Stat</w:t>
      </w:r>
      <w:bookmarkEnd w:id="379"/>
    </w:p>
    <w:p w:rsidR="006D00CC" w:rsidRPr="00A201DC" w:rsidRDefault="000D3FD3" w:rsidP="006D00CC">
      <w:pPr>
        <w:rPr>
          <w:rFonts w:cs="Arial"/>
        </w:rPr>
      </w:pPr>
      <w:r w:rsidRPr="00A201DC">
        <w:rPr>
          <w:rFonts w:cs="Arial"/>
        </w:rPr>
        <w:t>Message Type: Status</w:t>
      </w:r>
    </w:p>
    <w:p w:rsidR="006D00CC" w:rsidRPr="00A201DC" w:rsidRDefault="000D3FD3" w:rsidP="006D00CC">
      <w:pPr>
        <w:rPr>
          <w:rFonts w:cs="Arial"/>
        </w:rPr>
      </w:pPr>
    </w:p>
    <w:p w:rsidR="006D00CC" w:rsidRDefault="000D3FD3" w:rsidP="006D00CC">
      <w:pPr>
        <w:widowControl w:val="0"/>
        <w:adjustRightInd w:val="0"/>
        <w:rPr>
          <w:rFonts w:cs="Arial"/>
        </w:rPr>
      </w:pPr>
      <w:r w:rsidRPr="00A201DC">
        <w:rPr>
          <w:rFonts w:cs="Arial"/>
        </w:rPr>
        <w:t>Status signal from the Quiet Time Server with the status of the Quiet Time setting</w:t>
      </w:r>
    </w:p>
    <w:p w:rsidR="0046553F" w:rsidRPr="00A201DC" w:rsidRDefault="0046553F" w:rsidP="006D00CC">
      <w:pPr>
        <w:widowControl w:val="0"/>
        <w:adjustRightInd w:val="0"/>
        <w:rPr>
          <w:rFonts w:cs="Arial"/>
        </w:rPr>
      </w:pPr>
    </w:p>
    <w:p w:rsidR="006D00CC" w:rsidRPr="00A201DC" w:rsidRDefault="000D3FD3" w:rsidP="006D00CC">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6D00CC" w:rsidRPr="00A201DC" w:rsidTr="00A201DC">
        <w:trPr>
          <w:jc w:val="center"/>
        </w:trPr>
        <w:tc>
          <w:tcPr>
            <w:tcW w:w="2965"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lastRenderedPageBreak/>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Description</w:t>
            </w:r>
          </w:p>
        </w:tc>
      </w:tr>
      <w:tr w:rsidR="006D00CC" w:rsidRPr="00A201DC" w:rsidTr="00A201DC">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p w:rsidR="00A201DC" w:rsidRPr="00A201DC" w:rsidRDefault="000D3FD3" w:rsidP="00A201DC">
            <w:pPr>
              <w:rPr>
                <w:rFonts w:cs="Arial"/>
              </w:rPr>
            </w:pPr>
            <w:r w:rsidRPr="00A201DC">
              <w:rPr>
                <w:rFonts w:cs="Arial"/>
              </w:rPr>
              <w:t xml:space="preserve">EngExhMdeHrEnbl_D_Stat </w:t>
            </w:r>
          </w:p>
          <w:p w:rsidR="006D00CC" w:rsidRPr="00A201DC" w:rsidRDefault="000D3FD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6D00CC" w:rsidRPr="00A201DC" w:rsidTr="00A201DC">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tc>
      </w:tr>
      <w:tr w:rsidR="006D00CC" w:rsidRPr="00A201DC" w:rsidTr="00A201DC">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tc>
      </w:tr>
    </w:tbl>
    <w:p w:rsidR="006D00CC" w:rsidRPr="00A201DC" w:rsidRDefault="000D3FD3" w:rsidP="006D00CC">
      <w:pPr>
        <w:rPr>
          <w:rFonts w:cs="Arial"/>
        </w:rPr>
      </w:pPr>
    </w:p>
    <w:p w:rsidR="00500605" w:rsidRPr="00A201DC" w:rsidRDefault="000D3FD3" w:rsidP="00500605">
      <w:pPr>
        <w:rPr>
          <w:rFonts w:cs="Arial"/>
        </w:rPr>
      </w:pPr>
    </w:p>
    <w:p w:rsidR="00406F39" w:rsidRDefault="000D3FD3" w:rsidP="0046553F">
      <w:pPr>
        <w:pStyle w:val="Heading3"/>
      </w:pPr>
      <w:bookmarkStart w:id="380" w:name="_Toc33533730"/>
      <w:r w:rsidRPr="00B9479B">
        <w:t>MD-REQ-365623/A-EngExhMdeHrStrt_D_Rq</w:t>
      </w:r>
      <w:bookmarkEnd w:id="380"/>
    </w:p>
    <w:p w:rsidR="00042A22" w:rsidRPr="002845E0" w:rsidRDefault="000D3FD3" w:rsidP="00042A22">
      <w:pPr>
        <w:rPr>
          <w:rFonts w:cs="Arial"/>
        </w:rPr>
      </w:pPr>
      <w:r w:rsidRPr="002845E0">
        <w:rPr>
          <w:rFonts w:cs="Arial"/>
        </w:rPr>
        <w:t>Message Type: Request</w:t>
      </w:r>
    </w:p>
    <w:p w:rsidR="00042A22" w:rsidRPr="002845E0" w:rsidRDefault="000D3FD3" w:rsidP="00042A22">
      <w:pPr>
        <w:rPr>
          <w:rFonts w:cs="Arial"/>
        </w:rPr>
      </w:pPr>
    </w:p>
    <w:p w:rsidR="00042A22" w:rsidRPr="002845E0" w:rsidRDefault="000D3FD3" w:rsidP="00042A22">
      <w:pPr>
        <w:widowControl w:val="0"/>
        <w:adjustRightInd w:val="0"/>
        <w:rPr>
          <w:rFonts w:cs="Arial"/>
        </w:rPr>
      </w:pPr>
      <w:r w:rsidRPr="002845E0">
        <w:rPr>
          <w:rFonts w:cs="Arial"/>
        </w:rPr>
        <w:t>Request signal from Quiet Time</w:t>
      </w:r>
      <w:r w:rsidRPr="002845E0">
        <w:rPr>
          <w:rFonts w:cs="Arial"/>
        </w:rPr>
        <w:t xml:space="preserve"> Client to the Quite Time Server to request the Quiet Time start hour</w:t>
      </w:r>
    </w:p>
    <w:p w:rsidR="00042A22" w:rsidRPr="002845E0" w:rsidRDefault="000D3FD3" w:rsidP="00042A2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42A22" w:rsidRPr="002845E0" w:rsidTr="00042A22">
        <w:trPr>
          <w:jc w:val="center"/>
        </w:trPr>
        <w:tc>
          <w:tcPr>
            <w:tcW w:w="3235"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Description</w:t>
            </w:r>
          </w:p>
        </w:tc>
      </w:tr>
      <w:tr w:rsidR="00042A22" w:rsidRPr="002845E0" w:rsidTr="00FB5F96">
        <w:trPr>
          <w:trHeight w:val="314"/>
          <w:jc w:val="center"/>
        </w:trPr>
        <w:tc>
          <w:tcPr>
            <w:tcW w:w="3235" w:type="dxa"/>
            <w:vMerge w:val="restart"/>
            <w:tcBorders>
              <w:top w:val="single" w:sz="4" w:space="0" w:color="auto"/>
              <w:left w:val="single" w:sz="4" w:space="0" w:color="auto"/>
              <w:right w:val="single" w:sz="4" w:space="0" w:color="auto"/>
            </w:tcBorders>
          </w:tcPr>
          <w:p w:rsidR="00042A22" w:rsidRPr="002845E0" w:rsidRDefault="000D3FD3">
            <w:pPr>
              <w:spacing w:line="276" w:lineRule="auto"/>
              <w:rPr>
                <w:rFonts w:cs="Arial"/>
              </w:rPr>
            </w:pPr>
          </w:p>
          <w:p w:rsidR="00042A22" w:rsidRPr="002845E0" w:rsidRDefault="000D3FD3">
            <w:pPr>
              <w:spacing w:line="254" w:lineRule="auto"/>
              <w:rPr>
                <w:rFonts w:cs="Arial"/>
              </w:rPr>
            </w:pPr>
          </w:p>
          <w:p w:rsidR="00042A22" w:rsidRPr="002845E0" w:rsidRDefault="000D3FD3">
            <w:pPr>
              <w:spacing w:line="254" w:lineRule="auto"/>
              <w:rPr>
                <w:rFonts w:cs="Arial"/>
              </w:rPr>
            </w:pPr>
          </w:p>
          <w:p w:rsidR="00042A22" w:rsidRPr="002845E0" w:rsidRDefault="000D3FD3">
            <w:pPr>
              <w:spacing w:line="254" w:lineRule="auto"/>
              <w:rPr>
                <w:rFonts w:cs="Arial"/>
              </w:rPr>
            </w:pPr>
          </w:p>
          <w:p w:rsidR="00D555CA" w:rsidRPr="002845E0" w:rsidRDefault="000D3FD3">
            <w:pPr>
              <w:spacing w:line="254" w:lineRule="auto"/>
              <w:rPr>
                <w:rFonts w:cs="Arial"/>
              </w:rPr>
            </w:pPr>
          </w:p>
          <w:p w:rsidR="00E875F4" w:rsidRPr="002845E0" w:rsidRDefault="000D3FD3" w:rsidP="00E875F4">
            <w:pPr>
              <w:rPr>
                <w:rFonts w:cs="Arial"/>
              </w:rPr>
            </w:pPr>
            <w:r w:rsidRPr="002845E0">
              <w:rPr>
                <w:rFonts w:cs="Arial"/>
              </w:rPr>
              <w:t>EngExhMdeHrStrt_D_Rq</w:t>
            </w:r>
          </w:p>
          <w:p w:rsidR="00042A22" w:rsidRPr="002845E0"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042A22" w:rsidRPr="002845E0" w:rsidRDefault="000D3FD3">
            <w:pPr>
              <w:autoSpaceDE w:val="0"/>
              <w:autoSpaceDN w:val="0"/>
              <w:adjustRightInd w:val="0"/>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 xml:space="preserve">Hour </w:t>
            </w:r>
            <w:r w:rsidRPr="002845E0">
              <w:rPr>
                <w:rFonts w:cs="Arial"/>
              </w:rPr>
              <w:t>21 (9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bottom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bl>
    <w:p w:rsidR="001E15FB" w:rsidRPr="002845E0" w:rsidRDefault="000D3FD3" w:rsidP="001E15FB">
      <w:pPr>
        <w:rPr>
          <w:rFonts w:cs="Arial"/>
        </w:rPr>
      </w:pPr>
      <w:r w:rsidRPr="002845E0">
        <w:rPr>
          <w:rFonts w:cs="Arial"/>
        </w:rPr>
        <w:t xml:space="preserve">Note:  Whether time is displayed in 12 or 24 mode depends what HMI setting is set for 12/24 hour mode.  </w:t>
      </w:r>
    </w:p>
    <w:p w:rsidR="001E15FB" w:rsidRPr="002845E0" w:rsidRDefault="000D3FD3" w:rsidP="001E15FB">
      <w:pPr>
        <w:rPr>
          <w:rFonts w:eastAsiaTheme="minorHAnsi" w:cs="Arial"/>
        </w:rPr>
      </w:pPr>
      <w:r w:rsidRPr="002845E0">
        <w:rPr>
          <w:rFonts w:cs="Arial"/>
        </w:rPr>
        <w:t>Reference function “</w:t>
      </w:r>
      <w:r w:rsidRPr="002845E0">
        <w:rPr>
          <w:rFonts w:cs="Arial"/>
          <w:bCs/>
          <w:u w:val="single"/>
        </w:rPr>
        <w:t>VS-FUN-REQ-025239-Set 12/24 hour mode setting</w:t>
      </w:r>
      <w:r w:rsidRPr="002845E0">
        <w:rPr>
          <w:rFonts w:cs="Arial"/>
          <w:bCs/>
        </w:rPr>
        <w:t xml:space="preserve">” in the Vehicle </w:t>
      </w:r>
      <w:r w:rsidRPr="002845E0">
        <w:rPr>
          <w:rFonts w:cs="Arial"/>
          <w:bCs/>
        </w:rPr>
        <w:t>Setting SPSS for details.</w:t>
      </w:r>
    </w:p>
    <w:p w:rsidR="00500605" w:rsidRPr="002845E0" w:rsidRDefault="000D3FD3" w:rsidP="00500605">
      <w:pPr>
        <w:rPr>
          <w:rFonts w:cs="Arial"/>
        </w:rPr>
      </w:pPr>
    </w:p>
    <w:p w:rsidR="00406F39" w:rsidRDefault="000D3FD3" w:rsidP="0046553F">
      <w:pPr>
        <w:pStyle w:val="Heading3"/>
      </w:pPr>
      <w:bookmarkStart w:id="381" w:name="_Toc33533731"/>
      <w:r w:rsidRPr="00B9479B">
        <w:t>MD-REQ-365626/A-EngExhMdeHrStrt_D_Stat</w:t>
      </w:r>
      <w:bookmarkEnd w:id="381"/>
    </w:p>
    <w:p w:rsidR="005B2379" w:rsidRPr="00D62A8C" w:rsidRDefault="000D3FD3" w:rsidP="005B2379">
      <w:pPr>
        <w:rPr>
          <w:rFonts w:cs="Arial"/>
        </w:rPr>
      </w:pPr>
      <w:r w:rsidRPr="00D62A8C">
        <w:rPr>
          <w:rFonts w:cs="Arial"/>
        </w:rPr>
        <w:t>Message Type: Status</w:t>
      </w:r>
    </w:p>
    <w:p w:rsidR="005B2379" w:rsidRPr="00D62A8C" w:rsidRDefault="000D3FD3" w:rsidP="005B2379">
      <w:pPr>
        <w:rPr>
          <w:rFonts w:cs="Arial"/>
        </w:rPr>
      </w:pPr>
    </w:p>
    <w:p w:rsidR="005B2379" w:rsidRPr="00D62A8C" w:rsidRDefault="000D3FD3" w:rsidP="005B2379">
      <w:pPr>
        <w:widowControl w:val="0"/>
        <w:adjustRightInd w:val="0"/>
        <w:rPr>
          <w:rFonts w:cs="Arial"/>
        </w:rPr>
      </w:pPr>
      <w:r w:rsidRPr="00D62A8C">
        <w:rPr>
          <w:rFonts w:cs="Arial"/>
        </w:rPr>
        <w:t>Status signal from Quiet Time Server with the value the Quiet Time Start Hour is set to</w:t>
      </w:r>
    </w:p>
    <w:p w:rsidR="005B2379" w:rsidRPr="00D62A8C" w:rsidRDefault="000D3FD3" w:rsidP="005B2379">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5B2379" w:rsidRPr="00D62A8C" w:rsidTr="00D62A8C">
        <w:trPr>
          <w:jc w:val="center"/>
        </w:trPr>
        <w:tc>
          <w:tcPr>
            <w:tcW w:w="3235"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Description</w:t>
            </w:r>
          </w:p>
        </w:tc>
      </w:tr>
      <w:tr w:rsidR="005B2379" w:rsidRPr="00D62A8C" w:rsidTr="00D62A8C">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p w:rsidR="005B2379" w:rsidRPr="00D62A8C" w:rsidRDefault="000D3FD3">
            <w:pPr>
              <w:spacing w:line="252" w:lineRule="auto"/>
              <w:rPr>
                <w:rFonts w:cs="Arial"/>
              </w:rPr>
            </w:pPr>
          </w:p>
          <w:p w:rsidR="005B2379" w:rsidRPr="00D62A8C" w:rsidRDefault="000D3FD3">
            <w:pPr>
              <w:spacing w:line="252" w:lineRule="auto"/>
              <w:rPr>
                <w:rFonts w:cs="Arial"/>
              </w:rPr>
            </w:pPr>
          </w:p>
          <w:p w:rsidR="005B2379" w:rsidRPr="00D62A8C" w:rsidRDefault="000D3FD3">
            <w:pPr>
              <w:spacing w:line="252" w:lineRule="auto"/>
              <w:rPr>
                <w:rFonts w:cs="Arial"/>
              </w:rPr>
            </w:pPr>
          </w:p>
          <w:p w:rsidR="00E12070" w:rsidRDefault="000D3FD3">
            <w:pPr>
              <w:spacing w:line="252" w:lineRule="auto"/>
              <w:rPr>
                <w:rFonts w:cs="Arial"/>
              </w:rPr>
            </w:pPr>
          </w:p>
          <w:p w:rsidR="00183D06" w:rsidRPr="0070467A" w:rsidRDefault="000D3FD3" w:rsidP="00183D06">
            <w:pPr>
              <w:rPr>
                <w:rFonts w:cs="Arial"/>
              </w:rPr>
            </w:pPr>
            <w:r w:rsidRPr="0070467A">
              <w:rPr>
                <w:rFonts w:cs="Arial"/>
              </w:rPr>
              <w:t>EngExhMdeHrStrt_D_Stat</w:t>
            </w:r>
          </w:p>
          <w:p w:rsidR="005B2379" w:rsidRPr="00D62A8C"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5B2379" w:rsidRPr="00D62A8C" w:rsidRDefault="000D3FD3">
            <w:pPr>
              <w:autoSpaceDE w:val="0"/>
              <w:autoSpaceDN w:val="0"/>
              <w:adjustRightInd w:val="0"/>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bl>
    <w:p w:rsidR="00D62A8C" w:rsidRPr="00D62A8C" w:rsidRDefault="000D3FD3" w:rsidP="00D62A8C">
      <w:pPr>
        <w:rPr>
          <w:rFonts w:cs="Arial"/>
        </w:rPr>
      </w:pPr>
      <w:r w:rsidRPr="00D62A8C">
        <w:rPr>
          <w:rFonts w:cs="Arial"/>
        </w:rPr>
        <w:t xml:space="preserve">Note:  Whether time is displayed in 12 or 24 mode depends what HMI setting is set for 12/24 hour mode.  </w:t>
      </w:r>
    </w:p>
    <w:p w:rsidR="00D62A8C" w:rsidRPr="00D62A8C" w:rsidRDefault="000D3FD3" w:rsidP="00D62A8C">
      <w:pPr>
        <w:rPr>
          <w:rFonts w:eastAsiaTheme="minorHAnsi" w:cs="Arial"/>
        </w:rPr>
      </w:pPr>
      <w:r w:rsidRPr="00D62A8C">
        <w:rPr>
          <w:rFonts w:cs="Arial"/>
        </w:rPr>
        <w:t>Reference function “</w:t>
      </w:r>
      <w:r w:rsidRPr="00D62A8C">
        <w:rPr>
          <w:rFonts w:cs="Arial"/>
          <w:bCs/>
          <w:u w:val="single"/>
        </w:rPr>
        <w:t>VS-FUN-REQ-025239-Set 12/24 hour mode setting</w:t>
      </w:r>
      <w:r w:rsidRPr="00D62A8C">
        <w:rPr>
          <w:rFonts w:cs="Arial"/>
          <w:bCs/>
        </w:rPr>
        <w:t>” in the Vehicle Setting SPSS for details.</w:t>
      </w:r>
    </w:p>
    <w:p w:rsidR="00500605" w:rsidRPr="00D62A8C" w:rsidRDefault="000D3FD3" w:rsidP="00500605">
      <w:pPr>
        <w:rPr>
          <w:rFonts w:cs="Arial"/>
        </w:rPr>
      </w:pPr>
    </w:p>
    <w:p w:rsidR="00406F39" w:rsidRDefault="000D3FD3" w:rsidP="0046553F">
      <w:pPr>
        <w:pStyle w:val="Heading3"/>
      </w:pPr>
      <w:bookmarkStart w:id="382" w:name="_Toc33533732"/>
      <w:r w:rsidRPr="00B9479B">
        <w:t>MD-REQ-365627/A-EngExhMdeHrEnd_D_Rq</w:t>
      </w:r>
      <w:bookmarkEnd w:id="382"/>
    </w:p>
    <w:p w:rsidR="00EB1AE3" w:rsidRPr="00583538" w:rsidRDefault="000D3FD3" w:rsidP="00EB1AE3">
      <w:pPr>
        <w:rPr>
          <w:rFonts w:cs="Arial"/>
        </w:rPr>
      </w:pPr>
      <w:r w:rsidRPr="00583538">
        <w:rPr>
          <w:rFonts w:cs="Arial"/>
        </w:rPr>
        <w:t>Message Type: Request</w:t>
      </w:r>
    </w:p>
    <w:p w:rsidR="00EB1AE3" w:rsidRPr="00583538" w:rsidRDefault="000D3FD3" w:rsidP="00EB1AE3">
      <w:pPr>
        <w:rPr>
          <w:rFonts w:cs="Arial"/>
        </w:rPr>
      </w:pPr>
    </w:p>
    <w:p w:rsidR="00EB1AE3" w:rsidRPr="00583538" w:rsidRDefault="000D3FD3" w:rsidP="00EB1AE3">
      <w:pPr>
        <w:widowControl w:val="0"/>
        <w:adjustRightInd w:val="0"/>
        <w:rPr>
          <w:rFonts w:cs="Arial"/>
        </w:rPr>
      </w:pPr>
      <w:r w:rsidRPr="00583538">
        <w:rPr>
          <w:rFonts w:cs="Arial"/>
        </w:rPr>
        <w:t>Request signal from Quiet Time Client to the Quite Time Server to request the Quiet Time end hour</w:t>
      </w:r>
    </w:p>
    <w:p w:rsidR="00EB1AE3" w:rsidRPr="00583538" w:rsidRDefault="000D3FD3" w:rsidP="00EB1A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EB1AE3" w:rsidRPr="00583538" w:rsidTr="00C13AF9">
        <w:trPr>
          <w:jc w:val="center"/>
        </w:trPr>
        <w:tc>
          <w:tcPr>
            <w:tcW w:w="3235"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Description</w:t>
            </w:r>
          </w:p>
        </w:tc>
      </w:tr>
      <w:tr w:rsidR="00EB1AE3" w:rsidRPr="00583538" w:rsidTr="00C13AF9">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p w:rsidR="00EB1AE3" w:rsidRPr="00583538" w:rsidRDefault="000D3FD3">
            <w:pPr>
              <w:spacing w:line="252" w:lineRule="auto"/>
              <w:rPr>
                <w:rFonts w:cs="Arial"/>
              </w:rPr>
            </w:pPr>
          </w:p>
          <w:p w:rsidR="00EB1AE3" w:rsidRPr="00583538" w:rsidRDefault="000D3FD3">
            <w:pPr>
              <w:spacing w:line="252" w:lineRule="auto"/>
              <w:rPr>
                <w:rFonts w:cs="Arial"/>
              </w:rPr>
            </w:pPr>
          </w:p>
          <w:p w:rsidR="00EB1AE3" w:rsidRPr="00583538" w:rsidRDefault="000D3FD3">
            <w:pPr>
              <w:spacing w:line="252" w:lineRule="auto"/>
              <w:rPr>
                <w:rFonts w:cs="Arial"/>
              </w:rPr>
            </w:pPr>
          </w:p>
          <w:p w:rsidR="00846ED7" w:rsidRPr="00583538" w:rsidRDefault="000D3FD3">
            <w:pPr>
              <w:spacing w:line="252" w:lineRule="auto"/>
              <w:rPr>
                <w:rFonts w:cs="Arial"/>
              </w:rPr>
            </w:pPr>
          </w:p>
          <w:p w:rsidR="00583538" w:rsidRPr="00583538" w:rsidRDefault="000D3FD3" w:rsidP="00583538">
            <w:pPr>
              <w:rPr>
                <w:rFonts w:cs="Arial"/>
              </w:rPr>
            </w:pPr>
            <w:r w:rsidRPr="00583538">
              <w:rPr>
                <w:rFonts w:cs="Arial"/>
              </w:rPr>
              <w:t>EngExhMdeHrEnd_D_Rq</w:t>
            </w:r>
          </w:p>
          <w:p w:rsidR="00EB1AE3" w:rsidRPr="00583538"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EB1AE3" w:rsidRPr="00583538" w:rsidRDefault="000D3FD3">
            <w:pPr>
              <w:autoSpaceDE w:val="0"/>
              <w:autoSpaceDN w:val="0"/>
              <w:adjustRightInd w:val="0"/>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bl>
    <w:p w:rsidR="00C13AF9" w:rsidRPr="00583538" w:rsidRDefault="000D3FD3" w:rsidP="00C13AF9">
      <w:pPr>
        <w:rPr>
          <w:rFonts w:cs="Arial"/>
        </w:rPr>
      </w:pPr>
      <w:r w:rsidRPr="00583538">
        <w:rPr>
          <w:rFonts w:cs="Arial"/>
        </w:rPr>
        <w:t xml:space="preserve">Note:  Whether time is displayed in 12 or 24 mode depends what HMI setting is set for 12/24 hour mode.  </w:t>
      </w:r>
    </w:p>
    <w:p w:rsidR="00C13AF9" w:rsidRPr="00583538" w:rsidRDefault="000D3FD3" w:rsidP="00C13AF9">
      <w:pPr>
        <w:rPr>
          <w:rFonts w:eastAsiaTheme="minorHAnsi" w:cs="Arial"/>
        </w:rPr>
      </w:pPr>
      <w:r w:rsidRPr="00583538">
        <w:rPr>
          <w:rFonts w:cs="Arial"/>
        </w:rPr>
        <w:t>Reference function “</w:t>
      </w:r>
      <w:r w:rsidRPr="00583538">
        <w:rPr>
          <w:rFonts w:cs="Arial"/>
          <w:bCs/>
          <w:u w:val="single"/>
        </w:rPr>
        <w:t>VS-FUN-REQ-025239-Set 12/24 hour mode setting</w:t>
      </w:r>
      <w:r w:rsidRPr="00583538">
        <w:rPr>
          <w:rFonts w:cs="Arial"/>
          <w:bCs/>
        </w:rPr>
        <w:t>” in the Vehicle Setting SPSS for details.</w:t>
      </w:r>
    </w:p>
    <w:p w:rsidR="00EB1AE3" w:rsidRPr="00583538" w:rsidRDefault="000D3FD3" w:rsidP="00EB1AE3">
      <w:pPr>
        <w:rPr>
          <w:rFonts w:cs="Arial"/>
        </w:rPr>
      </w:pPr>
    </w:p>
    <w:p w:rsidR="00500605" w:rsidRPr="00583538" w:rsidRDefault="000D3FD3" w:rsidP="00500605">
      <w:pPr>
        <w:rPr>
          <w:rFonts w:cs="Arial"/>
        </w:rPr>
      </w:pPr>
    </w:p>
    <w:p w:rsidR="00406F39" w:rsidRDefault="000D3FD3" w:rsidP="0046553F">
      <w:pPr>
        <w:pStyle w:val="Heading3"/>
      </w:pPr>
      <w:bookmarkStart w:id="383" w:name="_Toc33533733"/>
      <w:r w:rsidRPr="00B9479B">
        <w:t>MD-REQ-365628/A-EngExhMdeHrEnd_D_Stat</w:t>
      </w:r>
      <w:bookmarkEnd w:id="383"/>
    </w:p>
    <w:p w:rsidR="00170A34" w:rsidRPr="0066507B" w:rsidRDefault="000D3FD3" w:rsidP="00170A34">
      <w:pPr>
        <w:rPr>
          <w:rFonts w:cs="Arial"/>
        </w:rPr>
      </w:pPr>
      <w:r w:rsidRPr="0066507B">
        <w:rPr>
          <w:rFonts w:cs="Arial"/>
        </w:rPr>
        <w:t>Message Type: Status</w:t>
      </w:r>
    </w:p>
    <w:p w:rsidR="00170A34" w:rsidRPr="0066507B" w:rsidRDefault="000D3FD3" w:rsidP="00170A34">
      <w:pPr>
        <w:rPr>
          <w:rFonts w:cs="Arial"/>
        </w:rPr>
      </w:pPr>
    </w:p>
    <w:p w:rsidR="00170A34" w:rsidRPr="0066507B" w:rsidRDefault="000D3FD3" w:rsidP="00170A34">
      <w:pPr>
        <w:widowControl w:val="0"/>
        <w:adjustRightInd w:val="0"/>
        <w:rPr>
          <w:rFonts w:cs="Arial"/>
        </w:rPr>
      </w:pPr>
      <w:r w:rsidRPr="0066507B">
        <w:rPr>
          <w:rFonts w:cs="Arial"/>
        </w:rPr>
        <w:t>Status signal from Quiet Time Server with the value the Quiet Time End Hour is set to</w:t>
      </w:r>
    </w:p>
    <w:p w:rsidR="00170A34" w:rsidRPr="0066507B" w:rsidRDefault="000D3FD3" w:rsidP="00170A34">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170A34" w:rsidRPr="0066507B" w:rsidTr="005B11DD">
        <w:trPr>
          <w:jc w:val="center"/>
        </w:trPr>
        <w:tc>
          <w:tcPr>
            <w:tcW w:w="3235"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Description</w:t>
            </w:r>
          </w:p>
        </w:tc>
      </w:tr>
      <w:tr w:rsidR="00170A34" w:rsidRPr="0066507B" w:rsidTr="005B11DD">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p w:rsidR="00170A34" w:rsidRPr="0066507B" w:rsidRDefault="000D3FD3">
            <w:pPr>
              <w:spacing w:line="252" w:lineRule="auto"/>
              <w:rPr>
                <w:rFonts w:cs="Arial"/>
              </w:rPr>
            </w:pPr>
          </w:p>
          <w:p w:rsidR="00170A34" w:rsidRPr="0066507B" w:rsidRDefault="000D3FD3">
            <w:pPr>
              <w:spacing w:line="252" w:lineRule="auto"/>
              <w:rPr>
                <w:rFonts w:cs="Arial"/>
              </w:rPr>
            </w:pPr>
          </w:p>
          <w:p w:rsidR="00170A34" w:rsidRPr="0066507B" w:rsidRDefault="000D3FD3">
            <w:pPr>
              <w:spacing w:line="252" w:lineRule="auto"/>
              <w:rPr>
                <w:rFonts w:cs="Arial"/>
              </w:rPr>
            </w:pPr>
          </w:p>
          <w:p w:rsidR="005B11DD" w:rsidRPr="0066507B" w:rsidRDefault="000D3FD3">
            <w:pPr>
              <w:spacing w:line="252" w:lineRule="auto"/>
              <w:rPr>
                <w:rFonts w:cs="Arial"/>
              </w:rPr>
            </w:pPr>
          </w:p>
          <w:p w:rsidR="0066507B" w:rsidRPr="0066507B" w:rsidRDefault="000D3FD3" w:rsidP="0066507B">
            <w:pPr>
              <w:rPr>
                <w:rFonts w:cs="Arial"/>
              </w:rPr>
            </w:pPr>
            <w:r w:rsidRPr="0066507B">
              <w:rPr>
                <w:rFonts w:cs="Arial"/>
              </w:rPr>
              <w:t>EngExhMdeHrEnd_D_Stat</w:t>
            </w:r>
          </w:p>
          <w:p w:rsidR="00170A34" w:rsidRPr="0066507B"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170A34" w:rsidRPr="0066507B" w:rsidRDefault="000D3FD3">
            <w:pPr>
              <w:autoSpaceDE w:val="0"/>
              <w:autoSpaceDN w:val="0"/>
              <w:adjustRightInd w:val="0"/>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bl>
    <w:p w:rsidR="005B11DD" w:rsidRPr="0066507B" w:rsidRDefault="000D3FD3" w:rsidP="005B11DD">
      <w:pPr>
        <w:rPr>
          <w:rFonts w:cs="Arial"/>
        </w:rPr>
      </w:pPr>
      <w:r w:rsidRPr="0066507B">
        <w:rPr>
          <w:rFonts w:cs="Arial"/>
        </w:rPr>
        <w:t xml:space="preserve">Note:  Whether time is displayed in 12 or 24 mode depends what HMI setting is set for 12/24 hour mode.  </w:t>
      </w:r>
    </w:p>
    <w:p w:rsidR="005B11DD" w:rsidRPr="0066507B" w:rsidRDefault="000D3FD3" w:rsidP="005B11DD">
      <w:pPr>
        <w:rPr>
          <w:rFonts w:eastAsiaTheme="minorHAnsi" w:cs="Arial"/>
        </w:rPr>
      </w:pPr>
      <w:r w:rsidRPr="0066507B">
        <w:rPr>
          <w:rFonts w:cs="Arial"/>
        </w:rPr>
        <w:t>Reference function “</w:t>
      </w:r>
      <w:r w:rsidRPr="0066507B">
        <w:rPr>
          <w:rFonts w:cs="Arial"/>
          <w:bCs/>
          <w:u w:val="single"/>
        </w:rPr>
        <w:t>VS-FUN-REQ-025239-Set 12/24 hour mode setting</w:t>
      </w:r>
      <w:r w:rsidRPr="0066507B">
        <w:rPr>
          <w:rFonts w:cs="Arial"/>
          <w:bCs/>
        </w:rPr>
        <w:t>” in the Vehicle Setting SPSS for details.</w:t>
      </w:r>
    </w:p>
    <w:p w:rsidR="00170A34" w:rsidRPr="0066507B" w:rsidRDefault="000D3FD3" w:rsidP="00170A34">
      <w:pPr>
        <w:rPr>
          <w:rFonts w:cs="Arial"/>
        </w:rPr>
      </w:pPr>
    </w:p>
    <w:p w:rsidR="00500605" w:rsidRDefault="000D3FD3" w:rsidP="00500605"/>
    <w:p w:rsidR="00406F39" w:rsidRDefault="000D3FD3" w:rsidP="0046553F">
      <w:pPr>
        <w:pStyle w:val="Heading3"/>
      </w:pPr>
      <w:bookmarkStart w:id="384" w:name="_Toc33533734"/>
      <w:r w:rsidRPr="00B9479B">
        <w:t>MD-REQ-375908/A-TurnAsstSwtch_D_Stat</w:t>
      </w:r>
      <w:bookmarkEnd w:id="384"/>
    </w:p>
    <w:p w:rsidR="00800997" w:rsidRDefault="000D3FD3" w:rsidP="00800997">
      <w:pPr>
        <w:rPr>
          <w:rFonts w:cs="Arial"/>
        </w:rPr>
      </w:pPr>
      <w:r>
        <w:rPr>
          <w:rFonts w:cs="Arial"/>
        </w:rPr>
        <w:t>Message Type: Status</w:t>
      </w:r>
    </w:p>
    <w:p w:rsidR="00800997" w:rsidRDefault="000D3FD3" w:rsidP="00800997">
      <w:pPr>
        <w:rPr>
          <w:rFonts w:cs="Arial"/>
        </w:rPr>
      </w:pPr>
    </w:p>
    <w:p w:rsidR="00C3482B" w:rsidRDefault="000D3FD3" w:rsidP="00800997">
      <w:pPr>
        <w:widowControl w:val="0"/>
        <w:adjustRightInd w:val="0"/>
        <w:rPr>
          <w:rFonts w:cs="Arial"/>
        </w:rPr>
      </w:pPr>
      <w:r>
        <w:rPr>
          <w:rFonts w:cs="Arial"/>
        </w:rPr>
        <w:t>This signal is used by the Trail Turn Assist Client to broadcast the HMI Trail Turn Assist setting button status.</w:t>
      </w:r>
    </w:p>
    <w:p w:rsidR="00800997" w:rsidRDefault="000D3FD3" w:rsidP="00800997">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800997" w:rsidTr="003A44A7">
        <w:trPr>
          <w:jc w:val="center"/>
        </w:trPr>
        <w:tc>
          <w:tcPr>
            <w:tcW w:w="2966"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Description</w:t>
            </w:r>
          </w:p>
        </w:tc>
      </w:tr>
      <w:tr w:rsidR="003A44A7" w:rsidTr="003A44A7">
        <w:trPr>
          <w:jc w:val="center"/>
        </w:trPr>
        <w:tc>
          <w:tcPr>
            <w:tcW w:w="2966" w:type="dxa"/>
            <w:vMerge w:val="restart"/>
            <w:tcBorders>
              <w:top w:val="single" w:sz="4" w:space="0" w:color="auto"/>
              <w:left w:val="single" w:sz="4" w:space="0" w:color="auto"/>
              <w:right w:val="single" w:sz="4" w:space="0" w:color="auto"/>
            </w:tcBorders>
          </w:tcPr>
          <w:p w:rsidR="003A44A7" w:rsidRDefault="000D3FD3">
            <w:pPr>
              <w:spacing w:line="276" w:lineRule="auto"/>
              <w:rPr>
                <w:rFonts w:cs="Arial"/>
              </w:rPr>
            </w:pPr>
          </w:p>
          <w:p w:rsidR="003A44A7" w:rsidRDefault="000D3FD3">
            <w:pPr>
              <w:spacing w:line="256" w:lineRule="auto"/>
              <w:rPr>
                <w:rFonts w:cs="Arial"/>
              </w:rPr>
            </w:pPr>
            <w:r>
              <w:rPr>
                <w:rFonts w:cs="Arial"/>
              </w:rPr>
              <w:t>TurnAsstSwtch_D_Stat</w:t>
            </w:r>
          </w:p>
          <w:p w:rsidR="003A44A7" w:rsidRDefault="000D3FD3">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rsidR="003A44A7" w:rsidRDefault="000D3FD3">
            <w:pPr>
              <w:autoSpaceDE w:val="0"/>
              <w:autoSpaceDN w:val="0"/>
              <w:adjustRightInd w:val="0"/>
              <w:spacing w:line="276" w:lineRule="auto"/>
              <w:rPr>
                <w:rFonts w:cs="Arial"/>
              </w:rPr>
            </w:pPr>
          </w:p>
        </w:tc>
      </w:tr>
      <w:tr w:rsidR="003A44A7" w:rsidTr="003A44A7">
        <w:trPr>
          <w:trHeight w:val="314"/>
          <w:jc w:val="center"/>
        </w:trPr>
        <w:tc>
          <w:tcPr>
            <w:tcW w:w="2966" w:type="dxa"/>
            <w:vMerge/>
            <w:tcBorders>
              <w:left w:val="single" w:sz="4" w:space="0" w:color="auto"/>
              <w:right w:val="single" w:sz="4" w:space="0" w:color="auto"/>
            </w:tcBorders>
            <w:vAlign w:val="center"/>
            <w:hideMark/>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r w:rsidR="003A44A7" w:rsidTr="003A44A7">
        <w:trPr>
          <w:trHeight w:val="314"/>
          <w:jc w:val="center"/>
        </w:trPr>
        <w:tc>
          <w:tcPr>
            <w:tcW w:w="2966" w:type="dxa"/>
            <w:vMerge/>
            <w:tcBorders>
              <w:left w:val="single" w:sz="4" w:space="0" w:color="auto"/>
              <w:right w:val="single" w:sz="4" w:space="0" w:color="auto"/>
            </w:tcBorders>
            <w:vAlign w:val="center"/>
            <w:hideMark/>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 xml:space="preserve">Not </w:t>
            </w:r>
            <w:r>
              <w:rPr>
                <w:rFonts w:cs="Arial"/>
              </w:rPr>
              <w:t>Used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r w:rsidR="003A44A7" w:rsidTr="003A44A7">
        <w:trPr>
          <w:trHeight w:val="314"/>
          <w:jc w:val="center"/>
        </w:trPr>
        <w:tc>
          <w:tcPr>
            <w:tcW w:w="2966" w:type="dxa"/>
            <w:vMerge/>
            <w:tcBorders>
              <w:left w:val="single" w:sz="4" w:space="0" w:color="auto"/>
              <w:bottom w:val="single" w:sz="4" w:space="0" w:color="auto"/>
              <w:right w:val="single" w:sz="4" w:space="0" w:color="auto"/>
            </w:tcBorders>
            <w:vAlign w:val="center"/>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rsidR="003A44A7" w:rsidRDefault="000D3FD3">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rsidR="003A44A7" w:rsidRDefault="000D3FD3">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bl>
    <w:p w:rsidR="00800997" w:rsidRDefault="000D3FD3" w:rsidP="00800997">
      <w:pPr>
        <w:rPr>
          <w:rFonts w:cs="Arial"/>
        </w:rPr>
      </w:pPr>
    </w:p>
    <w:p w:rsidR="00406F39" w:rsidRDefault="000D3FD3" w:rsidP="0046553F">
      <w:pPr>
        <w:pStyle w:val="Heading3"/>
      </w:pPr>
      <w:bookmarkStart w:id="385" w:name="_Toc33533735"/>
      <w:r w:rsidRPr="00B9479B">
        <w:lastRenderedPageBreak/>
        <w:t>MD-REQ-375918/A-OrtaSwtchLamp_B_Rq</w:t>
      </w:r>
      <w:bookmarkEnd w:id="385"/>
    </w:p>
    <w:p w:rsidR="00E75810" w:rsidRDefault="000D3FD3" w:rsidP="00E75810">
      <w:pPr>
        <w:rPr>
          <w:rFonts w:cs="Arial"/>
        </w:rPr>
      </w:pPr>
      <w:r>
        <w:rPr>
          <w:rFonts w:cs="Arial"/>
        </w:rPr>
        <w:t>Message Type: Request</w:t>
      </w:r>
    </w:p>
    <w:p w:rsidR="00E75810" w:rsidRDefault="000D3FD3" w:rsidP="00E75810">
      <w:pPr>
        <w:rPr>
          <w:rFonts w:cs="Arial"/>
        </w:rPr>
      </w:pPr>
    </w:p>
    <w:p w:rsidR="00E75810" w:rsidRDefault="000D3FD3" w:rsidP="00E75810">
      <w:pPr>
        <w:widowControl w:val="0"/>
        <w:adjustRightInd w:val="0"/>
        <w:rPr>
          <w:rFonts w:cs="Arial"/>
        </w:rPr>
      </w:pPr>
      <w:r>
        <w:rPr>
          <w:rFonts w:cs="Arial"/>
        </w:rPr>
        <w:t>This signal is used by the Trail Turn Assist Server to broadcast the Trail Turn Assist setting button status it requests to be displayed on the Trail Tur</w:t>
      </w:r>
      <w:r>
        <w:rPr>
          <w:rFonts w:cs="Arial"/>
        </w:rPr>
        <w:t>n Assist Client HMI.</w:t>
      </w:r>
    </w:p>
    <w:p w:rsidR="00E75810" w:rsidRDefault="000D3FD3" w:rsidP="00E7581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E75810" w:rsidTr="002C2736">
        <w:trPr>
          <w:jc w:val="center"/>
        </w:trPr>
        <w:tc>
          <w:tcPr>
            <w:tcW w:w="2966"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Description</w:t>
            </w:r>
          </w:p>
        </w:tc>
      </w:tr>
      <w:tr w:rsidR="00E75810" w:rsidTr="002C2736">
        <w:trPr>
          <w:jc w:val="center"/>
        </w:trPr>
        <w:tc>
          <w:tcPr>
            <w:tcW w:w="2966" w:type="dxa"/>
            <w:vMerge w:val="restart"/>
            <w:tcBorders>
              <w:top w:val="single" w:sz="4" w:space="0" w:color="auto"/>
              <w:left w:val="single" w:sz="4" w:space="0" w:color="auto"/>
              <w:bottom w:val="single" w:sz="4" w:space="0" w:color="auto"/>
              <w:right w:val="single" w:sz="4" w:space="0" w:color="auto"/>
            </w:tcBorders>
          </w:tcPr>
          <w:p w:rsidR="00E75810" w:rsidRDefault="000D3FD3">
            <w:pPr>
              <w:spacing w:line="276" w:lineRule="auto"/>
              <w:rPr>
                <w:rFonts w:cs="Arial"/>
              </w:rPr>
            </w:pPr>
          </w:p>
          <w:p w:rsidR="00E75810" w:rsidRDefault="000D3FD3">
            <w:pPr>
              <w:spacing w:line="254" w:lineRule="auto"/>
              <w:rPr>
                <w:rFonts w:cs="Arial"/>
              </w:rPr>
            </w:pPr>
            <w:r>
              <w:rPr>
                <w:rFonts w:cs="Arial"/>
              </w:rPr>
              <w:t>OrtaSwtchLamp_B_Rq</w:t>
            </w:r>
          </w:p>
          <w:p w:rsidR="00E75810" w:rsidRDefault="000D3FD3">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E75810" w:rsidRDefault="000D3FD3">
            <w:pPr>
              <w:autoSpaceDE w:val="0"/>
              <w:autoSpaceDN w:val="0"/>
              <w:adjustRightInd w:val="0"/>
              <w:spacing w:line="276" w:lineRule="auto"/>
              <w:rPr>
                <w:rFonts w:cs="Arial"/>
              </w:rPr>
            </w:pPr>
            <w:r>
              <w:rPr>
                <w:rFonts w:cs="Arial"/>
              </w:rPr>
              <w:t>Show the Trail Turn Assist setting HMI as OFF / Disabled</w:t>
            </w:r>
          </w:p>
        </w:tc>
      </w:tr>
      <w:tr w:rsidR="00E75810" w:rsidTr="002C2736">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rsidR="00E75810" w:rsidRDefault="000D3FD3">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E75810" w:rsidRDefault="000D3FD3">
            <w:pPr>
              <w:spacing w:line="276" w:lineRule="auto"/>
              <w:rPr>
                <w:rFonts w:cs="Arial"/>
              </w:rPr>
            </w:pPr>
            <w:r>
              <w:rPr>
                <w:rFonts w:cs="Arial"/>
              </w:rPr>
              <w:t>Show the Trail Turn Assist setting HMI as ON / Enabled</w:t>
            </w:r>
          </w:p>
        </w:tc>
      </w:tr>
    </w:tbl>
    <w:p w:rsidR="00E75810" w:rsidRDefault="000D3FD3" w:rsidP="00E75810">
      <w:pPr>
        <w:rPr>
          <w:rFonts w:cs="Arial"/>
        </w:rPr>
      </w:pPr>
    </w:p>
    <w:p w:rsidR="00500605" w:rsidRDefault="000D3FD3" w:rsidP="00500605"/>
    <w:p w:rsidR="00406F39" w:rsidRDefault="000D3FD3" w:rsidP="0046553F">
      <w:pPr>
        <w:pStyle w:val="Heading3"/>
      </w:pPr>
      <w:bookmarkStart w:id="386" w:name="_Toc33533736"/>
      <w:r w:rsidRPr="00B9479B">
        <w:t>MD-REQ-354255/A-ClrExitAsstEnbl_D_RqMnu</w:t>
      </w:r>
      <w:bookmarkEnd w:id="386"/>
    </w:p>
    <w:p w:rsidR="007D5A76" w:rsidRDefault="000D3FD3" w:rsidP="007D5A76">
      <w:pPr>
        <w:rPr>
          <w:rFonts w:cs="Arial"/>
        </w:rPr>
      </w:pPr>
      <w:r>
        <w:rPr>
          <w:rFonts w:cs="Arial"/>
        </w:rPr>
        <w:t>Message Type: Request</w:t>
      </w:r>
    </w:p>
    <w:p w:rsidR="007D5A76" w:rsidRDefault="000D3FD3" w:rsidP="007D5A76">
      <w:pPr>
        <w:rPr>
          <w:rFonts w:cs="Arial"/>
        </w:rPr>
      </w:pPr>
    </w:p>
    <w:p w:rsidR="007D5A76" w:rsidRDefault="000D3FD3" w:rsidP="007D5A76">
      <w:pPr>
        <w:widowControl w:val="0"/>
        <w:adjustRightInd w:val="0"/>
        <w:rPr>
          <w:rFonts w:cs="Arial"/>
        </w:rPr>
      </w:pPr>
      <w:r>
        <w:rPr>
          <w:rFonts w:cs="Arial"/>
        </w:rPr>
        <w:t>Request signal from the Clear Exit Assist Settings Client to the Clear Exit Assist Settings Server to enable or disable the feature</w:t>
      </w:r>
    </w:p>
    <w:p w:rsidR="007D5A76" w:rsidRDefault="000D3FD3" w:rsidP="007D5A76">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7D5A76" w:rsidTr="00902F09">
        <w:trPr>
          <w:jc w:val="center"/>
        </w:trPr>
        <w:tc>
          <w:tcPr>
            <w:tcW w:w="3235"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Description</w:t>
            </w:r>
          </w:p>
        </w:tc>
      </w:tr>
      <w:tr w:rsidR="007D5A76" w:rsidTr="00902F09">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p w:rsidR="007D5A76" w:rsidRDefault="000D3FD3" w:rsidP="007D5A76">
            <w:pPr>
              <w:rPr>
                <w:rFonts w:ascii="Calibri" w:hAnsi="Calibri"/>
              </w:rPr>
            </w:pPr>
            <w:r w:rsidRPr="0065626A">
              <w:t>ClrExitAsstEnbl_D_RqMnu</w:t>
            </w:r>
          </w:p>
          <w:p w:rsidR="007D5A76" w:rsidRDefault="000D3FD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D5A76" w:rsidRDefault="000D3FD3">
            <w:pPr>
              <w:autoSpaceDE w:val="0"/>
              <w:autoSpaceDN w:val="0"/>
              <w:adjustRightInd w:val="0"/>
              <w:spacing w:line="276" w:lineRule="auto"/>
              <w:rPr>
                <w:rFonts w:cs="Arial"/>
              </w:rPr>
            </w:pPr>
          </w:p>
        </w:tc>
      </w:tr>
      <w:tr w:rsidR="007D5A76" w:rsidTr="00902F0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7D5A76" w:rsidRDefault="000D3FD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tc>
      </w:tr>
      <w:tr w:rsidR="007D5A76" w:rsidTr="00902F0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7D5A76" w:rsidRDefault="000D3FD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tc>
      </w:tr>
    </w:tbl>
    <w:p w:rsidR="007D5A76" w:rsidRDefault="000D3FD3" w:rsidP="007D5A76">
      <w:pPr>
        <w:rPr>
          <w:rFonts w:cs="Arial"/>
        </w:rPr>
      </w:pPr>
    </w:p>
    <w:p w:rsidR="00500605" w:rsidRDefault="000D3FD3" w:rsidP="00500605"/>
    <w:p w:rsidR="00406F39" w:rsidRDefault="000D3FD3" w:rsidP="0046553F">
      <w:pPr>
        <w:pStyle w:val="Heading3"/>
      </w:pPr>
      <w:bookmarkStart w:id="387" w:name="_Toc33533737"/>
      <w:r w:rsidRPr="00B9479B">
        <w:t>MD-REQ-354256/A-ClrExitAsst_D_Stat</w:t>
      </w:r>
      <w:bookmarkEnd w:id="387"/>
    </w:p>
    <w:p w:rsidR="00864FB7" w:rsidRDefault="000D3FD3" w:rsidP="00864FB7">
      <w:pPr>
        <w:rPr>
          <w:rFonts w:cs="Arial"/>
        </w:rPr>
      </w:pPr>
      <w:r>
        <w:rPr>
          <w:rFonts w:cs="Arial"/>
        </w:rPr>
        <w:t>Message Type: Status</w:t>
      </w:r>
    </w:p>
    <w:p w:rsidR="00864FB7" w:rsidRDefault="000D3FD3" w:rsidP="00864FB7">
      <w:pPr>
        <w:rPr>
          <w:rFonts w:cs="Arial"/>
        </w:rPr>
      </w:pPr>
    </w:p>
    <w:p w:rsidR="00864FB7" w:rsidRDefault="000D3FD3" w:rsidP="00864FB7">
      <w:pPr>
        <w:widowControl w:val="0"/>
        <w:adjustRightInd w:val="0"/>
        <w:rPr>
          <w:rFonts w:cs="Arial"/>
        </w:rPr>
      </w:pPr>
      <w:r>
        <w:rPr>
          <w:rFonts w:cs="Arial"/>
        </w:rPr>
        <w:t xml:space="preserve">Status signal from the Clear Exit Assist Settings Server with the status of Clear Exit </w:t>
      </w:r>
      <w:r>
        <w:rPr>
          <w:rFonts w:cs="Arial"/>
        </w:rPr>
        <w:t>Assist feature</w:t>
      </w:r>
    </w:p>
    <w:p w:rsidR="00864FB7" w:rsidRDefault="000D3FD3" w:rsidP="00864FB7">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864FB7" w:rsidTr="00C305F1">
        <w:trPr>
          <w:jc w:val="center"/>
        </w:trPr>
        <w:tc>
          <w:tcPr>
            <w:tcW w:w="2557"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Description</w:t>
            </w:r>
          </w:p>
        </w:tc>
      </w:tr>
      <w:tr w:rsidR="00864FB7" w:rsidTr="00C305F1">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p w:rsidR="00864FB7" w:rsidRDefault="000D3FD3">
            <w:pPr>
              <w:spacing w:line="276" w:lineRule="auto"/>
              <w:rPr>
                <w:rFonts w:cs="Arial"/>
              </w:rPr>
            </w:pPr>
            <w:r>
              <w:rPr>
                <w:rFonts w:cs="Arial"/>
              </w:rPr>
              <w:t>ClrExitAsst_D_Stat</w:t>
            </w: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rsidR="00864FB7" w:rsidRPr="00C305F1" w:rsidRDefault="000D3FD3" w:rsidP="00C305F1">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864FB7" w:rsidTr="00C305F1">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864FB7" w:rsidRDefault="000D3FD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tc>
      </w:tr>
      <w:tr w:rsidR="00864FB7" w:rsidTr="00C305F1">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864FB7" w:rsidRDefault="000D3FD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tc>
      </w:tr>
    </w:tbl>
    <w:p w:rsidR="00864FB7" w:rsidRDefault="000D3FD3" w:rsidP="00864FB7">
      <w:pPr>
        <w:rPr>
          <w:rFonts w:cs="Arial"/>
        </w:rPr>
      </w:pPr>
    </w:p>
    <w:p w:rsidR="00864FB7" w:rsidRDefault="000D3FD3" w:rsidP="00864FB7"/>
    <w:p w:rsidR="00500605" w:rsidRDefault="000D3FD3" w:rsidP="00500605"/>
    <w:p w:rsidR="00406F39" w:rsidRDefault="000D3FD3" w:rsidP="0046553F">
      <w:pPr>
        <w:pStyle w:val="Heading3"/>
      </w:pPr>
      <w:bookmarkStart w:id="388" w:name="_Toc33533738"/>
      <w:r w:rsidRPr="00B9479B">
        <w:t>MD-REQ-359587/A-ClrExitAsstMsgTxt2_D_Rq</w:t>
      </w:r>
      <w:bookmarkEnd w:id="388"/>
    </w:p>
    <w:p w:rsidR="001A21B2" w:rsidRDefault="000D3FD3" w:rsidP="001A21B2">
      <w:pPr>
        <w:rPr>
          <w:rFonts w:cs="Arial"/>
        </w:rPr>
      </w:pPr>
      <w:r>
        <w:rPr>
          <w:rFonts w:cs="Arial"/>
        </w:rPr>
        <w:t>Message Type: Request</w:t>
      </w:r>
    </w:p>
    <w:p w:rsidR="001A21B2" w:rsidRDefault="000D3FD3" w:rsidP="001A21B2">
      <w:pPr>
        <w:rPr>
          <w:rFonts w:cs="Arial"/>
        </w:rPr>
      </w:pPr>
    </w:p>
    <w:p w:rsidR="001A21B2" w:rsidRDefault="000D3FD3" w:rsidP="001A21B2">
      <w:pPr>
        <w:widowControl w:val="0"/>
        <w:adjustRightInd w:val="0"/>
        <w:rPr>
          <w:rFonts w:cs="Arial"/>
        </w:rPr>
      </w:pPr>
      <w:r>
        <w:rPr>
          <w:rFonts w:cs="Arial"/>
        </w:rPr>
        <w:t>Request signal from the Clear Exit Assist Warning Server to the Clear Exit Assist Warning Client to display the warning HMI</w:t>
      </w:r>
    </w:p>
    <w:p w:rsidR="001A21B2" w:rsidRDefault="000D3FD3" w:rsidP="001A21B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1A21B2" w:rsidTr="006645D2">
        <w:trPr>
          <w:jc w:val="center"/>
        </w:trPr>
        <w:tc>
          <w:tcPr>
            <w:tcW w:w="3235"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Logical Signal Name</w:t>
            </w:r>
          </w:p>
        </w:tc>
        <w:tc>
          <w:tcPr>
            <w:tcW w:w="3690"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Description</w:t>
            </w:r>
          </w:p>
        </w:tc>
      </w:tr>
      <w:tr w:rsidR="006645D2" w:rsidTr="006645D2">
        <w:trPr>
          <w:jc w:val="center"/>
        </w:trPr>
        <w:tc>
          <w:tcPr>
            <w:tcW w:w="3235" w:type="dxa"/>
            <w:vMerge w:val="restart"/>
            <w:tcBorders>
              <w:top w:val="single" w:sz="4" w:space="0" w:color="auto"/>
              <w:left w:val="single" w:sz="4" w:space="0" w:color="auto"/>
              <w:right w:val="single" w:sz="4" w:space="0" w:color="auto"/>
            </w:tcBorders>
          </w:tcPr>
          <w:p w:rsidR="006645D2" w:rsidRDefault="000D3FD3">
            <w:pPr>
              <w:spacing w:line="276" w:lineRule="auto"/>
              <w:rPr>
                <w:rFonts w:cs="Arial"/>
              </w:rPr>
            </w:pPr>
          </w:p>
          <w:p w:rsidR="006645D2" w:rsidRDefault="000D3FD3">
            <w:pPr>
              <w:spacing w:line="256" w:lineRule="auto"/>
            </w:pPr>
          </w:p>
          <w:p w:rsidR="006645D2" w:rsidRDefault="000D3FD3">
            <w:pPr>
              <w:spacing w:line="256" w:lineRule="auto"/>
            </w:pPr>
          </w:p>
          <w:p w:rsidR="006645D2" w:rsidRDefault="000D3FD3">
            <w:pPr>
              <w:spacing w:line="256" w:lineRule="auto"/>
            </w:pPr>
          </w:p>
          <w:p w:rsidR="006645D2" w:rsidRDefault="000D3FD3">
            <w:pPr>
              <w:spacing w:line="256" w:lineRule="auto"/>
            </w:pPr>
          </w:p>
          <w:p w:rsidR="006645D2" w:rsidRDefault="000D3FD3">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rsidR="006645D2" w:rsidRDefault="000D3FD3">
            <w:pPr>
              <w:autoSpaceDE w:val="0"/>
              <w:autoSpaceDN w:val="0"/>
              <w:adjustRightInd w:val="0"/>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hideMark/>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rsidP="006645D2">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hideMark/>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Rear Left and Front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bottom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bl>
    <w:p w:rsidR="001A21B2" w:rsidRDefault="000D3FD3" w:rsidP="001A21B2">
      <w:pPr>
        <w:rPr>
          <w:rFonts w:cs="Arial"/>
        </w:rPr>
      </w:pPr>
    </w:p>
    <w:p w:rsidR="00500605" w:rsidRDefault="000D3FD3" w:rsidP="00500605"/>
    <w:p w:rsidR="00406F39" w:rsidRDefault="000D3FD3" w:rsidP="0046553F">
      <w:pPr>
        <w:pStyle w:val="Heading3"/>
      </w:pPr>
      <w:bookmarkStart w:id="389" w:name="_Toc33533739"/>
      <w:r w:rsidRPr="00B9479B">
        <w:t>MD-REQ-359588/A-ClrExitAsstActv_B_Rq</w:t>
      </w:r>
      <w:bookmarkEnd w:id="389"/>
    </w:p>
    <w:p w:rsidR="00C67D11" w:rsidRPr="00C67D11" w:rsidRDefault="000D3FD3" w:rsidP="00C67D11">
      <w:pPr>
        <w:rPr>
          <w:rFonts w:cs="Arial"/>
        </w:rPr>
      </w:pPr>
      <w:r w:rsidRPr="00C67D11">
        <w:rPr>
          <w:rFonts w:cs="Arial"/>
        </w:rPr>
        <w:t xml:space="preserve">Message Type: </w:t>
      </w:r>
      <w:r>
        <w:rPr>
          <w:rFonts w:cs="Arial"/>
        </w:rPr>
        <w:t>Request</w:t>
      </w:r>
    </w:p>
    <w:p w:rsidR="00C67D11" w:rsidRPr="00C67D11" w:rsidRDefault="000D3FD3" w:rsidP="00C67D11">
      <w:pPr>
        <w:rPr>
          <w:rFonts w:cs="Arial"/>
        </w:rPr>
      </w:pPr>
    </w:p>
    <w:p w:rsidR="00C67D11" w:rsidRPr="00C67D11" w:rsidRDefault="000D3FD3"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rsidR="00C67D11" w:rsidRPr="00C67D11" w:rsidRDefault="000D3FD3"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Description</w:t>
            </w:r>
          </w:p>
        </w:tc>
      </w:tr>
      <w:tr w:rsidR="00C67D11" w:rsidRPr="00C67D11"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411DC9" w:rsidRDefault="000D3FD3" w:rsidP="00C67D11">
            <w:pPr>
              <w:rPr>
                <w:rFonts w:cs="Arial"/>
              </w:rPr>
            </w:pPr>
          </w:p>
          <w:p w:rsidR="00C67D11" w:rsidRPr="00C67D11" w:rsidRDefault="000D3FD3" w:rsidP="00C67D11">
            <w:pPr>
              <w:rPr>
                <w:rFonts w:cs="Arial"/>
                <w:color w:val="000000"/>
              </w:rPr>
            </w:pPr>
            <w:r w:rsidRPr="00C67D11">
              <w:rPr>
                <w:rFonts w:cs="Arial"/>
                <w:bCs/>
                <w:color w:val="000000"/>
              </w:rPr>
              <w:t>ClrExitAsstActv_</w:t>
            </w:r>
            <w:r>
              <w:rPr>
                <w:rFonts w:cs="Arial"/>
                <w:bCs/>
                <w:color w:val="000000"/>
              </w:rPr>
              <w:t>B</w:t>
            </w:r>
            <w:r w:rsidRPr="00C67D11">
              <w:rPr>
                <w:rFonts w:cs="Arial"/>
                <w:bCs/>
                <w:color w:val="000000"/>
              </w:rPr>
              <w:t>_Rq</w:t>
            </w:r>
          </w:p>
          <w:p w:rsidR="00C67D11" w:rsidRPr="00C67D11" w:rsidRDefault="000D3FD3">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rsidR="00C67D11" w:rsidRPr="00C67D11" w:rsidRDefault="000D3FD3">
            <w:pPr>
              <w:autoSpaceDE w:val="0"/>
              <w:autoSpaceDN w:val="0"/>
              <w:adjustRightInd w:val="0"/>
              <w:spacing w:line="276" w:lineRule="auto"/>
              <w:rPr>
                <w:rFonts w:cs="Arial"/>
              </w:rPr>
            </w:pPr>
          </w:p>
        </w:tc>
      </w:tr>
      <w:tr w:rsidR="00C67D11" w:rsidRPr="00C67D11"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C67D11" w:rsidRPr="00C67D11" w:rsidRDefault="000D3FD3">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76" w:lineRule="auto"/>
              <w:rPr>
                <w:rFonts w:cs="Arial"/>
              </w:rPr>
            </w:pPr>
          </w:p>
        </w:tc>
      </w:tr>
    </w:tbl>
    <w:p w:rsidR="00500605" w:rsidRPr="00C67D11" w:rsidRDefault="000D3FD3" w:rsidP="00C67D11">
      <w:pPr>
        <w:rPr>
          <w:rFonts w:cs="Arial"/>
        </w:rPr>
      </w:pPr>
    </w:p>
    <w:p w:rsidR="008B19BF" w:rsidRDefault="000D3FD3">
      <w:pPr>
        <w:spacing w:after="200" w:line="276" w:lineRule="auto"/>
      </w:pPr>
      <w:r>
        <w:br w:type="page"/>
      </w:r>
    </w:p>
    <w:p w:rsidR="00406F39" w:rsidRDefault="000D3FD3" w:rsidP="0046553F">
      <w:pPr>
        <w:pStyle w:val="Heading2"/>
      </w:pPr>
      <w:bookmarkStart w:id="390" w:name="_Toc33533740"/>
      <w:r w:rsidRPr="00B9479B">
        <w:lastRenderedPageBreak/>
        <w:t>VS-CLD-REQ-133255/A-Vehicle Language Setting Client</w:t>
      </w:r>
      <w:bookmarkEnd w:id="390"/>
    </w:p>
    <w:p w:rsidR="00406F39" w:rsidRDefault="000D3FD3" w:rsidP="0046553F">
      <w:pPr>
        <w:pStyle w:val="Heading2"/>
      </w:pPr>
      <w:bookmarkStart w:id="391" w:name="_Toc33533741"/>
      <w:r w:rsidRPr="00B9479B">
        <w:t>VS-CLD-REQ-025444/A-Vehicle Language Settings Server (TcSE ROIN-150813-1)</w:t>
      </w:r>
      <w:bookmarkEnd w:id="391"/>
    </w:p>
    <w:p w:rsidR="00286B24" w:rsidRDefault="000D3FD3">
      <w:pPr>
        <w:rPr>
          <w:rFonts w:cs="Arial"/>
          <w:szCs w:val="20"/>
        </w:rPr>
      </w:pPr>
      <w:r>
        <w:rPr>
          <w:rFonts w:cs="Arial"/>
          <w:szCs w:val="20"/>
        </w:rPr>
        <w:t>Responsibility :</w:t>
      </w:r>
      <w:r>
        <w:rPr>
          <w:rFonts w:cs="Arial"/>
          <w:szCs w:val="20"/>
        </w:rPr>
        <w:t xml:space="preserve">  The vehicle language settings server provides status of vehicle language settings status to the vehicle settings client.</w:t>
      </w:r>
    </w:p>
    <w:p w:rsidR="00286B24" w:rsidRDefault="00286B24">
      <w:pPr>
        <w:rPr>
          <w:rFonts w:cs="Arial"/>
          <w:szCs w:val="20"/>
        </w:rPr>
      </w:pPr>
    </w:p>
    <w:p w:rsidR="00406F39" w:rsidRDefault="000D3FD3" w:rsidP="0046553F">
      <w:pPr>
        <w:pStyle w:val="Heading2"/>
      </w:pPr>
      <w:bookmarkStart w:id="392" w:name="_Toc33533742"/>
      <w:r w:rsidRPr="00B9479B">
        <w:t>VS-CLD-REQ-02</w:t>
      </w:r>
      <w:r w:rsidRPr="00B9479B">
        <w:t>5445/B-Ambient Lighting / Vehicle Settings Client (TcSE ROIN-159910-1)</w:t>
      </w:r>
      <w:bookmarkEnd w:id="392"/>
    </w:p>
    <w:p w:rsidR="00286B24" w:rsidRDefault="000D3FD3">
      <w:pPr>
        <w:rPr>
          <w:rFonts w:cs="Arial"/>
          <w:szCs w:val="20"/>
        </w:rPr>
      </w:pPr>
      <w:r>
        <w:rPr>
          <w:rFonts w:cs="Arial"/>
          <w:szCs w:val="20"/>
        </w:rPr>
        <w:t>Responsibility :</w:t>
      </w:r>
      <w:r>
        <w:rPr>
          <w:rFonts w:cs="Arial"/>
          <w:szCs w:val="20"/>
        </w:rPr>
        <w:t xml:space="preserve">  The Ambient Lighting Settings Client makes requests to the external vehicle settings function to change Ambient lighting color or intensity as requested by the user.</w:t>
      </w:r>
    </w:p>
    <w:p w:rsidR="00286B24" w:rsidRDefault="00286B24">
      <w:pPr>
        <w:rPr>
          <w:rFonts w:cs="Arial"/>
          <w:szCs w:val="20"/>
        </w:rPr>
      </w:pPr>
    </w:p>
    <w:p w:rsidR="00286B24" w:rsidRDefault="00286B24">
      <w:pPr>
        <w:rPr>
          <w:rFonts w:cs="Arial"/>
          <w:szCs w:val="20"/>
        </w:rPr>
      </w:pPr>
    </w:p>
    <w:p w:rsidR="00406F39" w:rsidRDefault="000D3FD3" w:rsidP="0046553F">
      <w:pPr>
        <w:pStyle w:val="Heading2"/>
      </w:pPr>
      <w:bookmarkStart w:id="393" w:name="_Toc33533743"/>
      <w:r w:rsidRPr="00B9479B">
        <w:t>VS-CLD-REQ-133269/B-Ambient Lighting / Vehicle Setting Server</w:t>
      </w:r>
      <w:bookmarkEnd w:id="393"/>
    </w:p>
    <w:p w:rsidR="00406F39" w:rsidRDefault="000D3FD3" w:rsidP="0046553F">
      <w:pPr>
        <w:pStyle w:val="Heading2"/>
      </w:pPr>
      <w:bookmarkStart w:id="394" w:name="_Toc33533744"/>
      <w:r w:rsidRPr="00B9479B">
        <w:t>VS-CLD-REQ-025446/A-Charge Port Light Ring Client (TcSE ROIN-270413)</w:t>
      </w:r>
      <w:bookmarkEnd w:id="394"/>
    </w:p>
    <w:p w:rsidR="00286B24" w:rsidRDefault="000D3FD3">
      <w:pPr>
        <w:rPr>
          <w:rFonts w:cs="Arial"/>
          <w:szCs w:val="20"/>
        </w:rPr>
      </w:pPr>
      <w:r>
        <w:rPr>
          <w:rFonts w:cs="Arial"/>
          <w:szCs w:val="20"/>
        </w:rPr>
        <w:t>The charge port light ring client is a vehicle settings display.  It shows the current light ring style and also allows a user to select a different style.  Th</w:t>
      </w:r>
      <w:r>
        <w:rPr>
          <w:rFonts w:cs="Arial"/>
          <w:szCs w:val="20"/>
        </w:rPr>
        <w:t>e charge port light ring client transmits the current style setting to the charge port light ring server.</w:t>
      </w:r>
    </w:p>
    <w:p w:rsidR="00406F39" w:rsidRDefault="000D3FD3" w:rsidP="0046553F">
      <w:pPr>
        <w:pStyle w:val="Heading2"/>
      </w:pPr>
      <w:bookmarkStart w:id="395" w:name="_Toc33533745"/>
      <w:r w:rsidRPr="00B9479B">
        <w:t>VS-CLD-REQ-093987/A-Charge Port</w:t>
      </w:r>
      <w:r w:rsidRPr="00B9479B">
        <w:t xml:space="preserve"> Unlock Client</w:t>
      </w:r>
      <w:bookmarkEnd w:id="395"/>
    </w:p>
    <w:p w:rsidR="00794B27" w:rsidRDefault="000D3FD3">
      <w:pPr>
        <w:rPr>
          <w:rFonts w:cs="Arial"/>
        </w:rPr>
      </w:pPr>
      <w:r>
        <w:rPr>
          <w:rFonts w:cs="Arial"/>
        </w:rPr>
        <w:t>The charge port unlock client is a vehicle settings display.  It shows the current lock s</w:t>
      </w:r>
      <w:r>
        <w:rPr>
          <w:rFonts w:cs="Arial"/>
        </w:rPr>
        <w:t>tatus and also allows a user to select unlock the cord.  The charge port unlock client transmits the unlock command to the charge port unlock server.</w:t>
      </w:r>
    </w:p>
    <w:p w:rsidR="00406F39" w:rsidRDefault="000D3FD3" w:rsidP="0046553F">
      <w:pPr>
        <w:pStyle w:val="Heading2"/>
      </w:pPr>
      <w:bookmarkStart w:id="396" w:name="_Toc33533746"/>
      <w:r w:rsidRPr="00B9479B">
        <w:t>VS-CLD-REQ-133260/A-Charge Port Unlock Server</w:t>
      </w:r>
      <w:bookmarkEnd w:id="396"/>
    </w:p>
    <w:p w:rsidR="00406F39" w:rsidRDefault="000D3FD3" w:rsidP="0046553F">
      <w:pPr>
        <w:pStyle w:val="Heading2"/>
      </w:pPr>
      <w:bookmarkStart w:id="397" w:name="_Toc33533747"/>
      <w:r w:rsidRPr="00B9479B">
        <w:t>VS-CLD-REQ-133257/A-Vehicle Settings Temperature Units Client</w:t>
      </w:r>
      <w:bookmarkEnd w:id="397"/>
    </w:p>
    <w:p w:rsidR="00406F39" w:rsidRDefault="000D3FD3" w:rsidP="0046553F">
      <w:pPr>
        <w:pStyle w:val="Heading2"/>
      </w:pPr>
      <w:bookmarkStart w:id="398" w:name="_Toc33533748"/>
      <w:r w:rsidRPr="00B9479B">
        <w:t>VS-CLD-REQ-133258/A-Vehicle Settings Temperature Units Server</w:t>
      </w:r>
      <w:bookmarkEnd w:id="398"/>
    </w:p>
    <w:p w:rsidR="00406F39" w:rsidRDefault="000D3FD3" w:rsidP="0046553F">
      <w:pPr>
        <w:pStyle w:val="Heading2"/>
      </w:pPr>
      <w:bookmarkStart w:id="399" w:name="_Toc33533749"/>
      <w:r w:rsidRPr="00B9479B">
        <w:t>VS-CLD-REQ-133261/A-Vehicle Settings 12/24 Hour Mode Client</w:t>
      </w:r>
      <w:bookmarkEnd w:id="399"/>
    </w:p>
    <w:p w:rsidR="00406F39" w:rsidRDefault="000D3FD3" w:rsidP="0046553F">
      <w:pPr>
        <w:pStyle w:val="Heading2"/>
      </w:pPr>
      <w:bookmarkStart w:id="400" w:name="_Toc33533750"/>
      <w:r w:rsidRPr="00B9479B">
        <w:t>VS-CLD-REQ-133259/A-Vehicle Settings 12/24 Hour Mode Server</w:t>
      </w:r>
      <w:bookmarkEnd w:id="400"/>
    </w:p>
    <w:p w:rsidR="00406F39" w:rsidRDefault="000D3FD3" w:rsidP="0046553F">
      <w:pPr>
        <w:pStyle w:val="Heading2"/>
      </w:pPr>
      <w:bookmarkStart w:id="401" w:name="_Toc33533751"/>
      <w:r w:rsidRPr="00B9479B">
        <w:t>VS-CLD-REQ-133262/A-Vehicle Setting</w:t>
      </w:r>
      <w:r w:rsidRPr="00B9479B">
        <w:t>s Distance Units Client</w:t>
      </w:r>
      <w:bookmarkEnd w:id="401"/>
    </w:p>
    <w:p w:rsidR="00406F39" w:rsidRDefault="000D3FD3" w:rsidP="0046553F">
      <w:pPr>
        <w:pStyle w:val="Heading2"/>
      </w:pPr>
      <w:bookmarkStart w:id="402" w:name="_Toc33533752"/>
      <w:r w:rsidRPr="00B9479B">
        <w:t>VS-CLD-REQ-133263/A-Vehicle Settings Distance Units Server</w:t>
      </w:r>
      <w:bookmarkEnd w:id="402"/>
    </w:p>
    <w:p w:rsidR="00406F39" w:rsidRDefault="000D3FD3" w:rsidP="0046553F">
      <w:pPr>
        <w:pStyle w:val="Heading2"/>
      </w:pPr>
      <w:bookmarkStart w:id="403" w:name="_Toc33533753"/>
      <w:r w:rsidRPr="00B9479B">
        <w:t>VS-CLD-REQ-025448/D-Keypad Server / External Personalization Function (TcSE ROIN-293526-1)</w:t>
      </w:r>
      <w:bookmarkEnd w:id="403"/>
    </w:p>
    <w:p w:rsidR="008419A3" w:rsidRDefault="000D3FD3">
      <w:pPr>
        <w:rPr>
          <w:rFonts w:cs="Arial"/>
        </w:rPr>
      </w:pPr>
    </w:p>
    <w:p w:rsidR="00F64D9E" w:rsidRDefault="000D3FD3"/>
    <w:p w:rsidR="00406F39" w:rsidRDefault="000D3FD3" w:rsidP="0046553F">
      <w:pPr>
        <w:pStyle w:val="Heading2"/>
      </w:pPr>
      <w:bookmarkStart w:id="404" w:name="_Toc33533754"/>
      <w:r w:rsidRPr="00B9479B">
        <w:t>VS-CLD-REQ-025447/D-Keypad Client / Personalization Client (TcSE ROIN-293524-1)</w:t>
      </w:r>
      <w:bookmarkEnd w:id="404"/>
    </w:p>
    <w:p w:rsidR="00A54406" w:rsidRDefault="000D3FD3">
      <w:pPr>
        <w:rPr>
          <w:rFonts w:cs="Arial"/>
        </w:rPr>
      </w:pPr>
    </w:p>
    <w:p w:rsidR="00640C15" w:rsidRDefault="000D3FD3"/>
    <w:p w:rsidR="00406F39" w:rsidRDefault="000D3FD3" w:rsidP="0046553F">
      <w:pPr>
        <w:pStyle w:val="Heading2"/>
      </w:pPr>
      <w:bookmarkStart w:id="405" w:name="_Toc33533755"/>
      <w:r w:rsidRPr="00B9479B">
        <w:t>VS-CLD-REQ-025497/A-Vehicle Settings Beep Server (TcSE ROIN-141569-1)</w:t>
      </w:r>
      <w:bookmarkEnd w:id="405"/>
    </w:p>
    <w:p w:rsidR="00286B24" w:rsidRDefault="000D3FD3">
      <w:pPr>
        <w:rPr>
          <w:rFonts w:cs="Arial"/>
          <w:szCs w:val="20"/>
        </w:rPr>
      </w:pPr>
      <w:r>
        <w:rPr>
          <w:rFonts w:cs="Arial"/>
          <w:szCs w:val="20"/>
        </w:rPr>
        <w:t>Responsibility :  The vehicle settings beep server provides status of the touch panel beeps setting.</w:t>
      </w:r>
    </w:p>
    <w:p w:rsidR="00286B24" w:rsidRDefault="00286B24"/>
    <w:p w:rsidR="00406F39" w:rsidRDefault="000D3FD3" w:rsidP="0046553F">
      <w:pPr>
        <w:pStyle w:val="Heading2"/>
      </w:pPr>
      <w:bookmarkStart w:id="406" w:name="_Toc33533756"/>
      <w:r w:rsidRPr="00B9479B">
        <w:lastRenderedPageBreak/>
        <w:t>VS-CLD-REQ-133637/B-Vehicle Settings Beep Client</w:t>
      </w:r>
      <w:bookmarkEnd w:id="406"/>
    </w:p>
    <w:p w:rsidR="00406F39" w:rsidRDefault="000D3FD3" w:rsidP="0046553F">
      <w:pPr>
        <w:pStyle w:val="Heading2"/>
      </w:pPr>
      <w:bookmarkStart w:id="407" w:name="_Toc33533757"/>
      <w:r w:rsidRPr="00B9479B">
        <w:t>VS-CLD-REQ-025442/B-Vehicle Settings Client (TcSE ROIN-141546-2)</w:t>
      </w:r>
      <w:bookmarkEnd w:id="407"/>
    </w:p>
    <w:p w:rsidR="00286B24" w:rsidRDefault="000D3FD3">
      <w:pPr>
        <w:rPr>
          <w:rFonts w:cs="Arial"/>
          <w:szCs w:val="20"/>
        </w:rPr>
      </w:pPr>
      <w:r>
        <w:rPr>
          <w:rFonts w:cs="Arial"/>
          <w:szCs w:val="20"/>
        </w:rPr>
        <w:t xml:space="preserve">Responsibility: The </w:t>
      </w:r>
      <w:r>
        <w:rPr>
          <w:rStyle w:val="spelle"/>
          <w:rFonts w:cs="Arial"/>
          <w:szCs w:val="20"/>
        </w:rPr>
        <w:t>Vehicle Settings</w:t>
      </w:r>
      <w:r>
        <w:rPr>
          <w:rFonts w:cs="Arial"/>
          <w:szCs w:val="20"/>
        </w:rPr>
        <w:t xml:space="preserve"> Client controls all vehicle settings change requests from the user, to various servers depending upon the functi</w:t>
      </w:r>
      <w:r>
        <w:rPr>
          <w:rFonts w:cs="Arial"/>
          <w:szCs w:val="20"/>
        </w:rPr>
        <w:t>onality of the setting.</w:t>
      </w:r>
    </w:p>
    <w:p w:rsidR="00286B24" w:rsidRDefault="000D3FD3">
      <w:r>
        <w:rPr>
          <w:rFonts w:cs="Arial"/>
          <w:szCs w:val="20"/>
        </w:rPr>
        <w:t xml:space="preserve"> </w:t>
      </w:r>
    </w:p>
    <w:p w:rsidR="00406F39" w:rsidRDefault="000D3FD3" w:rsidP="0046553F">
      <w:pPr>
        <w:pStyle w:val="Heading2"/>
      </w:pPr>
      <w:bookmarkStart w:id="408" w:name="_Toc33533758"/>
      <w:r w:rsidRPr="00B9479B">
        <w:t>VS-CLD-REQ-025443/B-Vehicle Settings Server (TcSE ROIN-141547-2)</w:t>
      </w:r>
      <w:bookmarkEnd w:id="408"/>
    </w:p>
    <w:p w:rsidR="00286B24" w:rsidRDefault="000D3FD3">
      <w:pPr>
        <w:rPr>
          <w:rFonts w:cs="Arial"/>
          <w:szCs w:val="20"/>
        </w:rPr>
      </w:pPr>
      <w:r>
        <w:rPr>
          <w:rFonts w:cs="Arial"/>
          <w:szCs w:val="20"/>
        </w:rPr>
        <w:t>Responsibility :  The vehicle settings server provides status of vehicle settings status to the vehicle settings client.</w:t>
      </w:r>
    </w:p>
    <w:p w:rsidR="00286B24" w:rsidRDefault="00286B24">
      <w:pPr>
        <w:rPr>
          <w:rFonts w:cs="Arial"/>
          <w:szCs w:val="20"/>
        </w:rPr>
      </w:pPr>
    </w:p>
    <w:p w:rsidR="00406F39" w:rsidRDefault="000D3FD3" w:rsidP="0046553F">
      <w:pPr>
        <w:pStyle w:val="Heading2"/>
      </w:pPr>
      <w:bookmarkStart w:id="409" w:name="_Toc33533759"/>
      <w:r w:rsidRPr="00B9479B">
        <w:t>VS-CLD-REQ-347054/A-Eco-Idle Client</w:t>
      </w:r>
      <w:bookmarkEnd w:id="409"/>
    </w:p>
    <w:p w:rsidR="00500605" w:rsidRDefault="000D3FD3" w:rsidP="00500605">
      <w:r>
        <w:t>The Eco-Idle Client interfaces with the user via the HMI and is responsible for sending the Eco-Idle Setting request to the Eco-Idle Server.</w:t>
      </w:r>
    </w:p>
    <w:p w:rsidR="00C004CB" w:rsidRDefault="000D3FD3" w:rsidP="00500605"/>
    <w:p w:rsidR="00406F39" w:rsidRDefault="000D3FD3" w:rsidP="0046553F">
      <w:pPr>
        <w:pStyle w:val="Heading2"/>
      </w:pPr>
      <w:bookmarkStart w:id="410" w:name="_Toc33533760"/>
      <w:r w:rsidRPr="00B9479B">
        <w:t>VS-CLD-REQ-347055/A-Eco-Idle Server</w:t>
      </w:r>
      <w:bookmarkEnd w:id="410"/>
    </w:p>
    <w:p w:rsidR="00500605" w:rsidRDefault="000D3FD3" w:rsidP="00500605">
      <w:r>
        <w:t xml:space="preserve">The Eco-Idle Server is responsible for the control of the </w:t>
      </w:r>
      <w:r>
        <w:t>Eco-Idle function and interfaces with the Eco-Idle Client.</w:t>
      </w:r>
    </w:p>
    <w:p w:rsidR="00174384" w:rsidRDefault="000D3FD3" w:rsidP="00500605"/>
    <w:p w:rsidR="00406F39" w:rsidRDefault="000D3FD3" w:rsidP="0046553F">
      <w:pPr>
        <w:pStyle w:val="Heading2"/>
      </w:pPr>
      <w:bookmarkStart w:id="411" w:name="_Toc33533761"/>
      <w:r w:rsidRPr="00B9479B">
        <w:t>VS-CLD-REQ-340540/A-Ambient Lighting Drive Mode Client</w:t>
      </w:r>
      <w:bookmarkEnd w:id="411"/>
    </w:p>
    <w:p w:rsidR="00500605" w:rsidRDefault="000D3FD3" w:rsidP="00500605">
      <w:r>
        <w:t>The Ambient Lighting Drive Mode Client interfaces with the user via HMI and is responsible for sending the Ambient Li</w:t>
      </w:r>
      <w:r>
        <w:t>ghting Drive Mode setting request to the Ambient Lighting Drive Mode Server.</w:t>
      </w:r>
    </w:p>
    <w:p w:rsidR="00406F39" w:rsidRDefault="000D3FD3" w:rsidP="0046553F">
      <w:pPr>
        <w:pStyle w:val="Heading2"/>
      </w:pPr>
      <w:bookmarkStart w:id="412" w:name="_Toc33533762"/>
      <w:r w:rsidRPr="00B9479B">
        <w:t>VS-CLD-REQ-340542/A-Ambient Lighting Drive Mode Server</w:t>
      </w:r>
      <w:bookmarkEnd w:id="412"/>
    </w:p>
    <w:p w:rsidR="00500605" w:rsidRDefault="000D3FD3" w:rsidP="00500605">
      <w:r>
        <w:t>The Ambient Lighting Drive Mode Server is responsible for the ambient lighting drive mode function a</w:t>
      </w:r>
      <w:r>
        <w:t>nd interfaces with the Ambient Lighting Drive Mode Client.</w:t>
      </w:r>
    </w:p>
    <w:p w:rsidR="00406F39" w:rsidRDefault="000D3FD3" w:rsidP="0046553F">
      <w:pPr>
        <w:pStyle w:val="Heading2"/>
      </w:pPr>
      <w:bookmarkStart w:id="413" w:name="_Toc33533763"/>
      <w:r w:rsidRPr="00B9479B">
        <w:t>VS-CLD-REQ-339751/A-Propulsion Sound Client</w:t>
      </w:r>
      <w:bookmarkEnd w:id="413"/>
    </w:p>
    <w:p w:rsidR="00500605" w:rsidRDefault="000D3FD3" w:rsidP="00500605">
      <w:r>
        <w:t>The Propulsion Sound Client interfaces with the user via HMI and is responsible for sending the propulsion sound setting request to the prop</w:t>
      </w:r>
      <w:r>
        <w:t>ulsion sound server.</w:t>
      </w:r>
    </w:p>
    <w:p w:rsidR="00A1173C" w:rsidRDefault="000D3FD3" w:rsidP="00500605"/>
    <w:p w:rsidR="00406F39" w:rsidRDefault="000D3FD3" w:rsidP="0046553F">
      <w:pPr>
        <w:pStyle w:val="Heading2"/>
      </w:pPr>
      <w:bookmarkStart w:id="414" w:name="_Toc33533764"/>
      <w:r w:rsidRPr="00B9479B">
        <w:t>VS-CLD-REQ-339752/B-Propulsion Sound Server</w:t>
      </w:r>
      <w:bookmarkEnd w:id="414"/>
    </w:p>
    <w:p w:rsidR="00500605" w:rsidRDefault="000D3FD3" w:rsidP="00500605">
      <w:r>
        <w:t>The Propulsion Sound Server is responsible for control of the propulsion sound function and interfaces with the Propulsion Sound Client.</w:t>
      </w:r>
    </w:p>
    <w:p w:rsidR="00406F39" w:rsidRDefault="000D3FD3" w:rsidP="0046553F">
      <w:pPr>
        <w:pStyle w:val="Heading2"/>
      </w:pPr>
      <w:bookmarkStart w:id="415" w:name="_Toc33533765"/>
      <w:r w:rsidRPr="00B9479B">
        <w:t>VS-CLD-REQ-341184/A-Low Battery Alert Client</w:t>
      </w:r>
      <w:bookmarkEnd w:id="415"/>
    </w:p>
    <w:p w:rsidR="00500605" w:rsidRDefault="000D3FD3" w:rsidP="00500605">
      <w:r>
        <w:t>The Low Battery Alert Client interfaces with the user via HMI and is responsible for sending the Low Battery setting request to the Low Battery Server.</w:t>
      </w:r>
    </w:p>
    <w:p w:rsidR="00406F39" w:rsidRDefault="000D3FD3" w:rsidP="0046553F">
      <w:pPr>
        <w:pStyle w:val="Heading2"/>
      </w:pPr>
      <w:bookmarkStart w:id="416" w:name="_Toc33533766"/>
      <w:r w:rsidRPr="00B9479B">
        <w:t>VS-CLD-REQ-341185/A-Low Battery Alert Server</w:t>
      </w:r>
      <w:bookmarkEnd w:id="416"/>
    </w:p>
    <w:p w:rsidR="00500605" w:rsidRDefault="000D3FD3" w:rsidP="00500605">
      <w:r>
        <w:t>The Low Battery Alert Serv</w:t>
      </w:r>
      <w:r>
        <w:t>er is responsible for control of the Low Battery Alert function and interfaces with the Low Battery Alert Server</w:t>
      </w:r>
    </w:p>
    <w:p w:rsidR="00406F39" w:rsidRDefault="000D3FD3" w:rsidP="0046553F">
      <w:pPr>
        <w:pStyle w:val="Heading2"/>
      </w:pPr>
      <w:bookmarkStart w:id="417" w:name="_Toc33533767"/>
      <w:r w:rsidRPr="00B9479B">
        <w:t>VS-CLD-REQ-339750/A-Drive History Client</w:t>
      </w:r>
      <w:bookmarkEnd w:id="417"/>
    </w:p>
    <w:p w:rsidR="00500605" w:rsidRDefault="000D3FD3" w:rsidP="00500605">
      <w:r>
        <w:t>The Drive History Client is responsible for requesting the Long Term</w:t>
      </w:r>
      <w:r>
        <w:t xml:space="preserve"> Drive History Reset to the Drive History Server</w:t>
      </w:r>
    </w:p>
    <w:p w:rsidR="00406F39" w:rsidRDefault="000D3FD3" w:rsidP="0046553F">
      <w:pPr>
        <w:pStyle w:val="Heading2"/>
      </w:pPr>
      <w:bookmarkStart w:id="418" w:name="_Toc33533768"/>
      <w:r w:rsidRPr="00B9479B">
        <w:lastRenderedPageBreak/>
        <w:t>VS-CLD-REQ-342947/A-Drive History Server</w:t>
      </w:r>
      <w:bookmarkEnd w:id="418"/>
    </w:p>
    <w:p w:rsidR="00406F39" w:rsidRDefault="000D3FD3" w:rsidP="0046553F">
      <w:pPr>
        <w:pStyle w:val="Heading2"/>
      </w:pPr>
      <w:bookmarkStart w:id="419" w:name="_Toc33533769"/>
      <w:r w:rsidRPr="00B9479B">
        <w:t>VS-CLD-REQ-362990/A-Quiet Time Clien</w:t>
      </w:r>
      <w:r w:rsidRPr="00B9479B">
        <w:t>t</w:t>
      </w:r>
      <w:bookmarkEnd w:id="419"/>
    </w:p>
    <w:p w:rsidR="00500605" w:rsidRDefault="000D3FD3" w:rsidP="00500605">
      <w:r>
        <w:t xml:space="preserve">The Quiet Time Client interfaces with the user via the HMI and is responsible for </w:t>
      </w:r>
      <w:r>
        <w:t>interfacing with the Quiet T</w:t>
      </w:r>
      <w:r>
        <w:t xml:space="preserve">ime Server.  This includes </w:t>
      </w:r>
      <w:r>
        <w:t>sending the quiet time request</w:t>
      </w:r>
      <w:r>
        <w:t>s</w:t>
      </w:r>
      <w:r>
        <w:t xml:space="preserve"> and receiving the quiet time response</w:t>
      </w:r>
      <w:r>
        <w:t>s</w:t>
      </w:r>
      <w:r>
        <w:t xml:space="preserve"> from the Quiet Time Server.</w:t>
      </w:r>
      <w:r>
        <w:t xml:space="preserve"> See SPSS requirements for details</w:t>
      </w:r>
    </w:p>
    <w:p w:rsidR="00E45124" w:rsidRDefault="000D3FD3" w:rsidP="00500605"/>
    <w:p w:rsidR="00406F39" w:rsidRDefault="000D3FD3" w:rsidP="0046553F">
      <w:pPr>
        <w:pStyle w:val="Heading2"/>
      </w:pPr>
      <w:bookmarkStart w:id="420" w:name="_Toc33533770"/>
      <w:r w:rsidRPr="00B9479B">
        <w:t>VS-CLD-REQ-362991/A-Quiet Time Server</w:t>
      </w:r>
      <w:bookmarkEnd w:id="420"/>
    </w:p>
    <w:p w:rsidR="00500605" w:rsidRDefault="000D3FD3" w:rsidP="00500605">
      <w:r>
        <w:t>The Quiet Time Server is responsible for the contr</w:t>
      </w:r>
      <w:r>
        <w:t>ol of the Quiet Time function and interfaces with the Quiet Time Client.</w:t>
      </w:r>
    </w:p>
    <w:p w:rsidR="00C24034" w:rsidRDefault="000D3FD3" w:rsidP="00500605"/>
    <w:p w:rsidR="00406F39" w:rsidRDefault="000D3FD3" w:rsidP="0046553F">
      <w:pPr>
        <w:pStyle w:val="Heading2"/>
      </w:pPr>
      <w:bookmarkStart w:id="421" w:name="_Toc33533771"/>
      <w:r w:rsidRPr="00B9479B">
        <w:t>VS-CLD-REQ-375893/A-Trail Turn Assist Client</w:t>
      </w:r>
      <w:bookmarkEnd w:id="421"/>
    </w:p>
    <w:p w:rsidR="00500605" w:rsidRDefault="000D3FD3" w:rsidP="00500605">
      <w:r>
        <w:t>The Trail Turn Assist Client interfaces with the user via the HMI and is responsible for interfacing with the Trail Turn As</w:t>
      </w:r>
      <w:r>
        <w:t>sist Server.  This includes sending the HMI settings requests and receiving the responses from the Trail Turn Assist Server.  See SPSS requirements for details.</w:t>
      </w:r>
    </w:p>
    <w:p w:rsidR="00FE77A3" w:rsidRDefault="000D3FD3" w:rsidP="00500605"/>
    <w:p w:rsidR="00406F39" w:rsidRDefault="000D3FD3" w:rsidP="0046553F">
      <w:pPr>
        <w:pStyle w:val="Heading2"/>
      </w:pPr>
      <w:bookmarkStart w:id="422" w:name="_Toc33533772"/>
      <w:r w:rsidRPr="00B9479B">
        <w:t>VS-CLD-REQ-375896/A-Trail Turn Assist Server</w:t>
      </w:r>
      <w:bookmarkEnd w:id="422"/>
    </w:p>
    <w:p w:rsidR="00500605" w:rsidRDefault="000D3FD3" w:rsidP="00500605">
      <w:r>
        <w:t xml:space="preserve">The Trail Turn Assist </w:t>
      </w:r>
      <w:r>
        <w:t>Server is responsible for the control of the Trail Turn Assist feature and interfaces with the Trail Turn Assist Client.</w:t>
      </w:r>
    </w:p>
    <w:p w:rsidR="00D001CA" w:rsidRDefault="000D3FD3" w:rsidP="00500605"/>
    <w:p w:rsidR="00406F39" w:rsidRDefault="000D3FD3" w:rsidP="0046553F">
      <w:pPr>
        <w:pStyle w:val="Heading2"/>
      </w:pPr>
      <w:bookmarkStart w:id="423" w:name="_Toc33533773"/>
      <w:r w:rsidRPr="00B9479B">
        <w:t>VS-CLD-REQ-3542</w:t>
      </w:r>
      <w:r w:rsidRPr="00B9479B">
        <w:t>50/A-Clear Exit Assist Settings Client</w:t>
      </w:r>
      <w:bookmarkEnd w:id="423"/>
    </w:p>
    <w:p w:rsidR="00500605" w:rsidRDefault="000D3FD3" w:rsidP="00500605">
      <w:r>
        <w:t>The Clear Exit Assist Settings Client interfaces with the</w:t>
      </w:r>
      <w:r>
        <w:t xml:space="preserve"> user via the HMI and is responsible for interfacing with the Clear Exit Assist Settings Server.  The Clear Exit Assist Settings Client is responsible for sending the Clear Exit Assist setting request signal to the Clear Exit Assist Settings Server.</w:t>
      </w:r>
    </w:p>
    <w:p w:rsidR="00820646" w:rsidRDefault="000D3FD3" w:rsidP="00500605"/>
    <w:p w:rsidR="00604B0D" w:rsidRDefault="000D3FD3" w:rsidP="00500605"/>
    <w:p w:rsidR="00406F39" w:rsidRDefault="000D3FD3" w:rsidP="0046553F">
      <w:pPr>
        <w:pStyle w:val="Heading2"/>
      </w:pPr>
      <w:bookmarkStart w:id="424" w:name="_Toc33533774"/>
      <w:r w:rsidRPr="00B9479B">
        <w:t>VS-CLD-REQ-354251/A-Clear Exit Assist Settings Server</w:t>
      </w:r>
      <w:bookmarkEnd w:id="424"/>
    </w:p>
    <w:p w:rsidR="00500605" w:rsidRDefault="000D3FD3" w:rsidP="00500605">
      <w:r>
        <w:t>The Clear Exit Assist Settings Server is responsible for the control of the Clear Exit Assist settings function and interfaces with the Clear Exit Assist Settings Client.</w:t>
      </w:r>
    </w:p>
    <w:p w:rsidR="00E524FE" w:rsidRDefault="000D3FD3" w:rsidP="00500605"/>
    <w:p w:rsidR="00406F39" w:rsidRDefault="000D3FD3" w:rsidP="0046553F">
      <w:pPr>
        <w:pStyle w:val="Heading2"/>
      </w:pPr>
      <w:bookmarkStart w:id="425" w:name="_Toc33533775"/>
      <w:r w:rsidRPr="00B9479B">
        <w:t>VS-CLD-REQ-359585/A-Clear Exit Assist Warning Client</w:t>
      </w:r>
      <w:bookmarkEnd w:id="425"/>
    </w:p>
    <w:p w:rsidR="009D70A3" w:rsidRPr="00A94013" w:rsidRDefault="000D3FD3" w:rsidP="00500605">
      <w:r w:rsidRPr="00A94013">
        <w:t>The Clear Exit Assist Warning Client interfaces with the user via the HMI and interfaces with the Clear Exit Assist Warning Server to determine if HMI updates are needed.</w:t>
      </w:r>
    </w:p>
    <w:p w:rsidR="00500605" w:rsidRDefault="000D3FD3" w:rsidP="00500605"/>
    <w:p w:rsidR="00406F39" w:rsidRDefault="000D3FD3" w:rsidP="0046553F">
      <w:pPr>
        <w:pStyle w:val="Heading2"/>
      </w:pPr>
      <w:bookmarkStart w:id="426" w:name="_Toc33533776"/>
      <w:r w:rsidRPr="00B9479B">
        <w:t>VS-CLD-REQ-359586/A-Clear Exit Assist Warning Server</w:t>
      </w:r>
      <w:bookmarkEnd w:id="426"/>
    </w:p>
    <w:p w:rsidR="00F834E5" w:rsidRPr="0020293E" w:rsidRDefault="000D3FD3" w:rsidP="00500605">
      <w:r w:rsidRPr="0020293E">
        <w:t>The Clear Exit Assist Warning Server is responsible for the control to the Clear Exit Assist function and interfaces with the Clear Exit Assist Warning Client.</w:t>
      </w:r>
    </w:p>
    <w:p w:rsidR="00500605" w:rsidRDefault="000D3FD3" w:rsidP="00500605"/>
    <w:p w:rsidR="00406F39" w:rsidRDefault="000D3FD3" w:rsidP="0046553F">
      <w:pPr>
        <w:pStyle w:val="Heading1"/>
      </w:pPr>
      <w:bookmarkStart w:id="427" w:name="_Toc33533777"/>
      <w:r>
        <w:lastRenderedPageBreak/>
        <w:t>General Requirements</w:t>
      </w:r>
      <w:bookmarkEnd w:id="427"/>
    </w:p>
    <w:p w:rsidR="0046553F" w:rsidRPr="0046553F" w:rsidRDefault="0046553F" w:rsidP="0046553F">
      <w:pPr>
        <w:pStyle w:val="Heading2"/>
        <w:rPr>
          <w:b w:val="0"/>
          <w:u w:val="single"/>
        </w:rPr>
      </w:pPr>
      <w:bookmarkStart w:id="428" w:name="_Toc33533778"/>
      <w:r w:rsidRPr="0046553F">
        <w:rPr>
          <w:b w:val="0"/>
          <w:u w:val="single"/>
        </w:rPr>
        <w:t>VS-SR-REQ-134608/B-Cluster Vehicle Settings when Ignition is not in Run</w:t>
      </w:r>
      <w:bookmarkEnd w:id="428"/>
    </w:p>
    <w:p w:rsidR="004C1DC2" w:rsidRDefault="000D3FD3" w:rsidP="00500605">
      <w:pPr>
        <w:rPr>
          <w:rFonts w:cs="Arial"/>
        </w:rPr>
      </w:pPr>
      <w:r w:rsidRPr="004C1DC2">
        <w:rPr>
          <w:rFonts w:cs="Arial"/>
        </w:rPr>
        <w:t>When HMIAudioMode (ie HMI_HMIMode_St) = ON then the Cluster shall be able to</w:t>
      </w:r>
      <w:r>
        <w:rPr>
          <w:rFonts w:cs="Arial"/>
        </w:rPr>
        <w:t xml:space="preserve"> support Vehicle Settings functions</w:t>
      </w:r>
      <w:r w:rsidRPr="004C1DC2">
        <w:rPr>
          <w:rFonts w:cs="Arial"/>
        </w:rPr>
        <w:t xml:space="preserve"> (ex Language, Tem</w:t>
      </w:r>
      <w:r>
        <w:rPr>
          <w:rFonts w:cs="Arial"/>
        </w:rPr>
        <w:t>p units, 12/24 hour mode, Distance units</w:t>
      </w:r>
      <w:r w:rsidRPr="004C1DC2">
        <w:rPr>
          <w:rFonts w:cs="Arial"/>
        </w:rPr>
        <w:t>…)</w:t>
      </w:r>
      <w:r>
        <w:rPr>
          <w:rFonts w:cs="Arial"/>
        </w:rPr>
        <w:t xml:space="preserve"> regardless if the Cluster HMI is active or not</w:t>
      </w:r>
      <w:r w:rsidRPr="004C1DC2">
        <w:rPr>
          <w:rFonts w:cs="Arial"/>
        </w:rPr>
        <w:t>.</w:t>
      </w:r>
      <w:r>
        <w:rPr>
          <w:rFonts w:cs="Arial"/>
        </w:rPr>
        <w:t xml:space="preserve"> </w:t>
      </w:r>
    </w:p>
    <w:p w:rsidR="004C1DC2" w:rsidRDefault="000D3FD3" w:rsidP="004C1DC2">
      <w:pPr>
        <w:rPr>
          <w:rFonts w:cs="Arial"/>
        </w:rPr>
      </w:pPr>
    </w:p>
    <w:p w:rsidR="00500605" w:rsidRPr="004C1DC2" w:rsidRDefault="000D3FD3" w:rsidP="004C1DC2">
      <w:pPr>
        <w:rPr>
          <w:rFonts w:cs="Arial"/>
        </w:rPr>
      </w:pPr>
      <w:r w:rsidRPr="004C1DC2">
        <w:rPr>
          <w:rFonts w:cs="Arial"/>
        </w:rPr>
        <w:t>Ex.  Change Language</w:t>
      </w:r>
    </w:p>
    <w:p w:rsidR="004C1DC2" w:rsidRDefault="000D3FD3" w:rsidP="004C1DC2">
      <w:pPr>
        <w:numPr>
          <w:ilvl w:val="0"/>
          <w:numId w:val="285"/>
        </w:numPr>
        <w:rPr>
          <w:rFonts w:cs="Arial"/>
        </w:rPr>
      </w:pPr>
      <w:r w:rsidRPr="004C1DC2">
        <w:rPr>
          <w:rFonts w:cs="Arial"/>
          <w:u w:val="single"/>
        </w:rPr>
        <w:t>Pre-Condition</w:t>
      </w:r>
      <w:r>
        <w:rPr>
          <w:rFonts w:cs="Arial"/>
        </w:rPr>
        <w:t xml:space="preserve">:  </w:t>
      </w:r>
    </w:p>
    <w:p w:rsidR="00677762" w:rsidRDefault="000D3FD3" w:rsidP="004C1DC2">
      <w:pPr>
        <w:numPr>
          <w:ilvl w:val="1"/>
          <w:numId w:val="285"/>
        </w:numPr>
        <w:rPr>
          <w:rFonts w:cs="Arial"/>
        </w:rPr>
      </w:pPr>
      <w:r>
        <w:rPr>
          <w:rFonts w:cs="Arial"/>
        </w:rPr>
        <w:t xml:space="preserve">Ignition_Status = OFF </w:t>
      </w:r>
    </w:p>
    <w:p w:rsidR="004C1DC2" w:rsidRDefault="000D3FD3" w:rsidP="004C1DC2">
      <w:pPr>
        <w:numPr>
          <w:ilvl w:val="1"/>
          <w:numId w:val="285"/>
        </w:numPr>
        <w:rPr>
          <w:rFonts w:cs="Arial"/>
        </w:rPr>
      </w:pPr>
      <w:r>
        <w:rPr>
          <w:rFonts w:cs="Arial"/>
        </w:rPr>
        <w:t>HMIAudioMode = ON (ie infotainment system is ON)</w:t>
      </w:r>
    </w:p>
    <w:p w:rsidR="00BA7B62" w:rsidRDefault="000D3FD3" w:rsidP="004C1DC2">
      <w:pPr>
        <w:numPr>
          <w:ilvl w:val="1"/>
          <w:numId w:val="285"/>
        </w:numPr>
        <w:rPr>
          <w:rFonts w:cs="Arial"/>
        </w:rPr>
      </w:pPr>
      <w:r>
        <w:rPr>
          <w:rFonts w:cs="Arial"/>
        </w:rPr>
        <w:t>Cluster HMI is OFF</w:t>
      </w:r>
    </w:p>
    <w:p w:rsidR="004C1DC2" w:rsidRDefault="000D3FD3" w:rsidP="004C1DC2">
      <w:pPr>
        <w:numPr>
          <w:ilvl w:val="1"/>
          <w:numId w:val="285"/>
        </w:numPr>
        <w:rPr>
          <w:rFonts w:cs="Arial"/>
        </w:rPr>
      </w:pPr>
      <w:r>
        <w:rPr>
          <w:rFonts w:cs="Arial"/>
        </w:rPr>
        <w:t>Language equals English</w:t>
      </w:r>
    </w:p>
    <w:p w:rsidR="004C1DC2" w:rsidRDefault="000D3FD3" w:rsidP="004C1DC2">
      <w:pPr>
        <w:numPr>
          <w:ilvl w:val="0"/>
          <w:numId w:val="285"/>
        </w:numPr>
        <w:rPr>
          <w:rFonts w:cs="Arial"/>
        </w:rPr>
      </w:pPr>
      <w:r w:rsidRPr="004C1DC2">
        <w:rPr>
          <w:rFonts w:cs="Arial"/>
          <w:u w:val="single"/>
        </w:rPr>
        <w:t>Event</w:t>
      </w:r>
      <w:r>
        <w:rPr>
          <w:rFonts w:cs="Arial"/>
        </w:rPr>
        <w:t xml:space="preserve">:  </w:t>
      </w:r>
    </w:p>
    <w:p w:rsidR="004C1DC2" w:rsidRDefault="000D3FD3" w:rsidP="004C1DC2">
      <w:pPr>
        <w:numPr>
          <w:ilvl w:val="1"/>
          <w:numId w:val="285"/>
        </w:numPr>
        <w:rPr>
          <w:rFonts w:cs="Arial"/>
        </w:rPr>
      </w:pPr>
      <w:r>
        <w:rPr>
          <w:rFonts w:cs="Arial"/>
        </w:rPr>
        <w:t>The Centerstack Vehicle Settings Client sends a request message to the Cluster Vehicle Settings Server to change the language from English to Spanish</w:t>
      </w:r>
    </w:p>
    <w:p w:rsidR="00563C1F" w:rsidRDefault="000D3FD3" w:rsidP="00563C1F">
      <w:pPr>
        <w:numPr>
          <w:ilvl w:val="0"/>
          <w:numId w:val="285"/>
        </w:numPr>
        <w:rPr>
          <w:rFonts w:cs="Arial"/>
        </w:rPr>
      </w:pPr>
      <w:r w:rsidRPr="00AD160F">
        <w:rPr>
          <w:rFonts w:cs="Arial"/>
          <w:u w:val="single"/>
        </w:rPr>
        <w:t>Post-Condition</w:t>
      </w:r>
      <w:r>
        <w:rPr>
          <w:rFonts w:cs="Arial"/>
        </w:rPr>
        <w:t>:</w:t>
      </w:r>
    </w:p>
    <w:p w:rsidR="00563C1F" w:rsidRDefault="000D3FD3" w:rsidP="00563C1F">
      <w:pPr>
        <w:numPr>
          <w:ilvl w:val="1"/>
          <w:numId w:val="285"/>
        </w:numPr>
        <w:rPr>
          <w:rFonts w:cs="Arial"/>
        </w:rPr>
      </w:pPr>
      <w:r>
        <w:rPr>
          <w:rFonts w:cs="Arial"/>
        </w:rPr>
        <w:t>The Cluster updates its Language Statu</w:t>
      </w:r>
      <w:r>
        <w:rPr>
          <w:rFonts w:cs="Arial"/>
        </w:rPr>
        <w:t>s message to Spanish.</w:t>
      </w:r>
    </w:p>
    <w:p w:rsidR="00563C1F" w:rsidRPr="004C1DC2" w:rsidRDefault="000D3FD3" w:rsidP="00563C1F">
      <w:pPr>
        <w:numPr>
          <w:ilvl w:val="1"/>
          <w:numId w:val="285"/>
        </w:numPr>
        <w:rPr>
          <w:rFonts w:cs="Arial"/>
        </w:rPr>
      </w:pPr>
      <w:r>
        <w:rPr>
          <w:rFonts w:cs="Arial"/>
        </w:rPr>
        <w:t>Next time the Cluster ignition_status goes to Run the Cluster HMI would be in Spanish and would be in harmony with the Centerstack language</w:t>
      </w:r>
    </w:p>
    <w:p w:rsidR="004C1DC2" w:rsidRDefault="000D3FD3" w:rsidP="00500605">
      <w:pPr>
        <w:rPr>
          <w:rFonts w:cs="Arial"/>
        </w:rPr>
      </w:pPr>
    </w:p>
    <w:p w:rsidR="004C1DC2" w:rsidRDefault="000D3FD3" w:rsidP="00500605">
      <w:pPr>
        <w:rPr>
          <w:rFonts w:cs="Arial"/>
        </w:rPr>
      </w:pPr>
    </w:p>
    <w:p w:rsidR="00677762" w:rsidRDefault="000D3FD3" w:rsidP="00500605">
      <w:pPr>
        <w:rPr>
          <w:rFonts w:cs="Arial"/>
        </w:rPr>
      </w:pPr>
    </w:p>
    <w:p w:rsidR="004C1DC2" w:rsidRDefault="000D3FD3" w:rsidP="00500605">
      <w:pPr>
        <w:rPr>
          <w:rFonts w:cs="Arial"/>
        </w:rPr>
      </w:pPr>
    </w:p>
    <w:p w:rsidR="004C1DC2" w:rsidRDefault="000D3FD3" w:rsidP="00500605">
      <w:pPr>
        <w:rPr>
          <w:rFonts w:cs="Arial"/>
        </w:rPr>
      </w:pPr>
    </w:p>
    <w:p w:rsidR="004C1DC2" w:rsidRDefault="000D3FD3" w:rsidP="00500605">
      <w:pPr>
        <w:rPr>
          <w:rFonts w:cs="Arial"/>
        </w:rPr>
      </w:pPr>
    </w:p>
    <w:p w:rsidR="001E4ED4" w:rsidRPr="004C1DC2" w:rsidRDefault="000D3FD3" w:rsidP="00500605">
      <w:pPr>
        <w:rPr>
          <w:rFonts w:cs="Arial"/>
        </w:rPr>
      </w:pPr>
    </w:p>
    <w:p w:rsidR="0046553F" w:rsidRPr="0046553F" w:rsidRDefault="0046553F" w:rsidP="0046553F">
      <w:pPr>
        <w:pStyle w:val="Heading2"/>
        <w:rPr>
          <w:b w:val="0"/>
          <w:u w:val="single"/>
        </w:rPr>
      </w:pPr>
      <w:bookmarkStart w:id="429" w:name="_Toc33533779"/>
      <w:r w:rsidRPr="0046553F">
        <w:rPr>
          <w:b w:val="0"/>
          <w:u w:val="single"/>
        </w:rPr>
        <w:t>IFS-MMCAN-FUR-REQ-015114/D-Sending of Request and Response (TcSE ROIN-66252-1)</w:t>
      </w:r>
      <w:bookmarkEnd w:id="429"/>
    </w:p>
    <w:p w:rsidR="002468C8" w:rsidRDefault="000D3FD3" w:rsidP="002468C8">
      <w:pPr>
        <w:jc w:val="both"/>
        <w:rPr>
          <w:rFonts w:cs="Arial"/>
        </w:rPr>
      </w:pPr>
      <w:r>
        <w:rPr>
          <w:rFonts w:cs="Arial"/>
        </w:rPr>
        <w:t>Unless no</w:t>
      </w:r>
      <w:r>
        <w:rPr>
          <w:rFonts w:cs="Arial"/>
        </w:rPr>
        <w:t>ted otherwise r</w:t>
      </w:r>
      <w:r w:rsidRPr="0025427C">
        <w:rPr>
          <w:rFonts w:cs="Arial"/>
        </w:rPr>
        <w:t xml:space="preserve">equest and response signals shall only be sent once and when they have been sent it is important that they </w:t>
      </w:r>
      <w:r>
        <w:rPr>
          <w:rFonts w:cs="Arial"/>
        </w:rPr>
        <w:t>are set to inactive/null again.  The signals should be set back to inactive/null</w:t>
      </w:r>
      <w:r w:rsidRPr="0025427C">
        <w:rPr>
          <w:rFonts w:cs="Arial"/>
        </w:rPr>
        <w:t xml:space="preserve"> as soon as FNOS has reported that the signal has been</w:t>
      </w:r>
      <w:r w:rsidRPr="0025427C">
        <w:rPr>
          <w:rFonts w:cs="Arial"/>
        </w:rPr>
        <w:t xml:space="preserve"> transmitted</w:t>
      </w:r>
      <w:r>
        <w:rPr>
          <w:rFonts w:cs="Arial"/>
        </w:rPr>
        <w:t xml:space="preserve"> unless noted otherwise.</w:t>
      </w:r>
    </w:p>
    <w:p w:rsidR="00163B03" w:rsidRPr="002468C8" w:rsidRDefault="000D3FD3" w:rsidP="002468C8">
      <w:pPr>
        <w:numPr>
          <w:ilvl w:val="0"/>
          <w:numId w:val="289"/>
        </w:numPr>
        <w:jc w:val="both"/>
        <w:rPr>
          <w:rFonts w:cs="Arial"/>
          <w:rPrChange w:id="430" w:author="Myslinski, Jason (J.S.)" w:date="2018-08-17T09:03:00Z">
            <w:rPr/>
          </w:rPrChange>
        </w:rPr>
      </w:pPr>
      <w:r>
        <w:rPr>
          <w:rFonts w:cs="Arial"/>
        </w:rPr>
        <w:t>Example of an exception</w:t>
      </w:r>
      <w:r w:rsidRPr="002468C8">
        <w:rPr>
          <w:rFonts w:cs="Arial"/>
        </w:rPr>
        <w:t>: an event-periodic signal going across network gateway and encoding value may need to b</w:t>
      </w:r>
      <w:r>
        <w:rPr>
          <w:rFonts w:cs="Arial"/>
        </w:rPr>
        <w:t>e held until other bus wakes up.  Reference the feature specs for exceptions.</w:t>
      </w:r>
      <w:r w:rsidRPr="002468C8">
        <w:rPr>
          <w:rFonts w:cs="Arial"/>
          <w:rPrChange w:id="431" w:author="Myslinski, Jason (J.S.)" w:date="2018-08-17T09:03:00Z">
            <w:rPr/>
          </w:rPrChange>
        </w:rPr>
        <w:t xml:space="preserve">  </w:t>
      </w:r>
    </w:p>
    <w:p w:rsidR="00163B03" w:rsidRPr="0025427C" w:rsidRDefault="000D3FD3">
      <w:pPr>
        <w:jc w:val="both"/>
        <w:rPr>
          <w:rFonts w:cs="Arial"/>
        </w:rPr>
      </w:pPr>
    </w:p>
    <w:p w:rsidR="007A657D" w:rsidRPr="0025427C" w:rsidRDefault="000D3FD3">
      <w:pPr>
        <w:jc w:val="both"/>
        <w:rPr>
          <w:rFonts w:cs="Arial"/>
        </w:rPr>
      </w:pPr>
      <w:r>
        <w:rPr>
          <w:rFonts w:cs="Arial"/>
        </w:rPr>
        <w:t xml:space="preserve">For event </w:t>
      </w:r>
      <w:r w:rsidRPr="0025427C">
        <w:rPr>
          <w:rFonts w:cs="Arial"/>
        </w:rPr>
        <w:t>based signals thi</w:t>
      </w:r>
      <w:r w:rsidRPr="0025427C">
        <w:rPr>
          <w:rFonts w:cs="Arial"/>
        </w:rPr>
        <w:t>s has to be done in order to keep FNOS from accidentally sending out the signal twice when another signal in the same frame is to be transmitted, either by a change of another signal or by a periodic transmission.</w:t>
      </w:r>
    </w:p>
    <w:p w:rsidR="0025427C" w:rsidRPr="0025427C" w:rsidRDefault="000D3FD3">
      <w:pPr>
        <w:jc w:val="both"/>
        <w:rPr>
          <w:rFonts w:cs="Arial"/>
        </w:rPr>
      </w:pPr>
    </w:p>
    <w:p w:rsidR="00406F39" w:rsidRDefault="000D3FD3" w:rsidP="0046553F">
      <w:pPr>
        <w:pStyle w:val="Heading1"/>
      </w:pPr>
      <w:bookmarkStart w:id="432" w:name="_Toc33533780"/>
      <w:r>
        <w:lastRenderedPageBreak/>
        <w:t>Fu</w:t>
      </w:r>
      <w:r>
        <w:t>nctional Definition</w:t>
      </w:r>
      <w:bookmarkEnd w:id="432"/>
    </w:p>
    <w:p w:rsidR="00406F39" w:rsidRDefault="000D3FD3" w:rsidP="0046553F">
      <w:pPr>
        <w:pStyle w:val="Heading2"/>
      </w:pPr>
      <w:bookmarkStart w:id="433" w:name="_Toc33533781"/>
      <w:r w:rsidRPr="00B9479B">
        <w:t>VS-FUN-REQ-025206/C-Set Language (TcSE ROIN-292323-1)</w:t>
      </w:r>
      <w:bookmarkEnd w:id="433"/>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3"/>
      </w:pPr>
      <w:bookmarkStart w:id="434" w:name="_Toc33533782"/>
      <w:r>
        <w:t>Interface Requirement - Language</w:t>
      </w:r>
      <w:bookmarkEnd w:id="434"/>
    </w:p>
    <w:p w:rsidR="00406F39" w:rsidRDefault="000D3FD3" w:rsidP="0046553F">
      <w:pPr>
        <w:pStyle w:val="Heading4"/>
      </w:pPr>
      <w:r w:rsidRPr="00B9479B">
        <w:t>MD-REQ-025377/N-Disp_LangSel.Rq (TcSE ROIN-297357)</w:t>
      </w:r>
    </w:p>
    <w:p w:rsidR="006925AA" w:rsidRPr="006925AA" w:rsidRDefault="000D3FD3" w:rsidP="006925AA">
      <w:pPr>
        <w:rPr>
          <w:rFonts w:cs="Arial"/>
        </w:rPr>
      </w:pPr>
      <w:r w:rsidRPr="006925AA">
        <w:rPr>
          <w:rFonts w:cs="Arial"/>
        </w:rPr>
        <w:t>Message Type:  Request</w:t>
      </w:r>
    </w:p>
    <w:p w:rsidR="006925AA" w:rsidRPr="006925AA" w:rsidRDefault="000D3FD3" w:rsidP="006925AA">
      <w:pPr>
        <w:rPr>
          <w:rFonts w:cs="Arial"/>
        </w:rPr>
      </w:pPr>
    </w:p>
    <w:p w:rsidR="006925AA" w:rsidRPr="006925AA" w:rsidRDefault="000D3FD3" w:rsidP="006925AA">
      <w:pPr>
        <w:rPr>
          <w:rFonts w:cs="Arial"/>
        </w:rPr>
      </w:pPr>
      <w:r w:rsidRPr="006925AA">
        <w:rPr>
          <w:rFonts w:cs="Arial"/>
        </w:rPr>
        <w:t>This Signal requests the change of the Language displayed.</w:t>
      </w:r>
    </w:p>
    <w:p w:rsidR="006925AA" w:rsidRPr="006925AA" w:rsidRDefault="000D3FD3" w:rsidP="006925A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060"/>
        <w:gridCol w:w="2421"/>
      </w:tblGrid>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b/>
              </w:rPr>
            </w:pPr>
            <w:r w:rsidRPr="006925AA">
              <w:rPr>
                <w:rFonts w:cs="Arial"/>
                <w:b/>
              </w:rPr>
              <w:t>Description</w:t>
            </w:r>
          </w:p>
        </w:tc>
      </w:tr>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rPr>
            </w:pPr>
            <w:r w:rsidRPr="006925AA">
              <w:rPr>
                <w:rFonts w:cs="Arial"/>
              </w:rPr>
              <w:t>Disp_LangSel.Rq</w:t>
            </w:r>
          </w:p>
        </w:tc>
        <w:tc>
          <w:tcPr>
            <w:tcW w:w="3060"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jc w:val="center"/>
              <w:rPr>
                <w:rFonts w:cs="Arial"/>
              </w:rPr>
            </w:pPr>
            <w:r w:rsidRPr="006925AA">
              <w:rPr>
                <w:rFonts w:cs="Arial"/>
              </w:rPr>
              <w:t>-</w:t>
            </w:r>
          </w:p>
        </w:tc>
        <w:tc>
          <w:tcPr>
            <w:tcW w:w="2421"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jc w:val="center"/>
              <w:rPr>
                <w:rFonts w:cs="Arial"/>
              </w:rPr>
            </w:pPr>
          </w:p>
        </w:tc>
      </w:tr>
      <w:tr w:rsidR="006925AA" w:rsidRPr="006925AA" w:rsidTr="006925AA">
        <w:trPr>
          <w:jc w:val="center"/>
        </w:trPr>
        <w:tc>
          <w:tcPr>
            <w:tcW w:w="2250"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6925AA" w:rsidRPr="006925AA" w:rsidRDefault="000D3FD3">
            <w:pPr>
              <w:spacing w:line="276" w:lineRule="auto"/>
              <w:rPr>
                <w:rFonts w:cs="Arial"/>
              </w:rPr>
            </w:pPr>
            <w:r w:rsidRPr="006925AA">
              <w:rPr>
                <w:rFonts w:cs="Arial"/>
              </w:rPr>
              <w:fldChar w:fldCharType="begin" w:fldLock="1"/>
            </w:r>
            <w:r w:rsidRPr="006925AA">
              <w:rPr>
                <w:rFonts w:cs="Arial"/>
              </w:rPr>
              <w:instrText>MERGEFIELD MethParameter.Type</w:instrText>
            </w:r>
            <w:r w:rsidRPr="006925AA">
              <w:rPr>
                <w:rFonts w:cs="Arial"/>
              </w:rPr>
              <w:fldChar w:fldCharType="separate"/>
            </w:r>
            <w:r w:rsidRPr="006925AA">
              <w:rPr>
                <w:rFonts w:cs="Arial"/>
              </w:rPr>
              <w:t>int</w:t>
            </w:r>
            <w:r w:rsidRPr="006925AA">
              <w:rPr>
                <w:rFonts w:cs="Arial"/>
              </w:rPr>
              <w:fldChar w:fldCharType="end"/>
            </w:r>
            <w:r w:rsidRPr="006925AA">
              <w:rPr>
                <w:rFonts w:cs="Arial"/>
              </w:rPr>
              <w:t xml:space="preserve"> </w:t>
            </w:r>
            <w:r w:rsidRPr="006925AA">
              <w:rPr>
                <w:rFonts w:cs="Arial"/>
              </w:rPr>
              <w:fldChar w:fldCharType="begin" w:fldLock="1"/>
            </w:r>
            <w:r w:rsidRPr="006925AA">
              <w:rPr>
                <w:rFonts w:cs="Arial"/>
              </w:rPr>
              <w:instrText xml:space="preserve">MERGEFIELD </w:instrText>
            </w:r>
            <w:r w:rsidRPr="006925AA">
              <w:rPr>
                <w:rFonts w:cs="Arial"/>
                <w:i/>
                <w:iCs/>
              </w:rPr>
              <w:instrText>MethParameter.Name</w:instrText>
            </w:r>
            <w:r w:rsidRPr="006925AA">
              <w:rPr>
                <w:rFonts w:cs="Arial"/>
              </w:rPr>
              <w:fldChar w:fldCharType="separate"/>
            </w:r>
            <w:r w:rsidRPr="006925AA">
              <w:rPr>
                <w:rFonts w:cs="Arial"/>
                <w:i/>
                <w:iCs/>
              </w:rPr>
              <w:t>Language</w:t>
            </w:r>
            <w:r w:rsidRPr="006925AA">
              <w:rPr>
                <w:rFonts w:cs="Arial"/>
              </w:rPr>
              <w:fldChar w:fldCharType="end"/>
            </w:r>
          </w:p>
          <w:p w:rsidR="006925AA" w:rsidRPr="006925AA" w:rsidRDefault="000D3FD3">
            <w:pPr>
              <w:spacing w:line="276" w:lineRule="auto"/>
              <w:rPr>
                <w:rFonts w:cs="Arial"/>
              </w:rPr>
            </w:pPr>
            <w:r w:rsidRPr="006925AA">
              <w:rPr>
                <w:rFonts w:cs="Arial"/>
              </w:rPr>
              <w:fldChar w:fldCharType="begin" w:fldLock="1"/>
            </w:r>
            <w:r w:rsidRPr="006925AA">
              <w:rPr>
                <w:rFonts w:cs="Arial"/>
              </w:rPr>
              <w:instrText>MERGEFIELD MethParameter.Notes</w:instrText>
            </w:r>
            <w:r w:rsidRPr="006925AA">
              <w:rPr>
                <w:rFonts w:cs="Arial"/>
              </w:rPr>
              <w:fldChar w:fldCharType="separate"/>
            </w:r>
            <w:r w:rsidRPr="006925AA">
              <w:rPr>
                <w:rFonts w:cs="Arial"/>
              </w:rPr>
              <w:t>0x00 Invalid</w:t>
            </w:r>
          </w:p>
          <w:p w:rsidR="006925AA" w:rsidRPr="006925AA" w:rsidRDefault="000D3FD3">
            <w:pPr>
              <w:spacing w:line="276" w:lineRule="auto"/>
              <w:rPr>
                <w:rFonts w:cs="Arial"/>
              </w:rPr>
            </w:pPr>
            <w:r w:rsidRPr="006925AA">
              <w:rPr>
                <w:rFonts w:cs="Arial"/>
              </w:rPr>
              <w:t>0x01 Unknown</w:t>
            </w:r>
          </w:p>
          <w:p w:rsidR="006925AA" w:rsidRPr="006925AA" w:rsidRDefault="000D3FD3">
            <w:pPr>
              <w:spacing w:line="276" w:lineRule="auto"/>
              <w:rPr>
                <w:rFonts w:cs="Arial"/>
              </w:rPr>
            </w:pPr>
            <w:r w:rsidRPr="006925AA">
              <w:rPr>
                <w:rFonts w:cs="Arial"/>
              </w:rPr>
              <w:t>0x02 UK English</w:t>
            </w:r>
          </w:p>
          <w:p w:rsidR="006925AA" w:rsidRPr="006925AA" w:rsidRDefault="000D3FD3">
            <w:pPr>
              <w:spacing w:line="276" w:lineRule="auto"/>
              <w:rPr>
                <w:rFonts w:cs="Arial"/>
              </w:rPr>
            </w:pPr>
            <w:r w:rsidRPr="006925AA">
              <w:rPr>
                <w:rFonts w:cs="Arial"/>
              </w:rPr>
              <w:t>0x03 NA English</w:t>
            </w:r>
          </w:p>
          <w:p w:rsidR="006925AA" w:rsidRPr="006925AA" w:rsidRDefault="000D3FD3">
            <w:pPr>
              <w:spacing w:line="276" w:lineRule="auto"/>
              <w:rPr>
                <w:rFonts w:cs="Arial"/>
              </w:rPr>
            </w:pPr>
            <w:r w:rsidRPr="006925AA">
              <w:rPr>
                <w:rFonts w:cs="Arial"/>
              </w:rPr>
              <w:t>0x04 German</w:t>
            </w:r>
          </w:p>
          <w:p w:rsidR="006925AA" w:rsidRPr="006925AA" w:rsidRDefault="000D3FD3">
            <w:pPr>
              <w:spacing w:line="276" w:lineRule="auto"/>
              <w:rPr>
                <w:rFonts w:cs="Arial"/>
              </w:rPr>
            </w:pPr>
            <w:r w:rsidRPr="006925AA">
              <w:rPr>
                <w:rFonts w:cs="Arial"/>
              </w:rPr>
              <w:t>0x05 Italian</w:t>
            </w:r>
          </w:p>
          <w:p w:rsidR="006925AA" w:rsidRPr="006925AA" w:rsidRDefault="000D3FD3">
            <w:pPr>
              <w:spacing w:line="276" w:lineRule="auto"/>
              <w:rPr>
                <w:rFonts w:cs="Arial"/>
              </w:rPr>
            </w:pPr>
            <w:r w:rsidRPr="006925AA">
              <w:rPr>
                <w:rFonts w:cs="Arial"/>
              </w:rPr>
              <w:t>0x06 EU French</w:t>
            </w:r>
          </w:p>
          <w:p w:rsidR="006925AA" w:rsidRPr="006925AA" w:rsidRDefault="000D3FD3">
            <w:pPr>
              <w:spacing w:line="276" w:lineRule="auto"/>
              <w:rPr>
                <w:rFonts w:cs="Arial"/>
              </w:rPr>
            </w:pPr>
            <w:r w:rsidRPr="006925AA">
              <w:rPr>
                <w:rFonts w:cs="Arial"/>
              </w:rPr>
              <w:t>0x07 Cana French</w:t>
            </w:r>
          </w:p>
          <w:p w:rsidR="006925AA" w:rsidRPr="006925AA" w:rsidRDefault="000D3FD3">
            <w:pPr>
              <w:spacing w:line="276" w:lineRule="auto"/>
              <w:rPr>
                <w:rFonts w:cs="Arial"/>
              </w:rPr>
            </w:pPr>
            <w:r w:rsidRPr="006925AA">
              <w:rPr>
                <w:rFonts w:cs="Arial"/>
              </w:rPr>
              <w:t>0x08 EU Spanish</w:t>
            </w:r>
          </w:p>
          <w:p w:rsidR="006925AA" w:rsidRPr="006925AA" w:rsidRDefault="000D3FD3">
            <w:pPr>
              <w:spacing w:line="276" w:lineRule="auto"/>
              <w:rPr>
                <w:rFonts w:cs="Arial"/>
              </w:rPr>
            </w:pPr>
            <w:r w:rsidRPr="006925AA">
              <w:rPr>
                <w:rFonts w:cs="Arial"/>
              </w:rPr>
              <w:t>0x09 Mex Spanish</w:t>
            </w:r>
          </w:p>
          <w:p w:rsidR="006925AA" w:rsidRPr="006925AA" w:rsidRDefault="000D3FD3">
            <w:pPr>
              <w:spacing w:line="276" w:lineRule="auto"/>
              <w:rPr>
                <w:rFonts w:cs="Arial"/>
              </w:rPr>
            </w:pPr>
            <w:r w:rsidRPr="006925AA">
              <w:rPr>
                <w:rFonts w:cs="Arial"/>
              </w:rPr>
              <w:t>0x0A Turkish</w:t>
            </w:r>
          </w:p>
          <w:p w:rsidR="006925AA" w:rsidRPr="006925AA" w:rsidRDefault="000D3FD3">
            <w:pPr>
              <w:spacing w:line="276" w:lineRule="auto"/>
              <w:rPr>
                <w:rFonts w:cs="Arial"/>
              </w:rPr>
            </w:pPr>
            <w:r w:rsidRPr="006925AA">
              <w:rPr>
                <w:rFonts w:cs="Arial"/>
              </w:rPr>
              <w:t>0x0B Russian</w:t>
            </w:r>
          </w:p>
          <w:p w:rsidR="006925AA" w:rsidRPr="006925AA" w:rsidRDefault="000D3FD3">
            <w:pPr>
              <w:spacing w:line="276" w:lineRule="auto"/>
              <w:rPr>
                <w:rFonts w:cs="Arial"/>
              </w:rPr>
            </w:pPr>
            <w:r w:rsidRPr="006925AA">
              <w:rPr>
                <w:rFonts w:cs="Arial"/>
              </w:rPr>
              <w:t>0x0C Dutch</w:t>
            </w:r>
          </w:p>
          <w:p w:rsidR="006925AA" w:rsidRPr="006925AA" w:rsidRDefault="000D3FD3">
            <w:pPr>
              <w:spacing w:line="276" w:lineRule="auto"/>
              <w:rPr>
                <w:rFonts w:cs="Arial"/>
              </w:rPr>
            </w:pPr>
            <w:r w:rsidRPr="006925AA">
              <w:rPr>
                <w:rFonts w:cs="Arial"/>
              </w:rPr>
              <w:t>0x0D Flemish</w:t>
            </w:r>
          </w:p>
          <w:p w:rsidR="006925AA" w:rsidRPr="006925AA" w:rsidRDefault="000D3FD3">
            <w:pPr>
              <w:spacing w:line="276" w:lineRule="auto"/>
              <w:rPr>
                <w:rFonts w:cs="Arial"/>
              </w:rPr>
            </w:pPr>
            <w:r w:rsidRPr="006925AA">
              <w:rPr>
                <w:rFonts w:cs="Arial"/>
              </w:rPr>
              <w:t>0x0E Polish</w:t>
            </w:r>
          </w:p>
          <w:p w:rsidR="006925AA" w:rsidRPr="006925AA" w:rsidRDefault="000D3FD3">
            <w:pPr>
              <w:spacing w:line="276" w:lineRule="auto"/>
              <w:rPr>
                <w:rFonts w:cs="Arial"/>
              </w:rPr>
            </w:pPr>
            <w:r w:rsidRPr="006925AA">
              <w:rPr>
                <w:rFonts w:cs="Arial"/>
              </w:rPr>
              <w:t>0x0F Czech</w:t>
            </w:r>
          </w:p>
          <w:p w:rsidR="006925AA" w:rsidRPr="006925AA" w:rsidRDefault="000D3FD3">
            <w:pPr>
              <w:spacing w:line="276" w:lineRule="auto"/>
              <w:rPr>
                <w:rFonts w:cs="Arial"/>
              </w:rPr>
            </w:pPr>
            <w:r w:rsidRPr="006925AA">
              <w:rPr>
                <w:rFonts w:cs="Arial"/>
              </w:rPr>
              <w:t xml:space="preserve">0x10 </w:t>
            </w:r>
            <w:r w:rsidRPr="006925AA">
              <w:rPr>
                <w:rFonts w:cs="Arial"/>
              </w:rPr>
              <w:t>Greek</w:t>
            </w:r>
          </w:p>
          <w:p w:rsidR="006925AA" w:rsidRPr="006925AA" w:rsidRDefault="000D3FD3">
            <w:pPr>
              <w:spacing w:line="276" w:lineRule="auto"/>
              <w:rPr>
                <w:rFonts w:cs="Arial"/>
              </w:rPr>
            </w:pPr>
            <w:r w:rsidRPr="006925AA">
              <w:rPr>
                <w:rFonts w:cs="Arial"/>
              </w:rPr>
              <w:t>0x11 Hungarian</w:t>
            </w:r>
          </w:p>
          <w:p w:rsidR="006925AA" w:rsidRPr="006925AA" w:rsidRDefault="000D3FD3">
            <w:pPr>
              <w:spacing w:line="276" w:lineRule="auto"/>
              <w:rPr>
                <w:rFonts w:cs="Arial"/>
              </w:rPr>
            </w:pPr>
            <w:r w:rsidRPr="006925AA">
              <w:rPr>
                <w:rFonts w:cs="Arial"/>
              </w:rPr>
              <w:t>0x12 Swedish</w:t>
            </w:r>
          </w:p>
          <w:p w:rsidR="006925AA" w:rsidRPr="006925AA" w:rsidRDefault="000D3FD3">
            <w:pPr>
              <w:spacing w:line="276" w:lineRule="auto"/>
              <w:rPr>
                <w:rFonts w:cs="Arial"/>
              </w:rPr>
            </w:pPr>
            <w:r w:rsidRPr="006925AA">
              <w:rPr>
                <w:rFonts w:cs="Arial"/>
              </w:rPr>
              <w:t>0x13 Danish</w:t>
            </w:r>
          </w:p>
          <w:p w:rsidR="006925AA" w:rsidRPr="006925AA" w:rsidRDefault="000D3FD3">
            <w:pPr>
              <w:spacing w:line="276" w:lineRule="auto"/>
              <w:rPr>
                <w:rFonts w:cs="Arial"/>
                <w:lang w:val="es-MX"/>
              </w:rPr>
            </w:pPr>
            <w:r w:rsidRPr="006925AA">
              <w:rPr>
                <w:rFonts w:cs="Arial"/>
                <w:lang w:val="es-MX"/>
              </w:rPr>
              <w:t>0x14 Norwegian</w:t>
            </w:r>
          </w:p>
          <w:p w:rsidR="006925AA" w:rsidRPr="006925AA" w:rsidRDefault="000D3FD3">
            <w:pPr>
              <w:spacing w:line="276" w:lineRule="auto"/>
              <w:rPr>
                <w:rFonts w:cs="Arial"/>
                <w:lang w:val="es-MX"/>
              </w:rPr>
            </w:pPr>
            <w:r w:rsidRPr="006925AA">
              <w:rPr>
                <w:rFonts w:cs="Arial"/>
                <w:lang w:val="es-MX"/>
              </w:rPr>
              <w:t>0x15 Finish</w:t>
            </w:r>
          </w:p>
          <w:p w:rsidR="006925AA" w:rsidRPr="006925AA" w:rsidRDefault="000D3FD3">
            <w:pPr>
              <w:spacing w:line="276" w:lineRule="auto"/>
              <w:rPr>
                <w:rFonts w:cs="Arial"/>
                <w:lang w:val="pt-BR"/>
              </w:rPr>
            </w:pPr>
            <w:r w:rsidRPr="006925AA">
              <w:rPr>
                <w:rFonts w:cs="Arial"/>
                <w:lang w:val="pt-BR"/>
              </w:rPr>
              <w:t>0x16 EU Portuguese</w:t>
            </w:r>
          </w:p>
          <w:p w:rsidR="006925AA" w:rsidRPr="006925AA" w:rsidRDefault="000D3FD3">
            <w:pPr>
              <w:spacing w:line="276" w:lineRule="auto"/>
              <w:rPr>
                <w:rFonts w:cs="Arial"/>
                <w:lang w:val="pt-BR"/>
              </w:rPr>
            </w:pPr>
            <w:r w:rsidRPr="006925AA">
              <w:rPr>
                <w:rFonts w:cs="Arial"/>
                <w:lang w:val="pt-BR"/>
              </w:rPr>
              <w:t>0x17 Braz Portuguese</w:t>
            </w:r>
          </w:p>
          <w:p w:rsidR="006925AA" w:rsidRPr="006925AA" w:rsidRDefault="000D3FD3">
            <w:pPr>
              <w:spacing w:line="276" w:lineRule="auto"/>
              <w:rPr>
                <w:rFonts w:cs="Arial"/>
                <w:lang w:val="es-MX"/>
              </w:rPr>
            </w:pPr>
            <w:r w:rsidRPr="006925AA">
              <w:rPr>
                <w:rFonts w:cs="Arial"/>
                <w:lang w:val="es-MX"/>
              </w:rPr>
              <w:t>0x18 Japanese</w:t>
            </w:r>
          </w:p>
          <w:p w:rsidR="006925AA" w:rsidRPr="006925AA" w:rsidRDefault="000D3FD3">
            <w:pPr>
              <w:spacing w:line="276" w:lineRule="auto"/>
              <w:rPr>
                <w:rFonts w:cs="Arial"/>
              </w:rPr>
            </w:pPr>
            <w:r w:rsidRPr="006925AA">
              <w:rPr>
                <w:rFonts w:cs="Arial"/>
              </w:rPr>
              <w:t>0x19 AU_English</w:t>
            </w:r>
          </w:p>
          <w:p w:rsidR="006925AA" w:rsidRPr="006925AA" w:rsidRDefault="000D3FD3">
            <w:pPr>
              <w:spacing w:line="276" w:lineRule="auto"/>
              <w:rPr>
                <w:rFonts w:cs="Arial"/>
              </w:rPr>
            </w:pPr>
            <w:r w:rsidRPr="006925AA">
              <w:rPr>
                <w:rFonts w:cs="Arial"/>
              </w:rPr>
              <w:t>0x1A Korean</w:t>
            </w:r>
          </w:p>
          <w:p w:rsidR="006925AA" w:rsidRPr="006925AA" w:rsidRDefault="000D3FD3">
            <w:pPr>
              <w:spacing w:line="276" w:lineRule="auto"/>
              <w:rPr>
                <w:rFonts w:cs="Arial"/>
              </w:rPr>
            </w:pPr>
            <w:r w:rsidRPr="006925AA">
              <w:rPr>
                <w:rFonts w:cs="Arial"/>
              </w:rPr>
              <w:t>0x1B Mandarin Chinese</w:t>
            </w:r>
          </w:p>
          <w:p w:rsidR="006925AA" w:rsidRPr="006925AA" w:rsidRDefault="000D3FD3">
            <w:pPr>
              <w:spacing w:line="276" w:lineRule="auto"/>
              <w:rPr>
                <w:rFonts w:cs="Arial"/>
              </w:rPr>
            </w:pPr>
            <w:r w:rsidRPr="006925AA">
              <w:rPr>
                <w:rFonts w:cs="Arial"/>
              </w:rPr>
              <w:t>0x1C Taiwanese</w:t>
            </w:r>
          </w:p>
          <w:p w:rsidR="006925AA" w:rsidRPr="006925AA" w:rsidRDefault="000D3FD3">
            <w:pPr>
              <w:spacing w:line="276" w:lineRule="auto"/>
              <w:rPr>
                <w:rFonts w:cs="Arial"/>
              </w:rPr>
            </w:pPr>
            <w:r w:rsidRPr="006925AA">
              <w:rPr>
                <w:rFonts w:cs="Arial"/>
              </w:rPr>
              <w:t>0x1D Arabic</w:t>
            </w:r>
          </w:p>
          <w:p w:rsidR="006925AA" w:rsidRPr="006925AA" w:rsidRDefault="000D3FD3">
            <w:pPr>
              <w:spacing w:line="276" w:lineRule="auto"/>
              <w:rPr>
                <w:rFonts w:cs="Arial"/>
              </w:rPr>
            </w:pPr>
            <w:r w:rsidRPr="006925AA">
              <w:rPr>
                <w:rFonts w:cs="Arial"/>
              </w:rPr>
              <w:t>0x1E Slovak</w:t>
            </w:r>
          </w:p>
          <w:p w:rsidR="001D4198" w:rsidRPr="006925AA" w:rsidRDefault="000D3FD3" w:rsidP="001D4198">
            <w:pPr>
              <w:tabs>
                <w:tab w:val="center" w:pos="1422"/>
              </w:tabs>
              <w:spacing w:line="276" w:lineRule="auto"/>
              <w:rPr>
                <w:ins w:id="435" w:author="Myslinski, Jason (J.S.)" w:date="2016-04-22T15:25:00Z"/>
                <w:rFonts w:cs="Arial"/>
              </w:rPr>
            </w:pPr>
            <w:r w:rsidRPr="006925AA">
              <w:rPr>
                <w:rFonts w:cs="Arial"/>
              </w:rPr>
              <w:fldChar w:fldCharType="end"/>
            </w:r>
            <w:ins w:id="436" w:author="Myslinski, Jason (J.S.)" w:date="2016-04-22T15:25:00Z">
              <w:r w:rsidRPr="006925AA">
                <w:rPr>
                  <w:rFonts w:cs="Arial"/>
                </w:rPr>
                <w:t>0x1F Thai</w:t>
              </w:r>
              <w:r>
                <w:rPr>
                  <w:rFonts w:cs="Arial"/>
                </w:rPr>
                <w:tab/>
              </w:r>
            </w:ins>
          </w:p>
          <w:p w:rsidR="001D4198" w:rsidRPr="006925AA" w:rsidRDefault="000D3FD3" w:rsidP="001D4198">
            <w:pPr>
              <w:spacing w:line="276" w:lineRule="auto"/>
              <w:rPr>
                <w:ins w:id="437" w:author="Myslinski, Jason (J.S.)" w:date="2016-04-22T15:25:00Z"/>
                <w:rFonts w:cs="Arial"/>
              </w:rPr>
            </w:pPr>
            <w:ins w:id="438" w:author="Myslinski, Jason (J.S.)" w:date="2016-04-22T15:25:00Z">
              <w:r w:rsidRPr="006925AA">
                <w:rPr>
                  <w:rFonts w:cs="Arial"/>
                </w:rPr>
                <w:t>0x20 Indian English</w:t>
              </w:r>
            </w:ins>
          </w:p>
          <w:p w:rsidR="006925AA" w:rsidRPr="006925AA" w:rsidRDefault="000D3FD3">
            <w:pPr>
              <w:spacing w:line="276" w:lineRule="auto"/>
              <w:rPr>
                <w:rFonts w:cs="Arial"/>
              </w:rPr>
            </w:pPr>
          </w:p>
        </w:tc>
        <w:tc>
          <w:tcPr>
            <w:tcW w:w="2421" w:type="dxa"/>
            <w:tcBorders>
              <w:top w:val="single" w:sz="4" w:space="0" w:color="auto"/>
              <w:left w:val="single" w:sz="4" w:space="0" w:color="auto"/>
              <w:bottom w:val="single" w:sz="4" w:space="0" w:color="auto"/>
              <w:right w:val="single" w:sz="4" w:space="0" w:color="auto"/>
            </w:tcBorders>
            <w:hideMark/>
          </w:tcPr>
          <w:p w:rsidR="006925AA" w:rsidRPr="006925AA" w:rsidRDefault="000D3FD3">
            <w:pPr>
              <w:spacing w:line="276" w:lineRule="auto"/>
              <w:rPr>
                <w:rFonts w:cs="Arial"/>
              </w:rPr>
            </w:pPr>
            <w:r w:rsidRPr="006925AA">
              <w:rPr>
                <w:rFonts w:cs="Arial"/>
              </w:rPr>
              <w:t>Request from Vehicle Settings Client to update Language displayed.</w:t>
            </w:r>
          </w:p>
        </w:tc>
      </w:tr>
    </w:tbl>
    <w:p w:rsidR="006925AA" w:rsidRDefault="000D3FD3" w:rsidP="006925AA">
      <w:pPr>
        <w:rPr>
          <w:ins w:id="439" w:author="Myslinski, Jason (J.S.)" w:date="2016-04-22T15:25:00Z"/>
          <w:rFonts w:cs="Arial"/>
        </w:rPr>
      </w:pPr>
    </w:p>
    <w:p w:rsidR="006925AA" w:rsidRDefault="000D3FD3" w:rsidP="006925AA">
      <w:pPr>
        <w:rPr>
          <w:ins w:id="440" w:author="Myslinski, Jason (J.S.)" w:date="2016-04-22T15:25:00Z"/>
          <w:rFonts w:cs="Arial"/>
        </w:rPr>
      </w:pPr>
    </w:p>
    <w:p w:rsidR="006925AA" w:rsidRPr="006925AA" w:rsidRDefault="000D3FD3" w:rsidP="006925AA">
      <w:pPr>
        <w:rPr>
          <w:ins w:id="441" w:author="Myslinski, Jason (J.S.)" w:date="2016-04-22T15:25:00Z"/>
          <w:rFonts w:cs="Arial"/>
        </w:rPr>
      </w:pPr>
      <w:ins w:id="442" w:author="Myslinski, Jason (J.S.)" w:date="2016-04-22T15:25:00Z">
        <w:r w:rsidRPr="006925AA">
          <w:rPr>
            <w:rFonts w:cs="Arial"/>
          </w:rPr>
          <w:lastRenderedPageBreak/>
          <w:t>Note:</w:t>
        </w:r>
      </w:ins>
    </w:p>
    <w:p w:rsidR="006925AA" w:rsidRDefault="000D3FD3" w:rsidP="006925AA">
      <w:pPr>
        <w:rPr>
          <w:ins w:id="443" w:author="Myslinski, Jason (J.S.)" w:date="2016-04-29T09:18:00Z"/>
          <w:rFonts w:cs="Arial"/>
        </w:rPr>
      </w:pPr>
      <w:ins w:id="444" w:author="Myslinski, Jason (J.S.)" w:date="2016-04-22T15:25:00Z">
        <w:r w:rsidRPr="006925AA">
          <w:rPr>
            <w:rFonts w:cs="Arial"/>
          </w:rPr>
          <w:t xml:space="preserve">For </w:t>
        </w:r>
      </w:ins>
      <w:ins w:id="445" w:author="Myslinski, Jason (J.S.)" w:date="2017-01-27T09:46:00Z">
        <w:r>
          <w:rPr>
            <w:rFonts w:cs="Arial"/>
          </w:rPr>
          <w:t xml:space="preserve">HS3 </w:t>
        </w:r>
      </w:ins>
      <w:ins w:id="446" w:author="Myslinski, Jason (J.S.)" w:date="2016-04-22T15:25:00Z">
        <w:r w:rsidRPr="006925AA">
          <w:rPr>
            <w:rFonts w:cs="Arial"/>
          </w:rPr>
          <w:t>Language Req</w:t>
        </w:r>
        <w:r>
          <w:rPr>
            <w:rFonts w:cs="Arial"/>
          </w:rPr>
          <w:t>uest signals 0x191 D</w:t>
        </w:r>
      </w:ins>
      <w:ins w:id="447" w:author="Myslinski, Jason (J.S.)" w:date="2016-04-25T10:02:00Z">
        <w:r>
          <w:rPr>
            <w:rFonts w:cs="Arial"/>
          </w:rPr>
          <w:t>isp</w:t>
        </w:r>
      </w:ins>
      <w:ins w:id="448" w:author="Myslinski, Jason (J.S.)" w:date="2016-04-22T15:25:00Z">
        <w:r>
          <w:rPr>
            <w:rFonts w:cs="Arial"/>
          </w:rPr>
          <w:t>_LangSel</w:t>
        </w:r>
      </w:ins>
      <w:ins w:id="449" w:author="Myslinski, Jason (J.S.)" w:date="2016-04-25T09:08:00Z">
        <w:r>
          <w:rPr>
            <w:rFonts w:cs="Arial"/>
          </w:rPr>
          <w:t>.</w:t>
        </w:r>
      </w:ins>
      <w:ins w:id="450" w:author="Myslinski, Jason (J.S.)" w:date="2016-04-22T15:25:00Z">
        <w:r w:rsidRPr="006925AA">
          <w:rPr>
            <w:rFonts w:cs="Arial"/>
          </w:rPr>
          <w:t>Rq (ex</w:t>
        </w:r>
        <w:r>
          <w:rPr>
            <w:rFonts w:cs="Arial"/>
          </w:rPr>
          <w:t>. APIM/CHR) and 0x193 McLangSel</w:t>
        </w:r>
      </w:ins>
      <w:ins w:id="451" w:author="Myslinski, Jason (J.S.)" w:date="2016-04-25T09:08:00Z">
        <w:r>
          <w:rPr>
            <w:rFonts w:cs="Arial"/>
          </w:rPr>
          <w:t>.</w:t>
        </w:r>
      </w:ins>
      <w:ins w:id="452" w:author="Myslinski, Jason (J.S.)" w:date="2016-04-22T15:25:00Z">
        <w:r w:rsidRPr="006925AA">
          <w:rPr>
            <w:rFonts w:cs="Arial"/>
          </w:rPr>
          <w:t xml:space="preserve">Rq (ex. Cluster) they are 5 bit signals and maxed out with 0x1F Thai.  </w:t>
        </w:r>
      </w:ins>
      <w:ins w:id="453" w:author="Myslinski, Jason (J.S.)" w:date="2016-04-29T09:17:00Z">
        <w:r>
          <w:rPr>
            <w:rFonts w:cs="Arial"/>
          </w:rPr>
          <w:t>The</w:t>
        </w:r>
      </w:ins>
      <w:ins w:id="454" w:author="Myslinski, Jason (J.S.)" w:date="2016-04-22T15:25:00Z">
        <w:r w:rsidRPr="006925AA">
          <w:rPr>
            <w:rFonts w:cs="Arial"/>
          </w:rPr>
          <w:t xml:space="preserve"> new Language Request signals </w:t>
        </w:r>
      </w:ins>
      <w:ins w:id="455" w:author="Myslinski, Jason (J.S.)" w:date="2016-04-29T09:17:00Z">
        <w:r>
          <w:rPr>
            <w:rFonts w:cs="Arial"/>
          </w:rPr>
          <w:t>created Disp_Lan</w:t>
        </w:r>
      </w:ins>
      <w:ins w:id="456" w:author="Myslinski, Jason (J.S.)" w:date="2016-05-05T08:20:00Z">
        <w:r>
          <w:rPr>
            <w:rFonts w:cs="Arial"/>
          </w:rPr>
          <w:t>g</w:t>
        </w:r>
      </w:ins>
      <w:ins w:id="457" w:author="Myslinski, Jason (J.S.)" w:date="2016-04-29T09:17:00Z">
        <w:r>
          <w:rPr>
            <w:rFonts w:cs="Arial"/>
          </w:rPr>
          <w:t xml:space="preserve">Sel2.Rq and McLangSel2.Rq </w:t>
        </w:r>
      </w:ins>
      <w:ins w:id="458" w:author="Myslinski, Jason (J.S.)" w:date="2016-04-22T15:25:00Z">
        <w:r w:rsidRPr="006925AA">
          <w:rPr>
            <w:rFonts w:cs="Arial"/>
          </w:rPr>
          <w:t xml:space="preserve">are bigger in size </w:t>
        </w:r>
      </w:ins>
      <w:ins w:id="459" w:author="Myslinski, Jason (J.S.)" w:date="2016-04-25T08:45:00Z">
        <w:r>
          <w:rPr>
            <w:rFonts w:cs="Arial"/>
          </w:rPr>
          <w:t xml:space="preserve">(7 bits) </w:t>
        </w:r>
      </w:ins>
      <w:ins w:id="460" w:author="Myslinski, Jason (J.S.)" w:date="2016-04-22T15:25:00Z">
        <w:r w:rsidRPr="006925AA">
          <w:rPr>
            <w:rFonts w:cs="Arial"/>
          </w:rPr>
          <w:t>to allow for more encodings</w:t>
        </w:r>
      </w:ins>
      <w:ins w:id="461" w:author="Myslinski, Jason (J.S.)" w:date="2016-04-25T08:39:00Z">
        <w:r>
          <w:rPr>
            <w:rFonts w:cs="Arial"/>
          </w:rPr>
          <w:t xml:space="preserve"> but still include all the encodings the 5 bit signals had</w:t>
        </w:r>
      </w:ins>
      <w:ins w:id="462" w:author="Myslinski, Jason (J.S.)" w:date="2016-04-22T15:25:00Z">
        <w:r>
          <w:rPr>
            <w:rFonts w:cs="Arial"/>
          </w:rPr>
          <w:t xml:space="preserve">.  </w:t>
        </w:r>
      </w:ins>
    </w:p>
    <w:p w:rsidR="00577E5F" w:rsidRPr="006925AA" w:rsidRDefault="000D3FD3" w:rsidP="006925AA">
      <w:pPr>
        <w:rPr>
          <w:ins w:id="463" w:author="Myslinski, Jason (J.S.)" w:date="2016-04-22T15:25:00Z"/>
          <w:rFonts w:cs="Arial"/>
        </w:rPr>
      </w:pPr>
    </w:p>
    <w:p w:rsidR="006925AA" w:rsidRDefault="000D3FD3" w:rsidP="006925AA">
      <w:pPr>
        <w:rPr>
          <w:ins w:id="464" w:author="Myslinski, Jason (J.S.)" w:date="2016-04-27T15:51:00Z"/>
          <w:rFonts w:cs="Arial"/>
        </w:rPr>
      </w:pPr>
      <w:ins w:id="465" w:author="Myslinski, Jason (J.S.)" w:date="2016-04-22T15:25:00Z">
        <w:r w:rsidRPr="006925AA">
          <w:rPr>
            <w:rFonts w:cs="Arial"/>
          </w:rPr>
          <w:t>If the transmitter of the Infotainment language request signal su</w:t>
        </w:r>
        <w:r w:rsidRPr="006925AA">
          <w:rPr>
            <w:rFonts w:cs="Arial"/>
          </w:rPr>
          <w:t xml:space="preserve">pports one common CAN dB then </w:t>
        </w:r>
      </w:ins>
      <w:ins w:id="466" w:author="Myslinski, Jason (J.S.)" w:date="2016-04-25T08:41:00Z">
        <w:r w:rsidRPr="00990B39">
          <w:rPr>
            <w:rFonts w:cs="Arial"/>
          </w:rPr>
          <w:t xml:space="preserve">infotainment language request client </w:t>
        </w:r>
      </w:ins>
      <w:ins w:id="467" w:author="Myslinski, Jason (J.S.)" w:date="2016-04-25T09:12:00Z">
        <w:r w:rsidRPr="00990B39">
          <w:rPr>
            <w:rFonts w:cs="Arial"/>
          </w:rPr>
          <w:t xml:space="preserve">for a language request </w:t>
        </w:r>
      </w:ins>
      <w:ins w:id="468" w:author="Myslinski, Jason (J.S.)" w:date="2016-04-22T15:25:00Z">
        <w:r w:rsidRPr="00990B39">
          <w:rPr>
            <w:rFonts w:cs="Arial"/>
          </w:rPr>
          <w:t>will send both language</w:t>
        </w:r>
      </w:ins>
      <w:ins w:id="469" w:author="Myslinski, Jason (J.S.)" w:date="2016-04-25T09:03:00Z">
        <w:r w:rsidRPr="00990B39">
          <w:rPr>
            <w:rFonts w:cs="Arial"/>
          </w:rPr>
          <w:t xml:space="preserve"> request signals</w:t>
        </w:r>
      </w:ins>
      <w:ins w:id="470" w:author="Myslinski, Jason (J.S.)" w:date="2016-04-22T15:25:00Z">
        <w:r w:rsidRPr="00990B39">
          <w:rPr>
            <w:rFonts w:cs="Arial"/>
          </w:rPr>
          <w:t xml:space="preserve"> </w:t>
        </w:r>
      </w:ins>
      <w:ins w:id="471" w:author="Myslinski, Jason (J.S.)" w:date="2016-04-25T08:41:00Z">
        <w:r w:rsidRPr="00990B39">
          <w:rPr>
            <w:rFonts w:cs="Arial"/>
          </w:rPr>
          <w:t>0x191 D</w:t>
        </w:r>
      </w:ins>
      <w:ins w:id="472" w:author="Myslinski, Jason (J.S.)" w:date="2016-04-25T10:02:00Z">
        <w:r w:rsidRPr="00990B39">
          <w:rPr>
            <w:rFonts w:cs="Arial"/>
          </w:rPr>
          <w:t>isp</w:t>
        </w:r>
      </w:ins>
      <w:ins w:id="473" w:author="Myslinski, Jason (J.S.)" w:date="2016-04-25T08:41:00Z">
        <w:r w:rsidRPr="00990B39">
          <w:rPr>
            <w:rFonts w:cs="Arial"/>
          </w:rPr>
          <w:t xml:space="preserve">_LangSel.Rq </w:t>
        </w:r>
      </w:ins>
      <w:ins w:id="474" w:author="Myslinski, Jason (J.S.)" w:date="2016-04-25T08:45:00Z">
        <w:r w:rsidRPr="00990B39">
          <w:rPr>
            <w:rFonts w:cs="Arial"/>
          </w:rPr>
          <w:t xml:space="preserve">5 bit </w:t>
        </w:r>
      </w:ins>
      <w:ins w:id="475" w:author="Myslinski, Jason (J.S.)" w:date="2016-04-25T08:41:00Z">
        <w:r w:rsidRPr="00990B39">
          <w:rPr>
            <w:rFonts w:cs="Arial"/>
          </w:rPr>
          <w:t xml:space="preserve">signal and </w:t>
        </w:r>
      </w:ins>
      <w:ins w:id="476" w:author="Myslinski, Jason (J.S.)" w:date="2016-04-25T08:42:00Z">
        <w:r w:rsidRPr="00990B39">
          <w:rPr>
            <w:rFonts w:cs="Arial"/>
          </w:rPr>
          <w:t>D</w:t>
        </w:r>
      </w:ins>
      <w:ins w:id="477" w:author="Myslinski, Jason (J.S.)" w:date="2016-04-25T10:02:00Z">
        <w:r w:rsidRPr="00990B39">
          <w:rPr>
            <w:rFonts w:cs="Arial"/>
          </w:rPr>
          <w:t>isp</w:t>
        </w:r>
      </w:ins>
      <w:ins w:id="478" w:author="Myslinski, Jason (J.S.)" w:date="2016-04-25T08:42:00Z">
        <w:r w:rsidRPr="00990B39">
          <w:rPr>
            <w:rFonts w:cs="Arial"/>
          </w:rPr>
          <w:t>_LangSel</w:t>
        </w:r>
      </w:ins>
      <w:ins w:id="479" w:author="Myslinski, Jason (J.S.)" w:date="2016-04-25T09:02:00Z">
        <w:r w:rsidRPr="00990B39">
          <w:rPr>
            <w:rFonts w:cs="Arial"/>
          </w:rPr>
          <w:t>2</w:t>
        </w:r>
      </w:ins>
      <w:ins w:id="480" w:author="Myslinski, Jason (J.S.)" w:date="2016-04-25T08:42:00Z">
        <w:r w:rsidRPr="00990B39">
          <w:rPr>
            <w:rFonts w:cs="Arial"/>
          </w:rPr>
          <w:t xml:space="preserve">.Rq </w:t>
        </w:r>
      </w:ins>
      <w:ins w:id="481" w:author="Myslinski, Jason (J.S.)" w:date="2016-04-25T08:46:00Z">
        <w:r w:rsidRPr="00990B39">
          <w:rPr>
            <w:rFonts w:cs="Arial"/>
          </w:rPr>
          <w:t>7 bit</w:t>
        </w:r>
      </w:ins>
      <w:ins w:id="482" w:author="Myslinski, Jason (J.S.)" w:date="2016-04-25T08:42:00Z">
        <w:r w:rsidRPr="00990B39">
          <w:rPr>
            <w:rFonts w:cs="Arial"/>
          </w:rPr>
          <w:t xml:space="preserve"> signal</w:t>
        </w:r>
      </w:ins>
      <w:ins w:id="483" w:author="Myslinski, Jason (J.S.)" w:date="2016-04-28T09:33:00Z">
        <w:r>
          <w:rPr>
            <w:rFonts w:cs="Arial"/>
          </w:rPr>
          <w:t xml:space="preserve"> set to the language requested</w:t>
        </w:r>
      </w:ins>
      <w:ins w:id="484" w:author="Myslinski, Jason (J.S.)" w:date="2016-04-22T15:25:00Z">
        <w:r w:rsidRPr="00990B39">
          <w:rPr>
            <w:rFonts w:cs="Arial"/>
          </w:rPr>
          <w:t>.</w:t>
        </w:r>
      </w:ins>
    </w:p>
    <w:p w:rsidR="00990B39" w:rsidRDefault="000D3FD3">
      <w:pPr>
        <w:numPr>
          <w:ilvl w:val="0"/>
          <w:numId w:val="92"/>
        </w:numPr>
        <w:rPr>
          <w:rFonts w:cs="Arial"/>
        </w:rPr>
        <w:pPrChange w:id="485" w:author="Myslinski, Jason (J.S.)" w:date="2016-04-27T15:48:00Z">
          <w:pPr/>
        </w:pPrChange>
      </w:pPr>
      <w:ins w:id="486" w:author="Myslinski, Jason (J.S.)" w:date="2016-04-27T15:49:00Z">
        <w:r>
          <w:rPr>
            <w:rFonts w:cs="Arial"/>
          </w:rPr>
          <w:t>If a language</w:t>
        </w:r>
      </w:ins>
      <w:ins w:id="487" w:author="Myslinski, Jason (J.S.)" w:date="2016-04-27T15:50:00Z">
        <w:r>
          <w:rPr>
            <w:rFonts w:cs="Arial"/>
          </w:rPr>
          <w:t xml:space="preserve"> request</w:t>
        </w:r>
      </w:ins>
      <w:ins w:id="488" w:author="Myslinski, Jason (J.S.)" w:date="2016-04-27T15:51:00Z">
        <w:r>
          <w:rPr>
            <w:rFonts w:cs="Arial"/>
          </w:rPr>
          <w:t xml:space="preserve"> </w:t>
        </w:r>
      </w:ins>
      <w:ins w:id="489" w:author="Myslinski, Jason (J.S.)" w:date="2016-04-27T15:50:00Z">
        <w:r>
          <w:rPr>
            <w:rFonts w:cs="Arial"/>
          </w:rPr>
          <w:t xml:space="preserve">is </w:t>
        </w:r>
        <w:r>
          <w:rPr>
            <w:rFonts w:cs="Arial"/>
          </w:rPr>
          <w:t>needed for an encoding</w:t>
        </w:r>
      </w:ins>
      <w:ins w:id="490" w:author="Myslinski, Jason (J.S.)" w:date="2016-04-27T15:49:00Z">
        <w:r>
          <w:rPr>
            <w:rFonts w:cs="Arial"/>
          </w:rPr>
          <w:t xml:space="preserve"> that is supported by Disp_LangSel2.Rq but</w:t>
        </w:r>
      </w:ins>
      <w:ins w:id="491" w:author="Myslinski, Jason (J.S.)" w:date="2016-04-27T15:50:00Z">
        <w:r>
          <w:rPr>
            <w:rFonts w:cs="Arial"/>
          </w:rPr>
          <w:t xml:space="preserve"> not Disp_Lang</w:t>
        </w:r>
      </w:ins>
      <w:ins w:id="492" w:author="Myslinski, Jason (J.S.)" w:date="2016-04-27T15:51:00Z">
        <w:r>
          <w:rPr>
            <w:rFonts w:cs="Arial"/>
          </w:rPr>
          <w:t>Sel.Rq (ex Indian English) then only Disp_LangSel2.Rq would request the language.</w:t>
        </w:r>
      </w:ins>
    </w:p>
    <w:p w:rsidR="006925AA" w:rsidRPr="00990B39" w:rsidRDefault="000D3FD3" w:rsidP="006925AA">
      <w:pPr>
        <w:rPr>
          <w:ins w:id="493" w:author="Myslinski, Jason (J.S.)" w:date="2016-04-22T15:25:00Z"/>
          <w:rFonts w:cs="Arial"/>
        </w:rPr>
      </w:pPr>
    </w:p>
    <w:p w:rsidR="006925AA" w:rsidRPr="006925AA" w:rsidRDefault="000D3FD3" w:rsidP="006925AA">
      <w:pPr>
        <w:rPr>
          <w:ins w:id="494" w:author="Myslinski, Jason (J.S.)" w:date="2016-04-22T15:25:00Z"/>
          <w:rFonts w:cs="Arial"/>
        </w:rPr>
      </w:pPr>
      <w:ins w:id="495" w:author="Myslinski, Jason (J.S.)" w:date="2016-04-22T15:25:00Z">
        <w:r>
          <w:rPr>
            <w:rFonts w:cs="Arial"/>
          </w:rPr>
          <w:t xml:space="preserve">If the transmitter of the </w:t>
        </w:r>
      </w:ins>
      <w:ins w:id="496" w:author="Myslinski, Jason (J.S.)" w:date="2016-05-03T11:20:00Z">
        <w:r>
          <w:rPr>
            <w:rFonts w:cs="Arial"/>
          </w:rPr>
          <w:t>i</w:t>
        </w:r>
      </w:ins>
      <w:ins w:id="497" w:author="Myslinski, Jason (J.S.)" w:date="2016-04-22T15:25:00Z">
        <w:r>
          <w:rPr>
            <w:rFonts w:cs="Arial"/>
          </w:rPr>
          <w:t xml:space="preserve">nfotainment </w:t>
        </w:r>
      </w:ins>
      <w:ins w:id="498" w:author="Myslinski, Jason (J.S.)" w:date="2016-05-03T11:20:00Z">
        <w:r>
          <w:rPr>
            <w:rFonts w:cs="Arial"/>
          </w:rPr>
          <w:t>l</w:t>
        </w:r>
      </w:ins>
      <w:ins w:id="499" w:author="Myslinski, Jason (J.S.)" w:date="2016-04-22T15:25:00Z">
        <w:r w:rsidRPr="006925AA">
          <w:rPr>
            <w:rFonts w:cs="Arial"/>
          </w:rPr>
          <w:t>anguage request signals has a CAN dB that only supports</w:t>
        </w:r>
        <w:r w:rsidRPr="006925AA">
          <w:rPr>
            <w:rFonts w:cs="Arial"/>
          </w:rPr>
          <w:t xml:space="preserve"> one Language request signal then only that language request signal would be supported</w:t>
        </w:r>
      </w:ins>
      <w:ins w:id="500" w:author="Myslinski, Jason (J.S.)" w:date="2016-04-25T08:46:00Z">
        <w:r>
          <w:rPr>
            <w:rFonts w:cs="Arial"/>
          </w:rPr>
          <w:t xml:space="preserve"> (either support just the 5 bit </w:t>
        </w:r>
      </w:ins>
      <w:ins w:id="501" w:author="Myslinski, Jason (J.S.)" w:date="2016-04-25T09:04:00Z">
        <w:r>
          <w:rPr>
            <w:rFonts w:cs="Arial"/>
          </w:rPr>
          <w:t>D</w:t>
        </w:r>
      </w:ins>
      <w:ins w:id="502" w:author="Myslinski, Jason (J.S.)" w:date="2016-04-25T10:03:00Z">
        <w:r>
          <w:rPr>
            <w:rFonts w:cs="Arial"/>
          </w:rPr>
          <w:t>isp</w:t>
        </w:r>
      </w:ins>
      <w:ins w:id="503" w:author="Myslinski, Jason (J.S.)" w:date="2016-04-25T09:04:00Z">
        <w:r>
          <w:rPr>
            <w:rFonts w:cs="Arial"/>
          </w:rPr>
          <w:t xml:space="preserve">_LangSel.Rq </w:t>
        </w:r>
      </w:ins>
      <w:ins w:id="504" w:author="Myslinski, Jason (J.S.)" w:date="2016-04-25T08:46:00Z">
        <w:r>
          <w:rPr>
            <w:rFonts w:cs="Arial"/>
          </w:rPr>
          <w:t xml:space="preserve">or 7 bit </w:t>
        </w:r>
      </w:ins>
      <w:ins w:id="505" w:author="Myslinski, Jason (J.S.)" w:date="2016-04-25T09:04:00Z">
        <w:r>
          <w:rPr>
            <w:rFonts w:cs="Arial"/>
          </w:rPr>
          <w:t>D</w:t>
        </w:r>
      </w:ins>
      <w:ins w:id="506" w:author="Myslinski, Jason (J.S.)" w:date="2016-04-25T10:03:00Z">
        <w:r>
          <w:rPr>
            <w:rFonts w:cs="Arial"/>
          </w:rPr>
          <w:t>isp</w:t>
        </w:r>
      </w:ins>
      <w:ins w:id="507" w:author="Myslinski, Jason (J.S.)" w:date="2016-04-25T09:04:00Z">
        <w:r>
          <w:rPr>
            <w:rFonts w:cs="Arial"/>
          </w:rPr>
          <w:t xml:space="preserve">_LangSel2.Rq </w:t>
        </w:r>
      </w:ins>
      <w:ins w:id="508" w:author="Myslinski, Jason (J.S.)" w:date="2016-04-25T08:46:00Z">
        <w:r>
          <w:rPr>
            <w:rFonts w:cs="Arial"/>
          </w:rPr>
          <w:t>signal)</w:t>
        </w:r>
      </w:ins>
      <w:ins w:id="509" w:author="Myslinski, Jason (J.S.)" w:date="2016-04-22T15:25:00Z">
        <w:r w:rsidRPr="006925AA">
          <w:rPr>
            <w:rFonts w:cs="Arial"/>
          </w:rPr>
          <w:t>.</w:t>
        </w:r>
      </w:ins>
    </w:p>
    <w:p w:rsidR="006925AA" w:rsidRPr="006925AA" w:rsidRDefault="000D3FD3" w:rsidP="006925AA">
      <w:pPr>
        <w:rPr>
          <w:ins w:id="510" w:author="Myslinski, Jason (J.S.)" w:date="2016-04-22T15:25:00Z"/>
          <w:rFonts w:cs="Arial"/>
        </w:rPr>
      </w:pPr>
    </w:p>
    <w:p w:rsidR="006925AA" w:rsidRDefault="000D3FD3" w:rsidP="006925AA">
      <w:pPr>
        <w:rPr>
          <w:ins w:id="511" w:author="Myslinski, Jason (J.S.)" w:date="2016-05-03T10:47:00Z"/>
          <w:rFonts w:cs="Arial"/>
        </w:rPr>
      </w:pPr>
      <w:ins w:id="512" w:author="Myslinski, Jason (J.S.)" w:date="2016-04-22T15:25:00Z">
        <w:r w:rsidRPr="006925AA">
          <w:rPr>
            <w:rFonts w:cs="Arial"/>
          </w:rPr>
          <w:t>Th</w:t>
        </w:r>
        <w:r>
          <w:rPr>
            <w:rFonts w:cs="Arial"/>
          </w:rPr>
          <w:t xml:space="preserve">e receiver of the infotainment </w:t>
        </w:r>
      </w:ins>
      <w:ins w:id="513" w:author="Myslinski, Jason (J.S.)" w:date="2016-05-03T11:20:00Z">
        <w:r>
          <w:rPr>
            <w:rFonts w:cs="Arial"/>
          </w:rPr>
          <w:t>l</w:t>
        </w:r>
      </w:ins>
      <w:ins w:id="514" w:author="Myslinski, Jason (J.S.)" w:date="2016-04-22T15:25:00Z">
        <w:r w:rsidRPr="006925AA">
          <w:rPr>
            <w:rFonts w:cs="Arial"/>
          </w:rPr>
          <w:t>anguage request signal (ex Cluster)</w:t>
        </w:r>
      </w:ins>
      <w:ins w:id="515" w:author="Myslinski, Jason (J.S.)" w:date="2016-04-25T08:43:00Z">
        <w:r>
          <w:rPr>
            <w:rFonts w:cs="Arial"/>
          </w:rPr>
          <w:t xml:space="preserve"> will have</w:t>
        </w:r>
      </w:ins>
      <w:ins w:id="516" w:author="Myslinski, Jason (J.S.)" w:date="2016-04-22T15:25:00Z">
        <w:r w:rsidRPr="006925AA">
          <w:rPr>
            <w:rFonts w:cs="Arial"/>
          </w:rPr>
          <w:t xml:space="preserve"> its CAN dB set-up so only one language request signal is received in its CAN dB for a particular program</w:t>
        </w:r>
      </w:ins>
      <w:ins w:id="517" w:author="Myslinski, Jason (J.S.)" w:date="2016-04-25T08:46:00Z">
        <w:r>
          <w:rPr>
            <w:rFonts w:cs="Arial"/>
          </w:rPr>
          <w:t xml:space="preserve"> (will only receive the 5 bit</w:t>
        </w:r>
      </w:ins>
      <w:ins w:id="518" w:author="Myslinski, Jason (J.S.)" w:date="2016-04-25T09:05:00Z">
        <w:r>
          <w:rPr>
            <w:rFonts w:cs="Arial"/>
          </w:rPr>
          <w:t xml:space="preserve"> </w:t>
        </w:r>
      </w:ins>
      <w:ins w:id="519" w:author="Myslinski, Jason (J.S.)" w:date="2016-04-25T10:03:00Z">
        <w:r>
          <w:rPr>
            <w:rFonts w:cs="Arial"/>
          </w:rPr>
          <w:t>Di</w:t>
        </w:r>
      </w:ins>
      <w:ins w:id="520" w:author="Myslinski, Jason (J.S.)" w:date="2016-05-03T10:48:00Z">
        <w:r>
          <w:rPr>
            <w:rFonts w:cs="Arial"/>
          </w:rPr>
          <w:t>sp</w:t>
        </w:r>
      </w:ins>
      <w:ins w:id="521" w:author="Myslinski, Jason (J.S.)" w:date="2016-04-25T09:05:00Z">
        <w:r>
          <w:rPr>
            <w:rFonts w:cs="Arial"/>
          </w:rPr>
          <w:t>_LangSel.Rq</w:t>
        </w:r>
      </w:ins>
      <w:ins w:id="522" w:author="Myslinski, Jason (J.S.)" w:date="2016-04-25T08:46:00Z">
        <w:r>
          <w:rPr>
            <w:rFonts w:cs="Arial"/>
          </w:rPr>
          <w:t xml:space="preserve"> </w:t>
        </w:r>
      </w:ins>
      <w:ins w:id="523" w:author="Myslinski, Jason (J.S.)" w:date="2016-04-25T09:06:00Z">
        <w:r>
          <w:rPr>
            <w:rFonts w:cs="Arial"/>
          </w:rPr>
          <w:t xml:space="preserve">signal </w:t>
        </w:r>
      </w:ins>
      <w:ins w:id="524" w:author="Myslinski, Jason (J.S.)" w:date="2016-04-25T08:46:00Z">
        <w:r>
          <w:rPr>
            <w:rFonts w:cs="Arial"/>
          </w:rPr>
          <w:t>or 7 bit D</w:t>
        </w:r>
      </w:ins>
      <w:ins w:id="525" w:author="Myslinski, Jason (J.S.)" w:date="2016-04-25T10:03:00Z">
        <w:r>
          <w:rPr>
            <w:rFonts w:cs="Arial"/>
          </w:rPr>
          <w:t>isp</w:t>
        </w:r>
      </w:ins>
      <w:ins w:id="526" w:author="Myslinski, Jason (J.S.)" w:date="2016-04-25T08:46:00Z">
        <w:r>
          <w:rPr>
            <w:rFonts w:cs="Arial"/>
          </w:rPr>
          <w:t>_LangSel</w:t>
        </w:r>
      </w:ins>
      <w:ins w:id="527" w:author="Myslinski, Jason (J.S.)" w:date="2016-04-25T09:05:00Z">
        <w:r>
          <w:rPr>
            <w:rFonts w:cs="Arial"/>
          </w:rPr>
          <w:t>2</w:t>
        </w:r>
      </w:ins>
      <w:ins w:id="528" w:author="Myslinski, Jason (J.S.)" w:date="2016-04-25T08:46:00Z">
        <w:r>
          <w:rPr>
            <w:rFonts w:cs="Arial"/>
          </w:rPr>
          <w:t>.Rq signal)</w:t>
        </w:r>
      </w:ins>
      <w:ins w:id="529" w:author="Myslinski, Jason (J.S.)" w:date="2016-04-22T15:25:00Z">
        <w:r w:rsidRPr="006925AA">
          <w:rPr>
            <w:rFonts w:cs="Arial"/>
          </w:rPr>
          <w:t>.</w:t>
        </w:r>
      </w:ins>
    </w:p>
    <w:p w:rsidR="00057C77" w:rsidRPr="00057C77" w:rsidRDefault="000D3FD3">
      <w:pPr>
        <w:numPr>
          <w:ilvl w:val="0"/>
          <w:numId w:val="92"/>
        </w:numPr>
        <w:rPr>
          <w:ins w:id="530" w:author="Myslinski, Jason (J.S.)" w:date="2016-04-22T15:25:00Z"/>
          <w:rFonts w:cs="Arial"/>
          <w:rPrChange w:id="531" w:author="Myslinski, Jason (J.S.)" w:date="2016-05-03T10:47:00Z">
            <w:rPr>
              <w:ins w:id="532" w:author="Myslinski, Jason (J.S.)" w:date="2016-04-22T15:25:00Z"/>
            </w:rPr>
          </w:rPrChange>
        </w:rPr>
        <w:pPrChange w:id="533" w:author="Myslinski, Jason (J.S.)" w:date="2016-05-03T10:47:00Z">
          <w:pPr/>
        </w:pPrChange>
      </w:pPr>
      <w:ins w:id="534" w:author="Myslinski, Jason (J.S.)" w:date="2016-05-03T10:48:00Z">
        <w:r>
          <w:rPr>
            <w:rFonts w:cs="Arial"/>
          </w:rPr>
          <w:t xml:space="preserve">Exception:  If the </w:t>
        </w:r>
      </w:ins>
      <w:ins w:id="535" w:author="Myslinski, Jason (J.S.)" w:date="2016-05-04T08:22:00Z">
        <w:r>
          <w:rPr>
            <w:rFonts w:cs="Arial"/>
          </w:rPr>
          <w:t xml:space="preserve">Ford D&amp;R for the </w:t>
        </w:r>
      </w:ins>
      <w:ins w:id="536" w:author="Myslinski, Jason (J.S.)" w:date="2016-05-03T10:48:00Z">
        <w:r>
          <w:rPr>
            <w:rFonts w:cs="Arial"/>
          </w:rPr>
          <w:t xml:space="preserve">receiver of the </w:t>
        </w:r>
        <w:r>
          <w:rPr>
            <w:rFonts w:cs="Arial"/>
          </w:rPr>
          <w:t>infotainment language</w:t>
        </w:r>
      </w:ins>
      <w:ins w:id="537" w:author="Myslinski, Jason (J.S.)" w:date="2016-05-03T10:53:00Z">
        <w:r>
          <w:rPr>
            <w:rFonts w:cs="Arial"/>
          </w:rPr>
          <w:t xml:space="preserve"> request</w:t>
        </w:r>
      </w:ins>
      <w:ins w:id="538" w:author="Myslinski, Jason (J.S.)" w:date="2016-05-03T10:48:00Z">
        <w:r>
          <w:rPr>
            <w:rFonts w:cs="Arial"/>
          </w:rPr>
          <w:t xml:space="preserve"> signal has explicitly asked for a CAN dB with both </w:t>
        </w:r>
      </w:ins>
      <w:ins w:id="539" w:author="Myslinski, Jason (J.S.)" w:date="2016-05-03T10:49:00Z">
        <w:r>
          <w:rPr>
            <w:rFonts w:cs="Arial"/>
          </w:rPr>
          <w:t>i</w:t>
        </w:r>
      </w:ins>
      <w:ins w:id="540" w:author="Myslinski, Jason (J.S.)" w:date="2016-05-03T10:48:00Z">
        <w:r>
          <w:rPr>
            <w:rFonts w:cs="Arial"/>
          </w:rPr>
          <w:t xml:space="preserve">nfotainment </w:t>
        </w:r>
      </w:ins>
      <w:ins w:id="541" w:author="Myslinski, Jason (J.S.)" w:date="2016-05-03T10:49:00Z">
        <w:r>
          <w:rPr>
            <w:rFonts w:cs="Arial"/>
          </w:rPr>
          <w:t>l</w:t>
        </w:r>
      </w:ins>
      <w:ins w:id="542" w:author="Myslinski, Jason (J.S.)" w:date="2016-05-03T10:48:00Z">
        <w:r>
          <w:rPr>
            <w:rFonts w:cs="Arial"/>
          </w:rPr>
          <w:t xml:space="preserve">anguage </w:t>
        </w:r>
      </w:ins>
      <w:ins w:id="543" w:author="Myslinski, Jason (J.S.)" w:date="2016-05-03T10:50:00Z">
        <w:r>
          <w:rPr>
            <w:rFonts w:cs="Arial"/>
          </w:rPr>
          <w:t>r</w:t>
        </w:r>
      </w:ins>
      <w:ins w:id="544" w:author="Myslinski, Jason (J.S.)" w:date="2016-05-03T10:48:00Z">
        <w:r>
          <w:rPr>
            <w:rFonts w:cs="Arial"/>
          </w:rPr>
          <w:t>equest signals</w:t>
        </w:r>
      </w:ins>
      <w:ins w:id="545" w:author="Myslinski, Jason (J.S.)" w:date="2016-05-03T10:50:00Z">
        <w:r>
          <w:rPr>
            <w:rFonts w:cs="Arial"/>
          </w:rPr>
          <w:t xml:space="preserve"> to support common software </w:t>
        </w:r>
      </w:ins>
      <w:ins w:id="546" w:author="Myslinski, Jason (J.S.)" w:date="2016-05-03T11:04:00Z">
        <w:r>
          <w:rPr>
            <w:rFonts w:cs="Arial"/>
          </w:rPr>
          <w:t xml:space="preserve">across </w:t>
        </w:r>
      </w:ins>
      <w:ins w:id="547" w:author="Myslinski, Jason (J.S.)" w:date="2016-05-03T11:20:00Z">
        <w:r>
          <w:rPr>
            <w:rFonts w:cs="Arial"/>
          </w:rPr>
          <w:t xml:space="preserve">multiple </w:t>
        </w:r>
      </w:ins>
      <w:ins w:id="548" w:author="Myslinski, Jason (J.S.)" w:date="2016-05-03T11:04:00Z">
        <w:r>
          <w:rPr>
            <w:rFonts w:cs="Arial"/>
          </w:rPr>
          <w:t xml:space="preserve">programs </w:t>
        </w:r>
      </w:ins>
      <w:ins w:id="549" w:author="Myslinski, Jason (J.S.)" w:date="2016-05-03T10:50:00Z">
        <w:r>
          <w:rPr>
            <w:rFonts w:cs="Arial"/>
          </w:rPr>
          <w:t>(</w:t>
        </w:r>
        <w:r w:rsidRPr="00990B39">
          <w:rPr>
            <w:rFonts w:cs="Arial"/>
          </w:rPr>
          <w:t>0x191 Disp_LangSel.Rq 5 bit signal and Disp_LangSel2.Rq 7</w:t>
        </w:r>
      </w:ins>
      <w:ins w:id="550" w:author="Myslinski, Jason (J.S.)" w:date="2016-05-05T08:16:00Z">
        <w:r>
          <w:rPr>
            <w:rFonts w:cs="Arial"/>
          </w:rPr>
          <w:t xml:space="preserve"> bit signal</w:t>
        </w:r>
      </w:ins>
      <w:ins w:id="551" w:author="Myslinski, Jason (J.S.)" w:date="2016-05-03T10:50:00Z">
        <w:r>
          <w:rPr>
            <w:rFonts w:cs="Arial"/>
          </w:rPr>
          <w:t xml:space="preserve">) </w:t>
        </w:r>
      </w:ins>
      <w:ins w:id="552" w:author="Myslinski, Jason (J.S.)" w:date="2016-05-03T10:51:00Z">
        <w:r>
          <w:rPr>
            <w:rFonts w:cs="Arial"/>
          </w:rPr>
          <w:t>then the recei</w:t>
        </w:r>
        <w:r>
          <w:rPr>
            <w:rFonts w:cs="Arial"/>
          </w:rPr>
          <w:t xml:space="preserve">ver of those signals will need to have a configuration </w:t>
        </w:r>
      </w:ins>
      <w:ins w:id="553" w:author="Myslinski, Jason (J.S.)" w:date="2016-05-03T11:20:00Z">
        <w:r>
          <w:rPr>
            <w:rFonts w:cs="Arial"/>
          </w:rPr>
          <w:t xml:space="preserve">bit </w:t>
        </w:r>
      </w:ins>
      <w:ins w:id="554" w:author="Myslinski, Jason (J.S.)" w:date="2016-05-03T10:51:00Z">
        <w:r>
          <w:rPr>
            <w:rFonts w:cs="Arial"/>
          </w:rPr>
          <w:t xml:space="preserve">such that only one of the signals can be used at a time (ex. program X only uses Disp_LangSel2.Rq while program Y </w:t>
        </w:r>
      </w:ins>
      <w:ins w:id="555" w:author="Myslinski, Jason (J.S.)" w:date="2016-05-03T10:52:00Z">
        <w:r>
          <w:rPr>
            <w:rFonts w:cs="Arial"/>
          </w:rPr>
          <w:t>only uses Disp_LangSel.Rq).</w:t>
        </w:r>
      </w:ins>
    </w:p>
    <w:p w:rsidR="006925AA" w:rsidRPr="006925AA" w:rsidRDefault="000D3FD3" w:rsidP="006925AA">
      <w:pPr>
        <w:rPr>
          <w:ins w:id="556" w:author="Myslinski, Jason (J.S.)" w:date="2016-04-22T15:25:00Z"/>
          <w:rFonts w:cs="Arial"/>
        </w:rPr>
      </w:pPr>
    </w:p>
    <w:p w:rsidR="006925AA" w:rsidRDefault="000D3FD3" w:rsidP="006925AA">
      <w:pPr>
        <w:rPr>
          <w:ins w:id="557" w:author="Myslinski, Jason (J.S.)" w:date="2016-05-03T10:53:00Z"/>
          <w:rFonts w:cs="Arial"/>
        </w:rPr>
      </w:pPr>
      <w:ins w:id="558" w:author="Myslinski, Jason (J.S.)" w:date="2016-04-22T15:25:00Z">
        <w:r w:rsidRPr="006925AA">
          <w:rPr>
            <w:rFonts w:cs="Arial"/>
          </w:rPr>
          <w:t>The Cluster transmitter of the language request signal</w:t>
        </w:r>
        <w:r w:rsidRPr="006925AA">
          <w:rPr>
            <w:rFonts w:cs="Arial"/>
          </w:rPr>
          <w:t xml:space="preserve"> will support only one language request signal in its CAN dB for a particular program</w:t>
        </w:r>
      </w:ins>
      <w:ins w:id="559" w:author="Myslinski, Jason (J.S.)" w:date="2016-04-25T08:47:00Z">
        <w:r>
          <w:rPr>
            <w:rFonts w:cs="Arial"/>
          </w:rPr>
          <w:t xml:space="preserve"> (will only send the 5 bit </w:t>
        </w:r>
      </w:ins>
      <w:ins w:id="560" w:author="Myslinski, Jason (J.S.)" w:date="2016-04-25T09:06:00Z">
        <w:r>
          <w:rPr>
            <w:rFonts w:cs="Arial"/>
          </w:rPr>
          <w:t xml:space="preserve">McLangSel.Rq </w:t>
        </w:r>
      </w:ins>
      <w:ins w:id="561" w:author="Myslinski, Jason (J.S.)" w:date="2016-04-25T08:47:00Z">
        <w:r>
          <w:rPr>
            <w:rFonts w:cs="Arial"/>
          </w:rPr>
          <w:t xml:space="preserve">or 7 bit </w:t>
        </w:r>
      </w:ins>
      <w:ins w:id="562" w:author="Myslinski, Jason (J.S.)" w:date="2016-04-25T09:06:00Z">
        <w:r>
          <w:rPr>
            <w:rFonts w:cs="Arial"/>
          </w:rPr>
          <w:t>McLangSel2</w:t>
        </w:r>
      </w:ins>
      <w:ins w:id="563" w:author="Myslinski, Jason (J.S.)" w:date="2016-04-25T08:47:00Z">
        <w:r>
          <w:rPr>
            <w:rFonts w:cs="Arial"/>
          </w:rPr>
          <w:t>.Rq signal)</w:t>
        </w:r>
      </w:ins>
      <w:ins w:id="564" w:author="Myslinski, Jason (J.S.)" w:date="2016-04-22T15:25:00Z">
        <w:r w:rsidRPr="006925AA">
          <w:rPr>
            <w:rFonts w:cs="Arial"/>
          </w:rPr>
          <w:t>.</w:t>
        </w:r>
      </w:ins>
      <w:ins w:id="565" w:author="Myslinski, Jason (J.S.)" w:date="2017-04-19T15:39:00Z">
        <w:r>
          <w:rPr>
            <w:rFonts w:cs="Arial"/>
          </w:rPr>
          <w:t xml:space="preserve">  The other language signal not used would be set to 0x0 Inactive/Invalid.</w:t>
        </w:r>
      </w:ins>
    </w:p>
    <w:p w:rsidR="00524C95" w:rsidRPr="00524C95" w:rsidRDefault="000D3FD3">
      <w:pPr>
        <w:numPr>
          <w:ilvl w:val="0"/>
          <w:numId w:val="92"/>
        </w:numPr>
        <w:rPr>
          <w:ins w:id="566" w:author="Myslinski, Jason (J.S.)" w:date="2016-04-22T15:25:00Z"/>
          <w:rFonts w:cs="Arial"/>
          <w:rPrChange w:id="567" w:author="Myslinski, Jason (J.S.)" w:date="2016-05-03T10:53:00Z">
            <w:rPr>
              <w:ins w:id="568" w:author="Myslinski, Jason (J.S.)" w:date="2016-04-22T15:25:00Z"/>
            </w:rPr>
          </w:rPrChange>
        </w:rPr>
        <w:pPrChange w:id="569" w:author="Myslinski, Jason (J.S.)" w:date="2016-05-03T10:53:00Z">
          <w:pPr/>
        </w:pPrChange>
      </w:pPr>
      <w:ins w:id="570" w:author="Myslinski, Jason (J.S.)" w:date="2016-05-03T10:53:00Z">
        <w:r>
          <w:rPr>
            <w:rFonts w:cs="Arial"/>
          </w:rPr>
          <w:t>Exception</w:t>
        </w:r>
      </w:ins>
      <w:ins w:id="571" w:author="Myslinski, Jason (J.S.)" w:date="2016-05-03T11:28:00Z">
        <w:r>
          <w:rPr>
            <w:rFonts w:cs="Arial"/>
          </w:rPr>
          <w:t>:</w:t>
        </w:r>
      </w:ins>
      <w:ins w:id="572" w:author="Myslinski, Jason (J.S.)" w:date="2016-05-03T10:53:00Z">
        <w:r>
          <w:rPr>
            <w:rFonts w:cs="Arial"/>
          </w:rPr>
          <w:t xml:space="preserve">  If the </w:t>
        </w:r>
      </w:ins>
      <w:ins w:id="573" w:author="Myslinski, Jason (J.S.)" w:date="2016-05-04T08:22:00Z">
        <w:r>
          <w:rPr>
            <w:rFonts w:cs="Arial"/>
          </w:rPr>
          <w:t xml:space="preserve">Ford D&amp;R for the </w:t>
        </w:r>
      </w:ins>
      <w:ins w:id="574" w:author="Myslinski, Jason (J.S.)" w:date="2016-05-03T10:53:00Z">
        <w:r>
          <w:rPr>
            <w:rFonts w:cs="Arial"/>
          </w:rPr>
          <w:t>transmitter of the Cluster language request signals</w:t>
        </w:r>
      </w:ins>
      <w:ins w:id="575" w:author="Myslinski, Jason (J.S.)" w:date="2016-05-03T10:54:00Z">
        <w:r>
          <w:rPr>
            <w:rFonts w:cs="Arial"/>
          </w:rPr>
          <w:t xml:space="preserve"> (McLangSel.</w:t>
        </w:r>
        <w:r w:rsidRPr="006925AA">
          <w:rPr>
            <w:rFonts w:cs="Arial"/>
          </w:rPr>
          <w:t>Rq</w:t>
        </w:r>
        <w:r>
          <w:rPr>
            <w:rFonts w:cs="Arial"/>
          </w:rPr>
          <w:t xml:space="preserve"> 5 bit signal and McLangSel2.</w:t>
        </w:r>
        <w:r w:rsidRPr="006925AA">
          <w:rPr>
            <w:rFonts w:cs="Arial"/>
          </w:rPr>
          <w:t>Rq</w:t>
        </w:r>
        <w:r>
          <w:rPr>
            <w:rFonts w:cs="Arial"/>
          </w:rPr>
          <w:t xml:space="preserve"> 7 bit signal) </w:t>
        </w:r>
      </w:ins>
      <w:ins w:id="576" w:author="Myslinski, Jason (J.S.)" w:date="2016-05-03T10:56:00Z">
        <w:r>
          <w:rPr>
            <w:rFonts w:cs="Arial"/>
          </w:rPr>
          <w:t xml:space="preserve">has explicitly asked for a CAN dB with both cluster language request signals to support common software </w:t>
        </w:r>
      </w:ins>
      <w:ins w:id="577" w:author="Myslinski, Jason (J.S.)" w:date="2016-05-03T11:29:00Z">
        <w:r>
          <w:rPr>
            <w:rFonts w:cs="Arial"/>
          </w:rPr>
          <w:t xml:space="preserve">across multiple programs </w:t>
        </w:r>
      </w:ins>
      <w:ins w:id="578" w:author="Myslinski, Jason (J.S.)" w:date="2016-05-03T10:56:00Z">
        <w:r>
          <w:rPr>
            <w:rFonts w:cs="Arial"/>
          </w:rPr>
          <w:t>then the Cluster will need to have a configuration</w:t>
        </w:r>
      </w:ins>
      <w:ins w:id="579" w:author="Myslinski, Jason (J.S.)" w:date="2016-05-03T11:30:00Z">
        <w:r>
          <w:rPr>
            <w:rFonts w:cs="Arial"/>
          </w:rPr>
          <w:t xml:space="preserve"> bit</w:t>
        </w:r>
      </w:ins>
      <w:ins w:id="580" w:author="Myslinski, Jason (J.S.)" w:date="2016-05-03T10:56:00Z">
        <w:r>
          <w:rPr>
            <w:rFonts w:cs="Arial"/>
          </w:rPr>
          <w:t xml:space="preserve"> such that only one of the signals can be used at a time.</w:t>
        </w:r>
      </w:ins>
    </w:p>
    <w:p w:rsidR="006925AA" w:rsidRPr="0010214E" w:rsidRDefault="000D3FD3" w:rsidP="006925AA">
      <w:pPr>
        <w:rPr>
          <w:ins w:id="581" w:author="Myslinski, Jason (J.S.)" w:date="2016-04-22T15:25:00Z"/>
          <w:rFonts w:cs="Arial"/>
        </w:rPr>
      </w:pPr>
    </w:p>
    <w:p w:rsidR="006925AA" w:rsidDel="0051476E" w:rsidRDefault="000D3FD3" w:rsidP="006925AA">
      <w:pPr>
        <w:rPr>
          <w:del w:id="582" w:author="Myslinski, Jason (J.S.)" w:date="2017-03-24T08:14:00Z"/>
          <w:rFonts w:cs="Arial"/>
        </w:rPr>
      </w:pPr>
      <w:ins w:id="583" w:author="Myslinski, Jason (J.S.)" w:date="2016-04-22T15:25:00Z">
        <w:r w:rsidRPr="0010214E">
          <w:rPr>
            <w:rFonts w:cs="Arial"/>
          </w:rPr>
          <w:t>If in an error condition the receiving module gets both language request signals from the same module at the same time</w:t>
        </w:r>
        <w:r w:rsidRPr="0010214E">
          <w:rPr>
            <w:rFonts w:cs="Arial"/>
          </w:rPr>
          <w:t xml:space="preserve"> then the last</w:t>
        </w:r>
      </w:ins>
      <w:ins w:id="584" w:author="Myslinski, Jason (J.S.)" w:date="2016-04-25T09:17:00Z">
        <w:r w:rsidRPr="0010214E">
          <w:rPr>
            <w:rFonts w:cs="Arial"/>
          </w:rPr>
          <w:t xml:space="preserve"> language request</w:t>
        </w:r>
      </w:ins>
      <w:ins w:id="585" w:author="Myslinski, Jason (J.S.)" w:date="2016-04-25T09:21:00Z">
        <w:r w:rsidRPr="0010214E">
          <w:rPr>
            <w:rFonts w:cs="Arial"/>
          </w:rPr>
          <w:t xml:space="preserve"> signal</w:t>
        </w:r>
      </w:ins>
      <w:ins w:id="586" w:author="Myslinski, Jason (J.S.)" w:date="2016-04-25T09:17:00Z">
        <w:r w:rsidRPr="0010214E">
          <w:rPr>
            <w:rFonts w:cs="Arial"/>
          </w:rPr>
          <w:t xml:space="preserve"> received</w:t>
        </w:r>
      </w:ins>
      <w:ins w:id="587" w:author="Myslinski, Jason (J.S.)" w:date="2017-04-19T09:02:00Z">
        <w:r>
          <w:rPr>
            <w:rFonts w:cs="Arial"/>
          </w:rPr>
          <w:t xml:space="preserve"> set to a language</w:t>
        </w:r>
      </w:ins>
      <w:ins w:id="588" w:author="Myslinski, Jason (J.S.)" w:date="2016-04-22T15:25:00Z">
        <w:r w:rsidRPr="0010214E">
          <w:rPr>
            <w:rFonts w:cs="Arial"/>
          </w:rPr>
          <w:t xml:space="preserve"> would be supported.</w:t>
        </w:r>
      </w:ins>
      <w:ins w:id="589" w:author="Myslinski, Jason (J.S.)" w:date="2017-03-24T08:13:00Z">
        <w:r>
          <w:rPr>
            <w:rFonts w:cs="Arial"/>
          </w:rPr>
          <w:t xml:space="preserve">  </w:t>
        </w:r>
      </w:ins>
    </w:p>
    <w:p w:rsidR="00FC16F8" w:rsidRDefault="000D3FD3">
      <w:pPr>
        <w:numPr>
          <w:ilvl w:val="0"/>
          <w:numId w:val="92"/>
        </w:numPr>
        <w:rPr>
          <w:ins w:id="590" w:author="Myslinski, Jason (J.S.)" w:date="2017-03-23T10:07:00Z"/>
          <w:rFonts w:cs="Arial"/>
        </w:rPr>
        <w:pPrChange w:id="591" w:author="Myslinski, Jason (J.S.)" w:date="2017-03-23T09:55:00Z">
          <w:pPr/>
        </w:pPrChange>
      </w:pPr>
      <w:ins w:id="592" w:author="Myslinski, Jason (J.S.)" w:date="2017-03-23T09:55:00Z">
        <w:r>
          <w:rPr>
            <w:rFonts w:cs="Arial"/>
          </w:rPr>
          <w:t xml:space="preserve">The </w:t>
        </w:r>
      </w:ins>
      <w:ins w:id="593" w:author="Myslinski, Jason (J.S.)" w:date="2017-03-23T10:07:00Z">
        <w:r>
          <w:rPr>
            <w:rFonts w:cs="Arial"/>
          </w:rPr>
          <w:t xml:space="preserve">Cluster </w:t>
        </w:r>
      </w:ins>
      <w:ins w:id="594" w:author="Myslinski, Jason (J.S.)" w:date="2017-03-23T09:55:00Z">
        <w:r>
          <w:rPr>
            <w:rFonts w:cs="Arial"/>
          </w:rPr>
          <w:t>Ford D&amp;R or supplier needs to bring to the CAN dB teams attention if their module is receiving both language request signals if they are only supposed to be receiving one language request signal so this can be corrected in their CAN dB.</w:t>
        </w:r>
      </w:ins>
    </w:p>
    <w:p w:rsidR="007570B7" w:rsidRPr="00FC16F8" w:rsidRDefault="000D3FD3">
      <w:pPr>
        <w:numPr>
          <w:ilvl w:val="0"/>
          <w:numId w:val="92"/>
        </w:numPr>
        <w:rPr>
          <w:rFonts w:cs="Arial"/>
          <w:rPrChange w:id="595" w:author="Myslinski, Jason (J.S.)" w:date="2017-03-23T09:55:00Z">
            <w:rPr/>
          </w:rPrChange>
        </w:rPr>
        <w:pPrChange w:id="596" w:author="Myslinski, Jason (J.S.)" w:date="2017-03-23T09:55:00Z">
          <w:pPr/>
        </w:pPrChange>
      </w:pPr>
      <w:ins w:id="597" w:author="Myslinski, Jason (J.S.)" w:date="2017-03-23T10:07:00Z">
        <w:r>
          <w:rPr>
            <w:rFonts w:cs="Arial"/>
          </w:rPr>
          <w:t>The Cluster is only</w:t>
        </w:r>
        <w:r>
          <w:rPr>
            <w:rFonts w:cs="Arial"/>
          </w:rPr>
          <w:t xml:space="preserve"> supposed to send one language request at a time</w:t>
        </w:r>
      </w:ins>
      <w:ins w:id="598" w:author="Myslinski, Jason (J.S.)" w:date="2017-03-23T10:14:00Z">
        <w:r>
          <w:rPr>
            <w:rFonts w:cs="Arial"/>
          </w:rPr>
          <w:t xml:space="preserve"> and that is what receiver would expect</w:t>
        </w:r>
      </w:ins>
      <w:ins w:id="599" w:author="Myslinski, Jason (J.S.)" w:date="2017-03-23T10:07:00Z">
        <w:r>
          <w:rPr>
            <w:rFonts w:cs="Arial"/>
          </w:rPr>
          <w:t xml:space="preserve">.  If </w:t>
        </w:r>
      </w:ins>
      <w:ins w:id="600" w:author="Myslinski, Jason (J.S.)" w:date="2017-03-23T10:14:00Z">
        <w:r>
          <w:rPr>
            <w:rFonts w:cs="Arial"/>
          </w:rPr>
          <w:t xml:space="preserve">the </w:t>
        </w:r>
      </w:ins>
      <w:ins w:id="601" w:author="Myslinski, Jason (J.S.)" w:date="2017-03-23T10:07:00Z">
        <w:r>
          <w:rPr>
            <w:rFonts w:cs="Arial"/>
          </w:rPr>
          <w:t xml:space="preserve">receiver of </w:t>
        </w:r>
      </w:ins>
      <w:ins w:id="602" w:author="Myslinski, Jason (J.S.)" w:date="2017-03-23T10:08:00Z">
        <w:r>
          <w:rPr>
            <w:rFonts w:cs="Arial"/>
          </w:rPr>
          <w:t>0x193 McLangSel.</w:t>
        </w:r>
        <w:r w:rsidRPr="006925AA">
          <w:rPr>
            <w:rFonts w:cs="Arial"/>
          </w:rPr>
          <w:t>Rq</w:t>
        </w:r>
        <w:r>
          <w:rPr>
            <w:rFonts w:cs="Arial"/>
          </w:rPr>
          <w:t xml:space="preserve"> or McLangSel2.Rq gets both signal set to a language at the same time </w:t>
        </w:r>
      </w:ins>
      <w:ins w:id="603" w:author="Myslinski, Jason (J.S.)" w:date="2017-03-23T10:15:00Z">
        <w:r>
          <w:rPr>
            <w:rFonts w:cs="Arial"/>
          </w:rPr>
          <w:t xml:space="preserve">then </w:t>
        </w:r>
      </w:ins>
      <w:ins w:id="604" w:author="Myslinski, Jason (J.S.)" w:date="2017-03-23T10:08:00Z">
        <w:r>
          <w:rPr>
            <w:rFonts w:cs="Arial"/>
          </w:rPr>
          <w:t>bring the issue to the Cluster D&amp;R</w:t>
        </w:r>
      </w:ins>
      <w:ins w:id="605" w:author="Myslinski, Jason (J.S.)" w:date="2017-03-23T10:09:00Z">
        <w:r>
          <w:rPr>
            <w:rFonts w:cs="Arial"/>
          </w:rPr>
          <w:t>’s attention so this</w:t>
        </w:r>
        <w:r>
          <w:rPr>
            <w:rFonts w:cs="Arial"/>
          </w:rPr>
          <w:t xml:space="preserve"> could be corrected.</w:t>
        </w:r>
      </w:ins>
    </w:p>
    <w:p w:rsidR="006925AA" w:rsidRPr="0010214E" w:rsidRDefault="000D3FD3" w:rsidP="006925AA">
      <w:pPr>
        <w:rPr>
          <w:ins w:id="606" w:author="Myslinski, Jason (J.S.)" w:date="2016-04-22T15:25:00Z"/>
          <w:rFonts w:cs="Arial"/>
        </w:rPr>
      </w:pPr>
    </w:p>
    <w:p w:rsidR="0010214E" w:rsidRPr="0010214E" w:rsidRDefault="000D3FD3" w:rsidP="0010214E">
      <w:pPr>
        <w:rPr>
          <w:ins w:id="607" w:author="Myslinski, Jason (J.S.)" w:date="2016-04-25T10:02:00Z"/>
          <w:rFonts w:cs="Arial"/>
        </w:rPr>
      </w:pPr>
      <w:ins w:id="608" w:author="Myslinski, Jason (J.S.)" w:date="2016-04-25T10:02:00Z">
        <w:r w:rsidRPr="0010214E">
          <w:rPr>
            <w:rFonts w:cs="Arial"/>
          </w:rPr>
          <w:t xml:space="preserve">Reference the CAN dB for the latest and in case any conflict in signal names the CAN dB takes precedent.  </w:t>
        </w:r>
      </w:ins>
    </w:p>
    <w:p w:rsidR="006925AA" w:rsidRPr="0010214E" w:rsidRDefault="000D3FD3" w:rsidP="006925AA">
      <w:pPr>
        <w:rPr>
          <w:ins w:id="609" w:author="Myslinski, Jason (J.S.)" w:date="2016-04-22T15:25:00Z"/>
          <w:rFonts w:cs="Arial"/>
          <w:rPrChange w:id="610" w:author="Myslinski, Jason (J.S.)" w:date="2016-04-25T10:02:00Z">
            <w:rPr>
              <w:ins w:id="611" w:author="Myslinski, Jason (J.S.)" w:date="2016-04-22T15:25:00Z"/>
            </w:rPr>
          </w:rPrChange>
        </w:rPr>
      </w:pPr>
    </w:p>
    <w:p w:rsidR="006925AA" w:rsidRPr="0010214E" w:rsidRDefault="000D3FD3" w:rsidP="006925AA">
      <w:pPr>
        <w:rPr>
          <w:ins w:id="612" w:author="Myslinski, Jason (J.S.)" w:date="2016-04-22T15:25:00Z"/>
          <w:rFonts w:cs="Arial"/>
        </w:rPr>
      </w:pPr>
    </w:p>
    <w:p w:rsidR="006925AA" w:rsidRPr="0010214E" w:rsidRDefault="000D3FD3" w:rsidP="006925AA">
      <w:pPr>
        <w:rPr>
          <w:rFonts w:cs="Arial"/>
        </w:rPr>
      </w:pPr>
    </w:p>
    <w:p w:rsidR="00406F39" w:rsidRDefault="000D3FD3" w:rsidP="0046553F">
      <w:pPr>
        <w:pStyle w:val="Heading4"/>
      </w:pPr>
      <w:r w:rsidRPr="00B9479B">
        <w:t>MD-REQ-025452/B-LanguageUpdate.Rsp (TcSE ROIN-297376)</w:t>
      </w:r>
    </w:p>
    <w:p w:rsidR="00215A98" w:rsidRPr="002F69E0" w:rsidRDefault="000D3FD3">
      <w:pPr>
        <w:rPr>
          <w:rFonts w:cs="Arial"/>
        </w:rPr>
      </w:pPr>
      <w:r w:rsidRPr="002F69E0">
        <w:rPr>
          <w:rFonts w:cs="Arial"/>
          <w:b/>
        </w:rPr>
        <w:t>Message Type:</w:t>
      </w:r>
      <w:r w:rsidRPr="002F69E0">
        <w:rPr>
          <w:rFonts w:cs="Arial"/>
        </w:rPr>
        <w:t xml:space="preserve">  Response</w:t>
      </w:r>
    </w:p>
    <w:p w:rsidR="00215A98" w:rsidRPr="002F69E0" w:rsidRDefault="000D3FD3">
      <w:pPr>
        <w:rPr>
          <w:rFonts w:cs="Arial"/>
        </w:rPr>
      </w:pPr>
    </w:p>
    <w:p w:rsidR="00215A98" w:rsidRPr="002F69E0" w:rsidRDefault="000D3FD3">
      <w:pPr>
        <w:rPr>
          <w:rFonts w:cs="Arial"/>
        </w:rPr>
      </w:pPr>
      <w:r w:rsidRPr="002F69E0">
        <w:rPr>
          <w:rFonts w:cs="Arial"/>
        </w:rPr>
        <w:t>Response signal from Vehicle set</w:t>
      </w:r>
      <w:r w:rsidRPr="002F69E0">
        <w:rPr>
          <w:rFonts w:cs="Arial"/>
        </w:rPr>
        <w:t>tings Language server to the Vehicle settings Client in response to the D</w:t>
      </w:r>
      <w:r w:rsidRPr="002F69E0">
        <w:rPr>
          <w:rFonts w:cs="Arial"/>
          <w:bCs/>
        </w:rPr>
        <w:t>isp_LangSel.Rq</w:t>
      </w:r>
      <w:r w:rsidRPr="002F69E0">
        <w:rPr>
          <w:rFonts w:cs="Arial"/>
        </w:rPr>
        <w:t xml:space="preserve"> method.  Signal informs the Client if the Language that was requested to change is supported by that server or not.  This </w:t>
      </w:r>
      <w:r>
        <w:rPr>
          <w:rFonts w:cs="Arial"/>
        </w:rPr>
        <w:t>signal</w:t>
      </w:r>
      <w:r w:rsidRPr="002F69E0">
        <w:rPr>
          <w:rFonts w:cs="Arial"/>
        </w:rPr>
        <w:t xml:space="preserve"> allows the Client to take an action if </w:t>
      </w:r>
      <w:r w:rsidRPr="002F69E0">
        <w:rPr>
          <w:rFonts w:cs="Arial"/>
        </w:rPr>
        <w:t>the language is not supported by the server.</w:t>
      </w:r>
    </w:p>
    <w:p w:rsidR="002F69E0" w:rsidRPr="002F69E0"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753"/>
        <w:gridCol w:w="900"/>
        <w:gridCol w:w="3727"/>
      </w:tblGrid>
      <w:tr w:rsidR="002F69E0" w:rsidRPr="002F69E0" w:rsidTr="002F69E0">
        <w:trPr>
          <w:jc w:val="center"/>
        </w:trPr>
        <w:tc>
          <w:tcPr>
            <w:tcW w:w="2234"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Logical Signal Name</w:t>
            </w:r>
          </w:p>
        </w:tc>
        <w:tc>
          <w:tcPr>
            <w:tcW w:w="2753"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2F69E0" w:rsidRPr="002F69E0" w:rsidRDefault="000D3FD3">
            <w:pPr>
              <w:spacing w:line="276" w:lineRule="auto"/>
              <w:rPr>
                <w:rFonts w:cs="Arial"/>
                <w:b/>
              </w:rPr>
            </w:pPr>
            <w:r w:rsidRPr="002F69E0">
              <w:rPr>
                <w:rFonts w:cs="Arial"/>
                <w:b/>
              </w:rPr>
              <w:t>Description</w:t>
            </w:r>
          </w:p>
        </w:tc>
      </w:tr>
      <w:tr w:rsidR="002F69E0" w:rsidRPr="002F69E0" w:rsidTr="002F69E0">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F69E0" w:rsidRPr="002F69E0" w:rsidRDefault="000D3FD3">
            <w:pPr>
              <w:widowControl w:val="0"/>
              <w:tabs>
                <w:tab w:val="left" w:pos="720"/>
              </w:tabs>
              <w:spacing w:line="276" w:lineRule="auto"/>
              <w:rPr>
                <w:rFonts w:cs="Arial"/>
              </w:rPr>
            </w:pPr>
            <w:r>
              <w:rPr>
                <w:rFonts w:cs="Arial"/>
              </w:rPr>
              <w:t>LanguageUpdate.Rsp</w:t>
            </w:r>
          </w:p>
          <w:p w:rsidR="002F69E0" w:rsidRPr="002F69E0" w:rsidRDefault="000D3FD3">
            <w:pPr>
              <w:spacing w:line="276" w:lineRule="auto"/>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2F69E0" w:rsidRPr="002F69E0" w:rsidRDefault="000D3FD3">
            <w:pPr>
              <w:autoSpaceDE w:val="0"/>
              <w:autoSpaceDN w:val="0"/>
              <w:adjustRightInd w:val="0"/>
              <w:spacing w:line="276" w:lineRule="auto"/>
              <w:rPr>
                <w:rFonts w:cs="Arial"/>
              </w:rPr>
            </w:pPr>
          </w:p>
        </w:tc>
      </w:tr>
      <w:tr w:rsidR="002F69E0" w:rsidRPr="002F69E0" w:rsidTr="002F69E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F69E0" w:rsidRPr="002F69E0" w:rsidRDefault="000D3FD3">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Language_Updated</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p>
        </w:tc>
      </w:tr>
      <w:tr w:rsidR="002F69E0" w:rsidRPr="002F69E0" w:rsidTr="002F69E0">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F69E0" w:rsidRPr="002F69E0" w:rsidRDefault="000D3FD3">
            <w:pPr>
              <w:rPr>
                <w:rFonts w:cs="Arial"/>
              </w:rPr>
            </w:pPr>
          </w:p>
        </w:tc>
        <w:tc>
          <w:tcPr>
            <w:tcW w:w="2753"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Language_Not_Supported</w:t>
            </w:r>
          </w:p>
        </w:tc>
        <w:tc>
          <w:tcPr>
            <w:tcW w:w="900"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2F69E0" w:rsidRPr="002F69E0" w:rsidRDefault="000D3FD3">
            <w:pPr>
              <w:spacing w:line="276" w:lineRule="auto"/>
              <w:rPr>
                <w:rFonts w:cs="Arial"/>
              </w:rPr>
            </w:pPr>
          </w:p>
        </w:tc>
      </w:tr>
    </w:tbl>
    <w:p w:rsidR="002F69E0" w:rsidRPr="002F69E0" w:rsidRDefault="000D3FD3">
      <w:pPr>
        <w:rPr>
          <w:rFonts w:cs="Arial"/>
        </w:rPr>
      </w:pPr>
    </w:p>
    <w:p w:rsidR="00406F39" w:rsidRDefault="000D3FD3" w:rsidP="0046553F">
      <w:pPr>
        <w:pStyle w:val="Heading4"/>
      </w:pPr>
      <w:r w:rsidRPr="00B9479B">
        <w:lastRenderedPageBreak/>
        <w:t>MD-REQ-025450/M-Disp_LangSel.St (TcSE ROIN-297360)</w:t>
      </w:r>
    </w:p>
    <w:p w:rsidR="002732DD" w:rsidRPr="002732DD" w:rsidRDefault="000D3FD3" w:rsidP="002732DD">
      <w:pPr>
        <w:rPr>
          <w:rFonts w:cs="Arial"/>
        </w:rPr>
      </w:pPr>
      <w:r w:rsidRPr="002732DD">
        <w:rPr>
          <w:rFonts w:cs="Arial"/>
        </w:rPr>
        <w:t>Message Type:  Status</w:t>
      </w:r>
    </w:p>
    <w:p w:rsidR="002732DD" w:rsidRPr="002732DD" w:rsidRDefault="000D3FD3" w:rsidP="002732DD">
      <w:pPr>
        <w:rPr>
          <w:ins w:id="613" w:author="Myslinski, Jason (J.S.)" w:date="2016-03-24T09:04:00Z"/>
          <w:rFonts w:cs="Arial"/>
        </w:rPr>
      </w:pPr>
    </w:p>
    <w:p w:rsidR="002732DD" w:rsidRPr="002732DD" w:rsidRDefault="000D3FD3" w:rsidP="002732DD">
      <w:pPr>
        <w:rPr>
          <w:rFonts w:cs="Arial"/>
        </w:rPr>
      </w:pPr>
      <w:r w:rsidRPr="002732DD">
        <w:rPr>
          <w:rFonts w:cs="Arial"/>
        </w:rPr>
        <w:t>This Signal gives status of the Language displayed.</w:t>
      </w:r>
    </w:p>
    <w:p w:rsidR="002732DD" w:rsidRPr="002732DD" w:rsidRDefault="000D3FD3" w:rsidP="002732D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3060"/>
        <w:gridCol w:w="2421"/>
      </w:tblGrid>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Name</w:t>
            </w:r>
          </w:p>
        </w:tc>
        <w:tc>
          <w:tcPr>
            <w:tcW w:w="306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Value</w:t>
            </w:r>
          </w:p>
        </w:tc>
        <w:tc>
          <w:tcPr>
            <w:tcW w:w="2421"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b/>
              </w:rPr>
            </w:pPr>
            <w:r w:rsidRPr="002732DD">
              <w:rPr>
                <w:rFonts w:cs="Arial"/>
                <w:b/>
              </w:rPr>
              <w:t>Description</w:t>
            </w:r>
          </w:p>
        </w:tc>
      </w:tr>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rPr>
            </w:pPr>
            <w:r w:rsidRPr="002732DD">
              <w:rPr>
                <w:rFonts w:cs="Arial"/>
              </w:rPr>
              <w:t>Disp_LangSel.St</w:t>
            </w:r>
          </w:p>
        </w:tc>
        <w:tc>
          <w:tcPr>
            <w:tcW w:w="3060"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jc w:val="center"/>
              <w:rPr>
                <w:rFonts w:cs="Arial"/>
              </w:rPr>
            </w:pPr>
            <w:r w:rsidRPr="002732DD">
              <w:rPr>
                <w:rFonts w:cs="Arial"/>
              </w:rPr>
              <w:t>-</w:t>
            </w:r>
          </w:p>
        </w:tc>
        <w:tc>
          <w:tcPr>
            <w:tcW w:w="2421"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jc w:val="center"/>
              <w:rPr>
                <w:rFonts w:cs="Arial"/>
              </w:rPr>
            </w:pPr>
          </w:p>
        </w:tc>
      </w:tr>
      <w:tr w:rsidR="002732DD" w:rsidRPr="002732DD" w:rsidTr="002732DD">
        <w:trPr>
          <w:jc w:val="center"/>
        </w:trPr>
        <w:tc>
          <w:tcPr>
            <w:tcW w:w="2520"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jc w:val="center"/>
              <w:rPr>
                <w:rFonts w:cs="Arial"/>
              </w:rPr>
            </w:pPr>
          </w:p>
        </w:tc>
        <w:tc>
          <w:tcPr>
            <w:tcW w:w="3060" w:type="dxa"/>
            <w:tcBorders>
              <w:top w:val="single" w:sz="4" w:space="0" w:color="auto"/>
              <w:left w:val="single" w:sz="4" w:space="0" w:color="auto"/>
              <w:bottom w:val="single" w:sz="4" w:space="0" w:color="auto"/>
              <w:right w:val="single" w:sz="4" w:space="0" w:color="auto"/>
            </w:tcBorders>
          </w:tcPr>
          <w:p w:rsidR="002732DD" w:rsidRPr="002732DD" w:rsidRDefault="000D3FD3">
            <w:pPr>
              <w:spacing w:line="276" w:lineRule="auto"/>
              <w:rPr>
                <w:rFonts w:cs="Arial"/>
              </w:rPr>
            </w:pPr>
            <w:r w:rsidRPr="002732DD">
              <w:rPr>
                <w:rFonts w:cs="Arial"/>
              </w:rPr>
              <w:fldChar w:fldCharType="begin" w:fldLock="1"/>
            </w:r>
            <w:r w:rsidRPr="002732DD">
              <w:rPr>
                <w:rFonts w:cs="Arial"/>
              </w:rPr>
              <w:instrText>MERGEFIELD MethParameter.Type</w:instrText>
            </w:r>
            <w:r w:rsidRPr="002732DD">
              <w:rPr>
                <w:rFonts w:cs="Arial"/>
              </w:rPr>
              <w:fldChar w:fldCharType="separate"/>
            </w:r>
            <w:r w:rsidRPr="002732DD">
              <w:rPr>
                <w:rFonts w:cs="Arial"/>
              </w:rPr>
              <w:t>int</w:t>
            </w:r>
            <w:r w:rsidRPr="002732DD">
              <w:rPr>
                <w:rFonts w:cs="Arial"/>
              </w:rPr>
              <w:fldChar w:fldCharType="end"/>
            </w:r>
            <w:r w:rsidRPr="002732DD">
              <w:rPr>
                <w:rFonts w:cs="Arial"/>
              </w:rPr>
              <w:t xml:space="preserve"> </w:t>
            </w:r>
            <w:r w:rsidRPr="002732DD">
              <w:rPr>
                <w:rFonts w:cs="Arial"/>
              </w:rPr>
              <w:fldChar w:fldCharType="begin" w:fldLock="1"/>
            </w:r>
            <w:r w:rsidRPr="002732DD">
              <w:rPr>
                <w:rFonts w:cs="Arial"/>
              </w:rPr>
              <w:instrText xml:space="preserve">MERGEFIELD </w:instrText>
            </w:r>
            <w:r w:rsidRPr="002732DD">
              <w:rPr>
                <w:rFonts w:cs="Arial"/>
                <w:i/>
                <w:iCs/>
              </w:rPr>
              <w:instrText>MethParameter.Name</w:instrText>
            </w:r>
            <w:r w:rsidRPr="002732DD">
              <w:rPr>
                <w:rFonts w:cs="Arial"/>
              </w:rPr>
              <w:fldChar w:fldCharType="separate"/>
            </w:r>
            <w:r w:rsidRPr="002732DD">
              <w:rPr>
                <w:rFonts w:cs="Arial"/>
                <w:i/>
                <w:iCs/>
              </w:rPr>
              <w:t>Language</w:t>
            </w:r>
            <w:r w:rsidRPr="002732DD">
              <w:rPr>
                <w:rFonts w:cs="Arial"/>
              </w:rPr>
              <w:fldChar w:fldCharType="end"/>
            </w:r>
          </w:p>
          <w:p w:rsidR="002732DD" w:rsidRPr="002732DD" w:rsidRDefault="000D3FD3">
            <w:pPr>
              <w:spacing w:line="276" w:lineRule="auto"/>
              <w:rPr>
                <w:rFonts w:cs="Arial"/>
              </w:rPr>
            </w:pPr>
            <w:r w:rsidRPr="002732DD">
              <w:rPr>
                <w:rFonts w:cs="Arial"/>
              </w:rPr>
              <w:fldChar w:fldCharType="begin" w:fldLock="1"/>
            </w:r>
            <w:r w:rsidRPr="002732DD">
              <w:rPr>
                <w:rFonts w:cs="Arial"/>
              </w:rPr>
              <w:instrText>MERGEFIELD MethParameter.Notes</w:instrText>
            </w:r>
            <w:r w:rsidRPr="002732DD">
              <w:rPr>
                <w:rFonts w:cs="Arial"/>
              </w:rPr>
              <w:fldChar w:fldCharType="separate"/>
            </w:r>
            <w:r w:rsidRPr="002732DD">
              <w:rPr>
                <w:rFonts w:cs="Arial"/>
              </w:rPr>
              <w:t xml:space="preserve">0x00 </w:t>
            </w:r>
            <w:r w:rsidRPr="002732DD">
              <w:rPr>
                <w:rFonts w:cs="Arial"/>
              </w:rPr>
              <w:t>Invalid</w:t>
            </w:r>
          </w:p>
          <w:p w:rsidR="002732DD" w:rsidRPr="002732DD" w:rsidRDefault="000D3FD3">
            <w:pPr>
              <w:spacing w:line="276" w:lineRule="auto"/>
              <w:rPr>
                <w:rFonts w:cs="Arial"/>
              </w:rPr>
            </w:pPr>
            <w:r w:rsidRPr="002732DD">
              <w:rPr>
                <w:rFonts w:cs="Arial"/>
              </w:rPr>
              <w:t>0x01 Unknown</w:t>
            </w:r>
          </w:p>
          <w:p w:rsidR="002732DD" w:rsidRPr="002732DD" w:rsidRDefault="000D3FD3">
            <w:pPr>
              <w:spacing w:line="276" w:lineRule="auto"/>
              <w:rPr>
                <w:rFonts w:cs="Arial"/>
              </w:rPr>
            </w:pPr>
            <w:r w:rsidRPr="002732DD">
              <w:rPr>
                <w:rFonts w:cs="Arial"/>
              </w:rPr>
              <w:t>0x02 UK English</w:t>
            </w:r>
          </w:p>
          <w:p w:rsidR="002732DD" w:rsidRPr="002732DD" w:rsidRDefault="000D3FD3">
            <w:pPr>
              <w:spacing w:line="276" w:lineRule="auto"/>
              <w:rPr>
                <w:rFonts w:cs="Arial"/>
              </w:rPr>
            </w:pPr>
            <w:r w:rsidRPr="002732DD">
              <w:rPr>
                <w:rFonts w:cs="Arial"/>
              </w:rPr>
              <w:t>0x03 NA English</w:t>
            </w:r>
          </w:p>
          <w:p w:rsidR="002732DD" w:rsidRPr="002732DD" w:rsidRDefault="000D3FD3">
            <w:pPr>
              <w:spacing w:line="276" w:lineRule="auto"/>
              <w:rPr>
                <w:rFonts w:cs="Arial"/>
              </w:rPr>
            </w:pPr>
            <w:r w:rsidRPr="002732DD">
              <w:rPr>
                <w:rFonts w:cs="Arial"/>
              </w:rPr>
              <w:t>0x04 German</w:t>
            </w:r>
          </w:p>
          <w:p w:rsidR="002732DD" w:rsidRPr="002732DD" w:rsidRDefault="000D3FD3">
            <w:pPr>
              <w:spacing w:line="276" w:lineRule="auto"/>
              <w:rPr>
                <w:rFonts w:cs="Arial"/>
              </w:rPr>
            </w:pPr>
            <w:r w:rsidRPr="002732DD">
              <w:rPr>
                <w:rFonts w:cs="Arial"/>
              </w:rPr>
              <w:t>0x05 Italian</w:t>
            </w:r>
          </w:p>
          <w:p w:rsidR="002732DD" w:rsidRPr="002732DD" w:rsidRDefault="000D3FD3">
            <w:pPr>
              <w:spacing w:line="276" w:lineRule="auto"/>
              <w:rPr>
                <w:rFonts w:cs="Arial"/>
              </w:rPr>
            </w:pPr>
            <w:r w:rsidRPr="002732DD">
              <w:rPr>
                <w:rFonts w:cs="Arial"/>
              </w:rPr>
              <w:t>0x06 EU French</w:t>
            </w:r>
          </w:p>
          <w:p w:rsidR="002732DD" w:rsidRPr="002732DD" w:rsidRDefault="000D3FD3">
            <w:pPr>
              <w:spacing w:line="276" w:lineRule="auto"/>
              <w:rPr>
                <w:rFonts w:cs="Arial"/>
              </w:rPr>
            </w:pPr>
            <w:r w:rsidRPr="002732DD">
              <w:rPr>
                <w:rFonts w:cs="Arial"/>
              </w:rPr>
              <w:t>0x07 Cana French</w:t>
            </w:r>
          </w:p>
          <w:p w:rsidR="002732DD" w:rsidRPr="002732DD" w:rsidRDefault="000D3FD3">
            <w:pPr>
              <w:spacing w:line="276" w:lineRule="auto"/>
              <w:rPr>
                <w:rFonts w:cs="Arial"/>
              </w:rPr>
            </w:pPr>
            <w:r w:rsidRPr="002732DD">
              <w:rPr>
                <w:rFonts w:cs="Arial"/>
              </w:rPr>
              <w:t>0x08 EU Spanish</w:t>
            </w:r>
          </w:p>
          <w:p w:rsidR="002732DD" w:rsidRPr="002732DD" w:rsidRDefault="000D3FD3">
            <w:pPr>
              <w:spacing w:line="276" w:lineRule="auto"/>
              <w:rPr>
                <w:rFonts w:cs="Arial"/>
              </w:rPr>
            </w:pPr>
            <w:r w:rsidRPr="002732DD">
              <w:rPr>
                <w:rFonts w:cs="Arial"/>
              </w:rPr>
              <w:t>0x09 Mex Spanish</w:t>
            </w:r>
          </w:p>
          <w:p w:rsidR="002732DD" w:rsidRPr="002732DD" w:rsidRDefault="000D3FD3">
            <w:pPr>
              <w:spacing w:line="276" w:lineRule="auto"/>
              <w:rPr>
                <w:rFonts w:cs="Arial"/>
              </w:rPr>
            </w:pPr>
            <w:r w:rsidRPr="002732DD">
              <w:rPr>
                <w:rFonts w:cs="Arial"/>
              </w:rPr>
              <w:t>0x0A Turkish</w:t>
            </w:r>
          </w:p>
          <w:p w:rsidR="002732DD" w:rsidRPr="002732DD" w:rsidRDefault="000D3FD3">
            <w:pPr>
              <w:spacing w:line="276" w:lineRule="auto"/>
              <w:rPr>
                <w:rFonts w:cs="Arial"/>
              </w:rPr>
            </w:pPr>
            <w:r w:rsidRPr="002732DD">
              <w:rPr>
                <w:rFonts w:cs="Arial"/>
              </w:rPr>
              <w:t>0x0B Russian</w:t>
            </w:r>
          </w:p>
          <w:p w:rsidR="002732DD" w:rsidRPr="002732DD" w:rsidRDefault="000D3FD3">
            <w:pPr>
              <w:spacing w:line="276" w:lineRule="auto"/>
              <w:rPr>
                <w:rFonts w:cs="Arial"/>
              </w:rPr>
            </w:pPr>
            <w:r w:rsidRPr="002732DD">
              <w:rPr>
                <w:rFonts w:cs="Arial"/>
              </w:rPr>
              <w:t>0x0C Dutch</w:t>
            </w:r>
          </w:p>
          <w:p w:rsidR="002732DD" w:rsidRPr="002732DD" w:rsidRDefault="000D3FD3">
            <w:pPr>
              <w:spacing w:line="276" w:lineRule="auto"/>
              <w:rPr>
                <w:rFonts w:cs="Arial"/>
              </w:rPr>
            </w:pPr>
            <w:r w:rsidRPr="002732DD">
              <w:rPr>
                <w:rFonts w:cs="Arial"/>
              </w:rPr>
              <w:t>0x0D Flemish</w:t>
            </w:r>
          </w:p>
          <w:p w:rsidR="002732DD" w:rsidRPr="002732DD" w:rsidRDefault="000D3FD3">
            <w:pPr>
              <w:spacing w:line="276" w:lineRule="auto"/>
              <w:rPr>
                <w:rFonts w:cs="Arial"/>
              </w:rPr>
            </w:pPr>
            <w:r w:rsidRPr="002732DD">
              <w:rPr>
                <w:rFonts w:cs="Arial"/>
              </w:rPr>
              <w:t>0x0E Polish</w:t>
            </w:r>
          </w:p>
          <w:p w:rsidR="002732DD" w:rsidRPr="002732DD" w:rsidRDefault="000D3FD3">
            <w:pPr>
              <w:spacing w:line="276" w:lineRule="auto"/>
              <w:rPr>
                <w:rFonts w:cs="Arial"/>
              </w:rPr>
            </w:pPr>
            <w:r w:rsidRPr="002732DD">
              <w:rPr>
                <w:rFonts w:cs="Arial"/>
              </w:rPr>
              <w:t>0x0F Czech</w:t>
            </w:r>
          </w:p>
          <w:p w:rsidR="002732DD" w:rsidRPr="002732DD" w:rsidRDefault="000D3FD3">
            <w:pPr>
              <w:spacing w:line="276" w:lineRule="auto"/>
              <w:rPr>
                <w:rFonts w:cs="Arial"/>
              </w:rPr>
            </w:pPr>
            <w:r w:rsidRPr="002732DD">
              <w:rPr>
                <w:rFonts w:cs="Arial"/>
              </w:rPr>
              <w:t>0x10 Greek</w:t>
            </w:r>
          </w:p>
          <w:p w:rsidR="002732DD" w:rsidRPr="002732DD" w:rsidRDefault="000D3FD3">
            <w:pPr>
              <w:spacing w:line="276" w:lineRule="auto"/>
              <w:rPr>
                <w:rFonts w:cs="Arial"/>
              </w:rPr>
            </w:pPr>
            <w:r w:rsidRPr="002732DD">
              <w:rPr>
                <w:rFonts w:cs="Arial"/>
              </w:rPr>
              <w:t>0x11 Hungarian</w:t>
            </w:r>
          </w:p>
          <w:p w:rsidR="002732DD" w:rsidRPr="002732DD" w:rsidRDefault="000D3FD3">
            <w:pPr>
              <w:spacing w:line="276" w:lineRule="auto"/>
              <w:rPr>
                <w:rFonts w:cs="Arial"/>
              </w:rPr>
            </w:pPr>
            <w:r w:rsidRPr="002732DD">
              <w:rPr>
                <w:rFonts w:cs="Arial"/>
              </w:rPr>
              <w:t>0x12 Swedish</w:t>
            </w:r>
          </w:p>
          <w:p w:rsidR="002732DD" w:rsidRPr="002732DD" w:rsidRDefault="000D3FD3">
            <w:pPr>
              <w:spacing w:line="276" w:lineRule="auto"/>
              <w:rPr>
                <w:rFonts w:cs="Arial"/>
              </w:rPr>
            </w:pPr>
            <w:r w:rsidRPr="002732DD">
              <w:rPr>
                <w:rFonts w:cs="Arial"/>
              </w:rPr>
              <w:t>0x13 Danish</w:t>
            </w:r>
          </w:p>
          <w:p w:rsidR="002732DD" w:rsidRPr="002732DD" w:rsidRDefault="000D3FD3">
            <w:pPr>
              <w:spacing w:line="276" w:lineRule="auto"/>
              <w:rPr>
                <w:rFonts w:cs="Arial"/>
                <w:lang w:val="es-MX"/>
              </w:rPr>
            </w:pPr>
            <w:r w:rsidRPr="002732DD">
              <w:rPr>
                <w:rFonts w:cs="Arial"/>
                <w:lang w:val="es-MX"/>
              </w:rPr>
              <w:t>0x14 Norwegian</w:t>
            </w:r>
          </w:p>
          <w:p w:rsidR="002732DD" w:rsidRPr="002732DD" w:rsidRDefault="000D3FD3">
            <w:pPr>
              <w:spacing w:line="276" w:lineRule="auto"/>
              <w:rPr>
                <w:rFonts w:cs="Arial"/>
                <w:lang w:val="es-MX"/>
              </w:rPr>
            </w:pPr>
            <w:r w:rsidRPr="002732DD">
              <w:rPr>
                <w:rFonts w:cs="Arial"/>
                <w:lang w:val="es-MX"/>
              </w:rPr>
              <w:t>0x15 Finish</w:t>
            </w:r>
          </w:p>
          <w:p w:rsidR="002732DD" w:rsidRPr="002732DD" w:rsidRDefault="000D3FD3">
            <w:pPr>
              <w:spacing w:line="276" w:lineRule="auto"/>
              <w:rPr>
                <w:rFonts w:cs="Arial"/>
                <w:lang w:val="pt-BR"/>
              </w:rPr>
            </w:pPr>
            <w:r w:rsidRPr="002732DD">
              <w:rPr>
                <w:rFonts w:cs="Arial"/>
                <w:lang w:val="pt-BR"/>
              </w:rPr>
              <w:t>0x16 EU Portuguese</w:t>
            </w:r>
          </w:p>
          <w:p w:rsidR="002732DD" w:rsidRPr="002732DD" w:rsidRDefault="000D3FD3">
            <w:pPr>
              <w:spacing w:line="276" w:lineRule="auto"/>
              <w:rPr>
                <w:rFonts w:cs="Arial"/>
                <w:lang w:val="pt-BR"/>
              </w:rPr>
            </w:pPr>
            <w:r w:rsidRPr="002732DD">
              <w:rPr>
                <w:rFonts w:cs="Arial"/>
                <w:lang w:val="pt-BR"/>
              </w:rPr>
              <w:t>0x17 Braz Portuguese</w:t>
            </w:r>
          </w:p>
          <w:p w:rsidR="002732DD" w:rsidRPr="002732DD" w:rsidRDefault="000D3FD3">
            <w:pPr>
              <w:spacing w:line="276" w:lineRule="auto"/>
              <w:rPr>
                <w:rFonts w:cs="Arial"/>
                <w:lang w:val="es-MX"/>
              </w:rPr>
            </w:pPr>
            <w:r w:rsidRPr="002732DD">
              <w:rPr>
                <w:rFonts w:cs="Arial"/>
                <w:lang w:val="es-MX"/>
              </w:rPr>
              <w:t>0x18 Japanese</w:t>
            </w:r>
          </w:p>
          <w:p w:rsidR="002732DD" w:rsidRPr="002732DD" w:rsidRDefault="000D3FD3">
            <w:pPr>
              <w:spacing w:line="276" w:lineRule="auto"/>
              <w:rPr>
                <w:rFonts w:cs="Arial"/>
              </w:rPr>
            </w:pPr>
            <w:r w:rsidRPr="002732DD">
              <w:rPr>
                <w:rFonts w:cs="Arial"/>
              </w:rPr>
              <w:t>0x19 AU_English</w:t>
            </w:r>
          </w:p>
          <w:p w:rsidR="002732DD" w:rsidRPr="002732DD" w:rsidRDefault="000D3FD3">
            <w:pPr>
              <w:spacing w:line="276" w:lineRule="auto"/>
              <w:rPr>
                <w:rFonts w:cs="Arial"/>
              </w:rPr>
            </w:pPr>
            <w:r w:rsidRPr="002732DD">
              <w:rPr>
                <w:rFonts w:cs="Arial"/>
              </w:rPr>
              <w:t>0x1A Korean</w:t>
            </w:r>
          </w:p>
          <w:p w:rsidR="002732DD" w:rsidRPr="002732DD" w:rsidRDefault="000D3FD3">
            <w:pPr>
              <w:spacing w:line="276" w:lineRule="auto"/>
              <w:rPr>
                <w:rFonts w:cs="Arial"/>
              </w:rPr>
            </w:pPr>
            <w:r w:rsidRPr="002732DD">
              <w:rPr>
                <w:rFonts w:cs="Arial"/>
              </w:rPr>
              <w:t>0x1B Mandarin Chinese</w:t>
            </w:r>
          </w:p>
          <w:p w:rsidR="002732DD" w:rsidRPr="002732DD" w:rsidRDefault="000D3FD3">
            <w:pPr>
              <w:spacing w:line="276" w:lineRule="auto"/>
              <w:rPr>
                <w:rFonts w:cs="Arial"/>
              </w:rPr>
            </w:pPr>
            <w:r w:rsidRPr="002732DD">
              <w:rPr>
                <w:rFonts w:cs="Arial"/>
              </w:rPr>
              <w:t>0x1C Taiwanese</w:t>
            </w:r>
          </w:p>
          <w:p w:rsidR="002732DD" w:rsidRPr="002732DD" w:rsidRDefault="000D3FD3">
            <w:pPr>
              <w:spacing w:line="276" w:lineRule="auto"/>
              <w:rPr>
                <w:rFonts w:cs="Arial"/>
              </w:rPr>
            </w:pPr>
            <w:r w:rsidRPr="002732DD">
              <w:rPr>
                <w:rFonts w:cs="Arial"/>
              </w:rPr>
              <w:t>0x1D Arabic</w:t>
            </w:r>
          </w:p>
          <w:p w:rsidR="002732DD" w:rsidRPr="002732DD" w:rsidRDefault="000D3FD3">
            <w:pPr>
              <w:spacing w:line="276" w:lineRule="auto"/>
              <w:rPr>
                <w:rFonts w:cs="Arial"/>
              </w:rPr>
            </w:pPr>
            <w:r w:rsidRPr="002732DD">
              <w:rPr>
                <w:rFonts w:cs="Arial"/>
              </w:rPr>
              <w:t>0x1E Slovak</w:t>
            </w:r>
          </w:p>
          <w:p w:rsidR="002732DD" w:rsidRPr="002732DD" w:rsidRDefault="000D3FD3">
            <w:pPr>
              <w:spacing w:line="276" w:lineRule="auto"/>
              <w:rPr>
                <w:ins w:id="614" w:author="Myslinski, Jason (J.S.)" w:date="2016-03-24T09:09:00Z"/>
                <w:rFonts w:cs="Arial"/>
              </w:rPr>
            </w:pPr>
            <w:ins w:id="615" w:author="Myslinski, Jason (J.S.)" w:date="2016-03-24T09:04:00Z">
              <w:r w:rsidRPr="002732DD">
                <w:rPr>
                  <w:rFonts w:cs="Arial"/>
                </w:rPr>
                <w:t>0x1F Thai</w:t>
              </w:r>
            </w:ins>
          </w:p>
          <w:p w:rsidR="002732DD" w:rsidRPr="002732DD" w:rsidRDefault="000D3FD3">
            <w:pPr>
              <w:spacing w:line="276" w:lineRule="auto"/>
              <w:rPr>
                <w:rFonts w:cs="Arial"/>
              </w:rPr>
            </w:pPr>
            <w:ins w:id="616" w:author="Myslinski, Jason (J.S.)" w:date="2016-03-24T09:09:00Z">
              <w:r w:rsidRPr="002732DD">
                <w:rPr>
                  <w:rFonts w:cs="Arial"/>
                </w:rPr>
                <w:t>0x20 Indian English</w:t>
              </w:r>
            </w:ins>
          </w:p>
          <w:p w:rsidR="002732DD" w:rsidRPr="002732DD" w:rsidRDefault="000D3FD3">
            <w:pPr>
              <w:spacing w:line="276" w:lineRule="auto"/>
              <w:rPr>
                <w:rFonts w:cs="Arial"/>
              </w:rPr>
            </w:pPr>
            <w:r w:rsidRPr="002732DD">
              <w:rPr>
                <w:rFonts w:cs="Arial"/>
              </w:rPr>
              <w:fldChar w:fldCharType="end"/>
            </w:r>
          </w:p>
        </w:tc>
        <w:tc>
          <w:tcPr>
            <w:tcW w:w="2421" w:type="dxa"/>
            <w:tcBorders>
              <w:top w:val="single" w:sz="4" w:space="0" w:color="auto"/>
              <w:left w:val="single" w:sz="4" w:space="0" w:color="auto"/>
              <w:bottom w:val="single" w:sz="4" w:space="0" w:color="auto"/>
              <w:right w:val="single" w:sz="4" w:space="0" w:color="auto"/>
            </w:tcBorders>
            <w:hideMark/>
          </w:tcPr>
          <w:p w:rsidR="002732DD" w:rsidRPr="002732DD" w:rsidRDefault="000D3FD3">
            <w:pPr>
              <w:spacing w:line="276" w:lineRule="auto"/>
              <w:rPr>
                <w:rFonts w:cs="Arial"/>
              </w:rPr>
            </w:pPr>
            <w:r w:rsidRPr="002732DD">
              <w:rPr>
                <w:rFonts w:cs="Arial"/>
              </w:rPr>
              <w:t>Status update from the Vehicle Language settings server stating what the current language setting is for the Vehicle Language Server which sends out the status message.</w:t>
            </w:r>
          </w:p>
        </w:tc>
      </w:tr>
    </w:tbl>
    <w:p w:rsidR="002732DD" w:rsidRPr="002732DD" w:rsidRDefault="000D3FD3" w:rsidP="002732DD">
      <w:pPr>
        <w:rPr>
          <w:rFonts w:cs="Arial"/>
        </w:rPr>
      </w:pPr>
    </w:p>
    <w:p w:rsidR="002732DD" w:rsidRPr="002732DD" w:rsidRDefault="000D3FD3">
      <w:pPr>
        <w:rPr>
          <w:ins w:id="617" w:author="Myslinski, Jason (J.S.)" w:date="2016-04-22T09:57:00Z"/>
          <w:rFonts w:cs="Arial"/>
        </w:rPr>
        <w:pPrChange w:id="618" w:author="Myslinski, Jason (J.S.)" w:date="2016-04-22T10:01:00Z">
          <w:pPr>
            <w:spacing w:after="200" w:line="276" w:lineRule="auto"/>
          </w:pPr>
        </w:pPrChange>
      </w:pPr>
    </w:p>
    <w:p w:rsidR="002732DD" w:rsidRPr="002732DD" w:rsidRDefault="000D3FD3">
      <w:pPr>
        <w:rPr>
          <w:ins w:id="619" w:author="Myslinski, Jason (J.S.)" w:date="2016-04-22T10:01:00Z"/>
          <w:rFonts w:cs="Arial"/>
        </w:rPr>
        <w:pPrChange w:id="620" w:author="Myslinski, Jason (J.S.)" w:date="2016-04-22T10:01:00Z">
          <w:pPr>
            <w:spacing w:after="200" w:line="276" w:lineRule="auto"/>
          </w:pPr>
        </w:pPrChange>
      </w:pPr>
      <w:ins w:id="621" w:author="Myslinski, Jason (J.S.)" w:date="2016-04-22T09:57:00Z">
        <w:r w:rsidRPr="002732DD">
          <w:rPr>
            <w:rFonts w:cs="Arial"/>
            <w:rPrChange w:id="622" w:author="Myslinski, Jason (J.S.)" w:date="2016-04-22T10:02:00Z">
              <w:rPr/>
            </w:rPrChange>
          </w:rPr>
          <w:t xml:space="preserve">Note: </w:t>
        </w:r>
      </w:ins>
    </w:p>
    <w:p w:rsidR="002732DD" w:rsidRDefault="000D3FD3">
      <w:pPr>
        <w:rPr>
          <w:ins w:id="623" w:author="Myslinski, Jason (J.S.)" w:date="2016-04-29T09:14:00Z"/>
          <w:rFonts w:cs="Arial"/>
        </w:rPr>
        <w:pPrChange w:id="624" w:author="Myslinski, Jason (J.S.)" w:date="2016-04-22T10:01:00Z">
          <w:pPr>
            <w:spacing w:after="200" w:line="276" w:lineRule="auto"/>
          </w:pPr>
        </w:pPrChange>
      </w:pPr>
      <w:ins w:id="625" w:author="Myslinski, Jason (J.S.)" w:date="2016-04-22T10:58:00Z">
        <w:r w:rsidRPr="002732DD">
          <w:rPr>
            <w:rFonts w:cs="Arial"/>
          </w:rPr>
          <w:t>The Infotainment Language status</w:t>
        </w:r>
      </w:ins>
      <w:r>
        <w:rPr>
          <w:rFonts w:cs="Arial"/>
        </w:rPr>
        <w:t xml:space="preserve"> </w:t>
      </w:r>
      <w:ins w:id="626" w:author="Myslinski, Jason (J.S.)" w:date="2017-01-27T09:30:00Z">
        <w:r>
          <w:rPr>
            <w:rFonts w:cs="Arial"/>
          </w:rPr>
          <w:t>HS3</w:t>
        </w:r>
      </w:ins>
      <w:ins w:id="627" w:author="Myslinski, Jason (J.S.)" w:date="2016-04-22T10:58:00Z">
        <w:r w:rsidRPr="002732DD">
          <w:rPr>
            <w:rFonts w:cs="Arial"/>
          </w:rPr>
          <w:t xml:space="preserve"> signal</w:t>
        </w:r>
      </w:ins>
      <w:ins w:id="628" w:author="Myslinski, Jason (J.S.)" w:date="2016-04-22T10:00:00Z">
        <w:r w:rsidRPr="002732DD">
          <w:rPr>
            <w:rFonts w:cs="Arial"/>
            <w:rPrChange w:id="629" w:author="Myslinski, Jason (J.S.)" w:date="2016-04-22T10:02:00Z">
              <w:rPr/>
            </w:rPrChange>
          </w:rPr>
          <w:t xml:space="preserve"> </w:t>
        </w:r>
      </w:ins>
      <w:ins w:id="630" w:author="Myslinski, Jason (J.S.)" w:date="2016-04-22T10:01:00Z">
        <w:r>
          <w:rPr>
            <w:rFonts w:cs="Arial"/>
          </w:rPr>
          <w:t>0x229 D</w:t>
        </w:r>
      </w:ins>
      <w:ins w:id="631" w:author="Myslinski, Jason (J.S.)" w:date="2016-04-25T09:37:00Z">
        <w:r>
          <w:rPr>
            <w:rFonts w:cs="Arial"/>
          </w:rPr>
          <w:t>isp</w:t>
        </w:r>
      </w:ins>
      <w:ins w:id="632" w:author="Myslinski, Jason (J.S.)" w:date="2016-04-22T10:01:00Z">
        <w:r>
          <w:rPr>
            <w:rFonts w:cs="Arial"/>
          </w:rPr>
          <w:t>_LangSel</w:t>
        </w:r>
      </w:ins>
      <w:ins w:id="633" w:author="Myslinski, Jason (J.S.)" w:date="2016-04-25T09:29:00Z">
        <w:r>
          <w:rPr>
            <w:rFonts w:cs="Arial"/>
          </w:rPr>
          <w:t>.</w:t>
        </w:r>
      </w:ins>
      <w:ins w:id="634" w:author="Myslinski, Jason (J.S.)" w:date="2016-04-22T10:01:00Z">
        <w:r w:rsidRPr="002732DD">
          <w:rPr>
            <w:rFonts w:cs="Arial"/>
            <w:rPrChange w:id="635" w:author="Myslinski, Jason (J.S.)" w:date="2016-04-22T10:02:00Z">
              <w:rPr/>
            </w:rPrChange>
          </w:rPr>
          <w:t>St</w:t>
        </w:r>
      </w:ins>
      <w:ins w:id="636" w:author="Myslinski, Jason (J.S.)" w:date="2016-04-22T10:02:00Z">
        <w:r w:rsidRPr="002732DD">
          <w:rPr>
            <w:rFonts w:cs="Arial"/>
          </w:rPr>
          <w:t xml:space="preserve"> (ex APIM, CHR, MFD…)</w:t>
        </w:r>
      </w:ins>
      <w:ins w:id="637" w:author="Myslinski, Jason (J.S.)" w:date="2016-04-22T10:01:00Z">
        <w:r w:rsidRPr="002732DD">
          <w:rPr>
            <w:rFonts w:cs="Arial"/>
            <w:rPrChange w:id="638" w:author="Myslinski, Jason (J.S.)" w:date="2016-04-22T10:02:00Z">
              <w:rPr/>
            </w:rPrChange>
          </w:rPr>
          <w:t xml:space="preserve"> </w:t>
        </w:r>
      </w:ins>
      <w:ins w:id="639" w:author="Myslinski, Jason (J.S.)" w:date="2016-04-22T10:58:00Z">
        <w:r w:rsidRPr="002732DD">
          <w:rPr>
            <w:rFonts w:cs="Arial"/>
          </w:rPr>
          <w:t>is</w:t>
        </w:r>
      </w:ins>
      <w:ins w:id="640" w:author="Myslinski, Jason (J.S.)" w:date="2016-04-22T10:01:00Z">
        <w:r w:rsidRPr="002732DD">
          <w:rPr>
            <w:rFonts w:cs="Arial"/>
            <w:rPrChange w:id="641" w:author="Myslinski, Jason (J.S.)" w:date="2016-04-22T10:02:00Z">
              <w:rPr/>
            </w:rPrChange>
          </w:rPr>
          <w:t xml:space="preserve"> a 5 bit signal and maxed out with 0x1F Thai.  </w:t>
        </w:r>
      </w:ins>
      <w:ins w:id="642" w:author="Myslinski, Jason (J.S.)" w:date="2016-04-29T09:13:00Z">
        <w:r>
          <w:rPr>
            <w:rFonts w:cs="Arial"/>
          </w:rPr>
          <w:t>The</w:t>
        </w:r>
      </w:ins>
      <w:ins w:id="643" w:author="Myslinski, Jason (J.S.)" w:date="2016-04-22T10:02:00Z">
        <w:r w:rsidRPr="002732DD">
          <w:rPr>
            <w:rFonts w:cs="Arial"/>
            <w:rPrChange w:id="644" w:author="Myslinski, Jason (J.S.)" w:date="2016-04-22T10:02:00Z">
              <w:rPr/>
            </w:rPrChange>
          </w:rPr>
          <w:t xml:space="preserve"> new</w:t>
        </w:r>
      </w:ins>
      <w:ins w:id="645" w:author="Myslinski, Jason (J.S.)" w:date="2016-04-22T10:59:00Z">
        <w:r>
          <w:rPr>
            <w:rFonts w:cs="Arial"/>
          </w:rPr>
          <w:t xml:space="preserve"> Infotainment Lang</w:t>
        </w:r>
      </w:ins>
      <w:ins w:id="646" w:author="Myslinski, Jason (J.S.)" w:date="2016-04-22T15:22:00Z">
        <w:r>
          <w:rPr>
            <w:rFonts w:cs="Arial"/>
          </w:rPr>
          <w:t>ua</w:t>
        </w:r>
      </w:ins>
      <w:ins w:id="647" w:author="Myslinski, Jason (J.S.)" w:date="2016-04-22T10:59:00Z">
        <w:r w:rsidRPr="002732DD">
          <w:rPr>
            <w:rFonts w:cs="Arial"/>
          </w:rPr>
          <w:t>ge</w:t>
        </w:r>
      </w:ins>
      <w:ins w:id="648" w:author="Myslinski, Jason (J.S.)" w:date="2016-04-22T10:02:00Z">
        <w:r>
          <w:rPr>
            <w:rFonts w:cs="Arial"/>
          </w:rPr>
          <w:t xml:space="preserve"> Status </w:t>
        </w:r>
      </w:ins>
      <w:ins w:id="649" w:author="Myslinski, Jason (J.S.)" w:date="2017-01-27T09:30:00Z">
        <w:r>
          <w:rPr>
            <w:rFonts w:cs="Arial"/>
          </w:rPr>
          <w:t xml:space="preserve">HS3 </w:t>
        </w:r>
      </w:ins>
      <w:ins w:id="650" w:author="Myslinski, Jason (J.S.)" w:date="2016-04-22T10:02:00Z">
        <w:r>
          <w:rPr>
            <w:rFonts w:cs="Arial"/>
          </w:rPr>
          <w:t>signal</w:t>
        </w:r>
      </w:ins>
      <w:ins w:id="651" w:author="Myslinski, Jason (J.S.)" w:date="2016-04-29T09:13:00Z">
        <w:r>
          <w:rPr>
            <w:rFonts w:cs="Arial"/>
          </w:rPr>
          <w:t xml:space="preserve"> </w:t>
        </w:r>
      </w:ins>
      <w:ins w:id="652" w:author="Myslinski, Jason (J.S.)" w:date="2016-04-29T09:14:00Z">
        <w:r>
          <w:rPr>
            <w:rFonts w:cs="Arial"/>
          </w:rPr>
          <w:t>is Disp_Lan</w:t>
        </w:r>
      </w:ins>
      <w:ins w:id="653" w:author="Myslinski, Jason (J.S.)" w:date="2016-05-05T08:29:00Z">
        <w:r>
          <w:rPr>
            <w:rFonts w:cs="Arial"/>
          </w:rPr>
          <w:t>g</w:t>
        </w:r>
      </w:ins>
      <w:ins w:id="654" w:author="Myslinski, Jason (J.S.)" w:date="2016-04-29T09:14:00Z">
        <w:r>
          <w:rPr>
            <w:rFonts w:cs="Arial"/>
          </w:rPr>
          <w:t xml:space="preserve">Sel2.St and </w:t>
        </w:r>
      </w:ins>
      <w:ins w:id="655" w:author="Myslinski, Jason (J.S.)" w:date="2016-04-22T10:02:00Z">
        <w:r w:rsidRPr="002732DD">
          <w:rPr>
            <w:rFonts w:cs="Arial"/>
            <w:rPrChange w:id="656" w:author="Myslinski, Jason (J.S.)" w:date="2016-04-22T10:02:00Z">
              <w:rPr/>
            </w:rPrChange>
          </w:rPr>
          <w:t>is bigger in size</w:t>
        </w:r>
      </w:ins>
      <w:ins w:id="657" w:author="Myslinski, Jason (J.S.)" w:date="2016-04-25T09:28:00Z">
        <w:r>
          <w:rPr>
            <w:rFonts w:cs="Arial"/>
          </w:rPr>
          <w:t xml:space="preserve"> (7 bits)</w:t>
        </w:r>
      </w:ins>
      <w:ins w:id="658" w:author="Myslinski, Jason (J.S.)" w:date="2016-04-22T11:02:00Z">
        <w:r w:rsidRPr="002732DD">
          <w:rPr>
            <w:rFonts w:cs="Arial"/>
          </w:rPr>
          <w:t xml:space="preserve"> to allow for more encodings</w:t>
        </w:r>
      </w:ins>
      <w:ins w:id="659" w:author="Myslinski, Jason (J.S.)" w:date="2016-04-25T09:27:00Z">
        <w:r>
          <w:rPr>
            <w:rFonts w:cs="Arial"/>
          </w:rPr>
          <w:t xml:space="preserve"> but still include all the encodings the 5 bit signals had</w:t>
        </w:r>
      </w:ins>
      <w:ins w:id="660" w:author="Myslinski, Jason (J.S.)" w:date="2016-04-29T09:14:00Z">
        <w:r>
          <w:rPr>
            <w:rFonts w:cs="Arial"/>
          </w:rPr>
          <w:t>.</w:t>
        </w:r>
      </w:ins>
    </w:p>
    <w:p w:rsidR="00BC59F5" w:rsidRPr="002732DD" w:rsidRDefault="000D3FD3">
      <w:pPr>
        <w:rPr>
          <w:ins w:id="661" w:author="Myslinski, Jason (J.S.)" w:date="2016-04-22T10:58:00Z"/>
          <w:rFonts w:cs="Arial"/>
        </w:rPr>
        <w:pPrChange w:id="662" w:author="Myslinski, Jason (J.S.)" w:date="2016-04-22T10:01:00Z">
          <w:pPr>
            <w:spacing w:after="200" w:line="276" w:lineRule="auto"/>
          </w:pPr>
        </w:pPrChange>
      </w:pPr>
    </w:p>
    <w:p w:rsidR="0030637B" w:rsidRDefault="000D3FD3">
      <w:pPr>
        <w:rPr>
          <w:rFonts w:cs="Arial"/>
        </w:rPr>
        <w:pPrChange w:id="663" w:author="Myslinski, Jason (J.S.)" w:date="2016-04-22T10:01:00Z">
          <w:pPr>
            <w:spacing w:after="200" w:line="276" w:lineRule="auto"/>
          </w:pPr>
        </w:pPrChange>
      </w:pPr>
      <w:ins w:id="664" w:author="Myslinski, Jason (J.S.)" w:date="2016-04-25T09:33:00Z">
        <w:r>
          <w:rPr>
            <w:rFonts w:cs="Arial"/>
          </w:rPr>
          <w:t>If the transmitter of the Infotainment Language status signal supports one common CAN dB then</w:t>
        </w:r>
      </w:ins>
      <w:ins w:id="665" w:author="Myslinski, Jason (J.S.)" w:date="2016-04-25T09:34:00Z">
        <w:r w:rsidRPr="002732DD">
          <w:rPr>
            <w:rFonts w:cs="Arial"/>
          </w:rPr>
          <w:t xml:space="preserve"> the </w:t>
        </w:r>
      </w:ins>
      <w:ins w:id="666" w:author="Myslinski, Jason (J.S.)" w:date="2016-04-25T09:57:00Z">
        <w:r>
          <w:rPr>
            <w:rFonts w:cs="Arial"/>
          </w:rPr>
          <w:t xml:space="preserve">transmitter of the infotainment language </w:t>
        </w:r>
      </w:ins>
      <w:ins w:id="667" w:author="Myslinski, Jason (J.S.)" w:date="2016-04-25T09:34:00Z">
        <w:r w:rsidRPr="002732DD">
          <w:rPr>
            <w:rFonts w:cs="Arial"/>
          </w:rPr>
          <w:t xml:space="preserve">status </w:t>
        </w:r>
      </w:ins>
      <w:ins w:id="668" w:author="Myslinski, Jason (J.S.)" w:date="2016-04-25T09:58:00Z">
        <w:r>
          <w:rPr>
            <w:rFonts w:cs="Arial"/>
          </w:rPr>
          <w:t xml:space="preserve">signal </w:t>
        </w:r>
      </w:ins>
      <w:ins w:id="669" w:author="Myslinski, Jason (J.S.)" w:date="2016-04-25T09:34:00Z">
        <w:r w:rsidRPr="002732DD">
          <w:rPr>
            <w:rFonts w:cs="Arial"/>
          </w:rPr>
          <w:t xml:space="preserve">will have to support sending </w:t>
        </w:r>
      </w:ins>
      <w:ins w:id="670" w:author="Myslinski, Jason (J.S.)" w:date="2016-04-25T09:35:00Z">
        <w:r>
          <w:rPr>
            <w:rFonts w:cs="Arial"/>
          </w:rPr>
          <w:t>both language status signals D</w:t>
        </w:r>
      </w:ins>
      <w:ins w:id="671" w:author="Myslinski, Jason (J.S.)" w:date="2016-04-25T09:38:00Z">
        <w:r>
          <w:rPr>
            <w:rFonts w:cs="Arial"/>
          </w:rPr>
          <w:t>isp_LangSel.St 5 bit signal and Disp_LangS</w:t>
        </w:r>
        <w:r>
          <w:rPr>
            <w:rFonts w:cs="Arial"/>
          </w:rPr>
          <w:t>el2.St 7 bit signal</w:t>
        </w:r>
      </w:ins>
      <w:ins w:id="672" w:author="Myslinski, Jason (J.S.)" w:date="2016-04-28T09:32:00Z">
        <w:r>
          <w:rPr>
            <w:rFonts w:cs="Arial"/>
          </w:rPr>
          <w:t xml:space="preserve"> with both status signals set to the active language</w:t>
        </w:r>
      </w:ins>
      <w:ins w:id="673" w:author="Myslinski, Jason (J.S.)" w:date="2016-04-25T09:38:00Z">
        <w:r>
          <w:rPr>
            <w:rFonts w:cs="Arial"/>
          </w:rPr>
          <w:t>.</w:t>
        </w:r>
      </w:ins>
    </w:p>
    <w:p w:rsidR="006919E6" w:rsidRPr="006919E6" w:rsidRDefault="000D3FD3">
      <w:pPr>
        <w:numPr>
          <w:ilvl w:val="0"/>
          <w:numId w:val="100"/>
        </w:numPr>
        <w:rPr>
          <w:ins w:id="674" w:author="Myslinski, Jason (J.S.)" w:date="2016-04-25T09:33:00Z"/>
          <w:rFonts w:cs="Arial"/>
          <w:rPrChange w:id="675" w:author="Myslinski, Jason (J.S.)" w:date="2016-04-27T15:44:00Z">
            <w:rPr>
              <w:ins w:id="676" w:author="Myslinski, Jason (J.S.)" w:date="2016-04-25T09:33:00Z"/>
            </w:rPr>
          </w:rPrChange>
        </w:rPr>
        <w:pPrChange w:id="677" w:author="Myslinski, Jason (J.S.)" w:date="2016-04-27T15:44:00Z">
          <w:pPr>
            <w:spacing w:after="200" w:line="276" w:lineRule="auto"/>
          </w:pPr>
        </w:pPrChange>
      </w:pPr>
      <w:ins w:id="678" w:author="Myslinski, Jason (J.S.)" w:date="2016-04-27T15:44:00Z">
        <w:r>
          <w:rPr>
            <w:rFonts w:cs="Arial"/>
          </w:rPr>
          <w:lastRenderedPageBreak/>
          <w:t xml:space="preserve">If Disp_LangSel2.St is set to a language that Disp_LangSel.St does not have an encoding for then Disp_LangSel.St would be set to 0x0 Inactive (ex. </w:t>
        </w:r>
      </w:ins>
      <w:ins w:id="679" w:author="Myslinski, Jason (J.S.)" w:date="2016-04-27T15:45:00Z">
        <w:r>
          <w:rPr>
            <w:rFonts w:cs="Arial"/>
          </w:rPr>
          <w:t>i</w:t>
        </w:r>
      </w:ins>
      <w:ins w:id="680" w:author="Myslinski, Jason (J.S.)" w:date="2016-04-27T15:44:00Z">
        <w:r>
          <w:rPr>
            <w:rFonts w:cs="Arial"/>
          </w:rPr>
          <w:t xml:space="preserve">f Indian English was the active </w:t>
        </w:r>
        <w:r>
          <w:rPr>
            <w:rFonts w:cs="Arial"/>
          </w:rPr>
          <w:t>language).</w:t>
        </w:r>
      </w:ins>
    </w:p>
    <w:p w:rsidR="0030637B" w:rsidRDefault="000D3FD3">
      <w:pPr>
        <w:rPr>
          <w:ins w:id="681" w:author="Myslinski, Jason (J.S.)" w:date="2016-04-25T09:33:00Z"/>
          <w:rFonts w:cs="Arial"/>
        </w:rPr>
        <w:pPrChange w:id="682" w:author="Myslinski, Jason (J.S.)" w:date="2016-04-22T10:01:00Z">
          <w:pPr>
            <w:spacing w:after="200" w:line="276" w:lineRule="auto"/>
          </w:pPr>
        </w:pPrChange>
      </w:pPr>
    </w:p>
    <w:p w:rsidR="0030637B" w:rsidRDefault="000D3FD3">
      <w:pPr>
        <w:rPr>
          <w:ins w:id="683" w:author="Myslinski, Jason (J.S.)" w:date="2016-04-25T09:39:00Z"/>
          <w:rFonts w:cs="Arial"/>
        </w:rPr>
        <w:pPrChange w:id="684" w:author="Myslinski, Jason (J.S.)" w:date="2016-04-22T10:01:00Z">
          <w:pPr>
            <w:spacing w:after="200" w:line="276" w:lineRule="auto"/>
          </w:pPr>
        </w:pPrChange>
      </w:pPr>
      <w:ins w:id="685" w:author="Myslinski, Jason (J.S.)" w:date="2016-04-25T09:39:00Z">
        <w:r>
          <w:rPr>
            <w:rFonts w:cs="Arial"/>
          </w:rPr>
          <w:t>If the transmitter of the Infotainment Language status signal has a CAN dB that only supports one language status signal then only that language status signal would be supported (either support just the 5 bit Disp_Lan</w:t>
        </w:r>
      </w:ins>
      <w:ins w:id="686" w:author="Myslinski, Jason (J.S.)" w:date="2016-05-05T08:27:00Z">
        <w:r>
          <w:rPr>
            <w:rFonts w:cs="Arial"/>
          </w:rPr>
          <w:t>g</w:t>
        </w:r>
      </w:ins>
      <w:ins w:id="687" w:author="Myslinski, Jason (J.S.)" w:date="2016-04-25T09:39:00Z">
        <w:r>
          <w:rPr>
            <w:rFonts w:cs="Arial"/>
          </w:rPr>
          <w:t>Sel.St or 7 bit Disp_LangS</w:t>
        </w:r>
        <w:r>
          <w:rPr>
            <w:rFonts w:cs="Arial"/>
          </w:rPr>
          <w:t>el2.St)</w:t>
        </w:r>
      </w:ins>
      <w:ins w:id="688" w:author="Myslinski, Jason (J.S.)" w:date="2016-04-25T09:41:00Z">
        <w:r>
          <w:rPr>
            <w:rFonts w:cs="Arial"/>
          </w:rPr>
          <w:t>.</w:t>
        </w:r>
      </w:ins>
    </w:p>
    <w:p w:rsidR="002732DD" w:rsidRPr="002732DD" w:rsidRDefault="000D3FD3" w:rsidP="002732DD">
      <w:pPr>
        <w:rPr>
          <w:rFonts w:cs="Arial"/>
        </w:rPr>
      </w:pPr>
    </w:p>
    <w:p w:rsidR="006A6C8F" w:rsidRDefault="000D3FD3">
      <w:pPr>
        <w:rPr>
          <w:ins w:id="689" w:author="Myslinski, Jason (J.S.)" w:date="2016-04-26T08:49:00Z"/>
          <w:rFonts w:cs="Arial"/>
        </w:rPr>
        <w:pPrChange w:id="690" w:author="Myslinski, Jason (J.S.)" w:date="2016-04-22T10:10:00Z">
          <w:pPr>
            <w:spacing w:after="200" w:line="276" w:lineRule="auto"/>
          </w:pPr>
        </w:pPrChange>
      </w:pPr>
      <w:ins w:id="691" w:author="Myslinski, Jason (J.S.)" w:date="2016-04-22T10:11:00Z">
        <w:r w:rsidRPr="002732DD">
          <w:rPr>
            <w:rFonts w:cs="Arial"/>
          </w:rPr>
          <w:t>The receiver</w:t>
        </w:r>
      </w:ins>
      <w:ins w:id="692" w:author="Myslinski, Jason (J.S.)" w:date="2016-04-26T10:32:00Z">
        <w:r w:rsidRPr="002732DD">
          <w:rPr>
            <w:rFonts w:cs="Arial"/>
          </w:rPr>
          <w:t xml:space="preserve"> </w:t>
        </w:r>
      </w:ins>
      <w:ins w:id="693" w:author="Myslinski, Jason (J.S.)" w:date="2016-04-22T10:11:00Z">
        <w:r w:rsidRPr="002732DD">
          <w:rPr>
            <w:rFonts w:cs="Arial"/>
          </w:rPr>
          <w:t xml:space="preserve">of the </w:t>
        </w:r>
      </w:ins>
      <w:ins w:id="694" w:author="Myslinski, Jason (J.S.)" w:date="2016-04-22T11:00:00Z">
        <w:r w:rsidRPr="002732DD">
          <w:rPr>
            <w:rFonts w:cs="Arial"/>
          </w:rPr>
          <w:t xml:space="preserve">infotainment </w:t>
        </w:r>
      </w:ins>
      <w:ins w:id="695" w:author="Myslinski, Jason (J.S.)" w:date="2016-04-22T10:11:00Z">
        <w:r w:rsidRPr="002732DD">
          <w:rPr>
            <w:rFonts w:cs="Arial"/>
          </w:rPr>
          <w:t>language status signals</w:t>
        </w:r>
      </w:ins>
      <w:ins w:id="696" w:author="Myslinski, Jason (J.S.)" w:date="2016-04-26T10:33:00Z">
        <w:r>
          <w:rPr>
            <w:rFonts w:cs="Arial"/>
          </w:rPr>
          <w:t xml:space="preserve"> (Disp_LangSel.St 5 bit signal and Disp_LangSel2.St 7 bit signal)</w:t>
        </w:r>
      </w:ins>
      <w:ins w:id="697" w:author="Myslinski, Jason (J.S.)" w:date="2016-04-22T10:11:00Z">
        <w:r w:rsidRPr="002732DD">
          <w:rPr>
            <w:rFonts w:cs="Arial"/>
          </w:rPr>
          <w:t xml:space="preserve"> </w:t>
        </w:r>
      </w:ins>
      <w:ins w:id="698" w:author="Myslinski, Jason (J.S.)" w:date="2016-04-26T10:32:00Z">
        <w:r>
          <w:rPr>
            <w:rFonts w:cs="Arial"/>
          </w:rPr>
          <w:t>should</w:t>
        </w:r>
      </w:ins>
      <w:ins w:id="699" w:author="Myslinski, Jason (J.S.)" w:date="2016-04-22T11:00:00Z">
        <w:r w:rsidRPr="002732DD">
          <w:rPr>
            <w:rFonts w:cs="Arial"/>
          </w:rPr>
          <w:t xml:space="preserve"> only receive one</w:t>
        </w:r>
      </w:ins>
      <w:ins w:id="700" w:author="Myslinski, Jason (J.S.)" w:date="2016-04-22T10:11:00Z">
        <w:r w:rsidRPr="002732DD">
          <w:rPr>
            <w:rFonts w:cs="Arial"/>
          </w:rPr>
          <w:t xml:space="preserve"> of the language status signals </w:t>
        </w:r>
      </w:ins>
      <w:ins w:id="701" w:author="Myslinski, Jason (J.S.)" w:date="2016-04-22T11:01:00Z">
        <w:r w:rsidRPr="002732DD">
          <w:rPr>
            <w:rFonts w:cs="Arial"/>
          </w:rPr>
          <w:t>in their CAN dB</w:t>
        </w:r>
      </w:ins>
      <w:ins w:id="702" w:author="Myslinski, Jason (J.S.)" w:date="2016-04-22T10:11:00Z">
        <w:r w:rsidRPr="002732DD">
          <w:rPr>
            <w:rFonts w:cs="Arial"/>
          </w:rPr>
          <w:t>.</w:t>
        </w:r>
      </w:ins>
      <w:ins w:id="703" w:author="Myslinski, Jason (J.S.)" w:date="2016-04-26T08:48:00Z">
        <w:r>
          <w:rPr>
            <w:rFonts w:cs="Arial"/>
          </w:rPr>
          <w:t xml:space="preserve">  </w:t>
        </w:r>
      </w:ins>
    </w:p>
    <w:p w:rsidR="002732DD" w:rsidRDefault="000D3FD3">
      <w:pPr>
        <w:numPr>
          <w:ilvl w:val="0"/>
          <w:numId w:val="305"/>
        </w:numPr>
        <w:rPr>
          <w:ins w:id="704" w:author="Myslinski, Jason (J.S.)" w:date="2016-05-03T10:35:00Z"/>
          <w:rFonts w:cs="Arial"/>
        </w:rPr>
        <w:pPrChange w:id="705" w:author="Myslinski, Jason (J.S.)" w:date="2016-04-26T08:50:00Z">
          <w:pPr>
            <w:spacing w:after="200" w:line="276" w:lineRule="auto"/>
          </w:pPr>
        </w:pPrChange>
      </w:pPr>
      <w:ins w:id="706" w:author="Myslinski, Jason (J.S.)" w:date="2016-04-26T08:48:00Z">
        <w:r w:rsidRPr="006A6C8F">
          <w:rPr>
            <w:rFonts w:cs="Arial"/>
            <w:rPrChange w:id="707" w:author="Myslinski, Jason (J.S.)" w:date="2016-04-26T08:50:00Z">
              <w:rPr/>
            </w:rPrChange>
          </w:rPr>
          <w:t xml:space="preserve">If </w:t>
        </w:r>
      </w:ins>
      <w:ins w:id="708" w:author="Myslinski, Jason (J.S.)" w:date="2016-04-26T09:29:00Z">
        <w:r>
          <w:rPr>
            <w:rFonts w:cs="Arial"/>
          </w:rPr>
          <w:t xml:space="preserve">the </w:t>
        </w:r>
      </w:ins>
      <w:ins w:id="709" w:author="Myslinski, Jason (J.S.)" w:date="2016-04-26T09:58:00Z">
        <w:r>
          <w:rPr>
            <w:rFonts w:cs="Arial"/>
          </w:rPr>
          <w:t xml:space="preserve">Ford </w:t>
        </w:r>
      </w:ins>
      <w:ins w:id="710" w:author="Myslinski, Jason (J.S.)" w:date="2016-04-26T09:29:00Z">
        <w:r>
          <w:rPr>
            <w:rFonts w:cs="Arial"/>
          </w:rPr>
          <w:t xml:space="preserve">D&amp;R </w:t>
        </w:r>
      </w:ins>
      <w:ins w:id="711" w:author="Myslinski, Jason (J.S.)" w:date="2016-04-26T09:58:00Z">
        <w:r>
          <w:rPr>
            <w:rFonts w:cs="Arial"/>
          </w:rPr>
          <w:t>or s</w:t>
        </w:r>
      </w:ins>
      <w:ins w:id="712" w:author="Myslinski, Jason (J.S.)" w:date="2016-04-26T09:29:00Z">
        <w:r>
          <w:rPr>
            <w:rFonts w:cs="Arial"/>
          </w:rPr>
          <w:t xml:space="preserve">upplier </w:t>
        </w:r>
      </w:ins>
      <w:ins w:id="713" w:author="Myslinski, Jason (J.S.)" w:date="2016-04-26T09:54:00Z">
        <w:r>
          <w:rPr>
            <w:rFonts w:cs="Arial"/>
          </w:rPr>
          <w:t>of a module receiving</w:t>
        </w:r>
      </w:ins>
      <w:ins w:id="714" w:author="Myslinski, Jason (J.S.)" w:date="2016-04-26T09:28:00Z">
        <w:r>
          <w:rPr>
            <w:rFonts w:cs="Arial"/>
          </w:rPr>
          <w:t xml:space="preserve"> the</w:t>
        </w:r>
      </w:ins>
      <w:ins w:id="715" w:author="Myslinski, Jason (J.S.)" w:date="2016-04-26T09:57:00Z">
        <w:r>
          <w:rPr>
            <w:rFonts w:cs="Arial"/>
          </w:rPr>
          <w:t xml:space="preserve"> infotainment</w:t>
        </w:r>
      </w:ins>
      <w:ins w:id="716" w:author="Myslinski, Jason (J.S.)" w:date="2016-04-26T09:28:00Z">
        <w:r>
          <w:rPr>
            <w:rFonts w:cs="Arial"/>
          </w:rPr>
          <w:t xml:space="preserve"> language status message </w:t>
        </w:r>
      </w:ins>
      <w:ins w:id="717" w:author="Myslinski, Jason (J.S.)" w:date="2016-04-26T08:48:00Z">
        <w:r w:rsidRPr="006A6C8F">
          <w:rPr>
            <w:rFonts w:cs="Arial"/>
            <w:rPrChange w:id="718" w:author="Myslinski, Jason (J.S.)" w:date="2016-04-26T08:50:00Z">
              <w:rPr/>
            </w:rPrChange>
          </w:rPr>
          <w:t xml:space="preserve">notices that both </w:t>
        </w:r>
      </w:ins>
      <w:ins w:id="719" w:author="Myslinski, Jason (J.S.)" w:date="2016-04-26T08:50:00Z">
        <w:r>
          <w:rPr>
            <w:rFonts w:cs="Arial"/>
          </w:rPr>
          <w:t xml:space="preserve">infotainment language status signals </w:t>
        </w:r>
      </w:ins>
      <w:ins w:id="720" w:author="Myslinski, Jason (J.S.)" w:date="2016-04-26T08:48:00Z">
        <w:r w:rsidRPr="006A6C8F">
          <w:rPr>
            <w:rFonts w:cs="Arial"/>
            <w:rPrChange w:id="721" w:author="Myslinski, Jason (J.S.)" w:date="2016-04-26T08:50:00Z">
              <w:rPr/>
            </w:rPrChange>
          </w:rPr>
          <w:t>D</w:t>
        </w:r>
      </w:ins>
      <w:ins w:id="722" w:author="Myslinski, Jason (J.S.)" w:date="2016-04-26T08:49:00Z">
        <w:r w:rsidRPr="006A6C8F">
          <w:rPr>
            <w:rFonts w:cs="Arial"/>
            <w:rPrChange w:id="723" w:author="Myslinski, Jason (J.S.)" w:date="2016-04-26T08:50:00Z">
              <w:rPr/>
            </w:rPrChange>
          </w:rPr>
          <w:t>isp</w:t>
        </w:r>
      </w:ins>
      <w:ins w:id="724" w:author="Myslinski, Jason (J.S.)" w:date="2016-04-26T08:48:00Z">
        <w:r w:rsidRPr="006A6C8F">
          <w:rPr>
            <w:rFonts w:cs="Arial"/>
            <w:rPrChange w:id="725" w:author="Myslinski, Jason (J.S.)" w:date="2016-04-26T08:50:00Z">
              <w:rPr/>
            </w:rPrChange>
          </w:rPr>
          <w:t>_LangSel.St 5 bit signal and Disp</w:t>
        </w:r>
      </w:ins>
      <w:ins w:id="726" w:author="Myslinski, Jason (J.S.)" w:date="2016-04-26T08:49:00Z">
        <w:r w:rsidRPr="006A6C8F">
          <w:rPr>
            <w:rFonts w:cs="Arial"/>
            <w:rPrChange w:id="727" w:author="Myslinski, Jason (J.S.)" w:date="2016-04-26T08:50:00Z">
              <w:rPr/>
            </w:rPrChange>
          </w:rPr>
          <w:t>_LangSel2 7 bit signal in their CAN dB bring to Ford’s attention as the CAN dB would need to be corrected.</w:t>
        </w:r>
      </w:ins>
    </w:p>
    <w:p w:rsidR="009A69B8" w:rsidRPr="006A6C8F" w:rsidRDefault="000D3FD3">
      <w:pPr>
        <w:numPr>
          <w:ilvl w:val="1"/>
          <w:numId w:val="305"/>
        </w:numPr>
        <w:rPr>
          <w:rFonts w:cs="Arial"/>
          <w:rPrChange w:id="728" w:author="Myslinski, Jason (J.S.)" w:date="2016-04-26T08:50:00Z">
            <w:rPr/>
          </w:rPrChange>
        </w:rPr>
        <w:pPrChange w:id="729" w:author="Myslinski, Jason (J.S.)" w:date="2016-05-03T10:35:00Z">
          <w:pPr>
            <w:spacing w:after="200" w:line="276" w:lineRule="auto"/>
          </w:pPr>
        </w:pPrChange>
      </w:pPr>
      <w:ins w:id="730" w:author="Myslinski, Jason (J.S.)" w:date="2016-05-03T10:35:00Z">
        <w:r>
          <w:rPr>
            <w:rFonts w:cs="Arial"/>
          </w:rPr>
          <w:t xml:space="preserve">Exception:  If the </w:t>
        </w:r>
      </w:ins>
      <w:ins w:id="731" w:author="Myslinski, Jason (J.S.)" w:date="2016-05-04T08:20:00Z">
        <w:r>
          <w:rPr>
            <w:rFonts w:cs="Arial"/>
          </w:rPr>
          <w:t xml:space="preserve">Ford D&amp;R for the </w:t>
        </w:r>
      </w:ins>
      <w:ins w:id="732" w:author="Myslinski, Jason (J.S.)" w:date="2016-05-03T10:35:00Z">
        <w:r>
          <w:rPr>
            <w:rFonts w:cs="Arial"/>
          </w:rPr>
          <w:t>receiver of the infotainment language signal</w:t>
        </w:r>
      </w:ins>
      <w:ins w:id="733" w:author="Myslinski, Jason (J.S.)" w:date="2016-05-03T10:36:00Z">
        <w:r>
          <w:rPr>
            <w:rFonts w:cs="Arial"/>
          </w:rPr>
          <w:t xml:space="preserve"> has explicitly asked for a CAN dB with both infotainment language signal</w:t>
        </w:r>
      </w:ins>
      <w:ins w:id="734" w:author="Myslinski, Jason (J.S.)" w:date="2016-05-03T10:37:00Z">
        <w:r>
          <w:rPr>
            <w:rFonts w:cs="Arial"/>
          </w:rPr>
          <w:t xml:space="preserve">s to support common software </w:t>
        </w:r>
      </w:ins>
      <w:ins w:id="735" w:author="Myslinski, Jason (J.S.)" w:date="2016-05-03T11:04:00Z">
        <w:r>
          <w:rPr>
            <w:rFonts w:cs="Arial"/>
          </w:rPr>
          <w:t xml:space="preserve">across </w:t>
        </w:r>
      </w:ins>
      <w:ins w:id="736" w:author="Myslinski, Jason (J.S.)" w:date="2016-05-03T11:17:00Z">
        <w:r>
          <w:rPr>
            <w:rFonts w:cs="Arial"/>
          </w:rPr>
          <w:t xml:space="preserve">multiple </w:t>
        </w:r>
      </w:ins>
      <w:ins w:id="737" w:author="Myslinski, Jason (J.S.)" w:date="2016-05-03T11:04:00Z">
        <w:r>
          <w:rPr>
            <w:rFonts w:cs="Arial"/>
          </w:rPr>
          <w:t xml:space="preserve">programs </w:t>
        </w:r>
      </w:ins>
      <w:ins w:id="738" w:author="Myslinski, Jason (J.S.)" w:date="2016-05-03T10:37:00Z">
        <w:r>
          <w:rPr>
            <w:rFonts w:cs="Arial"/>
          </w:rPr>
          <w:t>(Disp_LangSel.St 5 bit signal and Disp_LangSel2.S</w:t>
        </w:r>
        <w:r>
          <w:rPr>
            <w:rFonts w:cs="Arial"/>
          </w:rPr>
          <w:t>t 7 bit signal) then the receiver of those signals will need to have a configuration</w:t>
        </w:r>
      </w:ins>
      <w:ins w:id="739" w:author="Myslinski, Jason (J.S.)" w:date="2016-05-03T11:02:00Z">
        <w:r>
          <w:rPr>
            <w:rFonts w:cs="Arial"/>
          </w:rPr>
          <w:t xml:space="preserve"> bit</w:t>
        </w:r>
      </w:ins>
      <w:ins w:id="740" w:author="Myslinski, Jason (J.S.)" w:date="2016-05-03T10:37:00Z">
        <w:r>
          <w:rPr>
            <w:rFonts w:cs="Arial"/>
          </w:rPr>
          <w:t xml:space="preserve"> such that only one</w:t>
        </w:r>
      </w:ins>
      <w:ins w:id="741" w:author="Myslinski, Jason (J.S.)" w:date="2016-05-03T10:36:00Z">
        <w:r>
          <w:rPr>
            <w:rFonts w:cs="Arial"/>
          </w:rPr>
          <w:t xml:space="preserve"> </w:t>
        </w:r>
      </w:ins>
      <w:ins w:id="742" w:author="Myslinski, Jason (J.S.)" w:date="2016-05-03T10:38:00Z">
        <w:r>
          <w:rPr>
            <w:rFonts w:cs="Arial"/>
          </w:rPr>
          <w:t>of the signals is can be used at a time</w:t>
        </w:r>
      </w:ins>
      <w:ins w:id="743" w:author="Myslinski, Jason (J.S.)" w:date="2016-05-03T11:03:00Z">
        <w:r>
          <w:rPr>
            <w:rFonts w:cs="Arial"/>
          </w:rPr>
          <w:t xml:space="preserve"> </w:t>
        </w:r>
      </w:ins>
      <w:ins w:id="744" w:author="Myslinski, Jason (J.S.)" w:date="2016-05-03T11:02:00Z">
        <w:r>
          <w:rPr>
            <w:rFonts w:cs="Arial"/>
          </w:rPr>
          <w:t>(ex. program X only uses Disp_LangSel2.st and program Y only uses Disp_LangSel.St)</w:t>
        </w:r>
      </w:ins>
      <w:ins w:id="745" w:author="Myslinski, Jason (J.S.)" w:date="2016-05-03T11:03:00Z">
        <w:r>
          <w:rPr>
            <w:rFonts w:cs="Arial"/>
          </w:rPr>
          <w:t>.</w:t>
        </w:r>
      </w:ins>
    </w:p>
    <w:p w:rsidR="000705CD" w:rsidRDefault="000D3FD3" w:rsidP="000705CD">
      <w:pPr>
        <w:rPr>
          <w:rFonts w:cs="Arial"/>
        </w:rPr>
      </w:pPr>
    </w:p>
    <w:p w:rsidR="00593CD1" w:rsidRDefault="000D3FD3" w:rsidP="002732DD">
      <w:pPr>
        <w:rPr>
          <w:ins w:id="746" w:author="Myslinski, Jason (J.S.)" w:date="2016-04-26T08:52:00Z"/>
          <w:rFonts w:cs="Arial"/>
        </w:rPr>
      </w:pPr>
      <w:ins w:id="747" w:author="Myslinski, Jason (J.S.)" w:date="2016-04-25T09:46:00Z">
        <w:r>
          <w:rPr>
            <w:rFonts w:cs="Arial"/>
          </w:rPr>
          <w:t xml:space="preserve">The Cluster language status </w:t>
        </w:r>
      </w:ins>
      <w:ins w:id="748" w:author="Myslinski, Jason (J.S.)" w:date="2017-01-27T09:31:00Z">
        <w:r>
          <w:rPr>
            <w:rFonts w:cs="Arial"/>
          </w:rPr>
          <w:t xml:space="preserve">HS3 </w:t>
        </w:r>
      </w:ins>
      <w:ins w:id="749" w:author="Myslinski, Jason (J.S.)" w:date="2016-04-25T09:46:00Z">
        <w:r>
          <w:rPr>
            <w:rFonts w:cs="Arial"/>
          </w:rPr>
          <w:t xml:space="preserve">signal </w:t>
        </w:r>
      </w:ins>
      <w:ins w:id="750" w:author="Myslinski, Jason (J.S.)" w:date="2016-04-25T09:53:00Z">
        <w:r>
          <w:rPr>
            <w:rFonts w:cs="Arial"/>
          </w:rPr>
          <w:t>0x2FD Mc_VehLangUsrSel.St</w:t>
        </w:r>
      </w:ins>
      <w:ins w:id="751" w:author="Myslinski, Jason (J.S.)" w:date="2016-04-25T09:46:00Z">
        <w:r>
          <w:rPr>
            <w:rFonts w:cs="Arial"/>
          </w:rPr>
          <w:t xml:space="preserve"> is a 6 bit signal and is not currently maxed out</w:t>
        </w:r>
      </w:ins>
      <w:ins w:id="752" w:author="Myslinski, Jason (J.S.)" w:date="2016-04-25T09:48:00Z">
        <w:r>
          <w:rPr>
            <w:rFonts w:cs="Arial"/>
          </w:rPr>
          <w:t xml:space="preserve"> so there is only one Cluster language status signal at the time this was written</w:t>
        </w:r>
      </w:ins>
      <w:ins w:id="753" w:author="Myslinski, Jason (J.S.)" w:date="2016-04-25T09:46:00Z">
        <w:r>
          <w:rPr>
            <w:rFonts w:cs="Arial"/>
          </w:rPr>
          <w:t xml:space="preserve">. </w:t>
        </w:r>
      </w:ins>
    </w:p>
    <w:p w:rsidR="00DC27BE" w:rsidRDefault="000D3FD3" w:rsidP="002732DD">
      <w:pPr>
        <w:rPr>
          <w:ins w:id="754" w:author="Myslinski, Jason (J.S.)" w:date="2016-04-26T08:52:00Z"/>
          <w:rFonts w:cs="Arial"/>
        </w:rPr>
      </w:pPr>
    </w:p>
    <w:p w:rsidR="00DC27BE" w:rsidRDefault="000D3FD3" w:rsidP="002732DD">
      <w:pPr>
        <w:rPr>
          <w:ins w:id="755" w:author="Myslinski, Jason (J.S.)" w:date="2016-04-25T09:54:00Z"/>
          <w:rFonts w:cs="Arial"/>
        </w:rPr>
      </w:pPr>
      <w:ins w:id="756" w:author="Myslinski, Jason (J.S.)" w:date="2016-04-26T08:52:00Z">
        <w:r>
          <w:rPr>
            <w:rFonts w:cs="Arial"/>
          </w:rPr>
          <w:t xml:space="preserve">As a general practice if the receiving module just needs to receive one language status signal </w:t>
        </w:r>
      </w:ins>
      <w:ins w:id="757" w:author="Myslinski, Jason (J.S.)" w:date="2016-04-26T08:55:00Z">
        <w:r>
          <w:rPr>
            <w:rFonts w:cs="Arial"/>
          </w:rPr>
          <w:t>in a vehicle to know what language to be used</w:t>
        </w:r>
      </w:ins>
      <w:ins w:id="758" w:author="Myslinski, Jason (J.S.)" w:date="2016-04-26T08:52:00Z">
        <w:r>
          <w:rPr>
            <w:rFonts w:cs="Arial"/>
          </w:rPr>
          <w:t xml:space="preserve"> then the </w:t>
        </w:r>
      </w:ins>
      <w:ins w:id="759" w:author="Myslinski, Jason (J.S.)" w:date="2016-04-26T08:53:00Z">
        <w:r>
          <w:rPr>
            <w:rFonts w:cs="Arial"/>
          </w:rPr>
          <w:t xml:space="preserve">Cluster Mc_VehLangUsrSel.St signal should be used. </w:t>
        </w:r>
      </w:ins>
      <w:ins w:id="760" w:author="Myslinski, Jason (J.S.)" w:date="2016-04-26T08:54:00Z">
        <w:r>
          <w:rPr>
            <w:rFonts w:cs="Arial"/>
          </w:rPr>
          <w:t xml:space="preserve"> </w:t>
        </w:r>
      </w:ins>
    </w:p>
    <w:p w:rsidR="00593CD1" w:rsidRDefault="000D3FD3" w:rsidP="002732DD">
      <w:pPr>
        <w:rPr>
          <w:ins w:id="761" w:author="Myslinski, Jason (J.S.)" w:date="2016-04-25T09:54:00Z"/>
          <w:rFonts w:cs="Arial"/>
        </w:rPr>
      </w:pPr>
    </w:p>
    <w:p w:rsidR="008F38F2" w:rsidRDefault="000D3FD3" w:rsidP="002732DD">
      <w:pPr>
        <w:rPr>
          <w:ins w:id="762" w:author="Myslinski, Jason (J.S.)" w:date="2016-04-25T09:50:00Z"/>
          <w:rFonts w:cs="Arial"/>
        </w:rPr>
      </w:pPr>
      <w:ins w:id="763" w:author="Myslinski, Jason (J.S.)" w:date="2016-04-25T09:54:00Z">
        <w:r>
          <w:rPr>
            <w:rFonts w:cs="Arial"/>
          </w:rPr>
          <w:t xml:space="preserve">Reference the CAN dB for the latest and in case any </w:t>
        </w:r>
        <w:r>
          <w:rPr>
            <w:rFonts w:cs="Arial"/>
          </w:rPr>
          <w:t>conflict in signal name</w:t>
        </w:r>
      </w:ins>
      <w:ins w:id="764" w:author="Myslinski, Jason (J.S.)" w:date="2016-04-25T09:55:00Z">
        <w:r>
          <w:rPr>
            <w:rFonts w:cs="Arial"/>
          </w:rPr>
          <w:t>s</w:t>
        </w:r>
      </w:ins>
      <w:ins w:id="765" w:author="Myslinski, Jason (J.S.)" w:date="2016-04-25T09:54:00Z">
        <w:r>
          <w:rPr>
            <w:rFonts w:cs="Arial"/>
          </w:rPr>
          <w:t xml:space="preserve"> the CAN dB takes precedent</w:t>
        </w:r>
      </w:ins>
      <w:ins w:id="766" w:author="Myslinski, Jason (J.S.)" w:date="2016-04-25T09:53:00Z">
        <w:r>
          <w:rPr>
            <w:rFonts w:cs="Arial"/>
          </w:rPr>
          <w:t>.</w:t>
        </w:r>
      </w:ins>
      <w:ins w:id="767" w:author="Myslinski, Jason (J.S.)" w:date="2016-04-25T09:54:00Z">
        <w:r>
          <w:rPr>
            <w:rFonts w:cs="Arial"/>
          </w:rPr>
          <w:t xml:space="preserve">  </w:t>
        </w:r>
      </w:ins>
    </w:p>
    <w:p w:rsidR="0011277F" w:rsidRDefault="000D3FD3" w:rsidP="002732DD">
      <w:pPr>
        <w:rPr>
          <w:ins w:id="768" w:author="Myslinski, Jason (J.S.)" w:date="2016-04-25T09:50:00Z"/>
          <w:rFonts w:cs="Arial"/>
        </w:rPr>
      </w:pPr>
    </w:p>
    <w:p w:rsidR="0011277F" w:rsidRPr="002732DD" w:rsidRDefault="000D3FD3" w:rsidP="002732DD">
      <w:pPr>
        <w:rPr>
          <w:rFonts w:cs="Arial"/>
        </w:rPr>
      </w:pPr>
    </w:p>
    <w:p w:rsidR="00406F39" w:rsidRDefault="000D3FD3" w:rsidP="0046553F">
      <w:pPr>
        <w:pStyle w:val="Heading3"/>
      </w:pPr>
      <w:bookmarkStart w:id="769" w:name="_Toc33533783"/>
      <w:r>
        <w:t>Use Cases</w:t>
      </w:r>
      <w:bookmarkEnd w:id="769"/>
    </w:p>
    <w:p w:rsidR="00406F39" w:rsidRDefault="000D3FD3" w:rsidP="0046553F">
      <w:pPr>
        <w:pStyle w:val="Heading4"/>
      </w:pPr>
      <w:r>
        <w:t>VS-UC-REQ-025207/B-Set Language (TcSE ROIN-290599)</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7479DF" w:rsidRPr="006D7461" w:rsidRDefault="000D3FD3">
            <w:pPr>
              <w:rPr>
                <w:rFonts w:cs="Arial"/>
              </w:rPr>
            </w:pPr>
            <w:r w:rsidRPr="006D7461">
              <w:rPr>
                <w:rFonts w:cs="Arial"/>
              </w:rPr>
              <w:t>Vehicle Occupant</w:t>
            </w:r>
          </w:p>
        </w:tc>
      </w:tr>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7479DF" w:rsidRPr="006D7461" w:rsidRDefault="000D3FD3">
            <w:pPr>
              <w:rPr>
                <w:rFonts w:cs="Arial"/>
              </w:rPr>
            </w:pPr>
            <w:r w:rsidRPr="006D7461">
              <w:rPr>
                <w:rFonts w:cs="Arial"/>
              </w:rPr>
              <w:t>Infotainment System is On.</w:t>
            </w:r>
          </w:p>
          <w:p w:rsidR="007479DF" w:rsidRPr="006D7461" w:rsidRDefault="000D3FD3">
            <w:pPr>
              <w:rPr>
                <w:ins w:id="770" w:author="Myslinski, Jason (J.S.)" w:date="2015-02-04T13:29:00Z"/>
                <w:rFonts w:cs="Arial"/>
              </w:rPr>
            </w:pPr>
            <w:del w:id="771" w:author="Myslinski, Jason (J.S.)" w:date="2015-02-04T13:29:00Z">
              <w:r w:rsidRPr="006D7461" w:rsidDel="006D7461">
                <w:rPr>
                  <w:rFonts w:cs="Arial"/>
                </w:rPr>
                <w:delText>Language Setting is not currently set to {Language X}.</w:delText>
              </w:r>
            </w:del>
          </w:p>
          <w:p w:rsidR="006D7461" w:rsidRPr="006D7461" w:rsidRDefault="000D3FD3">
            <w:pPr>
              <w:rPr>
                <w:ins w:id="772" w:author="Myslinski, Jason (J.S.)" w:date="2015-02-04T13:29:00Z"/>
                <w:rFonts w:cs="Arial"/>
              </w:rPr>
            </w:pPr>
          </w:p>
          <w:p w:rsidR="006D7461" w:rsidRPr="006D7461" w:rsidRDefault="000D3FD3" w:rsidP="006D7461">
            <w:pPr>
              <w:rPr>
                <w:ins w:id="773" w:author="Myslinski, Jason (J.S.)" w:date="2015-02-04T13:29:00Z"/>
                <w:rFonts w:cs="Arial"/>
                <w:color w:val="FF0000"/>
                <w:rPrChange w:id="774" w:author="Myslinski, Jason (J.S.)" w:date="2015-02-04T13:31:00Z">
                  <w:rPr>
                    <w:ins w:id="775" w:author="Myslinski, Jason (J.S.)" w:date="2015-02-04T13:29:00Z"/>
                    <w:rFonts w:cs="Arial"/>
                    <w:color w:val="FF0000"/>
                    <w:highlight w:val="cyan"/>
                  </w:rPr>
                </w:rPrChange>
              </w:rPr>
            </w:pPr>
            <w:ins w:id="776" w:author="Myslinski, Jason (J.S.)" w:date="2015-02-04T13:29:00Z">
              <w:r w:rsidRPr="006D7461">
                <w:rPr>
                  <w:rFonts w:cs="Arial"/>
                  <w:color w:val="FF0000"/>
                  <w:rPrChange w:id="777" w:author="Myslinski, Jason (J.S.)" w:date="2015-02-04T13:31:00Z">
                    <w:rPr>
                      <w:rFonts w:cs="Arial"/>
                      <w:color w:val="FF0000"/>
                      <w:highlight w:val="cyan"/>
                    </w:rPr>
                  </w:rPrChange>
                </w:rPr>
                <w:t>Vehicle Setting Client A (ex Cluster display) can support Language Y.</w:t>
              </w:r>
            </w:ins>
          </w:p>
          <w:p w:rsidR="006D7461" w:rsidRPr="006D7461" w:rsidRDefault="000D3FD3" w:rsidP="006D7461">
            <w:pPr>
              <w:rPr>
                <w:ins w:id="778" w:author="Myslinski, Jason (J.S.)" w:date="2015-02-04T13:29:00Z"/>
                <w:rFonts w:cs="Arial"/>
                <w:color w:val="FF0000"/>
                <w:rPrChange w:id="779" w:author="Myslinski, Jason (J.S.)" w:date="2015-02-04T13:31:00Z">
                  <w:rPr>
                    <w:ins w:id="780" w:author="Myslinski, Jason (J.S.)" w:date="2015-02-04T13:29:00Z"/>
                    <w:rFonts w:cs="Arial"/>
                    <w:color w:val="FF0000"/>
                    <w:highlight w:val="cyan"/>
                  </w:rPr>
                </w:rPrChange>
              </w:rPr>
            </w:pPr>
          </w:p>
          <w:p w:rsidR="006D7461" w:rsidRPr="006D7461" w:rsidRDefault="000D3FD3" w:rsidP="006D7461">
            <w:pPr>
              <w:rPr>
                <w:ins w:id="781" w:author="Myslinski, Jason (J.S.)" w:date="2015-02-04T13:29:00Z"/>
                <w:rFonts w:cs="Arial"/>
                <w:color w:val="FF0000"/>
              </w:rPr>
            </w:pPr>
            <w:ins w:id="782" w:author="Myslinski, Jason (J.S.)" w:date="2015-02-04T13:29:00Z">
              <w:r w:rsidRPr="006D7461">
                <w:rPr>
                  <w:rFonts w:cs="Arial"/>
                  <w:color w:val="FF0000"/>
                  <w:rPrChange w:id="783" w:author="Myslinski, Jason (J.S.)" w:date="2015-02-04T13:31:00Z">
                    <w:rPr>
                      <w:rFonts w:cs="Arial"/>
                      <w:color w:val="FF0000"/>
                      <w:highlight w:val="cyan"/>
                    </w:rPr>
                  </w:rPrChange>
                </w:rPr>
                <w:t>Vehicle Setting Client B (ex Centerstack display) can support Language Y.</w:t>
              </w:r>
            </w:ins>
          </w:p>
          <w:p w:rsidR="006D7461" w:rsidRPr="006D7461" w:rsidRDefault="000D3FD3" w:rsidP="006D7461">
            <w:pPr>
              <w:rPr>
                <w:ins w:id="784" w:author="Myslinski, Jason (J.S.)" w:date="2015-02-04T13:29:00Z"/>
                <w:rFonts w:cs="Arial"/>
                <w:color w:val="FF0000"/>
              </w:rPr>
            </w:pPr>
          </w:p>
          <w:p w:rsidR="006D7461" w:rsidRPr="006D7461" w:rsidRDefault="000D3FD3" w:rsidP="006D7461">
            <w:pPr>
              <w:rPr>
                <w:ins w:id="785" w:author="Myslinski, Jason (J.S.)" w:date="2015-02-04T13:29:00Z"/>
                <w:rFonts w:cs="Arial"/>
                <w:color w:val="FF0000"/>
              </w:rPr>
            </w:pPr>
            <w:ins w:id="786" w:author="Myslinski, Jason (J.S.)" w:date="2015-02-04T13:29:00Z">
              <w:r w:rsidRPr="006D7461">
                <w:rPr>
                  <w:rFonts w:cs="Arial"/>
                  <w:color w:val="FF0000"/>
                  <w:rPrChange w:id="787" w:author="Myslinski, Jason (J.S.)" w:date="2015-02-04T13:31:00Z">
                    <w:rPr>
                      <w:rFonts w:cs="Arial"/>
                      <w:color w:val="FF0000"/>
                      <w:highlight w:val="cyan"/>
                    </w:rPr>
                  </w:rPrChange>
                </w:rPr>
                <w:t>Language X is active on both Vehicle Setting Client A</w:t>
              </w:r>
              <w:r w:rsidRPr="006D7461">
                <w:rPr>
                  <w:rFonts w:cs="Arial"/>
                  <w:color w:val="FF0000"/>
                  <w:rPrChange w:id="788" w:author="Myslinski, Jason (J.S.)" w:date="2015-02-04T13:31:00Z">
                    <w:rPr>
                      <w:rFonts w:cs="Arial"/>
                      <w:color w:val="FF0000"/>
                      <w:highlight w:val="cyan"/>
                    </w:rPr>
                  </w:rPrChange>
                </w:rPr>
                <w:t xml:space="preserve"> and Vehicle Setting Client B displays.</w:t>
              </w:r>
            </w:ins>
          </w:p>
          <w:p w:rsidR="006D7461" w:rsidRPr="006D7461" w:rsidRDefault="000D3FD3">
            <w:pPr>
              <w:rPr>
                <w:rFonts w:cs="Arial"/>
              </w:rPr>
            </w:pPr>
          </w:p>
        </w:tc>
      </w:tr>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7479DF" w:rsidRPr="006D7461" w:rsidRDefault="000D3FD3">
            <w:pPr>
              <w:rPr>
                <w:ins w:id="789" w:author="Myslinski, Jason (J.S.)" w:date="2015-02-04T13:29:00Z"/>
                <w:rFonts w:cs="Arial"/>
              </w:rPr>
            </w:pPr>
            <w:del w:id="790" w:author="Myslinski, Jason (J.S.)" w:date="2015-02-04T13:29:00Z">
              <w:r w:rsidRPr="006D7461" w:rsidDel="006D7461">
                <w:rPr>
                  <w:rFonts w:cs="Arial"/>
                </w:rPr>
                <w:delText>User selects {Language X}.via the HMI.</w:delText>
              </w:r>
            </w:del>
          </w:p>
          <w:p w:rsidR="006D7461" w:rsidRPr="006D7461" w:rsidRDefault="000D3FD3">
            <w:pPr>
              <w:rPr>
                <w:ins w:id="791" w:author="Myslinski, Jason (J.S.)" w:date="2015-02-04T13:29:00Z"/>
                <w:rFonts w:cs="Arial"/>
              </w:rPr>
            </w:pPr>
          </w:p>
          <w:p w:rsidR="006D7461" w:rsidRPr="006D7461" w:rsidRDefault="000D3FD3" w:rsidP="006D7461">
            <w:pPr>
              <w:rPr>
                <w:ins w:id="792" w:author="Myslinski, Jason (J.S.)" w:date="2015-02-04T13:30:00Z"/>
                <w:rFonts w:cs="Arial"/>
                <w:color w:val="FF0000"/>
                <w:rPrChange w:id="793" w:author="Myslinski, Jason (J.S.)" w:date="2015-02-04T13:31:00Z">
                  <w:rPr>
                    <w:ins w:id="794" w:author="Myslinski, Jason (J.S.)" w:date="2015-02-04T13:30:00Z"/>
                    <w:rFonts w:cs="Arial"/>
                    <w:color w:val="FF0000"/>
                    <w:highlight w:val="cyan"/>
                  </w:rPr>
                </w:rPrChange>
              </w:rPr>
            </w:pPr>
            <w:ins w:id="795" w:author="Myslinski, Jason (J.S.)" w:date="2015-02-04T13:29:00Z">
              <w:r w:rsidRPr="006D7461">
                <w:rPr>
                  <w:rFonts w:cs="Arial"/>
                  <w:color w:val="FF0000"/>
                  <w:rPrChange w:id="796" w:author="Myslinski, Jason (J.S.)" w:date="2015-02-04T13:31:00Z">
                    <w:rPr>
                      <w:rFonts w:cs="Arial"/>
                      <w:color w:val="FF0000"/>
                      <w:highlight w:val="cyan"/>
                    </w:rPr>
                  </w:rPrChange>
                </w:rPr>
                <w:t xml:space="preserve">User selects {Language </w:t>
              </w:r>
            </w:ins>
            <w:ins w:id="797" w:author="Myslinski, Jason (J.S.)" w:date="2015-02-04T13:34:00Z">
              <w:r>
                <w:rPr>
                  <w:rFonts w:cs="Arial"/>
                  <w:color w:val="FF0000"/>
                </w:rPr>
                <w:t>Y</w:t>
              </w:r>
            </w:ins>
            <w:ins w:id="798" w:author="Myslinski, Jason (J.S.)" w:date="2015-02-04T13:29:00Z">
              <w:r w:rsidRPr="006D7461">
                <w:rPr>
                  <w:rFonts w:cs="Arial"/>
                  <w:color w:val="FF0000"/>
                  <w:rPrChange w:id="799" w:author="Myslinski, Jason (J.S.)" w:date="2015-02-04T13:31:00Z">
                    <w:rPr>
                      <w:rFonts w:cs="Arial"/>
                      <w:color w:val="FF0000"/>
                      <w:highlight w:val="cyan"/>
                    </w:rPr>
                  </w:rPrChange>
                </w:rPr>
                <w:t xml:space="preserve">} via the Vehicle Setting Client </w:t>
              </w:r>
            </w:ins>
            <w:ins w:id="800" w:author="Myslinski, Jason (J.S.)" w:date="2015-02-04T13:32:00Z">
              <w:r>
                <w:rPr>
                  <w:rFonts w:cs="Arial"/>
                  <w:color w:val="FF0000"/>
                </w:rPr>
                <w:t>A</w:t>
              </w:r>
            </w:ins>
            <w:ins w:id="801" w:author="Myslinski, Jason (J.S.)" w:date="2015-02-04T13:29:00Z">
              <w:r w:rsidRPr="006D7461">
                <w:rPr>
                  <w:rFonts w:cs="Arial"/>
                  <w:color w:val="FF0000"/>
                  <w:rPrChange w:id="802" w:author="Myslinski, Jason (J.S.)" w:date="2015-02-04T13:31:00Z">
                    <w:rPr>
                      <w:rFonts w:cs="Arial"/>
                      <w:color w:val="FF0000"/>
                      <w:highlight w:val="cyan"/>
                    </w:rPr>
                  </w:rPrChange>
                </w:rPr>
                <w:t xml:space="preserve"> </w:t>
              </w:r>
            </w:ins>
            <w:ins w:id="803" w:author="Myslinski, Jason (J.S.)" w:date="2015-02-04T13:30:00Z">
              <w:r w:rsidRPr="006D7461">
                <w:rPr>
                  <w:rFonts w:cs="Arial"/>
                  <w:color w:val="FF0000"/>
                  <w:rPrChange w:id="804" w:author="Myslinski, Jason (J.S.)" w:date="2015-02-04T13:31:00Z">
                    <w:rPr>
                      <w:rFonts w:cs="Arial"/>
                      <w:color w:val="FF0000"/>
                      <w:highlight w:val="cyan"/>
                    </w:rPr>
                  </w:rPrChange>
                </w:rPr>
                <w:t xml:space="preserve">HMI </w:t>
              </w:r>
            </w:ins>
          </w:p>
          <w:p w:rsidR="006D7461" w:rsidRPr="004D2C44" w:rsidRDefault="000D3FD3">
            <w:pPr>
              <w:numPr>
                <w:ilvl w:val="0"/>
                <w:numId w:val="308"/>
              </w:numPr>
              <w:rPr>
                <w:ins w:id="805" w:author="Myslinski, Jason (J.S.)" w:date="2015-02-04T13:29:00Z"/>
                <w:rFonts w:cs="Arial"/>
                <w:color w:val="FF0000"/>
                <w:rPrChange w:id="806" w:author="Myslinski, Jason (J.S.)" w:date="2015-02-04T13:34:00Z">
                  <w:rPr>
                    <w:ins w:id="807" w:author="Myslinski, Jason (J.S.)" w:date="2015-02-04T13:29:00Z"/>
                  </w:rPr>
                </w:rPrChange>
              </w:rPr>
              <w:pPrChange w:id="808" w:author="Myslinski, Jason (J.S.)" w:date="2015-02-04T13:30:00Z">
                <w:pPr/>
              </w:pPrChange>
            </w:pPr>
            <w:ins w:id="809" w:author="Myslinski, Jason (J.S.)" w:date="2015-02-04T13:30:00Z">
              <w:r w:rsidRPr="004D2C44">
                <w:rPr>
                  <w:rFonts w:cs="Arial"/>
                  <w:color w:val="FF0000"/>
                  <w:rPrChange w:id="810" w:author="Myslinski, Jason (J.S.)" w:date="2015-02-04T13:34:00Z">
                    <w:rPr>
                      <w:highlight w:val="cyan"/>
                    </w:rPr>
                  </w:rPrChange>
                </w:rPr>
                <w:t xml:space="preserve">the Vehicle Settings Client </w:t>
              </w:r>
            </w:ins>
            <w:ins w:id="811" w:author="Myslinski, Jason (J.S.)" w:date="2015-02-04T13:33:00Z">
              <w:r w:rsidRPr="004D2C44">
                <w:rPr>
                  <w:rFonts w:cs="Arial"/>
                  <w:color w:val="FF0000"/>
                </w:rPr>
                <w:t>A</w:t>
              </w:r>
            </w:ins>
            <w:ins w:id="812" w:author="Myslinski, Jason (J.S.)" w:date="2015-02-04T13:31:00Z">
              <w:r w:rsidRPr="004D2C44">
                <w:rPr>
                  <w:rFonts w:cs="Arial"/>
                  <w:color w:val="FF0000"/>
                  <w:rPrChange w:id="813" w:author="Myslinski, Jason (J.S.)" w:date="2015-02-04T13:34:00Z">
                    <w:rPr>
                      <w:rFonts w:cs="Arial"/>
                      <w:color w:val="FF0000"/>
                      <w:highlight w:val="cyan"/>
                    </w:rPr>
                  </w:rPrChange>
                </w:rPr>
                <w:t xml:space="preserve"> </w:t>
              </w:r>
            </w:ins>
            <w:ins w:id="814" w:author="Myslinski, Jason (J.S.)" w:date="2015-02-04T13:29:00Z">
              <w:r w:rsidRPr="004D2C44">
                <w:rPr>
                  <w:rFonts w:cs="Arial"/>
                  <w:color w:val="FF0000"/>
                  <w:rPrChange w:id="815" w:author="Myslinski, Jason (J.S.)" w:date="2015-02-04T13:34:00Z">
                    <w:rPr>
                      <w:highlight w:val="cyan"/>
                    </w:rPr>
                  </w:rPrChange>
                </w:rPr>
                <w:t>requests Language Y</w:t>
              </w:r>
            </w:ins>
            <w:ins w:id="816" w:author="Myslinski, Jason (J.S.)" w:date="2015-02-04T13:31:00Z">
              <w:r w:rsidRPr="004D2C44">
                <w:rPr>
                  <w:rFonts w:cs="Arial"/>
                  <w:color w:val="FF0000"/>
                </w:rPr>
                <w:t xml:space="preserve"> from the Vehicle Language Server </w:t>
              </w:r>
            </w:ins>
            <w:ins w:id="817" w:author="Myslinski, Jason (J.S.)" w:date="2015-02-04T13:33:00Z">
              <w:r w:rsidRPr="004D2C44">
                <w:rPr>
                  <w:rFonts w:cs="Arial"/>
                  <w:color w:val="FF0000"/>
                </w:rPr>
                <w:t>B</w:t>
              </w:r>
            </w:ins>
            <w:ins w:id="818" w:author="Myslinski, Jason (J.S.)" w:date="2015-02-04T13:31:00Z">
              <w:r w:rsidRPr="004D2C44">
                <w:rPr>
                  <w:rFonts w:cs="Arial"/>
                  <w:color w:val="FF0000"/>
                </w:rPr>
                <w:t xml:space="preserve"> (ex. </w:t>
              </w:r>
            </w:ins>
            <w:ins w:id="819" w:author="Myslinski, Jason (J.S.)" w:date="2015-02-04T13:33:00Z">
              <w:r w:rsidRPr="004D2C44">
                <w:rPr>
                  <w:rFonts w:cs="Arial"/>
                  <w:color w:val="FF0000"/>
                </w:rPr>
                <w:t>Centerstack</w:t>
              </w:r>
            </w:ins>
            <w:ins w:id="820" w:author="Myslinski, Jason (J.S.)" w:date="2015-02-04T13:31:00Z">
              <w:r w:rsidRPr="004D2C44">
                <w:rPr>
                  <w:rFonts w:cs="Arial"/>
                  <w:color w:val="FF0000"/>
                </w:rPr>
                <w:t xml:space="preserve"> display)</w:t>
              </w:r>
            </w:ins>
          </w:p>
          <w:p w:rsidR="006D7461" w:rsidRPr="006D7461" w:rsidRDefault="000D3FD3">
            <w:pPr>
              <w:rPr>
                <w:rFonts w:cs="Arial"/>
              </w:rPr>
            </w:pPr>
          </w:p>
        </w:tc>
      </w:tr>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6D7461" w:rsidRPr="006D7461" w:rsidRDefault="000D3FD3">
            <w:pPr>
              <w:rPr>
                <w:ins w:id="821" w:author="Myslinski, Jason (J.S.)" w:date="2015-02-04T13:31:00Z"/>
                <w:rFonts w:cs="Arial"/>
              </w:rPr>
            </w:pPr>
            <w:del w:id="822" w:author="Myslinski, Jason (J.S.)" w:date="2015-02-04T13:31:00Z">
              <w:r w:rsidRPr="006D7461" w:rsidDel="006D7461">
                <w:rPr>
                  <w:rFonts w:cs="Arial"/>
                </w:rPr>
                <w:delText>HMI is updated to {Language X}.</w:delText>
              </w:r>
            </w:del>
          </w:p>
          <w:p w:rsidR="006D7461" w:rsidRPr="006D7461" w:rsidRDefault="000D3FD3">
            <w:pPr>
              <w:rPr>
                <w:ins w:id="823" w:author="Myslinski, Jason (J.S.)" w:date="2015-02-04T13:31:00Z"/>
                <w:rFonts w:cs="Arial"/>
              </w:rPr>
            </w:pPr>
          </w:p>
          <w:p w:rsidR="006D7461" w:rsidRPr="006D7461" w:rsidRDefault="000D3FD3" w:rsidP="006D7461">
            <w:pPr>
              <w:rPr>
                <w:ins w:id="824" w:author="Myslinski, Jason (J.S.)" w:date="2015-02-04T13:32:00Z"/>
                <w:rFonts w:cs="Arial"/>
                <w:color w:val="FF0000"/>
                <w:rPrChange w:id="825" w:author="Myslinski, Jason (J.S.)" w:date="2015-02-04T13:32:00Z">
                  <w:rPr>
                    <w:ins w:id="826" w:author="Myslinski, Jason (J.S.)" w:date="2015-02-04T13:32:00Z"/>
                    <w:rFonts w:cs="Arial"/>
                    <w:color w:val="FF0000"/>
                    <w:highlight w:val="cyan"/>
                  </w:rPr>
                </w:rPrChange>
              </w:rPr>
            </w:pPr>
            <w:ins w:id="827" w:author="Myslinski, Jason (J.S.)" w:date="2015-02-04T13:32:00Z">
              <w:r w:rsidRPr="006D7461">
                <w:rPr>
                  <w:rFonts w:cs="Arial"/>
                  <w:color w:val="FF0000"/>
                  <w:rPrChange w:id="828" w:author="Myslinski, Jason (J.S.)" w:date="2015-02-04T13:32:00Z">
                    <w:rPr>
                      <w:rFonts w:cs="Arial"/>
                      <w:color w:val="FF0000"/>
                      <w:highlight w:val="cyan"/>
                    </w:rPr>
                  </w:rPrChange>
                </w:rPr>
                <w:t xml:space="preserve">Vehicle Setting Client A {updates display A </w:t>
              </w:r>
            </w:ins>
            <w:ins w:id="829" w:author="Myslinski, Jason (J.S.)" w:date="2015-02-04T13:34:00Z">
              <w:r>
                <w:rPr>
                  <w:rFonts w:cs="Arial"/>
                  <w:color w:val="FF0000"/>
                </w:rPr>
                <w:t xml:space="preserve">HMI </w:t>
              </w:r>
            </w:ins>
            <w:ins w:id="830" w:author="Myslinski, Jason (J.S.)" w:date="2015-02-04T13:32:00Z">
              <w:r w:rsidRPr="006D7461">
                <w:rPr>
                  <w:rFonts w:cs="Arial"/>
                  <w:color w:val="FF0000"/>
                  <w:rPrChange w:id="831" w:author="Myslinski, Jason (J.S.)" w:date="2015-02-04T13:32:00Z">
                    <w:rPr>
                      <w:rFonts w:cs="Arial"/>
                      <w:color w:val="FF0000"/>
                      <w:highlight w:val="cyan"/>
                    </w:rPr>
                  </w:rPrChange>
                </w:rPr>
                <w:t xml:space="preserve">to Language Y} </w:t>
              </w:r>
            </w:ins>
          </w:p>
          <w:p w:rsidR="006D7461" w:rsidRPr="006D7461" w:rsidRDefault="000D3FD3" w:rsidP="006D7461">
            <w:pPr>
              <w:rPr>
                <w:ins w:id="832" w:author="Myslinski, Jason (J.S.)" w:date="2015-02-04T13:32:00Z"/>
                <w:rFonts w:cs="Arial"/>
              </w:rPr>
            </w:pPr>
          </w:p>
          <w:p w:rsidR="006D7461" w:rsidRPr="006D7461" w:rsidRDefault="000D3FD3" w:rsidP="006D7461">
            <w:pPr>
              <w:rPr>
                <w:ins w:id="833" w:author="Myslinski, Jason (J.S.)" w:date="2015-02-04T13:32:00Z"/>
                <w:rFonts w:cs="Arial"/>
                <w:color w:val="FF0000"/>
                <w:rPrChange w:id="834" w:author="Myslinski, Jason (J.S.)" w:date="2015-02-04T13:32:00Z">
                  <w:rPr>
                    <w:ins w:id="835" w:author="Myslinski, Jason (J.S.)" w:date="2015-02-04T13:32:00Z"/>
                    <w:rFonts w:cs="Arial"/>
                    <w:color w:val="FF0000"/>
                    <w:highlight w:val="cyan"/>
                  </w:rPr>
                </w:rPrChange>
              </w:rPr>
            </w:pPr>
            <w:ins w:id="836" w:author="Myslinski, Jason (J.S.)" w:date="2015-02-04T13:32:00Z">
              <w:r w:rsidRPr="006D7461">
                <w:rPr>
                  <w:rFonts w:cs="Arial"/>
                  <w:color w:val="FF0000"/>
                  <w:rPrChange w:id="837" w:author="Myslinski, Jason (J.S.)" w:date="2015-02-04T13:32:00Z">
                    <w:rPr>
                      <w:rFonts w:cs="Arial"/>
                      <w:color w:val="FF0000"/>
                      <w:highlight w:val="cyan"/>
                    </w:rPr>
                  </w:rPrChange>
                </w:rPr>
                <w:t>Vehicle Setting Client B {updates display B</w:t>
              </w:r>
            </w:ins>
            <w:ins w:id="838" w:author="Myslinski, Jason (J.S.)" w:date="2015-02-04T13:35:00Z">
              <w:r>
                <w:rPr>
                  <w:rFonts w:cs="Arial"/>
                  <w:color w:val="FF0000"/>
                </w:rPr>
                <w:t xml:space="preserve"> HMI</w:t>
              </w:r>
            </w:ins>
            <w:ins w:id="839" w:author="Myslinski, Jason (J.S.)" w:date="2015-02-04T13:32:00Z">
              <w:r w:rsidRPr="006D7461">
                <w:rPr>
                  <w:rFonts w:cs="Arial"/>
                  <w:color w:val="FF0000"/>
                  <w:rPrChange w:id="840" w:author="Myslinski, Jason (J.S.)" w:date="2015-02-04T13:32:00Z">
                    <w:rPr>
                      <w:rFonts w:cs="Arial"/>
                      <w:color w:val="FF0000"/>
                      <w:highlight w:val="cyan"/>
                    </w:rPr>
                  </w:rPrChange>
                </w:rPr>
                <w:t xml:space="preserve"> to Language Y} </w:t>
              </w:r>
            </w:ins>
          </w:p>
          <w:p w:rsidR="006D7461" w:rsidRPr="006D7461" w:rsidRDefault="000D3FD3">
            <w:pPr>
              <w:rPr>
                <w:ins w:id="841" w:author="Myslinski, Jason (J.S.)" w:date="2015-02-04T13:31:00Z"/>
                <w:rFonts w:cs="Arial"/>
              </w:rPr>
            </w:pPr>
          </w:p>
          <w:p w:rsidR="006D7461" w:rsidRPr="006D7461" w:rsidRDefault="000D3FD3">
            <w:pPr>
              <w:rPr>
                <w:rFonts w:cs="Arial"/>
              </w:rPr>
            </w:pPr>
          </w:p>
        </w:tc>
      </w:tr>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7479DF" w:rsidRPr="006D7461" w:rsidRDefault="000D3FD3">
            <w:pPr>
              <w:rPr>
                <w:rFonts w:cs="Arial"/>
              </w:rPr>
            </w:pPr>
            <w:r w:rsidRPr="006D7461">
              <w:rPr>
                <w:rFonts w:cs="Arial"/>
              </w:rPr>
              <w:t xml:space="preserve">E1- </w:t>
            </w:r>
            <w:r w:rsidRPr="006D7461">
              <w:rPr>
                <w:rFonts w:cs="Arial"/>
              </w:rPr>
              <w:t>VS-GUC-290600-Selected Language not available on both Displays</w:t>
            </w:r>
          </w:p>
        </w:tc>
      </w:tr>
      <w:tr w:rsidR="007479DF" w:rsidRPr="006D746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7479DF" w:rsidRPr="006D7461" w:rsidRDefault="000D3FD3">
            <w:pPr>
              <w:rPr>
                <w:rFonts w:cs="Arial"/>
                <w:b/>
              </w:rPr>
            </w:pPr>
            <w:r w:rsidRPr="006D7461">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7479DF" w:rsidRPr="006D7461" w:rsidRDefault="000D3FD3">
            <w:pPr>
              <w:rPr>
                <w:rFonts w:cs="Arial"/>
              </w:rPr>
            </w:pPr>
            <w:r w:rsidRPr="006D7461">
              <w:rPr>
                <w:rFonts w:cs="Arial"/>
              </w:rPr>
              <w:t>G-HMI; SWC; CBI</w:t>
            </w:r>
          </w:p>
        </w:tc>
      </w:tr>
    </w:tbl>
    <w:p w:rsidR="00406F39" w:rsidRDefault="000D3FD3" w:rsidP="0046553F">
      <w:pPr>
        <w:pStyle w:val="Heading4"/>
      </w:pPr>
      <w:r>
        <w:lastRenderedPageBreak/>
        <w:t xml:space="preserve">VS-UC-REQ-025208/B-Selected Language not available on both Displays </w:t>
      </w:r>
      <w:r>
        <w:t>(TcSE ROIN-290600)</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Actors</w:t>
            </w:r>
          </w:p>
        </w:tc>
        <w:tc>
          <w:tcPr>
            <w:tcW w:w="6999" w:type="dxa"/>
            <w:tcBorders>
              <w:top w:val="single" w:sz="4" w:space="0" w:color="auto"/>
              <w:left w:val="single" w:sz="4" w:space="0" w:color="auto"/>
              <w:bottom w:val="single" w:sz="4" w:space="0" w:color="auto"/>
              <w:right w:val="single" w:sz="4" w:space="0" w:color="auto"/>
            </w:tcBorders>
            <w:hideMark/>
          </w:tcPr>
          <w:p w:rsidR="007F5F5C" w:rsidRDefault="000D3FD3">
            <w:pPr>
              <w:rPr>
                <w:rFonts w:cs="Arial"/>
              </w:rPr>
            </w:pPr>
            <w:r>
              <w:rPr>
                <w:rFonts w:cs="Arial"/>
              </w:rPr>
              <w:t>Vehicle Occupant</w:t>
            </w:r>
          </w:p>
        </w:tc>
      </w:tr>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7F5F5C" w:rsidRPr="008116FB" w:rsidRDefault="000D3FD3">
            <w:pPr>
              <w:rPr>
                <w:ins w:id="842" w:author="Myslinski, Jason (J.S.)" w:date="2015-02-04T13:40:00Z"/>
                <w:rFonts w:cs="Arial"/>
              </w:rPr>
            </w:pPr>
            <w:r w:rsidRPr="008116FB">
              <w:rPr>
                <w:rFonts w:cs="Arial"/>
              </w:rPr>
              <w:t>Infotainment System is On.</w:t>
            </w:r>
          </w:p>
          <w:p w:rsidR="00EC5A5B" w:rsidRPr="008116FB" w:rsidRDefault="000D3FD3">
            <w:pPr>
              <w:rPr>
                <w:rFonts w:cs="Arial"/>
              </w:rPr>
            </w:pPr>
          </w:p>
          <w:p w:rsidR="007F5F5C" w:rsidRPr="008116FB" w:rsidRDefault="000D3FD3">
            <w:pPr>
              <w:rPr>
                <w:ins w:id="843" w:author="Myslinski, Jason (J.S.)" w:date="2015-02-04T13:39:00Z"/>
                <w:rFonts w:cs="Arial"/>
              </w:rPr>
            </w:pPr>
            <w:del w:id="844" w:author="Myslinski, Jason (J.S.)" w:date="2015-02-04T13:39:00Z">
              <w:r w:rsidRPr="008116FB" w:rsidDel="00EC5A5B">
                <w:rPr>
                  <w:rFonts w:cs="Arial"/>
                </w:rPr>
                <w:delText>Language Setting is not currently set to {Language X}</w:delText>
              </w:r>
            </w:del>
          </w:p>
          <w:p w:rsidR="00EC5A5B" w:rsidRPr="008116FB" w:rsidRDefault="000D3FD3">
            <w:pPr>
              <w:rPr>
                <w:ins w:id="845" w:author="Myslinski, Jason (J.S.)" w:date="2015-02-04T13:40:00Z"/>
                <w:rFonts w:cs="Arial"/>
              </w:rPr>
            </w:pPr>
          </w:p>
          <w:p w:rsidR="00EC5A5B" w:rsidRPr="00BF0560" w:rsidRDefault="000D3FD3" w:rsidP="00EC5A5B">
            <w:pPr>
              <w:rPr>
                <w:ins w:id="846" w:author="Myslinski, Jason (J.S.)" w:date="2015-02-04T13:40:00Z"/>
                <w:rFonts w:cs="Arial"/>
                <w:color w:val="FF0000"/>
                <w:rPrChange w:id="847" w:author="Myslinski, Jason (J.S.)" w:date="2015-02-04T15:29:00Z">
                  <w:rPr>
                    <w:ins w:id="848" w:author="Myslinski, Jason (J.S.)" w:date="2015-02-04T13:40:00Z"/>
                    <w:rFonts w:cs="Arial"/>
                    <w:color w:val="FF0000"/>
                    <w:highlight w:val="cyan"/>
                  </w:rPr>
                </w:rPrChange>
              </w:rPr>
            </w:pPr>
            <w:ins w:id="849" w:author="Myslinski, Jason (J.S.)" w:date="2015-02-04T13:40:00Z">
              <w:r w:rsidRPr="00BF0560">
                <w:rPr>
                  <w:rFonts w:cs="Arial"/>
                  <w:color w:val="FF0000"/>
                  <w:rPrChange w:id="850" w:author="Myslinski, Jason (J.S.)" w:date="2015-02-04T15:29:00Z">
                    <w:rPr>
                      <w:rFonts w:cs="Arial"/>
                      <w:color w:val="FF0000"/>
                      <w:highlight w:val="cyan"/>
                    </w:rPr>
                  </w:rPrChange>
                </w:rPr>
                <w:t>Vehicle Setting Client A (ex Cluster display) can NOT support Language Y.</w:t>
              </w:r>
            </w:ins>
          </w:p>
          <w:p w:rsidR="00EC5A5B" w:rsidRPr="00BF0560" w:rsidRDefault="000D3FD3" w:rsidP="00EC5A5B">
            <w:pPr>
              <w:rPr>
                <w:ins w:id="851" w:author="Myslinski, Jason (J.S.)" w:date="2015-02-04T13:40:00Z"/>
                <w:rFonts w:cs="Arial"/>
                <w:color w:val="FF0000"/>
                <w:rPrChange w:id="852" w:author="Myslinski, Jason (J.S.)" w:date="2015-02-04T15:29:00Z">
                  <w:rPr>
                    <w:ins w:id="853" w:author="Myslinski, Jason (J.S.)" w:date="2015-02-04T13:40:00Z"/>
                    <w:rFonts w:cs="Arial"/>
                    <w:color w:val="FF0000"/>
                    <w:highlight w:val="cyan"/>
                  </w:rPr>
                </w:rPrChange>
              </w:rPr>
            </w:pPr>
          </w:p>
          <w:p w:rsidR="00EC5A5B" w:rsidRPr="00BF0560" w:rsidRDefault="000D3FD3" w:rsidP="00EC5A5B">
            <w:pPr>
              <w:rPr>
                <w:ins w:id="854" w:author="Myslinski, Jason (J.S.)" w:date="2015-02-04T13:40:00Z"/>
                <w:rFonts w:cs="Arial"/>
                <w:color w:val="FF0000"/>
              </w:rPr>
            </w:pPr>
            <w:ins w:id="855" w:author="Myslinski, Jason (J.S.)" w:date="2015-02-04T13:40:00Z">
              <w:r w:rsidRPr="00BF0560">
                <w:rPr>
                  <w:rFonts w:cs="Arial"/>
                  <w:color w:val="FF0000"/>
                  <w:rPrChange w:id="856" w:author="Myslinski, Jason (J.S.)" w:date="2015-02-04T15:29:00Z">
                    <w:rPr>
                      <w:rFonts w:cs="Arial"/>
                      <w:color w:val="FF0000"/>
                      <w:highlight w:val="cyan"/>
                    </w:rPr>
                  </w:rPrChange>
                </w:rPr>
                <w:t>Vehicle Setting Client B (ex Centerstack display) can support Language Y</w:t>
              </w:r>
              <w:r w:rsidRPr="00BF0560">
                <w:rPr>
                  <w:rFonts w:cs="Arial"/>
                  <w:color w:val="FF0000"/>
                </w:rPr>
                <w:t>.</w:t>
              </w:r>
            </w:ins>
          </w:p>
          <w:p w:rsidR="00EC5A5B" w:rsidRPr="00BF0560" w:rsidRDefault="000D3FD3" w:rsidP="00EC5A5B">
            <w:pPr>
              <w:rPr>
                <w:ins w:id="857" w:author="Myslinski, Jason (J.S.)" w:date="2015-02-04T13:40:00Z"/>
                <w:rFonts w:cs="Arial"/>
                <w:color w:val="FF0000"/>
              </w:rPr>
            </w:pPr>
          </w:p>
          <w:p w:rsidR="00EC5A5B" w:rsidRPr="008116FB" w:rsidRDefault="000D3FD3" w:rsidP="00EC5A5B">
            <w:pPr>
              <w:rPr>
                <w:ins w:id="858" w:author="Myslinski, Jason (J.S.)" w:date="2015-02-04T13:40:00Z"/>
                <w:rFonts w:cs="Arial"/>
                <w:color w:val="FF0000"/>
              </w:rPr>
            </w:pPr>
            <w:ins w:id="859" w:author="Myslinski, Jason (J.S.)" w:date="2015-02-04T13:40:00Z">
              <w:r w:rsidRPr="00BF0560">
                <w:rPr>
                  <w:rFonts w:cs="Arial"/>
                  <w:color w:val="FF0000"/>
                  <w:rPrChange w:id="860" w:author="Myslinski, Jason (J.S.)" w:date="2015-02-04T15:29:00Z">
                    <w:rPr>
                      <w:rFonts w:cs="Arial"/>
                      <w:color w:val="FF0000"/>
                      <w:highlight w:val="cyan"/>
                    </w:rPr>
                  </w:rPrChange>
                </w:rPr>
                <w:t>Language X is active on both Vehicle Setting Client A and Vehicle Setting Client B displays</w:t>
              </w:r>
              <w:r w:rsidRPr="00BF0560">
                <w:rPr>
                  <w:rFonts w:cs="Arial"/>
                  <w:color w:val="FF0000"/>
                </w:rPr>
                <w:t>.</w:t>
              </w:r>
            </w:ins>
          </w:p>
          <w:p w:rsidR="00EC5A5B" w:rsidRPr="008116FB" w:rsidRDefault="000D3FD3">
            <w:pPr>
              <w:rPr>
                <w:rFonts w:cs="Arial"/>
              </w:rPr>
            </w:pPr>
          </w:p>
        </w:tc>
      </w:tr>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 xml:space="preserve">Scenario </w:t>
            </w:r>
            <w:r>
              <w:rPr>
                <w:rFonts w:cs="Arial"/>
                <w:b/>
              </w:rPr>
              <w:t>Description</w:t>
            </w:r>
          </w:p>
        </w:tc>
        <w:tc>
          <w:tcPr>
            <w:tcW w:w="6999" w:type="dxa"/>
            <w:tcBorders>
              <w:top w:val="single" w:sz="4" w:space="0" w:color="auto"/>
              <w:left w:val="single" w:sz="4" w:space="0" w:color="auto"/>
              <w:bottom w:val="single" w:sz="4" w:space="0" w:color="auto"/>
              <w:right w:val="single" w:sz="4" w:space="0" w:color="auto"/>
            </w:tcBorders>
            <w:hideMark/>
          </w:tcPr>
          <w:p w:rsidR="007F5F5C" w:rsidRPr="008116FB" w:rsidDel="008116FB" w:rsidRDefault="000D3FD3">
            <w:pPr>
              <w:rPr>
                <w:del w:id="861" w:author="Myslinski, Jason (J.S.)" w:date="2015-02-04T15:27:00Z"/>
                <w:rFonts w:cs="Arial"/>
              </w:rPr>
            </w:pPr>
            <w:del w:id="862" w:author="Myslinski, Jason (J.S.)" w:date="2015-02-04T15:27:00Z">
              <w:r w:rsidRPr="008116FB" w:rsidDel="008116FB">
                <w:rPr>
                  <w:rFonts w:cs="Arial"/>
                </w:rPr>
                <w:delText>The selected language is not available on the other display unit.</w:delText>
              </w:r>
            </w:del>
          </w:p>
          <w:p w:rsidR="007F5F5C" w:rsidRPr="008116FB" w:rsidDel="008116FB" w:rsidRDefault="000D3FD3">
            <w:pPr>
              <w:rPr>
                <w:del w:id="863" w:author="Myslinski, Jason (J.S.)" w:date="2015-02-04T15:27:00Z"/>
                <w:rFonts w:cs="Arial"/>
              </w:rPr>
            </w:pPr>
            <w:del w:id="864" w:author="Myslinski, Jason (J.S.)" w:date="2015-02-04T15:27:00Z">
              <w:r w:rsidRPr="008116FB" w:rsidDel="008116FB">
                <w:rPr>
                  <w:rFonts w:cs="Arial"/>
                </w:rPr>
                <w:delText>The selected language is not updated on the other display unit.</w:delText>
              </w:r>
            </w:del>
          </w:p>
          <w:p w:rsidR="007F5F5C" w:rsidRPr="008116FB" w:rsidDel="008116FB" w:rsidRDefault="000D3FD3">
            <w:pPr>
              <w:rPr>
                <w:del w:id="865" w:author="Myslinski, Jason (J.S.)" w:date="2015-02-04T15:27:00Z"/>
                <w:rFonts w:cs="Arial"/>
              </w:rPr>
            </w:pPr>
            <w:del w:id="866" w:author="Myslinski, Jason (J.S.)" w:date="2015-02-04T15:27:00Z">
              <w:r w:rsidRPr="008116FB" w:rsidDel="008116FB">
                <w:rPr>
                  <w:rFonts w:cs="Arial"/>
                </w:rPr>
                <w:delText>The selected language is {updated on display where change was requested} via HMI.</w:delText>
              </w:r>
            </w:del>
          </w:p>
          <w:p w:rsidR="007F5F5C" w:rsidRPr="008116FB" w:rsidRDefault="000D3FD3">
            <w:pPr>
              <w:rPr>
                <w:ins w:id="867" w:author="Myslinski, Jason (J.S.)" w:date="2015-02-04T15:27:00Z"/>
                <w:rFonts w:cs="Arial"/>
              </w:rPr>
            </w:pPr>
            <w:del w:id="868" w:author="Myslinski, Jason (J.S.)" w:date="2015-02-04T15:27:00Z">
              <w:r w:rsidRPr="008116FB" w:rsidDel="008116FB">
                <w:rPr>
                  <w:rFonts w:cs="Arial"/>
                </w:rPr>
                <w:delText xml:space="preserve">The HMI displays {other display </w:delText>
              </w:r>
              <w:r w:rsidRPr="008116FB" w:rsidDel="008116FB">
                <w:rPr>
                  <w:rFonts w:cs="Arial"/>
                </w:rPr>
                <w:delText>not Supported Message}</w:delText>
              </w:r>
            </w:del>
          </w:p>
          <w:p w:rsidR="008116FB" w:rsidRPr="008116FB" w:rsidRDefault="000D3FD3">
            <w:pPr>
              <w:rPr>
                <w:ins w:id="869" w:author="Myslinski, Jason (J.S.)" w:date="2015-02-04T15:27:00Z"/>
                <w:rFonts w:cs="Arial"/>
              </w:rPr>
            </w:pPr>
          </w:p>
          <w:p w:rsidR="008116FB" w:rsidRPr="008116FB" w:rsidRDefault="000D3FD3" w:rsidP="008116FB">
            <w:pPr>
              <w:rPr>
                <w:ins w:id="870" w:author="Myslinski, Jason (J.S.)" w:date="2015-02-04T15:27:00Z"/>
                <w:rFonts w:cs="Arial"/>
                <w:color w:val="FF0000"/>
              </w:rPr>
            </w:pPr>
            <w:ins w:id="871" w:author="Myslinski, Jason (J.S.)" w:date="2015-02-04T15:27:00Z">
              <w:r w:rsidRPr="008116FB">
                <w:rPr>
                  <w:rFonts w:cs="Arial"/>
                  <w:color w:val="FF0000"/>
                  <w:rPrChange w:id="872" w:author="Myslinski, Jason (J.S.)" w:date="2015-02-04T15:28:00Z">
                    <w:rPr>
                      <w:rFonts w:cs="Arial"/>
                      <w:color w:val="FF0000"/>
                      <w:highlight w:val="cyan"/>
                    </w:rPr>
                  </w:rPrChange>
                </w:rPr>
                <w:t xml:space="preserve">User selects {Language Y} via the Vehicle Setting Client </w:t>
              </w:r>
            </w:ins>
            <w:ins w:id="873" w:author="Myslinski, Jason (J.S.)" w:date="2015-02-04T15:28:00Z">
              <w:r w:rsidRPr="008116FB">
                <w:rPr>
                  <w:rFonts w:cs="Arial"/>
                  <w:color w:val="FF0000"/>
                </w:rPr>
                <w:t xml:space="preserve">B </w:t>
              </w:r>
            </w:ins>
            <w:ins w:id="874" w:author="Myslinski, Jason (J.S.)" w:date="2015-02-04T15:27:00Z">
              <w:r w:rsidRPr="008116FB">
                <w:rPr>
                  <w:rFonts w:cs="Arial"/>
                  <w:color w:val="FF0000"/>
                  <w:rPrChange w:id="875" w:author="Myslinski, Jason (J.S.)" w:date="2015-02-04T15:28:00Z">
                    <w:rPr>
                      <w:rFonts w:cs="Arial"/>
                      <w:color w:val="FF0000"/>
                      <w:highlight w:val="cyan"/>
                    </w:rPr>
                  </w:rPrChange>
                </w:rPr>
                <w:t xml:space="preserve">HMI </w:t>
              </w:r>
            </w:ins>
          </w:p>
          <w:p w:rsidR="008116FB" w:rsidRPr="008116FB" w:rsidRDefault="000D3FD3">
            <w:pPr>
              <w:numPr>
                <w:ilvl w:val="0"/>
                <w:numId w:val="310"/>
              </w:numPr>
              <w:rPr>
                <w:ins w:id="876" w:author="Myslinski, Jason (J.S.)" w:date="2015-02-04T15:27:00Z"/>
                <w:rFonts w:cs="Arial"/>
                <w:color w:val="FF0000"/>
              </w:rPr>
              <w:pPrChange w:id="877" w:author="Myslinski, Jason (J.S.)" w:date="2015-02-04T13:30:00Z">
                <w:pPr/>
              </w:pPrChange>
            </w:pPr>
            <w:ins w:id="878" w:author="Myslinski, Jason (J.S.)" w:date="2015-02-04T15:27:00Z">
              <w:r w:rsidRPr="008116FB">
                <w:rPr>
                  <w:rFonts w:cs="Arial"/>
                  <w:color w:val="FF0000"/>
                  <w:rPrChange w:id="879" w:author="Myslinski, Jason (J.S.)" w:date="2015-02-04T15:28:00Z">
                    <w:rPr>
                      <w:highlight w:val="cyan"/>
                    </w:rPr>
                  </w:rPrChange>
                </w:rPr>
                <w:t xml:space="preserve">the Vehicle Settings Client </w:t>
              </w:r>
            </w:ins>
            <w:ins w:id="880" w:author="Myslinski, Jason (J.S.)" w:date="2015-02-04T15:28:00Z">
              <w:r w:rsidRPr="008116FB">
                <w:rPr>
                  <w:rFonts w:cs="Arial"/>
                  <w:color w:val="FF0000"/>
                </w:rPr>
                <w:t>B</w:t>
              </w:r>
            </w:ins>
            <w:ins w:id="881" w:author="Myslinski, Jason (J.S.)" w:date="2015-02-04T15:27:00Z">
              <w:r w:rsidRPr="008116FB">
                <w:rPr>
                  <w:rFonts w:cs="Arial"/>
                  <w:color w:val="FF0000"/>
                  <w:rPrChange w:id="882" w:author="Myslinski, Jason (J.S.)" w:date="2015-02-04T15:28:00Z">
                    <w:rPr>
                      <w:rFonts w:cs="Arial"/>
                      <w:color w:val="FF0000"/>
                      <w:highlight w:val="cyan"/>
                    </w:rPr>
                  </w:rPrChange>
                </w:rPr>
                <w:t xml:space="preserve"> requests Language Y from the Vehicle Language Server </w:t>
              </w:r>
            </w:ins>
            <w:ins w:id="883" w:author="Myslinski, Jason (J.S.)" w:date="2015-02-04T15:28:00Z">
              <w:r w:rsidRPr="008116FB">
                <w:rPr>
                  <w:rFonts w:cs="Arial"/>
                  <w:color w:val="FF0000"/>
                </w:rPr>
                <w:t>A</w:t>
              </w:r>
            </w:ins>
            <w:ins w:id="884" w:author="Myslinski, Jason (J.S.)" w:date="2015-02-04T15:27:00Z">
              <w:r w:rsidRPr="008116FB">
                <w:rPr>
                  <w:rFonts w:cs="Arial"/>
                  <w:color w:val="FF0000"/>
                </w:rPr>
                <w:t xml:space="preserve"> (ex. </w:t>
              </w:r>
            </w:ins>
            <w:ins w:id="885" w:author="Myslinski, Jason (J.S.)" w:date="2015-02-04T15:28:00Z">
              <w:r w:rsidRPr="008116FB">
                <w:rPr>
                  <w:rFonts w:cs="Arial"/>
                  <w:color w:val="FF0000"/>
                </w:rPr>
                <w:t>Cluster display</w:t>
              </w:r>
            </w:ins>
            <w:ins w:id="886" w:author="Myslinski, Jason (J.S.)" w:date="2015-02-04T15:27:00Z">
              <w:r w:rsidRPr="008116FB">
                <w:rPr>
                  <w:rFonts w:cs="Arial"/>
                  <w:color w:val="FF0000"/>
                </w:rPr>
                <w:t>)</w:t>
              </w:r>
            </w:ins>
          </w:p>
          <w:p w:rsidR="008116FB" w:rsidRPr="008116FB" w:rsidRDefault="000D3FD3">
            <w:pPr>
              <w:rPr>
                <w:rFonts w:cs="Arial"/>
              </w:rPr>
            </w:pPr>
          </w:p>
        </w:tc>
      </w:tr>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4B2999" w:rsidRDefault="000D3FD3">
            <w:pPr>
              <w:rPr>
                <w:ins w:id="887" w:author="Myslinski, Jason (J.S.)" w:date="2015-02-04T15:33:00Z"/>
                <w:rFonts w:cs="Arial"/>
                <w:lang w:eastAsia="zh-CN"/>
              </w:rPr>
            </w:pPr>
            <w:del w:id="888" w:author="Myslinski, Jason (J.S.)" w:date="2015-02-04T15:33:00Z">
              <w:r w:rsidDel="004B2999">
                <w:rPr>
                  <w:rFonts w:cs="Arial"/>
                  <w:lang w:eastAsia="zh-CN"/>
                </w:rPr>
                <w:delText>HMI does not reflect user Selected Language</w:delText>
              </w:r>
              <w:r w:rsidDel="004B2999">
                <w:rPr>
                  <w:rFonts w:cs="Arial"/>
                  <w:lang w:eastAsia="zh-CN"/>
                </w:rPr>
                <w:delText xml:space="preserve"> not available on both displays</w:delText>
              </w:r>
            </w:del>
          </w:p>
          <w:p w:rsidR="004B2999" w:rsidRPr="007A2F17" w:rsidRDefault="000D3FD3">
            <w:pPr>
              <w:rPr>
                <w:ins w:id="889" w:author="Myslinski, Jason (J.S.)" w:date="2015-02-04T15:33:00Z"/>
                <w:rFonts w:cs="Arial"/>
                <w:lang w:eastAsia="zh-CN"/>
              </w:rPr>
            </w:pPr>
          </w:p>
          <w:p w:rsidR="004B2999" w:rsidRPr="007A2F17" w:rsidRDefault="000D3FD3" w:rsidP="004B2999">
            <w:pPr>
              <w:rPr>
                <w:ins w:id="890" w:author="Myslinski, Jason (J.S.)" w:date="2015-02-04T15:33:00Z"/>
                <w:rFonts w:cs="Arial"/>
                <w:color w:val="FF0000"/>
                <w:rPrChange w:id="891" w:author="Myslinski, Jason (J.S.)" w:date="2015-02-04T15:34:00Z">
                  <w:rPr>
                    <w:ins w:id="892" w:author="Myslinski, Jason (J.S.)" w:date="2015-02-04T15:33:00Z"/>
                    <w:rFonts w:cs="Arial"/>
                    <w:color w:val="FF0000"/>
                    <w:highlight w:val="cyan"/>
                  </w:rPr>
                </w:rPrChange>
              </w:rPr>
            </w:pPr>
            <w:ins w:id="893" w:author="Myslinski, Jason (J.S.)" w:date="2015-02-04T15:33:00Z">
              <w:r w:rsidRPr="007A2F17">
                <w:rPr>
                  <w:rFonts w:cs="Arial"/>
                  <w:color w:val="FF0000"/>
                  <w:rPrChange w:id="894" w:author="Myslinski, Jason (J.S.)" w:date="2015-02-04T15:34:00Z">
                    <w:rPr>
                      <w:rFonts w:cs="Arial"/>
                      <w:color w:val="FF0000"/>
                      <w:highlight w:val="cyan"/>
                    </w:rPr>
                  </w:rPrChange>
                </w:rPr>
                <w:t xml:space="preserve">Vehicle Setting Client </w:t>
              </w:r>
            </w:ins>
            <w:ins w:id="895" w:author="Myslinski, Jason (J.S.)" w:date="2015-02-04T15:34:00Z">
              <w:r w:rsidRPr="007A2F17">
                <w:rPr>
                  <w:rFonts w:cs="Arial"/>
                  <w:color w:val="FF0000"/>
                  <w:rPrChange w:id="896" w:author="Myslinski, Jason (J.S.)" w:date="2015-02-04T15:34:00Z">
                    <w:rPr>
                      <w:rFonts w:asciiTheme="minorHAnsi" w:hAnsiTheme="minorHAnsi" w:cstheme="minorHAnsi"/>
                      <w:color w:val="FF0000"/>
                      <w:szCs w:val="22"/>
                      <w:highlight w:val="cyan"/>
                    </w:rPr>
                  </w:rPrChange>
                </w:rPr>
                <w:t>B</w:t>
              </w:r>
            </w:ins>
            <w:ins w:id="897" w:author="Myslinski, Jason (J.S.)" w:date="2015-02-04T15:33:00Z">
              <w:r w:rsidRPr="007A2F17">
                <w:rPr>
                  <w:rFonts w:cs="Arial"/>
                  <w:color w:val="FF0000"/>
                  <w:rPrChange w:id="898" w:author="Myslinski, Jason (J.S.)" w:date="2015-02-04T15:34:00Z">
                    <w:rPr>
                      <w:rFonts w:cs="Arial"/>
                      <w:color w:val="FF0000"/>
                      <w:highlight w:val="cyan"/>
                    </w:rPr>
                  </w:rPrChange>
                </w:rPr>
                <w:t xml:space="preserve"> {updates display </w:t>
              </w:r>
            </w:ins>
            <w:ins w:id="899" w:author="Myslinski, Jason (J.S.)" w:date="2015-02-04T15:34:00Z">
              <w:r w:rsidRPr="007A2F17">
                <w:rPr>
                  <w:rFonts w:cs="Arial"/>
                  <w:color w:val="FF0000"/>
                  <w:rPrChange w:id="900" w:author="Myslinski, Jason (J.S.)" w:date="2015-02-04T15:34:00Z">
                    <w:rPr>
                      <w:rFonts w:asciiTheme="minorHAnsi" w:hAnsiTheme="minorHAnsi" w:cstheme="minorHAnsi"/>
                      <w:color w:val="FF0000"/>
                      <w:szCs w:val="22"/>
                      <w:highlight w:val="cyan"/>
                    </w:rPr>
                  </w:rPrChange>
                </w:rPr>
                <w:t>B</w:t>
              </w:r>
            </w:ins>
            <w:ins w:id="901" w:author="Myslinski, Jason (J.S.)" w:date="2015-02-04T15:33:00Z">
              <w:r w:rsidRPr="007A2F17">
                <w:rPr>
                  <w:rFonts w:cs="Arial"/>
                  <w:color w:val="FF0000"/>
                  <w:rPrChange w:id="902" w:author="Myslinski, Jason (J.S.)" w:date="2015-02-04T15:34:00Z">
                    <w:rPr>
                      <w:rFonts w:cs="Arial"/>
                      <w:color w:val="FF0000"/>
                      <w:highlight w:val="cyan"/>
                    </w:rPr>
                  </w:rPrChange>
                </w:rPr>
                <w:t xml:space="preserve"> to Language Y} </w:t>
              </w:r>
            </w:ins>
          </w:p>
          <w:p w:rsidR="004B2999" w:rsidRPr="007A2F17" w:rsidRDefault="000D3FD3" w:rsidP="004B2999">
            <w:pPr>
              <w:rPr>
                <w:ins w:id="903" w:author="Myslinski, Jason (J.S.)" w:date="2015-02-04T15:33:00Z"/>
                <w:rFonts w:cs="Arial"/>
                <w:color w:val="FF0000"/>
                <w:rPrChange w:id="904" w:author="Myslinski, Jason (J.S.)" w:date="2015-02-04T15:34:00Z">
                  <w:rPr>
                    <w:ins w:id="905" w:author="Myslinski, Jason (J.S.)" w:date="2015-02-04T15:33:00Z"/>
                    <w:rFonts w:cs="Arial"/>
                    <w:color w:val="FF0000"/>
                    <w:highlight w:val="cyan"/>
                  </w:rPr>
                </w:rPrChange>
              </w:rPr>
            </w:pPr>
          </w:p>
          <w:p w:rsidR="004B2999" w:rsidRPr="007A2F17" w:rsidRDefault="000D3FD3" w:rsidP="004B2999">
            <w:pPr>
              <w:rPr>
                <w:ins w:id="906" w:author="Myslinski, Jason (J.S.)" w:date="2015-02-04T15:33:00Z"/>
                <w:rFonts w:cs="Arial"/>
                <w:color w:val="FF0000"/>
              </w:rPr>
            </w:pPr>
            <w:ins w:id="907" w:author="Myslinski, Jason (J.S.)" w:date="2015-02-04T15:33:00Z">
              <w:r w:rsidRPr="007A2F17">
                <w:rPr>
                  <w:rFonts w:cs="Arial"/>
                  <w:color w:val="FF0000"/>
                  <w:rPrChange w:id="908" w:author="Myslinski, Jason (J.S.)" w:date="2015-02-04T15:34:00Z">
                    <w:rPr>
                      <w:rFonts w:cs="Arial"/>
                      <w:color w:val="FF0000"/>
                      <w:highlight w:val="cyan"/>
                    </w:rPr>
                  </w:rPrChange>
                </w:rPr>
                <w:t xml:space="preserve">Vehicle Setting Client </w:t>
              </w:r>
            </w:ins>
            <w:ins w:id="909" w:author="Myslinski, Jason (J.S.)" w:date="2015-02-04T15:34:00Z">
              <w:r w:rsidRPr="007A2F17">
                <w:rPr>
                  <w:rFonts w:cs="Arial"/>
                  <w:color w:val="FF0000"/>
                  <w:rPrChange w:id="910" w:author="Myslinski, Jason (J.S.)" w:date="2015-02-04T15:34:00Z">
                    <w:rPr>
                      <w:rFonts w:asciiTheme="minorHAnsi" w:hAnsiTheme="minorHAnsi" w:cstheme="minorHAnsi"/>
                      <w:color w:val="FF0000"/>
                      <w:szCs w:val="22"/>
                      <w:highlight w:val="cyan"/>
                    </w:rPr>
                  </w:rPrChange>
                </w:rPr>
                <w:t>A</w:t>
              </w:r>
            </w:ins>
            <w:ins w:id="911" w:author="Myslinski, Jason (J.S.)" w:date="2015-02-04T15:33:00Z">
              <w:r w:rsidRPr="007A2F17">
                <w:rPr>
                  <w:rFonts w:cs="Arial"/>
                  <w:color w:val="FF0000"/>
                  <w:rPrChange w:id="912" w:author="Myslinski, Jason (J.S.)" w:date="2015-02-04T15:34:00Z">
                    <w:rPr>
                      <w:rFonts w:cs="Arial"/>
                      <w:color w:val="FF0000"/>
                      <w:highlight w:val="cyan"/>
                    </w:rPr>
                  </w:rPrChange>
                </w:rPr>
                <w:t xml:space="preserve"> does not update Display </w:t>
              </w:r>
            </w:ins>
            <w:ins w:id="913" w:author="Myslinski, Jason (J.S.)" w:date="2015-02-04T15:34:00Z">
              <w:r w:rsidRPr="007A2F17">
                <w:rPr>
                  <w:rFonts w:cs="Arial"/>
                  <w:color w:val="FF0000"/>
                  <w:rPrChange w:id="914" w:author="Myslinski, Jason (J.S.)" w:date="2015-02-04T15:34:00Z">
                    <w:rPr>
                      <w:rFonts w:asciiTheme="minorHAnsi" w:hAnsiTheme="minorHAnsi" w:cstheme="minorHAnsi"/>
                      <w:color w:val="FF0000"/>
                      <w:szCs w:val="22"/>
                      <w:highlight w:val="cyan"/>
                    </w:rPr>
                  </w:rPrChange>
                </w:rPr>
                <w:t>A</w:t>
              </w:r>
            </w:ins>
            <w:ins w:id="915" w:author="Myslinski, Jason (J.S.)" w:date="2015-02-04T15:33:00Z">
              <w:r w:rsidRPr="007A2F17">
                <w:rPr>
                  <w:rFonts w:cs="Arial"/>
                  <w:color w:val="FF0000"/>
                  <w:rPrChange w:id="916" w:author="Myslinski, Jason (J.S.)" w:date="2015-02-04T15:34:00Z">
                    <w:rPr>
                      <w:rFonts w:cs="Arial"/>
                      <w:color w:val="FF0000"/>
                      <w:highlight w:val="cyan"/>
                    </w:rPr>
                  </w:rPrChange>
                </w:rPr>
                <w:t xml:space="preserve"> to Language Y and remains at Language X.   </w:t>
              </w:r>
            </w:ins>
          </w:p>
          <w:p w:rsidR="007F5F5C" w:rsidRDefault="000D3FD3">
            <w:pPr>
              <w:rPr>
                <w:rFonts w:cs="Arial"/>
              </w:rPr>
            </w:pPr>
            <w:del w:id="917" w:author="Myslinski, Jason (J.S.)" w:date="2015-02-04T15:33:00Z">
              <w:r w:rsidRPr="007A2F17" w:rsidDel="004B2999">
                <w:rPr>
                  <w:rFonts w:cs="Arial"/>
                </w:rPr>
                <w:delText>.</w:delText>
              </w:r>
            </w:del>
          </w:p>
        </w:tc>
      </w:tr>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Comments</w:t>
            </w:r>
          </w:p>
        </w:tc>
        <w:tc>
          <w:tcPr>
            <w:tcW w:w="6999" w:type="dxa"/>
            <w:tcBorders>
              <w:top w:val="single" w:sz="4" w:space="0" w:color="auto"/>
              <w:left w:val="single" w:sz="4" w:space="0" w:color="auto"/>
              <w:bottom w:val="single" w:sz="4" w:space="0" w:color="auto"/>
              <w:right w:val="single" w:sz="4" w:space="0" w:color="auto"/>
            </w:tcBorders>
            <w:hideMark/>
          </w:tcPr>
          <w:p w:rsidR="007F5F5C" w:rsidRDefault="000D3FD3">
            <w:pPr>
              <w:rPr>
                <w:rFonts w:cs="Arial"/>
              </w:rPr>
            </w:pPr>
            <w:ins w:id="918" w:author="Myslinski, Jason (J.S.)" w:date="2015-02-04T15:37:00Z">
              <w:r>
                <w:rPr>
                  <w:rFonts w:cs="Arial"/>
                </w:rPr>
                <w:t>Note: just used the Cluster and Centerstack as examples</w:t>
              </w:r>
              <w:r>
                <w:rPr>
                  <w:rFonts w:cs="Arial"/>
                </w:rPr>
                <w:t xml:space="preserve"> above.  The pre-conditions could have been reversed for who was Vehicle Setting Client A and Vehicle Setting B.  Also this is not limited to only those modules used as examples.</w:t>
              </w:r>
            </w:ins>
          </w:p>
        </w:tc>
      </w:tr>
      <w:tr w:rsidR="007F5F5C">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7F5F5C" w:rsidRDefault="000D3FD3">
            <w:pPr>
              <w:rPr>
                <w:rFonts w:cs="Arial"/>
                <w:b/>
              </w:rPr>
            </w:pPr>
            <w:r>
              <w:rPr>
                <w:rFonts w:cs="Arial"/>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7F5F5C" w:rsidRDefault="000D3FD3">
            <w:pPr>
              <w:rPr>
                <w:rFonts w:cs="Arial"/>
              </w:rPr>
            </w:pPr>
            <w:r>
              <w:rPr>
                <w:rFonts w:cs="Arial"/>
              </w:rPr>
              <w:t>G-HMI</w:t>
            </w:r>
          </w:p>
        </w:tc>
      </w:tr>
    </w:tbl>
    <w:p w:rsidR="007F5F5C" w:rsidRDefault="000D3FD3">
      <w:pPr>
        <w:rPr>
          <w:rFonts w:cs="Arial"/>
        </w:rPr>
      </w:pPr>
    </w:p>
    <w:p w:rsidR="00406F39" w:rsidRDefault="000D3FD3" w:rsidP="0046553F">
      <w:pPr>
        <w:pStyle w:val="Heading3"/>
      </w:pPr>
      <w:bookmarkStart w:id="919" w:name="_Toc33533784"/>
      <w:r>
        <w:t xml:space="preserve">Functional </w:t>
      </w:r>
      <w:r>
        <w:t>Requirements</w:t>
      </w:r>
      <w:bookmarkEnd w:id="919"/>
    </w:p>
    <w:p w:rsidR="0046553F" w:rsidRPr="0046553F" w:rsidRDefault="0046553F" w:rsidP="0046553F">
      <w:pPr>
        <w:pStyle w:val="Heading4"/>
        <w:rPr>
          <w:b w:val="0"/>
          <w:u w:val="single"/>
        </w:rPr>
      </w:pPr>
      <w:r w:rsidRPr="0046553F">
        <w:rPr>
          <w:b w:val="0"/>
          <w:u w:val="single"/>
        </w:rPr>
        <w:t>VS-SR-REQ-025209/B-Language Truth Table (TcSE ROIN-141542-3)</w:t>
      </w:r>
    </w:p>
    <w:p w:rsidR="00164E4C" w:rsidRDefault="000D3FD3">
      <w:pPr>
        <w:rPr>
          <w:rFonts w:cs="Arial"/>
        </w:rPr>
      </w:pPr>
      <w:r>
        <w:rPr>
          <w:rFonts w:cs="Arial"/>
        </w:rPr>
        <w:t>Table describes the output response of the HMI based upon user input to change language setting at the Vehicle Settings Client 1 o</w:t>
      </w:r>
      <w:r>
        <w:rPr>
          <w:rFonts w:cs="Arial"/>
        </w:rPr>
        <w:t>r Vehicle Settings Client 2, and availability of language in each display.</w:t>
      </w:r>
    </w:p>
    <w:p w:rsidR="00164E4C" w:rsidRDefault="000D3FD3">
      <w:pPr>
        <w:rPr>
          <w:rFonts w:cs="Arial"/>
        </w:rPr>
      </w:pPr>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2773"/>
        <w:gridCol w:w="2700"/>
        <w:gridCol w:w="3794"/>
      </w:tblGrid>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b/>
              </w:rPr>
            </w:pPr>
            <w:r>
              <w:rPr>
                <w:rFonts w:cs="Arial"/>
                <w:b/>
              </w:rPr>
              <w:t>Language Update Request Made By</w:t>
            </w:r>
          </w:p>
        </w:tc>
        <w:tc>
          <w:tcPr>
            <w:tcW w:w="2773" w:type="dxa"/>
            <w:tcBorders>
              <w:top w:val="single" w:sz="4" w:space="0" w:color="auto"/>
              <w:left w:val="single" w:sz="4" w:space="0" w:color="auto"/>
              <w:bottom w:val="single" w:sz="4" w:space="0" w:color="auto"/>
              <w:right w:val="single" w:sz="4" w:space="0" w:color="auto"/>
            </w:tcBorders>
            <w:hideMark/>
          </w:tcPr>
          <w:p w:rsidR="00164E4C" w:rsidRDefault="000D3FD3" w:rsidP="005D468D">
            <w:pPr>
              <w:jc w:val="center"/>
              <w:rPr>
                <w:rFonts w:cs="Arial"/>
                <w:b/>
              </w:rPr>
            </w:pPr>
            <w:del w:id="920" w:author="Myslinski, Jason (J.S.)" w:date="2015-02-05T07:51:00Z">
              <w:r w:rsidDel="00794E81">
                <w:rPr>
                  <w:rFonts w:cs="Arial"/>
                  <w:b/>
                </w:rPr>
                <w:delText>VS</w:delText>
              </w:r>
            </w:del>
            <w:ins w:id="921" w:author="Myslinski, Jason (J.S.)" w:date="2015-02-05T07:51:00Z">
              <w:r>
                <w:rPr>
                  <w:rFonts w:cs="Arial"/>
                  <w:b/>
                </w:rPr>
                <w:t xml:space="preserve"> </w:t>
              </w:r>
            </w:ins>
            <w:del w:id="922" w:author="Myslinski, Jason (J.S.)" w:date="2015-02-05T07:55:00Z">
              <w:r w:rsidDel="005D468D">
                <w:rPr>
                  <w:rFonts w:cs="Arial"/>
                  <w:b/>
                </w:rPr>
                <w:delText xml:space="preserve">Client </w:delText>
              </w:r>
            </w:del>
            <w:ins w:id="923" w:author="Myslinski, Jason (J.S.)" w:date="2015-02-05T07:55:00Z">
              <w:r>
                <w:rPr>
                  <w:rFonts w:cs="Arial"/>
                  <w:b/>
                </w:rPr>
                <w:t xml:space="preserve">Vehicle Settings Language Server </w:t>
              </w:r>
            </w:ins>
            <w:r>
              <w:rPr>
                <w:rFonts w:cs="Arial"/>
                <w:b/>
              </w:rPr>
              <w:t>1 LanguageUpdate.Rsp</w:t>
            </w:r>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b/>
              </w:rPr>
            </w:pPr>
            <w:del w:id="924" w:author="Myslinski, Jason (J.S.)" w:date="2015-02-05T07:51:00Z">
              <w:r w:rsidDel="00794E81">
                <w:rPr>
                  <w:rFonts w:cs="Arial"/>
                  <w:b/>
                </w:rPr>
                <w:delText xml:space="preserve">VS </w:delText>
              </w:r>
            </w:del>
            <w:del w:id="925" w:author="Myslinski, Jason (J.S.)" w:date="2015-02-05T07:56:00Z">
              <w:r w:rsidDel="005D468D">
                <w:rPr>
                  <w:rFonts w:cs="Arial"/>
                  <w:b/>
                </w:rPr>
                <w:delText xml:space="preserve">Client 2 </w:delText>
              </w:r>
            </w:del>
            <w:ins w:id="926" w:author="Myslinski, Jason (J.S.)" w:date="2015-02-05T07:56:00Z">
              <w:r>
                <w:rPr>
                  <w:rFonts w:cs="Arial"/>
                  <w:b/>
                </w:rPr>
                <w:t xml:space="preserve">Vehicle Settings Language Server 2 </w:t>
              </w:r>
            </w:ins>
            <w:r>
              <w:rPr>
                <w:rFonts w:cs="Arial"/>
                <w:b/>
              </w:rPr>
              <w:t>LanguageUpdate.Rsp</w:t>
            </w:r>
          </w:p>
        </w:tc>
        <w:tc>
          <w:tcPr>
            <w:tcW w:w="3794"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b/>
              </w:rPr>
            </w:pPr>
            <w:r>
              <w:rPr>
                <w:rFonts w:cs="Arial"/>
                <w:b/>
              </w:rPr>
              <w:t>HMI Update</w:t>
            </w:r>
          </w:p>
        </w:tc>
      </w:tr>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 xml:space="preserve">VS </w:t>
            </w:r>
            <w:r>
              <w:rPr>
                <w:rFonts w:cs="Arial"/>
              </w:rPr>
              <w:t>Client 1</w:t>
            </w:r>
          </w:p>
        </w:tc>
        <w:tc>
          <w:tcPr>
            <w:tcW w:w="2773" w:type="dxa"/>
            <w:tcBorders>
              <w:top w:val="single" w:sz="4" w:space="0" w:color="auto"/>
              <w:left w:val="single" w:sz="4" w:space="0" w:color="auto"/>
              <w:bottom w:val="single" w:sz="4" w:space="0" w:color="auto"/>
              <w:right w:val="single" w:sz="4" w:space="0" w:color="auto"/>
            </w:tcBorders>
            <w:hideMark/>
          </w:tcPr>
          <w:p w:rsidR="005D468D" w:rsidRDefault="000D3FD3">
            <w:pPr>
              <w:jc w:val="center"/>
              <w:rPr>
                <w:rFonts w:cs="Arial"/>
              </w:rPr>
            </w:pPr>
            <w:r>
              <w:rPr>
                <w:rFonts w:cs="Arial"/>
              </w:rPr>
              <w:t>Language_Updated</w:t>
            </w:r>
            <w:ins w:id="927"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Language_Updated</w:t>
            </w:r>
          </w:p>
        </w:tc>
        <w:tc>
          <w:tcPr>
            <w:tcW w:w="3794" w:type="dxa"/>
            <w:tcBorders>
              <w:top w:val="single" w:sz="4" w:space="0" w:color="auto"/>
              <w:left w:val="single" w:sz="4" w:space="0" w:color="auto"/>
              <w:bottom w:val="single" w:sz="4" w:space="0" w:color="auto"/>
              <w:right w:val="single" w:sz="4" w:space="0" w:color="auto"/>
            </w:tcBorders>
            <w:hideMark/>
          </w:tcPr>
          <w:p w:rsidR="00164E4C" w:rsidRDefault="000D3FD3">
            <w:pPr>
              <w:rPr>
                <w:rFonts w:cs="Arial"/>
              </w:rPr>
              <w:pPrChange w:id="928" w:author="Myslinski, Jason (J.S.)" w:date="2015-02-05T07:53:00Z">
                <w:pPr>
                  <w:jc w:val="center"/>
                </w:pPr>
              </w:pPrChange>
            </w:pPr>
            <w:r>
              <w:rPr>
                <w:rFonts w:cs="Arial"/>
              </w:rPr>
              <w:t>Languages Updated</w:t>
            </w:r>
            <w:ins w:id="929" w:author="Myslinski, Jason (J.S.)" w:date="2015-02-05T07:52:00Z">
              <w:r>
                <w:rPr>
                  <w:rFonts w:cs="Arial"/>
                </w:rPr>
                <w:t xml:space="preserve"> on both VS Client 1 and VS Client 2</w:t>
              </w:r>
            </w:ins>
            <w:ins w:id="930" w:author="Myslinski, Jason (J.S.)" w:date="2015-02-05T07:57:00Z">
              <w:r>
                <w:rPr>
                  <w:rFonts w:cs="Arial"/>
                </w:rPr>
                <w:t xml:space="preserve"> HMI</w:t>
              </w:r>
            </w:ins>
          </w:p>
        </w:tc>
      </w:tr>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Language_Updated</w:t>
            </w:r>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Language_Updated</w:t>
            </w:r>
            <w:ins w:id="931" w:author="Myslinski, Jason (J.S.)" w:date="2015-02-05T08:02: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164E4C" w:rsidRDefault="000D3FD3">
            <w:pPr>
              <w:rPr>
                <w:rFonts w:cs="Arial"/>
              </w:rPr>
              <w:pPrChange w:id="932" w:author="Myslinski, Jason (J.S.)" w:date="2015-02-05T07:53:00Z">
                <w:pPr>
                  <w:jc w:val="center"/>
                </w:pPr>
              </w:pPrChange>
            </w:pPr>
            <w:r>
              <w:rPr>
                <w:rFonts w:cs="Arial"/>
              </w:rPr>
              <w:t>Languages Updated</w:t>
            </w:r>
            <w:ins w:id="933" w:author="Myslinski, Jason (J.S.)" w:date="2015-02-05T07:53:00Z">
              <w:r>
                <w:rPr>
                  <w:rFonts w:cs="Arial"/>
                </w:rPr>
                <w:t xml:space="preserve"> on both VS Client 1 and VS Client 2</w:t>
              </w:r>
            </w:ins>
            <w:ins w:id="934" w:author="Myslinski, Jason (J.S.)" w:date="2015-02-05T07:57:00Z">
              <w:r>
                <w:rPr>
                  <w:rFonts w:cs="Arial"/>
                </w:rPr>
                <w:t xml:space="preserve"> HMI</w:t>
              </w:r>
            </w:ins>
          </w:p>
        </w:tc>
      </w:tr>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VS Client 1</w:t>
            </w:r>
          </w:p>
        </w:tc>
        <w:tc>
          <w:tcPr>
            <w:tcW w:w="2773"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Language_Updated</w:t>
            </w:r>
            <w:ins w:id="935" w:author="Myslinski, Jason (J.S.)" w:date="2015-02-05T08:02:00Z">
              <w:r>
                <w:rPr>
                  <w:rFonts w:cs="Arial"/>
                </w:rPr>
                <w:t>*</w:t>
              </w:r>
            </w:ins>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Language_Not_Supp</w:t>
            </w:r>
            <w:r>
              <w:rPr>
                <w:rFonts w:cs="Arial"/>
              </w:rPr>
              <w:t>orted</w:t>
            </w:r>
          </w:p>
        </w:tc>
        <w:tc>
          <w:tcPr>
            <w:tcW w:w="3794" w:type="dxa"/>
            <w:tcBorders>
              <w:top w:val="single" w:sz="4" w:space="0" w:color="auto"/>
              <w:left w:val="single" w:sz="4" w:space="0" w:color="auto"/>
              <w:bottom w:val="single" w:sz="4" w:space="0" w:color="auto"/>
              <w:right w:val="single" w:sz="4" w:space="0" w:color="auto"/>
            </w:tcBorders>
            <w:hideMark/>
          </w:tcPr>
          <w:p w:rsidR="00794E81" w:rsidRDefault="000D3FD3">
            <w:pPr>
              <w:rPr>
                <w:ins w:id="936" w:author="Myslinski, Jason (J.S.)" w:date="2015-02-05T07:53:00Z"/>
                <w:rFonts w:cs="Arial"/>
              </w:rPr>
              <w:pPrChange w:id="937" w:author="Myslinski, Jason (J.S.)" w:date="2015-02-05T07:53:00Z">
                <w:pPr>
                  <w:jc w:val="center"/>
                </w:pPr>
              </w:pPrChange>
            </w:pPr>
            <w:r>
              <w:rPr>
                <w:rFonts w:cs="Arial"/>
              </w:rPr>
              <w:t xml:space="preserve">VS Client 1 </w:t>
            </w:r>
            <w:ins w:id="938" w:author="Myslinski, Jason (J.S.)" w:date="2015-02-05T07:57:00Z">
              <w:r>
                <w:rPr>
                  <w:rFonts w:cs="Arial"/>
                </w:rPr>
                <w:t xml:space="preserve">HMI </w:t>
              </w:r>
            </w:ins>
            <w:r>
              <w:rPr>
                <w:rFonts w:cs="Arial"/>
              </w:rPr>
              <w:t xml:space="preserve">Updated, </w:t>
            </w:r>
          </w:p>
          <w:p w:rsidR="00164E4C" w:rsidRDefault="000D3FD3">
            <w:pPr>
              <w:rPr>
                <w:rFonts w:cs="Arial"/>
              </w:rPr>
              <w:pPrChange w:id="939" w:author="Myslinski, Jason (J.S.)" w:date="2015-02-05T07:53:00Z">
                <w:pPr>
                  <w:jc w:val="center"/>
                </w:pPr>
              </w:pPrChange>
            </w:pPr>
            <w:ins w:id="940" w:author="Myslinski, Jason (J.S.)" w:date="2015-02-05T07:57:00Z">
              <w:r>
                <w:rPr>
                  <w:rFonts w:cs="Arial"/>
                </w:rPr>
                <w:t xml:space="preserve">HMI </w:t>
              </w:r>
            </w:ins>
            <w:r>
              <w:rPr>
                <w:rFonts w:cs="Arial"/>
              </w:rPr>
              <w:t>Message on VS Client 1 that VS Client 2 not supported.</w:t>
            </w:r>
          </w:p>
        </w:tc>
      </w:tr>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VS Client 2</w:t>
            </w:r>
          </w:p>
        </w:tc>
        <w:tc>
          <w:tcPr>
            <w:tcW w:w="2773"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Language_Not_Supported</w:t>
            </w:r>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Language_Updated</w:t>
            </w:r>
            <w:ins w:id="941" w:author="Myslinski, Jason (J.S.)" w:date="2015-02-05T08:03:00Z">
              <w:r>
                <w:rPr>
                  <w:rFonts w:cs="Arial"/>
                </w:rPr>
                <w:t>*</w:t>
              </w:r>
            </w:ins>
          </w:p>
        </w:tc>
        <w:tc>
          <w:tcPr>
            <w:tcW w:w="3794" w:type="dxa"/>
            <w:tcBorders>
              <w:top w:val="single" w:sz="4" w:space="0" w:color="auto"/>
              <w:left w:val="single" w:sz="4" w:space="0" w:color="auto"/>
              <w:bottom w:val="single" w:sz="4" w:space="0" w:color="auto"/>
              <w:right w:val="single" w:sz="4" w:space="0" w:color="auto"/>
            </w:tcBorders>
            <w:hideMark/>
          </w:tcPr>
          <w:p w:rsidR="00794E81" w:rsidRDefault="000D3FD3">
            <w:pPr>
              <w:rPr>
                <w:ins w:id="942" w:author="Myslinski, Jason (J.S.)" w:date="2015-02-05T07:53:00Z"/>
                <w:rFonts w:cs="Arial"/>
              </w:rPr>
              <w:pPrChange w:id="943" w:author="Myslinski, Jason (J.S.)" w:date="2015-02-05T07:53:00Z">
                <w:pPr>
                  <w:jc w:val="center"/>
                </w:pPr>
              </w:pPrChange>
            </w:pPr>
            <w:r>
              <w:rPr>
                <w:rFonts w:cs="Arial"/>
              </w:rPr>
              <w:t xml:space="preserve">VS Client 2 </w:t>
            </w:r>
            <w:ins w:id="944" w:author="Myslinski, Jason (J.S.)" w:date="2015-02-05T07:57:00Z">
              <w:r>
                <w:rPr>
                  <w:rFonts w:cs="Arial"/>
                </w:rPr>
                <w:t xml:space="preserve">HMI </w:t>
              </w:r>
            </w:ins>
            <w:r>
              <w:rPr>
                <w:rFonts w:cs="Arial"/>
              </w:rPr>
              <w:t xml:space="preserve">Updated, </w:t>
            </w:r>
          </w:p>
          <w:p w:rsidR="00164E4C" w:rsidRDefault="000D3FD3">
            <w:pPr>
              <w:rPr>
                <w:rFonts w:cs="Arial"/>
              </w:rPr>
              <w:pPrChange w:id="945" w:author="Myslinski, Jason (J.S.)" w:date="2015-02-05T07:53:00Z">
                <w:pPr>
                  <w:jc w:val="center"/>
                </w:pPr>
              </w:pPrChange>
            </w:pPr>
            <w:ins w:id="946" w:author="Myslinski, Jason (J.S.)" w:date="2015-02-05T07:57:00Z">
              <w:r>
                <w:rPr>
                  <w:rFonts w:cs="Arial"/>
                </w:rPr>
                <w:t xml:space="preserve">HMI </w:t>
              </w:r>
            </w:ins>
            <w:r>
              <w:rPr>
                <w:rFonts w:cs="Arial"/>
              </w:rPr>
              <w:t>Message on VS Client 2 that VS Client 1 not supported.</w:t>
            </w:r>
          </w:p>
        </w:tc>
      </w:tr>
      <w:tr w:rsidR="00164E4C">
        <w:trPr>
          <w:jc w:val="center"/>
        </w:trPr>
        <w:tc>
          <w:tcPr>
            <w:tcW w:w="1201"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No active Request</w:t>
            </w:r>
          </w:p>
        </w:tc>
        <w:tc>
          <w:tcPr>
            <w:tcW w:w="2773"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Inactive</w:t>
            </w:r>
          </w:p>
        </w:tc>
        <w:tc>
          <w:tcPr>
            <w:tcW w:w="2700"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Inactive</w:t>
            </w:r>
          </w:p>
        </w:tc>
        <w:tc>
          <w:tcPr>
            <w:tcW w:w="3794" w:type="dxa"/>
            <w:tcBorders>
              <w:top w:val="single" w:sz="4" w:space="0" w:color="auto"/>
              <w:left w:val="single" w:sz="4" w:space="0" w:color="auto"/>
              <w:bottom w:val="single" w:sz="4" w:space="0" w:color="auto"/>
              <w:right w:val="single" w:sz="4" w:space="0" w:color="auto"/>
            </w:tcBorders>
            <w:hideMark/>
          </w:tcPr>
          <w:p w:rsidR="00164E4C" w:rsidRDefault="000D3FD3">
            <w:pPr>
              <w:jc w:val="center"/>
              <w:rPr>
                <w:rFonts w:cs="Arial"/>
              </w:rPr>
            </w:pPr>
            <w:r>
              <w:rPr>
                <w:rFonts w:cs="Arial"/>
              </w:rPr>
              <w:t>None</w:t>
            </w:r>
          </w:p>
        </w:tc>
      </w:tr>
    </w:tbl>
    <w:p w:rsidR="00164E4C" w:rsidRPr="0087665D" w:rsidRDefault="000D3FD3">
      <w:pPr>
        <w:rPr>
          <w:rFonts w:cs="Arial"/>
          <w:sz w:val="18"/>
          <w:szCs w:val="18"/>
          <w:rPrChange w:id="947" w:author="Myslinski, Jason (J.S.)" w:date="2015-02-05T08:02:00Z">
            <w:rPr/>
          </w:rPrChange>
        </w:rPr>
      </w:pPr>
      <w:ins w:id="948" w:author="Myslinski, Jason (J.S.)" w:date="2015-02-05T08:02:00Z">
        <w:r w:rsidRPr="0087665D">
          <w:rPr>
            <w:rFonts w:cs="Arial"/>
            <w:sz w:val="18"/>
            <w:szCs w:val="18"/>
            <w:rPrChange w:id="949" w:author="Myslinski, Jason (J.S.)" w:date="2015-02-05T08:02:00Z">
              <w:rPr>
                <w:rFonts w:cs="Arial"/>
              </w:rPr>
            </w:rPrChange>
          </w:rPr>
          <w:t xml:space="preserve">* Note: this might be an internal logical signal </w:t>
        </w:r>
      </w:ins>
      <w:ins w:id="950" w:author="Myslinski, Jason (J.S.)" w:date="2015-02-05T08:03:00Z">
        <w:r>
          <w:rPr>
            <w:rFonts w:cs="Arial"/>
            <w:sz w:val="18"/>
            <w:szCs w:val="18"/>
          </w:rPr>
          <w:t xml:space="preserve">to a module </w:t>
        </w:r>
      </w:ins>
      <w:ins w:id="951" w:author="Myslinski, Jason (J.S.)" w:date="2015-02-05T08:02:00Z">
        <w:r w:rsidRPr="0087665D">
          <w:rPr>
            <w:rFonts w:cs="Arial"/>
            <w:sz w:val="18"/>
            <w:szCs w:val="18"/>
            <w:rPrChange w:id="952" w:author="Myslinski, Jason (J.S.)" w:date="2015-02-05T08:02:00Z">
              <w:rPr>
                <w:rFonts w:cs="Arial"/>
              </w:rPr>
            </w:rPrChange>
          </w:rPr>
          <w:t>instead of an actual network signal</w:t>
        </w:r>
      </w:ins>
    </w:p>
    <w:p w:rsidR="0046553F" w:rsidRPr="0046553F" w:rsidRDefault="0046553F" w:rsidP="0046553F">
      <w:pPr>
        <w:pStyle w:val="Heading4"/>
        <w:rPr>
          <w:b w:val="0"/>
          <w:u w:val="single"/>
        </w:rPr>
      </w:pPr>
      <w:r w:rsidRPr="0046553F">
        <w:rPr>
          <w:b w:val="0"/>
          <w:u w:val="single"/>
        </w:rPr>
        <w:lastRenderedPageBreak/>
        <w:t>VS-SR-REQ-025210/A-Language Status Update Timing (TcSE ROIN-141543-3)</w:t>
      </w:r>
    </w:p>
    <w:p w:rsidR="00286B24" w:rsidRDefault="000D3FD3">
      <w:pPr>
        <w:rPr>
          <w:rFonts w:cs="Arial"/>
          <w:szCs w:val="20"/>
        </w:rPr>
      </w:pPr>
      <w:r>
        <w:rPr>
          <w:rFonts w:cs="Arial"/>
          <w:szCs w:val="20"/>
        </w:rPr>
        <w:t xml:space="preserve">The </w:t>
      </w:r>
      <w:r>
        <w:rPr>
          <w:rStyle w:val="msoins0"/>
          <w:rFonts w:cs="Arial"/>
          <w:szCs w:val="20"/>
        </w:rPr>
        <w:t>V</w:t>
      </w:r>
      <w:r>
        <w:rPr>
          <w:rFonts w:cs="Arial"/>
          <w:szCs w:val="20"/>
        </w:rPr>
        <w:t>ehicle</w:t>
      </w:r>
      <w:r>
        <w:rPr>
          <w:rStyle w:val="msoins0"/>
          <w:rFonts w:cs="Arial"/>
          <w:szCs w:val="20"/>
        </w:rPr>
        <w:t xml:space="preserve"> Language</w:t>
      </w:r>
      <w:r>
        <w:rPr>
          <w:rFonts w:cs="Arial"/>
          <w:szCs w:val="20"/>
        </w:rPr>
        <w:t xml:space="preserve"> settings servers shall respond to a </w:t>
      </w:r>
      <w:r>
        <w:rPr>
          <w:rStyle w:val="spelle"/>
          <w:rFonts w:cs="Arial"/>
          <w:szCs w:val="20"/>
        </w:rPr>
        <w:t>Disp_LangSel.Rq</w:t>
      </w:r>
      <w:r>
        <w:rPr>
          <w:rFonts w:cs="Arial"/>
          <w:szCs w:val="20"/>
        </w:rPr>
        <w:t xml:space="preserve"> via a </w:t>
      </w:r>
      <w:r>
        <w:rPr>
          <w:rStyle w:val="msoins1"/>
          <w:rFonts w:cs="Arial"/>
          <w:szCs w:val="20"/>
        </w:rPr>
        <w:t xml:space="preserve">LanguageUpdate.Rsp </w:t>
      </w:r>
      <w:r>
        <w:rPr>
          <w:rStyle w:val="msoins0"/>
          <w:rFonts w:cs="Arial"/>
          <w:szCs w:val="20"/>
        </w:rPr>
        <w:t xml:space="preserve">signal </w:t>
      </w:r>
      <w:r>
        <w:rPr>
          <w:rFonts w:cs="Arial"/>
          <w:szCs w:val="20"/>
        </w:rPr>
        <w:t xml:space="preserve">within </w:t>
      </w:r>
      <w:r>
        <w:rPr>
          <w:rStyle w:val="spelle"/>
          <w:rFonts w:cs="Arial"/>
          <w:szCs w:val="20"/>
        </w:rPr>
        <w:t>T_Language_Response</w:t>
      </w:r>
      <w:r>
        <w:rPr>
          <w:rFonts w:cs="Arial"/>
          <w:szCs w:val="20"/>
        </w:rPr>
        <w:t xml:space="preserve"> of receiving the request</w:t>
      </w:r>
      <w:r>
        <w:rPr>
          <w:rStyle w:val="msoins1"/>
          <w:rFonts w:cs="Arial"/>
          <w:szCs w:val="20"/>
        </w:rPr>
        <w:t xml:space="preserve">, and update the </w:t>
      </w:r>
      <w:r>
        <w:rPr>
          <w:rStyle w:val="spelle"/>
          <w:rFonts w:cs="Arial"/>
          <w:szCs w:val="20"/>
        </w:rPr>
        <w:t>Disp_LangSel.St</w:t>
      </w:r>
      <w:r>
        <w:rPr>
          <w:rStyle w:val="msoins1"/>
          <w:rFonts w:cs="Arial"/>
          <w:szCs w:val="20"/>
        </w:rPr>
        <w:t xml:space="preserve"> signal with the status of the server's language.</w:t>
      </w:r>
    </w:p>
    <w:p w:rsidR="007917DC" w:rsidRDefault="000D3FD3" w:rsidP="0046553F">
      <w:pPr>
        <w:pStyle w:val="Heading4"/>
      </w:pPr>
      <w:r w:rsidRPr="00B9479B">
        <w:t>VS-TMR-REQ-025211/B-T_Language_Response (TcSE ROIN-146553-2)</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T_Language_Response</w:t>
            </w:r>
          </w:p>
        </w:tc>
        <w:tc>
          <w:tcPr>
            <w:tcW w:w="5442" w:type="dxa"/>
            <w:tcBorders>
              <w:top w:val="single" w:sz="4" w:space="0" w:color="auto"/>
              <w:left w:val="single" w:sz="4" w:space="0" w:color="auto"/>
              <w:bottom w:val="single" w:sz="4" w:space="0" w:color="auto"/>
              <w:right w:val="single" w:sz="4" w:space="0" w:color="auto"/>
            </w:tcBorders>
            <w:hideMark/>
          </w:tcPr>
          <w:p w:rsidR="00AC34A8" w:rsidRDefault="000D3FD3">
            <w:pPr>
              <w:rPr>
                <w:rFonts w:cs="Arial"/>
              </w:rPr>
            </w:pPr>
            <w:r>
              <w:rPr>
                <w:rFonts w:cs="Arial"/>
              </w:rPr>
              <w:t xml:space="preserve">Maximum time allowed between sending a Disp_LangSel.Rq language change message, and receiving a response message from the display modules. </w:t>
            </w:r>
          </w:p>
          <w:p w:rsidR="00581AE9" w:rsidRDefault="000D3FD3">
            <w:pPr>
              <w:rPr>
                <w:rFonts w:cs="Arial"/>
              </w:rPr>
            </w:pPr>
          </w:p>
          <w:p w:rsidR="00581AE9" w:rsidRDefault="000D3FD3">
            <w:pPr>
              <w:rPr>
                <w:rFonts w:cs="Arial"/>
              </w:rPr>
            </w:pPr>
            <w:r>
              <w:rPr>
                <w:rFonts w:cs="Arial"/>
              </w:rPr>
              <w:t>Use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0D3FD3" w:rsidP="00B01CDD">
      <w:pPr>
        <w:rPr>
          <w:sz w:val="14"/>
          <w:szCs w:val="14"/>
        </w:rPr>
      </w:pPr>
    </w:p>
    <w:p w:rsidR="0046553F" w:rsidRPr="0046553F" w:rsidRDefault="0046553F" w:rsidP="0046553F">
      <w:pPr>
        <w:pStyle w:val="Heading4"/>
        <w:rPr>
          <w:b w:val="0"/>
          <w:u w:val="single"/>
        </w:rPr>
      </w:pPr>
      <w:r w:rsidRPr="0046553F">
        <w:rPr>
          <w:b w:val="0"/>
          <w:u w:val="single"/>
        </w:rPr>
        <w:t>VS-SR-REQ-135143/B-Language following a B+ reset to Language Servers</w:t>
      </w:r>
    </w:p>
    <w:p w:rsidR="00500605" w:rsidRPr="003018ED" w:rsidRDefault="000D3FD3" w:rsidP="003018ED">
      <w:pPr>
        <w:rPr>
          <w:rFonts w:cs="Arial"/>
        </w:rPr>
      </w:pPr>
      <w:r>
        <w:rPr>
          <w:rFonts w:cs="Arial"/>
        </w:rPr>
        <w:t xml:space="preserve">The </w:t>
      </w:r>
      <w:r>
        <w:rPr>
          <w:rFonts w:cs="Arial"/>
        </w:rPr>
        <w:t>Cluster shall store the current language such that u</w:t>
      </w:r>
      <w:r w:rsidRPr="002A50F5">
        <w:rPr>
          <w:rFonts w:cs="Arial"/>
        </w:rPr>
        <w:t xml:space="preserve">pon a </w:t>
      </w:r>
      <w:r>
        <w:rPr>
          <w:rFonts w:cs="Arial"/>
        </w:rPr>
        <w:t>loss of B+</w:t>
      </w:r>
      <w:r w:rsidRPr="002A50F5">
        <w:rPr>
          <w:rFonts w:cs="Arial"/>
        </w:rPr>
        <w:t xml:space="preserve"> to the Cluster the Cluster shall </w:t>
      </w:r>
      <w:r>
        <w:rPr>
          <w:rFonts w:cs="Arial"/>
        </w:rPr>
        <w:t>remember the current language.  Upon B+ re-applied to the Cluster the Cluster shall use the language that was used before loss of B+.  The Cluster shall u</w:t>
      </w:r>
      <w:r>
        <w:rPr>
          <w:rFonts w:cs="Arial"/>
        </w:rPr>
        <w:t>pdate the language status signal with the correct language within 500 msec of network bus wake-up.</w:t>
      </w:r>
    </w:p>
    <w:p w:rsidR="002A50F5" w:rsidRPr="002A50F5" w:rsidRDefault="000D3FD3" w:rsidP="002A50F5">
      <w:pPr>
        <w:ind w:left="720"/>
        <w:rPr>
          <w:rFonts w:cs="Arial"/>
        </w:rPr>
      </w:pPr>
    </w:p>
    <w:p w:rsidR="002A50F5" w:rsidRPr="002A50F5" w:rsidRDefault="000D3FD3" w:rsidP="002A50F5">
      <w:pPr>
        <w:ind w:left="720"/>
        <w:rPr>
          <w:rFonts w:cs="Arial"/>
        </w:rPr>
      </w:pPr>
    </w:p>
    <w:p w:rsidR="002A50F5" w:rsidRDefault="000D3FD3" w:rsidP="002A50F5">
      <w:pPr>
        <w:rPr>
          <w:rFonts w:cs="Arial"/>
        </w:rPr>
      </w:pPr>
      <w:r>
        <w:rPr>
          <w:rFonts w:cs="Arial"/>
        </w:rPr>
        <w:t>Upon a loss of B+ to Non-Cluster Vehicle Language Servers (ex APIM, MFD, CHR…) when B+ is re-applied to the Non-Cluster Vehicle Language Servers they shall</w:t>
      </w:r>
      <w:r>
        <w:rPr>
          <w:rFonts w:cs="Arial"/>
        </w:rPr>
        <w:t xml:space="preserve"> use the language in the Cluster language status signal at start-up.  After the Non-Cluster Vehicle Language Servers get the current language to use the other language requirements apply such that a language request is needed to change languages.  </w:t>
      </w:r>
    </w:p>
    <w:p w:rsidR="003A5ECE" w:rsidRDefault="000D3FD3" w:rsidP="002A50F5">
      <w:pPr>
        <w:rPr>
          <w:rFonts w:cs="Arial"/>
        </w:rPr>
      </w:pPr>
    </w:p>
    <w:p w:rsidR="003A5ECE" w:rsidRPr="002A50F5" w:rsidRDefault="000D3FD3" w:rsidP="002A50F5">
      <w:pPr>
        <w:rPr>
          <w:rFonts w:cs="Arial"/>
        </w:rPr>
      </w:pPr>
      <w:r>
        <w:rPr>
          <w:rFonts w:cs="Arial"/>
        </w:rPr>
        <w:t xml:space="preserve">Note: </w:t>
      </w:r>
      <w:r>
        <w:rPr>
          <w:rFonts w:cs="Arial"/>
        </w:rPr>
        <w:t xml:space="preserve"> Crank events are normal vehicle operations and vehicle language shall not be lost by the language servers for crank events.  Worst case cold crank events are defined in the EMC specification and in the Stations Management SPSS.</w:t>
      </w:r>
    </w:p>
    <w:p w:rsidR="002A50F5" w:rsidRPr="002A50F5" w:rsidRDefault="000D3FD3" w:rsidP="003018ED">
      <w:pPr>
        <w:rPr>
          <w:rFonts w:cs="Arial"/>
        </w:rPr>
      </w:pPr>
    </w:p>
    <w:p w:rsidR="002A50F5" w:rsidRPr="002A50F5" w:rsidRDefault="000D3FD3" w:rsidP="002A50F5">
      <w:pPr>
        <w:ind w:left="720"/>
        <w:rPr>
          <w:rFonts w:cs="Arial"/>
        </w:rPr>
      </w:pPr>
    </w:p>
    <w:p w:rsidR="002A50F5" w:rsidRPr="002A50F5" w:rsidRDefault="000D3FD3" w:rsidP="002A50F5">
      <w:pPr>
        <w:rPr>
          <w:rFonts w:cs="Arial"/>
        </w:rPr>
      </w:pPr>
      <w:r w:rsidRPr="002A50F5">
        <w:rPr>
          <w:rFonts w:cs="Arial"/>
        </w:rPr>
        <w:t xml:space="preserve">Ex.  </w:t>
      </w:r>
      <w:r w:rsidRPr="00F43421">
        <w:rPr>
          <w:rFonts w:cs="Arial"/>
        </w:rPr>
        <w:t>The user disconnects</w:t>
      </w:r>
      <w:r w:rsidRPr="00F43421">
        <w:rPr>
          <w:rFonts w:cs="Arial"/>
        </w:rPr>
        <w:t xml:space="preserve"> the battery to the vehicle and later reconnects the battery</w:t>
      </w:r>
    </w:p>
    <w:p w:rsidR="002A50F5" w:rsidRPr="002A50F5" w:rsidRDefault="000D3FD3" w:rsidP="002A50F5">
      <w:pPr>
        <w:numPr>
          <w:ilvl w:val="0"/>
          <w:numId w:val="316"/>
        </w:numPr>
        <w:rPr>
          <w:rFonts w:cs="Arial"/>
        </w:rPr>
      </w:pPr>
      <w:r w:rsidRPr="00090E87">
        <w:rPr>
          <w:rFonts w:cs="Arial"/>
          <w:u w:val="single"/>
        </w:rPr>
        <w:t>Pre-condition</w:t>
      </w:r>
      <w:r w:rsidRPr="002A50F5">
        <w:rPr>
          <w:rFonts w:cs="Arial"/>
        </w:rPr>
        <w:t>:</w:t>
      </w:r>
    </w:p>
    <w:p w:rsidR="002A50F5" w:rsidRDefault="000D3FD3" w:rsidP="00F24AAF">
      <w:pPr>
        <w:numPr>
          <w:ilvl w:val="1"/>
          <w:numId w:val="318"/>
        </w:numPr>
        <w:rPr>
          <w:rFonts w:cs="Arial"/>
        </w:rPr>
      </w:pPr>
      <w:r w:rsidRPr="002A50F5">
        <w:rPr>
          <w:rFonts w:cs="Arial"/>
        </w:rPr>
        <w:t>Language X is active in the Cluster and Centerstack Display module (ex. SYNC, MFD…)</w:t>
      </w:r>
    </w:p>
    <w:p w:rsidR="00090E87" w:rsidRPr="002A50F5" w:rsidRDefault="000D3FD3" w:rsidP="00090E87">
      <w:pPr>
        <w:numPr>
          <w:ilvl w:val="0"/>
          <w:numId w:val="318"/>
        </w:numPr>
        <w:rPr>
          <w:rFonts w:cs="Arial"/>
        </w:rPr>
      </w:pPr>
      <w:r w:rsidRPr="00090E87">
        <w:rPr>
          <w:rFonts w:cs="Arial"/>
          <w:u w:val="single"/>
        </w:rPr>
        <w:t>Event</w:t>
      </w:r>
      <w:r>
        <w:rPr>
          <w:rFonts w:cs="Arial"/>
        </w:rPr>
        <w:t>:</w:t>
      </w:r>
    </w:p>
    <w:p w:rsidR="002A50F5" w:rsidRDefault="000D3FD3" w:rsidP="00F24AAF">
      <w:pPr>
        <w:numPr>
          <w:ilvl w:val="1"/>
          <w:numId w:val="318"/>
        </w:numPr>
        <w:rPr>
          <w:rFonts w:cs="Arial"/>
        </w:rPr>
      </w:pPr>
      <w:r>
        <w:rPr>
          <w:rFonts w:cs="Arial"/>
        </w:rPr>
        <w:t>B+ is removed from the vehicle (disconnect battery from the vehicle)</w:t>
      </w:r>
    </w:p>
    <w:p w:rsidR="00F24AAF" w:rsidRDefault="000D3FD3" w:rsidP="00F24AAF">
      <w:pPr>
        <w:numPr>
          <w:ilvl w:val="1"/>
          <w:numId w:val="318"/>
        </w:numPr>
        <w:rPr>
          <w:rFonts w:cs="Arial"/>
        </w:rPr>
      </w:pPr>
      <w:r>
        <w:rPr>
          <w:rFonts w:cs="Arial"/>
        </w:rPr>
        <w:t>After 30 minutes the</w:t>
      </w:r>
      <w:r>
        <w:rPr>
          <w:rFonts w:cs="Arial"/>
        </w:rPr>
        <w:t xml:space="preserve"> battery is re-connected to the vehicle (could be any time but 30 min used for this example).</w:t>
      </w:r>
    </w:p>
    <w:p w:rsidR="00090E87" w:rsidRDefault="000D3FD3" w:rsidP="00090E87">
      <w:pPr>
        <w:numPr>
          <w:ilvl w:val="0"/>
          <w:numId w:val="318"/>
        </w:numPr>
        <w:rPr>
          <w:rFonts w:cs="Arial"/>
        </w:rPr>
      </w:pPr>
      <w:r w:rsidRPr="00090E87">
        <w:rPr>
          <w:rFonts w:cs="Arial"/>
          <w:u w:val="single"/>
        </w:rPr>
        <w:t>Post-condition</w:t>
      </w:r>
      <w:r>
        <w:rPr>
          <w:rFonts w:cs="Arial"/>
        </w:rPr>
        <w:t>:</w:t>
      </w:r>
    </w:p>
    <w:p w:rsidR="00F24AAF" w:rsidRDefault="000D3FD3" w:rsidP="00F24AAF">
      <w:pPr>
        <w:numPr>
          <w:ilvl w:val="1"/>
          <w:numId w:val="318"/>
        </w:numPr>
        <w:rPr>
          <w:rFonts w:cs="Arial"/>
        </w:rPr>
      </w:pPr>
      <w:r>
        <w:rPr>
          <w:rFonts w:cs="Arial"/>
        </w:rPr>
        <w:t>The network bus wakes up when B+ is re-applied</w:t>
      </w:r>
    </w:p>
    <w:p w:rsidR="00F24AAF" w:rsidRDefault="000D3FD3" w:rsidP="00F24AAF">
      <w:pPr>
        <w:numPr>
          <w:ilvl w:val="1"/>
          <w:numId w:val="318"/>
        </w:numPr>
        <w:rPr>
          <w:rFonts w:cs="Arial"/>
        </w:rPr>
      </w:pPr>
      <w:r>
        <w:rPr>
          <w:rFonts w:cs="Arial"/>
        </w:rPr>
        <w:t>The Cluster may initially set the language status to Inactive/Invalid (usually the initialization v</w:t>
      </w:r>
      <w:r>
        <w:rPr>
          <w:rFonts w:cs="Arial"/>
        </w:rPr>
        <w:t>alue) until the Cluster language status message is updated with Language X.   The Cluster has to publish the language in the status message within 500 msec of network bus wake-up</w:t>
      </w:r>
    </w:p>
    <w:p w:rsidR="00F24AAF" w:rsidRPr="00F24AAF" w:rsidRDefault="000D3FD3" w:rsidP="00F24AAF">
      <w:pPr>
        <w:numPr>
          <w:ilvl w:val="1"/>
          <w:numId w:val="318"/>
        </w:numPr>
        <w:rPr>
          <w:rFonts w:cs="Arial"/>
        </w:rPr>
      </w:pPr>
      <w:r>
        <w:rPr>
          <w:rFonts w:cs="Arial"/>
        </w:rPr>
        <w:t>Then Non-Cluster Vehicle Language Servers (ex APIM, MFD, CHR…) update their l</w:t>
      </w:r>
      <w:r>
        <w:rPr>
          <w:rFonts w:cs="Arial"/>
        </w:rPr>
        <w:t>anguage to the Language X in the Cluster Language Status message.</w:t>
      </w:r>
    </w:p>
    <w:p w:rsidR="002A50F5" w:rsidRDefault="000D3FD3" w:rsidP="00090E87">
      <w:pPr>
        <w:rPr>
          <w:rFonts w:cs="Arial"/>
        </w:rPr>
      </w:pPr>
    </w:p>
    <w:p w:rsidR="00090E87" w:rsidRPr="002A50F5" w:rsidRDefault="000D3FD3" w:rsidP="00090E87">
      <w:pPr>
        <w:rPr>
          <w:rFonts w:cs="Arial"/>
        </w:rPr>
      </w:pPr>
    </w:p>
    <w:p w:rsidR="0046553F" w:rsidRPr="0046553F" w:rsidRDefault="0046553F" w:rsidP="0046553F">
      <w:pPr>
        <w:pStyle w:val="Heading4"/>
        <w:rPr>
          <w:b w:val="0"/>
          <w:u w:val="single"/>
        </w:rPr>
      </w:pPr>
      <w:r w:rsidRPr="0046553F">
        <w:rPr>
          <w:b w:val="0"/>
          <w:u w:val="single"/>
        </w:rPr>
        <w:t>VS-SR-REQ-193890/B-Enhanced Memory - Language for Active Personality Profile</w:t>
      </w:r>
    </w:p>
    <w:p w:rsidR="002C0E70" w:rsidRPr="00E006E9" w:rsidRDefault="000D3FD3" w:rsidP="002C0E70">
      <w:pPr>
        <w:rPr>
          <w:rFonts w:cs="Arial"/>
        </w:rPr>
      </w:pPr>
      <w:r w:rsidRPr="00E006E9">
        <w:rPr>
          <w:rFonts w:cs="Arial"/>
        </w:rPr>
        <w:t xml:space="preserve">All Vehicle Language Servers that support enhanced memory shall </w:t>
      </w:r>
      <w:r w:rsidRPr="00E006E9">
        <w:rPr>
          <w:rFonts w:cs="Arial"/>
        </w:rPr>
        <w:t>store the language for each personality profile (ex Vehicle, Per1, Per2, Per3, Per4) between power mode changes, bus asleep / awake and between B+ resets.</w:t>
      </w:r>
    </w:p>
    <w:p w:rsidR="002C0E70" w:rsidRPr="00E006E9" w:rsidRDefault="000D3FD3" w:rsidP="002C0E70">
      <w:pPr>
        <w:rPr>
          <w:rFonts w:cs="Arial"/>
        </w:rPr>
      </w:pPr>
    </w:p>
    <w:p w:rsidR="002C0E70" w:rsidRPr="00E006E9" w:rsidRDefault="000D3FD3" w:rsidP="002C0E70">
      <w:pPr>
        <w:rPr>
          <w:rFonts w:cs="Arial"/>
        </w:rPr>
      </w:pPr>
      <w:r w:rsidRPr="00E006E9">
        <w:rPr>
          <w:rFonts w:cs="Arial"/>
        </w:rPr>
        <w:t xml:space="preserve">The Cluster and Non-Cluster Vehicle Language Servers (ex APIM, MFD, CHR…) do not normally listen to </w:t>
      </w:r>
      <w:r w:rsidRPr="00E006E9">
        <w:rPr>
          <w:rFonts w:cs="Arial"/>
        </w:rPr>
        <w:t>each other’s language status information to update language unless the Client request a language update (exceptions for things like B+ resets).  For enhanced memory though when the active personality profile changes (ex Pers_1 to Per_3) then the Non-Cluste</w:t>
      </w:r>
      <w:r w:rsidRPr="00E006E9">
        <w:rPr>
          <w:rFonts w:cs="Arial"/>
        </w:rPr>
        <w:t xml:space="preserve">r Vehicle Language Servers (ex APIM, MFD, CHR…) shall monitor the Cluster Language Status message after the active personality change and update the language to what is in the Cluster status message for the new personality profile.  </w:t>
      </w:r>
    </w:p>
    <w:p w:rsidR="002C0E70" w:rsidRPr="00E006E9" w:rsidRDefault="000D3FD3" w:rsidP="002C0E70">
      <w:pPr>
        <w:numPr>
          <w:ilvl w:val="0"/>
          <w:numId w:val="320"/>
        </w:numPr>
        <w:rPr>
          <w:rFonts w:cs="Arial"/>
        </w:rPr>
      </w:pPr>
      <w:r w:rsidRPr="00E006E9">
        <w:rPr>
          <w:rFonts w:cs="Arial"/>
        </w:rPr>
        <w:lastRenderedPageBreak/>
        <w:t>The Non-Cluster Vehicl</w:t>
      </w:r>
      <w:r w:rsidRPr="00E006E9">
        <w:rPr>
          <w:rFonts w:cs="Arial"/>
        </w:rPr>
        <w:t>e Language Servers shall wait 1.5 second (hysteresis protection) from the time the Personality Profile changes until the time they update to the language indicated in the Cluster status message.</w:t>
      </w:r>
    </w:p>
    <w:p w:rsidR="002C0E70" w:rsidRPr="00E006E9" w:rsidRDefault="000D3FD3" w:rsidP="002C0E70">
      <w:pPr>
        <w:numPr>
          <w:ilvl w:val="0"/>
          <w:numId w:val="321"/>
        </w:numPr>
        <w:rPr>
          <w:rFonts w:cs="Arial"/>
        </w:rPr>
      </w:pPr>
      <w:r w:rsidRPr="00E006E9">
        <w:rPr>
          <w:rFonts w:cs="Arial"/>
        </w:rPr>
        <w:t>Exception 1: If the Language indicated in the Cluster languag</w:t>
      </w:r>
      <w:r w:rsidRPr="00E006E9">
        <w:rPr>
          <w:rFonts w:cs="Arial"/>
        </w:rPr>
        <w:t>e status message the Non-Cluster Language Server does not support then the Language Server shall go to the stored language for that active personality profile and ignore the Cluster language statue message.</w:t>
      </w:r>
    </w:p>
    <w:p w:rsidR="002C0E70" w:rsidRPr="00E006E9" w:rsidRDefault="000D3FD3" w:rsidP="002C0E70">
      <w:pPr>
        <w:numPr>
          <w:ilvl w:val="0"/>
          <w:numId w:val="321"/>
        </w:numPr>
        <w:rPr>
          <w:rFonts w:cs="Arial"/>
        </w:rPr>
      </w:pPr>
      <w:r w:rsidRPr="00E006E9">
        <w:rPr>
          <w:rFonts w:cs="Arial"/>
        </w:rPr>
        <w:t xml:space="preserve">Exception 2:  If for the new personality profile </w:t>
      </w:r>
      <w:r w:rsidRPr="00E006E9">
        <w:rPr>
          <w:rFonts w:cs="Arial"/>
        </w:rPr>
        <w:t>the stored language is one the Non-Cluster Vehicle Language Client previously requested a language that the Cluster responded it did not support then the Non-Cluster Vehicle Language Server shall go to the stored language for the new personality profile an</w:t>
      </w:r>
      <w:r w:rsidRPr="00E006E9">
        <w:rPr>
          <w:rFonts w:cs="Arial"/>
        </w:rPr>
        <w:t>d ignore the Cluster language status message.</w:t>
      </w:r>
    </w:p>
    <w:p w:rsidR="002C0E70" w:rsidRPr="00E006E9" w:rsidRDefault="000D3FD3" w:rsidP="002C0E70">
      <w:pPr>
        <w:rPr>
          <w:rFonts w:cs="Arial"/>
        </w:rPr>
      </w:pPr>
    </w:p>
    <w:p w:rsidR="002C0E70" w:rsidRPr="00E006E9" w:rsidRDefault="000D3FD3" w:rsidP="002C0E70">
      <w:pPr>
        <w:rPr>
          <w:rFonts w:cs="Arial"/>
        </w:rPr>
      </w:pPr>
    </w:p>
    <w:p w:rsidR="002C0E70" w:rsidRPr="00E006E9" w:rsidRDefault="000D3FD3" w:rsidP="002C0E70">
      <w:pPr>
        <w:rPr>
          <w:rFonts w:cs="Arial"/>
        </w:rPr>
      </w:pPr>
      <w:r w:rsidRPr="00E006E9">
        <w:rPr>
          <w:rFonts w:cs="Arial"/>
          <w:u w:val="single"/>
        </w:rPr>
        <w:t>Network bus start-up</w:t>
      </w:r>
      <w:r w:rsidRPr="00E006E9">
        <w:rPr>
          <w:rFonts w:cs="Arial"/>
        </w:rPr>
        <w:t>:</w:t>
      </w:r>
    </w:p>
    <w:p w:rsidR="002C0E70" w:rsidRPr="00E006E9" w:rsidRDefault="000D3FD3" w:rsidP="002C0E70">
      <w:pPr>
        <w:rPr>
          <w:rFonts w:cs="Arial"/>
        </w:rPr>
      </w:pPr>
      <w:r w:rsidRPr="00E006E9">
        <w:rPr>
          <w:rFonts w:cs="Arial"/>
        </w:rPr>
        <w:t>At network bus start-up the Active Personality may be different than the last active personality.  Modules initializing from network bus start-up shall look at the Active Personality sig</w:t>
      </w:r>
      <w:r w:rsidRPr="00E006E9">
        <w:rPr>
          <w:rFonts w:cs="Arial"/>
        </w:rPr>
        <w:t xml:space="preserve">nal at start-up so they can load the right language without adding delays to the start-up.  </w:t>
      </w:r>
    </w:p>
    <w:p w:rsidR="002C0E70" w:rsidRPr="00E006E9" w:rsidRDefault="000D3FD3" w:rsidP="002C0E70">
      <w:pPr>
        <w:rPr>
          <w:rFonts w:cs="Arial"/>
        </w:rPr>
      </w:pPr>
    </w:p>
    <w:p w:rsidR="002C0E70" w:rsidRPr="00E006E9" w:rsidRDefault="000D3FD3" w:rsidP="002C0E70">
      <w:pPr>
        <w:rPr>
          <w:rFonts w:cs="Arial"/>
        </w:rPr>
      </w:pPr>
      <w:r w:rsidRPr="00E006E9">
        <w:rPr>
          <w:rFonts w:cs="Arial"/>
        </w:rPr>
        <w:t>From a network bus asleep state the Non-Cluster Vehicle Language Servers shall use what language is stored for the personality profile and shall not use the Clust</w:t>
      </w:r>
      <w:r w:rsidRPr="00E006E9">
        <w:rPr>
          <w:rFonts w:cs="Arial"/>
        </w:rPr>
        <w:t>er language status message</w:t>
      </w:r>
      <w:r>
        <w:rPr>
          <w:rFonts w:cs="Arial"/>
        </w:rPr>
        <w:t xml:space="preserve"> (</w:t>
      </w:r>
      <w:ins w:id="953" w:author="Myslinski, Jason (J.S.)" w:date="2017-03-13T10:42:00Z">
        <w:r>
          <w:rPr>
            <w:rFonts w:cs="Arial"/>
          </w:rPr>
          <w:t>exception B+ resets</w:t>
        </w:r>
      </w:ins>
      <w:r>
        <w:rPr>
          <w:rFonts w:cs="Arial"/>
        </w:rPr>
        <w:t>)</w:t>
      </w:r>
      <w:r w:rsidRPr="00E006E9">
        <w:rPr>
          <w:rFonts w:cs="Arial"/>
        </w:rPr>
        <w:t>.</w:t>
      </w:r>
    </w:p>
    <w:p w:rsidR="00500605" w:rsidRPr="00E006E9" w:rsidRDefault="000D3FD3" w:rsidP="00500605">
      <w:pPr>
        <w:rPr>
          <w:rFonts w:cs="Arial"/>
        </w:rPr>
      </w:pPr>
    </w:p>
    <w:p w:rsidR="00406F39" w:rsidRDefault="000D3FD3" w:rsidP="0046553F">
      <w:pPr>
        <w:pStyle w:val="Heading3"/>
      </w:pPr>
      <w:bookmarkStart w:id="954" w:name="_Toc33533785"/>
      <w:r>
        <w:t>Sequence Diagrams</w:t>
      </w:r>
      <w:bookmarkEnd w:id="954"/>
    </w:p>
    <w:p w:rsidR="00406F39" w:rsidRDefault="000D3FD3" w:rsidP="0046553F">
      <w:pPr>
        <w:pStyle w:val="Heading4"/>
      </w:pPr>
      <w:r>
        <w:t>VS</w:t>
      </w:r>
      <w:r>
        <w:t>-SD-REQ-025212/A-Set Language (TcSE ROIN-118736-4)</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VS-UC-REQ-025370/A-Set Language to English (TcSE ROIN-121358-3)</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&lt;Language units change&gt; via the HMI.</w:t>
      </w:r>
    </w:p>
    <w:p w:rsidR="00286B24" w:rsidRDefault="00286B24">
      <w:pPr>
        <w:ind w:left="720"/>
        <w:rPr>
          <w:rFonts w:cs="Arial"/>
          <w:szCs w:val="20"/>
        </w:rPr>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menu is active.</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{Language units are updated to newly selected setting} via the HMI.</w:t>
      </w:r>
    </w:p>
    <w:p w:rsidR="00286B24" w:rsidRDefault="00286B24">
      <w:pPr>
        <w:ind w:left="720"/>
        <w:rPr>
          <w:rFonts w:cs="Arial"/>
          <w:szCs w:val="20"/>
        </w:rPr>
      </w:pPr>
    </w:p>
    <w:p w:rsidR="00406F39" w:rsidRPr="00760C18" w:rsidRDefault="000D3FD3" w:rsidP="00D006E5">
      <w:pPr>
        <w:pStyle w:val="BoldText"/>
      </w:pPr>
      <w:r w:rsidRPr="00760C18">
        <w:lastRenderedPageBreak/>
        <w:t>Sequence Diagram</w:t>
      </w:r>
    </w:p>
    <w:p w:rsidR="00286B24" w:rsidRDefault="000D3FD3" w:rsidP="0046553F">
      <w:pPr>
        <w:keepNext/>
        <w:jc w:val="center"/>
      </w:pPr>
      <w:r>
        <w:rPr>
          <w:noProof/>
        </w:rPr>
        <w:drawing>
          <wp:inline distT="0" distB="0" distL="0" distR="0">
            <wp:extent cx="6515100" cy="4895850"/>
            <wp:effectExtent l="0" t="0" r="0" b="0"/>
            <wp:docPr id="1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515100" cy="4895850"/>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55" w:name="_Toc33533786"/>
      <w:r w:rsidRPr="00B9479B">
        <w:lastRenderedPageBreak/>
        <w:t>VS-FUN-REQ-025213/C-Set Distance Units (TcSE ROIN-292327-1)</w:t>
      </w:r>
      <w:bookmarkEnd w:id="955"/>
    </w:p>
    <w:p w:rsidR="00440EDA" w:rsidRDefault="000D3FD3">
      <w:pPr>
        <w:rPr>
          <w:rFonts w:cs="Arial"/>
        </w:rPr>
      </w:pPr>
      <w:r>
        <w:rPr>
          <w:rFonts w:cs="Arial"/>
        </w:rPr>
        <w:t>Note: The set operation for Imperial or Metric in this function will be superseded by the Settings in the Centerstack SPSS Measur</w:t>
      </w:r>
      <w:r>
        <w:rPr>
          <w:rFonts w:cs="Arial"/>
        </w:rPr>
        <w:t>e Unit function (VS-FUN-REQ234037-Measure Units) when DI settings move from the Cluster to Centerstack HMI.</w:t>
      </w:r>
    </w:p>
    <w:p w:rsidR="004F02AE" w:rsidRDefault="000D3FD3">
      <w:pPr>
        <w:rPr>
          <w:rFonts w:cs="Arial"/>
        </w:rPr>
      </w:pPr>
    </w:p>
    <w:p w:rsidR="00406F39" w:rsidRDefault="000D3FD3" w:rsidP="0046553F">
      <w:pPr>
        <w:pStyle w:val="Heading3"/>
      </w:pPr>
      <w:bookmarkStart w:id="956" w:name="_Toc33533787"/>
      <w:r>
        <w:t>Interface Requirements - Distance</w:t>
      </w:r>
      <w:bookmarkEnd w:id="956"/>
    </w:p>
    <w:p w:rsidR="00406F39" w:rsidRDefault="000D3FD3" w:rsidP="0046553F">
      <w:pPr>
        <w:pStyle w:val="Heading4"/>
      </w:pPr>
      <w:r w:rsidRPr="00B9479B">
        <w:t>MD-REQ-025516/C-DISP_Miles_Kilometers_Rq (TcSE ROIN-273811)</w:t>
      </w:r>
    </w:p>
    <w:p w:rsidR="005C0C10" w:rsidRDefault="000D3FD3">
      <w:pPr>
        <w:rPr>
          <w:rFonts w:cs="Arial"/>
        </w:rPr>
      </w:pPr>
      <w:r>
        <w:rPr>
          <w:rFonts w:cs="Arial"/>
        </w:rPr>
        <w:t>Message Type:  Request</w:t>
      </w:r>
    </w:p>
    <w:p w:rsidR="005C0C10" w:rsidRDefault="000D3FD3"/>
    <w:p w:rsidR="005C0C10" w:rsidRDefault="000D3FD3">
      <w:pPr>
        <w:adjustRightInd w:val="0"/>
        <w:rPr>
          <w:rFonts w:cs="Arial"/>
        </w:rPr>
      </w:pPr>
      <w:r>
        <w:rPr>
          <w:rFonts w:cs="Arial"/>
        </w:rPr>
        <w:t>This method is used to request a status change of Distance Unit.</w:t>
      </w:r>
    </w:p>
    <w:p w:rsidR="005C0C10"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671"/>
        <w:gridCol w:w="1583"/>
        <w:gridCol w:w="2638"/>
      </w:tblGrid>
      <w:tr w:rsidR="005C0C10">
        <w:trPr>
          <w:jc w:val="center"/>
        </w:trPr>
        <w:tc>
          <w:tcPr>
            <w:tcW w:w="255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Name</w:t>
            </w: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Literals</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Value</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b/>
              </w:rPr>
            </w:pPr>
            <w:r>
              <w:rPr>
                <w:rFonts w:cs="Arial"/>
                <w:b/>
              </w:rPr>
              <w:t>Description</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Mode</w:t>
            </w: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 xml:space="preserve">  </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Metric</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0x0</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rPr>
                <w:rFonts w:cs="Arial"/>
              </w:rPr>
            </w:pPr>
            <w:r>
              <w:rPr>
                <w:rFonts w:cs="Arial"/>
              </w:rPr>
              <w:t>The parameter "Metric" is used to request</w:t>
            </w:r>
            <w:r>
              <w:rPr>
                <w:rFonts w:cs="Arial"/>
              </w:rPr>
              <w:t xml:space="preserve"> the distance unit kilometers.</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Imperial</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0x1</w:t>
            </w:r>
          </w:p>
        </w:tc>
        <w:tc>
          <w:tcPr>
            <w:tcW w:w="2638" w:type="dxa"/>
            <w:tcBorders>
              <w:top w:val="single" w:sz="4" w:space="0" w:color="auto"/>
              <w:left w:val="single" w:sz="4" w:space="0" w:color="auto"/>
              <w:bottom w:val="single" w:sz="4" w:space="0" w:color="auto"/>
              <w:right w:val="single" w:sz="4" w:space="0" w:color="auto"/>
            </w:tcBorders>
            <w:hideMark/>
          </w:tcPr>
          <w:p w:rsidR="005C0C10" w:rsidRDefault="000D3FD3">
            <w:pPr>
              <w:rPr>
                <w:rFonts w:cs="Arial"/>
              </w:rPr>
            </w:pPr>
            <w:r>
              <w:rPr>
                <w:rFonts w:cs="Arial"/>
              </w:rPr>
              <w:t>The parameter "Imperial" is used to request the distance unit miles.</w:t>
            </w:r>
          </w:p>
        </w:tc>
      </w:tr>
      <w:tr w:rsidR="005C0C10">
        <w:trPr>
          <w:jc w:val="center"/>
        </w:trPr>
        <w:tc>
          <w:tcPr>
            <w:tcW w:w="2551" w:type="dxa"/>
            <w:tcBorders>
              <w:top w:val="single" w:sz="4" w:space="0" w:color="auto"/>
              <w:left w:val="single" w:sz="4" w:space="0" w:color="auto"/>
              <w:bottom w:val="single" w:sz="4" w:space="0" w:color="auto"/>
              <w:right w:val="single" w:sz="4" w:space="0" w:color="auto"/>
            </w:tcBorders>
          </w:tcPr>
          <w:p w:rsidR="005C0C10" w:rsidRDefault="000D3FD3">
            <w:pPr>
              <w:jc w:val="center"/>
              <w:rPr>
                <w:rFonts w:cs="Arial"/>
              </w:rPr>
            </w:pPr>
          </w:p>
        </w:tc>
        <w:tc>
          <w:tcPr>
            <w:tcW w:w="1671" w:type="dxa"/>
            <w:tcBorders>
              <w:top w:val="single" w:sz="4" w:space="0" w:color="auto"/>
              <w:left w:val="single" w:sz="4" w:space="0" w:color="auto"/>
              <w:bottom w:val="single" w:sz="4" w:space="0" w:color="auto"/>
              <w:right w:val="single" w:sz="4" w:space="0" w:color="auto"/>
            </w:tcBorders>
            <w:hideMark/>
          </w:tcPr>
          <w:p w:rsidR="005C0C10" w:rsidRDefault="000D3FD3">
            <w:pPr>
              <w:jc w:val="center"/>
              <w:rPr>
                <w:rFonts w:cs="Arial"/>
              </w:rPr>
            </w:pPr>
            <w:r>
              <w:rPr>
                <w:rFonts w:cs="Arial"/>
              </w:rPr>
              <w:t>Inactive</w:t>
            </w:r>
          </w:p>
        </w:tc>
        <w:tc>
          <w:tcPr>
            <w:tcW w:w="1583" w:type="dxa"/>
            <w:tcBorders>
              <w:top w:val="single" w:sz="4" w:space="0" w:color="auto"/>
              <w:left w:val="single" w:sz="4" w:space="0" w:color="auto"/>
              <w:bottom w:val="single" w:sz="4" w:space="0" w:color="auto"/>
              <w:right w:val="single" w:sz="4" w:space="0" w:color="auto"/>
            </w:tcBorders>
            <w:hideMark/>
          </w:tcPr>
          <w:p w:rsidR="005C0C10" w:rsidRDefault="000D3FD3" w:rsidP="00803018">
            <w:pPr>
              <w:jc w:val="center"/>
              <w:rPr>
                <w:rFonts w:cs="Arial"/>
              </w:rPr>
            </w:pPr>
            <w:r>
              <w:rPr>
                <w:rFonts w:cs="Arial"/>
              </w:rPr>
              <w:t>0x3</w:t>
            </w:r>
          </w:p>
        </w:tc>
        <w:tc>
          <w:tcPr>
            <w:tcW w:w="2638" w:type="dxa"/>
            <w:tcBorders>
              <w:top w:val="single" w:sz="4" w:space="0" w:color="auto"/>
              <w:left w:val="single" w:sz="4" w:space="0" w:color="auto"/>
              <w:bottom w:val="single" w:sz="4" w:space="0" w:color="auto"/>
              <w:right w:val="single" w:sz="4" w:space="0" w:color="auto"/>
            </w:tcBorders>
          </w:tcPr>
          <w:p w:rsidR="005C0C10" w:rsidRDefault="000D3FD3">
            <w:pPr>
              <w:rPr>
                <w:rFonts w:cs="Arial"/>
              </w:rPr>
            </w:pPr>
          </w:p>
        </w:tc>
      </w:tr>
    </w:tbl>
    <w:p w:rsidR="005C0C10" w:rsidRDefault="000D3FD3"/>
    <w:p w:rsidR="00406F39" w:rsidRDefault="000D3FD3" w:rsidP="0046553F">
      <w:pPr>
        <w:pStyle w:val="Heading4"/>
      </w:pPr>
      <w:r w:rsidRPr="00B9479B">
        <w:t>MD-REQ-243934/B-Disp_Miles_Kilometers.St</w:t>
      </w:r>
    </w:p>
    <w:p w:rsidR="009F732E" w:rsidRPr="00E1461A" w:rsidRDefault="000D3FD3">
      <w:pPr>
        <w:rPr>
          <w:rFonts w:cs="Arial"/>
        </w:rPr>
      </w:pPr>
      <w:r w:rsidRPr="00E1461A">
        <w:rPr>
          <w:rFonts w:cs="Arial"/>
          <w:b/>
        </w:rPr>
        <w:t>Message Type:</w:t>
      </w:r>
      <w:r w:rsidRPr="00E1461A">
        <w:rPr>
          <w:rFonts w:cs="Arial"/>
        </w:rPr>
        <w:t xml:space="preserve">  Status</w:t>
      </w:r>
    </w:p>
    <w:p w:rsidR="009F732E" w:rsidRPr="00E1461A" w:rsidRDefault="000D3FD3">
      <w:pPr>
        <w:rPr>
          <w:rFonts w:cs="Arial"/>
        </w:rPr>
      </w:pPr>
    </w:p>
    <w:p w:rsidR="00E1461A" w:rsidRPr="00E1461A" w:rsidRDefault="000D3FD3" w:rsidP="00E1461A">
      <w:pPr>
        <w:rPr>
          <w:rFonts w:cs="Arial"/>
        </w:rPr>
      </w:pPr>
      <w:r w:rsidRPr="00E1461A">
        <w:rPr>
          <w:rFonts w:cs="Arial"/>
        </w:rPr>
        <w:t>Signal from the Vehicle Settings Server s</w:t>
      </w:r>
      <w:r w:rsidRPr="00E1461A">
        <w:rPr>
          <w:rFonts w:cs="Arial"/>
        </w:rPr>
        <w:t>tating what the setting is for Distance units.</w:t>
      </w:r>
    </w:p>
    <w:p w:rsidR="00E1461A" w:rsidRPr="00E1461A" w:rsidRDefault="000D3FD3" w:rsidP="00E1461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2250"/>
        <w:gridCol w:w="1080"/>
        <w:gridCol w:w="3367"/>
      </w:tblGrid>
      <w:tr w:rsidR="00E1461A" w:rsidRPr="00E1461A" w:rsidTr="00E1461A">
        <w:trPr>
          <w:jc w:val="center"/>
        </w:trPr>
        <w:tc>
          <w:tcPr>
            <w:tcW w:w="2917"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E1461A" w:rsidRPr="00E1461A" w:rsidRDefault="000D3FD3">
            <w:pPr>
              <w:spacing w:line="276" w:lineRule="auto"/>
              <w:rPr>
                <w:rFonts w:cs="Arial"/>
                <w:b/>
              </w:rPr>
            </w:pPr>
            <w:r w:rsidRPr="00E1461A">
              <w:rPr>
                <w:rFonts w:cs="Arial"/>
                <w:b/>
              </w:rPr>
              <w:t>Description</w:t>
            </w:r>
          </w:p>
        </w:tc>
      </w:tr>
      <w:tr w:rsidR="00E1461A" w:rsidRPr="00E1461A" w:rsidTr="00E1461A">
        <w:trPr>
          <w:jc w:val="center"/>
        </w:trPr>
        <w:tc>
          <w:tcPr>
            <w:tcW w:w="2917" w:type="dxa"/>
            <w:vMerge w:val="restart"/>
            <w:tcBorders>
              <w:top w:val="single" w:sz="4" w:space="0" w:color="auto"/>
              <w:left w:val="single" w:sz="4" w:space="0" w:color="auto"/>
              <w:bottom w:val="single" w:sz="4" w:space="0" w:color="auto"/>
              <w:right w:val="single" w:sz="4" w:space="0" w:color="auto"/>
            </w:tcBorders>
          </w:tcPr>
          <w:p w:rsidR="00E1461A" w:rsidRPr="00E1461A" w:rsidRDefault="000D3FD3">
            <w:pPr>
              <w:widowControl w:val="0"/>
              <w:tabs>
                <w:tab w:val="left" w:pos="720"/>
              </w:tabs>
              <w:spacing w:line="276" w:lineRule="auto"/>
              <w:rPr>
                <w:rFonts w:cs="Arial"/>
              </w:rPr>
            </w:pPr>
            <w:r w:rsidRPr="00E1461A">
              <w:rPr>
                <w:rFonts w:cs="Arial"/>
              </w:rPr>
              <w:t>Disp_Miles_Kilometers.St</w:t>
            </w:r>
          </w:p>
          <w:p w:rsidR="00E1461A" w:rsidRPr="00E1461A"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Metric (kilometers)</w:t>
            </w:r>
          </w:p>
        </w:tc>
        <w:tc>
          <w:tcPr>
            <w:tcW w:w="108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0x0</w:t>
            </w:r>
          </w:p>
        </w:tc>
        <w:tc>
          <w:tcPr>
            <w:tcW w:w="3367" w:type="dxa"/>
            <w:tcBorders>
              <w:top w:val="single" w:sz="4" w:space="0" w:color="auto"/>
              <w:left w:val="single" w:sz="4" w:space="0" w:color="auto"/>
              <w:bottom w:val="single" w:sz="4" w:space="0" w:color="auto"/>
              <w:right w:val="single" w:sz="4" w:space="0" w:color="auto"/>
            </w:tcBorders>
            <w:vAlign w:val="center"/>
          </w:tcPr>
          <w:p w:rsidR="00E1461A" w:rsidRPr="00E1461A" w:rsidRDefault="000D3FD3">
            <w:pPr>
              <w:autoSpaceDE w:val="0"/>
              <w:autoSpaceDN w:val="0"/>
              <w:adjustRightInd w:val="0"/>
              <w:spacing w:line="276" w:lineRule="auto"/>
              <w:rPr>
                <w:rFonts w:cs="Arial"/>
              </w:rPr>
            </w:pPr>
          </w:p>
        </w:tc>
      </w:tr>
      <w:tr w:rsidR="00E1461A" w:rsidRPr="00E1461A" w:rsidTr="00E1461A">
        <w:trPr>
          <w:jc w:val="center"/>
        </w:trPr>
        <w:tc>
          <w:tcPr>
            <w:tcW w:w="2917" w:type="dxa"/>
            <w:vMerge/>
            <w:tcBorders>
              <w:top w:val="single" w:sz="4" w:space="0" w:color="auto"/>
              <w:left w:val="single" w:sz="4" w:space="0" w:color="auto"/>
              <w:bottom w:val="single" w:sz="4" w:space="0" w:color="auto"/>
              <w:right w:val="single" w:sz="4" w:space="0" w:color="auto"/>
            </w:tcBorders>
            <w:vAlign w:val="center"/>
            <w:hideMark/>
          </w:tcPr>
          <w:p w:rsidR="00E1461A" w:rsidRPr="00E1461A" w:rsidRDefault="000D3FD3">
            <w:pPr>
              <w:rPr>
                <w:rFonts w:cs="Arial"/>
              </w:rPr>
            </w:pPr>
          </w:p>
        </w:tc>
        <w:tc>
          <w:tcPr>
            <w:tcW w:w="225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Imperial (miles)</w:t>
            </w:r>
          </w:p>
        </w:tc>
        <w:tc>
          <w:tcPr>
            <w:tcW w:w="1080"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r w:rsidRPr="00E1461A">
              <w:rPr>
                <w:rFonts w:cs="Arial"/>
              </w:rPr>
              <w:t>0x1</w:t>
            </w:r>
          </w:p>
        </w:tc>
        <w:tc>
          <w:tcPr>
            <w:tcW w:w="3367" w:type="dxa"/>
            <w:tcBorders>
              <w:top w:val="single" w:sz="4" w:space="0" w:color="auto"/>
              <w:left w:val="single" w:sz="4" w:space="0" w:color="auto"/>
              <w:bottom w:val="single" w:sz="4" w:space="0" w:color="auto"/>
              <w:right w:val="single" w:sz="4" w:space="0" w:color="auto"/>
            </w:tcBorders>
          </w:tcPr>
          <w:p w:rsidR="00E1461A" w:rsidRPr="00E1461A" w:rsidRDefault="000D3FD3">
            <w:pPr>
              <w:spacing w:line="276" w:lineRule="auto"/>
              <w:rPr>
                <w:rFonts w:cs="Arial"/>
              </w:rPr>
            </w:pPr>
          </w:p>
        </w:tc>
      </w:tr>
    </w:tbl>
    <w:p w:rsidR="00E1461A" w:rsidRPr="00E1461A" w:rsidRDefault="000D3FD3" w:rsidP="00E1461A">
      <w:pPr>
        <w:rPr>
          <w:rFonts w:cs="Arial"/>
        </w:rPr>
      </w:pPr>
    </w:p>
    <w:p w:rsidR="00E1461A" w:rsidRDefault="000D3FD3">
      <w:pPr>
        <w:rPr>
          <w:rFonts w:cs="Arial"/>
          <w:b/>
        </w:rPr>
      </w:pPr>
    </w:p>
    <w:p w:rsidR="00E1461A" w:rsidRDefault="000D3FD3">
      <w:pPr>
        <w:rPr>
          <w:rFonts w:cs="Arial"/>
        </w:rPr>
      </w:pPr>
    </w:p>
    <w:p w:rsidR="00406F39" w:rsidRDefault="000D3FD3" w:rsidP="0046553F">
      <w:pPr>
        <w:pStyle w:val="Heading3"/>
      </w:pPr>
      <w:bookmarkStart w:id="957" w:name="_Toc33533788"/>
      <w:r>
        <w:t>Use Cases</w:t>
      </w:r>
      <w:bookmarkEnd w:id="957"/>
    </w:p>
    <w:p w:rsidR="00406F39" w:rsidRDefault="000D3FD3" w:rsidP="0046553F">
      <w:pPr>
        <w:pStyle w:val="Heading4"/>
      </w:pPr>
      <w:r>
        <w:t>VS-UC-REQ-025214/A-Set Distance Units (TcSE ROIN-290601)</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rPr>
            </w:pPr>
            <w:r>
              <w:rPr>
                <w:rFonts w:cs="Arial"/>
                <w:szCs w:val="20"/>
              </w:rPr>
              <w:t>Distance Setting is set to {Unit X}</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selects {Unit Y}via the HMI</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HMI is updated to {Unit Y}</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SWC</w:t>
            </w:r>
          </w:p>
          <w:p w:rsidR="00286B24" w:rsidRDefault="000D3FD3">
            <w:pPr>
              <w:rPr>
                <w:rFonts w:cs="Arial"/>
                <w:szCs w:val="20"/>
              </w:rPr>
            </w:pPr>
            <w:r>
              <w:rPr>
                <w:rFonts w:cs="Arial"/>
                <w:szCs w:val="20"/>
              </w:rPr>
              <w:t>CBI</w:t>
            </w:r>
          </w:p>
        </w:tc>
      </w:tr>
    </w:tbl>
    <w:p w:rsidR="00286B24" w:rsidRDefault="00286B24">
      <w:pPr>
        <w:rPr>
          <w:rFonts w:cs="Arial"/>
          <w:szCs w:val="20"/>
        </w:rPr>
      </w:pPr>
    </w:p>
    <w:p w:rsidR="00406F39" w:rsidRDefault="000D3FD3" w:rsidP="0046553F">
      <w:pPr>
        <w:pStyle w:val="Heading3"/>
      </w:pPr>
      <w:bookmarkStart w:id="958" w:name="_Toc33533789"/>
      <w:r>
        <w:lastRenderedPageBreak/>
        <w:t>Functional Requirements</w:t>
      </w:r>
      <w:bookmarkEnd w:id="958"/>
    </w:p>
    <w:p w:rsidR="0046553F" w:rsidRPr="0046553F" w:rsidRDefault="0046553F" w:rsidP="0046553F">
      <w:pPr>
        <w:pStyle w:val="Heading4"/>
        <w:rPr>
          <w:b w:val="0"/>
          <w:u w:val="single"/>
        </w:rPr>
      </w:pPr>
      <w:r w:rsidRPr="0046553F">
        <w:rPr>
          <w:b w:val="0"/>
          <w:u w:val="single"/>
        </w:rPr>
        <w:t>VS-SR-REQ-025215/A-Change Distance Units Status update timing (TcSE ROIN-149492-1)</w:t>
      </w:r>
    </w:p>
    <w:p w:rsidR="00286B24" w:rsidRDefault="000D3FD3">
      <w:pPr>
        <w:rPr>
          <w:rFonts w:cs="Arial"/>
          <w:szCs w:val="20"/>
        </w:rPr>
      </w:pPr>
      <w:r>
        <w:rPr>
          <w:rFonts w:cs="Arial"/>
          <w:szCs w:val="20"/>
        </w:rPr>
        <w:t>The vehicle settings server sh</w:t>
      </w:r>
      <w:r>
        <w:rPr>
          <w:rFonts w:cs="Arial"/>
          <w:szCs w:val="20"/>
        </w:rPr>
        <w:t xml:space="preserve">all respond to a </w:t>
      </w:r>
      <w:r>
        <w:rPr>
          <w:rStyle w:val="spelle"/>
          <w:rFonts w:cs="Arial"/>
          <w:szCs w:val="20"/>
        </w:rPr>
        <w:t>Disp_Miles_Kilometers.Rq</w:t>
      </w:r>
      <w:r>
        <w:rPr>
          <w:rFonts w:cs="Arial"/>
          <w:szCs w:val="20"/>
        </w:rPr>
        <w:t xml:space="preserve"> via the </w:t>
      </w:r>
      <w:r>
        <w:rPr>
          <w:rStyle w:val="spelle"/>
          <w:rFonts w:cs="Arial"/>
          <w:szCs w:val="20"/>
        </w:rPr>
        <w:t>Disp_Miles_Kilometers.St</w:t>
      </w:r>
      <w:r>
        <w:rPr>
          <w:rFonts w:cs="Arial"/>
          <w:szCs w:val="20"/>
        </w:rPr>
        <w:t xml:space="preserve"> signal within </w:t>
      </w:r>
      <w:r>
        <w:rPr>
          <w:rStyle w:val="spelle"/>
          <w:rFonts w:cs="Arial"/>
          <w:szCs w:val="20"/>
        </w:rPr>
        <w:t>T_Dist_Response</w:t>
      </w:r>
      <w:r>
        <w:rPr>
          <w:rFonts w:cs="Arial"/>
          <w:szCs w:val="20"/>
        </w:rPr>
        <w:t xml:space="preserve"> of receiving the request. </w:t>
      </w:r>
    </w:p>
    <w:p w:rsidR="0046553F" w:rsidRPr="0046553F" w:rsidRDefault="0046553F" w:rsidP="0046553F">
      <w:pPr>
        <w:pStyle w:val="Heading4"/>
        <w:rPr>
          <w:b w:val="0"/>
          <w:u w:val="single"/>
        </w:rPr>
      </w:pPr>
      <w:r w:rsidRPr="0046553F">
        <w:rPr>
          <w:b w:val="0"/>
          <w:u w:val="single"/>
        </w:rPr>
        <w:t>VS-SR-REQ-025434/A-Multiple Disp_Miles_Kilometers.Rq signals (TcSE ROIN-150819-1)</w:t>
      </w:r>
    </w:p>
    <w:p w:rsidR="00286B24" w:rsidRDefault="000D3FD3">
      <w:pPr>
        <w:rPr>
          <w:rFonts w:cs="Arial"/>
          <w:szCs w:val="20"/>
        </w:rPr>
      </w:pPr>
      <w:r>
        <w:rPr>
          <w:rFonts w:cs="Arial"/>
          <w:szCs w:val="20"/>
        </w:rPr>
        <w:t xml:space="preserve">The vehicle settings server shall ignore all new </w:t>
      </w:r>
      <w:r>
        <w:rPr>
          <w:rStyle w:val="spelle"/>
          <w:rFonts w:cs="Arial"/>
          <w:szCs w:val="20"/>
        </w:rPr>
        <w:t>Disp_Miles_Kilometers.Rq</w:t>
      </w:r>
      <w:r>
        <w:rPr>
          <w:rFonts w:cs="Arial"/>
          <w:szCs w:val="20"/>
        </w:rPr>
        <w:t xml:space="preserve"> signals for </w:t>
      </w:r>
      <w:r>
        <w:rPr>
          <w:rStyle w:val="spelle"/>
          <w:rFonts w:cs="Arial"/>
          <w:szCs w:val="20"/>
        </w:rPr>
        <w:t>T_Dist_Response</w:t>
      </w:r>
      <w:r>
        <w:rPr>
          <w:rFonts w:cs="Arial"/>
          <w:szCs w:val="20"/>
        </w:rPr>
        <w:t xml:space="preserve"> after receiving the initial </w:t>
      </w:r>
      <w:r>
        <w:rPr>
          <w:rStyle w:val="spelle"/>
          <w:rFonts w:cs="Arial"/>
          <w:szCs w:val="20"/>
        </w:rPr>
        <w:t>Disp_Miles_Kilometers.Rq</w:t>
      </w:r>
      <w:r>
        <w:rPr>
          <w:rFonts w:cs="Arial"/>
          <w:szCs w:val="20"/>
        </w:rPr>
        <w:t xml:space="preserve"> signal.</w:t>
      </w:r>
    </w:p>
    <w:p w:rsidR="007917DC" w:rsidRDefault="000D3FD3" w:rsidP="0046553F">
      <w:pPr>
        <w:pStyle w:val="Heading4"/>
      </w:pPr>
      <w:r w:rsidRPr="00B9479B">
        <w:t>VS-TMR-REQ-025216/B-T_Disp_Response (TcSE ROIN-149488-</w:t>
      </w:r>
      <w:r w:rsidRPr="00B9479B">
        <w:t>2)</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T_Disp_Response</w:t>
            </w:r>
          </w:p>
        </w:tc>
        <w:tc>
          <w:tcPr>
            <w:tcW w:w="5442" w:type="dxa"/>
            <w:tcBorders>
              <w:top w:val="single" w:sz="4" w:space="0" w:color="auto"/>
              <w:left w:val="single" w:sz="4" w:space="0" w:color="auto"/>
              <w:bottom w:val="single" w:sz="4" w:space="0" w:color="auto"/>
              <w:right w:val="single" w:sz="4" w:space="0" w:color="auto"/>
            </w:tcBorders>
            <w:hideMark/>
          </w:tcPr>
          <w:p w:rsidR="009B0B3F" w:rsidRDefault="000D3FD3">
            <w:pPr>
              <w:rPr>
                <w:rFonts w:cs="Arial"/>
              </w:rPr>
            </w:pPr>
            <w:r>
              <w:rPr>
                <w:rFonts w:cs="Arial"/>
              </w:rPr>
              <w:t>Maximum time allowed between sending a Disp_Miles_Kilometers.Rq distance change message, and receiving a response message from the display modules.</w:t>
            </w:r>
          </w:p>
          <w:p w:rsidR="007D246A" w:rsidRDefault="000D3FD3">
            <w:pPr>
              <w:rPr>
                <w:rFonts w:cs="Arial"/>
              </w:rPr>
            </w:pPr>
          </w:p>
          <w:p w:rsidR="007D246A" w:rsidRDefault="000D3FD3">
            <w:pPr>
              <w:rPr>
                <w:rFonts w:cs="Arial"/>
              </w:rPr>
            </w:pPr>
            <w:r>
              <w:rPr>
                <w:rFonts w:cs="Arial"/>
              </w:rPr>
              <w:t xml:space="preserve">Use default </w:t>
            </w:r>
            <w:r>
              <w:rPr>
                <w:rFonts w:cs="Arial"/>
              </w:rPr>
              <w:t>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0D3FD3" w:rsidP="00B01CDD">
      <w:pPr>
        <w:rPr>
          <w:sz w:val="14"/>
          <w:szCs w:val="14"/>
        </w:rPr>
      </w:pPr>
    </w:p>
    <w:p w:rsidR="00406F39" w:rsidRDefault="000D3FD3" w:rsidP="0046553F">
      <w:pPr>
        <w:pStyle w:val="Heading3"/>
      </w:pPr>
      <w:bookmarkStart w:id="959" w:name="_Toc33533790"/>
      <w:r>
        <w:t>Sequence Diagrams</w:t>
      </w:r>
      <w:bookmarkEnd w:id="959"/>
    </w:p>
    <w:p w:rsidR="00406F39" w:rsidRDefault="000D3FD3" w:rsidP="0046553F">
      <w:pPr>
        <w:pStyle w:val="Heading4"/>
      </w:pPr>
      <w:r>
        <w:t>VS-SD-REQ-025217/A-Set Distance Units (TcSE ROIN-118743-3)</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VS-UC-REQ-025372/A-Set Distance Units (TcSE ROIN-121364-2)</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&lt;Kilometers units</w:t>
      </w:r>
      <w:r>
        <w:rPr>
          <w:rFonts w:cs="Arial"/>
          <w:szCs w:val="20"/>
        </w:rPr>
        <w:t>&gt; via the HMI.</w:t>
      </w:r>
    </w:p>
    <w:p w:rsidR="00286B24" w:rsidRDefault="00286B24">
      <w:pPr>
        <w:ind w:left="720"/>
        <w:rPr>
          <w:rFonts w:cs="Arial"/>
          <w:szCs w:val="20"/>
        </w:rPr>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menu is active.  Distance units are currently set to miles.</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{Distance units are updated to kilometers on the HMI}</w:t>
      </w:r>
    </w:p>
    <w:p w:rsidR="00286B24" w:rsidRDefault="00286B24">
      <w:pPr>
        <w:ind w:left="720"/>
      </w:pPr>
    </w:p>
    <w:p w:rsidR="00406F39" w:rsidRPr="00760C18" w:rsidRDefault="000D3FD3" w:rsidP="00D006E5">
      <w:pPr>
        <w:pStyle w:val="BoldText"/>
      </w:pPr>
      <w:r w:rsidRPr="00760C18">
        <w:lastRenderedPageBreak/>
        <w:t>Sequence Diagram</w:t>
      </w:r>
    </w:p>
    <w:p w:rsidR="00286B24" w:rsidRDefault="000D3FD3" w:rsidP="0046553F">
      <w:pPr>
        <w:keepNext/>
        <w:jc w:val="center"/>
      </w:pPr>
      <w:r>
        <w:rPr>
          <w:noProof/>
        </w:rPr>
        <w:drawing>
          <wp:inline distT="0" distB="0" distL="0" distR="0">
            <wp:extent cx="6400800" cy="3562350"/>
            <wp:effectExtent l="0" t="0" r="0" b="0"/>
            <wp:docPr id="1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00800" cy="3562350"/>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60" w:name="_Toc33533791"/>
      <w:r w:rsidRPr="00B9479B">
        <w:lastRenderedPageBreak/>
        <w:t>VS-FUN-REQ-025218/C-Set Temperature Units (TcSE ROIN-292331-1)</w:t>
      </w:r>
      <w:bookmarkEnd w:id="960"/>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3"/>
      </w:pPr>
      <w:bookmarkStart w:id="961" w:name="_Toc33533792"/>
      <w:r>
        <w:t>Interface Requirement - Temperature</w:t>
      </w:r>
      <w:bookmarkEnd w:id="961"/>
    </w:p>
    <w:p w:rsidR="00406F39" w:rsidRDefault="000D3FD3" w:rsidP="0046553F">
      <w:pPr>
        <w:pStyle w:val="Heading4"/>
      </w:pPr>
      <w:r w:rsidRPr="00B9479B">
        <w:t>MD-REQ-025380/B-Disp_Temperature.Rq (TcSE ROIN-297369)</w:t>
      </w:r>
    </w:p>
    <w:p w:rsidR="000F0454" w:rsidRPr="006A6745" w:rsidRDefault="000D3FD3">
      <w:pPr>
        <w:rPr>
          <w:rFonts w:cs="Arial"/>
        </w:rPr>
      </w:pPr>
      <w:r w:rsidRPr="006A6745">
        <w:rPr>
          <w:rFonts w:cs="Arial"/>
          <w:b/>
        </w:rPr>
        <w:t>Message Type:</w:t>
      </w:r>
      <w:r>
        <w:rPr>
          <w:rFonts w:cs="Arial"/>
        </w:rPr>
        <w:t xml:space="preserve">  </w:t>
      </w:r>
      <w:r w:rsidRPr="006A6745">
        <w:rPr>
          <w:rFonts w:cs="Arial"/>
        </w:rPr>
        <w:t>Request</w:t>
      </w:r>
    </w:p>
    <w:p w:rsidR="000F0454" w:rsidRPr="006A6745" w:rsidRDefault="000D3FD3">
      <w:pPr>
        <w:rPr>
          <w:rFonts w:cs="Arial"/>
        </w:rPr>
      </w:pPr>
    </w:p>
    <w:p w:rsidR="000F0454" w:rsidRPr="006A6745" w:rsidRDefault="000D3FD3">
      <w:pPr>
        <w:rPr>
          <w:rFonts w:cs="Arial"/>
        </w:rPr>
      </w:pPr>
      <w:r w:rsidRPr="006A6745">
        <w:rPr>
          <w:rFonts w:cs="Arial"/>
        </w:rPr>
        <w:t>This signal requests to change the temperature units displayed.</w:t>
      </w:r>
    </w:p>
    <w:p w:rsidR="006A6745" w:rsidRPr="006A6745"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101"/>
        <w:gridCol w:w="900"/>
        <w:gridCol w:w="4056"/>
      </w:tblGrid>
      <w:tr w:rsidR="006A6745" w:rsidRPr="006A6745" w:rsidTr="006A6745">
        <w:trPr>
          <w:jc w:val="center"/>
        </w:trPr>
        <w:tc>
          <w:tcPr>
            <w:tcW w:w="2557"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Logical Signal Name</w:t>
            </w:r>
          </w:p>
        </w:tc>
        <w:tc>
          <w:tcPr>
            <w:tcW w:w="2101"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6A6745" w:rsidRPr="006A6745" w:rsidRDefault="000D3FD3">
            <w:pPr>
              <w:spacing w:line="276" w:lineRule="auto"/>
              <w:rPr>
                <w:rFonts w:cs="Arial"/>
                <w:b/>
              </w:rPr>
            </w:pPr>
            <w:r w:rsidRPr="006A6745">
              <w:rPr>
                <w:rFonts w:cs="Arial"/>
                <w:b/>
              </w:rPr>
              <w:t>Description</w:t>
            </w:r>
          </w:p>
        </w:tc>
      </w:tr>
      <w:tr w:rsidR="006A6745" w:rsidRPr="006A6745" w:rsidTr="006A6745">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DISP_Temperature.Rq</w:t>
            </w: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6A6745" w:rsidRPr="006A6745" w:rsidRDefault="000D3FD3">
            <w:pPr>
              <w:autoSpaceDE w:val="0"/>
              <w:autoSpaceDN w:val="0"/>
              <w:adjustRightInd w:val="0"/>
              <w:spacing w:line="276" w:lineRule="auto"/>
              <w:rPr>
                <w:rFonts w:cs="Arial"/>
              </w:rPr>
            </w:pPr>
          </w:p>
        </w:tc>
      </w:tr>
      <w:tr w:rsidR="006A6745" w:rsidRPr="006A6745" w:rsidTr="006A6745">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6A6745" w:rsidRPr="006A6745" w:rsidRDefault="000D3FD3">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p>
        </w:tc>
      </w:tr>
      <w:tr w:rsidR="006A6745" w:rsidRPr="006A6745" w:rsidTr="006A6745">
        <w:trPr>
          <w:jc w:val="center"/>
        </w:trPr>
        <w:tc>
          <w:tcPr>
            <w:tcW w:w="2557" w:type="dxa"/>
            <w:vMerge/>
            <w:tcBorders>
              <w:top w:val="single" w:sz="4" w:space="0" w:color="auto"/>
              <w:left w:val="single" w:sz="4" w:space="0" w:color="auto"/>
              <w:bottom w:val="single" w:sz="4" w:space="0" w:color="auto"/>
              <w:right w:val="single" w:sz="4" w:space="0" w:color="auto"/>
            </w:tcBorders>
            <w:vAlign w:val="center"/>
          </w:tcPr>
          <w:p w:rsidR="006A6745" w:rsidRPr="006A6745" w:rsidRDefault="000D3FD3">
            <w:pPr>
              <w:rPr>
                <w:rFonts w:cs="Arial"/>
              </w:rPr>
            </w:pPr>
          </w:p>
        </w:tc>
        <w:tc>
          <w:tcPr>
            <w:tcW w:w="2101"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6A6745" w:rsidRPr="006A6745" w:rsidRDefault="000D3FD3">
            <w:pPr>
              <w:spacing w:line="276" w:lineRule="auto"/>
              <w:rPr>
                <w:rFonts w:cs="Arial"/>
              </w:rPr>
            </w:pPr>
          </w:p>
        </w:tc>
      </w:tr>
    </w:tbl>
    <w:p w:rsidR="006A6745" w:rsidRPr="006A6745" w:rsidRDefault="000D3FD3">
      <w:pPr>
        <w:rPr>
          <w:rFonts w:cs="Arial"/>
        </w:rPr>
      </w:pPr>
    </w:p>
    <w:p w:rsidR="00406F39" w:rsidRDefault="000D3FD3" w:rsidP="0046553F">
      <w:pPr>
        <w:pStyle w:val="Heading4"/>
      </w:pPr>
      <w:r w:rsidRPr="00B9479B">
        <w:t>MD-REQ-025453/B-Disp_Temperature.St (TcSE ROIN-297374)</w:t>
      </w:r>
    </w:p>
    <w:p w:rsidR="00EC178A" w:rsidRPr="004C2881" w:rsidRDefault="000D3FD3">
      <w:pPr>
        <w:rPr>
          <w:rFonts w:cs="Arial"/>
        </w:rPr>
      </w:pPr>
      <w:r w:rsidRPr="004C2881">
        <w:rPr>
          <w:rFonts w:cs="Arial"/>
          <w:b/>
        </w:rPr>
        <w:t>Message Type:</w:t>
      </w:r>
      <w:r w:rsidRPr="004C2881">
        <w:rPr>
          <w:rFonts w:cs="Arial"/>
        </w:rPr>
        <w:t xml:space="preserve">  Status</w:t>
      </w:r>
    </w:p>
    <w:p w:rsidR="00EC178A" w:rsidRPr="004C2881" w:rsidRDefault="000D3FD3">
      <w:pPr>
        <w:rPr>
          <w:rFonts w:cs="Arial"/>
        </w:rPr>
      </w:pPr>
    </w:p>
    <w:p w:rsidR="004C2881" w:rsidRPr="004C2881" w:rsidRDefault="000D3FD3">
      <w:pPr>
        <w:rPr>
          <w:rFonts w:cs="Arial"/>
        </w:rPr>
      </w:pPr>
      <w:r w:rsidRPr="004C2881">
        <w:rPr>
          <w:rFonts w:cs="Arial"/>
        </w:rPr>
        <w:t>Signal from the Vehicle Settings Server stating what the setting is for temperature units.</w:t>
      </w:r>
    </w:p>
    <w:p w:rsidR="00EC178A" w:rsidRPr="004C2881"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4C2881" w:rsidRPr="004C2881" w:rsidTr="004C2881">
        <w:trPr>
          <w:jc w:val="center"/>
        </w:trPr>
        <w:tc>
          <w:tcPr>
            <w:tcW w:w="2234"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4C2881" w:rsidRPr="004C2881" w:rsidRDefault="000D3FD3">
            <w:pPr>
              <w:spacing w:line="276" w:lineRule="auto"/>
              <w:rPr>
                <w:rFonts w:cs="Arial"/>
                <w:b/>
              </w:rPr>
            </w:pPr>
            <w:r w:rsidRPr="004C2881">
              <w:rPr>
                <w:rFonts w:cs="Arial"/>
                <w:b/>
              </w:rPr>
              <w:t>Description</w:t>
            </w:r>
          </w:p>
        </w:tc>
      </w:tr>
      <w:tr w:rsidR="004C2881" w:rsidRPr="004C2881" w:rsidTr="004C2881">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DISP_Temperature.St</w:t>
            </w:r>
          </w:p>
        </w:tc>
        <w:tc>
          <w:tcPr>
            <w:tcW w:w="2424"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Celsius</w:t>
            </w:r>
          </w:p>
        </w:tc>
        <w:tc>
          <w:tcPr>
            <w:tcW w:w="900"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4C2881" w:rsidRPr="004C2881" w:rsidRDefault="000D3FD3">
            <w:pPr>
              <w:autoSpaceDE w:val="0"/>
              <w:autoSpaceDN w:val="0"/>
              <w:adjustRightInd w:val="0"/>
              <w:spacing w:line="276" w:lineRule="auto"/>
              <w:rPr>
                <w:rFonts w:cs="Arial"/>
              </w:rPr>
            </w:pPr>
          </w:p>
        </w:tc>
      </w:tr>
      <w:tr w:rsidR="004C2881" w:rsidRPr="004C2881" w:rsidTr="004C2881">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C2881" w:rsidRPr="004C2881"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Fahrenheit</w:t>
            </w:r>
          </w:p>
        </w:tc>
        <w:tc>
          <w:tcPr>
            <w:tcW w:w="900"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4C2881" w:rsidRPr="004C2881" w:rsidRDefault="000D3FD3">
            <w:pPr>
              <w:spacing w:line="276" w:lineRule="auto"/>
              <w:rPr>
                <w:rFonts w:cs="Arial"/>
              </w:rPr>
            </w:pPr>
          </w:p>
        </w:tc>
      </w:tr>
    </w:tbl>
    <w:p w:rsidR="004C2881" w:rsidRPr="004C2881" w:rsidRDefault="000D3FD3">
      <w:pPr>
        <w:rPr>
          <w:rFonts w:cs="Arial"/>
        </w:rPr>
      </w:pPr>
    </w:p>
    <w:p w:rsidR="00406F39" w:rsidRDefault="000D3FD3" w:rsidP="0046553F">
      <w:pPr>
        <w:pStyle w:val="Heading3"/>
      </w:pPr>
      <w:bookmarkStart w:id="962" w:name="_Toc33533793"/>
      <w:r>
        <w:t>Use Cases</w:t>
      </w:r>
      <w:bookmarkEnd w:id="962"/>
    </w:p>
    <w:p w:rsidR="00406F39" w:rsidRDefault="000D3FD3" w:rsidP="0046553F">
      <w:pPr>
        <w:pStyle w:val="Heading4"/>
      </w:pPr>
      <w:r>
        <w:t xml:space="preserve">VS-UC-REQ-025219/A-Set Temperature </w:t>
      </w:r>
      <w:r>
        <w:t>Units (TcSE ROIN-290602)</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7017"/>
      </w:tblGrid>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rPr>
            </w:pPr>
            <w:r>
              <w:rPr>
                <w:rFonts w:cs="Arial"/>
                <w:szCs w:val="20"/>
              </w:rPr>
              <w:t>Current Unit is {Unit X}</w:t>
            </w:r>
          </w:p>
        </w:tc>
      </w:tr>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selects {Unit Y} via the HMI.</w:t>
            </w:r>
          </w:p>
        </w:tc>
      </w:tr>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HMI </w:t>
            </w:r>
            <w:r>
              <w:rPr>
                <w:rFonts w:cs="Arial"/>
                <w:szCs w:val="20"/>
              </w:rPr>
              <w:t>is updated to {Unit Y}</w:t>
            </w:r>
          </w:p>
        </w:tc>
      </w:tr>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39"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017"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Pr>
        <w:rPr>
          <w:rFonts w:cs="Arial"/>
          <w:szCs w:val="20"/>
        </w:rPr>
      </w:pPr>
    </w:p>
    <w:p w:rsidR="00406F39" w:rsidRDefault="000D3FD3" w:rsidP="0046553F">
      <w:pPr>
        <w:pStyle w:val="Heading3"/>
      </w:pPr>
      <w:bookmarkStart w:id="963" w:name="_Toc33533794"/>
      <w:r>
        <w:t>Functional Requirements</w:t>
      </w:r>
      <w:bookmarkEnd w:id="963"/>
    </w:p>
    <w:p w:rsidR="0046553F" w:rsidRPr="0046553F" w:rsidRDefault="0046553F" w:rsidP="0046553F">
      <w:pPr>
        <w:pStyle w:val="Heading4"/>
        <w:rPr>
          <w:b w:val="0"/>
          <w:u w:val="single"/>
        </w:rPr>
      </w:pPr>
      <w:r w:rsidRPr="0046553F">
        <w:rPr>
          <w:b w:val="0"/>
          <w:u w:val="single"/>
        </w:rPr>
        <w:t>VS-SR-REQ-025220/A-Change Temperature Units Status update timing (TcSE ROIN-149493-1)</w:t>
      </w:r>
    </w:p>
    <w:p w:rsidR="00286B24" w:rsidRDefault="000D3FD3">
      <w:pPr>
        <w:rPr>
          <w:rFonts w:cs="Arial"/>
          <w:szCs w:val="20"/>
        </w:rPr>
      </w:pPr>
      <w:r>
        <w:rPr>
          <w:rFonts w:cs="Arial"/>
          <w:szCs w:val="20"/>
        </w:rPr>
        <w:t xml:space="preserve">The vehicle settings server shall respond to a </w:t>
      </w:r>
      <w:r>
        <w:rPr>
          <w:rStyle w:val="spelle"/>
          <w:rFonts w:cs="Arial"/>
          <w:szCs w:val="20"/>
        </w:rPr>
        <w:t>Disp_Temperature.Rq</w:t>
      </w:r>
      <w:r>
        <w:rPr>
          <w:rFonts w:cs="Arial"/>
          <w:szCs w:val="20"/>
        </w:rPr>
        <w:t xml:space="preserve"> via the </w:t>
      </w:r>
      <w:r>
        <w:rPr>
          <w:rStyle w:val="spelle"/>
          <w:rFonts w:cs="Arial"/>
          <w:szCs w:val="20"/>
        </w:rPr>
        <w:t>Disp_Temperature.St</w:t>
      </w:r>
      <w:r>
        <w:rPr>
          <w:rFonts w:cs="Arial"/>
          <w:szCs w:val="20"/>
        </w:rPr>
        <w:t xml:space="preserve"> signal within </w:t>
      </w:r>
      <w:r>
        <w:rPr>
          <w:rStyle w:val="spelle"/>
          <w:rFonts w:cs="Arial"/>
          <w:szCs w:val="20"/>
        </w:rPr>
        <w:t>T_Temp_Response</w:t>
      </w:r>
      <w:r>
        <w:rPr>
          <w:rFonts w:cs="Arial"/>
          <w:szCs w:val="20"/>
        </w:rPr>
        <w:t xml:space="preserve"> of receiving the request. </w:t>
      </w:r>
    </w:p>
    <w:p w:rsidR="0046553F" w:rsidRPr="0046553F" w:rsidRDefault="0046553F" w:rsidP="0046553F">
      <w:pPr>
        <w:pStyle w:val="Heading4"/>
        <w:rPr>
          <w:b w:val="0"/>
          <w:u w:val="single"/>
        </w:rPr>
      </w:pPr>
      <w:r w:rsidRPr="0046553F">
        <w:rPr>
          <w:b w:val="0"/>
          <w:u w:val="single"/>
        </w:rPr>
        <w:t>VS-SR-REQ-025433/A-Multiple Disp_Temperature.Rq signals (TcSE ROIN-150818-1)</w:t>
      </w:r>
    </w:p>
    <w:p w:rsidR="00286B24" w:rsidRDefault="000D3FD3">
      <w:pPr>
        <w:rPr>
          <w:rFonts w:cs="Arial"/>
          <w:szCs w:val="20"/>
        </w:rPr>
      </w:pPr>
      <w:r>
        <w:rPr>
          <w:rFonts w:cs="Arial"/>
          <w:szCs w:val="20"/>
        </w:rPr>
        <w:t xml:space="preserve">The vehicle settings server shall ignore all new </w:t>
      </w:r>
      <w:r>
        <w:rPr>
          <w:rStyle w:val="spelle"/>
          <w:rFonts w:cs="Arial"/>
          <w:szCs w:val="20"/>
        </w:rPr>
        <w:t>Disp_Temperature.Rq</w:t>
      </w:r>
      <w:r>
        <w:rPr>
          <w:rFonts w:cs="Arial"/>
          <w:szCs w:val="20"/>
        </w:rPr>
        <w:t xml:space="preserve"> signals for </w:t>
      </w:r>
      <w:r>
        <w:rPr>
          <w:rStyle w:val="spelle"/>
          <w:rFonts w:cs="Arial"/>
          <w:szCs w:val="20"/>
        </w:rPr>
        <w:t>T_Temp_Response</w:t>
      </w:r>
      <w:r>
        <w:rPr>
          <w:rFonts w:cs="Arial"/>
          <w:szCs w:val="20"/>
        </w:rPr>
        <w:t xml:space="preserve"> after receiving the initial </w:t>
      </w:r>
      <w:r>
        <w:rPr>
          <w:rStyle w:val="spelle"/>
          <w:rFonts w:cs="Arial"/>
          <w:szCs w:val="20"/>
        </w:rPr>
        <w:t>Disp_Temperature.Rq</w:t>
      </w:r>
      <w:r>
        <w:rPr>
          <w:rFonts w:cs="Arial"/>
          <w:szCs w:val="20"/>
        </w:rPr>
        <w:t xml:space="preserve"> signal.</w:t>
      </w:r>
    </w:p>
    <w:p w:rsidR="007917DC" w:rsidRDefault="000D3FD3" w:rsidP="0046553F">
      <w:pPr>
        <w:pStyle w:val="Heading4"/>
      </w:pPr>
      <w:r w:rsidRPr="00B9479B">
        <w:t>VS-TMR-REQ-025221/B-T_Temp_Response (TcSE ROIN-149489-2)</w:t>
      </w:r>
    </w:p>
    <w:p w:rsidR="0046553F" w:rsidRPr="0046553F" w:rsidRDefault="0046553F" w:rsidP="0046553F"/>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lastRenderedPageBreak/>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T_Temp_Response</w:t>
            </w:r>
          </w:p>
        </w:tc>
        <w:tc>
          <w:tcPr>
            <w:tcW w:w="5442" w:type="dxa"/>
            <w:tcBorders>
              <w:top w:val="single" w:sz="4" w:space="0" w:color="auto"/>
              <w:left w:val="single" w:sz="4" w:space="0" w:color="auto"/>
              <w:bottom w:val="single" w:sz="4" w:space="0" w:color="auto"/>
              <w:right w:val="single" w:sz="4" w:space="0" w:color="auto"/>
            </w:tcBorders>
            <w:hideMark/>
          </w:tcPr>
          <w:p w:rsidR="00157602" w:rsidRDefault="000D3FD3">
            <w:pPr>
              <w:rPr>
                <w:rFonts w:cs="Arial"/>
              </w:rPr>
            </w:pPr>
            <w:r>
              <w:rPr>
                <w:rFonts w:cs="Arial"/>
              </w:rPr>
              <w:t xml:space="preserve">Maximum time allowed between sending a Disp_Temperature.Rq temperature units </w:t>
            </w:r>
            <w:r>
              <w:rPr>
                <w:rFonts w:cs="Arial"/>
              </w:rPr>
              <w:t>change message, and receiving a response message from the display modules.</w:t>
            </w:r>
          </w:p>
          <w:p w:rsidR="00370554" w:rsidRDefault="000D3FD3">
            <w:pPr>
              <w:rPr>
                <w:rFonts w:cs="Arial"/>
              </w:rPr>
            </w:pPr>
          </w:p>
          <w:p w:rsidR="00370554" w:rsidRDefault="000D3FD3">
            <w:pPr>
              <w:rPr>
                <w:rFonts w:cs="Arial"/>
              </w:rPr>
            </w:pPr>
            <w:r>
              <w:rPr>
                <w:rFonts w:cs="Arial"/>
              </w:rPr>
              <w:t>Use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0D3FD3" w:rsidP="00B01CDD">
      <w:pPr>
        <w:rPr>
          <w:sz w:val="14"/>
          <w:szCs w:val="14"/>
        </w:rPr>
      </w:pPr>
    </w:p>
    <w:p w:rsidR="00406F39" w:rsidRDefault="000D3FD3" w:rsidP="0046553F">
      <w:pPr>
        <w:pStyle w:val="Heading3"/>
      </w:pPr>
      <w:bookmarkStart w:id="964" w:name="_Toc33533795"/>
      <w:r>
        <w:t>Sequence Diagrams</w:t>
      </w:r>
      <w:bookmarkEnd w:id="964"/>
    </w:p>
    <w:p w:rsidR="00406F39" w:rsidRDefault="000D3FD3" w:rsidP="0046553F">
      <w:pPr>
        <w:pStyle w:val="Heading4"/>
      </w:pPr>
      <w:r>
        <w:t>VS-SD-REQ-025222/A-Set Temperature Units (TcSE ROIN-118750-3)</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VS-UC-REQ-025374/A-Set Temperature Units to Fahrenheit (TcSE ROIN-121370-2)</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w:t>
      </w:r>
      <w:r>
        <w:rPr>
          <w:rStyle w:val="spelle"/>
          <w:rFonts w:cs="Arial"/>
          <w:szCs w:val="20"/>
        </w:rPr>
        <w:t>Celsius</w:t>
      </w:r>
      <w:r>
        <w:rPr>
          <w:rFonts w:cs="Arial"/>
          <w:szCs w:val="20"/>
        </w:rPr>
        <w:t xml:space="preserve"> units&gt; via the HMI.</w:t>
      </w:r>
    </w:p>
    <w:p w:rsidR="00286B24" w:rsidRDefault="00286B24">
      <w:pPr>
        <w:ind w:left="720"/>
        <w:rPr>
          <w:rFonts w:cs="Arial"/>
          <w:szCs w:val="20"/>
        </w:rPr>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menu is active.  Temperature units are currently set to Fahrenheit.</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{Temperature units are updated to Celsius on the HMI}</w:t>
      </w:r>
    </w:p>
    <w:p w:rsidR="00286B24" w:rsidRDefault="00286B24">
      <w:pPr>
        <w:ind w:left="720"/>
      </w:pPr>
    </w:p>
    <w:p w:rsidR="00406F39" w:rsidRPr="00760C18" w:rsidRDefault="000D3FD3" w:rsidP="00D006E5">
      <w:pPr>
        <w:pStyle w:val="BoldText"/>
      </w:pPr>
      <w:r w:rsidRPr="00760C18">
        <w:t>Sequence Diagram</w:t>
      </w:r>
    </w:p>
    <w:p w:rsidR="00286B24" w:rsidRDefault="000D3FD3" w:rsidP="0046553F">
      <w:pPr>
        <w:keepNext/>
        <w:jc w:val="center"/>
      </w:pPr>
      <w:r>
        <w:rPr>
          <w:noProof/>
        </w:rPr>
        <w:drawing>
          <wp:inline distT="0" distB="0" distL="0" distR="0">
            <wp:extent cx="6400800" cy="4143375"/>
            <wp:effectExtent l="0" t="0" r="0" b="9525"/>
            <wp:docPr id="1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00800" cy="414337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65" w:name="_Toc33533796"/>
      <w:r>
        <w:lastRenderedPageBreak/>
        <w:t>Ambient Lighting - Variant 1</w:t>
      </w:r>
      <w:bookmarkEnd w:id="965"/>
    </w:p>
    <w:p w:rsidR="00406F39" w:rsidRDefault="000D3FD3" w:rsidP="0046553F">
      <w:pPr>
        <w:pStyle w:val="Heading3"/>
      </w:pPr>
      <w:bookmarkStart w:id="966" w:name="_Toc33533797"/>
      <w:r w:rsidRPr="00B9479B">
        <w:t>VSv2-FUN-REQ-025223/C-Ambient Lighting- Set Color (TcSE ROIN-292314</w:t>
      </w:r>
      <w:r w:rsidRPr="00B9479B">
        <w:t>-1)</w:t>
      </w:r>
      <w:bookmarkEnd w:id="966"/>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4"/>
      </w:pPr>
      <w:r>
        <w:t>Interface Requirements</w:t>
      </w:r>
    </w:p>
    <w:p w:rsidR="00406F39" w:rsidRDefault="000D3FD3" w:rsidP="0046553F">
      <w:pPr>
        <w:pStyle w:val="Heading5"/>
      </w:pPr>
      <w:r w:rsidRPr="00B9479B">
        <w:t>MD-REQ-025388/C-LightAmbColor_No_Rq (TcSE ROIN-297407)</w:t>
      </w:r>
    </w:p>
    <w:p w:rsidR="00677823" w:rsidRPr="0073308F" w:rsidRDefault="000D3FD3">
      <w:pPr>
        <w:rPr>
          <w:rFonts w:cs="Arial"/>
        </w:rPr>
      </w:pPr>
      <w:r w:rsidRPr="0073308F">
        <w:rPr>
          <w:rFonts w:cs="Arial"/>
          <w:b/>
        </w:rPr>
        <w:t>Message Type:</w:t>
      </w:r>
      <w:r w:rsidRPr="0073308F">
        <w:rPr>
          <w:rFonts w:cs="Arial"/>
        </w:rPr>
        <w:t xml:space="preserve">  Request</w:t>
      </w:r>
    </w:p>
    <w:p w:rsidR="00677823" w:rsidRPr="0073308F" w:rsidRDefault="000D3FD3">
      <w:pPr>
        <w:rPr>
          <w:rFonts w:cs="Arial"/>
        </w:rPr>
      </w:pPr>
    </w:p>
    <w:p w:rsidR="00677823" w:rsidRPr="0073308F" w:rsidRDefault="000D3FD3">
      <w:pPr>
        <w:rPr>
          <w:rFonts w:cs="Arial"/>
        </w:rPr>
      </w:pPr>
      <w:r w:rsidRPr="0073308F">
        <w:rPr>
          <w:rFonts w:cs="Arial"/>
        </w:rPr>
        <w:t>This signal requests selection of color for ambient lighting.</w:t>
      </w:r>
    </w:p>
    <w:p w:rsidR="0073308F" w:rsidRPr="0073308F"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2520"/>
        <w:gridCol w:w="900"/>
        <w:gridCol w:w="3367"/>
      </w:tblGrid>
      <w:tr w:rsidR="0073308F" w:rsidRPr="0073308F" w:rsidTr="0073308F">
        <w:trPr>
          <w:jc w:val="center"/>
        </w:trPr>
        <w:tc>
          <w:tcPr>
            <w:tcW w:w="2827"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73308F" w:rsidRPr="0073308F" w:rsidRDefault="000D3FD3">
            <w:pPr>
              <w:spacing w:line="276" w:lineRule="auto"/>
              <w:rPr>
                <w:rFonts w:cs="Arial"/>
                <w:b/>
              </w:rPr>
            </w:pPr>
            <w:r w:rsidRPr="0073308F">
              <w:rPr>
                <w:rFonts w:cs="Arial"/>
                <w:b/>
              </w:rPr>
              <w:t>Description</w:t>
            </w:r>
          </w:p>
        </w:tc>
      </w:tr>
      <w:tr w:rsidR="00FC58B4" w:rsidRPr="0073308F" w:rsidTr="00364DAF">
        <w:trPr>
          <w:jc w:val="center"/>
        </w:trPr>
        <w:tc>
          <w:tcPr>
            <w:tcW w:w="2827" w:type="dxa"/>
            <w:vMerge w:val="restart"/>
            <w:tcBorders>
              <w:top w:val="single" w:sz="4" w:space="0" w:color="auto"/>
              <w:left w:val="single" w:sz="4" w:space="0" w:color="auto"/>
              <w:right w:val="single" w:sz="4" w:space="0" w:color="auto"/>
            </w:tcBorders>
          </w:tcPr>
          <w:p w:rsidR="00FC58B4" w:rsidRPr="0073308F" w:rsidRDefault="000D3FD3">
            <w:pPr>
              <w:spacing w:line="276" w:lineRule="auto"/>
              <w:rPr>
                <w:rFonts w:cs="Arial"/>
              </w:rPr>
            </w:pPr>
            <w:r w:rsidRPr="0073308F">
              <w:rPr>
                <w:rFonts w:cs="Arial"/>
              </w:rPr>
              <w:t>LightAmbColor_</w:t>
            </w:r>
            <w:r w:rsidRPr="0073308F">
              <w:rPr>
                <w:rFonts w:cs="Arial"/>
              </w:rPr>
              <w:t>No_Rq</w:t>
            </w: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Invalid / No Data Exits</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0x00</w:t>
            </w:r>
          </w:p>
        </w:tc>
        <w:tc>
          <w:tcPr>
            <w:tcW w:w="3367" w:type="dxa"/>
            <w:tcBorders>
              <w:top w:val="single" w:sz="4" w:space="0" w:color="auto"/>
              <w:left w:val="single" w:sz="4" w:space="0" w:color="auto"/>
              <w:bottom w:val="single" w:sz="4" w:space="0" w:color="auto"/>
              <w:right w:val="single" w:sz="4" w:space="0" w:color="auto"/>
            </w:tcBorders>
            <w:vAlign w:val="center"/>
          </w:tcPr>
          <w:p w:rsidR="00FC58B4" w:rsidRPr="0073308F" w:rsidRDefault="000D3FD3">
            <w:pPr>
              <w:autoSpaceDE w:val="0"/>
              <w:autoSpaceDN w:val="0"/>
              <w:adjustRightInd w:val="0"/>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0x01</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ID2</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0x02</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ID3</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0x03</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ID4</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0x04</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ID5</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0x05</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ID6</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0x06</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ID7</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0x07</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ID8</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0x08</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ID9</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0x09</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ID10</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0x0A</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ID11</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0x0B</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ID12</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0x0C</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ID13</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0x0D</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ID14</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0x0E</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ID15</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0x0F</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Color ID16</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0x10</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r w:rsidR="00FC58B4" w:rsidRPr="0073308F" w:rsidTr="00364DAF">
        <w:trPr>
          <w:jc w:val="center"/>
        </w:trPr>
        <w:tc>
          <w:tcPr>
            <w:tcW w:w="2827" w:type="dxa"/>
            <w:vMerge/>
            <w:tcBorders>
              <w:left w:val="single" w:sz="4" w:space="0" w:color="auto"/>
              <w:bottom w:val="single" w:sz="4" w:space="0" w:color="auto"/>
              <w:right w:val="single" w:sz="4" w:space="0" w:color="auto"/>
            </w:tcBorders>
            <w:vAlign w:val="center"/>
          </w:tcPr>
          <w:p w:rsidR="00FC58B4" w:rsidRPr="0073308F"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r>
              <w:rPr>
                <w:rFonts w:cs="Arial"/>
              </w:rPr>
              <w:t>0x11 to 0xFF</w:t>
            </w:r>
          </w:p>
        </w:tc>
        <w:tc>
          <w:tcPr>
            <w:tcW w:w="3367" w:type="dxa"/>
            <w:tcBorders>
              <w:top w:val="single" w:sz="4" w:space="0" w:color="auto"/>
              <w:left w:val="single" w:sz="4" w:space="0" w:color="auto"/>
              <w:bottom w:val="single" w:sz="4" w:space="0" w:color="auto"/>
              <w:right w:val="single" w:sz="4" w:space="0" w:color="auto"/>
            </w:tcBorders>
          </w:tcPr>
          <w:p w:rsidR="00FC58B4" w:rsidRPr="0073308F" w:rsidRDefault="000D3FD3">
            <w:pPr>
              <w:spacing w:line="276" w:lineRule="auto"/>
              <w:rPr>
                <w:rFonts w:cs="Arial"/>
              </w:rPr>
            </w:pPr>
          </w:p>
        </w:tc>
      </w:tr>
    </w:tbl>
    <w:p w:rsidR="00677823" w:rsidRDefault="000D3FD3">
      <w:pPr>
        <w:rPr>
          <w:rFonts w:cs="Arial"/>
        </w:rPr>
      </w:pPr>
    </w:p>
    <w:p w:rsidR="00406F39" w:rsidRDefault="000D3FD3" w:rsidP="0046553F">
      <w:pPr>
        <w:pStyle w:val="Heading5"/>
      </w:pPr>
      <w:r w:rsidRPr="00B9479B">
        <w:t>MD-REQ-025456/D-LightAmbColor_No_Actl (TcSE ROIN-297421)</w:t>
      </w:r>
    </w:p>
    <w:p w:rsidR="00D908DF" w:rsidRPr="00B715C1" w:rsidRDefault="000D3FD3">
      <w:pPr>
        <w:rPr>
          <w:rFonts w:cs="Arial"/>
        </w:rPr>
      </w:pPr>
      <w:r w:rsidRPr="00B715C1">
        <w:rPr>
          <w:rFonts w:cs="Arial"/>
          <w:b/>
        </w:rPr>
        <w:t>Message Type:</w:t>
      </w:r>
      <w:r w:rsidRPr="00B715C1">
        <w:rPr>
          <w:rFonts w:cs="Arial"/>
        </w:rPr>
        <w:t xml:space="preserve">  Status</w:t>
      </w:r>
    </w:p>
    <w:p w:rsidR="00D908DF" w:rsidRPr="00B715C1" w:rsidRDefault="000D3FD3">
      <w:pPr>
        <w:rPr>
          <w:rFonts w:cs="Arial"/>
        </w:rPr>
      </w:pPr>
    </w:p>
    <w:p w:rsidR="00D908DF" w:rsidRPr="00B715C1" w:rsidRDefault="000D3FD3">
      <w:pPr>
        <w:rPr>
          <w:rFonts w:cs="Arial"/>
        </w:rPr>
      </w:pPr>
      <w:r w:rsidRPr="00B715C1">
        <w:rPr>
          <w:rFonts w:cs="Arial"/>
        </w:rPr>
        <w:t xml:space="preserve">This signal </w:t>
      </w:r>
      <w:r w:rsidRPr="006D3D9B">
        <w:rPr>
          <w:rFonts w:cs="Arial"/>
        </w:rPr>
        <w:t>from Ext Vehicle</w:t>
      </w:r>
      <w:r w:rsidRPr="006D3D9B">
        <w:rPr>
          <w:rFonts w:cs="Arial"/>
        </w:rPr>
        <w:t xml:space="preserve"> Settings Function to the Vehicle Settings Client</w:t>
      </w:r>
      <w:r w:rsidRPr="00B715C1">
        <w:rPr>
          <w:rFonts w:cs="Arial"/>
        </w:rPr>
        <w:t xml:space="preserve"> gives the status of the ambient lighting color.</w:t>
      </w:r>
    </w:p>
    <w:p w:rsidR="00B715C1" w:rsidRPr="00B715C1"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3240"/>
        <w:gridCol w:w="990"/>
        <w:gridCol w:w="2647"/>
      </w:tblGrid>
      <w:tr w:rsidR="00B715C1" w:rsidRPr="00B715C1" w:rsidTr="00B715C1">
        <w:trPr>
          <w:jc w:val="center"/>
        </w:trPr>
        <w:tc>
          <w:tcPr>
            <w:tcW w:w="2737"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Logical Signal Name</w:t>
            </w:r>
          </w:p>
        </w:tc>
        <w:tc>
          <w:tcPr>
            <w:tcW w:w="3240"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Value</w:t>
            </w:r>
          </w:p>
        </w:tc>
        <w:tc>
          <w:tcPr>
            <w:tcW w:w="2647" w:type="dxa"/>
            <w:tcBorders>
              <w:top w:val="single" w:sz="4" w:space="0" w:color="auto"/>
              <w:left w:val="single" w:sz="4" w:space="0" w:color="auto"/>
              <w:bottom w:val="single" w:sz="4" w:space="0" w:color="auto"/>
              <w:right w:val="single" w:sz="4" w:space="0" w:color="auto"/>
            </w:tcBorders>
            <w:hideMark/>
          </w:tcPr>
          <w:p w:rsidR="00B715C1" w:rsidRPr="00B715C1" w:rsidRDefault="000D3FD3">
            <w:pPr>
              <w:spacing w:line="276" w:lineRule="auto"/>
              <w:rPr>
                <w:rFonts w:cs="Arial"/>
                <w:b/>
              </w:rPr>
            </w:pPr>
            <w:r w:rsidRPr="00B715C1">
              <w:rPr>
                <w:rFonts w:cs="Arial"/>
                <w:b/>
              </w:rPr>
              <w:t>Description</w:t>
            </w:r>
          </w:p>
        </w:tc>
      </w:tr>
      <w:tr w:rsidR="00B715C1" w:rsidRPr="00B715C1" w:rsidTr="00701911">
        <w:trPr>
          <w:jc w:val="center"/>
        </w:trPr>
        <w:tc>
          <w:tcPr>
            <w:tcW w:w="2737" w:type="dxa"/>
            <w:vMerge w:val="restart"/>
            <w:tcBorders>
              <w:top w:val="single" w:sz="4" w:space="0" w:color="auto"/>
              <w:left w:val="single" w:sz="4" w:space="0" w:color="auto"/>
              <w:right w:val="single" w:sz="4" w:space="0" w:color="auto"/>
            </w:tcBorders>
          </w:tcPr>
          <w:p w:rsidR="00B715C1" w:rsidRPr="00B715C1" w:rsidRDefault="000D3FD3">
            <w:pPr>
              <w:spacing w:line="276" w:lineRule="auto"/>
              <w:rPr>
                <w:rFonts w:cs="Arial"/>
              </w:rPr>
            </w:pPr>
            <w:r>
              <w:rPr>
                <w:rFonts w:cs="Arial"/>
              </w:rPr>
              <w:t>LightAmbColor_No_Actl</w:t>
            </w: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OFF / Inactive / No Data Exists</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0x00</w:t>
            </w:r>
          </w:p>
        </w:tc>
        <w:tc>
          <w:tcPr>
            <w:tcW w:w="2647" w:type="dxa"/>
            <w:tcBorders>
              <w:top w:val="single" w:sz="4" w:space="0" w:color="auto"/>
              <w:left w:val="single" w:sz="4" w:space="0" w:color="auto"/>
              <w:bottom w:val="single" w:sz="4" w:space="0" w:color="auto"/>
              <w:right w:val="single" w:sz="4" w:space="0" w:color="auto"/>
            </w:tcBorders>
            <w:vAlign w:val="center"/>
          </w:tcPr>
          <w:p w:rsidR="00B715C1" w:rsidRPr="00B715C1" w:rsidRDefault="000D3FD3">
            <w:pPr>
              <w:autoSpaceDE w:val="0"/>
              <w:autoSpaceDN w:val="0"/>
              <w:adjustRightInd w:val="0"/>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ID1</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0x01</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ID2</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0x02</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Color ID3</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0x03</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p>
        </w:tc>
      </w:tr>
      <w:tr w:rsidR="00B715C1" w:rsidRPr="00B715C1" w:rsidTr="00701911">
        <w:trPr>
          <w:jc w:val="center"/>
        </w:trPr>
        <w:tc>
          <w:tcPr>
            <w:tcW w:w="2737" w:type="dxa"/>
            <w:vMerge/>
            <w:tcBorders>
              <w:left w:val="single" w:sz="4" w:space="0" w:color="auto"/>
              <w:right w:val="single" w:sz="4" w:space="0" w:color="auto"/>
            </w:tcBorders>
            <w:vAlign w:val="center"/>
          </w:tcPr>
          <w:p w:rsidR="00B715C1" w:rsidRPr="00B715C1" w:rsidRDefault="000D3FD3">
            <w:pPr>
              <w:rPr>
                <w:rFonts w:cs="Arial"/>
              </w:rPr>
            </w:pPr>
          </w:p>
        </w:tc>
        <w:tc>
          <w:tcPr>
            <w:tcW w:w="324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0x04 – 0xFF</w:t>
            </w:r>
          </w:p>
        </w:tc>
        <w:tc>
          <w:tcPr>
            <w:tcW w:w="2647" w:type="dxa"/>
            <w:tcBorders>
              <w:top w:val="single" w:sz="4" w:space="0" w:color="auto"/>
              <w:left w:val="single" w:sz="4" w:space="0" w:color="auto"/>
              <w:bottom w:val="single" w:sz="4" w:space="0" w:color="auto"/>
              <w:right w:val="single" w:sz="4" w:space="0" w:color="auto"/>
            </w:tcBorders>
          </w:tcPr>
          <w:p w:rsidR="00B715C1" w:rsidRPr="00B715C1" w:rsidRDefault="000D3FD3">
            <w:pPr>
              <w:spacing w:line="276" w:lineRule="auto"/>
              <w:rPr>
                <w:rFonts w:cs="Arial"/>
              </w:rPr>
            </w:pPr>
            <w:r>
              <w:rPr>
                <w:rFonts w:cs="Arial"/>
              </w:rPr>
              <w:t>separate document defines what the Color ID’s are</w:t>
            </w:r>
          </w:p>
        </w:tc>
      </w:tr>
    </w:tbl>
    <w:p w:rsidR="00B715C1" w:rsidRPr="00B715C1" w:rsidRDefault="000D3FD3">
      <w:pPr>
        <w:rPr>
          <w:rFonts w:cs="Arial"/>
        </w:rPr>
      </w:pPr>
    </w:p>
    <w:p w:rsidR="00406F39" w:rsidRDefault="000D3FD3" w:rsidP="0046553F">
      <w:pPr>
        <w:pStyle w:val="Heading4"/>
      </w:pPr>
      <w:r>
        <w:lastRenderedPageBreak/>
        <w:t>Use Cases</w:t>
      </w:r>
    </w:p>
    <w:p w:rsidR="00406F39" w:rsidRDefault="000D3FD3" w:rsidP="0046553F">
      <w:pPr>
        <w:pStyle w:val="Heading5"/>
      </w:pPr>
      <w:r>
        <w:t>VS-UC-REQ-025224/A-Ambient Lighting- Set Color (TcSE ROIN-290603)</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 xml:space="preserve">Scenario </w:t>
            </w:r>
            <w:r>
              <w:rPr>
                <w:rFonts w:cs="Arial"/>
                <w:b/>
                <w:szCs w:val="20"/>
              </w:rPr>
              <w:t>Description</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user selects &lt;updated Ambient Lighting color setting&gt; via the HMI</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vehicle HMI indicates {Updated status of Ambient Lighting Color setting}</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CBI</w:t>
            </w:r>
          </w:p>
        </w:tc>
      </w:tr>
    </w:tbl>
    <w:p w:rsidR="00286B24" w:rsidRDefault="00286B24">
      <w:pPr>
        <w:rPr>
          <w:rFonts w:cs="Arial"/>
          <w:szCs w:val="20"/>
        </w:rPr>
      </w:pPr>
    </w:p>
    <w:p w:rsidR="00406F39" w:rsidRDefault="000D3FD3" w:rsidP="0046553F">
      <w:pPr>
        <w:pStyle w:val="Heading4"/>
      </w:pPr>
      <w:r>
        <w:t>Requirements</w:t>
      </w:r>
    </w:p>
    <w:p w:rsidR="0046553F" w:rsidRPr="0046553F" w:rsidRDefault="0046553F" w:rsidP="0046553F">
      <w:pPr>
        <w:pStyle w:val="Heading5"/>
        <w:rPr>
          <w:b w:val="0"/>
          <w:u w:val="single"/>
        </w:rPr>
      </w:pPr>
      <w:r w:rsidRPr="0046553F">
        <w:rPr>
          <w:b w:val="0"/>
          <w:u w:val="single"/>
        </w:rPr>
        <w:t>VS-SR-REQ-025225/E-Ambient Lighting - Color Change Request Latency (TcSE ROIN-141572-1)</w:t>
      </w:r>
    </w:p>
    <w:p w:rsidR="007156BB" w:rsidRPr="007156BB" w:rsidRDefault="000D3FD3" w:rsidP="007156BB">
      <w:pPr>
        <w:rPr>
          <w:ins w:id="967" w:author="Myslinski, Jason (J.S.)" w:date="2017-01-27T08:07:00Z"/>
          <w:rFonts w:cs="Arial"/>
        </w:rPr>
      </w:pPr>
      <w:r>
        <w:rPr>
          <w:rFonts w:cs="Arial"/>
        </w:rPr>
        <w:t>The Vehicle Settings Client shall ignore the</w:t>
      </w:r>
      <w:r>
        <w:rPr>
          <w:rFonts w:cs="Arial"/>
        </w:rPr>
        <w:t xml:space="preserve"> LightAmbColor_No_Actl status message for T_Response_light_color after sending a LightAmbColor_No_Rq to the Ext Vehicle Settings Function to allow for Latency on the response back from the Vehicle Setting Server (</w:t>
      </w:r>
      <w:r w:rsidRPr="007156BB">
        <w:rPr>
          <w:rFonts w:cs="Arial"/>
        </w:rPr>
        <w:t>don’t want to act on a periodic status mess</w:t>
      </w:r>
      <w:r w:rsidRPr="007156BB">
        <w:rPr>
          <w:rFonts w:cs="Arial"/>
        </w:rPr>
        <w:t>age from Vehicle Setting Server that wasn’t yet updated).</w:t>
      </w:r>
      <w:r w:rsidRPr="007156BB">
        <w:rPr>
          <w:rFonts w:cs="Arial"/>
        </w:rPr>
        <w:t xml:space="preserve">  </w:t>
      </w:r>
      <w:ins w:id="968" w:author="Myslinski, Jason (J.S.)" w:date="2017-01-27T08:07:00Z">
        <w:r w:rsidRPr="007156BB">
          <w:rPr>
            <w:rFonts w:cs="Arial"/>
          </w:rPr>
          <w:t>All other times the Vehicle Settings Client shall update based on the LightAmbColor_No_Actl.St signal including updating its LightAmbColor_No_Rq signal to match.</w:t>
        </w:r>
      </w:ins>
    </w:p>
    <w:p w:rsidR="000D315B" w:rsidRDefault="000D3FD3">
      <w:pPr>
        <w:rPr>
          <w:rFonts w:cs="Arial"/>
        </w:rPr>
      </w:pPr>
    </w:p>
    <w:p w:rsidR="000D315B" w:rsidRDefault="000D3FD3">
      <w:pPr>
        <w:rPr>
          <w:rFonts w:cs="Arial"/>
        </w:rPr>
      </w:pPr>
      <w:r>
        <w:rPr>
          <w:rFonts w:cs="Arial"/>
        </w:rPr>
        <w:t>After T_Response_Light_Color</w:t>
      </w:r>
      <w:r>
        <w:rPr>
          <w:rFonts w:cs="Arial"/>
        </w:rPr>
        <w:t xml:space="preserve"> the Vehicle Settings Client shall use the last state received in the LightAmbColor_No_Actl signal.</w:t>
      </w:r>
    </w:p>
    <w:p w:rsidR="0013627F" w:rsidRDefault="000D3FD3">
      <w:pPr>
        <w:rPr>
          <w:rFonts w:cs="Arial"/>
        </w:rPr>
      </w:pPr>
    </w:p>
    <w:p w:rsidR="0013627F" w:rsidRDefault="000D3FD3">
      <w:pPr>
        <w:rPr>
          <w:rFonts w:cs="Arial"/>
        </w:rPr>
      </w:pPr>
      <w:r>
        <w:rPr>
          <w:rFonts w:cs="Arial"/>
        </w:rPr>
        <w:t>Note: Since the LightAmbColor_No_Rq is event-periodic and some Vehicle Settings Client modules keep the last state the Vehicle Setting Server if it updates</w:t>
      </w:r>
      <w:r>
        <w:rPr>
          <w:rFonts w:cs="Arial"/>
        </w:rPr>
        <w:t xml:space="preserve"> its status message to a new value may want to implement a similar strategy has above (don’t want to act on a periodic status message from Vehicle Setting Client that wasn’t yet updated).</w:t>
      </w:r>
    </w:p>
    <w:p w:rsidR="007917DC" w:rsidRDefault="000D3FD3" w:rsidP="0046553F">
      <w:pPr>
        <w:pStyle w:val="Heading5"/>
      </w:pPr>
      <w:r w:rsidRPr="00B9479B">
        <w:t>VS-TMR-REQ-025226/C-T_Respons</w:t>
      </w:r>
      <w:r w:rsidRPr="00B9479B">
        <w:t>e_light_color (TcSE ROIN-146542-2)</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T_Response_light_color</w:t>
            </w:r>
          </w:p>
        </w:tc>
        <w:tc>
          <w:tcPr>
            <w:tcW w:w="5442" w:type="dxa"/>
            <w:tcBorders>
              <w:top w:val="single" w:sz="4" w:space="0" w:color="auto"/>
              <w:left w:val="single" w:sz="4" w:space="0" w:color="auto"/>
              <w:bottom w:val="single" w:sz="4" w:space="0" w:color="auto"/>
              <w:right w:val="single" w:sz="4" w:space="0" w:color="auto"/>
            </w:tcBorders>
            <w:hideMark/>
          </w:tcPr>
          <w:p w:rsidR="008E64EC" w:rsidRDefault="000D3FD3">
            <w:pPr>
              <w:rPr>
                <w:rFonts w:cs="Arial"/>
              </w:rPr>
            </w:pPr>
            <w:r>
              <w:rPr>
                <w:rFonts w:cs="Arial"/>
              </w:rPr>
              <w:t>Minimum amount of time between LightAmbColor_No_Rq color change and acting upon a  LightAmbColor_No_Actl signal by the</w:t>
            </w:r>
            <w:r>
              <w:rPr>
                <w:rFonts w:cs="Arial"/>
              </w:rPr>
              <w:t xml:space="preserve"> vehicle settings client.</w:t>
            </w:r>
          </w:p>
          <w:p w:rsidR="00676894" w:rsidRDefault="000D3FD3">
            <w:pPr>
              <w:rPr>
                <w:rFonts w:cs="Arial"/>
              </w:rPr>
            </w:pPr>
          </w:p>
          <w:p w:rsidR="00676894" w:rsidRDefault="000D3FD3">
            <w:pPr>
              <w:rPr>
                <w:rFonts w:cs="Arial"/>
              </w:rPr>
            </w:pPr>
            <w:r>
              <w:rPr>
                <w:rFonts w:cs="Arial"/>
              </w:rPr>
              <w:t>Use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500</w:t>
            </w:r>
          </w:p>
        </w:tc>
      </w:tr>
    </w:tbl>
    <w:p w:rsidR="005A201A" w:rsidRPr="00B01CDD" w:rsidRDefault="000D3FD3" w:rsidP="00B01CDD">
      <w:pPr>
        <w:rPr>
          <w:sz w:val="14"/>
          <w:szCs w:val="14"/>
        </w:rPr>
      </w:pPr>
    </w:p>
    <w:p w:rsidR="0046553F" w:rsidRPr="0046553F" w:rsidRDefault="0046553F" w:rsidP="0046553F">
      <w:pPr>
        <w:pStyle w:val="Heading5"/>
        <w:rPr>
          <w:b w:val="0"/>
          <w:u w:val="single"/>
        </w:rPr>
      </w:pPr>
      <w:r w:rsidRPr="0046553F">
        <w:rPr>
          <w:b w:val="0"/>
          <w:u w:val="single"/>
        </w:rPr>
        <w:t>VS-SR-REQ-117709/D-Turning ON and OFF Ambient Lighting</w:t>
      </w:r>
    </w:p>
    <w:p w:rsidR="00500605" w:rsidRDefault="000D3FD3" w:rsidP="00500605">
      <w:pPr>
        <w:rPr>
          <w:rFonts w:cs="Arial"/>
        </w:rPr>
      </w:pPr>
      <w:r w:rsidRPr="00693872">
        <w:rPr>
          <w:rFonts w:cs="Arial"/>
          <w:b/>
          <w:u w:val="single"/>
        </w:rPr>
        <w:t>Turning OFF ambient lighting the Ambient Lighting</w:t>
      </w:r>
      <w:r w:rsidRPr="004D47AB">
        <w:rPr>
          <w:rFonts w:cs="Arial"/>
        </w:rPr>
        <w:t>:</w:t>
      </w:r>
    </w:p>
    <w:p w:rsidR="005C3C33" w:rsidRPr="004D47AB" w:rsidRDefault="000D3FD3" w:rsidP="00500605">
      <w:pPr>
        <w:rPr>
          <w:rFonts w:cs="Arial"/>
        </w:rPr>
      </w:pPr>
      <w:r>
        <w:rPr>
          <w:rFonts w:cs="Arial"/>
        </w:rPr>
        <w:t xml:space="preserve">When turning OFF ambient lighting from the Vehicle Setting Client the Vehicle Settings </w:t>
      </w:r>
      <w:r>
        <w:rPr>
          <w:rFonts w:cs="Arial"/>
        </w:rPr>
        <w:t>Client shall send:</w:t>
      </w:r>
    </w:p>
    <w:p w:rsidR="005453F8" w:rsidRPr="004D47AB" w:rsidRDefault="000D3FD3" w:rsidP="005453F8">
      <w:pPr>
        <w:rPr>
          <w:rFonts w:cs="Arial"/>
        </w:rPr>
      </w:pPr>
      <w:r w:rsidRPr="004D47AB">
        <w:rPr>
          <w:rFonts w:cs="Arial"/>
        </w:rPr>
        <w:t>LightAmbIntsty_No_Rq = 0x0 0% Intensity</w:t>
      </w:r>
      <w:r>
        <w:rPr>
          <w:rFonts w:cs="Arial"/>
        </w:rPr>
        <w:t xml:space="preserve"> / Ambient Lighting OFF</w:t>
      </w:r>
      <w:r w:rsidRPr="004D47AB">
        <w:rPr>
          <w:rFonts w:cs="Arial"/>
        </w:rPr>
        <w:t>, AND</w:t>
      </w:r>
    </w:p>
    <w:p w:rsidR="004C17FA" w:rsidRDefault="000D3FD3" w:rsidP="005453F8">
      <w:pPr>
        <w:rPr>
          <w:rFonts w:cs="Arial"/>
        </w:rPr>
      </w:pPr>
      <w:r>
        <w:rPr>
          <w:rFonts w:cs="Arial"/>
        </w:rPr>
        <w:t xml:space="preserve">LightAmbColor_No_Rq shall stay at the currently selected value (equal to input LightAmbColor_No_Actl_St).  </w:t>
      </w:r>
    </w:p>
    <w:p w:rsidR="00FD40C6" w:rsidRDefault="000D3FD3" w:rsidP="005453F8">
      <w:pPr>
        <w:rPr>
          <w:rFonts w:cs="Arial"/>
        </w:rPr>
      </w:pPr>
    </w:p>
    <w:p w:rsidR="00FD40C6" w:rsidRDefault="000D3FD3" w:rsidP="005453F8">
      <w:pPr>
        <w:rPr>
          <w:rFonts w:cs="Arial"/>
        </w:rPr>
      </w:pPr>
      <w:r w:rsidRPr="004D47AB">
        <w:rPr>
          <w:rFonts w:cs="Arial"/>
        </w:rPr>
        <w:t>When the Ambient Lighting Vehicle S</w:t>
      </w:r>
      <w:r>
        <w:rPr>
          <w:rFonts w:cs="Arial"/>
        </w:rPr>
        <w:t xml:space="preserve">etting Server receives </w:t>
      </w:r>
      <w:r w:rsidRPr="004D47AB">
        <w:rPr>
          <w:rFonts w:cs="Arial"/>
        </w:rPr>
        <w:t>Li</w:t>
      </w:r>
      <w:r w:rsidRPr="004D47AB">
        <w:rPr>
          <w:rFonts w:cs="Arial"/>
        </w:rPr>
        <w:t>ghtAmbIntsty_No_Rq = “0x0 0% Intensity</w:t>
      </w:r>
      <w:r>
        <w:rPr>
          <w:rFonts w:cs="Arial"/>
        </w:rPr>
        <w:t>”</w:t>
      </w:r>
      <w:r w:rsidRPr="004D47AB">
        <w:rPr>
          <w:rFonts w:cs="Arial"/>
        </w:rPr>
        <w:t xml:space="preserve"> then the </w:t>
      </w:r>
      <w:r>
        <w:rPr>
          <w:rFonts w:cs="Arial"/>
        </w:rPr>
        <w:t>Vehicle Settings Server</w:t>
      </w:r>
      <w:r w:rsidRPr="004D47AB">
        <w:rPr>
          <w:rFonts w:cs="Arial"/>
        </w:rPr>
        <w:t xml:space="preserve"> shall turn OFF Ambient Lighting.</w:t>
      </w:r>
    </w:p>
    <w:p w:rsidR="00B14F15" w:rsidRDefault="000D3FD3" w:rsidP="005453F8">
      <w:pPr>
        <w:rPr>
          <w:rFonts w:cs="Arial"/>
        </w:rPr>
      </w:pPr>
    </w:p>
    <w:p w:rsidR="001D079F" w:rsidRDefault="000D3FD3" w:rsidP="005453F8">
      <w:pPr>
        <w:rPr>
          <w:rFonts w:cs="Arial"/>
        </w:rPr>
      </w:pPr>
      <w:r>
        <w:rPr>
          <w:rFonts w:cs="Arial"/>
        </w:rPr>
        <w:t>The Ambient Lighting Vehicle Setting Server shall not respond to LightAmbColor_No_Rq</w:t>
      </w:r>
      <w:r>
        <w:rPr>
          <w:rFonts w:cs="Arial"/>
        </w:rPr>
        <w:t xml:space="preserve"> requests that are 0x0 Inactive / No Data Exists and shall treat those requests as don’t cares (ex can continue to use the last valid value for color and send this in signal LightAmbColor_No_Actl_St).</w:t>
      </w:r>
    </w:p>
    <w:p w:rsidR="004C17FA" w:rsidRDefault="000D3FD3" w:rsidP="005453F8">
      <w:pPr>
        <w:rPr>
          <w:rFonts w:cs="Arial"/>
        </w:rPr>
      </w:pPr>
    </w:p>
    <w:p w:rsidR="00D96EB3" w:rsidRDefault="000D3FD3" w:rsidP="00B14F15">
      <w:pPr>
        <w:rPr>
          <w:rFonts w:cs="Arial"/>
        </w:rPr>
      </w:pPr>
      <w:r>
        <w:rPr>
          <w:rFonts w:cs="Arial"/>
          <w:u w:val="single"/>
        </w:rPr>
        <w:t>I</w:t>
      </w:r>
      <w:r w:rsidRPr="00155306">
        <w:rPr>
          <w:rFonts w:cs="Arial"/>
        </w:rPr>
        <w:t xml:space="preserve">f LightAmbColor_No_Actl_St = 0x0 OFF / Inactive / No </w:t>
      </w:r>
      <w:r w:rsidRPr="00155306">
        <w:rPr>
          <w:rFonts w:cs="Arial"/>
        </w:rPr>
        <w:t xml:space="preserve">Data Exists then the Vehicle Settings Client shall set LightAmbColor_No_Rq to 0x0 Inactive / No Data Exists and turn the Ambient Lighting HMI OFF. </w:t>
      </w:r>
    </w:p>
    <w:p w:rsidR="00B14F15" w:rsidRDefault="000D3FD3" w:rsidP="00B14F15">
      <w:pPr>
        <w:rPr>
          <w:rFonts w:cs="Arial"/>
        </w:rPr>
      </w:pPr>
      <w:r w:rsidRPr="00D96EB3">
        <w:rPr>
          <w:rFonts w:cs="Arial"/>
          <w:u w:val="single"/>
        </w:rPr>
        <w:lastRenderedPageBreak/>
        <w:t>Note</w:t>
      </w:r>
      <w:r>
        <w:rPr>
          <w:rFonts w:cs="Arial"/>
        </w:rPr>
        <w:t xml:space="preserve">: only the CGEA 1.2 Vehicle Settings Server uses the OFF state in </w:t>
      </w:r>
      <w:r w:rsidRPr="00155306">
        <w:rPr>
          <w:rFonts w:cs="Arial"/>
        </w:rPr>
        <w:t>LightAmbColor_No_Actl_St</w:t>
      </w:r>
      <w:r>
        <w:rPr>
          <w:rFonts w:cs="Arial"/>
        </w:rPr>
        <w:t>.  C1MCA and C</w:t>
      </w:r>
      <w:r>
        <w:rPr>
          <w:rFonts w:cs="Arial"/>
        </w:rPr>
        <w:t xml:space="preserve">GEA 1.3 architectures use </w:t>
      </w:r>
      <w:r w:rsidRPr="00155306">
        <w:rPr>
          <w:rFonts w:cs="Arial"/>
        </w:rPr>
        <w:t xml:space="preserve">LightAmbColor_No_Actl_St = 0x0 </w:t>
      </w:r>
      <w:r>
        <w:rPr>
          <w:rFonts w:cs="Arial"/>
        </w:rPr>
        <w:t>as Inactive / No Data Exists.</w:t>
      </w:r>
      <w:r w:rsidRPr="00155306">
        <w:rPr>
          <w:rFonts w:cs="Arial"/>
        </w:rPr>
        <w:t xml:space="preserve"> </w:t>
      </w:r>
    </w:p>
    <w:p w:rsidR="00F659C0" w:rsidRDefault="000D3FD3" w:rsidP="00B14F15">
      <w:pPr>
        <w:rPr>
          <w:rFonts w:cs="Arial"/>
        </w:rPr>
      </w:pPr>
    </w:p>
    <w:p w:rsidR="003D1BF4" w:rsidRDefault="000D3FD3" w:rsidP="00B14F15">
      <w:pPr>
        <w:rPr>
          <w:rFonts w:cs="Arial"/>
        </w:rPr>
      </w:pPr>
      <w:r w:rsidRPr="004D47AB">
        <w:rPr>
          <w:rFonts w:cs="Arial"/>
        </w:rPr>
        <w:t>When the Ambient Lighting Vehicle Setting Client receives LightAmbIntsty_No_Actl</w:t>
      </w:r>
      <w:r>
        <w:rPr>
          <w:rFonts w:cs="Arial"/>
        </w:rPr>
        <w:t xml:space="preserve">_St = “0x0 0% Intensity” then </w:t>
      </w:r>
      <w:r w:rsidRPr="004D47AB">
        <w:rPr>
          <w:rFonts w:cs="Arial"/>
        </w:rPr>
        <w:t>the Vehicle Settings Client shall turn OFF Ambient Lighti</w:t>
      </w:r>
      <w:r w:rsidRPr="004D47AB">
        <w:rPr>
          <w:rFonts w:cs="Arial"/>
        </w:rPr>
        <w:t>ng on the HMI</w:t>
      </w:r>
      <w:r>
        <w:rPr>
          <w:rFonts w:cs="Arial"/>
        </w:rPr>
        <w:t xml:space="preserve"> </w:t>
      </w:r>
      <w:r w:rsidRPr="004D47AB">
        <w:rPr>
          <w:rFonts w:cs="Arial"/>
        </w:rPr>
        <w:t>(after T_Response_Light_</w:t>
      </w:r>
      <w:r>
        <w:rPr>
          <w:rFonts w:cs="Arial"/>
        </w:rPr>
        <w:t>Intensity</w:t>
      </w:r>
      <w:r w:rsidRPr="004D47AB">
        <w:rPr>
          <w:rFonts w:cs="Arial"/>
        </w:rPr>
        <w:t xml:space="preserve"> from the request</w:t>
      </w:r>
      <w:r>
        <w:rPr>
          <w:rFonts w:cs="Arial"/>
        </w:rPr>
        <w:t xml:space="preserve"> to turn OFF Ambient Lighting if requested Ambient Lighting OFF)</w:t>
      </w:r>
      <w:r w:rsidRPr="004D47AB">
        <w:rPr>
          <w:rFonts w:cs="Arial"/>
        </w:rPr>
        <w:t>.</w:t>
      </w:r>
    </w:p>
    <w:p w:rsidR="00B14F15" w:rsidRDefault="000D3FD3" w:rsidP="005453F8">
      <w:pPr>
        <w:rPr>
          <w:rFonts w:cs="Arial"/>
        </w:rPr>
      </w:pPr>
    </w:p>
    <w:p w:rsidR="005D4AF2" w:rsidRPr="004D47AB" w:rsidRDefault="000D3FD3" w:rsidP="005453F8">
      <w:pPr>
        <w:rPr>
          <w:rFonts w:cs="Arial"/>
        </w:rPr>
      </w:pPr>
    </w:p>
    <w:p w:rsidR="00A6225E" w:rsidRPr="00693872" w:rsidRDefault="000D3FD3" w:rsidP="00500605">
      <w:pPr>
        <w:rPr>
          <w:rFonts w:cs="Arial"/>
          <w:b/>
        </w:rPr>
      </w:pPr>
      <w:r>
        <w:rPr>
          <w:rFonts w:cs="Arial"/>
          <w:b/>
          <w:u w:val="single"/>
        </w:rPr>
        <w:t xml:space="preserve">Bus Start-Up or </w:t>
      </w:r>
      <w:r w:rsidRPr="00693872">
        <w:rPr>
          <w:rFonts w:cs="Arial"/>
          <w:b/>
          <w:u w:val="single"/>
        </w:rPr>
        <w:t>Module reset and avoiding 0x0 init values turning OFF Ambient Lighting when it is ON</w:t>
      </w:r>
      <w:r w:rsidRPr="00693872">
        <w:rPr>
          <w:rFonts w:cs="Arial"/>
          <w:b/>
        </w:rPr>
        <w:t>:</w:t>
      </w:r>
    </w:p>
    <w:p w:rsidR="0002295F" w:rsidRDefault="000D3FD3" w:rsidP="00500605">
      <w:pPr>
        <w:rPr>
          <w:rFonts w:cs="Arial"/>
        </w:rPr>
      </w:pPr>
      <w:r>
        <w:rPr>
          <w:rFonts w:cs="Arial"/>
        </w:rPr>
        <w:t>When the network bus starts-up the Vehicle Settings Client / Server modules may send 0x0 init values before sending the actual values.  The Vehicle Settings Client and Server shall not let the init values sent on bus start-up turn OFF ambient lighting if i</w:t>
      </w:r>
      <w:r>
        <w:rPr>
          <w:rFonts w:cs="Arial"/>
        </w:rPr>
        <w:t xml:space="preserve">t is still on (ie LightAmbIntsty_No_Rq = 0x0 0% Intensity, </w:t>
      </w:r>
      <w:r w:rsidRPr="004D47AB">
        <w:rPr>
          <w:rFonts w:cs="Arial"/>
        </w:rPr>
        <w:t>LightAmbIntsty_No_Actl</w:t>
      </w:r>
      <w:r>
        <w:rPr>
          <w:rFonts w:cs="Arial"/>
        </w:rPr>
        <w:t xml:space="preserve">_St = “0x0 0% Intensity”, or </w:t>
      </w:r>
      <w:r w:rsidRPr="004D47AB">
        <w:rPr>
          <w:rFonts w:cs="Arial"/>
        </w:rPr>
        <w:t>LightAmbColor_No_Actl</w:t>
      </w:r>
      <w:r>
        <w:rPr>
          <w:rFonts w:cs="Arial"/>
        </w:rPr>
        <w:t>_St</w:t>
      </w:r>
      <w:r w:rsidRPr="004D47AB">
        <w:rPr>
          <w:rFonts w:cs="Arial"/>
        </w:rPr>
        <w:t xml:space="preserve"> = 0x0 OFF</w:t>
      </w:r>
      <w:r>
        <w:rPr>
          <w:rFonts w:cs="Arial"/>
        </w:rPr>
        <w:t xml:space="preserve">). </w:t>
      </w:r>
    </w:p>
    <w:p w:rsidR="0002295F" w:rsidRDefault="000D3FD3" w:rsidP="00500605">
      <w:pPr>
        <w:rPr>
          <w:rFonts w:cs="Arial"/>
        </w:rPr>
      </w:pPr>
    </w:p>
    <w:p w:rsidR="005D4AF2" w:rsidRDefault="000D3FD3" w:rsidP="001B30AC">
      <w:pPr>
        <w:rPr>
          <w:rFonts w:cs="Arial"/>
        </w:rPr>
      </w:pPr>
      <w:r w:rsidRPr="005D4AF2">
        <w:rPr>
          <w:rFonts w:cs="Arial"/>
          <w:u w:val="single"/>
        </w:rPr>
        <w:t>At network bus start-up</w:t>
      </w:r>
      <w:r>
        <w:rPr>
          <w:rFonts w:cs="Arial"/>
        </w:rPr>
        <w:t>:</w:t>
      </w:r>
    </w:p>
    <w:p w:rsidR="001B30AC" w:rsidRDefault="000D3FD3" w:rsidP="005D4AF2">
      <w:pPr>
        <w:numPr>
          <w:ilvl w:val="0"/>
          <w:numId w:val="349"/>
        </w:numPr>
        <w:rPr>
          <w:rFonts w:cs="Arial"/>
        </w:rPr>
      </w:pPr>
      <w:r w:rsidRPr="005D4AF2">
        <w:rPr>
          <w:rFonts w:cs="Arial"/>
        </w:rPr>
        <w:t>the Ambient Lighting</w:t>
      </w:r>
      <w:r>
        <w:rPr>
          <w:rFonts w:cs="Arial"/>
        </w:rPr>
        <w:t xml:space="preserve"> Vehicle Setting Server</w:t>
      </w:r>
      <w:r w:rsidRPr="005D4AF2">
        <w:rPr>
          <w:rFonts w:cs="Arial"/>
        </w:rPr>
        <w:t xml:space="preserve"> can implement a blanking period </w:t>
      </w:r>
      <w:r>
        <w:rPr>
          <w:rFonts w:cs="Arial"/>
        </w:rPr>
        <w:t>so tha</w:t>
      </w:r>
      <w:r>
        <w:rPr>
          <w:rFonts w:cs="Arial"/>
        </w:rPr>
        <w:t>t</w:t>
      </w:r>
      <w:r w:rsidRPr="005D4AF2">
        <w:rPr>
          <w:rFonts w:cs="Arial"/>
        </w:rPr>
        <w:t xml:space="preserve"> if at bus wakes</w:t>
      </w:r>
      <w:r>
        <w:rPr>
          <w:rFonts w:cs="Arial"/>
        </w:rPr>
        <w:t xml:space="preserve"> up the Vehicle Setting Server</w:t>
      </w:r>
      <w:r w:rsidRPr="005D4AF2">
        <w:rPr>
          <w:rFonts w:cs="Arial"/>
        </w:rPr>
        <w:t xml:space="preserve"> receive</w:t>
      </w:r>
      <w:r>
        <w:rPr>
          <w:rFonts w:cs="Arial"/>
        </w:rPr>
        <w:t>s ‘LightAmbIntsty_No_Rq = 0x0</w:t>
      </w:r>
      <w:r w:rsidRPr="005D4AF2">
        <w:rPr>
          <w:rFonts w:cs="Arial"/>
        </w:rPr>
        <w:t xml:space="preserve"> 0% Intensity’ (</w:t>
      </w:r>
      <w:r>
        <w:rPr>
          <w:rFonts w:cs="Arial"/>
        </w:rPr>
        <w:t xml:space="preserve">ie </w:t>
      </w:r>
      <w:r w:rsidRPr="005D4AF2">
        <w:rPr>
          <w:rFonts w:cs="Arial"/>
        </w:rPr>
        <w:t xml:space="preserve">if </w:t>
      </w:r>
      <w:r>
        <w:rPr>
          <w:rFonts w:cs="Arial"/>
        </w:rPr>
        <w:t>0x0 is default init CAN value</w:t>
      </w:r>
      <w:r w:rsidRPr="005D4AF2">
        <w:rPr>
          <w:rFonts w:cs="Arial"/>
        </w:rPr>
        <w:t xml:space="preserve">) </w:t>
      </w:r>
      <w:r>
        <w:rPr>
          <w:rFonts w:cs="Arial"/>
        </w:rPr>
        <w:t xml:space="preserve">then Vehicle Settings Server can ignore these values at start-up so </w:t>
      </w:r>
      <w:r w:rsidRPr="005D4AF2">
        <w:rPr>
          <w:rFonts w:cs="Arial"/>
        </w:rPr>
        <w:t xml:space="preserve">the current Ambient Lighting </w:t>
      </w:r>
      <w:r>
        <w:rPr>
          <w:rFonts w:cs="Arial"/>
        </w:rPr>
        <w:t xml:space="preserve">Intensity </w:t>
      </w:r>
      <w:r w:rsidRPr="005D4AF2">
        <w:rPr>
          <w:rFonts w:cs="Arial"/>
        </w:rPr>
        <w:t>value is not</w:t>
      </w:r>
      <w:r w:rsidRPr="005D4AF2">
        <w:rPr>
          <w:rFonts w:cs="Arial"/>
        </w:rPr>
        <w:t xml:space="preserve"> reset</w:t>
      </w:r>
      <w:r>
        <w:rPr>
          <w:rFonts w:cs="Arial"/>
        </w:rPr>
        <w:t xml:space="preserve"> to OFF</w:t>
      </w:r>
      <w:r w:rsidRPr="005D4AF2">
        <w:rPr>
          <w:rFonts w:cs="Arial"/>
        </w:rPr>
        <w:t>.</w:t>
      </w:r>
    </w:p>
    <w:p w:rsidR="007C4327" w:rsidRDefault="000D3FD3" w:rsidP="007C4327">
      <w:pPr>
        <w:numPr>
          <w:ilvl w:val="0"/>
          <w:numId w:val="349"/>
        </w:numPr>
        <w:rPr>
          <w:rFonts w:cs="Arial"/>
        </w:rPr>
      </w:pPr>
      <w:r w:rsidRPr="007C4327">
        <w:rPr>
          <w:rFonts w:cs="Arial"/>
        </w:rPr>
        <w:t>the Ambient Lighting Vehicle Setting Client can implement a blanking period so that if at bus wakes up the Vehicle Setting Client receives LightAmbIntsty_No_Actl_St = “0x0 0% Intensity”, OR Light</w:t>
      </w:r>
      <w:r>
        <w:rPr>
          <w:rFonts w:cs="Arial"/>
        </w:rPr>
        <w:t xml:space="preserve">AmbColor_No_Actl_St = 0x0 OFF </w:t>
      </w:r>
      <w:r w:rsidRPr="005D4AF2">
        <w:rPr>
          <w:rFonts w:cs="Arial"/>
        </w:rPr>
        <w:t>(</w:t>
      </w:r>
      <w:r>
        <w:rPr>
          <w:rFonts w:cs="Arial"/>
        </w:rPr>
        <w:t xml:space="preserve">ie </w:t>
      </w:r>
      <w:r w:rsidRPr="005D4AF2">
        <w:rPr>
          <w:rFonts w:cs="Arial"/>
        </w:rPr>
        <w:t xml:space="preserve">if </w:t>
      </w:r>
      <w:r>
        <w:rPr>
          <w:rFonts w:cs="Arial"/>
        </w:rPr>
        <w:t>0x0 is de</w:t>
      </w:r>
      <w:r>
        <w:rPr>
          <w:rFonts w:cs="Arial"/>
        </w:rPr>
        <w:t>fault init CAN value</w:t>
      </w:r>
      <w:r w:rsidRPr="005D4AF2">
        <w:rPr>
          <w:rFonts w:cs="Arial"/>
        </w:rPr>
        <w:t>)</w:t>
      </w:r>
      <w:r>
        <w:rPr>
          <w:rFonts w:cs="Arial"/>
        </w:rPr>
        <w:t xml:space="preserve"> </w:t>
      </w:r>
      <w:r w:rsidRPr="007C4327">
        <w:rPr>
          <w:rFonts w:cs="Arial"/>
        </w:rPr>
        <w:t>then Vehicle Settings</w:t>
      </w:r>
      <w:r>
        <w:rPr>
          <w:rFonts w:cs="Arial"/>
        </w:rPr>
        <w:t xml:space="preserve"> Client</w:t>
      </w:r>
      <w:r w:rsidRPr="007C4327">
        <w:rPr>
          <w:rFonts w:cs="Arial"/>
        </w:rPr>
        <w:t xml:space="preserve"> can ignore these values at start-up so the current Ambient Lighting value </w:t>
      </w:r>
      <w:r>
        <w:rPr>
          <w:rFonts w:cs="Arial"/>
        </w:rPr>
        <w:t xml:space="preserve">are </w:t>
      </w:r>
      <w:r w:rsidRPr="007C4327">
        <w:rPr>
          <w:rFonts w:cs="Arial"/>
        </w:rPr>
        <w:t>not reset</w:t>
      </w:r>
      <w:r>
        <w:rPr>
          <w:rFonts w:cs="Arial"/>
        </w:rPr>
        <w:t xml:space="preserve"> to OFF</w:t>
      </w:r>
      <w:r w:rsidRPr="007C4327">
        <w:rPr>
          <w:rFonts w:cs="Arial"/>
        </w:rPr>
        <w:t>.</w:t>
      </w:r>
    </w:p>
    <w:p w:rsidR="00960DCF" w:rsidRPr="007C4327" w:rsidRDefault="000D3FD3" w:rsidP="007C4327">
      <w:pPr>
        <w:numPr>
          <w:ilvl w:val="0"/>
          <w:numId w:val="349"/>
        </w:numPr>
        <w:rPr>
          <w:rFonts w:cs="Arial"/>
        </w:rPr>
      </w:pPr>
      <w:r>
        <w:rPr>
          <w:rFonts w:cs="Arial"/>
        </w:rPr>
        <w:t xml:space="preserve">Since the Ambient Lighting Intensity Request and Status signals (LightAmbIntsty_Rq / LightAmbIntsty_No_Actl) </w:t>
      </w:r>
      <w:r>
        <w:rPr>
          <w:rFonts w:cs="Arial"/>
        </w:rPr>
        <w:t>don’t have a “0x0 No Data Exists / Inactive” state for network bus wake-up when the network bus wakes up it is preferred if the Vehicle Settings Client / Server publish the last signal state/encoding of their respective signal.  This would mean not publish</w:t>
      </w:r>
      <w:r>
        <w:rPr>
          <w:rFonts w:cs="Arial"/>
        </w:rPr>
        <w:t>ing the network init value at network bus wake-up unless that was the last state before the network bus went to sleep.</w:t>
      </w:r>
    </w:p>
    <w:p w:rsidR="005771D7" w:rsidRDefault="000D3FD3" w:rsidP="00500605">
      <w:pPr>
        <w:rPr>
          <w:rFonts w:cs="Arial"/>
        </w:rPr>
      </w:pPr>
    </w:p>
    <w:p w:rsidR="002E75D7" w:rsidRDefault="000D3FD3" w:rsidP="00500605">
      <w:pPr>
        <w:rPr>
          <w:rFonts w:cs="Arial"/>
        </w:rPr>
      </w:pPr>
      <w:r w:rsidRPr="005771D7">
        <w:rPr>
          <w:rFonts w:cs="Arial"/>
          <w:u w:val="single"/>
        </w:rPr>
        <w:t>If the Ambient Lighting Vehicle Setting Client has a reset</w:t>
      </w:r>
      <w:r>
        <w:rPr>
          <w:rFonts w:cs="Arial"/>
          <w:u w:val="single"/>
        </w:rPr>
        <w:t xml:space="preserve"> (ex B+) while the Vehicle Setting Server</w:t>
      </w:r>
      <w:r w:rsidRPr="005771D7">
        <w:rPr>
          <w:rFonts w:cs="Arial"/>
          <w:u w:val="single"/>
        </w:rPr>
        <w:t xml:space="preserve"> stays active</w:t>
      </w:r>
      <w:r>
        <w:rPr>
          <w:rFonts w:cs="Arial"/>
          <w:u w:val="single"/>
        </w:rPr>
        <w:t xml:space="preserve"> on network bus (ex SYNC</w:t>
      </w:r>
      <w:r>
        <w:rPr>
          <w:rFonts w:cs="Arial"/>
          <w:u w:val="single"/>
        </w:rPr>
        <w:t xml:space="preserve"> module resets causing it’s CAN signals to be re-initialized while BCM stays active on CAN bus)</w:t>
      </w:r>
      <w:r>
        <w:rPr>
          <w:rFonts w:cs="Arial"/>
        </w:rPr>
        <w:t>:</w:t>
      </w:r>
    </w:p>
    <w:p w:rsidR="005771D7" w:rsidRDefault="000D3FD3" w:rsidP="00922BA9">
      <w:pPr>
        <w:numPr>
          <w:ilvl w:val="0"/>
          <w:numId w:val="351"/>
        </w:numPr>
        <w:rPr>
          <w:rFonts w:cs="Arial"/>
        </w:rPr>
      </w:pPr>
      <w:r>
        <w:rPr>
          <w:rFonts w:cs="Arial"/>
        </w:rPr>
        <w:t>Since the Vehicle Settings Client request signals are in the same message to avoid the case where a Vehicle Setting Client module resets results in turning OFF</w:t>
      </w:r>
      <w:r>
        <w:rPr>
          <w:rFonts w:cs="Arial"/>
        </w:rPr>
        <w:t xml:space="preserve"> Ambient Lighting from an ON state to OFF the Vehicle Setting Server could implement the following:</w:t>
      </w:r>
    </w:p>
    <w:p w:rsidR="00E24896" w:rsidRDefault="000D3FD3" w:rsidP="00E24896">
      <w:pPr>
        <w:numPr>
          <w:ilvl w:val="1"/>
          <w:numId w:val="351"/>
        </w:numPr>
        <w:rPr>
          <w:rFonts w:cs="Arial"/>
        </w:rPr>
      </w:pPr>
      <w:r w:rsidRPr="00E24896">
        <w:rPr>
          <w:rFonts w:cs="Arial"/>
        </w:rPr>
        <w:t>If both “LightAmbIntsty_No_Rq / LightAmbColor_No_Rq”  equal 0x0 then the Vehicle Setting Server could treat 0x0 encodings as a don’t cares so ambient lighti</w:t>
      </w:r>
      <w:r w:rsidRPr="00E24896">
        <w:rPr>
          <w:rFonts w:cs="Arial"/>
        </w:rPr>
        <w:t xml:space="preserve">ng is not turned OFF.  </w:t>
      </w:r>
    </w:p>
    <w:p w:rsidR="00960DCF" w:rsidRPr="00E24896" w:rsidRDefault="000D3FD3" w:rsidP="00960DCF">
      <w:pPr>
        <w:ind w:left="1080"/>
        <w:rPr>
          <w:rFonts w:cs="Arial"/>
        </w:rPr>
      </w:pPr>
    </w:p>
    <w:p w:rsidR="005D4AF2" w:rsidRDefault="000D3FD3" w:rsidP="002E75D7">
      <w:pPr>
        <w:rPr>
          <w:rFonts w:cs="Arial"/>
        </w:rPr>
      </w:pPr>
    </w:p>
    <w:p w:rsidR="005D4AF2" w:rsidRDefault="000D3FD3" w:rsidP="002E75D7">
      <w:pPr>
        <w:rPr>
          <w:rFonts w:cs="Arial"/>
        </w:rPr>
      </w:pPr>
    </w:p>
    <w:p w:rsidR="004D47AB" w:rsidRPr="004D47AB" w:rsidRDefault="000D3FD3" w:rsidP="004D47AB">
      <w:pPr>
        <w:rPr>
          <w:rFonts w:cs="Arial"/>
        </w:rPr>
      </w:pPr>
      <w:r w:rsidRPr="00693872">
        <w:rPr>
          <w:rFonts w:cs="Arial"/>
          <w:b/>
          <w:u w:val="single"/>
        </w:rPr>
        <w:t xml:space="preserve">Turning </w:t>
      </w:r>
      <w:r>
        <w:rPr>
          <w:rFonts w:cs="Arial"/>
          <w:b/>
          <w:u w:val="single"/>
        </w:rPr>
        <w:t>ON</w:t>
      </w:r>
      <w:r w:rsidRPr="00693872">
        <w:rPr>
          <w:rFonts w:cs="Arial"/>
          <w:b/>
          <w:u w:val="single"/>
        </w:rPr>
        <w:t xml:space="preserve"> Ambient Lighting</w:t>
      </w:r>
      <w:r w:rsidRPr="004D47AB">
        <w:rPr>
          <w:rFonts w:cs="Arial"/>
        </w:rPr>
        <w:t>:</w:t>
      </w:r>
    </w:p>
    <w:p w:rsidR="004D47AB" w:rsidRPr="00705D78" w:rsidRDefault="000D3FD3" w:rsidP="004D47AB">
      <w:pPr>
        <w:rPr>
          <w:rFonts w:cs="Arial"/>
        </w:rPr>
      </w:pPr>
      <w:r>
        <w:rPr>
          <w:rFonts w:cs="Arial"/>
        </w:rPr>
        <w:t xml:space="preserve">If </w:t>
      </w:r>
      <w:r w:rsidRPr="00705D78">
        <w:rPr>
          <w:rFonts w:cs="Arial"/>
        </w:rPr>
        <w:t>the user turns back ON Ambient Lighting from an OFF condition then the Vehicle Setting Client shall use the last Intensity</w:t>
      </w:r>
      <w:r>
        <w:rPr>
          <w:rFonts w:cs="Arial"/>
        </w:rPr>
        <w:t xml:space="preserve"> value</w:t>
      </w:r>
      <w:r w:rsidRPr="00705D78">
        <w:rPr>
          <w:rFonts w:cs="Arial"/>
        </w:rPr>
        <w:t xml:space="preserve"> before Ambient Lighting was turned OFF.  </w:t>
      </w:r>
    </w:p>
    <w:p w:rsidR="004D47AB" w:rsidRPr="004D47AB" w:rsidRDefault="000D3FD3" w:rsidP="004D47AB">
      <w:pPr>
        <w:ind w:left="720"/>
        <w:rPr>
          <w:rFonts w:cs="Arial"/>
        </w:rPr>
      </w:pPr>
      <w:r w:rsidRPr="00705D78">
        <w:rPr>
          <w:rFonts w:cs="Arial"/>
          <w:u w:val="single"/>
        </w:rPr>
        <w:t>Exception</w:t>
      </w:r>
      <w:r w:rsidRPr="00705D78">
        <w:rPr>
          <w:rFonts w:cs="Arial"/>
        </w:rPr>
        <w:t xml:space="preserve">: If there was a </w:t>
      </w:r>
      <w:r w:rsidRPr="00705D78">
        <w:rPr>
          <w:rFonts w:cs="Arial"/>
        </w:rPr>
        <w:t>B+ reset to the Vehicle Setting Client then after the reset the Vehicle Setting Client shall use 100% intensity for LightAmbIntsty_No_Rq after the user selects a color ID.</w:t>
      </w:r>
    </w:p>
    <w:p w:rsidR="004D47AB" w:rsidRDefault="000D3FD3" w:rsidP="002E75D7">
      <w:pPr>
        <w:rPr>
          <w:rFonts w:cs="Arial"/>
        </w:rPr>
      </w:pPr>
    </w:p>
    <w:p w:rsidR="002D1A7A" w:rsidRPr="004D47AB" w:rsidRDefault="000D3FD3" w:rsidP="002E75D7">
      <w:pPr>
        <w:rPr>
          <w:rFonts w:cs="Arial"/>
        </w:rPr>
      </w:pPr>
    </w:p>
    <w:p w:rsidR="002E75D7" w:rsidRPr="004D47AB" w:rsidRDefault="000D3FD3" w:rsidP="00500605">
      <w:pPr>
        <w:rPr>
          <w:rFonts w:cs="Arial"/>
        </w:rPr>
      </w:pPr>
    </w:p>
    <w:p w:rsidR="005D568F" w:rsidRDefault="000D3FD3" w:rsidP="00500605"/>
    <w:p w:rsidR="00406F39" w:rsidRDefault="000D3FD3" w:rsidP="0046553F">
      <w:pPr>
        <w:pStyle w:val="Heading4"/>
      </w:pPr>
      <w:r>
        <w:t>Sequence Diagrams</w:t>
      </w:r>
    </w:p>
    <w:p w:rsidR="00406F39" w:rsidRDefault="000D3FD3" w:rsidP="0046553F">
      <w:pPr>
        <w:pStyle w:val="Heading5"/>
      </w:pPr>
      <w:r>
        <w:t>VS-SD-REQ-025227/A-Ambient Lighting- Set Color (TcSE ROIN-118722-2)</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VS-FUN-REQ-025367/A-Ambient Lighting- Set Color (TcSE ROIN-119875-1)</w:t>
      </w:r>
    </w:p>
    <w:p w:rsidR="007C3C8E" w:rsidRPr="00F8674E" w:rsidRDefault="000D3FD3" w:rsidP="007C3C8E">
      <w:pPr>
        <w:rPr>
          <w:sz w:val="16"/>
          <w:szCs w:val="16"/>
        </w:rPr>
      </w:pPr>
      <w:r w:rsidRPr="00F8674E">
        <w:rPr>
          <w:sz w:val="16"/>
          <w:szCs w:val="16"/>
        </w:rPr>
        <w:t>VSv2-FUN-REQ-025223/C-Ambient Lighting- Set Color (TcSE ROIN-292314-1)</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&lt;updated Ambient Lighting color setting&gt; via the HMI</w:t>
      </w:r>
    </w:p>
    <w:p w:rsidR="00286B24" w:rsidRDefault="00286B24">
      <w:pPr>
        <w:ind w:left="720"/>
        <w:rPr>
          <w:rFonts w:cs="Arial"/>
          <w:szCs w:val="20"/>
        </w:rPr>
      </w:pPr>
    </w:p>
    <w:p w:rsidR="00406F39" w:rsidRPr="00760C18" w:rsidRDefault="000D3FD3" w:rsidP="00D006E5">
      <w:pPr>
        <w:pStyle w:val="BoldText"/>
      </w:pPr>
      <w:r w:rsidRPr="00760C18">
        <w:lastRenderedPageBreak/>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w:t>
      </w:r>
      <w:r>
        <w:rPr>
          <w:rFonts w:cs="Arial"/>
          <w:szCs w:val="20"/>
        </w:rPr>
        <w:t>nu is active.</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 xml:space="preserve">The vehicle HMI indicates {Updated status of Ambient Lighting </w:t>
      </w:r>
      <w:r>
        <w:rPr>
          <w:rFonts w:cs="Arial"/>
          <w:szCs w:val="20"/>
        </w:rPr>
        <w:t>Color setting}</w:t>
      </w:r>
    </w:p>
    <w:p w:rsidR="00286B24" w:rsidRDefault="00286B24">
      <w:pPr>
        <w:ind w:left="720"/>
      </w:pPr>
    </w:p>
    <w:p w:rsidR="00406F39" w:rsidRPr="00760C18" w:rsidRDefault="000D3FD3" w:rsidP="00D006E5">
      <w:pPr>
        <w:pStyle w:val="BoldText"/>
      </w:pPr>
      <w:r w:rsidRPr="00760C18">
        <w:t>Sequence Diagram</w:t>
      </w:r>
    </w:p>
    <w:p w:rsidR="00286B24" w:rsidRDefault="000D3FD3" w:rsidP="0046553F">
      <w:pPr>
        <w:keepNext/>
        <w:jc w:val="center"/>
      </w:pPr>
      <w:r>
        <w:rPr>
          <w:noProof/>
        </w:rPr>
        <w:drawing>
          <wp:inline distT="0" distB="0" distL="0" distR="0">
            <wp:extent cx="6400800" cy="3581400"/>
            <wp:effectExtent l="0" t="0" r="0" b="0"/>
            <wp:docPr id="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581400"/>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3"/>
      </w:pPr>
      <w:bookmarkStart w:id="969" w:name="_Toc33533798"/>
      <w:r w:rsidRPr="00B9479B">
        <w:lastRenderedPageBreak/>
        <w:t>VSv2-FUN-REQ-025228/C-Ambient Lighting- Set Int</w:t>
      </w:r>
      <w:r w:rsidRPr="00B9479B">
        <w:t>ensity (TcSE ROIN-292320-1)</w:t>
      </w:r>
      <w:bookmarkEnd w:id="969"/>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4"/>
      </w:pPr>
      <w:r>
        <w:t>Interface Requirements</w:t>
      </w:r>
    </w:p>
    <w:p w:rsidR="00406F39" w:rsidRDefault="000D3FD3" w:rsidP="0046553F">
      <w:pPr>
        <w:pStyle w:val="Heading5"/>
      </w:pPr>
      <w:r w:rsidRPr="00B9479B">
        <w:t>MD-REQ-025389/C-LightAmbIntsty_No_Rq (TcSE ROIN-297420)</w:t>
      </w:r>
    </w:p>
    <w:p w:rsidR="00E0694A" w:rsidRPr="003234D9" w:rsidRDefault="000D3FD3">
      <w:pPr>
        <w:rPr>
          <w:rFonts w:cs="Arial"/>
        </w:rPr>
      </w:pPr>
      <w:r w:rsidRPr="003234D9">
        <w:rPr>
          <w:rFonts w:cs="Arial"/>
          <w:b/>
        </w:rPr>
        <w:t>Message Type:</w:t>
      </w:r>
      <w:r w:rsidRPr="003234D9">
        <w:rPr>
          <w:rFonts w:cs="Arial"/>
        </w:rPr>
        <w:t xml:space="preserve">  Request</w:t>
      </w:r>
    </w:p>
    <w:p w:rsidR="00E0694A" w:rsidRPr="003234D9" w:rsidRDefault="000D3FD3">
      <w:pPr>
        <w:rPr>
          <w:rFonts w:cs="Arial"/>
        </w:rPr>
      </w:pPr>
    </w:p>
    <w:p w:rsidR="00E0694A" w:rsidRPr="003234D9" w:rsidRDefault="000D3FD3">
      <w:pPr>
        <w:rPr>
          <w:rFonts w:cs="Arial"/>
        </w:rPr>
      </w:pPr>
      <w:r w:rsidRPr="003234D9">
        <w:rPr>
          <w:rFonts w:cs="Arial"/>
        </w:rPr>
        <w:t>This signal requests selection of intensity for ambient lighting.</w:t>
      </w:r>
    </w:p>
    <w:p w:rsidR="003234D9" w:rsidRPr="003234D9"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520"/>
        <w:gridCol w:w="900"/>
        <w:gridCol w:w="3727"/>
      </w:tblGrid>
      <w:tr w:rsidR="003234D9" w:rsidRPr="003234D9" w:rsidTr="003234D9">
        <w:trPr>
          <w:jc w:val="center"/>
        </w:trPr>
        <w:tc>
          <w:tcPr>
            <w:tcW w:w="2467"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Value</w:t>
            </w:r>
          </w:p>
        </w:tc>
        <w:tc>
          <w:tcPr>
            <w:tcW w:w="3727" w:type="dxa"/>
            <w:tcBorders>
              <w:top w:val="single" w:sz="4" w:space="0" w:color="auto"/>
              <w:left w:val="single" w:sz="4" w:space="0" w:color="auto"/>
              <w:bottom w:val="single" w:sz="4" w:space="0" w:color="auto"/>
              <w:right w:val="single" w:sz="4" w:space="0" w:color="auto"/>
            </w:tcBorders>
            <w:hideMark/>
          </w:tcPr>
          <w:p w:rsidR="003234D9" w:rsidRPr="003234D9" w:rsidRDefault="000D3FD3">
            <w:pPr>
              <w:spacing w:line="276" w:lineRule="auto"/>
              <w:rPr>
                <w:rFonts w:cs="Arial"/>
                <w:b/>
              </w:rPr>
            </w:pPr>
            <w:r w:rsidRPr="003234D9">
              <w:rPr>
                <w:rFonts w:cs="Arial"/>
                <w:b/>
              </w:rPr>
              <w:t>Description</w:t>
            </w:r>
          </w:p>
        </w:tc>
      </w:tr>
      <w:tr w:rsidR="003234D9" w:rsidRPr="003234D9" w:rsidTr="00D64B28">
        <w:trPr>
          <w:jc w:val="center"/>
        </w:trPr>
        <w:tc>
          <w:tcPr>
            <w:tcW w:w="2467" w:type="dxa"/>
            <w:vMerge w:val="restart"/>
            <w:tcBorders>
              <w:top w:val="single" w:sz="4" w:space="0" w:color="auto"/>
              <w:left w:val="single" w:sz="4" w:space="0" w:color="auto"/>
              <w:right w:val="single" w:sz="4" w:space="0" w:color="auto"/>
            </w:tcBorders>
          </w:tcPr>
          <w:p w:rsidR="003234D9" w:rsidRPr="003234D9" w:rsidRDefault="000D3FD3">
            <w:pPr>
              <w:spacing w:line="276" w:lineRule="auto"/>
              <w:rPr>
                <w:rFonts w:cs="Arial"/>
              </w:rPr>
            </w:pPr>
            <w:r>
              <w:rPr>
                <w:rFonts w:cs="Arial"/>
              </w:rPr>
              <w:t>LightAmbIntsty_No_Rq</w:t>
            </w: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0x0</w:t>
            </w:r>
          </w:p>
        </w:tc>
        <w:tc>
          <w:tcPr>
            <w:tcW w:w="3727" w:type="dxa"/>
            <w:tcBorders>
              <w:top w:val="single" w:sz="4" w:space="0" w:color="auto"/>
              <w:left w:val="single" w:sz="4" w:space="0" w:color="auto"/>
              <w:bottom w:val="single" w:sz="4" w:space="0" w:color="auto"/>
              <w:right w:val="single" w:sz="4" w:space="0" w:color="auto"/>
            </w:tcBorders>
            <w:vAlign w:val="center"/>
          </w:tcPr>
          <w:p w:rsidR="003234D9" w:rsidRPr="003234D9" w:rsidRDefault="000D3FD3">
            <w:pPr>
              <w:autoSpaceDE w:val="0"/>
              <w:autoSpaceDN w:val="0"/>
              <w:adjustRightInd w:val="0"/>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1%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0x1</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2%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0x2</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100% Intensity</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0x64</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r w:rsidR="003234D9" w:rsidRPr="003234D9" w:rsidTr="00D64B28">
        <w:trPr>
          <w:jc w:val="center"/>
        </w:trPr>
        <w:tc>
          <w:tcPr>
            <w:tcW w:w="2467" w:type="dxa"/>
            <w:vMerge/>
            <w:tcBorders>
              <w:left w:val="single" w:sz="4" w:space="0" w:color="auto"/>
              <w:bottom w:val="single" w:sz="4" w:space="0" w:color="auto"/>
              <w:right w:val="single" w:sz="4" w:space="0" w:color="auto"/>
            </w:tcBorders>
            <w:vAlign w:val="center"/>
          </w:tcPr>
          <w:p w:rsidR="003234D9" w:rsidRPr="003234D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r>
              <w:rPr>
                <w:rFonts w:cs="Arial"/>
              </w:rPr>
              <w:t>0xFF</w:t>
            </w:r>
          </w:p>
        </w:tc>
        <w:tc>
          <w:tcPr>
            <w:tcW w:w="3727" w:type="dxa"/>
            <w:tcBorders>
              <w:top w:val="single" w:sz="4" w:space="0" w:color="auto"/>
              <w:left w:val="single" w:sz="4" w:space="0" w:color="auto"/>
              <w:bottom w:val="single" w:sz="4" w:space="0" w:color="auto"/>
              <w:right w:val="single" w:sz="4" w:space="0" w:color="auto"/>
            </w:tcBorders>
          </w:tcPr>
          <w:p w:rsidR="003234D9" w:rsidRPr="003234D9" w:rsidRDefault="000D3FD3">
            <w:pPr>
              <w:spacing w:line="276" w:lineRule="auto"/>
              <w:rPr>
                <w:rFonts w:cs="Arial"/>
              </w:rPr>
            </w:pPr>
          </w:p>
        </w:tc>
      </w:tr>
    </w:tbl>
    <w:p w:rsidR="003234D9" w:rsidRPr="003234D9" w:rsidRDefault="000D3FD3">
      <w:pPr>
        <w:rPr>
          <w:rFonts w:cs="Arial"/>
        </w:rPr>
      </w:pPr>
    </w:p>
    <w:p w:rsidR="00406F39" w:rsidRDefault="000D3FD3" w:rsidP="0046553F">
      <w:pPr>
        <w:pStyle w:val="Heading5"/>
      </w:pPr>
      <w:r w:rsidRPr="00B9479B">
        <w:t>MD-REQ-025457/D-LightAmbIntsty_No_Actl (TcSE ROIN-297422)</w:t>
      </w:r>
    </w:p>
    <w:p w:rsidR="00E4089C" w:rsidRDefault="000D3FD3">
      <w:pPr>
        <w:rPr>
          <w:rFonts w:cs="Arial"/>
        </w:rPr>
      </w:pPr>
      <w:r w:rsidRPr="000B5DA9">
        <w:rPr>
          <w:rFonts w:cs="Arial"/>
          <w:b/>
        </w:rPr>
        <w:t>Message Type:</w:t>
      </w:r>
      <w:r>
        <w:rPr>
          <w:rFonts w:cs="Arial"/>
        </w:rPr>
        <w:t xml:space="preserve">  Status</w:t>
      </w:r>
    </w:p>
    <w:p w:rsidR="00E4089C" w:rsidRDefault="000D3FD3">
      <w:pPr>
        <w:rPr>
          <w:rFonts w:cs="Arial"/>
        </w:rPr>
      </w:pPr>
    </w:p>
    <w:p w:rsidR="000B5DA9" w:rsidRPr="000B5DA9" w:rsidRDefault="000D3FD3">
      <w:pPr>
        <w:rPr>
          <w:rFonts w:cs="Arial"/>
        </w:rPr>
      </w:pPr>
      <w:r>
        <w:rPr>
          <w:rFonts w:cs="Arial"/>
        </w:rPr>
        <w:t xml:space="preserve">This </w:t>
      </w:r>
      <w:r>
        <w:rPr>
          <w:rFonts w:cs="Arial"/>
        </w:rPr>
        <w:t>signal from the Ext Vehicle Settings Function to the Vehicle Settings Client gives the status of Ambient Lighting Intensity</w:t>
      </w:r>
    </w:p>
    <w:p w:rsidR="000B5DA9" w:rsidRPr="000B5DA9"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2520"/>
        <w:gridCol w:w="990"/>
        <w:gridCol w:w="3457"/>
      </w:tblGrid>
      <w:tr w:rsidR="000B5DA9" w:rsidRPr="000B5DA9" w:rsidTr="000B5DA9">
        <w:trPr>
          <w:jc w:val="center"/>
        </w:trPr>
        <w:tc>
          <w:tcPr>
            <w:tcW w:w="2647"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0B5DA9" w:rsidRPr="000B5DA9" w:rsidRDefault="000D3FD3">
            <w:pPr>
              <w:spacing w:line="276" w:lineRule="auto"/>
              <w:rPr>
                <w:rFonts w:cs="Arial"/>
                <w:b/>
              </w:rPr>
            </w:pPr>
            <w:r w:rsidRPr="000B5DA9">
              <w:rPr>
                <w:rFonts w:cs="Arial"/>
                <w:b/>
              </w:rPr>
              <w:t>Description</w:t>
            </w:r>
          </w:p>
        </w:tc>
      </w:tr>
      <w:tr w:rsidR="000B5DA9" w:rsidRPr="000B5DA9" w:rsidTr="00A16F5C">
        <w:trPr>
          <w:jc w:val="center"/>
        </w:trPr>
        <w:tc>
          <w:tcPr>
            <w:tcW w:w="2647" w:type="dxa"/>
            <w:vMerge w:val="restart"/>
            <w:tcBorders>
              <w:top w:val="single" w:sz="4" w:space="0" w:color="auto"/>
              <w:left w:val="single" w:sz="4" w:space="0" w:color="auto"/>
              <w:right w:val="single" w:sz="4" w:space="0" w:color="auto"/>
            </w:tcBorders>
          </w:tcPr>
          <w:p w:rsidR="000B5DA9" w:rsidRPr="000B5DA9" w:rsidRDefault="000D3FD3">
            <w:pPr>
              <w:spacing w:line="276" w:lineRule="auto"/>
              <w:rPr>
                <w:rFonts w:cs="Arial"/>
              </w:rPr>
            </w:pPr>
            <w:r>
              <w:rPr>
                <w:rFonts w:cs="Arial"/>
              </w:rPr>
              <w:t>LightAmbIntsty_No_Actl</w:t>
            </w: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 Intensity / Ambient Lighting OFF</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0B5DA9" w:rsidRPr="000B5DA9" w:rsidRDefault="000D3FD3">
            <w:pPr>
              <w:autoSpaceDE w:val="0"/>
              <w:autoSpaceDN w:val="0"/>
              <w:adjustRightInd w:val="0"/>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1%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2%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cont</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100% intensity</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0x64</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r w:rsidR="000B5DA9" w:rsidRPr="000B5DA9" w:rsidTr="00A16F5C">
        <w:trPr>
          <w:jc w:val="center"/>
        </w:trPr>
        <w:tc>
          <w:tcPr>
            <w:tcW w:w="2647" w:type="dxa"/>
            <w:vMerge/>
            <w:tcBorders>
              <w:left w:val="single" w:sz="4" w:space="0" w:color="auto"/>
              <w:bottom w:val="single" w:sz="4" w:space="0" w:color="auto"/>
              <w:right w:val="single" w:sz="4" w:space="0" w:color="auto"/>
            </w:tcBorders>
            <w:vAlign w:val="center"/>
          </w:tcPr>
          <w:p w:rsidR="000B5DA9" w:rsidRPr="000B5DA9" w:rsidRDefault="000D3FD3">
            <w:pPr>
              <w:rPr>
                <w:rFonts w:cs="Arial"/>
              </w:rPr>
            </w:pPr>
          </w:p>
        </w:tc>
        <w:tc>
          <w:tcPr>
            <w:tcW w:w="252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r>
              <w:rPr>
                <w:rFonts w:cs="Arial"/>
              </w:rPr>
              <w:t>0x65 – 0xFF</w:t>
            </w:r>
          </w:p>
        </w:tc>
        <w:tc>
          <w:tcPr>
            <w:tcW w:w="3457" w:type="dxa"/>
            <w:tcBorders>
              <w:top w:val="single" w:sz="4" w:space="0" w:color="auto"/>
              <w:left w:val="single" w:sz="4" w:space="0" w:color="auto"/>
              <w:bottom w:val="single" w:sz="4" w:space="0" w:color="auto"/>
              <w:right w:val="single" w:sz="4" w:space="0" w:color="auto"/>
            </w:tcBorders>
          </w:tcPr>
          <w:p w:rsidR="000B5DA9" w:rsidRPr="000B5DA9" w:rsidRDefault="000D3FD3">
            <w:pPr>
              <w:spacing w:line="276" w:lineRule="auto"/>
              <w:rPr>
                <w:rFonts w:cs="Arial"/>
              </w:rPr>
            </w:pPr>
          </w:p>
        </w:tc>
      </w:tr>
    </w:tbl>
    <w:p w:rsidR="000B5DA9" w:rsidRPr="000B5DA9" w:rsidRDefault="000D3FD3">
      <w:pPr>
        <w:rPr>
          <w:rFonts w:cs="Arial"/>
        </w:rPr>
      </w:pPr>
    </w:p>
    <w:p w:rsidR="00406F39" w:rsidRDefault="000D3FD3" w:rsidP="0046553F">
      <w:pPr>
        <w:pStyle w:val="Heading4"/>
      </w:pPr>
      <w:r>
        <w:t>Use Cases</w:t>
      </w:r>
    </w:p>
    <w:p w:rsidR="00406F39" w:rsidRDefault="000D3FD3" w:rsidP="0046553F">
      <w:pPr>
        <w:pStyle w:val="Heading5"/>
      </w:pPr>
      <w:r>
        <w:t>VS-UC-REQ-025229/A- Ambient Lighting- Set Intensity (TcSE ROIN-290604)</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998"/>
      </w:tblGrid>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The user </w:t>
            </w:r>
            <w:r>
              <w:rPr>
                <w:rFonts w:cs="Arial"/>
                <w:szCs w:val="20"/>
              </w:rPr>
              <w:t>selects &lt;updated Ambient Lighting Intensity setting&gt; via the HMI</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vehicle HMI indicates {Updated status of Ambient Lighting Intensity setting}</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58"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6998"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CBI</w:t>
            </w:r>
          </w:p>
        </w:tc>
      </w:tr>
    </w:tbl>
    <w:p w:rsidR="00286B24" w:rsidRDefault="00286B24">
      <w:pPr>
        <w:rPr>
          <w:rFonts w:cs="Arial"/>
          <w:szCs w:val="20"/>
        </w:rPr>
      </w:pPr>
    </w:p>
    <w:p w:rsidR="00406F39" w:rsidRDefault="000D3FD3" w:rsidP="0046553F">
      <w:pPr>
        <w:pStyle w:val="Heading4"/>
      </w:pPr>
      <w:r>
        <w:lastRenderedPageBreak/>
        <w:t>Requirements</w:t>
      </w:r>
    </w:p>
    <w:p w:rsidR="0046553F" w:rsidRPr="0046553F" w:rsidRDefault="0046553F" w:rsidP="0046553F">
      <w:pPr>
        <w:pStyle w:val="Heading5"/>
        <w:rPr>
          <w:b w:val="0"/>
          <w:u w:val="single"/>
        </w:rPr>
      </w:pPr>
      <w:r w:rsidRPr="0046553F">
        <w:rPr>
          <w:b w:val="0"/>
          <w:u w:val="single"/>
        </w:rPr>
        <w:t>VS-SR-REQ-025230/D-Ambient Lighting - Intensity Change Request Latency (TcSE ROIN-141573-1)</w:t>
      </w:r>
    </w:p>
    <w:p w:rsidR="00157787" w:rsidRPr="00157787" w:rsidRDefault="000D3FD3" w:rsidP="00157787">
      <w:pPr>
        <w:rPr>
          <w:ins w:id="970" w:author="Myslinski, Jason (J.S.)" w:date="2017-01-27T08:10:00Z"/>
          <w:rFonts w:cs="Arial"/>
        </w:rPr>
      </w:pPr>
      <w:r>
        <w:rPr>
          <w:rFonts w:cs="Arial"/>
        </w:rPr>
        <w:t>The Vehicle settings client shall ignore the LightAmbIntsty_No_</w:t>
      </w:r>
      <w:r>
        <w:rPr>
          <w:rFonts w:cs="Arial"/>
        </w:rPr>
        <w:t xml:space="preserve">Actl status message for T_Response_light_intensity after sending a LightAmbIntsty_No_Rq to the Ext Vehicle Settings Function to allow for Latency on the response back from the Ambient Lighting Vehicle Setting Server (don’t want to act on a periodic status </w:t>
      </w:r>
      <w:r>
        <w:rPr>
          <w:rFonts w:cs="Arial"/>
        </w:rPr>
        <w:t xml:space="preserve">message from the Vehicle Setting Server that wasn’t yet updated).  </w:t>
      </w:r>
      <w:ins w:id="971" w:author="Myslinski, Jason (J.S.)" w:date="2017-01-27T08:10:00Z">
        <w:r w:rsidRPr="00157787">
          <w:rPr>
            <w:rFonts w:cs="Arial"/>
          </w:rPr>
          <w:t>All other times the Vehicle Settings Client shall update based on the LightAmbIntsty_No_Actl.St signal including updating its LightAmbIntsty_No_Rq signal to match.</w:t>
        </w:r>
      </w:ins>
    </w:p>
    <w:p w:rsidR="006E1D35" w:rsidRDefault="000D3FD3">
      <w:pPr>
        <w:rPr>
          <w:rFonts w:cs="Arial"/>
        </w:rPr>
      </w:pPr>
    </w:p>
    <w:p w:rsidR="006E1D35" w:rsidRDefault="000D3FD3">
      <w:pPr>
        <w:rPr>
          <w:rFonts w:cs="Arial"/>
        </w:rPr>
      </w:pPr>
      <w:r>
        <w:rPr>
          <w:rFonts w:cs="Arial"/>
        </w:rPr>
        <w:t>After T_Response_Light_I</w:t>
      </w:r>
      <w:r>
        <w:rPr>
          <w:rFonts w:cs="Arial"/>
        </w:rPr>
        <w:t>ntensity the Vehicle Setting Client shall use the last state received in the LightAmbInsty_No_Actl signal.</w:t>
      </w:r>
    </w:p>
    <w:p w:rsidR="008B1D47" w:rsidRDefault="000D3FD3">
      <w:pPr>
        <w:rPr>
          <w:rFonts w:cs="Arial"/>
        </w:rPr>
      </w:pPr>
    </w:p>
    <w:p w:rsidR="008B1D47" w:rsidRPr="008B1D47" w:rsidRDefault="000D3FD3" w:rsidP="008B1D47">
      <w:pPr>
        <w:rPr>
          <w:rFonts w:cs="Arial"/>
        </w:rPr>
      </w:pPr>
      <w:r w:rsidRPr="008B1D47">
        <w:rPr>
          <w:rFonts w:cs="Arial"/>
        </w:rPr>
        <w:t xml:space="preserve">Note: Since the </w:t>
      </w:r>
      <w:r>
        <w:rPr>
          <w:rFonts w:cs="Arial"/>
        </w:rPr>
        <w:t xml:space="preserve">LightAmbIntsty_No_Rq </w:t>
      </w:r>
      <w:r w:rsidRPr="008B1D47">
        <w:rPr>
          <w:rFonts w:cs="Arial"/>
        </w:rPr>
        <w:t xml:space="preserve">is event-periodic and some </w:t>
      </w:r>
      <w:r>
        <w:rPr>
          <w:rFonts w:cs="Arial"/>
        </w:rPr>
        <w:t>Vehicle Settings Client modules</w:t>
      </w:r>
      <w:r w:rsidRPr="008B1D47">
        <w:rPr>
          <w:rFonts w:cs="Arial"/>
        </w:rPr>
        <w:t xml:space="preserve"> keep the last state the Vehicle Setting Server if it</w:t>
      </w:r>
      <w:r w:rsidRPr="008B1D47">
        <w:rPr>
          <w:rFonts w:cs="Arial"/>
        </w:rPr>
        <w:t xml:space="preserve"> updates its status message to a new value may want to implement a similar strategy has above (don’t want to act on a periodic status message from Vehicle Setting Client that wasn’t yet updated).</w:t>
      </w:r>
    </w:p>
    <w:p w:rsidR="008B1D47" w:rsidRPr="008B1D47" w:rsidRDefault="000D3FD3">
      <w:pPr>
        <w:rPr>
          <w:rFonts w:cs="Arial"/>
        </w:rPr>
      </w:pPr>
    </w:p>
    <w:p w:rsidR="007917DC" w:rsidRDefault="000D3FD3" w:rsidP="0046553F">
      <w:pPr>
        <w:pStyle w:val="Heading5"/>
      </w:pPr>
      <w:r w:rsidRPr="00B9479B">
        <w:t>VS-TMR-REQ-025231/B-T_Response_light_intensity (TcSE ROIN-146541-2)</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T_Response_light_intensity</w:t>
            </w:r>
          </w:p>
        </w:tc>
        <w:tc>
          <w:tcPr>
            <w:tcW w:w="5442" w:type="dxa"/>
            <w:tcBorders>
              <w:top w:val="single" w:sz="4" w:space="0" w:color="auto"/>
              <w:left w:val="single" w:sz="4" w:space="0" w:color="auto"/>
              <w:bottom w:val="single" w:sz="4" w:space="0" w:color="auto"/>
              <w:right w:val="single" w:sz="4" w:space="0" w:color="auto"/>
            </w:tcBorders>
            <w:hideMark/>
          </w:tcPr>
          <w:p w:rsidR="006E7F4E" w:rsidRDefault="000D3FD3">
            <w:pPr>
              <w:rPr>
                <w:rFonts w:cs="Arial"/>
              </w:rPr>
            </w:pPr>
            <w:r>
              <w:rPr>
                <w:rFonts w:cs="Arial"/>
              </w:rPr>
              <w:t xml:space="preserve">Minimum amount of time between LightAmbIntsty_No_Rq color change and acting </w:t>
            </w:r>
            <w:r>
              <w:rPr>
                <w:rFonts w:cs="Arial"/>
              </w:rPr>
              <w:t>upon a LightAmbIntsty_No_Actl signal by the vehicle settings client.</w:t>
            </w:r>
          </w:p>
          <w:p w:rsidR="00554762" w:rsidRDefault="000D3FD3">
            <w:pPr>
              <w:rPr>
                <w:rFonts w:cs="Arial"/>
              </w:rPr>
            </w:pPr>
          </w:p>
          <w:p w:rsidR="00554762" w:rsidRDefault="000D3FD3">
            <w:pPr>
              <w:rPr>
                <w:rFonts w:cs="Arial"/>
              </w:rPr>
            </w:pPr>
            <w:r>
              <w:rPr>
                <w:rFonts w:cs="Arial"/>
              </w:rPr>
              <w:t>Use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500</w:t>
            </w:r>
          </w:p>
        </w:tc>
      </w:tr>
    </w:tbl>
    <w:p w:rsidR="005A201A" w:rsidRPr="00B01CDD" w:rsidRDefault="000D3FD3" w:rsidP="00B01CDD">
      <w:pPr>
        <w:rPr>
          <w:sz w:val="14"/>
          <w:szCs w:val="14"/>
        </w:rPr>
      </w:pPr>
    </w:p>
    <w:p w:rsidR="0046553F" w:rsidRPr="0046553F" w:rsidRDefault="0046553F" w:rsidP="0046553F">
      <w:pPr>
        <w:pStyle w:val="Heading5"/>
        <w:rPr>
          <w:b w:val="0"/>
          <w:u w:val="single"/>
        </w:rPr>
      </w:pPr>
      <w:r w:rsidRPr="0046553F">
        <w:rPr>
          <w:b w:val="0"/>
          <w:u w:val="single"/>
        </w:rPr>
        <w:t>VS-HMI-REQ-097951/A-Ambient Lighting Intensity</w:t>
      </w:r>
    </w:p>
    <w:p w:rsidR="00B42756" w:rsidRDefault="000D3FD3" w:rsidP="00500605">
      <w:r>
        <w:t>Reference HMI vehicle specific documents for screen flow.</w:t>
      </w:r>
      <w:r>
        <w:t xml:space="preserve">  If HMI and this requirement contradict follow the HMI specification. </w:t>
      </w:r>
    </w:p>
    <w:p w:rsidR="00043829" w:rsidRDefault="000D3FD3" w:rsidP="00500605"/>
    <w:p w:rsidR="00043829" w:rsidRDefault="000D3FD3" w:rsidP="00500605">
      <w:r w:rsidRPr="00B42756">
        <w:t xml:space="preserve">Ambient Lighting Intensity signal values will be adjusted per </w:t>
      </w:r>
      <w:r>
        <w:t>HMI in the following increments:</w:t>
      </w:r>
    </w:p>
    <w:p w:rsidR="006463C0" w:rsidRDefault="000D3FD3" w:rsidP="00500605"/>
    <w:p w:rsidR="006463C0" w:rsidRPr="006463C0" w:rsidRDefault="000D3FD3" w:rsidP="006463C0">
      <w:r>
        <w:t xml:space="preserve">For </w:t>
      </w:r>
      <w:r w:rsidRPr="006463C0">
        <w:t>CGEA1.3 /C1MCA</w:t>
      </w:r>
      <w:r>
        <w:t xml:space="preserve"> (Please verify for particular module with HMI team):</w:t>
      </w:r>
      <w:r w:rsidRPr="006463C0">
        <w:t xml:space="preserve">  </w:t>
      </w:r>
    </w:p>
    <w:p w:rsidR="006463C0" w:rsidRDefault="000D3FD3" w:rsidP="006463C0">
      <w:pPr>
        <w:rPr>
          <w:rFonts w:cs="Arial"/>
        </w:rPr>
      </w:pPr>
    </w:p>
    <w:tbl>
      <w:tblPr>
        <w:tblW w:w="0" w:type="auto"/>
        <w:jc w:val="center"/>
        <w:tblCellMar>
          <w:left w:w="0" w:type="dxa"/>
          <w:right w:w="0" w:type="dxa"/>
        </w:tblCellMar>
        <w:tblLook w:val="04A0" w:firstRow="1" w:lastRow="0" w:firstColumn="1" w:lastColumn="0" w:noHBand="0" w:noVBand="1"/>
      </w:tblPr>
      <w:tblGrid>
        <w:gridCol w:w="1342"/>
        <w:gridCol w:w="1620"/>
        <w:gridCol w:w="3060"/>
        <w:gridCol w:w="2421"/>
      </w:tblGrid>
      <w:tr w:rsidR="006463C0" w:rsidTr="009670E0">
        <w:trPr>
          <w:jc w:val="center"/>
        </w:trPr>
        <w:tc>
          <w:tcPr>
            <w:tcW w:w="1342"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6463C0" w:rsidRDefault="000D3FD3">
            <w:pPr>
              <w:spacing w:line="276" w:lineRule="auto"/>
              <w:jc w:val="center"/>
              <w:rPr>
                <w:rFonts w:eastAsiaTheme="minorHAnsi" w:cs="Arial"/>
                <w:b/>
                <w:bCs/>
              </w:rPr>
            </w:pPr>
            <w:r>
              <w:rPr>
                <w:rFonts w:cs="Arial"/>
                <w:b/>
                <w:bCs/>
              </w:rPr>
              <w:t>Name</w:t>
            </w:r>
          </w:p>
        </w:tc>
        <w:tc>
          <w:tcPr>
            <w:tcW w:w="162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6463C0" w:rsidRDefault="000D3FD3">
            <w:pPr>
              <w:spacing w:line="276" w:lineRule="auto"/>
              <w:jc w:val="center"/>
              <w:rPr>
                <w:rFonts w:eastAsiaTheme="minorHAnsi" w:cs="Arial"/>
                <w:b/>
                <w:bCs/>
              </w:rPr>
            </w:pPr>
            <w:r>
              <w:rPr>
                <w:rFonts w:cs="Arial"/>
                <w:b/>
                <w:bCs/>
              </w:rPr>
              <w:t>Literals</w:t>
            </w:r>
          </w:p>
        </w:tc>
        <w:tc>
          <w:tcPr>
            <w:tcW w:w="306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6463C0" w:rsidRDefault="000D3FD3">
            <w:pPr>
              <w:spacing w:line="276" w:lineRule="auto"/>
              <w:jc w:val="center"/>
              <w:rPr>
                <w:rFonts w:eastAsiaTheme="minorHAnsi" w:cs="Arial"/>
                <w:b/>
                <w:bCs/>
              </w:rPr>
            </w:pPr>
            <w:r>
              <w:rPr>
                <w:rFonts w:cs="Arial"/>
                <w:b/>
                <w:bCs/>
              </w:rPr>
              <w:t>Value</w:t>
            </w:r>
          </w:p>
        </w:tc>
        <w:tc>
          <w:tcPr>
            <w:tcW w:w="2421"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6463C0" w:rsidRDefault="000D3FD3">
            <w:pPr>
              <w:spacing w:line="276" w:lineRule="auto"/>
              <w:jc w:val="center"/>
              <w:rPr>
                <w:rFonts w:eastAsiaTheme="minorHAnsi" w:cs="Arial"/>
                <w:b/>
                <w:bCs/>
              </w:rPr>
            </w:pPr>
            <w:r>
              <w:rPr>
                <w:rFonts w:cs="Arial"/>
                <w:b/>
                <w:bCs/>
              </w:rPr>
              <w:t>Description</w:t>
            </w:r>
          </w:p>
        </w:tc>
      </w:tr>
      <w:tr w:rsidR="006463C0" w:rsidTr="00EF24DA">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rPr>
            </w:pPr>
            <w:r>
              <w:rPr>
                <w:rFonts w:cs="Arial"/>
              </w:rPr>
              <w:t>Mode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rPr>
            </w:pPr>
            <w:r>
              <w:rPr>
                <w:rFonts w:cs="Arial"/>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rPr>
            </w:pPr>
            <w:r>
              <w:rPr>
                <w:rFonts w:cs="Arial"/>
              </w:rPr>
              <w:t>-</w:t>
            </w:r>
          </w:p>
        </w:tc>
        <w:tc>
          <w:tcPr>
            <w:tcW w:w="2421" w:type="dxa"/>
            <w:tcBorders>
              <w:top w:val="nil"/>
              <w:left w:val="nil"/>
              <w:bottom w:val="single" w:sz="8" w:space="0" w:color="auto"/>
              <w:right w:val="single" w:sz="8" w:space="0" w:color="auto"/>
            </w:tcBorders>
            <w:tcMar>
              <w:top w:w="0" w:type="dxa"/>
              <w:left w:w="108" w:type="dxa"/>
              <w:bottom w:w="0" w:type="dxa"/>
              <w:right w:w="108" w:type="dxa"/>
            </w:tcMar>
          </w:tcPr>
          <w:p w:rsidR="006463C0" w:rsidRDefault="000D3FD3">
            <w:pPr>
              <w:spacing w:line="276" w:lineRule="auto"/>
              <w:jc w:val="center"/>
              <w:rPr>
                <w:rFonts w:eastAsiaTheme="minorHAnsi" w:cs="Arial"/>
              </w:rPr>
            </w:pPr>
          </w:p>
        </w:tc>
      </w:tr>
      <w:tr w:rsidR="006463C0" w:rsidTr="00EF24DA">
        <w:trPr>
          <w:jc w:val="center"/>
        </w:trPr>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463C0" w:rsidRDefault="000D3FD3">
            <w:pPr>
              <w:spacing w:line="276" w:lineRule="auto"/>
              <w:jc w:val="center"/>
              <w:rPr>
                <w:rFonts w:eastAsiaTheme="minorHAnsi" w:cs="Arial"/>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rPr>
            </w:pPr>
            <w:r>
              <w:rPr>
                <w:rFonts w:cs="Arial"/>
              </w:rPr>
              <w:t>Inactive</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6463C0" w:rsidRDefault="000D3FD3">
            <w:pPr>
              <w:spacing w:line="276" w:lineRule="auto"/>
              <w:rPr>
                <w:rFonts w:eastAsiaTheme="minorHAnsi" w:cs="Arial"/>
              </w:rPr>
            </w:pPr>
            <w:r>
              <w:rPr>
                <w:rFonts w:cs="Arial"/>
              </w:rPr>
              <w:t xml:space="preserve">int </w:t>
            </w:r>
            <w:r>
              <w:rPr>
                <w:rFonts w:cs="Arial"/>
                <w:i/>
                <w:iCs/>
              </w:rPr>
              <w:t>LightAmbIntsty_ET</w:t>
            </w:r>
            <w:r>
              <w:rPr>
                <w:rFonts w:cs="Arial"/>
              </w:rPr>
              <w:t xml:space="preserve"> </w:t>
            </w:r>
          </w:p>
          <w:p w:rsidR="006463C0" w:rsidRDefault="000D3FD3">
            <w:pPr>
              <w:spacing w:line="276" w:lineRule="auto"/>
              <w:rPr>
                <w:rFonts w:cs="Arial"/>
              </w:rPr>
            </w:pPr>
            <w:r>
              <w:rPr>
                <w:rFonts w:cs="Arial"/>
              </w:rPr>
              <w:t>0x00 0% Intensity</w:t>
            </w:r>
          </w:p>
          <w:p w:rsidR="006463C0" w:rsidRDefault="000D3FD3">
            <w:pPr>
              <w:spacing w:line="276" w:lineRule="auto"/>
              <w:rPr>
                <w:rFonts w:cs="Arial"/>
              </w:rPr>
            </w:pPr>
            <w:r>
              <w:rPr>
                <w:rFonts w:cs="Arial"/>
              </w:rPr>
              <w:t>0x01 1% Intensity</w:t>
            </w:r>
          </w:p>
          <w:p w:rsidR="006463C0" w:rsidRDefault="000D3FD3">
            <w:pPr>
              <w:spacing w:line="276" w:lineRule="auto"/>
              <w:rPr>
                <w:rFonts w:cs="Arial"/>
              </w:rPr>
            </w:pPr>
            <w:r>
              <w:rPr>
                <w:rFonts w:cs="Arial"/>
              </w:rPr>
              <w:t>...</w:t>
            </w:r>
          </w:p>
          <w:p w:rsidR="006463C0" w:rsidRDefault="000D3FD3">
            <w:pPr>
              <w:spacing w:line="276" w:lineRule="auto"/>
              <w:rPr>
                <w:rFonts w:cs="Arial"/>
              </w:rPr>
            </w:pPr>
            <w:r>
              <w:rPr>
                <w:rFonts w:cs="Arial"/>
              </w:rPr>
              <w:t>0x64 100% Intensity</w:t>
            </w:r>
          </w:p>
          <w:p w:rsidR="006463C0" w:rsidRDefault="000D3FD3">
            <w:pPr>
              <w:spacing w:line="276" w:lineRule="auto"/>
              <w:rPr>
                <w:rFonts w:cs="Arial"/>
              </w:rPr>
            </w:pPr>
            <w:r>
              <w:rPr>
                <w:rFonts w:cs="Arial"/>
              </w:rPr>
              <w:t>0xFF Reserved</w:t>
            </w:r>
          </w:p>
          <w:p w:rsidR="006463C0" w:rsidRDefault="000D3FD3">
            <w:pPr>
              <w:spacing w:line="276" w:lineRule="auto"/>
              <w:rPr>
                <w:rFonts w:eastAsiaTheme="minorHAnsi" w:cs="Arial"/>
                <w:lang w:val="pt-BR"/>
              </w:rPr>
            </w:pPr>
          </w:p>
        </w:tc>
        <w:tc>
          <w:tcPr>
            <w:tcW w:w="2421"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rPr>
                <w:rFonts w:eastAsiaTheme="minorHAnsi" w:cs="Arial"/>
              </w:rPr>
            </w:pPr>
            <w:r>
              <w:rPr>
                <w:rFonts w:cs="Arial"/>
              </w:rPr>
              <w:t>Ambient Lighting Intensity Selection from Vehicle Settings Client to Ext Vehicle Settings Function</w:t>
            </w:r>
          </w:p>
        </w:tc>
      </w:tr>
    </w:tbl>
    <w:p w:rsidR="006463C0" w:rsidRDefault="000D3FD3" w:rsidP="006463C0">
      <w:pPr>
        <w:rPr>
          <w:rFonts w:eastAsiaTheme="minorHAnsi" w:cs="Arial"/>
        </w:rPr>
      </w:pPr>
    </w:p>
    <w:p w:rsidR="006463C0" w:rsidRDefault="000D3FD3" w:rsidP="006463C0"/>
    <w:p w:rsidR="006463C0" w:rsidRPr="006463C0" w:rsidRDefault="000D3FD3" w:rsidP="006463C0">
      <w:r>
        <w:t xml:space="preserve">For </w:t>
      </w:r>
      <w:r w:rsidRPr="006463C0">
        <w:t>CGEA 1.2</w:t>
      </w:r>
      <w:r>
        <w:t xml:space="preserve"> (Please verify for particular module with HMI team):</w:t>
      </w:r>
      <w:r w:rsidRPr="006463C0">
        <w:t>:</w:t>
      </w:r>
    </w:p>
    <w:p w:rsidR="006463C0" w:rsidRDefault="000D3FD3" w:rsidP="006463C0"/>
    <w:tbl>
      <w:tblPr>
        <w:tblW w:w="0" w:type="auto"/>
        <w:jc w:val="center"/>
        <w:tblCellMar>
          <w:left w:w="0" w:type="dxa"/>
          <w:right w:w="0" w:type="dxa"/>
        </w:tblCellMar>
        <w:tblLook w:val="04A0" w:firstRow="1" w:lastRow="0" w:firstColumn="1" w:lastColumn="0" w:noHBand="0" w:noVBand="1"/>
      </w:tblPr>
      <w:tblGrid>
        <w:gridCol w:w="3060"/>
        <w:gridCol w:w="3060"/>
      </w:tblGrid>
      <w:tr w:rsidR="006463C0" w:rsidTr="00EF24DA">
        <w:trPr>
          <w:jc w:val="center"/>
        </w:trPr>
        <w:tc>
          <w:tcPr>
            <w:tcW w:w="3060" w:type="dxa"/>
            <w:tcBorders>
              <w:top w:val="single" w:sz="8" w:space="0" w:color="auto"/>
              <w:left w:val="single" w:sz="8" w:space="0" w:color="auto"/>
              <w:bottom w:val="single" w:sz="8" w:space="0" w:color="auto"/>
              <w:right w:val="single" w:sz="8" w:space="0" w:color="auto"/>
            </w:tcBorders>
            <w:shd w:val="clear" w:color="auto" w:fill="A6A6A6"/>
            <w:hideMark/>
          </w:tcPr>
          <w:p w:rsidR="006463C0" w:rsidRDefault="000D3FD3">
            <w:pPr>
              <w:spacing w:line="276" w:lineRule="auto"/>
              <w:jc w:val="center"/>
              <w:rPr>
                <w:rFonts w:eastAsiaTheme="minorHAnsi" w:cs="Arial"/>
                <w:szCs w:val="22"/>
              </w:rPr>
            </w:pPr>
            <w:r>
              <w:t>Value</w:t>
            </w:r>
          </w:p>
        </w:tc>
        <w:tc>
          <w:tcPr>
            <w:tcW w:w="3060"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Description</w:t>
            </w:r>
          </w:p>
        </w:tc>
      </w:tr>
      <w:tr w:rsidR="003C26A6" w:rsidTr="00EF24DA">
        <w:trPr>
          <w:jc w:val="center"/>
        </w:trPr>
        <w:tc>
          <w:tcPr>
            <w:tcW w:w="3060" w:type="dxa"/>
            <w:tcBorders>
              <w:top w:val="nil"/>
              <w:left w:val="single" w:sz="8" w:space="0" w:color="auto"/>
              <w:bottom w:val="single" w:sz="8" w:space="0" w:color="auto"/>
              <w:right w:val="single" w:sz="8" w:space="0" w:color="auto"/>
            </w:tcBorders>
          </w:tcPr>
          <w:p w:rsidR="003C26A6" w:rsidRDefault="000D3FD3">
            <w:pPr>
              <w:spacing w:line="276" w:lineRule="auto"/>
              <w:jc w:val="center"/>
            </w:pPr>
            <w:r>
              <w:t>0x00</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3C26A6" w:rsidRDefault="000D3FD3">
            <w:pPr>
              <w:spacing w:line="276" w:lineRule="auto"/>
              <w:jc w:val="center"/>
            </w:pPr>
            <w:r>
              <w:t>0% Intensity</w:t>
            </w:r>
          </w:p>
        </w:tc>
      </w:tr>
      <w:tr w:rsidR="006463C0" w:rsidTr="00EF24DA">
        <w:trPr>
          <w:jc w:val="center"/>
        </w:trPr>
        <w:tc>
          <w:tcPr>
            <w:tcW w:w="3060" w:type="dxa"/>
            <w:tcBorders>
              <w:top w:val="nil"/>
              <w:left w:val="single" w:sz="8" w:space="0" w:color="auto"/>
              <w:bottom w:val="single" w:sz="8" w:space="0" w:color="auto"/>
              <w:right w:val="single" w:sz="8" w:space="0" w:color="auto"/>
            </w:tcBorders>
            <w:hideMark/>
          </w:tcPr>
          <w:p w:rsidR="006463C0" w:rsidRDefault="000D3FD3">
            <w:pPr>
              <w:spacing w:line="276" w:lineRule="auto"/>
              <w:jc w:val="center"/>
              <w:rPr>
                <w:rFonts w:eastAsiaTheme="minorHAnsi" w:cs="Arial"/>
                <w:szCs w:val="22"/>
              </w:rPr>
            </w:pPr>
            <w:r>
              <w:t>0x14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20% Intensity</w:t>
            </w:r>
          </w:p>
        </w:tc>
      </w:tr>
      <w:tr w:rsidR="006463C0" w:rsidTr="00EF24DA">
        <w:trPr>
          <w:jc w:val="center"/>
        </w:trPr>
        <w:tc>
          <w:tcPr>
            <w:tcW w:w="3060" w:type="dxa"/>
            <w:tcBorders>
              <w:top w:val="nil"/>
              <w:left w:val="single" w:sz="8" w:space="0" w:color="auto"/>
              <w:bottom w:val="single" w:sz="8" w:space="0" w:color="auto"/>
              <w:right w:val="single" w:sz="8" w:space="0" w:color="auto"/>
            </w:tcBorders>
            <w:hideMark/>
          </w:tcPr>
          <w:p w:rsidR="006463C0" w:rsidRDefault="000D3FD3">
            <w:pPr>
              <w:spacing w:line="276" w:lineRule="auto"/>
              <w:jc w:val="center"/>
              <w:rPr>
                <w:rFonts w:eastAsiaTheme="minorHAnsi" w:cs="Arial"/>
                <w:szCs w:val="22"/>
              </w:rPr>
            </w:pPr>
            <w:r>
              <w:t>0x28</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40% Intensity</w:t>
            </w:r>
          </w:p>
        </w:tc>
      </w:tr>
      <w:tr w:rsidR="006463C0" w:rsidTr="00EF24DA">
        <w:trPr>
          <w:jc w:val="center"/>
        </w:trPr>
        <w:tc>
          <w:tcPr>
            <w:tcW w:w="3060" w:type="dxa"/>
            <w:tcBorders>
              <w:top w:val="nil"/>
              <w:left w:val="single" w:sz="8" w:space="0" w:color="auto"/>
              <w:bottom w:val="single" w:sz="8" w:space="0" w:color="auto"/>
              <w:right w:val="single" w:sz="8" w:space="0" w:color="auto"/>
            </w:tcBorders>
            <w:hideMark/>
          </w:tcPr>
          <w:p w:rsidR="006463C0" w:rsidRDefault="000D3FD3">
            <w:pPr>
              <w:spacing w:line="276" w:lineRule="auto"/>
              <w:jc w:val="center"/>
              <w:rPr>
                <w:rFonts w:eastAsiaTheme="minorHAnsi" w:cs="Arial"/>
                <w:szCs w:val="22"/>
              </w:rPr>
            </w:pPr>
            <w:r>
              <w:t>0x3C</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60% Intensity</w:t>
            </w:r>
          </w:p>
        </w:tc>
      </w:tr>
      <w:tr w:rsidR="006463C0" w:rsidTr="00EF24DA">
        <w:trPr>
          <w:jc w:val="center"/>
        </w:trPr>
        <w:tc>
          <w:tcPr>
            <w:tcW w:w="3060" w:type="dxa"/>
            <w:tcBorders>
              <w:top w:val="nil"/>
              <w:left w:val="single" w:sz="8" w:space="0" w:color="auto"/>
              <w:bottom w:val="single" w:sz="8" w:space="0" w:color="auto"/>
              <w:right w:val="single" w:sz="8" w:space="0" w:color="auto"/>
            </w:tcBorders>
            <w:hideMark/>
          </w:tcPr>
          <w:p w:rsidR="006463C0" w:rsidRDefault="000D3FD3">
            <w:pPr>
              <w:spacing w:line="276" w:lineRule="auto"/>
              <w:jc w:val="center"/>
              <w:rPr>
                <w:rFonts w:eastAsiaTheme="minorHAnsi" w:cs="Arial"/>
                <w:szCs w:val="22"/>
              </w:rPr>
            </w:pPr>
            <w:r>
              <w:t>0x50</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80% Intensity</w:t>
            </w:r>
          </w:p>
        </w:tc>
      </w:tr>
      <w:tr w:rsidR="006463C0" w:rsidTr="00EF24DA">
        <w:trPr>
          <w:jc w:val="center"/>
        </w:trPr>
        <w:tc>
          <w:tcPr>
            <w:tcW w:w="3060" w:type="dxa"/>
            <w:tcBorders>
              <w:top w:val="nil"/>
              <w:left w:val="single" w:sz="8" w:space="0" w:color="auto"/>
              <w:bottom w:val="single" w:sz="8" w:space="0" w:color="auto"/>
              <w:right w:val="single" w:sz="8" w:space="0" w:color="auto"/>
            </w:tcBorders>
            <w:hideMark/>
          </w:tcPr>
          <w:p w:rsidR="006463C0" w:rsidRDefault="000D3FD3">
            <w:pPr>
              <w:spacing w:line="276" w:lineRule="auto"/>
              <w:jc w:val="center"/>
              <w:rPr>
                <w:rFonts w:eastAsiaTheme="minorHAnsi" w:cs="Arial"/>
                <w:szCs w:val="22"/>
              </w:rPr>
            </w:pPr>
            <w:r>
              <w:lastRenderedPageBreak/>
              <w:t>0x64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6463C0" w:rsidRDefault="000D3FD3">
            <w:pPr>
              <w:spacing w:line="276" w:lineRule="auto"/>
              <w:jc w:val="center"/>
              <w:rPr>
                <w:rFonts w:eastAsiaTheme="minorHAnsi" w:cs="Arial"/>
                <w:szCs w:val="22"/>
              </w:rPr>
            </w:pPr>
            <w:r>
              <w:t>100% Intensity</w:t>
            </w:r>
          </w:p>
        </w:tc>
      </w:tr>
    </w:tbl>
    <w:p w:rsidR="006463C0" w:rsidRDefault="000D3FD3" w:rsidP="00500605"/>
    <w:p w:rsidR="00406F39" w:rsidRDefault="000D3FD3" w:rsidP="0046553F">
      <w:pPr>
        <w:pStyle w:val="Heading4"/>
      </w:pPr>
      <w:r>
        <w:t xml:space="preserve">Sequence </w:t>
      </w:r>
      <w:r>
        <w:t>Diagrams</w:t>
      </w:r>
    </w:p>
    <w:p w:rsidR="00406F39" w:rsidRDefault="000D3FD3" w:rsidP="0046553F">
      <w:pPr>
        <w:pStyle w:val="Heading5"/>
      </w:pPr>
      <w:r>
        <w:t>VS-SD-REQ-025232/A-Ambient Lighting- Set Intensity (TcSE ROIN-118729-2)</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VS-FUN-REQ-025368/A-Ambient Lighting- Set Int</w:t>
      </w:r>
      <w:r w:rsidRPr="00F8674E">
        <w:rPr>
          <w:sz w:val="16"/>
          <w:szCs w:val="16"/>
        </w:rPr>
        <w:t>ensity (TcSE ROIN-119880-1)</w:t>
      </w:r>
    </w:p>
    <w:p w:rsidR="007C3C8E" w:rsidRPr="00F8674E" w:rsidRDefault="000D3FD3" w:rsidP="007C3C8E">
      <w:pPr>
        <w:rPr>
          <w:sz w:val="16"/>
          <w:szCs w:val="16"/>
        </w:rPr>
      </w:pPr>
      <w:r w:rsidRPr="00F8674E">
        <w:rPr>
          <w:sz w:val="16"/>
          <w:szCs w:val="16"/>
        </w:rPr>
        <w:t>VSv2-FUN-REQ-025228/C-Ambient Lighting- Set Intensity (TcSE ROIN-292320-1)</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&lt;updated Ambient Lighting Intensity setting&gt; via the HMI</w:t>
      </w:r>
    </w:p>
    <w:p w:rsidR="00286B24" w:rsidRDefault="00286B24">
      <w:pPr>
        <w:ind w:left="720"/>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 xml:space="preserve">Center Stack </w:t>
      </w:r>
      <w:r>
        <w:rPr>
          <w:rFonts w:cs="Arial"/>
          <w:szCs w:val="20"/>
        </w:rPr>
        <w:t>Display is On, Settings units menu is active.</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The vehicle HMI indicates {Updat</w:t>
      </w:r>
      <w:r>
        <w:rPr>
          <w:rFonts w:cs="Arial"/>
          <w:szCs w:val="20"/>
        </w:rPr>
        <w:t>ed status of Ambient Lighting Intensity setting}</w:t>
      </w:r>
    </w:p>
    <w:p w:rsidR="00286B24" w:rsidRDefault="00286B24">
      <w:pPr>
        <w:ind w:left="720"/>
      </w:pPr>
    </w:p>
    <w:p w:rsidR="00406F39" w:rsidRPr="00760C18" w:rsidRDefault="000D3FD3" w:rsidP="00D006E5">
      <w:pPr>
        <w:pStyle w:val="BoldText"/>
      </w:pPr>
      <w:r w:rsidRPr="00760C18">
        <w:t>Sequence Diagram</w:t>
      </w:r>
    </w:p>
    <w:p w:rsidR="00286B24" w:rsidRDefault="000D3FD3" w:rsidP="0046553F">
      <w:pPr>
        <w:keepNext/>
        <w:jc w:val="center"/>
      </w:pPr>
      <w:r>
        <w:rPr>
          <w:noProof/>
        </w:rPr>
        <w:drawing>
          <wp:inline distT="0" distB="0" distL="0" distR="0">
            <wp:extent cx="6400800" cy="3286125"/>
            <wp:effectExtent l="0" t="0" r="0" b="9525"/>
            <wp:docPr id="1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328612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72" w:name="_Toc33533799"/>
      <w:r w:rsidRPr="00B9479B">
        <w:lastRenderedPageBreak/>
        <w:t>VSv</w:t>
      </w:r>
      <w:r w:rsidRPr="00B9479B">
        <w:t>2-FUN-REQ-192195/A-Ambient Lighting - Variant 2</w:t>
      </w:r>
      <w:bookmarkEnd w:id="972"/>
    </w:p>
    <w:p w:rsidR="00406F39" w:rsidRDefault="000D3FD3" w:rsidP="0046553F">
      <w:pPr>
        <w:pStyle w:val="Heading3"/>
      </w:pPr>
      <w:bookmarkStart w:id="973" w:name="_Toc33533800"/>
      <w:r w:rsidRPr="00B9479B">
        <w:t>VSv2-IIR-REQ-192188/A-Ambient Lighting Settings Client_Tx - Variant 2</w:t>
      </w:r>
      <w:bookmarkEnd w:id="973"/>
    </w:p>
    <w:p w:rsidR="001140FA" w:rsidRPr="001B0D7A" w:rsidRDefault="000D3FD3">
      <w:pPr>
        <w:rPr>
          <w:rFonts w:cs="Arial"/>
          <w:lang w:val="de-DE"/>
        </w:rPr>
      </w:pPr>
      <w:r w:rsidRPr="001B0D7A">
        <w:rPr>
          <w:rFonts w:cs="Arial"/>
          <w:lang w:val="de-DE"/>
        </w:rPr>
        <w:t>Note: Regardless what is in the CAN dB the logical encodings for the signals listed in the in the Ambient Lighting – Variant 2  SPSS interface descriptions shall be used</w:t>
      </w:r>
    </w:p>
    <w:p w:rsidR="00790A0A" w:rsidRPr="001B0D7A" w:rsidRDefault="000D3FD3">
      <w:pPr>
        <w:rPr>
          <w:rFonts w:cs="Arial"/>
          <w:lang w:val="de-DE"/>
        </w:rPr>
      </w:pPr>
    </w:p>
    <w:p w:rsidR="00406F39" w:rsidRDefault="000D3FD3" w:rsidP="0046553F">
      <w:pPr>
        <w:pStyle w:val="Heading4"/>
      </w:pPr>
      <w:r w:rsidRPr="00B9479B">
        <w:t>MD-REQ-192189/B-LightAmbColor_No_Rq - Variant 2</w:t>
      </w:r>
    </w:p>
    <w:p w:rsidR="00677823" w:rsidRPr="00A163AE" w:rsidRDefault="000D3FD3">
      <w:pPr>
        <w:rPr>
          <w:rFonts w:cs="Arial"/>
        </w:rPr>
      </w:pPr>
      <w:r w:rsidRPr="00A163AE">
        <w:rPr>
          <w:rFonts w:cs="Arial"/>
          <w:b/>
        </w:rPr>
        <w:t>Message Type:</w:t>
      </w:r>
      <w:r w:rsidRPr="00A163AE">
        <w:rPr>
          <w:rFonts w:cs="Arial"/>
        </w:rPr>
        <w:t xml:space="preserve">  Request</w:t>
      </w:r>
    </w:p>
    <w:p w:rsidR="00677823" w:rsidRPr="00A163AE" w:rsidRDefault="000D3FD3">
      <w:pPr>
        <w:rPr>
          <w:rFonts w:cs="Arial"/>
        </w:rPr>
      </w:pPr>
    </w:p>
    <w:p w:rsidR="00677823" w:rsidRPr="00A163AE" w:rsidRDefault="000D3FD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677823" w:rsidRPr="00A163AE"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A163AE" w:rsidRPr="00A163AE" w:rsidTr="00A163AE">
        <w:trPr>
          <w:jc w:val="center"/>
        </w:trPr>
        <w:tc>
          <w:tcPr>
            <w:tcW w:w="246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V</w:t>
            </w:r>
            <w:r w:rsidRPr="00A163AE">
              <w:rPr>
                <w:rFonts w:cs="Arial"/>
                <w:b/>
              </w:rPr>
              <w:t>alue</w:t>
            </w:r>
          </w:p>
        </w:tc>
        <w:tc>
          <w:tcPr>
            <w:tcW w:w="354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Description</w:t>
            </w:r>
          </w:p>
        </w:tc>
      </w:tr>
      <w:tr w:rsidR="00A163AE" w:rsidRPr="00A163AE" w:rsidTr="00A163AE">
        <w:trPr>
          <w:jc w:val="center"/>
        </w:trPr>
        <w:tc>
          <w:tcPr>
            <w:tcW w:w="2467" w:type="dxa"/>
            <w:vMerge w:val="restart"/>
            <w:tcBorders>
              <w:top w:val="single" w:sz="4" w:space="0" w:color="auto"/>
              <w:left w:val="single" w:sz="4" w:space="0" w:color="auto"/>
              <w:right w:val="single" w:sz="4" w:space="0" w:color="auto"/>
            </w:tcBorders>
          </w:tcPr>
          <w:p w:rsidR="00A163AE" w:rsidRPr="00A163AE" w:rsidRDefault="000D3FD3">
            <w:pPr>
              <w:widowControl w:val="0"/>
              <w:tabs>
                <w:tab w:val="left" w:pos="720"/>
              </w:tabs>
              <w:spacing w:line="276" w:lineRule="auto"/>
              <w:rPr>
                <w:rFonts w:cs="Arial"/>
              </w:rPr>
            </w:pPr>
            <w:r>
              <w:rPr>
                <w:rFonts w:cs="Arial"/>
              </w:rPr>
              <w:t>LightAmbColor_No_Rq – Variant 2</w:t>
            </w:r>
          </w:p>
          <w:p w:rsidR="00A163AE" w:rsidRPr="00A163AE" w:rsidRDefault="000D3FD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A163AE" w:rsidRPr="00A163AE" w:rsidRDefault="000D3FD3">
            <w:pPr>
              <w:autoSpaceDE w:val="0"/>
              <w:autoSpaceDN w:val="0"/>
              <w:adjustRightInd w:val="0"/>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 xml:space="preserve">Color </w:t>
            </w:r>
            <w:r>
              <w:rPr>
                <w:rFonts w:cs="Arial"/>
              </w:rPr>
              <w:t>ID11</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bl>
    <w:p w:rsidR="00A163AE" w:rsidRPr="00A163AE" w:rsidRDefault="000D3FD3">
      <w:pPr>
        <w:rPr>
          <w:rFonts w:cs="Arial"/>
        </w:rPr>
      </w:pPr>
    </w:p>
    <w:p w:rsidR="00406F39" w:rsidRDefault="000D3FD3" w:rsidP="0046553F">
      <w:pPr>
        <w:pStyle w:val="Heading4"/>
      </w:pPr>
      <w:r w:rsidRPr="00B9479B">
        <w:t>MD-REQ-192190/B-LightAmbIntsty_No_Rq - Variant 2</w:t>
      </w:r>
    </w:p>
    <w:p w:rsidR="00E0694A" w:rsidRPr="00882A9A" w:rsidRDefault="000D3FD3">
      <w:pPr>
        <w:rPr>
          <w:rFonts w:cs="Arial"/>
        </w:rPr>
      </w:pPr>
      <w:r w:rsidRPr="00882A9A">
        <w:rPr>
          <w:rFonts w:cs="Arial"/>
          <w:b/>
        </w:rPr>
        <w:t>Message Type</w:t>
      </w:r>
      <w:r w:rsidRPr="00882A9A">
        <w:rPr>
          <w:rFonts w:cs="Arial"/>
        </w:rPr>
        <w:t>:  Request</w:t>
      </w:r>
    </w:p>
    <w:p w:rsidR="00E0694A" w:rsidRPr="00882A9A" w:rsidRDefault="000D3FD3">
      <w:pPr>
        <w:rPr>
          <w:rFonts w:cs="Arial"/>
        </w:rPr>
      </w:pPr>
    </w:p>
    <w:p w:rsidR="00E0694A" w:rsidRPr="00882A9A" w:rsidRDefault="000D3FD3">
      <w:pPr>
        <w:rPr>
          <w:rFonts w:cs="Arial"/>
        </w:rPr>
      </w:pPr>
      <w:r w:rsidRPr="00882A9A">
        <w:rPr>
          <w:rFonts w:cs="Arial"/>
        </w:rPr>
        <w:t>This signal requests the</w:t>
      </w:r>
      <w:r w:rsidRPr="00882A9A">
        <w:rPr>
          <w:rFonts w:cs="Arial"/>
        </w:rPr>
        <w:t xml:space="preserve"> selection of intensity for ambient lighting.</w:t>
      </w:r>
    </w:p>
    <w:p w:rsidR="00882A9A" w:rsidRPr="00882A9A"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585"/>
        <w:gridCol w:w="835"/>
        <w:gridCol w:w="3457"/>
      </w:tblGrid>
      <w:tr w:rsidR="00882A9A" w:rsidRPr="00882A9A" w:rsidTr="00882A9A">
        <w:trPr>
          <w:jc w:val="center"/>
        </w:trPr>
        <w:tc>
          <w:tcPr>
            <w:tcW w:w="2737"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Logical Signal Name</w:t>
            </w:r>
          </w:p>
        </w:tc>
        <w:tc>
          <w:tcPr>
            <w:tcW w:w="2585"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Literals</w:t>
            </w:r>
          </w:p>
        </w:tc>
        <w:tc>
          <w:tcPr>
            <w:tcW w:w="835"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Value</w:t>
            </w:r>
          </w:p>
        </w:tc>
        <w:tc>
          <w:tcPr>
            <w:tcW w:w="3457" w:type="dxa"/>
            <w:tcBorders>
              <w:top w:val="single" w:sz="4" w:space="0" w:color="auto"/>
              <w:left w:val="single" w:sz="4" w:space="0" w:color="auto"/>
              <w:bottom w:val="single" w:sz="4" w:space="0" w:color="auto"/>
              <w:right w:val="single" w:sz="4" w:space="0" w:color="auto"/>
            </w:tcBorders>
            <w:hideMark/>
          </w:tcPr>
          <w:p w:rsidR="00882A9A" w:rsidRPr="00882A9A" w:rsidRDefault="000D3FD3">
            <w:pPr>
              <w:spacing w:line="276" w:lineRule="auto"/>
              <w:rPr>
                <w:rFonts w:cs="Arial"/>
                <w:b/>
              </w:rPr>
            </w:pPr>
            <w:r w:rsidRPr="00882A9A">
              <w:rPr>
                <w:rFonts w:cs="Arial"/>
                <w:b/>
              </w:rPr>
              <w:t>Description</w:t>
            </w:r>
          </w:p>
        </w:tc>
      </w:tr>
      <w:tr w:rsidR="00352DBA" w:rsidRPr="00882A9A" w:rsidTr="000255F5">
        <w:trPr>
          <w:jc w:val="center"/>
        </w:trPr>
        <w:tc>
          <w:tcPr>
            <w:tcW w:w="2737" w:type="dxa"/>
            <w:vMerge w:val="restart"/>
            <w:tcBorders>
              <w:top w:val="single" w:sz="4" w:space="0" w:color="auto"/>
              <w:left w:val="single" w:sz="4" w:space="0" w:color="auto"/>
              <w:right w:val="single" w:sz="4" w:space="0" w:color="auto"/>
            </w:tcBorders>
          </w:tcPr>
          <w:p w:rsidR="00352DBA" w:rsidRPr="00882A9A" w:rsidRDefault="000D3FD3">
            <w:pPr>
              <w:spacing w:line="276" w:lineRule="auto"/>
              <w:rPr>
                <w:rFonts w:cs="Arial"/>
              </w:rPr>
            </w:pPr>
            <w:r>
              <w:rPr>
                <w:rFonts w:cs="Arial"/>
              </w:rPr>
              <w:t>LightAmbIntsty_No_Rq – Variant 2</w:t>
            </w: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Inactive / No Data Exits</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0x00</w:t>
            </w:r>
          </w:p>
        </w:tc>
        <w:tc>
          <w:tcPr>
            <w:tcW w:w="3457" w:type="dxa"/>
            <w:tcBorders>
              <w:top w:val="single" w:sz="4" w:space="0" w:color="auto"/>
              <w:left w:val="single" w:sz="4" w:space="0" w:color="auto"/>
              <w:bottom w:val="single" w:sz="4" w:space="0" w:color="auto"/>
              <w:right w:val="single" w:sz="4" w:space="0" w:color="auto"/>
            </w:tcBorders>
            <w:vAlign w:val="center"/>
          </w:tcPr>
          <w:p w:rsidR="00352DBA" w:rsidRPr="00882A9A" w:rsidRDefault="000D3FD3">
            <w:pPr>
              <w:autoSpaceDE w:val="0"/>
              <w:autoSpaceDN w:val="0"/>
              <w:adjustRightInd w:val="0"/>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 Intensity / Ambient Lighting OFF</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0x01</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1%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0x02</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2%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0x03</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 xml:space="preserve">3% </w:t>
            </w:r>
            <w:r>
              <w:rPr>
                <w:rFonts w:cs="Arial"/>
              </w:rPr>
              <w:t>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0x04</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cont.</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100% Intensity</w:t>
            </w:r>
          </w:p>
        </w:tc>
        <w:tc>
          <w:tcPr>
            <w:tcW w:w="835"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r>
              <w:rPr>
                <w:rFonts w:cs="Arial"/>
              </w:rPr>
              <w:t>0x65</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r w:rsidR="00352DBA" w:rsidRPr="00882A9A" w:rsidTr="000255F5">
        <w:trPr>
          <w:jc w:val="center"/>
        </w:trPr>
        <w:tc>
          <w:tcPr>
            <w:tcW w:w="2737" w:type="dxa"/>
            <w:vMerge/>
            <w:tcBorders>
              <w:left w:val="single" w:sz="4" w:space="0" w:color="auto"/>
              <w:bottom w:val="single" w:sz="4" w:space="0" w:color="auto"/>
              <w:right w:val="single" w:sz="4" w:space="0" w:color="auto"/>
            </w:tcBorders>
            <w:vAlign w:val="center"/>
          </w:tcPr>
          <w:p w:rsidR="00352DBA" w:rsidRPr="00882A9A" w:rsidRDefault="000D3FD3">
            <w:pPr>
              <w:rPr>
                <w:rFonts w:cs="Arial"/>
              </w:rPr>
            </w:pPr>
          </w:p>
        </w:tc>
        <w:tc>
          <w:tcPr>
            <w:tcW w:w="2585" w:type="dxa"/>
            <w:tcBorders>
              <w:top w:val="single" w:sz="4" w:space="0" w:color="auto"/>
              <w:left w:val="single" w:sz="4" w:space="0" w:color="auto"/>
              <w:bottom w:val="single" w:sz="4" w:space="0" w:color="auto"/>
              <w:right w:val="single" w:sz="4" w:space="0" w:color="auto"/>
            </w:tcBorders>
          </w:tcPr>
          <w:p w:rsidR="00352DBA" w:rsidRDefault="000D3FD3">
            <w:pPr>
              <w:spacing w:line="276" w:lineRule="auto"/>
              <w:rPr>
                <w:rFonts w:cs="Arial"/>
              </w:rPr>
            </w:pPr>
            <w:r>
              <w:rPr>
                <w:rFonts w:cs="Arial"/>
              </w:rPr>
              <w:t>Ambient Lighting Turn ON</w:t>
            </w:r>
          </w:p>
        </w:tc>
        <w:tc>
          <w:tcPr>
            <w:tcW w:w="835" w:type="dxa"/>
            <w:tcBorders>
              <w:top w:val="single" w:sz="4" w:space="0" w:color="auto"/>
              <w:left w:val="single" w:sz="4" w:space="0" w:color="auto"/>
              <w:bottom w:val="single" w:sz="4" w:space="0" w:color="auto"/>
              <w:right w:val="single" w:sz="4" w:space="0" w:color="auto"/>
            </w:tcBorders>
          </w:tcPr>
          <w:p w:rsidR="00352DBA" w:rsidRDefault="000D3FD3">
            <w:pPr>
              <w:spacing w:line="276" w:lineRule="auto"/>
              <w:rPr>
                <w:rFonts w:cs="Arial"/>
              </w:rPr>
            </w:pPr>
            <w:r>
              <w:rPr>
                <w:rFonts w:cs="Arial"/>
              </w:rPr>
              <w:t>0x66</w:t>
            </w:r>
          </w:p>
        </w:tc>
        <w:tc>
          <w:tcPr>
            <w:tcW w:w="3457" w:type="dxa"/>
            <w:tcBorders>
              <w:top w:val="single" w:sz="4" w:space="0" w:color="auto"/>
              <w:left w:val="single" w:sz="4" w:space="0" w:color="auto"/>
              <w:bottom w:val="single" w:sz="4" w:space="0" w:color="auto"/>
              <w:right w:val="single" w:sz="4" w:space="0" w:color="auto"/>
            </w:tcBorders>
          </w:tcPr>
          <w:p w:rsidR="00352DBA" w:rsidRPr="00882A9A" w:rsidRDefault="000D3FD3">
            <w:pPr>
              <w:spacing w:line="276" w:lineRule="auto"/>
              <w:rPr>
                <w:rFonts w:cs="Arial"/>
              </w:rPr>
            </w:pPr>
          </w:p>
        </w:tc>
      </w:tr>
    </w:tbl>
    <w:p w:rsidR="00882A9A" w:rsidRPr="00882A9A" w:rsidRDefault="000D3FD3">
      <w:pPr>
        <w:rPr>
          <w:rFonts w:cs="Arial"/>
        </w:rPr>
      </w:pPr>
    </w:p>
    <w:p w:rsidR="008B19BF" w:rsidRDefault="000D3FD3">
      <w:pPr>
        <w:spacing w:after="200" w:line="276" w:lineRule="auto"/>
      </w:pPr>
      <w:r>
        <w:br w:type="page"/>
      </w:r>
    </w:p>
    <w:p w:rsidR="00406F39" w:rsidRDefault="000D3FD3" w:rsidP="0046553F">
      <w:pPr>
        <w:pStyle w:val="Heading3"/>
      </w:pPr>
      <w:bookmarkStart w:id="974" w:name="_Toc33533801"/>
      <w:r w:rsidRPr="00B9479B">
        <w:lastRenderedPageBreak/>
        <w:t>VSv2-IIR-REQ-192192/A-Ambient Lighting Settings Client_Rx - Variant 2</w:t>
      </w:r>
      <w:bookmarkEnd w:id="974"/>
    </w:p>
    <w:p w:rsidR="00406F39" w:rsidRDefault="000D3FD3" w:rsidP="0046553F">
      <w:pPr>
        <w:pStyle w:val="Heading4"/>
      </w:pPr>
      <w:r w:rsidRPr="00B9479B">
        <w:t>MD-REQ-192193/C-LightAmbColor_No_Actl - Variant 2</w:t>
      </w:r>
    </w:p>
    <w:p w:rsidR="00D908DF" w:rsidRPr="00267124" w:rsidRDefault="000D3FD3">
      <w:pPr>
        <w:rPr>
          <w:rFonts w:cs="Arial"/>
        </w:rPr>
      </w:pPr>
      <w:r w:rsidRPr="00267124">
        <w:rPr>
          <w:rFonts w:cs="Arial"/>
          <w:b/>
        </w:rPr>
        <w:t>Message Type</w:t>
      </w:r>
      <w:r w:rsidRPr="00267124">
        <w:rPr>
          <w:rFonts w:cs="Arial"/>
        </w:rPr>
        <w:t>:  Status</w:t>
      </w:r>
    </w:p>
    <w:p w:rsidR="00D908DF" w:rsidRPr="00267124" w:rsidRDefault="000D3FD3">
      <w:pPr>
        <w:rPr>
          <w:rFonts w:cs="Arial"/>
        </w:rPr>
      </w:pPr>
    </w:p>
    <w:p w:rsidR="00D908DF" w:rsidRPr="00267124" w:rsidRDefault="000D3FD3">
      <w:pPr>
        <w:rPr>
          <w:rFonts w:cs="Arial"/>
        </w:rPr>
      </w:pPr>
      <w:r w:rsidRPr="00267124">
        <w:rPr>
          <w:rFonts w:cs="Arial"/>
        </w:rPr>
        <w:t>This signal gives status of ambient lighting color</w:t>
      </w:r>
      <w:r>
        <w:rPr>
          <w:rFonts w:cs="Arial"/>
        </w:rPr>
        <w:t xml:space="preserve"> (variant 2)</w:t>
      </w:r>
      <w:r w:rsidRPr="00267124">
        <w:rPr>
          <w:rFonts w:cs="Arial"/>
        </w:rPr>
        <w:t xml:space="preserve"> status.</w:t>
      </w:r>
    </w:p>
    <w:p w:rsidR="00267124" w:rsidRPr="002671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67124" w:rsidRPr="00267124" w:rsidTr="00267124">
        <w:trPr>
          <w:jc w:val="center"/>
        </w:trPr>
        <w:tc>
          <w:tcPr>
            <w:tcW w:w="282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Description</w:t>
            </w:r>
          </w:p>
        </w:tc>
      </w:tr>
      <w:tr w:rsidR="00267124" w:rsidRPr="00267124" w:rsidTr="00267124">
        <w:trPr>
          <w:jc w:val="center"/>
        </w:trPr>
        <w:tc>
          <w:tcPr>
            <w:tcW w:w="2827" w:type="dxa"/>
            <w:vMerge w:val="restart"/>
            <w:tcBorders>
              <w:top w:val="single" w:sz="4" w:space="0" w:color="auto"/>
              <w:left w:val="single" w:sz="4" w:space="0" w:color="auto"/>
              <w:right w:val="single" w:sz="4" w:space="0" w:color="auto"/>
            </w:tcBorders>
          </w:tcPr>
          <w:p w:rsidR="00267124" w:rsidRPr="00267124" w:rsidRDefault="000D3FD3">
            <w:pPr>
              <w:widowControl w:val="0"/>
              <w:tabs>
                <w:tab w:val="left" w:pos="720"/>
              </w:tabs>
              <w:spacing w:line="276" w:lineRule="auto"/>
              <w:rPr>
                <w:rFonts w:cs="Arial"/>
              </w:rPr>
            </w:pPr>
            <w:r>
              <w:rPr>
                <w:rFonts w:cs="Arial"/>
              </w:rPr>
              <w:t>LightAmbColor_No_Actl – Variant 2</w:t>
            </w:r>
          </w:p>
          <w:p w:rsidR="00267124" w:rsidRPr="00267124" w:rsidRDefault="000D3FD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67124" w:rsidRPr="00267124" w:rsidRDefault="000D3FD3">
            <w:pPr>
              <w:autoSpaceDE w:val="0"/>
              <w:autoSpaceDN w:val="0"/>
              <w:adjustRightInd w:val="0"/>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Reference separate document with the ambient light Colors and Color ID’s used</w:t>
            </w:r>
          </w:p>
        </w:tc>
      </w:tr>
    </w:tbl>
    <w:p w:rsidR="00267124" w:rsidRPr="00267124" w:rsidRDefault="000D3FD3">
      <w:pPr>
        <w:rPr>
          <w:rFonts w:cs="Arial"/>
        </w:rPr>
      </w:pPr>
    </w:p>
    <w:p w:rsidR="00406F39" w:rsidRDefault="000D3FD3" w:rsidP="0046553F">
      <w:pPr>
        <w:pStyle w:val="Heading4"/>
      </w:pPr>
      <w:r w:rsidRPr="00B9479B">
        <w:t xml:space="preserve">MD-REQ-192194/C-LightAmbIntsty_No_Actl - </w:t>
      </w:r>
      <w:r w:rsidRPr="00B9479B">
        <w:t>Variant 2</w:t>
      </w:r>
    </w:p>
    <w:p w:rsidR="00E4089C" w:rsidRPr="00B45124" w:rsidRDefault="000D3FD3">
      <w:pPr>
        <w:rPr>
          <w:rFonts w:cs="Arial"/>
        </w:rPr>
      </w:pPr>
      <w:r w:rsidRPr="00B45124">
        <w:rPr>
          <w:rFonts w:cs="Arial"/>
          <w:b/>
        </w:rPr>
        <w:t>Message Type</w:t>
      </w:r>
      <w:r w:rsidRPr="00B45124">
        <w:rPr>
          <w:rFonts w:cs="Arial"/>
        </w:rPr>
        <w:t>:  Status</w:t>
      </w:r>
    </w:p>
    <w:p w:rsidR="00E4089C" w:rsidRPr="00B45124" w:rsidRDefault="000D3FD3">
      <w:pPr>
        <w:rPr>
          <w:rFonts w:cs="Arial"/>
        </w:rPr>
      </w:pPr>
    </w:p>
    <w:p w:rsidR="00E4089C" w:rsidRPr="00B45124" w:rsidRDefault="000D3FD3">
      <w:pPr>
        <w:rPr>
          <w:rFonts w:cs="Arial"/>
        </w:rPr>
      </w:pPr>
      <w:r w:rsidRPr="00B45124">
        <w:rPr>
          <w:rFonts w:cs="Arial"/>
        </w:rPr>
        <w:t>This signal gives the status of Ambient Lighting Intensity.</w:t>
      </w:r>
    </w:p>
    <w:p w:rsidR="00B45124" w:rsidRPr="00B451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7"/>
        <w:gridCol w:w="3690"/>
        <w:gridCol w:w="900"/>
        <w:gridCol w:w="2377"/>
      </w:tblGrid>
      <w:tr w:rsidR="00B45124" w:rsidRPr="00B45124" w:rsidTr="00B45124">
        <w:trPr>
          <w:jc w:val="center"/>
        </w:trPr>
        <w:tc>
          <w:tcPr>
            <w:tcW w:w="2647"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L</w:t>
            </w:r>
            <w:r w:rsidRPr="00B45124">
              <w:rPr>
                <w:rFonts w:cs="Arial"/>
                <w:b/>
              </w:rPr>
              <w:t>ogical Signal Name</w:t>
            </w:r>
          </w:p>
        </w:tc>
        <w:tc>
          <w:tcPr>
            <w:tcW w:w="3690"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Value</w:t>
            </w:r>
          </w:p>
        </w:tc>
        <w:tc>
          <w:tcPr>
            <w:tcW w:w="2377" w:type="dxa"/>
            <w:tcBorders>
              <w:top w:val="single" w:sz="4" w:space="0" w:color="auto"/>
              <w:left w:val="single" w:sz="4" w:space="0" w:color="auto"/>
              <w:bottom w:val="single" w:sz="4" w:space="0" w:color="auto"/>
              <w:right w:val="single" w:sz="4" w:space="0" w:color="auto"/>
            </w:tcBorders>
            <w:hideMark/>
          </w:tcPr>
          <w:p w:rsidR="00B45124" w:rsidRPr="00B45124" w:rsidRDefault="000D3FD3">
            <w:pPr>
              <w:spacing w:line="276" w:lineRule="auto"/>
              <w:rPr>
                <w:rFonts w:cs="Arial"/>
                <w:b/>
              </w:rPr>
            </w:pPr>
            <w:r w:rsidRPr="00B45124">
              <w:rPr>
                <w:rFonts w:cs="Arial"/>
                <w:b/>
              </w:rPr>
              <w:t>Description</w:t>
            </w:r>
          </w:p>
        </w:tc>
      </w:tr>
      <w:tr w:rsidR="00B45124" w:rsidRPr="00B45124" w:rsidTr="006F0F12">
        <w:trPr>
          <w:jc w:val="center"/>
        </w:trPr>
        <w:tc>
          <w:tcPr>
            <w:tcW w:w="2647" w:type="dxa"/>
            <w:vMerge w:val="restart"/>
            <w:tcBorders>
              <w:top w:val="single" w:sz="4" w:space="0" w:color="auto"/>
              <w:left w:val="single" w:sz="4" w:space="0" w:color="auto"/>
              <w:right w:val="single" w:sz="4" w:space="0" w:color="auto"/>
            </w:tcBorders>
          </w:tcPr>
          <w:p w:rsidR="00B45124" w:rsidRPr="00B45124" w:rsidRDefault="000D3FD3">
            <w:pPr>
              <w:spacing w:line="276" w:lineRule="auto"/>
              <w:rPr>
                <w:rFonts w:cs="Arial"/>
              </w:rPr>
            </w:pPr>
            <w:r>
              <w:rPr>
                <w:rFonts w:cs="Arial"/>
              </w:rPr>
              <w:t>LightAmbIntsty_No_Actl – Variant 2</w:t>
            </w: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 Intensity / Ambient Lighting OFF</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0x00</w:t>
            </w:r>
          </w:p>
        </w:tc>
        <w:tc>
          <w:tcPr>
            <w:tcW w:w="2377" w:type="dxa"/>
            <w:tcBorders>
              <w:top w:val="single" w:sz="4" w:space="0" w:color="auto"/>
              <w:left w:val="single" w:sz="4" w:space="0" w:color="auto"/>
              <w:bottom w:val="single" w:sz="4" w:space="0" w:color="auto"/>
              <w:right w:val="single" w:sz="4" w:space="0" w:color="auto"/>
            </w:tcBorders>
            <w:vAlign w:val="center"/>
          </w:tcPr>
          <w:p w:rsidR="00B45124" w:rsidRPr="00B45124" w:rsidRDefault="000D3FD3">
            <w:pPr>
              <w:autoSpaceDE w:val="0"/>
              <w:autoSpaceDN w:val="0"/>
              <w:adjustRightInd w:val="0"/>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1%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0x01</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2%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0x02</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3%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0x03</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B45124">
        <w:trPr>
          <w:jc w:val="center"/>
        </w:trPr>
        <w:tc>
          <w:tcPr>
            <w:tcW w:w="2647" w:type="dxa"/>
            <w:vMerge/>
            <w:tcBorders>
              <w:left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cont.</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r w:rsidR="00B45124" w:rsidRPr="00B45124" w:rsidTr="006F0F12">
        <w:trPr>
          <w:jc w:val="center"/>
        </w:trPr>
        <w:tc>
          <w:tcPr>
            <w:tcW w:w="2647" w:type="dxa"/>
            <w:vMerge/>
            <w:tcBorders>
              <w:left w:val="single" w:sz="4" w:space="0" w:color="auto"/>
              <w:bottom w:val="single" w:sz="4" w:space="0" w:color="auto"/>
              <w:right w:val="single" w:sz="4" w:space="0" w:color="auto"/>
            </w:tcBorders>
            <w:vAlign w:val="center"/>
          </w:tcPr>
          <w:p w:rsidR="00B45124" w:rsidRPr="00B45124" w:rsidRDefault="000D3FD3">
            <w:pPr>
              <w:rPr>
                <w:rFonts w:cs="Arial"/>
              </w:rPr>
            </w:pPr>
          </w:p>
        </w:tc>
        <w:tc>
          <w:tcPr>
            <w:tcW w:w="369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100% Intensity / Ambient Lighting ON</w:t>
            </w:r>
          </w:p>
        </w:tc>
        <w:tc>
          <w:tcPr>
            <w:tcW w:w="900"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r>
              <w:rPr>
                <w:rFonts w:cs="Arial"/>
              </w:rPr>
              <w:t>0x64</w:t>
            </w:r>
          </w:p>
        </w:tc>
        <w:tc>
          <w:tcPr>
            <w:tcW w:w="2377" w:type="dxa"/>
            <w:tcBorders>
              <w:top w:val="single" w:sz="4" w:space="0" w:color="auto"/>
              <w:left w:val="single" w:sz="4" w:space="0" w:color="auto"/>
              <w:bottom w:val="single" w:sz="4" w:space="0" w:color="auto"/>
              <w:right w:val="single" w:sz="4" w:space="0" w:color="auto"/>
            </w:tcBorders>
          </w:tcPr>
          <w:p w:rsidR="00B45124" w:rsidRPr="00B45124" w:rsidRDefault="000D3FD3">
            <w:pPr>
              <w:spacing w:line="276" w:lineRule="auto"/>
              <w:rPr>
                <w:rFonts w:cs="Arial"/>
              </w:rPr>
            </w:pPr>
          </w:p>
        </w:tc>
      </w:tr>
    </w:tbl>
    <w:p w:rsidR="00B45124" w:rsidRPr="00B45124" w:rsidRDefault="000D3FD3">
      <w:pPr>
        <w:rPr>
          <w:rFonts w:cs="Arial"/>
        </w:rPr>
      </w:pPr>
    </w:p>
    <w:p w:rsidR="008B19BF" w:rsidRDefault="000D3FD3">
      <w:pPr>
        <w:spacing w:after="200" w:line="276" w:lineRule="auto"/>
      </w:pPr>
      <w:r>
        <w:br w:type="page"/>
      </w:r>
    </w:p>
    <w:p w:rsidR="00406F39" w:rsidRDefault="000D3FD3" w:rsidP="0046553F">
      <w:pPr>
        <w:pStyle w:val="Heading3"/>
      </w:pPr>
      <w:bookmarkStart w:id="975" w:name="_Toc33533802"/>
      <w:r>
        <w:lastRenderedPageBreak/>
        <w:t>Use Cases</w:t>
      </w:r>
      <w:bookmarkEnd w:id="975"/>
    </w:p>
    <w:p w:rsidR="00406F39" w:rsidRDefault="000D3FD3" w:rsidP="0046553F">
      <w:pPr>
        <w:pStyle w:val="Heading4"/>
      </w:pPr>
      <w:r>
        <w:t>VS-UC-REQ-192241/A-Changing Ambient Lighting Color</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 xml:space="preserve">Ambient Lighting is turned ON </w:t>
            </w:r>
          </w:p>
          <w:p w:rsidR="00E3285F" w:rsidRDefault="000D3FD3">
            <w:pPr>
              <w:spacing w:line="276" w:lineRule="auto"/>
            </w:pPr>
            <w:r>
              <w:t>Infotainment System is powered ON</w:t>
            </w:r>
          </w:p>
          <w:p w:rsidR="00A25B4D" w:rsidRDefault="000D3FD3">
            <w:pPr>
              <w:spacing w:line="276" w:lineRule="auto"/>
            </w:pPr>
            <w:r>
              <w:t>Color X is active in the vehicle</w:t>
            </w:r>
          </w:p>
          <w:p w:rsidR="00AF61BA" w:rsidRDefault="000D3FD3">
            <w:pPr>
              <w:spacing w:line="276" w:lineRule="auto"/>
            </w:pPr>
            <w:r>
              <w:t>Intensity Y is active in the vehicle</w:t>
            </w:r>
          </w:p>
          <w:p w:rsidR="00E3285F" w:rsidRDefault="000D3FD3">
            <w:pPr>
              <w:spacing w:line="276" w:lineRule="auto"/>
            </w:pPr>
            <w:r>
              <w:t xml:space="preserve">Ambient </w:t>
            </w:r>
            <w:r>
              <w:t>Lighting HMI is active</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rsidP="00E3285F">
            <w:pPr>
              <w:spacing w:line="276" w:lineRule="auto"/>
            </w:pPr>
            <w:r>
              <w:t>The user select Color Y via the HMI</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Color Y ambient lighting is turned on in the vehicle</w:t>
            </w:r>
          </w:p>
          <w:p w:rsidR="000644E6" w:rsidRDefault="000D3FD3">
            <w:pPr>
              <w:spacing w:line="276" w:lineRule="auto"/>
            </w:pPr>
            <w:r>
              <w:t>Ambient lighting remains at Intensity Y in the vehicle</w:t>
            </w:r>
          </w:p>
          <w:p w:rsidR="00AF61BA" w:rsidRDefault="000D3FD3">
            <w:pPr>
              <w:spacing w:line="276" w:lineRule="auto"/>
            </w:pPr>
            <w:r>
              <w:t>The HMI shows Color Y active and Intensity Y</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406F39" w:rsidRDefault="000D3FD3" w:rsidP="0046553F">
      <w:pPr>
        <w:pStyle w:val="Heading4"/>
      </w:pPr>
      <w:r>
        <w:t>VS-UC-REQ-192242/A-Changing Ambient Lighting Intensity</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1B762E" w:rsidRDefault="000D3FD3">
            <w:pPr>
              <w:spacing w:line="276" w:lineRule="auto"/>
              <w:rPr>
                <w:rFonts w:cs="Arial"/>
              </w:rPr>
            </w:pPr>
            <w:r w:rsidRPr="001B762E">
              <w:rPr>
                <w:rFonts w:cs="Arial"/>
              </w:rP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B762E" w:rsidRPr="001B762E" w:rsidRDefault="000D3FD3" w:rsidP="001B762E">
            <w:pPr>
              <w:spacing w:line="276" w:lineRule="auto"/>
              <w:rPr>
                <w:rFonts w:cs="Arial"/>
              </w:rPr>
            </w:pPr>
            <w:r w:rsidRPr="001B762E">
              <w:rPr>
                <w:rFonts w:cs="Arial"/>
              </w:rPr>
              <w:t xml:space="preserve">Ambient Lighting is turned ON </w:t>
            </w:r>
          </w:p>
          <w:p w:rsidR="001B762E" w:rsidRPr="001B762E" w:rsidRDefault="000D3FD3" w:rsidP="001B762E">
            <w:pPr>
              <w:spacing w:line="276" w:lineRule="auto"/>
              <w:rPr>
                <w:rFonts w:cs="Arial"/>
              </w:rPr>
            </w:pPr>
            <w:r w:rsidRPr="001B762E">
              <w:rPr>
                <w:rFonts w:cs="Arial"/>
              </w:rPr>
              <w:t>Infotainment System is powered ON</w:t>
            </w:r>
          </w:p>
          <w:p w:rsidR="001B762E" w:rsidRPr="001B762E" w:rsidRDefault="000D3FD3" w:rsidP="001B762E">
            <w:pPr>
              <w:spacing w:line="276" w:lineRule="auto"/>
              <w:rPr>
                <w:rFonts w:cs="Arial"/>
              </w:rPr>
            </w:pPr>
            <w:r w:rsidRPr="001B762E">
              <w:rPr>
                <w:rFonts w:cs="Arial"/>
              </w:rPr>
              <w:t>Color X is active in the vehicle</w:t>
            </w:r>
          </w:p>
          <w:p w:rsidR="001B762E" w:rsidRPr="001B762E" w:rsidRDefault="000D3FD3" w:rsidP="001B762E">
            <w:pPr>
              <w:spacing w:line="276" w:lineRule="auto"/>
              <w:rPr>
                <w:rFonts w:cs="Arial"/>
              </w:rPr>
            </w:pPr>
            <w:r w:rsidRPr="001B762E">
              <w:rPr>
                <w:rFonts w:cs="Arial"/>
              </w:rPr>
              <w:t>Intensity X is active in the vehicle</w:t>
            </w:r>
          </w:p>
          <w:p w:rsidR="00CD0F64" w:rsidRPr="001B762E" w:rsidRDefault="000D3FD3" w:rsidP="001B762E">
            <w:pPr>
              <w:spacing w:line="276" w:lineRule="auto"/>
              <w:rPr>
                <w:rFonts w:cs="Arial"/>
              </w:rPr>
            </w:pPr>
            <w:r w:rsidRPr="001B762E">
              <w:rPr>
                <w:rFonts w:cs="Arial"/>
              </w:rPr>
              <w:t>Ambient Lighting HMI is active</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w:t>
            </w:r>
            <w:r>
              <w:rPr>
                <w:b/>
                <w:bCs/>
              </w:rPr>
              <w:t xml:space="preserve">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1B762E" w:rsidRDefault="000D3FD3">
            <w:pPr>
              <w:spacing w:line="276" w:lineRule="auto"/>
              <w:rPr>
                <w:rFonts w:cs="Arial"/>
              </w:rPr>
            </w:pPr>
            <w:r w:rsidRPr="001B762E">
              <w:rPr>
                <w:rFonts w:cs="Arial"/>
              </w:rPr>
              <w:t>The user select Intensity Y via the HMI</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1B762E" w:rsidRDefault="000D3FD3">
            <w:pPr>
              <w:spacing w:line="276" w:lineRule="auto"/>
              <w:rPr>
                <w:rFonts w:cs="Arial"/>
              </w:rPr>
            </w:pPr>
            <w:r w:rsidRPr="001B762E">
              <w:rPr>
                <w:rFonts w:cs="Arial"/>
              </w:rPr>
              <w:t>Intensity Y is active in the vehicle</w:t>
            </w:r>
          </w:p>
          <w:p w:rsidR="001B762E" w:rsidRPr="001B762E" w:rsidRDefault="000D3FD3">
            <w:pPr>
              <w:spacing w:line="276" w:lineRule="auto"/>
              <w:rPr>
                <w:rFonts w:cs="Arial"/>
              </w:rPr>
            </w:pPr>
            <w:r w:rsidRPr="001B762E">
              <w:rPr>
                <w:rFonts w:cs="Arial"/>
              </w:rPr>
              <w:t>The HMI shows intensity Y is active</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1B762E" w:rsidRDefault="000D3FD3">
            <w:pPr>
              <w:spacing w:line="276" w:lineRule="auto"/>
              <w:rPr>
                <w:rFonts w:cs="Arial"/>
              </w:rPr>
            </w:pPr>
            <w:r w:rsidRPr="001B762E">
              <w:rPr>
                <w:rFonts w:cs="Arial"/>
              </w:rPr>
              <w:t>Vehicle Interface, G-HMI</w:t>
            </w:r>
          </w:p>
        </w:tc>
      </w:tr>
    </w:tbl>
    <w:p w:rsidR="00500605" w:rsidRDefault="000D3FD3" w:rsidP="00CD0F64"/>
    <w:p w:rsidR="00406F39" w:rsidRDefault="000D3FD3" w:rsidP="0046553F">
      <w:pPr>
        <w:pStyle w:val="Heading4"/>
      </w:pPr>
      <w:r>
        <w:t>VS-UC-REQ-192243/A-Turning ON Ambient Lighting by selecting a color</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A002D" w:rsidRDefault="000D3FD3">
            <w:pPr>
              <w:spacing w:line="276" w:lineRule="auto"/>
            </w:pPr>
            <w:r>
              <w:t>Ambient Lighting is turned OFF with the previous Intensity value of Y used before ambient lighting was turned OFF.</w:t>
            </w:r>
          </w:p>
          <w:p w:rsidR="00417FDC" w:rsidRDefault="000D3FD3">
            <w:pPr>
              <w:spacing w:line="276" w:lineRule="auto"/>
            </w:pPr>
            <w:r>
              <w:t>Infotainment System is powered ON.</w:t>
            </w:r>
          </w:p>
          <w:p w:rsidR="00417FDC" w:rsidRDefault="000D3FD3">
            <w:pPr>
              <w:spacing w:line="276" w:lineRule="auto"/>
            </w:pPr>
            <w:r>
              <w:t>Ambient Lighting HMI is active.</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 xml:space="preserve">The user selects Color X via the HMI to turn ON </w:t>
            </w:r>
            <w:r>
              <w:t>ambient lighting</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17FDC" w:rsidRDefault="000D3FD3">
            <w:pPr>
              <w:spacing w:line="276" w:lineRule="auto"/>
            </w:pPr>
            <w:r>
              <w:t>Ambient Lighting Color X turns on in the vehicle.</w:t>
            </w:r>
          </w:p>
          <w:p w:rsidR="00417FDC" w:rsidRDefault="000D3FD3">
            <w:pPr>
              <w:spacing w:line="276" w:lineRule="auto"/>
            </w:pPr>
            <w:r>
              <w:t>The Ambient Lighting Intensity value Y becomes active in the vehicle</w:t>
            </w:r>
          </w:p>
          <w:p w:rsidR="00417FDC" w:rsidRDefault="000D3FD3" w:rsidP="00DE7BDD">
            <w:pPr>
              <w:spacing w:line="276" w:lineRule="auto"/>
            </w:pPr>
            <w:r>
              <w:t>The HMI shows Color X and Intensity Y</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406F39" w:rsidRDefault="000D3FD3" w:rsidP="0046553F">
      <w:pPr>
        <w:pStyle w:val="Heading4"/>
      </w:pPr>
      <w:r>
        <w:t>VS-UC-REQ-192244/A-Turning ON Ambient Lighting via ON/OFF HMI selection</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lastRenderedPageBreak/>
              <w:t>Actor</w:t>
            </w:r>
            <w:r>
              <w:rPr>
                <w:b/>
                <w:bCs/>
              </w:rPr>
              <w:t>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Ambient Lighting is turned OFF with the previous intensity value of X and color of Y used before ambient lighting was turned off.</w:t>
            </w:r>
          </w:p>
          <w:p w:rsidR="008750F5" w:rsidRDefault="000D3FD3">
            <w:pPr>
              <w:spacing w:line="276" w:lineRule="auto"/>
            </w:pPr>
            <w:r>
              <w:t>Infotainment System is powered ON</w:t>
            </w:r>
          </w:p>
          <w:p w:rsidR="008750F5" w:rsidRDefault="000D3FD3">
            <w:pPr>
              <w:spacing w:line="276" w:lineRule="auto"/>
            </w:pPr>
            <w:r>
              <w:t>Ambient Lighting HMI is active.</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The</w:t>
            </w:r>
            <w:r>
              <w:t xml:space="preserve"> user selects Ambient Lighting ON via the HMI</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Ambient Lighting turned ON with intensity X and color Y active in the vehicle</w:t>
            </w:r>
          </w:p>
          <w:p w:rsidR="008750F5" w:rsidRDefault="000D3FD3">
            <w:pPr>
              <w:spacing w:line="276" w:lineRule="auto"/>
            </w:pPr>
            <w:r>
              <w:t>The HMI shows ambient lighting on with intensity X and color Y</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406F39" w:rsidRDefault="000D3FD3" w:rsidP="0046553F">
      <w:pPr>
        <w:pStyle w:val="Heading4"/>
      </w:pPr>
      <w:r>
        <w:t>VS-UC-REQ-192245/A-Turning OFF Ambient Lighting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Occu</w:t>
            </w:r>
            <w:r>
              <w:t>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Ambient Lighting is ON in the vehicle</w:t>
            </w:r>
          </w:p>
          <w:p w:rsidR="00C10421" w:rsidRDefault="000D3FD3">
            <w:pPr>
              <w:spacing w:line="276" w:lineRule="auto"/>
            </w:pPr>
            <w:r>
              <w:t>Ambient Lighting HMI is active</w:t>
            </w:r>
          </w:p>
          <w:p w:rsidR="00C10421" w:rsidRDefault="000D3FD3">
            <w:pPr>
              <w:spacing w:line="276" w:lineRule="auto"/>
            </w:pPr>
            <w:r>
              <w:t>Infotainment System is powered ON</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The user select Ambient Lighting OFF via the HMI</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 xml:space="preserve">The Ambient Lighting is turned OFF in the </w:t>
            </w:r>
            <w:r>
              <w:t>vehicle</w:t>
            </w:r>
          </w:p>
          <w:p w:rsidR="00C10421" w:rsidRDefault="000D3FD3">
            <w:pPr>
              <w:spacing w:line="276" w:lineRule="auto"/>
            </w:pPr>
            <w:r>
              <w:t>The HMI shows Ambient Lighting turned OFF</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406F39" w:rsidRDefault="000D3FD3" w:rsidP="0046553F">
      <w:pPr>
        <w:pStyle w:val="Heading4"/>
      </w:pPr>
      <w:r>
        <w:t xml:space="preserve">VS-UC-REQ-192246/A-Enhanced Memory - Recall new personality profile with </w:t>
      </w:r>
      <w:r>
        <w:t>Ambient Lighting active</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94885" w:rsidRDefault="000D3FD3">
            <w:pPr>
              <w:spacing w:line="276" w:lineRule="auto"/>
            </w:pPr>
            <w: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94885" w:rsidRDefault="000D3FD3" w:rsidP="00894885">
            <w:pPr>
              <w:spacing w:line="276" w:lineRule="auto"/>
            </w:pPr>
            <w:r>
              <w:t>Infotainment System is Powered ON</w:t>
            </w:r>
          </w:p>
          <w:p w:rsidR="00894885" w:rsidRDefault="000D3FD3" w:rsidP="00894885">
            <w:pPr>
              <w:spacing w:line="276" w:lineRule="auto"/>
            </w:pPr>
            <w:r>
              <w:t xml:space="preserve">Enhanced </w:t>
            </w:r>
            <w:r>
              <w:t>Memory is turned ON</w:t>
            </w:r>
          </w:p>
          <w:p w:rsidR="00894885" w:rsidRDefault="000D3FD3" w:rsidP="00894885">
            <w:pPr>
              <w:spacing w:line="276" w:lineRule="auto"/>
            </w:pPr>
            <w:r>
              <w:t>The Active Personality profile is Profile 1 with Color A and Intensity B</w:t>
            </w:r>
          </w:p>
          <w:p w:rsidR="00894885" w:rsidRDefault="000D3FD3" w:rsidP="00894885">
            <w:pPr>
              <w:spacing w:line="276" w:lineRule="auto"/>
            </w:pPr>
            <w:r>
              <w:t>Ambient Lighting HMI is active</w:t>
            </w:r>
          </w:p>
          <w:p w:rsidR="00CD0F64" w:rsidRDefault="000D3FD3" w:rsidP="00894885">
            <w:pPr>
              <w:spacing w:line="276" w:lineRule="auto"/>
            </w:pPr>
            <w:r>
              <w:t>Personality profile 3 is NOT active but when it was last active Color X and Intensity Y were active for ambient lighting</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w:t>
            </w:r>
            <w:r>
              <w:rPr>
                <w:b/>
                <w:bCs/>
              </w:rPr>
              <w:t>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94885" w:rsidRDefault="000D3FD3">
            <w:pPr>
              <w:spacing w:line="276" w:lineRule="auto"/>
            </w:pPr>
            <w:r>
              <w:t>The user select Profile 3 to be the active personality profile from the memory seat button (would apply for any enhanced memory recall method)</w:t>
            </w:r>
          </w:p>
          <w:p w:rsidR="00894885" w:rsidRDefault="000D3FD3">
            <w:pPr>
              <w:spacing w:line="276" w:lineRule="auto"/>
            </w:pP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94885" w:rsidRDefault="000D3FD3" w:rsidP="00894885">
            <w:pPr>
              <w:spacing w:line="276" w:lineRule="auto"/>
            </w:pPr>
            <w:r>
              <w:t>Personality 3 becomes the active personality profile</w:t>
            </w:r>
          </w:p>
          <w:p w:rsidR="00894885" w:rsidRDefault="000D3FD3" w:rsidP="00894885">
            <w:pPr>
              <w:spacing w:line="276" w:lineRule="auto"/>
            </w:pPr>
            <w:r>
              <w:t xml:space="preserve">Ambient Lighting is active in </w:t>
            </w:r>
            <w:r>
              <w:t>the vehicle with Color X and Intensity Y</w:t>
            </w:r>
          </w:p>
          <w:p w:rsidR="00CD0F64" w:rsidRDefault="000D3FD3" w:rsidP="00894885">
            <w:pPr>
              <w:spacing w:line="276" w:lineRule="auto"/>
            </w:pPr>
            <w:r>
              <w:t>The HMI shows Color X and Intensity Y</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406F39" w:rsidRDefault="000D3FD3" w:rsidP="0046553F">
      <w:pPr>
        <w:pStyle w:val="Heading4"/>
      </w:pPr>
      <w:r>
        <w:t>VS-UC-REQ-192247/A-Enhanced Memory - New Prof</w:t>
      </w:r>
      <w:r>
        <w:t>ile at Network Wake-up</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6553F">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Occupant</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A3B9D" w:rsidRDefault="000D3FD3">
            <w:pPr>
              <w:spacing w:line="276" w:lineRule="auto"/>
            </w:pPr>
            <w:r>
              <w:t>Network Bus is asleep</w:t>
            </w:r>
          </w:p>
          <w:p w:rsidR="006A3B9D" w:rsidRDefault="000D3FD3">
            <w:pPr>
              <w:spacing w:line="276" w:lineRule="auto"/>
            </w:pPr>
            <w:r>
              <w:t xml:space="preserve">Before network was asleep enhanced memory active personality profile was profile 2 </w:t>
            </w:r>
          </w:p>
          <w:p w:rsidR="006A3B9D" w:rsidRDefault="000D3FD3">
            <w:pPr>
              <w:spacing w:line="276" w:lineRule="auto"/>
            </w:pPr>
            <w:r>
              <w:t>Profile 3 is NOT active (profile 3 was last set to Color X, Intensity Y)</w:t>
            </w:r>
          </w:p>
          <w:p w:rsidR="006A3B9D" w:rsidRDefault="000D3FD3">
            <w:pPr>
              <w:spacing w:line="276" w:lineRule="auto"/>
            </w:pPr>
            <w:r>
              <w:t>Ambient Lighting is OFF</w:t>
            </w:r>
          </w:p>
          <w:p w:rsidR="006A3B9D" w:rsidRDefault="000D3FD3">
            <w:pPr>
              <w:spacing w:line="276" w:lineRule="auto"/>
            </w:pPr>
            <w:r>
              <w:lastRenderedPageBreak/>
              <w:t>Ignition Status is OFF, Delayed Accessory is OFF</w:t>
            </w:r>
          </w:p>
          <w:p w:rsidR="006A3B9D" w:rsidRDefault="000D3FD3">
            <w:pPr>
              <w:spacing w:line="276" w:lineRule="auto"/>
            </w:pPr>
            <w:r>
              <w:t xml:space="preserve">Infotainment System is </w:t>
            </w:r>
            <w:r>
              <w:t>powered OFF</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rsidP="006A3B9D">
            <w:pPr>
              <w:numPr>
                <w:ilvl w:val="0"/>
                <w:numId w:val="375"/>
              </w:numPr>
              <w:spacing w:line="276" w:lineRule="auto"/>
            </w:pPr>
            <w:r>
              <w:t xml:space="preserve"> The user enters the vehicle with a keyfob associated to profile 3</w:t>
            </w:r>
          </w:p>
          <w:p w:rsidR="006A3B9D" w:rsidRDefault="000D3FD3" w:rsidP="006A3B9D">
            <w:pPr>
              <w:numPr>
                <w:ilvl w:val="0"/>
                <w:numId w:val="375"/>
              </w:numPr>
              <w:spacing w:line="276" w:lineRule="auto"/>
            </w:pPr>
            <w:r>
              <w:t>Network bus wakes up and indicates that profile 3 is active</w:t>
            </w:r>
          </w:p>
          <w:p w:rsidR="006A3B9D" w:rsidRPr="006A3B9D" w:rsidRDefault="000D3FD3" w:rsidP="006A3B9D">
            <w:pPr>
              <w:numPr>
                <w:ilvl w:val="0"/>
                <w:numId w:val="375"/>
              </w:numPr>
              <w:spacing w:line="276" w:lineRule="auto"/>
            </w:pPr>
            <w:r>
              <w:t>User keys to run from Ignition OFF</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Ambient Lighting becomes active for Profile</w:t>
            </w:r>
            <w:r>
              <w:t xml:space="preserve"> 3 with Color X and Intensity Y active in the vehicle.</w:t>
            </w:r>
          </w:p>
          <w:p w:rsidR="006A3B9D" w:rsidRDefault="000D3FD3">
            <w:pPr>
              <w:spacing w:line="276" w:lineRule="auto"/>
            </w:pPr>
            <w:r>
              <w:t>If the user goes to the ambient lighting HMI it shows Color X and Intensity Y</w:t>
            </w:r>
          </w:p>
        </w:tc>
      </w:tr>
      <w:tr w:rsidR="00CD0F64" w:rsidTr="0046553F">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Interface, G-HMI</w:t>
            </w:r>
          </w:p>
        </w:tc>
      </w:tr>
    </w:tbl>
    <w:p w:rsidR="00500605" w:rsidRDefault="000D3FD3" w:rsidP="00CD0F64"/>
    <w:p w:rsidR="008B19BF" w:rsidRDefault="000D3FD3">
      <w:pPr>
        <w:spacing w:after="200" w:line="276" w:lineRule="auto"/>
      </w:pPr>
      <w:r>
        <w:br w:type="page"/>
      </w:r>
    </w:p>
    <w:p w:rsidR="00406F39" w:rsidRDefault="000D3FD3" w:rsidP="0046553F">
      <w:pPr>
        <w:pStyle w:val="Heading3"/>
      </w:pPr>
      <w:bookmarkStart w:id="976" w:name="_Toc33533803"/>
      <w:r>
        <w:lastRenderedPageBreak/>
        <w:t>Requirements</w:t>
      </w:r>
      <w:bookmarkEnd w:id="976"/>
    </w:p>
    <w:p w:rsidR="0046553F" w:rsidRPr="0046553F" w:rsidRDefault="0046553F" w:rsidP="0046553F">
      <w:pPr>
        <w:pStyle w:val="Heading4"/>
        <w:rPr>
          <w:b w:val="0"/>
          <w:u w:val="single"/>
        </w:rPr>
      </w:pPr>
      <w:r w:rsidRPr="0046553F">
        <w:rPr>
          <w:b w:val="0"/>
          <w:u w:val="single"/>
        </w:rPr>
        <w:t>VS-SR-REQ-192228/A-Ambient Lighting Server handling of "Inactive" in the Request signals</w:t>
      </w:r>
    </w:p>
    <w:p w:rsidR="00500605" w:rsidRPr="00861233" w:rsidRDefault="000D3FD3" w:rsidP="00500605">
      <w:pPr>
        <w:rPr>
          <w:rFonts w:cs="Arial"/>
        </w:rPr>
      </w:pPr>
      <w:r w:rsidRPr="00861233">
        <w:rPr>
          <w:rFonts w:cs="Arial"/>
        </w:rPr>
        <w:t>The Ambient Lighting Server shall treat LightAmbColor_No_Rq = Inactive and LightAmbIntsty_No_Rq = Inactive as don’t cares and shall not u</w:t>
      </w:r>
      <w:r w:rsidRPr="00861233">
        <w:rPr>
          <w:rFonts w:cs="Arial"/>
        </w:rPr>
        <w:t>pdate the LightAmbColor_No_Actl and LightAmbIntsty_No_Actl status signals based on the request signals set to Inactive.</w:t>
      </w:r>
    </w:p>
    <w:p w:rsidR="00861233" w:rsidRPr="00861233" w:rsidRDefault="000D3FD3" w:rsidP="00500605">
      <w:pPr>
        <w:rPr>
          <w:rFonts w:cs="Arial"/>
        </w:rPr>
      </w:pPr>
    </w:p>
    <w:p w:rsidR="0046553F" w:rsidRPr="0046553F" w:rsidRDefault="0046553F" w:rsidP="0046553F">
      <w:pPr>
        <w:pStyle w:val="Heading4"/>
        <w:rPr>
          <w:b w:val="0"/>
          <w:u w:val="single"/>
        </w:rPr>
      </w:pPr>
      <w:r w:rsidRPr="0046553F">
        <w:rPr>
          <w:b w:val="0"/>
          <w:u w:val="single"/>
        </w:rPr>
        <w:t>VS-SR-REQ-192229/A-Bus Start-up</w:t>
      </w:r>
    </w:p>
    <w:p w:rsidR="001F3E16" w:rsidRPr="001F3E16" w:rsidRDefault="000D3FD3" w:rsidP="001F3E16">
      <w:pPr>
        <w:rPr>
          <w:rFonts w:cs="Arial"/>
        </w:rPr>
      </w:pPr>
      <w:r w:rsidRPr="001F3E16">
        <w:rPr>
          <w:rFonts w:cs="Arial"/>
        </w:rPr>
        <w:t>At network bus start-up the Ambient Lighting Server shall only publish the actual ambient lighting va</w:t>
      </w:r>
      <w:r w:rsidRPr="001F3E16">
        <w:rPr>
          <w:rFonts w:cs="Arial"/>
        </w:rPr>
        <w:t>lues of LightAmbColor_No_Actl and LightAmbIntsty_No_Actl and shall not publish the network init values.</w:t>
      </w:r>
    </w:p>
    <w:p w:rsidR="001F3E16" w:rsidRPr="001F3E16" w:rsidRDefault="000D3FD3" w:rsidP="001F3E16">
      <w:pPr>
        <w:rPr>
          <w:rFonts w:cs="Arial"/>
        </w:rPr>
      </w:pPr>
    </w:p>
    <w:p w:rsidR="001F3E16" w:rsidRPr="001F3E16" w:rsidRDefault="000D3FD3" w:rsidP="001F3E16">
      <w:pPr>
        <w:rPr>
          <w:rFonts w:cs="Arial"/>
        </w:rPr>
      </w:pPr>
      <w:r w:rsidRPr="001F3E16">
        <w:rPr>
          <w:rFonts w:cs="Arial"/>
        </w:rPr>
        <w:t xml:space="preserve">At network bus start-up the Ambient Lighting Client shall set the request signals to Inactive.  </w:t>
      </w:r>
    </w:p>
    <w:p w:rsidR="00500605" w:rsidRPr="001F3E16" w:rsidRDefault="000D3FD3" w:rsidP="00500605">
      <w:pPr>
        <w:rPr>
          <w:rFonts w:cs="Arial"/>
        </w:rPr>
      </w:pPr>
    </w:p>
    <w:p w:rsidR="001F3E16" w:rsidRPr="001F3E16" w:rsidRDefault="000D3FD3" w:rsidP="00500605">
      <w:pPr>
        <w:rPr>
          <w:rFonts w:cs="Arial"/>
        </w:rPr>
      </w:pPr>
    </w:p>
    <w:p w:rsidR="0046553F" w:rsidRPr="0046553F" w:rsidRDefault="0046553F" w:rsidP="0046553F">
      <w:pPr>
        <w:pStyle w:val="Heading4"/>
        <w:rPr>
          <w:b w:val="0"/>
          <w:u w:val="single"/>
        </w:rPr>
      </w:pPr>
      <w:r w:rsidRPr="0046553F">
        <w:rPr>
          <w:b w:val="0"/>
          <w:u w:val="single"/>
        </w:rPr>
        <w:t>VS-HMI-REQ-192230/B-Ambient Lighting HMI</w:t>
      </w:r>
    </w:p>
    <w:p w:rsidR="00935B61" w:rsidRPr="00F11A7F" w:rsidRDefault="000D3FD3" w:rsidP="00C66AC6">
      <w:pPr>
        <w:rPr>
          <w:rFonts w:cs="Arial"/>
        </w:rPr>
      </w:pPr>
      <w:r w:rsidRPr="00F11A7F">
        <w:rPr>
          <w:rFonts w:cs="Arial"/>
        </w:rPr>
        <w:t>The A</w:t>
      </w:r>
      <w:r w:rsidRPr="00F11A7F">
        <w:rPr>
          <w:rFonts w:cs="Arial"/>
        </w:rPr>
        <w:t xml:space="preserve">mbient Lighting Client shall only display, on the ambient lighting HMI, the values indicated in the LightAmbColor_No_Actl and LightAmbIntsty_No_Actl status signals from the Ambient Lighting Server.   </w:t>
      </w:r>
    </w:p>
    <w:p w:rsidR="00935B61" w:rsidRPr="00F11A7F" w:rsidRDefault="000D3FD3" w:rsidP="00C66AC6">
      <w:pPr>
        <w:rPr>
          <w:rFonts w:cs="Arial"/>
        </w:rPr>
      </w:pPr>
    </w:p>
    <w:p w:rsidR="00C66AC6" w:rsidRPr="00F11A7F" w:rsidRDefault="000D3FD3" w:rsidP="00C66AC6">
      <w:pPr>
        <w:rPr>
          <w:rFonts w:cs="Arial"/>
        </w:rPr>
      </w:pPr>
      <w:r w:rsidRPr="00F11A7F">
        <w:rPr>
          <w:rFonts w:cs="Arial"/>
        </w:rPr>
        <w:t>If the Ambient Lighting HMI is being displayed</w:t>
      </w:r>
      <w:r>
        <w:rPr>
          <w:rFonts w:cs="Arial"/>
        </w:rPr>
        <w:t>,</w:t>
      </w:r>
      <w:r w:rsidRPr="00F11A7F">
        <w:rPr>
          <w:rFonts w:cs="Arial"/>
        </w:rPr>
        <w:t xml:space="preserve"> a chan</w:t>
      </w:r>
      <w:r w:rsidRPr="00F11A7F">
        <w:rPr>
          <w:rFonts w:cs="Arial"/>
        </w:rPr>
        <w:t>ge in the ambient lighting status signal shall update the HMI.</w:t>
      </w:r>
    </w:p>
    <w:p w:rsidR="00935B61" w:rsidRPr="00F11A7F" w:rsidRDefault="000D3FD3" w:rsidP="00C66AC6">
      <w:pPr>
        <w:rPr>
          <w:rFonts w:cs="Arial"/>
        </w:rPr>
      </w:pPr>
    </w:p>
    <w:p w:rsidR="00F11A7F" w:rsidRPr="00F11A7F" w:rsidRDefault="000D3FD3" w:rsidP="00F11A7F">
      <w:pPr>
        <w:rPr>
          <w:rFonts w:cs="Arial"/>
        </w:rPr>
      </w:pPr>
      <w:r w:rsidRPr="00F11A7F">
        <w:rPr>
          <w:rFonts w:cs="Arial"/>
        </w:rPr>
        <w:t>If the Ambient Lighting Server sends LightAmbIntsty_No_Actl = “0% Intensity / Ambient Lighting OFF” then the Ambient Lighting Client HMI shall set Ambient Lighting HMI OFF.  Note this i</w:t>
      </w:r>
      <w:r w:rsidRPr="00F11A7F">
        <w:rPr>
          <w:rFonts w:cs="Arial"/>
        </w:rPr>
        <w:t>s regardless of what is in the LightAmbColor_No_Actl status signal.</w:t>
      </w:r>
    </w:p>
    <w:p w:rsidR="0097085F" w:rsidRPr="00F11A7F" w:rsidRDefault="000D3FD3" w:rsidP="00C66AC6">
      <w:pPr>
        <w:rPr>
          <w:rFonts w:cs="Arial"/>
        </w:rPr>
      </w:pPr>
    </w:p>
    <w:p w:rsidR="00500605" w:rsidRPr="00F11A7F" w:rsidRDefault="000D3FD3" w:rsidP="00500605">
      <w:pPr>
        <w:rPr>
          <w:rFonts w:cs="Arial"/>
        </w:rPr>
      </w:pPr>
    </w:p>
    <w:p w:rsidR="00C66AC6" w:rsidRPr="00F11A7F" w:rsidRDefault="000D3FD3" w:rsidP="00500605">
      <w:pPr>
        <w:rPr>
          <w:rFonts w:cs="Arial"/>
        </w:rPr>
      </w:pPr>
    </w:p>
    <w:p w:rsidR="0046553F" w:rsidRPr="0046553F" w:rsidRDefault="0046553F" w:rsidP="0046553F">
      <w:pPr>
        <w:pStyle w:val="Heading4"/>
        <w:rPr>
          <w:b w:val="0"/>
          <w:u w:val="single"/>
        </w:rPr>
      </w:pPr>
      <w:r w:rsidRPr="0046553F">
        <w:rPr>
          <w:b w:val="0"/>
          <w:u w:val="single"/>
        </w:rPr>
        <w:t>VS-SR-REQ-192238/B-Ambient Lighting Request and Response signals</w:t>
      </w:r>
    </w:p>
    <w:p w:rsidR="000520D0" w:rsidRDefault="000D3FD3" w:rsidP="00C75DBD">
      <w:pPr>
        <w:rPr>
          <w:rFonts w:cs="Arial"/>
        </w:rPr>
      </w:pPr>
      <w:r w:rsidRPr="00E62534">
        <w:rPr>
          <w:rFonts w:cs="Arial"/>
        </w:rPr>
        <w:t>The Ambient Lighting Client</w:t>
      </w:r>
      <w:r>
        <w:rPr>
          <w:rFonts w:cs="Arial"/>
        </w:rPr>
        <w:t>,</w:t>
      </w:r>
      <w:r w:rsidRPr="00E62534">
        <w:rPr>
          <w:rFonts w:cs="Arial"/>
        </w:rPr>
        <w:t xml:space="preserve"> when requesting an Ambient Lighting Color or Ambient Lig</w:t>
      </w:r>
      <w:r w:rsidRPr="00E62534">
        <w:rPr>
          <w:rFonts w:cs="Arial"/>
        </w:rPr>
        <w:t>hting Intensity value</w:t>
      </w:r>
      <w:r>
        <w:rPr>
          <w:rFonts w:cs="Arial"/>
        </w:rPr>
        <w:t>,</w:t>
      </w:r>
      <w:r w:rsidRPr="00E62534">
        <w:rPr>
          <w:rFonts w:cs="Arial"/>
        </w:rPr>
        <w:t xml:space="preserve"> shall set the color or intensity being requested and then set the request signal back to inactive</w:t>
      </w:r>
      <w:r>
        <w:rPr>
          <w:rFonts w:cs="Arial"/>
        </w:rPr>
        <w:t>.</w:t>
      </w:r>
    </w:p>
    <w:p w:rsidR="000520D0" w:rsidRDefault="000D3FD3" w:rsidP="000520D0">
      <w:pPr>
        <w:numPr>
          <w:ilvl w:val="0"/>
          <w:numId w:val="384"/>
        </w:numPr>
        <w:rPr>
          <w:rFonts w:cs="Arial"/>
        </w:rPr>
      </w:pPr>
      <w:r>
        <w:rPr>
          <w:rFonts w:cs="Arial"/>
        </w:rPr>
        <w:t xml:space="preserve">When setting the request signal back to inactive the Ambient Lighting Client shall set to Inactive </w:t>
      </w:r>
      <w:r w:rsidRPr="000520D0">
        <w:rPr>
          <w:rFonts w:cs="Arial"/>
        </w:rPr>
        <w:t xml:space="preserve">within 50 msec </w:t>
      </w:r>
      <w:r>
        <w:rPr>
          <w:rFonts w:cs="Arial"/>
        </w:rPr>
        <w:t>of</w:t>
      </w:r>
      <w:r w:rsidRPr="000520D0">
        <w:rPr>
          <w:rFonts w:cs="Arial"/>
        </w:rPr>
        <w:t xml:space="preserve"> making the reques</w:t>
      </w:r>
      <w:r w:rsidRPr="000520D0">
        <w:rPr>
          <w:rFonts w:cs="Arial"/>
        </w:rPr>
        <w:t>t</w:t>
      </w:r>
      <w:r>
        <w:rPr>
          <w:rFonts w:cs="Arial"/>
        </w:rPr>
        <w:t>.</w:t>
      </w:r>
      <w:r w:rsidRPr="000520D0">
        <w:rPr>
          <w:rFonts w:cs="Arial"/>
        </w:rPr>
        <w:t xml:space="preserve"> </w:t>
      </w:r>
    </w:p>
    <w:p w:rsidR="00C75DBD" w:rsidRPr="000520D0" w:rsidRDefault="000D3FD3" w:rsidP="000520D0">
      <w:pPr>
        <w:numPr>
          <w:ilvl w:val="0"/>
          <w:numId w:val="384"/>
        </w:numPr>
        <w:rPr>
          <w:rFonts w:cs="Arial"/>
        </w:rPr>
      </w:pPr>
      <w:r>
        <w:rPr>
          <w:rFonts w:cs="Arial"/>
        </w:rPr>
        <w:t>When setting the request signal back to inactive the Ambient Lighting Client shall set to Inactive no sooner than 2</w:t>
      </w:r>
      <w:r w:rsidRPr="000520D0">
        <w:rPr>
          <w:rFonts w:cs="Arial"/>
        </w:rPr>
        <w:t xml:space="preserve">0 msec </w:t>
      </w:r>
      <w:r>
        <w:rPr>
          <w:rFonts w:cs="Arial"/>
        </w:rPr>
        <w:t>after</w:t>
      </w:r>
      <w:r w:rsidRPr="000520D0">
        <w:rPr>
          <w:rFonts w:cs="Arial"/>
        </w:rPr>
        <w:t xml:space="preserve"> making the request</w:t>
      </w:r>
      <w:r>
        <w:rPr>
          <w:rFonts w:cs="Arial"/>
        </w:rPr>
        <w:t>.</w:t>
      </w:r>
      <w:r w:rsidRPr="000520D0">
        <w:rPr>
          <w:rFonts w:cs="Arial"/>
        </w:rPr>
        <w:t xml:space="preserve"> </w:t>
      </w:r>
    </w:p>
    <w:p w:rsidR="00C75DBD" w:rsidRPr="00E62534" w:rsidRDefault="000D3FD3" w:rsidP="00C75DBD">
      <w:pPr>
        <w:rPr>
          <w:rFonts w:cs="Arial"/>
        </w:rPr>
      </w:pPr>
    </w:p>
    <w:p w:rsidR="00C75DBD" w:rsidRPr="00E62534" w:rsidRDefault="000D3FD3" w:rsidP="00C75DBD">
      <w:pPr>
        <w:rPr>
          <w:rFonts w:cs="Arial"/>
        </w:rPr>
      </w:pPr>
      <w:r w:rsidRPr="00E62534">
        <w:rPr>
          <w:rFonts w:cs="Arial"/>
        </w:rPr>
        <w:t>If the Ambient Lighting Client has not received the Color or Intensity values requested in the LightAm</w:t>
      </w:r>
      <w:r w:rsidRPr="00E62534">
        <w:rPr>
          <w:rFonts w:cs="Arial"/>
        </w:rPr>
        <w:t xml:space="preserve">bColor_No_Actl and LightAmbIntsty_No_Actl status signals within 200 msec of the request then the Ambient Lighting Client shall re-request signal within 250 msec after making the first request (only one retry should be performed).  </w:t>
      </w:r>
    </w:p>
    <w:p w:rsidR="00C75DBD" w:rsidRPr="00E62534" w:rsidRDefault="000D3FD3" w:rsidP="00C75DBD">
      <w:pPr>
        <w:numPr>
          <w:ilvl w:val="0"/>
          <w:numId w:val="381"/>
        </w:numPr>
        <w:rPr>
          <w:rFonts w:cs="Arial"/>
        </w:rPr>
      </w:pPr>
      <w:r w:rsidRPr="00E62534">
        <w:rPr>
          <w:rFonts w:cs="Arial"/>
        </w:rPr>
        <w:t xml:space="preserve">Note: this protects for </w:t>
      </w:r>
      <w:r w:rsidRPr="00E62534">
        <w:rPr>
          <w:rFonts w:cs="Arial"/>
        </w:rPr>
        <w:t xml:space="preserve">the case if the Ambient Lighting Server was on another bus that was asleep and the first message was lost.  </w:t>
      </w:r>
    </w:p>
    <w:p w:rsidR="00C75DBD" w:rsidRPr="00E62534" w:rsidRDefault="000D3FD3" w:rsidP="00C75DBD">
      <w:pPr>
        <w:rPr>
          <w:rFonts w:cs="Arial"/>
        </w:rPr>
      </w:pPr>
    </w:p>
    <w:p w:rsidR="00C75DBD" w:rsidRPr="00E62534" w:rsidRDefault="000D3FD3" w:rsidP="00C75DBD">
      <w:pPr>
        <w:rPr>
          <w:rFonts w:cs="Arial"/>
        </w:rPr>
      </w:pPr>
      <w:r w:rsidRPr="00E62534">
        <w:rPr>
          <w:rFonts w:cs="Arial"/>
        </w:rPr>
        <w:t>The Ambient Lighting Server shall respond back to the LightAmbColor_No_Rq and LightAmbIntsty_No_Rq request signals within 150 msec of receiving th</w:t>
      </w:r>
      <w:r w:rsidRPr="00E62534">
        <w:rPr>
          <w:rFonts w:cs="Arial"/>
        </w:rPr>
        <w:t>e ambient lighting request.</w:t>
      </w:r>
    </w:p>
    <w:p w:rsidR="00C75DBD" w:rsidRPr="00E62534" w:rsidRDefault="000D3FD3" w:rsidP="00C75DBD">
      <w:pPr>
        <w:rPr>
          <w:rFonts w:cs="Arial"/>
        </w:rPr>
      </w:pPr>
    </w:p>
    <w:p w:rsidR="00C75DBD" w:rsidRPr="00E62534" w:rsidRDefault="000D3FD3" w:rsidP="00C75DBD">
      <w:pPr>
        <w:rPr>
          <w:rFonts w:cs="Arial"/>
        </w:rPr>
      </w:pPr>
      <w:r w:rsidRPr="00E62534">
        <w:rPr>
          <w:rFonts w:cs="Arial"/>
        </w:rPr>
        <w:t>Ex.</w:t>
      </w:r>
    </w:p>
    <w:p w:rsidR="00C75DBD" w:rsidRPr="00E62534" w:rsidRDefault="000D3FD3" w:rsidP="00C75DBD">
      <w:pPr>
        <w:numPr>
          <w:ilvl w:val="0"/>
          <w:numId w:val="382"/>
        </w:numPr>
        <w:rPr>
          <w:rFonts w:cs="Arial"/>
        </w:rPr>
      </w:pPr>
      <w:r w:rsidRPr="00E62534">
        <w:rPr>
          <w:rFonts w:cs="Arial"/>
        </w:rPr>
        <w:t>User selects a new ambient lighting color from the HMI</w:t>
      </w:r>
    </w:p>
    <w:p w:rsidR="00C75DBD" w:rsidRPr="00E62534" w:rsidRDefault="000D3FD3" w:rsidP="00C75DBD">
      <w:pPr>
        <w:numPr>
          <w:ilvl w:val="0"/>
          <w:numId w:val="382"/>
        </w:numPr>
        <w:rPr>
          <w:rFonts w:cs="Arial"/>
        </w:rPr>
      </w:pPr>
      <w:r w:rsidRPr="00E62534">
        <w:rPr>
          <w:rFonts w:cs="Arial"/>
        </w:rPr>
        <w:t xml:space="preserve">Ambient Lighting Client sets LightAmbIntsty_No_Rq = Color X and then </w:t>
      </w:r>
      <w:r>
        <w:rPr>
          <w:rFonts w:cs="Arial"/>
        </w:rPr>
        <w:t>35</w:t>
      </w:r>
      <w:r w:rsidRPr="00E62534">
        <w:rPr>
          <w:rFonts w:cs="Arial"/>
        </w:rPr>
        <w:t xml:space="preserve"> msec</w:t>
      </w:r>
      <w:r>
        <w:rPr>
          <w:rFonts w:cs="Arial"/>
        </w:rPr>
        <w:t xml:space="preserve"> later</w:t>
      </w:r>
      <w:r w:rsidRPr="00E62534">
        <w:rPr>
          <w:rFonts w:cs="Arial"/>
        </w:rPr>
        <w:t xml:space="preserve"> sets LightAmbIntsty_No_Rq = Inactive.  </w:t>
      </w:r>
    </w:p>
    <w:p w:rsidR="00C75DBD" w:rsidRPr="00E62534" w:rsidRDefault="000D3FD3" w:rsidP="00C75DBD">
      <w:pPr>
        <w:numPr>
          <w:ilvl w:val="0"/>
          <w:numId w:val="382"/>
        </w:numPr>
        <w:rPr>
          <w:rFonts w:cs="Arial"/>
        </w:rPr>
      </w:pPr>
      <w:r w:rsidRPr="00E62534">
        <w:rPr>
          <w:rFonts w:cs="Arial"/>
        </w:rPr>
        <w:t>The Ambient Lighting Server responds back within 150 msec of receiving LightAmbIntsty_No_Rq = Color X with LightAmbColor_No_Actl = Color X.</w:t>
      </w:r>
    </w:p>
    <w:p w:rsidR="00C75DBD" w:rsidRPr="00E62534" w:rsidRDefault="000D3FD3" w:rsidP="00C75DBD">
      <w:pPr>
        <w:numPr>
          <w:ilvl w:val="0"/>
          <w:numId w:val="382"/>
        </w:numPr>
        <w:rPr>
          <w:rFonts w:cs="Arial"/>
        </w:rPr>
      </w:pPr>
      <w:r w:rsidRPr="00E62534">
        <w:rPr>
          <w:rFonts w:cs="Arial"/>
        </w:rPr>
        <w:t>The Ambient Lighting Client updates the Ambient Lighting HMI based on the LightAmbColor_No_Actl status signal.</w:t>
      </w:r>
    </w:p>
    <w:p w:rsidR="00C75DBD" w:rsidRPr="00E62534" w:rsidRDefault="000D3FD3" w:rsidP="00C75DBD">
      <w:pPr>
        <w:rPr>
          <w:rFonts w:cs="Arial"/>
        </w:rPr>
      </w:pPr>
    </w:p>
    <w:p w:rsidR="00C75DBD" w:rsidRPr="00E62534" w:rsidRDefault="000D3FD3" w:rsidP="00C75DBD">
      <w:pPr>
        <w:rPr>
          <w:rFonts w:cs="Arial"/>
        </w:rPr>
      </w:pPr>
    </w:p>
    <w:p w:rsidR="00C75DBD" w:rsidRPr="00E62534" w:rsidRDefault="000D3FD3" w:rsidP="00C75DBD">
      <w:pPr>
        <w:ind w:left="360"/>
        <w:rPr>
          <w:rFonts w:cs="Arial"/>
        </w:rPr>
      </w:pPr>
    </w:p>
    <w:p w:rsidR="00500605" w:rsidRPr="00E62534" w:rsidRDefault="000D3FD3" w:rsidP="00500605">
      <w:pPr>
        <w:rPr>
          <w:rFonts w:cs="Arial"/>
        </w:rPr>
      </w:pPr>
    </w:p>
    <w:p w:rsidR="0046553F" w:rsidRPr="0046553F" w:rsidRDefault="0046553F" w:rsidP="0046553F">
      <w:pPr>
        <w:pStyle w:val="Heading4"/>
        <w:rPr>
          <w:b w:val="0"/>
          <w:u w:val="single"/>
        </w:rPr>
      </w:pPr>
      <w:r w:rsidRPr="0046553F">
        <w:rPr>
          <w:b w:val="0"/>
          <w:u w:val="single"/>
        </w:rPr>
        <w:lastRenderedPageBreak/>
        <w:t>VS-SR-REQ-192239/A-Turning ON and OFF Ambient Lighting</w:t>
      </w:r>
    </w:p>
    <w:p w:rsidR="00D73D33" w:rsidRPr="00D73D33" w:rsidRDefault="000D3FD3" w:rsidP="00D73D33">
      <w:pPr>
        <w:rPr>
          <w:rFonts w:cs="Arial"/>
        </w:rPr>
      </w:pPr>
      <w:r w:rsidRPr="00D73D33">
        <w:rPr>
          <w:rFonts w:cs="Arial"/>
        </w:rPr>
        <w:t>The Ambient Lighting Client can request the Ambient Lighting is turned ON using LightAmbIntsty_No_Rq = “Ambient Lighting Turn ON” or Ambient Lighting is turned OFF using “0% In</w:t>
      </w:r>
      <w:r w:rsidRPr="00D73D33">
        <w:rPr>
          <w:rFonts w:cs="Arial"/>
        </w:rPr>
        <w:t>tensity / Ambient Lighting Turn OFF”.</w:t>
      </w:r>
    </w:p>
    <w:p w:rsidR="00D73D33" w:rsidRPr="00D73D33" w:rsidRDefault="000D3FD3" w:rsidP="00D73D33">
      <w:pPr>
        <w:rPr>
          <w:rFonts w:cs="Arial"/>
        </w:rPr>
      </w:pPr>
    </w:p>
    <w:p w:rsidR="00D73D33" w:rsidRPr="00D73D33" w:rsidRDefault="000D3FD3" w:rsidP="00D73D33">
      <w:pPr>
        <w:rPr>
          <w:rFonts w:cs="Arial"/>
        </w:rPr>
      </w:pPr>
      <w:r w:rsidRPr="00D73D33">
        <w:rPr>
          <w:rFonts w:cs="Arial"/>
        </w:rPr>
        <w:t xml:space="preserve">The Ambient Lighting Server is responsible for remembering the Color and Intensity values between Power Mode / Ignition cycles, network bus wake-ups, and B+ resets.  </w:t>
      </w:r>
    </w:p>
    <w:p w:rsidR="00D73D33" w:rsidRPr="00D73D33" w:rsidRDefault="000D3FD3" w:rsidP="00D73D33">
      <w:pPr>
        <w:rPr>
          <w:rFonts w:cs="Arial"/>
        </w:rPr>
      </w:pPr>
    </w:p>
    <w:p w:rsidR="00D73D33" w:rsidRPr="00D73D33" w:rsidRDefault="000D3FD3" w:rsidP="00D73D33">
      <w:pPr>
        <w:rPr>
          <w:rFonts w:cs="Arial"/>
        </w:rPr>
      </w:pPr>
      <w:r w:rsidRPr="00D73D33">
        <w:rPr>
          <w:rFonts w:cs="Arial"/>
        </w:rPr>
        <w:t>If Ambient Lighting is turned OFF the Ambient Lig</w:t>
      </w:r>
      <w:r w:rsidRPr="00D73D33">
        <w:rPr>
          <w:rFonts w:cs="Arial"/>
        </w:rPr>
        <w:t xml:space="preserve">hting Server shall remember the color and intensity values before ambient lighting was turned OFF.  </w:t>
      </w:r>
    </w:p>
    <w:p w:rsidR="00D73D33" w:rsidRPr="00D73D33" w:rsidRDefault="000D3FD3" w:rsidP="00D73D33">
      <w:pPr>
        <w:rPr>
          <w:rFonts w:cs="Arial"/>
        </w:rPr>
      </w:pPr>
    </w:p>
    <w:p w:rsidR="00D73D33" w:rsidRPr="00D73D33" w:rsidRDefault="000D3FD3" w:rsidP="00D73D33">
      <w:pPr>
        <w:rPr>
          <w:rFonts w:cs="Arial"/>
        </w:rPr>
      </w:pPr>
      <w:r w:rsidRPr="00D73D33">
        <w:rPr>
          <w:rFonts w:cs="Arial"/>
        </w:rPr>
        <w:t>If Ambient Lighting is turned off (ie LightAmbIntsty_No_Actl = 0% Intensity / Ambient Lighting OFF) and if the Ambient Lighting Server receives LightAmbIn</w:t>
      </w:r>
      <w:r w:rsidRPr="00D73D33">
        <w:rPr>
          <w:rFonts w:cs="Arial"/>
        </w:rPr>
        <w:t>tsty_No_Rq = “Ambient Lighting Turn ON” then the Ambient Lighting Server shall be responsible for publishing the Color and Intensity values to be used when turned ON.</w:t>
      </w:r>
    </w:p>
    <w:p w:rsidR="00D73D33" w:rsidRPr="00D73D33" w:rsidRDefault="000D3FD3" w:rsidP="00D73D33">
      <w:pPr>
        <w:numPr>
          <w:ilvl w:val="0"/>
          <w:numId w:val="386"/>
        </w:numPr>
        <w:rPr>
          <w:rFonts w:cs="Arial"/>
          <w:szCs w:val="20"/>
        </w:rPr>
      </w:pPr>
      <w:r w:rsidRPr="00D73D33">
        <w:rPr>
          <w:rFonts w:cs="Arial"/>
          <w:szCs w:val="20"/>
        </w:rPr>
        <w:t>The Ambient Lighting Client could request Ambient Lighting ON with a particular Color set</w:t>
      </w:r>
      <w:r w:rsidRPr="00D73D33">
        <w:rPr>
          <w:rFonts w:cs="Arial"/>
          <w:szCs w:val="20"/>
        </w:rPr>
        <w:t>, OR</w:t>
      </w:r>
    </w:p>
    <w:p w:rsidR="00D73D33" w:rsidRPr="00D73D33" w:rsidRDefault="000D3FD3" w:rsidP="00D73D33">
      <w:pPr>
        <w:numPr>
          <w:ilvl w:val="0"/>
          <w:numId w:val="386"/>
        </w:numPr>
        <w:rPr>
          <w:rFonts w:cs="Arial"/>
          <w:szCs w:val="20"/>
        </w:rPr>
      </w:pPr>
      <w:r w:rsidRPr="00D73D33">
        <w:rPr>
          <w:rFonts w:cs="Arial"/>
          <w:szCs w:val="20"/>
        </w:rPr>
        <w:t>The Ambient Lighting Client could request Ambient Lighting ON with the Color and Intensity set to Inactive</w:t>
      </w:r>
    </w:p>
    <w:p w:rsidR="00D73D33" w:rsidRPr="00D73D33" w:rsidRDefault="000D3FD3" w:rsidP="00D73D33">
      <w:pPr>
        <w:ind w:left="360"/>
        <w:rPr>
          <w:rFonts w:cs="Arial"/>
        </w:rPr>
      </w:pPr>
    </w:p>
    <w:p w:rsidR="00500605" w:rsidRPr="00D73D33" w:rsidRDefault="000D3FD3" w:rsidP="00500605">
      <w:pPr>
        <w:rPr>
          <w:rFonts w:cs="Arial"/>
        </w:rPr>
      </w:pPr>
    </w:p>
    <w:p w:rsidR="0046553F" w:rsidRPr="0046553F" w:rsidRDefault="0046553F" w:rsidP="0046553F">
      <w:pPr>
        <w:pStyle w:val="Heading4"/>
        <w:rPr>
          <w:b w:val="0"/>
          <w:u w:val="single"/>
        </w:rPr>
      </w:pPr>
      <w:r w:rsidRPr="0046553F">
        <w:rPr>
          <w:b w:val="0"/>
          <w:u w:val="single"/>
        </w:rPr>
        <w:t>VS-SR-REQ-192240/A-Enhanced Memory - Ambient Lighting</w:t>
      </w:r>
    </w:p>
    <w:p w:rsidR="00D05D21" w:rsidRPr="00D05D21" w:rsidRDefault="000D3FD3" w:rsidP="00D05D21">
      <w:pPr>
        <w:rPr>
          <w:rFonts w:cs="Arial"/>
        </w:rPr>
      </w:pPr>
      <w:r w:rsidRPr="00D05D21">
        <w:rPr>
          <w:rFonts w:cs="Arial"/>
        </w:rPr>
        <w:t>If Enhanced Memory is configured ON in the Ambient Lighting Clie</w:t>
      </w:r>
      <w:r w:rsidRPr="00D05D21">
        <w:rPr>
          <w:rFonts w:cs="Arial"/>
        </w:rPr>
        <w:t>nt than this “Ambient Lighting – Variant 2” strategy shall be used.</w:t>
      </w:r>
    </w:p>
    <w:p w:rsidR="00D05D21" w:rsidRPr="00D05D21" w:rsidRDefault="000D3FD3" w:rsidP="00D05D21">
      <w:pPr>
        <w:rPr>
          <w:rFonts w:cs="Arial"/>
        </w:rPr>
      </w:pPr>
    </w:p>
    <w:p w:rsidR="00D05D21" w:rsidRPr="00D05D21" w:rsidRDefault="000D3FD3" w:rsidP="00D05D21">
      <w:pPr>
        <w:rPr>
          <w:rFonts w:cs="Arial"/>
        </w:rPr>
      </w:pPr>
      <w:r w:rsidRPr="00D05D21">
        <w:rPr>
          <w:rFonts w:cs="Arial"/>
        </w:rPr>
        <w:t>If Enhanced Memory is configured ON in the Ambient Lighting Server than this “Ambient Lighting – Variant 2” strategy shall be used.</w:t>
      </w:r>
    </w:p>
    <w:p w:rsidR="00D05D21" w:rsidRPr="00D05D21" w:rsidRDefault="000D3FD3" w:rsidP="00D05D21">
      <w:pPr>
        <w:rPr>
          <w:rFonts w:cs="Arial"/>
        </w:rPr>
      </w:pPr>
    </w:p>
    <w:p w:rsidR="00D05D21" w:rsidRPr="00D05D21" w:rsidRDefault="000D3FD3" w:rsidP="00D05D21">
      <w:pPr>
        <w:rPr>
          <w:rFonts w:cs="Arial"/>
        </w:rPr>
      </w:pPr>
      <w:r w:rsidRPr="00D05D21">
        <w:rPr>
          <w:rFonts w:cs="Arial"/>
        </w:rPr>
        <w:t xml:space="preserve">The Ambient Lighting Server shall update the </w:t>
      </w:r>
      <w:r w:rsidRPr="00D05D21">
        <w:rPr>
          <w:rFonts w:cs="Arial"/>
        </w:rPr>
        <w:t xml:space="preserve">LightAmbColor_No_Actl and LightAmbIntsty_No_Actl status signals when changing to new enhanced memory profiles (ie when the active personality profile changes).  </w:t>
      </w:r>
    </w:p>
    <w:p w:rsidR="00D05D21" w:rsidRPr="00D05D21" w:rsidRDefault="000D3FD3" w:rsidP="00D05D21">
      <w:pPr>
        <w:numPr>
          <w:ilvl w:val="0"/>
          <w:numId w:val="388"/>
        </w:numPr>
        <w:rPr>
          <w:rFonts w:cs="Arial"/>
        </w:rPr>
      </w:pPr>
      <w:r w:rsidRPr="00D05D21">
        <w:rPr>
          <w:rFonts w:cs="Arial"/>
        </w:rPr>
        <w:t>If the Ambient Lighting Server is turned OFF the Ambient Lighting Server shall remember what a</w:t>
      </w:r>
      <w:r w:rsidRPr="00D05D21">
        <w:rPr>
          <w:rFonts w:cs="Arial"/>
        </w:rPr>
        <w:t xml:space="preserve">ll the personality profiles where before they were turned off (in case turned back on).  </w:t>
      </w:r>
    </w:p>
    <w:p w:rsidR="00D05D21" w:rsidRDefault="000D3FD3" w:rsidP="00D05D21">
      <w:pPr>
        <w:rPr>
          <w:rFonts w:cs="Arial"/>
        </w:rPr>
      </w:pPr>
    </w:p>
    <w:p w:rsidR="00E725E8" w:rsidRPr="00D05D21" w:rsidRDefault="000D3FD3" w:rsidP="00D05D21">
      <w:pPr>
        <w:rPr>
          <w:rFonts w:cs="Arial"/>
        </w:rPr>
      </w:pPr>
      <w:r>
        <w:rPr>
          <w:rFonts w:cs="Arial"/>
        </w:rPr>
        <w:t xml:space="preserve">If the Ambient Lighting Client HMI is active the Ambient Lighting Client HMI will automatically update to whatever the new Color and Intensity values are when there </w:t>
      </w:r>
      <w:r>
        <w:rPr>
          <w:rFonts w:cs="Arial"/>
        </w:rPr>
        <w:t xml:space="preserve">is a new active personality since the Ambient Lighting Client will use the </w:t>
      </w:r>
      <w:r w:rsidRPr="00D05D21">
        <w:rPr>
          <w:rFonts w:cs="Arial"/>
        </w:rPr>
        <w:t>LightAmbColor_No_Actl and LightAmbIntsty_No_Actl</w:t>
      </w:r>
      <w:r>
        <w:rPr>
          <w:rFonts w:cs="Arial"/>
        </w:rPr>
        <w:t xml:space="preserve"> status signals when they are updated.</w:t>
      </w:r>
    </w:p>
    <w:p w:rsidR="00D05D21" w:rsidRPr="00D05D21" w:rsidRDefault="000D3FD3" w:rsidP="00D05D21">
      <w:pPr>
        <w:rPr>
          <w:rFonts w:cs="Arial"/>
        </w:rPr>
      </w:pPr>
    </w:p>
    <w:p w:rsidR="00500605" w:rsidRPr="00D05D21" w:rsidRDefault="000D3FD3" w:rsidP="00500605">
      <w:pPr>
        <w:rPr>
          <w:rFonts w:cs="Arial"/>
        </w:rPr>
      </w:pPr>
    </w:p>
    <w:p w:rsidR="008B19BF" w:rsidRDefault="000D3FD3">
      <w:pPr>
        <w:spacing w:after="200" w:line="276" w:lineRule="auto"/>
      </w:pPr>
      <w:r>
        <w:br w:type="page"/>
      </w:r>
    </w:p>
    <w:p w:rsidR="00406F39" w:rsidRDefault="000D3FD3" w:rsidP="0046553F">
      <w:pPr>
        <w:pStyle w:val="Heading3"/>
      </w:pPr>
      <w:bookmarkStart w:id="977" w:name="_Toc33533804"/>
      <w:r>
        <w:lastRenderedPageBreak/>
        <w:t>Sequence Diagrams</w:t>
      </w:r>
      <w:bookmarkEnd w:id="977"/>
    </w:p>
    <w:p w:rsidR="00406F39" w:rsidRDefault="000D3FD3" w:rsidP="0046553F">
      <w:pPr>
        <w:pStyle w:val="Heading4"/>
      </w:pPr>
      <w:r>
        <w:t>VS-SD-REQ-193188/A-Changing Ambient Lighting Color</w:t>
      </w:r>
    </w:p>
    <w:p w:rsidR="00500605" w:rsidRDefault="000D3FD3" w:rsidP="00500605">
      <w:r w:rsidRPr="00D572D0">
        <w:rPr>
          <w:u w:val="single"/>
        </w:rPr>
        <w:t>Pre-condition</w:t>
      </w:r>
      <w:r>
        <w:t>:</w:t>
      </w:r>
    </w:p>
    <w:p w:rsidR="00D572D0" w:rsidRDefault="000D3FD3" w:rsidP="00500605">
      <w:r>
        <w:t>Color Y is not the active color</w:t>
      </w:r>
    </w:p>
    <w:p w:rsidR="00D572D0" w:rsidRDefault="000D3FD3" w:rsidP="00500605"/>
    <w:p w:rsidR="00D572D0" w:rsidRDefault="000D3FD3" w:rsidP="00500605">
      <w:r w:rsidRPr="00D572D0">
        <w:rPr>
          <w:u w:val="single"/>
        </w:rPr>
        <w:t>Event</w:t>
      </w:r>
      <w:r>
        <w:t>:</w:t>
      </w:r>
      <w:r>
        <w:br/>
        <w:t xml:space="preserve">User selects color Y </w:t>
      </w:r>
    </w:p>
    <w:p w:rsidR="00D572D0" w:rsidRDefault="000D3FD3" w:rsidP="00500605"/>
    <w:p w:rsidR="00D572D0" w:rsidRDefault="000D3FD3" w:rsidP="00500605">
      <w:r w:rsidRPr="00D572D0">
        <w:rPr>
          <w:u w:val="single"/>
        </w:rPr>
        <w:t>Post-condition</w:t>
      </w:r>
      <w:r>
        <w:t>:</w:t>
      </w:r>
    </w:p>
    <w:p w:rsidR="00D572D0" w:rsidRDefault="000D3FD3" w:rsidP="00500605">
      <w:r>
        <w:t>Color Y is active on the HMI and the vehicle</w:t>
      </w:r>
    </w:p>
    <w:p w:rsidR="00D572D0" w:rsidRDefault="000D3FD3" w:rsidP="00500605"/>
    <w:p w:rsidR="00D572D0" w:rsidRDefault="000D3FD3" w:rsidP="00500605"/>
    <w:p w:rsidR="00D572D0" w:rsidRDefault="000D3FD3" w:rsidP="0046553F">
      <w:pPr>
        <w:jc w:val="center"/>
      </w:pPr>
      <w:r>
        <w:rPr>
          <w:noProof/>
        </w:rPr>
        <w:drawing>
          <wp:inline distT="0" distB="0" distL="0" distR="0">
            <wp:extent cx="5943600" cy="3612660"/>
            <wp:effectExtent l="0" t="0" r="0" b="6985"/>
            <wp:docPr id="2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2660"/>
                    </a:xfrm>
                    <a:prstGeom prst="rect">
                      <a:avLst/>
                    </a:prstGeom>
                    <a:noFill/>
                    <a:ln>
                      <a:noFill/>
                    </a:ln>
                  </pic:spPr>
                </pic:pic>
              </a:graphicData>
            </a:graphic>
          </wp:inline>
        </w:drawing>
      </w:r>
    </w:p>
    <w:p w:rsidR="00E357F9" w:rsidRDefault="000D3FD3" w:rsidP="00D572D0">
      <w:pPr>
        <w:jc w:val="center"/>
      </w:pPr>
    </w:p>
    <w:p w:rsidR="00E357F9" w:rsidRDefault="000D3FD3" w:rsidP="00D572D0">
      <w:pPr>
        <w:jc w:val="center"/>
      </w:pPr>
    </w:p>
    <w:p w:rsidR="006E0CF9" w:rsidRDefault="000D3FD3" w:rsidP="00D572D0">
      <w:pPr>
        <w:jc w:val="center"/>
      </w:pPr>
    </w:p>
    <w:p w:rsidR="00406F39" w:rsidRDefault="000D3FD3" w:rsidP="0046553F">
      <w:pPr>
        <w:pStyle w:val="Heading4"/>
      </w:pPr>
      <w:r>
        <w:t>VS-SD-REQ-193207/A-Changing Ambient Lighting Intensity</w:t>
      </w:r>
    </w:p>
    <w:p w:rsidR="00500605" w:rsidRDefault="000D3FD3" w:rsidP="00500605">
      <w:r w:rsidRPr="001138F0">
        <w:rPr>
          <w:u w:val="single"/>
        </w:rPr>
        <w:t>Pre-condition</w:t>
      </w:r>
      <w:r>
        <w:t>:</w:t>
      </w:r>
    </w:p>
    <w:p w:rsidR="001138F0" w:rsidRDefault="000D3FD3" w:rsidP="00500605">
      <w:r>
        <w:t>Intensity X is not the active intensity</w:t>
      </w:r>
    </w:p>
    <w:p w:rsidR="001138F0" w:rsidRDefault="000D3FD3" w:rsidP="00500605"/>
    <w:p w:rsidR="001138F0" w:rsidRDefault="000D3FD3" w:rsidP="00500605">
      <w:r w:rsidRPr="001138F0">
        <w:rPr>
          <w:u w:val="single"/>
        </w:rPr>
        <w:t>Event</w:t>
      </w:r>
      <w:r>
        <w:t>:</w:t>
      </w:r>
    </w:p>
    <w:p w:rsidR="001138F0" w:rsidRDefault="000D3FD3" w:rsidP="00500605">
      <w:r>
        <w:t>User selects intensity X</w:t>
      </w:r>
    </w:p>
    <w:p w:rsidR="001138F0" w:rsidRDefault="000D3FD3" w:rsidP="00500605"/>
    <w:p w:rsidR="001138F0" w:rsidRDefault="000D3FD3" w:rsidP="00500605">
      <w:r w:rsidRPr="001138F0">
        <w:rPr>
          <w:u w:val="single"/>
        </w:rPr>
        <w:t>Post-Condition</w:t>
      </w:r>
      <w:r>
        <w:t>:</w:t>
      </w:r>
    </w:p>
    <w:p w:rsidR="001138F0" w:rsidRDefault="000D3FD3" w:rsidP="00500605">
      <w:r>
        <w:t>Intensity X is shown on the HMI and Intensity X is active in the vehicle</w:t>
      </w:r>
    </w:p>
    <w:p w:rsidR="001138F0" w:rsidRDefault="000D3FD3" w:rsidP="00500605"/>
    <w:p w:rsidR="001138F0" w:rsidRDefault="000D3FD3" w:rsidP="00500605"/>
    <w:p w:rsidR="001138F0" w:rsidRDefault="000D3FD3" w:rsidP="0046553F">
      <w:pPr>
        <w:jc w:val="center"/>
      </w:pPr>
      <w:r>
        <w:rPr>
          <w:noProof/>
        </w:rPr>
        <w:lastRenderedPageBreak/>
        <w:drawing>
          <wp:inline distT="0" distB="0" distL="0" distR="0">
            <wp:extent cx="5943600" cy="3645568"/>
            <wp:effectExtent l="0" t="0" r="0" b="0"/>
            <wp:docPr id="2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45568"/>
                    </a:xfrm>
                    <a:prstGeom prst="rect">
                      <a:avLst/>
                    </a:prstGeom>
                    <a:noFill/>
                    <a:ln>
                      <a:noFill/>
                    </a:ln>
                  </pic:spPr>
                </pic:pic>
              </a:graphicData>
            </a:graphic>
          </wp:inline>
        </w:drawing>
      </w:r>
    </w:p>
    <w:p w:rsidR="0070531F" w:rsidRDefault="000D3FD3" w:rsidP="001138F0">
      <w:pPr>
        <w:jc w:val="center"/>
      </w:pPr>
    </w:p>
    <w:p w:rsidR="0070531F" w:rsidRDefault="000D3FD3" w:rsidP="001138F0">
      <w:pPr>
        <w:jc w:val="center"/>
      </w:pPr>
    </w:p>
    <w:p w:rsidR="008D675F" w:rsidRDefault="000D3FD3" w:rsidP="001138F0">
      <w:pPr>
        <w:jc w:val="center"/>
      </w:pPr>
    </w:p>
    <w:p w:rsidR="008D675F" w:rsidRDefault="000D3FD3" w:rsidP="001138F0">
      <w:pPr>
        <w:jc w:val="center"/>
      </w:pPr>
    </w:p>
    <w:p w:rsidR="00406F39" w:rsidRDefault="000D3FD3" w:rsidP="0046553F">
      <w:pPr>
        <w:pStyle w:val="Heading4"/>
      </w:pPr>
      <w:r>
        <w:t>VS-SD-REQ-193443/B-Turning ON Ambient Lighting by selecting a Color</w:t>
      </w:r>
    </w:p>
    <w:p w:rsidR="00500605" w:rsidRPr="00D9153A" w:rsidRDefault="000D3FD3" w:rsidP="00500605">
      <w:pPr>
        <w:rPr>
          <w:rFonts w:cs="Arial"/>
        </w:rPr>
      </w:pPr>
      <w:r w:rsidRPr="00D9153A">
        <w:rPr>
          <w:rFonts w:cs="Arial"/>
          <w:u w:val="single"/>
        </w:rPr>
        <w:t>Pre-Condition</w:t>
      </w:r>
      <w:r w:rsidRPr="00D9153A">
        <w:rPr>
          <w:rFonts w:cs="Arial"/>
        </w:rPr>
        <w:t>:</w:t>
      </w:r>
    </w:p>
    <w:p w:rsidR="00D9153A" w:rsidRPr="00D9153A" w:rsidRDefault="000D3FD3" w:rsidP="00500605">
      <w:pPr>
        <w:rPr>
          <w:rFonts w:cs="Arial"/>
        </w:rPr>
      </w:pPr>
      <w:r w:rsidRPr="00D9153A">
        <w:rPr>
          <w:rFonts w:cs="Arial"/>
        </w:rPr>
        <w:t>Ambient Lighting was previously turned OFF via the HMI</w:t>
      </w:r>
    </w:p>
    <w:p w:rsidR="00D9153A" w:rsidRPr="00D9153A" w:rsidRDefault="000D3FD3" w:rsidP="00500605">
      <w:pPr>
        <w:rPr>
          <w:rFonts w:cs="Arial"/>
        </w:rPr>
      </w:pPr>
      <w:r w:rsidRPr="00D9153A">
        <w:rPr>
          <w:rFonts w:cs="Arial"/>
        </w:rPr>
        <w:t>Ambient Lighting in the vehicle is OFF</w:t>
      </w:r>
    </w:p>
    <w:p w:rsidR="00D9153A" w:rsidRPr="00D9153A" w:rsidRDefault="000D3FD3" w:rsidP="00500605">
      <w:pPr>
        <w:rPr>
          <w:rFonts w:cs="Arial"/>
        </w:rPr>
      </w:pPr>
    </w:p>
    <w:p w:rsidR="00D9153A" w:rsidRPr="00D9153A" w:rsidRDefault="000D3FD3" w:rsidP="00500605">
      <w:pPr>
        <w:rPr>
          <w:rFonts w:cs="Arial"/>
        </w:rPr>
      </w:pPr>
      <w:r w:rsidRPr="00D9153A">
        <w:rPr>
          <w:rFonts w:cs="Arial"/>
          <w:u w:val="single"/>
        </w:rPr>
        <w:t>Event</w:t>
      </w:r>
      <w:r w:rsidRPr="00D9153A">
        <w:rPr>
          <w:rFonts w:cs="Arial"/>
        </w:rPr>
        <w:t>:</w:t>
      </w:r>
    </w:p>
    <w:p w:rsidR="00D9153A" w:rsidRPr="00D9153A" w:rsidRDefault="000D3FD3" w:rsidP="00500605">
      <w:pPr>
        <w:rPr>
          <w:rFonts w:cs="Arial"/>
        </w:rPr>
      </w:pPr>
      <w:r w:rsidRPr="00D9153A">
        <w:rPr>
          <w:rFonts w:cs="Arial"/>
        </w:rPr>
        <w:t>User selects colorX to turn ON ambient lighting</w:t>
      </w:r>
    </w:p>
    <w:p w:rsidR="00D9153A" w:rsidRPr="00D9153A" w:rsidRDefault="000D3FD3" w:rsidP="00500605">
      <w:pPr>
        <w:rPr>
          <w:rFonts w:cs="Arial"/>
        </w:rPr>
      </w:pPr>
    </w:p>
    <w:p w:rsidR="00D9153A" w:rsidRPr="00D9153A" w:rsidRDefault="000D3FD3" w:rsidP="00500605">
      <w:pPr>
        <w:rPr>
          <w:rFonts w:cs="Arial"/>
        </w:rPr>
      </w:pPr>
      <w:r w:rsidRPr="00D9153A">
        <w:rPr>
          <w:rFonts w:cs="Arial"/>
          <w:u w:val="single"/>
        </w:rPr>
        <w:t>Post-Condition</w:t>
      </w:r>
      <w:r w:rsidRPr="00D9153A">
        <w:rPr>
          <w:rFonts w:cs="Arial"/>
        </w:rPr>
        <w:t>:</w:t>
      </w:r>
    </w:p>
    <w:p w:rsidR="00D9153A" w:rsidRPr="00D9153A" w:rsidRDefault="000D3FD3" w:rsidP="00500605">
      <w:pPr>
        <w:rPr>
          <w:rFonts w:cs="Arial"/>
        </w:rPr>
      </w:pPr>
      <w:r w:rsidRPr="00D9153A">
        <w:rPr>
          <w:rFonts w:cs="Arial"/>
        </w:rPr>
        <w:t>Ambient Lighting HMI is shown with ColorX active</w:t>
      </w:r>
    </w:p>
    <w:p w:rsidR="00D9153A" w:rsidRPr="00D9153A" w:rsidRDefault="000D3FD3" w:rsidP="00500605">
      <w:pPr>
        <w:rPr>
          <w:rFonts w:cs="Arial"/>
        </w:rPr>
      </w:pPr>
      <w:r w:rsidRPr="00D9153A">
        <w:rPr>
          <w:rFonts w:cs="Arial"/>
        </w:rPr>
        <w:t>Ambient Lighting Intensity is shown with last Intensity before turned back ON</w:t>
      </w:r>
    </w:p>
    <w:p w:rsidR="00D9153A" w:rsidRPr="00D9153A" w:rsidRDefault="000D3FD3" w:rsidP="00500605">
      <w:pPr>
        <w:rPr>
          <w:rFonts w:cs="Arial"/>
        </w:rPr>
      </w:pPr>
      <w:r w:rsidRPr="00D9153A">
        <w:rPr>
          <w:rFonts w:cs="Arial"/>
        </w:rPr>
        <w:t>Ambient Lighting is turned ON in the vehicle</w:t>
      </w:r>
    </w:p>
    <w:p w:rsidR="00D9153A" w:rsidRDefault="000D3FD3" w:rsidP="00500605">
      <w:pPr>
        <w:rPr>
          <w:rFonts w:cs="Arial"/>
        </w:rPr>
      </w:pPr>
    </w:p>
    <w:p w:rsidR="00DB119D" w:rsidRDefault="000D3FD3" w:rsidP="00DB119D">
      <w:pPr>
        <w:jc w:val="center"/>
        <w:rPr>
          <w:rFonts w:cs="Arial"/>
        </w:rPr>
      </w:pPr>
    </w:p>
    <w:p w:rsidR="00DB119D" w:rsidRDefault="000D3FD3" w:rsidP="0046553F">
      <w:pPr>
        <w:jc w:val="center"/>
      </w:pPr>
      <w:r>
        <w:rPr>
          <w:noProof/>
        </w:rPr>
        <w:lastRenderedPageBreak/>
        <w:drawing>
          <wp:inline distT="0" distB="0" distL="0" distR="0">
            <wp:extent cx="5943600" cy="4905228"/>
            <wp:effectExtent l="0" t="0" r="0" b="0"/>
            <wp:docPr id="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05228"/>
                    </a:xfrm>
                    <a:prstGeom prst="rect">
                      <a:avLst/>
                    </a:prstGeom>
                    <a:noFill/>
                    <a:ln>
                      <a:noFill/>
                    </a:ln>
                  </pic:spPr>
                </pic:pic>
              </a:graphicData>
            </a:graphic>
          </wp:inline>
        </w:drawing>
      </w:r>
    </w:p>
    <w:p w:rsidR="00DB119D" w:rsidRDefault="000D3FD3" w:rsidP="00DB119D">
      <w:pPr>
        <w:jc w:val="center"/>
      </w:pPr>
    </w:p>
    <w:p w:rsidR="00DB119D" w:rsidRDefault="000D3FD3" w:rsidP="00B30CB7">
      <w:pPr>
        <w:jc w:val="center"/>
      </w:pPr>
    </w:p>
    <w:p w:rsidR="00B30CB7" w:rsidRDefault="000D3FD3" w:rsidP="00B30CB7">
      <w:pPr>
        <w:rPr>
          <w:rFonts w:cs="Arial"/>
        </w:rPr>
      </w:pPr>
      <w:r>
        <w:rPr>
          <w:rFonts w:cs="Arial"/>
        </w:rPr>
        <w:t xml:space="preserve">Note: if enhanced memory </w:t>
      </w:r>
      <w:r>
        <w:rPr>
          <w:rFonts w:cs="Arial"/>
        </w:rPr>
        <w:t xml:space="preserve">is </w:t>
      </w:r>
      <w:r>
        <w:rPr>
          <w:rFonts w:cs="Arial"/>
        </w:rPr>
        <w:t>turned on</w:t>
      </w:r>
      <w:r>
        <w:rPr>
          <w:rFonts w:cs="Arial"/>
        </w:rPr>
        <w:t xml:space="preserve"> then in the sequence diagram for network signal LightAmbIntsty_No_Actl = </w:t>
      </w:r>
      <w:r>
        <w:rPr>
          <w:rFonts w:cs="Arial"/>
        </w:rPr>
        <w:t>‘</w:t>
      </w:r>
      <w:r>
        <w:rPr>
          <w:rFonts w:cs="Arial"/>
        </w:rPr>
        <w:t>Last Used</w:t>
      </w:r>
      <w:r>
        <w:rPr>
          <w:rFonts w:cs="Arial"/>
        </w:rPr>
        <w:t>’</w:t>
      </w:r>
      <w:r>
        <w:rPr>
          <w:rFonts w:cs="Arial"/>
        </w:rPr>
        <w:t xml:space="preserve"> is referring to the last used Intensity for the personality profile being turned on. </w:t>
      </w:r>
    </w:p>
    <w:p w:rsidR="00B30CB7" w:rsidRDefault="000D3FD3" w:rsidP="00B30CB7"/>
    <w:p w:rsidR="00406F39" w:rsidRDefault="000D3FD3" w:rsidP="0046553F">
      <w:pPr>
        <w:pStyle w:val="Heading4"/>
      </w:pPr>
      <w:r>
        <w:t>VS-SD-REQ-193446/A-Turning ON Ambient Lighting via ON/OFF HMI Se</w:t>
      </w:r>
      <w:r>
        <w:t>lection</w:t>
      </w:r>
    </w:p>
    <w:p w:rsidR="00500605" w:rsidRDefault="000D3FD3" w:rsidP="00500605">
      <w:r w:rsidRPr="00175F23">
        <w:rPr>
          <w:u w:val="single"/>
        </w:rPr>
        <w:t>Pre-Condition</w:t>
      </w:r>
      <w:r>
        <w:t>:</w:t>
      </w:r>
    </w:p>
    <w:p w:rsidR="00175F23" w:rsidRDefault="000D3FD3" w:rsidP="00500605">
      <w:r>
        <w:t>Ambient Lighting turned OFF with the previous Color when last ON set to ColorY</w:t>
      </w:r>
    </w:p>
    <w:p w:rsidR="00175F23" w:rsidRDefault="000D3FD3" w:rsidP="00500605">
      <w:r>
        <w:t>Ambient Lighting turned OFF with the previous Inte</w:t>
      </w:r>
      <w:r>
        <w:t>nsity when last ON set to IntensityX</w:t>
      </w:r>
    </w:p>
    <w:p w:rsidR="00175F23" w:rsidRDefault="000D3FD3" w:rsidP="00500605"/>
    <w:p w:rsidR="00175F23" w:rsidRDefault="000D3FD3" w:rsidP="00500605">
      <w:r w:rsidRPr="00175F23">
        <w:rPr>
          <w:u w:val="single"/>
        </w:rPr>
        <w:t>Event</w:t>
      </w:r>
      <w:r>
        <w:t>:</w:t>
      </w:r>
    </w:p>
    <w:p w:rsidR="00175F23" w:rsidRDefault="000D3FD3" w:rsidP="00500605">
      <w:r>
        <w:t>The user selects Ambient Lighting ON via the HMI</w:t>
      </w:r>
    </w:p>
    <w:p w:rsidR="00175F23" w:rsidRDefault="000D3FD3" w:rsidP="00500605"/>
    <w:p w:rsidR="00175F23" w:rsidRDefault="000D3FD3" w:rsidP="00500605">
      <w:r w:rsidRPr="00175F23">
        <w:rPr>
          <w:u w:val="single"/>
        </w:rPr>
        <w:t>Post-Condition</w:t>
      </w:r>
      <w:r>
        <w:t>:</w:t>
      </w:r>
    </w:p>
    <w:p w:rsidR="00175F23" w:rsidRDefault="000D3FD3" w:rsidP="00500605">
      <w:r>
        <w:t>Ambient Lighting HMI shows Ambient Lighting ON with ColorY and IntensityX</w:t>
      </w:r>
    </w:p>
    <w:p w:rsidR="00175F23" w:rsidRDefault="000D3FD3" w:rsidP="00500605">
      <w:r>
        <w:t>Ambient Lighting is turned ON in the vehicle with ColorY and IntensityX</w:t>
      </w:r>
    </w:p>
    <w:p w:rsidR="00175F23" w:rsidRDefault="000D3FD3" w:rsidP="00500605"/>
    <w:p w:rsidR="00175F23" w:rsidRDefault="000D3FD3" w:rsidP="0046553F">
      <w:pPr>
        <w:jc w:val="center"/>
      </w:pPr>
      <w:r>
        <w:rPr>
          <w:noProof/>
        </w:rPr>
        <w:lastRenderedPageBreak/>
        <w:drawing>
          <wp:inline distT="0" distB="0" distL="0" distR="0">
            <wp:extent cx="6672144" cy="3629025"/>
            <wp:effectExtent l="0" t="0" r="0" b="0"/>
            <wp:docPr id="2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9975" cy="3633285"/>
                    </a:xfrm>
                    <a:prstGeom prst="rect">
                      <a:avLst/>
                    </a:prstGeom>
                    <a:noFill/>
                    <a:ln>
                      <a:noFill/>
                    </a:ln>
                  </pic:spPr>
                </pic:pic>
              </a:graphicData>
            </a:graphic>
          </wp:inline>
        </w:drawing>
      </w:r>
    </w:p>
    <w:p w:rsidR="003B21CF" w:rsidRDefault="000D3FD3" w:rsidP="003B21CF">
      <w:pPr>
        <w:jc w:val="center"/>
      </w:pPr>
    </w:p>
    <w:p w:rsidR="003B21CF" w:rsidRDefault="000D3FD3" w:rsidP="003B21CF">
      <w:pPr>
        <w:jc w:val="center"/>
      </w:pPr>
    </w:p>
    <w:p w:rsidR="003B21CF" w:rsidRDefault="000D3FD3" w:rsidP="003B21CF">
      <w:pPr>
        <w:jc w:val="center"/>
      </w:pPr>
    </w:p>
    <w:p w:rsidR="00222F6F" w:rsidRDefault="000D3FD3" w:rsidP="003B21CF">
      <w:pPr>
        <w:jc w:val="center"/>
      </w:pPr>
    </w:p>
    <w:p w:rsidR="00406F39" w:rsidRDefault="000D3FD3" w:rsidP="0046553F">
      <w:pPr>
        <w:pStyle w:val="Heading4"/>
      </w:pPr>
      <w:r>
        <w:t>VS-SD-REQ-193447/A-Turning OFF Ambient Lighting</w:t>
      </w:r>
    </w:p>
    <w:p w:rsidR="00500605" w:rsidRPr="00C27D39" w:rsidRDefault="000D3FD3" w:rsidP="00500605">
      <w:pPr>
        <w:rPr>
          <w:rFonts w:cs="Arial"/>
        </w:rPr>
      </w:pPr>
      <w:r w:rsidRPr="00C27D39">
        <w:rPr>
          <w:rFonts w:cs="Arial"/>
          <w:u w:val="single"/>
        </w:rPr>
        <w:t>Pre-Condition</w:t>
      </w:r>
      <w:r w:rsidRPr="00C27D39">
        <w:rPr>
          <w:rFonts w:cs="Arial"/>
        </w:rPr>
        <w:t>:</w:t>
      </w:r>
    </w:p>
    <w:p w:rsidR="00C27D39" w:rsidRPr="00C27D39" w:rsidRDefault="000D3FD3" w:rsidP="00500605">
      <w:pPr>
        <w:rPr>
          <w:rFonts w:cs="Arial"/>
        </w:rPr>
      </w:pPr>
      <w:r w:rsidRPr="00C27D39">
        <w:rPr>
          <w:rFonts w:cs="Arial"/>
        </w:rPr>
        <w:t>Ambient Lighting HMI is active showing Ambient Lighting is ON</w:t>
      </w:r>
    </w:p>
    <w:p w:rsidR="00C27D39" w:rsidRPr="00C27D39" w:rsidRDefault="000D3FD3" w:rsidP="00500605">
      <w:pPr>
        <w:rPr>
          <w:rFonts w:cs="Arial"/>
        </w:rPr>
      </w:pPr>
    </w:p>
    <w:p w:rsidR="00C27D39" w:rsidRPr="00C27D39" w:rsidRDefault="000D3FD3" w:rsidP="00500605">
      <w:pPr>
        <w:rPr>
          <w:rFonts w:cs="Arial"/>
        </w:rPr>
      </w:pPr>
      <w:r w:rsidRPr="00C27D39">
        <w:rPr>
          <w:rFonts w:cs="Arial"/>
          <w:u w:val="single"/>
        </w:rPr>
        <w:t>Event</w:t>
      </w:r>
      <w:r w:rsidRPr="00C27D39">
        <w:rPr>
          <w:rFonts w:cs="Arial"/>
        </w:rPr>
        <w:t>:</w:t>
      </w:r>
    </w:p>
    <w:p w:rsidR="00C27D39" w:rsidRPr="00C27D39" w:rsidRDefault="000D3FD3" w:rsidP="00500605">
      <w:pPr>
        <w:rPr>
          <w:rFonts w:cs="Arial"/>
        </w:rPr>
      </w:pPr>
      <w:r w:rsidRPr="00C27D39">
        <w:rPr>
          <w:rFonts w:cs="Arial"/>
        </w:rPr>
        <w:t>The user selects Ambient Lighting OFF via the HMI</w:t>
      </w:r>
    </w:p>
    <w:p w:rsidR="00C27D39" w:rsidRPr="00C27D39" w:rsidRDefault="000D3FD3" w:rsidP="00500605">
      <w:pPr>
        <w:rPr>
          <w:rFonts w:cs="Arial"/>
        </w:rPr>
      </w:pPr>
    </w:p>
    <w:p w:rsidR="00C27D39" w:rsidRPr="00C27D39" w:rsidRDefault="000D3FD3" w:rsidP="00500605">
      <w:pPr>
        <w:rPr>
          <w:rFonts w:cs="Arial"/>
        </w:rPr>
      </w:pPr>
      <w:r w:rsidRPr="00C27D39">
        <w:rPr>
          <w:rFonts w:cs="Arial"/>
          <w:u w:val="single"/>
        </w:rPr>
        <w:t>Post-Condition</w:t>
      </w:r>
      <w:r w:rsidRPr="00C27D39">
        <w:rPr>
          <w:rFonts w:cs="Arial"/>
        </w:rPr>
        <w:t>:</w:t>
      </w:r>
    </w:p>
    <w:p w:rsidR="00C27D39" w:rsidRPr="00C27D39" w:rsidRDefault="000D3FD3" w:rsidP="00500605">
      <w:pPr>
        <w:rPr>
          <w:rFonts w:cs="Arial"/>
        </w:rPr>
      </w:pPr>
      <w:r w:rsidRPr="00C27D39">
        <w:rPr>
          <w:rFonts w:cs="Arial"/>
        </w:rPr>
        <w:t>The HMI shows Ambient Lighting turned OFF</w:t>
      </w:r>
    </w:p>
    <w:p w:rsidR="00C27D39" w:rsidRPr="00C27D39" w:rsidRDefault="000D3FD3" w:rsidP="00500605">
      <w:pPr>
        <w:rPr>
          <w:rFonts w:cs="Arial"/>
        </w:rPr>
      </w:pPr>
      <w:r w:rsidRPr="00C27D39">
        <w:rPr>
          <w:rFonts w:cs="Arial"/>
        </w:rPr>
        <w:t>Ambient Lighting is OFF in the vehicle</w:t>
      </w:r>
    </w:p>
    <w:p w:rsidR="00C27D39" w:rsidRPr="00C27D39" w:rsidRDefault="000D3FD3" w:rsidP="00500605">
      <w:pPr>
        <w:rPr>
          <w:rFonts w:cs="Arial"/>
        </w:rPr>
      </w:pPr>
    </w:p>
    <w:p w:rsidR="00C27D39" w:rsidRDefault="000D3FD3" w:rsidP="0046553F">
      <w:pPr>
        <w:jc w:val="center"/>
      </w:pPr>
      <w:r>
        <w:rPr>
          <w:noProof/>
        </w:rPr>
        <w:lastRenderedPageBreak/>
        <w:drawing>
          <wp:inline distT="0" distB="0" distL="0" distR="0">
            <wp:extent cx="6756316" cy="3505200"/>
            <wp:effectExtent l="0" t="0" r="6985" b="0"/>
            <wp:docPr id="2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6316" cy="3505200"/>
                    </a:xfrm>
                    <a:prstGeom prst="rect">
                      <a:avLst/>
                    </a:prstGeom>
                    <a:noFill/>
                    <a:ln>
                      <a:noFill/>
                    </a:ln>
                  </pic:spPr>
                </pic:pic>
              </a:graphicData>
            </a:graphic>
          </wp:inline>
        </w:drawing>
      </w:r>
    </w:p>
    <w:p w:rsidR="00C27D39" w:rsidRDefault="000D3FD3" w:rsidP="00C27D39">
      <w:pPr>
        <w:jc w:val="center"/>
      </w:pPr>
    </w:p>
    <w:p w:rsidR="00C27D39" w:rsidRDefault="000D3FD3" w:rsidP="00C27D39">
      <w:pPr>
        <w:jc w:val="center"/>
      </w:pPr>
    </w:p>
    <w:p w:rsidR="00406F39" w:rsidRDefault="000D3FD3" w:rsidP="0046553F">
      <w:pPr>
        <w:pStyle w:val="Heading4"/>
      </w:pPr>
      <w:r>
        <w:t>VS-SD-REQ-193487/B-Enhanced Memory - Recall new personality profile with Ambient Lighting active</w:t>
      </w:r>
    </w:p>
    <w:p w:rsidR="00500605" w:rsidRDefault="000D3FD3" w:rsidP="00500605">
      <w:r w:rsidRPr="00F53544">
        <w:rPr>
          <w:u w:val="single"/>
        </w:rPr>
        <w:t>Pre-Condition</w:t>
      </w:r>
      <w:r>
        <w:t>:</w:t>
      </w:r>
    </w:p>
    <w:p w:rsidR="00F53544" w:rsidRDefault="000D3FD3" w:rsidP="00500605">
      <w:r>
        <w:t>Ambient Lighting HMI is active for PersonX</w:t>
      </w:r>
    </w:p>
    <w:p w:rsidR="00F53544" w:rsidRDefault="000D3FD3" w:rsidP="00500605"/>
    <w:p w:rsidR="00F53544" w:rsidRDefault="000D3FD3" w:rsidP="00500605">
      <w:r w:rsidRPr="00F53544">
        <w:rPr>
          <w:u w:val="single"/>
        </w:rPr>
        <w:t>Event</w:t>
      </w:r>
      <w:r>
        <w:t xml:space="preserve">: </w:t>
      </w:r>
    </w:p>
    <w:p w:rsidR="00F53544" w:rsidRDefault="000D3FD3" w:rsidP="00500605">
      <w:r>
        <w:t>User changes from PersonX to PersonY</w:t>
      </w:r>
    </w:p>
    <w:p w:rsidR="00F53544" w:rsidRDefault="000D3FD3" w:rsidP="00500605"/>
    <w:p w:rsidR="00F53544" w:rsidRDefault="000D3FD3" w:rsidP="00500605">
      <w:r w:rsidRPr="00F53544">
        <w:rPr>
          <w:u w:val="single"/>
        </w:rPr>
        <w:t>Post-Condition</w:t>
      </w:r>
      <w:r>
        <w:t>:</w:t>
      </w:r>
    </w:p>
    <w:p w:rsidR="00F53544" w:rsidRDefault="000D3FD3" w:rsidP="00500605">
      <w:r>
        <w:t>Ambient Lighting HMI is active for PersonY</w:t>
      </w:r>
    </w:p>
    <w:p w:rsidR="00F53544" w:rsidRDefault="000D3FD3" w:rsidP="00500605"/>
    <w:p w:rsidR="00F53544" w:rsidRDefault="000D3FD3" w:rsidP="0046553F">
      <w:pPr>
        <w:jc w:val="center"/>
      </w:pPr>
      <w:r>
        <w:rPr>
          <w:noProof/>
        </w:rPr>
        <w:lastRenderedPageBreak/>
        <w:drawing>
          <wp:inline distT="0" distB="0" distL="0" distR="0">
            <wp:extent cx="6581775" cy="4196573"/>
            <wp:effectExtent l="0" t="0" r="0" b="0"/>
            <wp:docPr id="2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1775" cy="4196573"/>
                    </a:xfrm>
                    <a:prstGeom prst="rect">
                      <a:avLst/>
                    </a:prstGeom>
                    <a:noFill/>
                    <a:ln>
                      <a:noFill/>
                    </a:ln>
                  </pic:spPr>
                </pic:pic>
              </a:graphicData>
            </a:graphic>
          </wp:inline>
        </w:drawing>
      </w:r>
    </w:p>
    <w:p w:rsidR="00F53544" w:rsidRDefault="000D3FD3" w:rsidP="00F53544">
      <w:pPr>
        <w:jc w:val="center"/>
      </w:pPr>
    </w:p>
    <w:p w:rsidR="00F53544" w:rsidRDefault="000D3FD3" w:rsidP="00F53544">
      <w:pPr>
        <w:jc w:val="center"/>
      </w:pPr>
    </w:p>
    <w:p w:rsidR="00406F39" w:rsidRDefault="000D3FD3" w:rsidP="0046553F">
      <w:pPr>
        <w:pStyle w:val="Heading4"/>
      </w:pPr>
      <w:r>
        <w:t>VS-SD-REQ-193489/A-Enhanced Memory - New Profile at Network Wake-up</w:t>
      </w:r>
    </w:p>
    <w:p w:rsidR="00500605" w:rsidRDefault="000D3FD3" w:rsidP="00500605">
      <w:r w:rsidRPr="00235004">
        <w:rPr>
          <w:u w:val="single"/>
        </w:rPr>
        <w:t>Pre-Condition</w:t>
      </w:r>
      <w:r>
        <w:t>:</w:t>
      </w:r>
    </w:p>
    <w:p w:rsidR="00235004" w:rsidRDefault="000D3FD3" w:rsidP="00500605">
      <w:r>
        <w:t>Network bus is asleep</w:t>
      </w:r>
    </w:p>
    <w:p w:rsidR="00235004" w:rsidRDefault="000D3FD3" w:rsidP="00500605">
      <w:r>
        <w:t>When Network bus last awake Person Z was the active profile</w:t>
      </w:r>
    </w:p>
    <w:p w:rsidR="00235004" w:rsidRDefault="000D3FD3" w:rsidP="00500605"/>
    <w:p w:rsidR="00235004" w:rsidRDefault="000D3FD3" w:rsidP="00500605">
      <w:r w:rsidRPr="00235004">
        <w:rPr>
          <w:u w:val="single"/>
        </w:rPr>
        <w:t>Event</w:t>
      </w:r>
      <w:r>
        <w:t>:</w:t>
      </w:r>
    </w:p>
    <w:p w:rsidR="00235004" w:rsidRDefault="000D3FD3" w:rsidP="00235004">
      <w:pPr>
        <w:numPr>
          <w:ilvl w:val="0"/>
          <w:numId w:val="397"/>
        </w:numPr>
      </w:pPr>
      <w:r>
        <w:t>Network bus wakes up</w:t>
      </w:r>
    </w:p>
    <w:p w:rsidR="00235004" w:rsidRDefault="000D3FD3" w:rsidP="00235004">
      <w:pPr>
        <w:numPr>
          <w:ilvl w:val="0"/>
          <w:numId w:val="397"/>
        </w:numPr>
      </w:pPr>
      <w:r>
        <w:t>The Active Profile is Person X</w:t>
      </w:r>
    </w:p>
    <w:p w:rsidR="00235004" w:rsidRDefault="000D3FD3" w:rsidP="00235004">
      <w:pPr>
        <w:numPr>
          <w:ilvl w:val="0"/>
          <w:numId w:val="397"/>
        </w:numPr>
      </w:pPr>
      <w:r>
        <w:t>The Ambient Lighting HMI screen is selected</w:t>
      </w:r>
    </w:p>
    <w:p w:rsidR="00235004" w:rsidRDefault="000D3FD3" w:rsidP="00235004"/>
    <w:p w:rsidR="00235004" w:rsidRDefault="000D3FD3" w:rsidP="00235004">
      <w:r w:rsidRPr="00235004">
        <w:rPr>
          <w:u w:val="single"/>
        </w:rPr>
        <w:t>Post-Condition</w:t>
      </w:r>
      <w:r>
        <w:t>:</w:t>
      </w:r>
    </w:p>
    <w:p w:rsidR="00235004" w:rsidRDefault="000D3FD3" w:rsidP="00235004">
      <w:r>
        <w:t>Ambient Lighting HMI is activ</w:t>
      </w:r>
      <w:r>
        <w:t>e for Person X</w:t>
      </w:r>
    </w:p>
    <w:p w:rsidR="00235004" w:rsidRDefault="000D3FD3" w:rsidP="00235004"/>
    <w:p w:rsidR="00C4269C" w:rsidRDefault="000D3FD3" w:rsidP="0046553F">
      <w:pPr>
        <w:jc w:val="center"/>
        <w:rPr>
          <w:noProof/>
        </w:rPr>
      </w:pPr>
      <w:r>
        <w:rPr>
          <w:noProof/>
        </w:rPr>
        <w:lastRenderedPageBreak/>
        <w:drawing>
          <wp:inline distT="0" distB="0" distL="0" distR="0">
            <wp:extent cx="6600825" cy="4030886"/>
            <wp:effectExtent l="0" t="0" r="0" b="8255"/>
            <wp:docPr id="2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1765" cy="4031460"/>
                    </a:xfrm>
                    <a:prstGeom prst="rect">
                      <a:avLst/>
                    </a:prstGeom>
                    <a:noFill/>
                    <a:ln>
                      <a:noFill/>
                    </a:ln>
                  </pic:spPr>
                </pic:pic>
              </a:graphicData>
            </a:graphic>
          </wp:inline>
        </w:drawing>
      </w:r>
    </w:p>
    <w:p w:rsidR="00C4269C" w:rsidRDefault="000D3FD3" w:rsidP="00C4269C">
      <w:pPr>
        <w:jc w:val="center"/>
        <w:rPr>
          <w:noProof/>
        </w:rPr>
      </w:pPr>
    </w:p>
    <w:p w:rsidR="00C4269C" w:rsidRDefault="000D3FD3" w:rsidP="00C4269C">
      <w:pPr>
        <w:jc w:val="center"/>
        <w:rPr>
          <w:noProof/>
        </w:rPr>
      </w:pPr>
    </w:p>
    <w:p w:rsidR="00235004" w:rsidRDefault="000D3FD3" w:rsidP="00C4269C">
      <w:pPr>
        <w:jc w:val="center"/>
        <w:rPr>
          <w:noProof/>
        </w:rPr>
      </w:pPr>
    </w:p>
    <w:p w:rsidR="00C4269C" w:rsidRDefault="000D3FD3" w:rsidP="00C4269C">
      <w:pPr>
        <w:jc w:val="center"/>
        <w:rPr>
          <w:noProof/>
        </w:rPr>
      </w:pPr>
    </w:p>
    <w:p w:rsidR="00C4269C" w:rsidRDefault="000D3FD3" w:rsidP="00C4269C">
      <w:pPr>
        <w:jc w:val="center"/>
      </w:pPr>
    </w:p>
    <w:p w:rsidR="008B19BF" w:rsidRDefault="000D3FD3">
      <w:pPr>
        <w:spacing w:after="200" w:line="276" w:lineRule="auto"/>
      </w:pPr>
      <w:r>
        <w:br w:type="page"/>
      </w:r>
    </w:p>
    <w:p w:rsidR="00406F39" w:rsidRDefault="000D3FD3" w:rsidP="0046553F">
      <w:pPr>
        <w:pStyle w:val="Heading2"/>
      </w:pPr>
      <w:bookmarkStart w:id="978" w:name="_Toc33533805"/>
      <w:r w:rsidRPr="00B9479B">
        <w:lastRenderedPageBreak/>
        <w:t>VS-FUN-REQ-025233/C-Touch Panel Beeps Settings (TcSE ROIN-292335-1)</w:t>
      </w:r>
      <w:bookmarkEnd w:id="978"/>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3"/>
      </w:pPr>
      <w:bookmarkStart w:id="979" w:name="_Toc33533806"/>
      <w:r>
        <w:t>Interface Requirements - Beeps</w:t>
      </w:r>
      <w:bookmarkEnd w:id="979"/>
    </w:p>
    <w:p w:rsidR="00406F39" w:rsidRDefault="000D3FD3" w:rsidP="0046553F">
      <w:pPr>
        <w:pStyle w:val="Heading4"/>
      </w:pPr>
      <w:r w:rsidRPr="00B9479B">
        <w:t>MD-REQ-025379/B-Bezel_Beeps.Rq (TcSE ROIN-297362)</w:t>
      </w:r>
    </w:p>
    <w:p w:rsidR="00B67B44" w:rsidRPr="00864737" w:rsidRDefault="000D3FD3">
      <w:pPr>
        <w:rPr>
          <w:rFonts w:cs="Arial"/>
        </w:rPr>
      </w:pPr>
      <w:r w:rsidRPr="00864737">
        <w:rPr>
          <w:rFonts w:cs="Arial"/>
          <w:b/>
        </w:rPr>
        <w:t>Message Type:</w:t>
      </w:r>
      <w:r w:rsidRPr="00864737">
        <w:rPr>
          <w:rFonts w:cs="Arial"/>
        </w:rPr>
        <w:t xml:space="preserve">  Request</w:t>
      </w:r>
    </w:p>
    <w:p w:rsidR="00B67B44" w:rsidRPr="00864737" w:rsidRDefault="000D3FD3">
      <w:pPr>
        <w:rPr>
          <w:rFonts w:cs="Arial"/>
        </w:rPr>
      </w:pPr>
    </w:p>
    <w:p w:rsidR="00B67B44" w:rsidRPr="00864737" w:rsidRDefault="000D3FD3">
      <w:pPr>
        <w:rPr>
          <w:rFonts w:cs="Arial"/>
        </w:rPr>
      </w:pPr>
      <w:r w:rsidRPr="00864737">
        <w:rPr>
          <w:rFonts w:cs="Arial"/>
        </w:rPr>
        <w:t xml:space="preserve">This signal requests </w:t>
      </w:r>
      <w:r>
        <w:rPr>
          <w:rFonts w:cs="Arial"/>
        </w:rPr>
        <w:t xml:space="preserve">to </w:t>
      </w:r>
      <w:r>
        <w:rPr>
          <w:rFonts w:cs="Arial"/>
        </w:rPr>
        <w:t>change</w:t>
      </w:r>
      <w:r w:rsidRPr="00864737">
        <w:rPr>
          <w:rFonts w:cs="Arial"/>
        </w:rPr>
        <w:t xml:space="preserve"> the Bezel Beeps settings.</w:t>
      </w:r>
    </w:p>
    <w:p w:rsidR="00864737" w:rsidRPr="00864737" w:rsidRDefault="000D3FD3" w:rsidP="00864737">
      <w:pPr>
        <w:rPr>
          <w:rFonts w:cs="Arial"/>
        </w:rPr>
      </w:pPr>
    </w:p>
    <w:p w:rsidR="00864737" w:rsidRPr="00864737" w:rsidRDefault="000D3FD3" w:rsidP="0086473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583"/>
        <w:gridCol w:w="861"/>
        <w:gridCol w:w="4056"/>
      </w:tblGrid>
      <w:tr w:rsidR="00864737" w:rsidRPr="00864737" w:rsidTr="00864737">
        <w:trPr>
          <w:jc w:val="center"/>
        </w:trPr>
        <w:tc>
          <w:tcPr>
            <w:tcW w:w="2234"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Logical Signal Name</w:t>
            </w:r>
          </w:p>
        </w:tc>
        <w:tc>
          <w:tcPr>
            <w:tcW w:w="1583"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864737" w:rsidRPr="00864737" w:rsidRDefault="000D3FD3">
            <w:pPr>
              <w:spacing w:line="276" w:lineRule="auto"/>
              <w:rPr>
                <w:rFonts w:cs="Arial"/>
                <w:b/>
              </w:rPr>
            </w:pPr>
            <w:r w:rsidRPr="00864737">
              <w:rPr>
                <w:rFonts w:cs="Arial"/>
                <w:b/>
              </w:rPr>
              <w:t>Description</w:t>
            </w:r>
          </w:p>
        </w:tc>
      </w:tr>
      <w:tr w:rsidR="00864737" w:rsidRPr="00864737" w:rsidTr="00864737">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Bezel_Beeps.Rq</w:t>
            </w: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Inactive</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864737" w:rsidRPr="00864737" w:rsidRDefault="000D3FD3">
            <w:pPr>
              <w:autoSpaceDE w:val="0"/>
              <w:autoSpaceDN w:val="0"/>
              <w:adjustRightInd w:val="0"/>
              <w:spacing w:line="276" w:lineRule="auto"/>
              <w:rPr>
                <w:rFonts w:cs="Arial"/>
              </w:rPr>
            </w:pPr>
          </w:p>
        </w:tc>
      </w:tr>
      <w:tr w:rsidR="00864737" w:rsidRPr="00864737" w:rsidTr="00864737">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864737" w:rsidRPr="00864737" w:rsidRDefault="000D3FD3">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Enabled</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p>
        </w:tc>
      </w:tr>
      <w:tr w:rsidR="00864737" w:rsidRPr="00864737" w:rsidTr="00864737">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864737" w:rsidRPr="00864737" w:rsidRDefault="000D3FD3">
            <w:pPr>
              <w:rPr>
                <w:rFonts w:cs="Arial"/>
              </w:rPr>
            </w:pPr>
          </w:p>
        </w:tc>
        <w:tc>
          <w:tcPr>
            <w:tcW w:w="1583"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Disabled</w:t>
            </w:r>
          </w:p>
        </w:tc>
        <w:tc>
          <w:tcPr>
            <w:tcW w:w="861"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864737" w:rsidRPr="00864737" w:rsidRDefault="000D3FD3">
            <w:pPr>
              <w:spacing w:line="276" w:lineRule="auto"/>
              <w:rPr>
                <w:rFonts w:cs="Arial"/>
              </w:rPr>
            </w:pPr>
          </w:p>
        </w:tc>
      </w:tr>
    </w:tbl>
    <w:p w:rsidR="00864737" w:rsidRPr="00864737" w:rsidRDefault="000D3FD3" w:rsidP="00864737">
      <w:pPr>
        <w:rPr>
          <w:rFonts w:cs="Arial"/>
        </w:rPr>
      </w:pPr>
    </w:p>
    <w:p w:rsidR="00864737" w:rsidRPr="00864737" w:rsidRDefault="000D3FD3">
      <w:pPr>
        <w:rPr>
          <w:rFonts w:cs="Arial"/>
        </w:rPr>
      </w:pPr>
    </w:p>
    <w:p w:rsidR="00406F39" w:rsidRDefault="000D3FD3" w:rsidP="0046553F">
      <w:pPr>
        <w:pStyle w:val="Heading4"/>
      </w:pPr>
      <w:r w:rsidRPr="00B9479B">
        <w:t>MD-REQ-025385/B-Bezel_Beeps.St (TcSE ROIN-297423)</w:t>
      </w:r>
    </w:p>
    <w:p w:rsidR="00BC27C3" w:rsidRPr="00416141" w:rsidRDefault="000D3FD3">
      <w:pPr>
        <w:rPr>
          <w:rFonts w:cs="Arial"/>
        </w:rPr>
      </w:pPr>
      <w:r w:rsidRPr="00416141">
        <w:rPr>
          <w:rFonts w:cs="Arial"/>
          <w:b/>
        </w:rPr>
        <w:t>Message Type:</w:t>
      </w:r>
      <w:r w:rsidRPr="00416141">
        <w:rPr>
          <w:rFonts w:cs="Arial"/>
        </w:rPr>
        <w:t xml:space="preserve">  Status</w:t>
      </w:r>
    </w:p>
    <w:p w:rsidR="00BC27C3" w:rsidRPr="00416141" w:rsidRDefault="000D3FD3">
      <w:pPr>
        <w:rPr>
          <w:rFonts w:cs="Arial"/>
        </w:rPr>
      </w:pPr>
    </w:p>
    <w:p w:rsidR="00BC27C3" w:rsidRPr="00416141" w:rsidRDefault="000D3FD3">
      <w:pPr>
        <w:rPr>
          <w:rFonts w:cs="Arial"/>
        </w:rPr>
      </w:pPr>
      <w:r w:rsidRPr="00416141">
        <w:rPr>
          <w:rFonts w:cs="Arial"/>
        </w:rPr>
        <w:t xml:space="preserve">This signal provides the status of Bezel Beeps settings (Enabled/ Disabled).  </w:t>
      </w:r>
    </w:p>
    <w:p w:rsidR="00416141" w:rsidRPr="00416141" w:rsidRDefault="000D3FD3">
      <w:pPr>
        <w:rPr>
          <w:rFonts w:cs="Arial"/>
        </w:rPr>
      </w:pPr>
    </w:p>
    <w:p w:rsidR="00416141" w:rsidRPr="00416141" w:rsidRDefault="000D3FD3" w:rsidP="004161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313"/>
        <w:gridCol w:w="810"/>
        <w:gridCol w:w="3807"/>
      </w:tblGrid>
      <w:tr w:rsidR="00416141" w:rsidRPr="00416141" w:rsidTr="00C5205B">
        <w:trPr>
          <w:jc w:val="center"/>
        </w:trPr>
        <w:tc>
          <w:tcPr>
            <w:tcW w:w="2234"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Logical Signal Name</w:t>
            </w:r>
          </w:p>
        </w:tc>
        <w:tc>
          <w:tcPr>
            <w:tcW w:w="1313"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Value</w:t>
            </w:r>
          </w:p>
        </w:tc>
        <w:tc>
          <w:tcPr>
            <w:tcW w:w="3807" w:type="dxa"/>
            <w:tcBorders>
              <w:top w:val="single" w:sz="4" w:space="0" w:color="auto"/>
              <w:left w:val="single" w:sz="4" w:space="0" w:color="auto"/>
              <w:bottom w:val="single" w:sz="4" w:space="0" w:color="auto"/>
              <w:right w:val="single" w:sz="4" w:space="0" w:color="auto"/>
            </w:tcBorders>
            <w:hideMark/>
          </w:tcPr>
          <w:p w:rsidR="00416141" w:rsidRPr="00416141" w:rsidRDefault="000D3FD3">
            <w:pPr>
              <w:spacing w:line="276" w:lineRule="auto"/>
              <w:rPr>
                <w:rFonts w:cs="Arial"/>
                <w:b/>
              </w:rPr>
            </w:pPr>
            <w:r w:rsidRPr="00416141">
              <w:rPr>
                <w:rFonts w:cs="Arial"/>
                <w:b/>
              </w:rPr>
              <w:t>Description</w:t>
            </w:r>
          </w:p>
        </w:tc>
      </w:tr>
      <w:tr w:rsidR="00416141" w:rsidRPr="00416141" w:rsidTr="00C5205B">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Bezel_Beeps.St</w:t>
            </w: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0x0</w:t>
            </w:r>
          </w:p>
        </w:tc>
        <w:tc>
          <w:tcPr>
            <w:tcW w:w="3807" w:type="dxa"/>
            <w:tcBorders>
              <w:top w:val="single" w:sz="4" w:space="0" w:color="auto"/>
              <w:left w:val="single" w:sz="4" w:space="0" w:color="auto"/>
              <w:bottom w:val="single" w:sz="4" w:space="0" w:color="auto"/>
              <w:right w:val="single" w:sz="4" w:space="0" w:color="auto"/>
            </w:tcBorders>
            <w:vAlign w:val="center"/>
          </w:tcPr>
          <w:p w:rsidR="00416141" w:rsidRPr="00416141" w:rsidRDefault="000D3FD3">
            <w:pPr>
              <w:autoSpaceDE w:val="0"/>
              <w:autoSpaceDN w:val="0"/>
              <w:adjustRightInd w:val="0"/>
              <w:spacing w:line="276" w:lineRule="auto"/>
              <w:rPr>
                <w:rFonts w:cs="Arial"/>
              </w:rPr>
            </w:pPr>
          </w:p>
        </w:tc>
      </w:tr>
      <w:tr w:rsidR="00416141" w:rsidRPr="00416141" w:rsidTr="00C5205B">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16141" w:rsidRPr="00416141" w:rsidRDefault="000D3FD3">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Enabled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0x1</w:t>
            </w:r>
          </w:p>
        </w:tc>
        <w:tc>
          <w:tcPr>
            <w:tcW w:w="3807"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p>
        </w:tc>
      </w:tr>
      <w:tr w:rsidR="00416141" w:rsidRPr="00416141" w:rsidTr="00C5205B">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416141" w:rsidRPr="00416141" w:rsidRDefault="000D3FD3">
            <w:pPr>
              <w:rPr>
                <w:rFonts w:cs="Arial"/>
              </w:rPr>
            </w:pPr>
          </w:p>
        </w:tc>
        <w:tc>
          <w:tcPr>
            <w:tcW w:w="1313"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Disabled</w:t>
            </w:r>
          </w:p>
        </w:tc>
        <w:tc>
          <w:tcPr>
            <w:tcW w:w="810"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r>
              <w:rPr>
                <w:rFonts w:cs="Arial"/>
              </w:rPr>
              <w:t>0x2</w:t>
            </w:r>
          </w:p>
        </w:tc>
        <w:tc>
          <w:tcPr>
            <w:tcW w:w="3807" w:type="dxa"/>
            <w:tcBorders>
              <w:top w:val="single" w:sz="4" w:space="0" w:color="auto"/>
              <w:left w:val="single" w:sz="4" w:space="0" w:color="auto"/>
              <w:bottom w:val="single" w:sz="4" w:space="0" w:color="auto"/>
              <w:right w:val="single" w:sz="4" w:space="0" w:color="auto"/>
            </w:tcBorders>
          </w:tcPr>
          <w:p w:rsidR="00416141" w:rsidRPr="00416141" w:rsidRDefault="000D3FD3">
            <w:pPr>
              <w:spacing w:line="276" w:lineRule="auto"/>
              <w:rPr>
                <w:rFonts w:cs="Arial"/>
              </w:rPr>
            </w:pPr>
          </w:p>
        </w:tc>
      </w:tr>
    </w:tbl>
    <w:p w:rsidR="00416141" w:rsidRPr="00416141" w:rsidRDefault="000D3FD3" w:rsidP="00416141">
      <w:pPr>
        <w:rPr>
          <w:rFonts w:cs="Arial"/>
        </w:rPr>
      </w:pPr>
    </w:p>
    <w:p w:rsidR="00416141" w:rsidRPr="00416141" w:rsidRDefault="000D3FD3">
      <w:pPr>
        <w:rPr>
          <w:rFonts w:cs="Arial"/>
        </w:rPr>
      </w:pPr>
    </w:p>
    <w:p w:rsidR="00406F39" w:rsidRDefault="000D3FD3" w:rsidP="0046553F">
      <w:pPr>
        <w:pStyle w:val="Heading4"/>
      </w:pPr>
      <w:r w:rsidRPr="00B9479B">
        <w:t>MD-REQ-025386/B-Bezel_Beeps_Supported.St (TcSE ROIN-297429)</w:t>
      </w:r>
    </w:p>
    <w:p w:rsidR="006425C6" w:rsidRPr="004A4FB0" w:rsidRDefault="000D3FD3">
      <w:pPr>
        <w:rPr>
          <w:rFonts w:cs="Arial"/>
        </w:rPr>
      </w:pPr>
      <w:r w:rsidRPr="004A4FB0">
        <w:rPr>
          <w:rFonts w:cs="Arial"/>
          <w:b/>
        </w:rPr>
        <w:t>Message Type:</w:t>
      </w:r>
      <w:r w:rsidRPr="004A4FB0">
        <w:rPr>
          <w:rFonts w:cs="Arial"/>
        </w:rPr>
        <w:t xml:space="preserve">  Status</w:t>
      </w:r>
    </w:p>
    <w:p w:rsidR="006425C6" w:rsidRPr="004A4FB0" w:rsidRDefault="000D3FD3">
      <w:pPr>
        <w:rPr>
          <w:rFonts w:cs="Arial"/>
        </w:rPr>
      </w:pPr>
    </w:p>
    <w:p w:rsidR="006425C6" w:rsidRPr="004A4FB0" w:rsidRDefault="000D3FD3">
      <w:pPr>
        <w:rPr>
          <w:rFonts w:cs="Arial"/>
        </w:rPr>
      </w:pPr>
      <w:r w:rsidRPr="004A4FB0">
        <w:rPr>
          <w:rFonts w:cs="Arial"/>
        </w:rPr>
        <w:t xml:space="preserve">Signal from the Vehicle Settings Beep Server </w:t>
      </w:r>
      <w:r>
        <w:rPr>
          <w:rFonts w:cs="Arial"/>
        </w:rPr>
        <w:t>telling the Vehicle Settings Beep Client</w:t>
      </w:r>
      <w:r w:rsidRPr="004A4FB0">
        <w:rPr>
          <w:rFonts w:cs="Arial"/>
        </w:rPr>
        <w:t xml:space="preserve"> if Bezel Beeps are supported or not supported </w:t>
      </w:r>
    </w:p>
    <w:p w:rsidR="004A4FB0" w:rsidRPr="004A4FB0" w:rsidRDefault="000D3FD3">
      <w:pPr>
        <w:rPr>
          <w:rFonts w:cs="Arial"/>
        </w:rPr>
      </w:pPr>
    </w:p>
    <w:p w:rsidR="004A4FB0" w:rsidRPr="004A4FB0" w:rsidRDefault="000D3FD3" w:rsidP="004A4FB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7"/>
        <w:gridCol w:w="1980"/>
        <w:gridCol w:w="990"/>
        <w:gridCol w:w="3637"/>
      </w:tblGrid>
      <w:tr w:rsidR="004A4FB0" w:rsidRPr="004A4FB0" w:rsidTr="004A4FB0">
        <w:trPr>
          <w:jc w:val="center"/>
        </w:trPr>
        <w:tc>
          <w:tcPr>
            <w:tcW w:w="3007"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Logical Signal Name</w:t>
            </w:r>
          </w:p>
        </w:tc>
        <w:tc>
          <w:tcPr>
            <w:tcW w:w="1980"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4A4FB0" w:rsidRPr="004A4FB0" w:rsidRDefault="000D3FD3">
            <w:pPr>
              <w:spacing w:line="276" w:lineRule="auto"/>
              <w:rPr>
                <w:rFonts w:cs="Arial"/>
                <w:b/>
              </w:rPr>
            </w:pPr>
            <w:r w:rsidRPr="004A4FB0">
              <w:rPr>
                <w:rFonts w:cs="Arial"/>
                <w:b/>
              </w:rPr>
              <w:t>Description</w:t>
            </w:r>
          </w:p>
        </w:tc>
      </w:tr>
      <w:tr w:rsidR="004A4FB0" w:rsidRPr="004A4FB0" w:rsidTr="004A4FB0">
        <w:trPr>
          <w:jc w:val="center"/>
        </w:trPr>
        <w:tc>
          <w:tcPr>
            <w:tcW w:w="3007" w:type="dxa"/>
            <w:vMerge w:val="restart"/>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Bezel_Beeps_Supported.St</w:t>
            </w: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Invalid</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4A4FB0" w:rsidRPr="004A4FB0" w:rsidRDefault="000D3FD3">
            <w:pPr>
              <w:autoSpaceDE w:val="0"/>
              <w:autoSpaceDN w:val="0"/>
              <w:adjustRightInd w:val="0"/>
              <w:spacing w:line="276" w:lineRule="auto"/>
              <w:rPr>
                <w:rFonts w:cs="Arial"/>
              </w:rPr>
            </w:pPr>
          </w:p>
        </w:tc>
      </w:tr>
      <w:tr w:rsidR="004A4FB0" w:rsidRPr="004A4FB0" w:rsidTr="004A4FB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4A4FB0" w:rsidRPr="004A4FB0" w:rsidRDefault="000D3FD3">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p>
        </w:tc>
      </w:tr>
      <w:tr w:rsidR="004A4FB0" w:rsidRPr="004A4FB0" w:rsidTr="004A4FB0">
        <w:trPr>
          <w:jc w:val="center"/>
        </w:trPr>
        <w:tc>
          <w:tcPr>
            <w:tcW w:w="3007" w:type="dxa"/>
            <w:vMerge/>
            <w:tcBorders>
              <w:top w:val="single" w:sz="4" w:space="0" w:color="auto"/>
              <w:left w:val="single" w:sz="4" w:space="0" w:color="auto"/>
              <w:bottom w:val="single" w:sz="4" w:space="0" w:color="auto"/>
              <w:right w:val="single" w:sz="4" w:space="0" w:color="auto"/>
            </w:tcBorders>
            <w:vAlign w:val="center"/>
          </w:tcPr>
          <w:p w:rsidR="004A4FB0" w:rsidRPr="004A4FB0" w:rsidRDefault="000D3FD3">
            <w:pPr>
              <w:rPr>
                <w:rFonts w:cs="Arial"/>
              </w:rPr>
            </w:pPr>
          </w:p>
        </w:tc>
        <w:tc>
          <w:tcPr>
            <w:tcW w:w="198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 xml:space="preserve">Not Supported </w:t>
            </w:r>
          </w:p>
        </w:tc>
        <w:tc>
          <w:tcPr>
            <w:tcW w:w="990"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4A4FB0" w:rsidRPr="004A4FB0" w:rsidRDefault="000D3FD3">
            <w:pPr>
              <w:spacing w:line="276" w:lineRule="auto"/>
              <w:rPr>
                <w:rFonts w:cs="Arial"/>
              </w:rPr>
            </w:pPr>
          </w:p>
        </w:tc>
      </w:tr>
    </w:tbl>
    <w:p w:rsidR="004A4FB0" w:rsidRPr="004A4FB0" w:rsidRDefault="000D3FD3" w:rsidP="004A4FB0">
      <w:pPr>
        <w:rPr>
          <w:rFonts w:cs="Arial"/>
        </w:rPr>
      </w:pPr>
    </w:p>
    <w:p w:rsidR="004A4FB0" w:rsidRPr="004A4FB0" w:rsidRDefault="000D3FD3">
      <w:pPr>
        <w:rPr>
          <w:rFonts w:cs="Arial"/>
        </w:rPr>
      </w:pPr>
    </w:p>
    <w:p w:rsidR="00406F39" w:rsidRDefault="000D3FD3" w:rsidP="0046553F">
      <w:pPr>
        <w:pStyle w:val="Heading3"/>
      </w:pPr>
      <w:bookmarkStart w:id="980" w:name="_Toc33533807"/>
      <w:r>
        <w:t>Use Cases</w:t>
      </w:r>
      <w:bookmarkEnd w:id="980"/>
    </w:p>
    <w:p w:rsidR="00406F39" w:rsidRDefault="000D3FD3" w:rsidP="0046553F">
      <w:pPr>
        <w:pStyle w:val="Heading4"/>
      </w:pPr>
      <w:r>
        <w:t>VS-UC-REQ-025234/A- Set Tone Panel Beep mode (TcSE ROIN-290777)</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rPr>
            </w:pPr>
            <w:r>
              <w:rPr>
                <w:rFonts w:cs="Arial"/>
                <w:szCs w:val="20"/>
              </w:rPr>
              <w:t>Touch Panel Beeps i</w:t>
            </w:r>
            <w:r>
              <w:rPr>
                <w:rFonts w:cs="Arial"/>
                <w:szCs w:val="20"/>
              </w:rPr>
              <w:t>s set to {mode X}.</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lastRenderedPageBreak/>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selects &lt;Mode Y&gt; via the HMI.</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HMI is updated to {Mode Y}.</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CBI</w:t>
            </w:r>
          </w:p>
        </w:tc>
      </w:tr>
    </w:tbl>
    <w:p w:rsidR="00286B24" w:rsidRDefault="00286B24">
      <w:pPr>
        <w:rPr>
          <w:rFonts w:cs="Arial"/>
          <w:szCs w:val="20"/>
        </w:rPr>
      </w:pPr>
    </w:p>
    <w:p w:rsidR="00406F39" w:rsidRDefault="000D3FD3" w:rsidP="0046553F">
      <w:pPr>
        <w:pStyle w:val="Heading3"/>
      </w:pPr>
      <w:bookmarkStart w:id="981" w:name="_Toc33533808"/>
      <w:r>
        <w:t>Functional Requirements</w:t>
      </w:r>
      <w:bookmarkEnd w:id="981"/>
    </w:p>
    <w:p w:rsidR="0046553F" w:rsidRPr="0046553F" w:rsidRDefault="0046553F" w:rsidP="0046553F">
      <w:pPr>
        <w:pStyle w:val="Heading4"/>
        <w:rPr>
          <w:b w:val="0"/>
          <w:u w:val="single"/>
        </w:rPr>
      </w:pPr>
      <w:r w:rsidRPr="0046553F">
        <w:rPr>
          <w:b w:val="0"/>
          <w:u w:val="single"/>
        </w:rPr>
        <w:t>VS-SR-REQ-025235/A-Touch panel beeps Supported / Not supported by Bezel interface module (TcSE ROIN-141577-2)</w:t>
      </w:r>
    </w:p>
    <w:p w:rsidR="00286B24" w:rsidRDefault="000D3FD3">
      <w:pPr>
        <w:rPr>
          <w:rFonts w:cs="Arial"/>
          <w:szCs w:val="20"/>
        </w:rPr>
      </w:pPr>
      <w:r>
        <w:rPr>
          <w:rFonts w:cs="Arial"/>
          <w:szCs w:val="20"/>
        </w:rPr>
        <w:t>The vehicle settings beep server shall tell t</w:t>
      </w:r>
      <w:r>
        <w:rPr>
          <w:rFonts w:cs="Arial"/>
          <w:szCs w:val="20"/>
        </w:rPr>
        <w:t xml:space="preserve">he vehicle settings client via the </w:t>
      </w:r>
      <w:r>
        <w:rPr>
          <w:rStyle w:val="spelle"/>
          <w:rFonts w:cs="Arial"/>
          <w:bCs/>
          <w:szCs w:val="20"/>
        </w:rPr>
        <w:t>Bezel_Beeps_Supported.St signal</w:t>
      </w:r>
      <w:r>
        <w:rPr>
          <w:rStyle w:val="spelle"/>
          <w:rFonts w:cs="Arial"/>
          <w:b/>
          <w:bCs/>
          <w:szCs w:val="20"/>
        </w:rPr>
        <w:t xml:space="preserve"> </w:t>
      </w:r>
      <w:r>
        <w:rPr>
          <w:rFonts w:cs="Arial"/>
          <w:szCs w:val="20"/>
        </w:rPr>
        <w:t xml:space="preserve">whether touch panel beeps are supported or not supported.  For example if they are not supported the display module HMI will not offer the option to enable / disable the beeps.  </w:t>
      </w:r>
    </w:p>
    <w:p w:rsidR="00286B24" w:rsidRDefault="00286B24">
      <w:pPr>
        <w:rPr>
          <w:rFonts w:cs="Arial"/>
          <w:szCs w:val="20"/>
        </w:rPr>
      </w:pPr>
    </w:p>
    <w:p w:rsidR="00286B24" w:rsidRDefault="000D3FD3">
      <w:pPr>
        <w:rPr>
          <w:rStyle w:val="msoins0"/>
        </w:rPr>
      </w:pPr>
      <w:r>
        <w:rPr>
          <w:rStyle w:val="msoins0"/>
          <w:rFonts w:cs="Arial"/>
          <w:szCs w:val="20"/>
        </w:rPr>
        <w:t>If the be</w:t>
      </w:r>
      <w:r>
        <w:rPr>
          <w:rStyle w:val="msoins0"/>
          <w:rFonts w:cs="Arial"/>
          <w:szCs w:val="20"/>
        </w:rPr>
        <w:t>ep menu display (for enabling or disabling beeps) is End Of Line configurable then the Beep menu display module (Vehicle Settings Client) shall ignore the _Beeps_Supported display configuration signal(s) and use the EOL configuration for the beeps menu pic</w:t>
      </w:r>
      <w:r>
        <w:rPr>
          <w:rStyle w:val="msoins0"/>
          <w:rFonts w:cs="Arial"/>
          <w:szCs w:val="20"/>
        </w:rPr>
        <w:t>k. See the Infotainment Diagnostic Spec for beep EOL configuration details.</w:t>
      </w:r>
    </w:p>
    <w:p w:rsidR="00286B24" w:rsidRDefault="00286B24">
      <w:pPr>
        <w:rPr>
          <w:rStyle w:val="msoins0"/>
          <w:rFonts w:cs="Arial"/>
          <w:szCs w:val="20"/>
        </w:rPr>
      </w:pPr>
    </w:p>
    <w:p w:rsidR="00286B24" w:rsidRDefault="000D3FD3">
      <w:pPr>
        <w:rPr>
          <w:rStyle w:val="msoins0"/>
          <w:rFonts w:cs="Arial"/>
          <w:szCs w:val="20"/>
        </w:rPr>
      </w:pPr>
      <w:r>
        <w:rPr>
          <w:rStyle w:val="msoins0"/>
          <w:rFonts w:cs="Arial"/>
          <w:szCs w:val="20"/>
        </w:rPr>
        <w:t>Note: The vehicle settings beep server may not have a Bezel_Beeps_Supported.St CAN signal in the CAN dB if EOL configurable.</w:t>
      </w:r>
    </w:p>
    <w:p w:rsidR="00286B24" w:rsidRDefault="00286B24"/>
    <w:p w:rsidR="0046553F" w:rsidRPr="0046553F" w:rsidRDefault="0046553F" w:rsidP="0046553F">
      <w:pPr>
        <w:pStyle w:val="Heading4"/>
        <w:rPr>
          <w:b w:val="0"/>
          <w:u w:val="single"/>
        </w:rPr>
      </w:pPr>
      <w:r w:rsidRPr="0046553F">
        <w:rPr>
          <w:b w:val="0"/>
          <w:u w:val="single"/>
        </w:rPr>
        <w:t>VS-REQ-025236/A-Enabling and Disabling Beeps (TcSE ROIN-273465)</w:t>
      </w:r>
    </w:p>
    <w:p w:rsidR="00286B24" w:rsidRDefault="000D3FD3">
      <w:pPr>
        <w:rPr>
          <w:rFonts w:cs="Arial"/>
          <w:szCs w:val="20"/>
        </w:rPr>
      </w:pPr>
      <w:r>
        <w:rPr>
          <w:rFonts w:cs="Arial"/>
          <w:szCs w:val="20"/>
        </w:rPr>
        <w:t>The Vehicle Setti</w:t>
      </w:r>
      <w:r>
        <w:rPr>
          <w:rFonts w:cs="Arial"/>
          <w:szCs w:val="20"/>
        </w:rPr>
        <w:t xml:space="preserve">ngs Beep Client can enable/disable beeps via the Bezel_Beeps.Rq signal.  </w:t>
      </w:r>
    </w:p>
    <w:p w:rsidR="00286B24" w:rsidRDefault="00286B24">
      <w:pPr>
        <w:rPr>
          <w:rFonts w:cs="Arial"/>
          <w:szCs w:val="20"/>
        </w:rPr>
      </w:pPr>
    </w:p>
    <w:p w:rsidR="00286B24" w:rsidRDefault="000D3FD3">
      <w:pPr>
        <w:rPr>
          <w:rFonts w:cs="Arial"/>
          <w:szCs w:val="20"/>
        </w:rPr>
      </w:pPr>
      <w:r>
        <w:rPr>
          <w:rFonts w:cs="Arial"/>
          <w:szCs w:val="20"/>
        </w:rPr>
        <w:t>The Vehicle Setting Beep Client shall remember the beeps setting between ignition cycles and power mode changes.</w:t>
      </w:r>
    </w:p>
    <w:p w:rsidR="00286B24" w:rsidRDefault="00286B24">
      <w:pPr>
        <w:rPr>
          <w:rFonts w:cs="Arial"/>
          <w:szCs w:val="20"/>
        </w:rPr>
      </w:pPr>
    </w:p>
    <w:p w:rsidR="00286B24" w:rsidRDefault="000D3FD3">
      <w:pPr>
        <w:rPr>
          <w:rFonts w:cs="Arial"/>
          <w:szCs w:val="20"/>
        </w:rPr>
      </w:pPr>
      <w:r>
        <w:rPr>
          <w:rFonts w:cs="Arial"/>
          <w:szCs w:val="20"/>
        </w:rPr>
        <w:t>The Vehicle Setting Beep Server shall remember the beeps setting be</w:t>
      </w:r>
      <w:r>
        <w:rPr>
          <w:rFonts w:cs="Arial"/>
          <w:szCs w:val="20"/>
        </w:rPr>
        <w:t>tween ignition cycles and power mode changes.</w:t>
      </w:r>
    </w:p>
    <w:p w:rsidR="00286B24" w:rsidRDefault="00286B24">
      <w:pPr>
        <w:rPr>
          <w:rFonts w:eastAsia="MS Mincho"/>
        </w:rPr>
      </w:pPr>
    </w:p>
    <w:p w:rsidR="0046553F" w:rsidRPr="0046553F" w:rsidRDefault="0046553F" w:rsidP="0046553F">
      <w:pPr>
        <w:pStyle w:val="Heading4"/>
        <w:rPr>
          <w:b w:val="0"/>
          <w:u w:val="single"/>
        </w:rPr>
      </w:pPr>
      <w:r w:rsidRPr="0046553F">
        <w:rPr>
          <w:b w:val="0"/>
          <w:u w:val="single"/>
        </w:rPr>
        <w:t>VS-FUR-REQ-025237/A-EFP/ECP Beeps Default Parameters (TcSE ROIN-285003-1)</w:t>
      </w:r>
    </w:p>
    <w:p w:rsidR="00286B24" w:rsidRDefault="000D3FD3">
      <w:pPr>
        <w:rPr>
          <w:rFonts w:cs="Arial"/>
          <w:szCs w:val="20"/>
        </w:rPr>
      </w:pPr>
      <w:r>
        <w:rPr>
          <w:rFonts w:cs="Arial"/>
          <w:szCs w:val="20"/>
        </w:rPr>
        <w:t>The EFP beep parameters shall be defaulted as shown below when:</w:t>
      </w:r>
    </w:p>
    <w:p w:rsidR="00286B24" w:rsidRDefault="000D3FD3">
      <w:pPr>
        <w:rPr>
          <w:rFonts w:cs="Arial"/>
          <w:szCs w:val="20"/>
        </w:rPr>
      </w:pPr>
      <w:r>
        <w:rPr>
          <w:rFonts w:cs="Arial"/>
          <w:szCs w:val="20"/>
        </w:rPr>
        <w:t xml:space="preserve">-  First shipped to the plant, or </w:t>
      </w:r>
    </w:p>
    <w:p w:rsidR="00286B24" w:rsidRDefault="000D3FD3">
      <w:pPr>
        <w:rPr>
          <w:rFonts w:cs="Arial"/>
          <w:szCs w:val="20"/>
        </w:rPr>
      </w:pPr>
      <w:r>
        <w:rPr>
          <w:rFonts w:cs="Arial"/>
          <w:szCs w:val="20"/>
        </w:rPr>
        <w:t>-  Upon loss of B+ power (if it causes a loss of Enable/Disable Beep parameters).  The EFP shall be able to survive vehicle cranks and remember the Beep parameters.</w:t>
      </w:r>
    </w:p>
    <w:p w:rsidR="00286B24" w:rsidRDefault="00286B24">
      <w:pPr>
        <w:rPr>
          <w:rFonts w:cs="Arial"/>
          <w:szCs w:val="20"/>
        </w:rPr>
      </w:pPr>
    </w:p>
    <w:p w:rsidR="00286B24" w:rsidRDefault="000D3FD3">
      <w:pPr>
        <w:rPr>
          <w:rFonts w:cs="Arial"/>
          <w:szCs w:val="20"/>
        </w:rPr>
      </w:pPr>
      <w:r>
        <w:rPr>
          <w:rFonts w:cs="Arial"/>
          <w:szCs w:val="20"/>
          <w:u w:val="single"/>
        </w:rPr>
        <w:t>If touch sense EFP</w:t>
      </w:r>
      <w:r>
        <w:rPr>
          <w:rFonts w:cs="Arial"/>
          <w:szCs w:val="20"/>
        </w:rPr>
        <w:t xml:space="preserve"> :</w:t>
      </w:r>
    </w:p>
    <w:p w:rsidR="00286B24" w:rsidRDefault="000D3FD3">
      <w:pPr>
        <w:rPr>
          <w:rFonts w:cs="Arial"/>
          <w:szCs w:val="20"/>
        </w:rPr>
      </w:pPr>
      <w:r>
        <w:rPr>
          <w:rFonts w:cs="Arial"/>
          <w:szCs w:val="20"/>
        </w:rPr>
        <w:t>Bezel_Beep_St = 0x1 Enabled</w:t>
      </w:r>
    </w:p>
    <w:p w:rsidR="00286B24" w:rsidRDefault="000D3FD3">
      <w:pPr>
        <w:rPr>
          <w:rFonts w:cs="Arial"/>
          <w:szCs w:val="20"/>
        </w:rPr>
      </w:pPr>
      <w:r>
        <w:rPr>
          <w:rFonts w:cs="Arial"/>
          <w:szCs w:val="20"/>
        </w:rPr>
        <w:t>Bezel_Beeps_Supported = 0x1 Supported</w:t>
      </w:r>
    </w:p>
    <w:p w:rsidR="00286B24" w:rsidRDefault="00286B24">
      <w:pPr>
        <w:rPr>
          <w:rFonts w:cs="Arial"/>
          <w:szCs w:val="20"/>
        </w:rPr>
      </w:pPr>
    </w:p>
    <w:p w:rsidR="00286B24" w:rsidRDefault="000D3FD3">
      <w:pPr>
        <w:rPr>
          <w:rFonts w:cs="Arial"/>
          <w:szCs w:val="20"/>
        </w:rPr>
      </w:pPr>
      <w:r>
        <w:rPr>
          <w:rFonts w:cs="Arial"/>
          <w:szCs w:val="20"/>
          <w:u w:val="single"/>
        </w:rPr>
        <w:t>If</w:t>
      </w:r>
      <w:r>
        <w:rPr>
          <w:rFonts w:cs="Arial"/>
          <w:szCs w:val="20"/>
          <w:u w:val="single"/>
        </w:rPr>
        <w:t xml:space="preserve"> non Touch sense EFP</w:t>
      </w:r>
      <w:r>
        <w:rPr>
          <w:rFonts w:cs="Arial"/>
          <w:szCs w:val="20"/>
        </w:rPr>
        <w:t>:</w:t>
      </w:r>
    </w:p>
    <w:p w:rsidR="00286B24" w:rsidRDefault="000D3FD3">
      <w:pPr>
        <w:rPr>
          <w:rFonts w:cs="Arial"/>
          <w:szCs w:val="20"/>
        </w:rPr>
      </w:pPr>
      <w:r>
        <w:rPr>
          <w:rFonts w:cs="Arial"/>
          <w:szCs w:val="20"/>
        </w:rPr>
        <w:t>Bezel_Beeps_Supported = 0x2 Not_Supported</w:t>
      </w:r>
    </w:p>
    <w:p w:rsidR="00286B24" w:rsidRDefault="000D3FD3">
      <w:pPr>
        <w:rPr>
          <w:rFonts w:cs="Arial"/>
          <w:szCs w:val="20"/>
        </w:rPr>
      </w:pPr>
      <w:r>
        <w:rPr>
          <w:rFonts w:cs="Arial"/>
          <w:szCs w:val="20"/>
        </w:rPr>
        <w:t>Bezel_Beep_St = 0x0 (Invalid)</w:t>
      </w:r>
    </w:p>
    <w:p w:rsidR="00286B24" w:rsidRDefault="00286B24">
      <w:pPr>
        <w:rPr>
          <w:rFonts w:cs="Arial"/>
          <w:color w:val="1F497D"/>
          <w:szCs w:val="20"/>
        </w:rPr>
      </w:pPr>
    </w:p>
    <w:p w:rsidR="00286B24" w:rsidRDefault="00286B24">
      <w:pPr>
        <w:rPr>
          <w:rFonts w:cs="Arial"/>
          <w:szCs w:val="20"/>
        </w:rPr>
      </w:pPr>
    </w:p>
    <w:p w:rsidR="00406F39" w:rsidRDefault="000D3FD3" w:rsidP="0046553F">
      <w:pPr>
        <w:pStyle w:val="Heading3"/>
      </w:pPr>
      <w:bookmarkStart w:id="982" w:name="_Toc33533809"/>
      <w:r>
        <w:t>Sequence Diagrams</w:t>
      </w:r>
      <w:bookmarkEnd w:id="982"/>
    </w:p>
    <w:p w:rsidR="00406F39" w:rsidRDefault="000D3FD3" w:rsidP="0046553F">
      <w:pPr>
        <w:pStyle w:val="Heading4"/>
      </w:pPr>
      <w:r>
        <w:t>VS-SD-REQ-025238/A-Touch Panel Beeps (TcSE ROIN-118715-1)</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&lt;turn Touch panel beeps on/off&gt; via the HMI</w:t>
      </w:r>
    </w:p>
    <w:p w:rsidR="00286B24" w:rsidRDefault="00286B24">
      <w:pPr>
        <w:ind w:left="720"/>
        <w:rPr>
          <w:rFonts w:cs="Arial"/>
          <w:szCs w:val="20"/>
        </w:rPr>
      </w:pPr>
    </w:p>
    <w:p w:rsidR="00406F39" w:rsidRPr="00760C18" w:rsidRDefault="000D3FD3" w:rsidP="00D006E5">
      <w:pPr>
        <w:pStyle w:val="BoldText"/>
      </w:pPr>
      <w:r w:rsidRPr="00760C18">
        <w:lastRenderedPageBreak/>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menu is act</w:t>
      </w:r>
      <w:r>
        <w:rPr>
          <w:rFonts w:cs="Arial"/>
          <w:szCs w:val="20"/>
        </w:rPr>
        <w:t>ive.</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The vehicle HMI indicates {Updated status of Touch Panel Beeps setting}</w:t>
      </w:r>
    </w:p>
    <w:p w:rsidR="00286B24" w:rsidRDefault="00286B24">
      <w:pPr>
        <w:ind w:left="720"/>
        <w:rPr>
          <w:rFonts w:cs="Arial"/>
          <w:szCs w:val="20"/>
        </w:rPr>
      </w:pPr>
    </w:p>
    <w:p w:rsidR="00406F39" w:rsidRPr="00760C18" w:rsidRDefault="000D3FD3" w:rsidP="00D006E5">
      <w:pPr>
        <w:pStyle w:val="BoldText"/>
      </w:pPr>
      <w:r w:rsidRPr="00760C18">
        <w:t>Sequence Diagram</w:t>
      </w:r>
    </w:p>
    <w:p w:rsidR="00286B24" w:rsidRDefault="000D3FD3" w:rsidP="0046553F">
      <w:pPr>
        <w:keepNext/>
        <w:jc w:val="center"/>
      </w:pPr>
      <w:r>
        <w:rPr>
          <w:noProof/>
        </w:rPr>
        <w:drawing>
          <wp:inline distT="0" distB="0" distL="0" distR="0">
            <wp:extent cx="6629400" cy="2943225"/>
            <wp:effectExtent l="0" t="0" r="0" b="9525"/>
            <wp:docPr id="2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629400" cy="294322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83" w:name="_Toc33533810"/>
      <w:r w:rsidRPr="00B9479B">
        <w:lastRenderedPageBreak/>
        <w:t xml:space="preserve">VS-FUN-REQ-025239/C-Set 12/24 hour mode setting (TcSE </w:t>
      </w:r>
      <w:r w:rsidRPr="00B9479B">
        <w:t>ROIN-292339-1)</w:t>
      </w:r>
      <w:bookmarkEnd w:id="983"/>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3"/>
      </w:pPr>
      <w:bookmarkStart w:id="984" w:name="_Toc33533811"/>
      <w:r>
        <w:t>Interface Requirements - 12/24 hour mode</w:t>
      </w:r>
      <w:bookmarkEnd w:id="984"/>
    </w:p>
    <w:p w:rsidR="00406F39" w:rsidRDefault="000D3FD3" w:rsidP="0046553F">
      <w:pPr>
        <w:pStyle w:val="Heading4"/>
      </w:pPr>
      <w:r w:rsidRPr="00B9479B">
        <w:t>MD-REQ-025381/B-TimeAdjust.Rq (TcSE ROIN-297370)</w:t>
      </w:r>
    </w:p>
    <w:p w:rsidR="004113EB" w:rsidRPr="00A71404" w:rsidRDefault="000D3FD3">
      <w:pPr>
        <w:rPr>
          <w:rFonts w:cs="Arial"/>
        </w:rPr>
      </w:pPr>
      <w:r w:rsidRPr="00A71404">
        <w:rPr>
          <w:rFonts w:cs="Arial"/>
          <w:b/>
        </w:rPr>
        <w:t>Message Type</w:t>
      </w:r>
      <w:r w:rsidRPr="00A71404">
        <w:rPr>
          <w:rFonts w:cs="Arial"/>
        </w:rPr>
        <w:t>:  Request</w:t>
      </w:r>
    </w:p>
    <w:p w:rsidR="004113EB" w:rsidRPr="00A71404" w:rsidRDefault="000D3FD3">
      <w:pPr>
        <w:rPr>
          <w:rFonts w:cs="Arial"/>
        </w:rPr>
      </w:pPr>
    </w:p>
    <w:p w:rsidR="004113EB" w:rsidRPr="00A71404" w:rsidRDefault="000D3FD3">
      <w:pPr>
        <w:rPr>
          <w:rFonts w:cs="Arial"/>
        </w:rPr>
      </w:pPr>
      <w:r w:rsidRPr="00A71404">
        <w:rPr>
          <w:rFonts w:cs="Arial"/>
        </w:rPr>
        <w:t>This signal requests to change the setting for 12/24 hour mode.</w:t>
      </w:r>
    </w:p>
    <w:p w:rsidR="004113EB" w:rsidRPr="00A7140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93"/>
        <w:gridCol w:w="900"/>
        <w:gridCol w:w="4987"/>
      </w:tblGrid>
      <w:tr w:rsidR="00A71404" w:rsidRPr="00A71404" w:rsidTr="00A71404">
        <w:trPr>
          <w:jc w:val="center"/>
        </w:trPr>
        <w:tc>
          <w:tcPr>
            <w:tcW w:w="2234"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Logical Signal Name</w:t>
            </w:r>
          </w:p>
        </w:tc>
        <w:tc>
          <w:tcPr>
            <w:tcW w:w="1493"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Value</w:t>
            </w:r>
          </w:p>
        </w:tc>
        <w:tc>
          <w:tcPr>
            <w:tcW w:w="4987" w:type="dxa"/>
            <w:tcBorders>
              <w:top w:val="single" w:sz="4" w:space="0" w:color="auto"/>
              <w:left w:val="single" w:sz="4" w:space="0" w:color="auto"/>
              <w:bottom w:val="single" w:sz="4" w:space="0" w:color="auto"/>
              <w:right w:val="single" w:sz="4" w:space="0" w:color="auto"/>
            </w:tcBorders>
            <w:hideMark/>
          </w:tcPr>
          <w:p w:rsidR="00A71404" w:rsidRPr="00A71404" w:rsidRDefault="000D3FD3">
            <w:pPr>
              <w:spacing w:line="276" w:lineRule="auto"/>
              <w:rPr>
                <w:rFonts w:cs="Arial"/>
                <w:b/>
              </w:rPr>
            </w:pPr>
            <w:r w:rsidRPr="00A71404">
              <w:rPr>
                <w:rFonts w:cs="Arial"/>
                <w:b/>
              </w:rPr>
              <w:t>Description</w:t>
            </w:r>
          </w:p>
        </w:tc>
      </w:tr>
      <w:tr w:rsidR="00A71404" w:rsidRPr="00A71404" w:rsidTr="00A71404">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TimeAdjust.Rq</w:t>
            </w: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0x0</w:t>
            </w:r>
          </w:p>
        </w:tc>
        <w:tc>
          <w:tcPr>
            <w:tcW w:w="4987" w:type="dxa"/>
            <w:tcBorders>
              <w:top w:val="single" w:sz="4" w:space="0" w:color="auto"/>
              <w:left w:val="single" w:sz="4" w:space="0" w:color="auto"/>
              <w:bottom w:val="single" w:sz="4" w:space="0" w:color="auto"/>
              <w:right w:val="single" w:sz="4" w:space="0" w:color="auto"/>
            </w:tcBorders>
            <w:vAlign w:val="center"/>
          </w:tcPr>
          <w:p w:rsidR="00A71404" w:rsidRPr="00A71404" w:rsidRDefault="000D3FD3">
            <w:pPr>
              <w:autoSpaceDE w:val="0"/>
              <w:autoSpaceDN w:val="0"/>
              <w:adjustRightInd w:val="0"/>
              <w:spacing w:line="276" w:lineRule="auto"/>
              <w:rPr>
                <w:rFonts w:cs="Arial"/>
              </w:rPr>
            </w:pPr>
          </w:p>
        </w:tc>
      </w:tr>
      <w:tr w:rsidR="00A71404" w:rsidRPr="00A71404" w:rsidTr="00A7140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A71404" w:rsidRPr="00A71404" w:rsidRDefault="000D3FD3">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0x1</w:t>
            </w:r>
          </w:p>
        </w:tc>
        <w:tc>
          <w:tcPr>
            <w:tcW w:w="4987"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p>
        </w:tc>
      </w:tr>
      <w:tr w:rsidR="00A71404" w:rsidRPr="00A71404" w:rsidTr="00A7140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A71404" w:rsidRPr="00A71404" w:rsidRDefault="000D3FD3">
            <w:pPr>
              <w:rPr>
                <w:rFonts w:cs="Arial"/>
              </w:rPr>
            </w:pPr>
          </w:p>
        </w:tc>
        <w:tc>
          <w:tcPr>
            <w:tcW w:w="1493"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r>
              <w:rPr>
                <w:rFonts w:cs="Arial"/>
              </w:rPr>
              <w:t>0x2</w:t>
            </w:r>
          </w:p>
        </w:tc>
        <w:tc>
          <w:tcPr>
            <w:tcW w:w="4987" w:type="dxa"/>
            <w:tcBorders>
              <w:top w:val="single" w:sz="4" w:space="0" w:color="auto"/>
              <w:left w:val="single" w:sz="4" w:space="0" w:color="auto"/>
              <w:bottom w:val="single" w:sz="4" w:space="0" w:color="auto"/>
              <w:right w:val="single" w:sz="4" w:space="0" w:color="auto"/>
            </w:tcBorders>
          </w:tcPr>
          <w:p w:rsidR="00A71404" w:rsidRPr="00A71404" w:rsidRDefault="000D3FD3">
            <w:pPr>
              <w:spacing w:line="276" w:lineRule="auto"/>
              <w:rPr>
                <w:rFonts w:cs="Arial"/>
              </w:rPr>
            </w:pPr>
          </w:p>
        </w:tc>
      </w:tr>
    </w:tbl>
    <w:p w:rsidR="00A71404" w:rsidRPr="00A71404" w:rsidRDefault="000D3FD3">
      <w:pPr>
        <w:rPr>
          <w:rFonts w:cs="Arial"/>
        </w:rPr>
      </w:pPr>
    </w:p>
    <w:p w:rsidR="00406F39" w:rsidRDefault="000D3FD3" w:rsidP="0046553F">
      <w:pPr>
        <w:pStyle w:val="Heading4"/>
      </w:pPr>
      <w:r w:rsidRPr="00B9479B">
        <w:t>MD-REQ-025462/B-VehTimeFormat.St (TcSE ROIN-297375)</w:t>
      </w:r>
    </w:p>
    <w:p w:rsidR="00577DD3" w:rsidRPr="003B2A22" w:rsidRDefault="000D3FD3">
      <w:pPr>
        <w:rPr>
          <w:rFonts w:cs="Arial"/>
        </w:rPr>
      </w:pPr>
      <w:r w:rsidRPr="003B2A22">
        <w:rPr>
          <w:rFonts w:cs="Arial"/>
          <w:b/>
        </w:rPr>
        <w:t>Message Type</w:t>
      </w:r>
      <w:r>
        <w:rPr>
          <w:rFonts w:cs="Arial"/>
        </w:rPr>
        <w:t xml:space="preserve">:  </w:t>
      </w:r>
      <w:r w:rsidRPr="003B2A22">
        <w:rPr>
          <w:rFonts w:cs="Arial"/>
        </w:rPr>
        <w:t>Status</w:t>
      </w:r>
    </w:p>
    <w:p w:rsidR="00577DD3" w:rsidRPr="003B2A22" w:rsidRDefault="000D3FD3">
      <w:pPr>
        <w:rPr>
          <w:rFonts w:cs="Arial"/>
        </w:rPr>
      </w:pPr>
    </w:p>
    <w:p w:rsidR="00577DD3" w:rsidRPr="003B2A22" w:rsidRDefault="000D3FD3">
      <w:pPr>
        <w:rPr>
          <w:rFonts w:cs="Arial"/>
        </w:rPr>
      </w:pPr>
      <w:r>
        <w:rPr>
          <w:rFonts w:cs="Arial"/>
        </w:rPr>
        <w:t>S</w:t>
      </w:r>
      <w:r w:rsidRPr="003B2A22">
        <w:rPr>
          <w:rFonts w:cs="Arial"/>
        </w:rPr>
        <w:t xml:space="preserve">ignal </w:t>
      </w:r>
      <w:r w:rsidRPr="003B2A22">
        <w:rPr>
          <w:rFonts w:cs="Arial"/>
        </w:rPr>
        <w:t>by the Vehicle Settings Server</w:t>
      </w:r>
      <w:r w:rsidRPr="003B2A22">
        <w:rPr>
          <w:rFonts w:cs="Arial"/>
        </w:rPr>
        <w:t xml:space="preserve"> </w:t>
      </w:r>
      <w:r>
        <w:rPr>
          <w:rFonts w:cs="Arial"/>
        </w:rPr>
        <w:t>to provide</w:t>
      </w:r>
      <w:r w:rsidRPr="003B2A22">
        <w:rPr>
          <w:rFonts w:cs="Arial"/>
        </w:rPr>
        <w:t xml:space="preserve"> the status of the 12/24 hour time </w:t>
      </w:r>
      <w:r>
        <w:rPr>
          <w:rFonts w:cs="Arial"/>
        </w:rPr>
        <w:t xml:space="preserve">mode </w:t>
      </w:r>
      <w:r>
        <w:rPr>
          <w:rFonts w:cs="Arial"/>
        </w:rPr>
        <w:t>setting</w:t>
      </w:r>
      <w:r w:rsidRPr="003B2A22">
        <w:rPr>
          <w:rFonts w:cs="Arial"/>
        </w:rPr>
        <w:t xml:space="preserve">.  </w:t>
      </w:r>
    </w:p>
    <w:p w:rsidR="003B2A22" w:rsidRPr="003B2A22"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B2A22" w:rsidRPr="003B2A22" w:rsidTr="003B2A22">
        <w:trPr>
          <w:jc w:val="center"/>
        </w:trPr>
        <w:tc>
          <w:tcPr>
            <w:tcW w:w="2234"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3B2A22" w:rsidRPr="003B2A22" w:rsidRDefault="000D3FD3">
            <w:pPr>
              <w:spacing w:line="276" w:lineRule="auto"/>
              <w:rPr>
                <w:rFonts w:cs="Arial"/>
                <w:b/>
              </w:rPr>
            </w:pPr>
            <w:r w:rsidRPr="003B2A22">
              <w:rPr>
                <w:rFonts w:cs="Arial"/>
                <w:b/>
              </w:rPr>
              <w:t>Description</w:t>
            </w:r>
          </w:p>
        </w:tc>
      </w:tr>
      <w:tr w:rsidR="003B2A22" w:rsidRPr="003B2A22" w:rsidTr="003B2A22">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3B2A22" w:rsidRPr="003B2A22" w:rsidRDefault="000D3FD3">
            <w:pPr>
              <w:widowControl w:val="0"/>
              <w:tabs>
                <w:tab w:val="left" w:pos="720"/>
              </w:tabs>
              <w:spacing w:line="276" w:lineRule="auto"/>
              <w:rPr>
                <w:rFonts w:cs="Arial"/>
              </w:rPr>
            </w:pPr>
            <w:r w:rsidRPr="003B2A22">
              <w:rPr>
                <w:rFonts w:cs="Arial"/>
              </w:rPr>
              <w:t>VehTimeFormat.St</w:t>
            </w:r>
          </w:p>
          <w:p w:rsidR="003B2A22" w:rsidRPr="003B2A22" w:rsidRDefault="000D3FD3">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Invalid</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3B2A22" w:rsidRPr="003B2A22" w:rsidRDefault="000D3FD3">
            <w:pPr>
              <w:autoSpaceDE w:val="0"/>
              <w:autoSpaceDN w:val="0"/>
              <w:adjustRightInd w:val="0"/>
              <w:spacing w:line="276" w:lineRule="auto"/>
              <w:rPr>
                <w:rFonts w:cs="Arial"/>
              </w:rPr>
            </w:pPr>
          </w:p>
        </w:tc>
      </w:tr>
      <w:tr w:rsidR="003B2A22" w:rsidRPr="003B2A22" w:rsidTr="003B2A22">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3B2A22" w:rsidRPr="003B2A22"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12h_mode</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p>
        </w:tc>
      </w:tr>
      <w:tr w:rsidR="003B2A22" w:rsidRPr="003B2A22" w:rsidTr="003B2A22">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3B2A22" w:rsidRPr="003B2A22"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24h_mode</w:t>
            </w:r>
          </w:p>
        </w:tc>
        <w:tc>
          <w:tcPr>
            <w:tcW w:w="900"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3B2A22" w:rsidRPr="003B2A22" w:rsidRDefault="000D3FD3">
            <w:pPr>
              <w:spacing w:line="276" w:lineRule="auto"/>
              <w:rPr>
                <w:rFonts w:cs="Arial"/>
              </w:rPr>
            </w:pPr>
          </w:p>
        </w:tc>
      </w:tr>
    </w:tbl>
    <w:p w:rsidR="003B2A22" w:rsidRPr="003B2A22" w:rsidRDefault="000D3FD3">
      <w:pPr>
        <w:rPr>
          <w:rFonts w:cs="Arial"/>
        </w:rPr>
      </w:pPr>
    </w:p>
    <w:p w:rsidR="003B2A22" w:rsidRPr="003B2A22" w:rsidRDefault="000D3FD3">
      <w:pPr>
        <w:rPr>
          <w:rFonts w:cs="Arial"/>
        </w:rPr>
      </w:pPr>
    </w:p>
    <w:p w:rsidR="00406F39" w:rsidRDefault="000D3FD3" w:rsidP="0046553F">
      <w:pPr>
        <w:pStyle w:val="Heading3"/>
      </w:pPr>
      <w:bookmarkStart w:id="985" w:name="_Toc33533812"/>
      <w:r>
        <w:t>Functional Requirements</w:t>
      </w:r>
      <w:bookmarkEnd w:id="985"/>
    </w:p>
    <w:p w:rsidR="0046553F" w:rsidRPr="0046553F" w:rsidRDefault="0046553F" w:rsidP="0046553F">
      <w:pPr>
        <w:pStyle w:val="Heading4"/>
        <w:rPr>
          <w:b w:val="0"/>
          <w:u w:val="single"/>
        </w:rPr>
      </w:pPr>
      <w:r w:rsidRPr="0046553F">
        <w:rPr>
          <w:b w:val="0"/>
          <w:u w:val="single"/>
        </w:rPr>
        <w:t>VS-SR-REQ-099559/A-12/24 Hour Status Storage</w:t>
      </w:r>
    </w:p>
    <w:p w:rsidR="00E1261A" w:rsidRPr="00AC0181" w:rsidRDefault="000D3FD3" w:rsidP="0009136D">
      <w:pPr>
        <w:rPr>
          <w:rFonts w:cs="Arial"/>
        </w:rPr>
      </w:pPr>
      <w:r w:rsidRPr="00AC0181">
        <w:rPr>
          <w:rFonts w:cs="Arial"/>
        </w:rPr>
        <w:t>The Vehicle Settings Server shall retain the value for 12/24 hour mode for the VehTimeFormat signal across ignition cycles and sleep cycles.  The Vehicle Settings Server shall only initialize VehTimeFormat apon battery connects.</w:t>
      </w:r>
    </w:p>
    <w:p w:rsidR="00500605" w:rsidRDefault="000D3FD3" w:rsidP="00500605"/>
    <w:p w:rsidR="0046553F" w:rsidRPr="0046553F" w:rsidRDefault="0046553F" w:rsidP="0046553F">
      <w:pPr>
        <w:pStyle w:val="Heading4"/>
        <w:rPr>
          <w:b w:val="0"/>
          <w:u w:val="single"/>
        </w:rPr>
      </w:pPr>
      <w:r w:rsidRPr="0046553F">
        <w:rPr>
          <w:b w:val="0"/>
          <w:u w:val="single"/>
        </w:rPr>
        <w:t>VS-SR-REQ-099560/A-12/24 Hour Default Setting</w:t>
      </w:r>
    </w:p>
    <w:p w:rsidR="00E1261A" w:rsidRPr="00B1053F" w:rsidRDefault="000D3FD3" w:rsidP="0009136D">
      <w:pPr>
        <w:rPr>
          <w:rFonts w:cs="Arial"/>
        </w:rPr>
      </w:pPr>
      <w:r w:rsidRPr="00B1053F">
        <w:rPr>
          <w:rFonts w:cs="Arial"/>
        </w:rPr>
        <w:t xml:space="preserve">The Vehicle Settings Server shall </w:t>
      </w:r>
      <w:r w:rsidRPr="00B1053F">
        <w:rPr>
          <w:rFonts w:cs="Arial"/>
        </w:rPr>
        <w:t>support a default configuration for 12 or 24 hour mode based on the vehicle market they are supporting.  The VehicleTimeFormat signal shall be set on battery connect</w:t>
      </w:r>
      <w:r w:rsidRPr="00B1053F">
        <w:rPr>
          <w:rFonts w:cs="Arial"/>
        </w:rPr>
        <w:t xml:space="preserve"> based on the configuration value used to determine 12 or 24 hour mode.  If no config</w:t>
      </w:r>
      <w:r w:rsidRPr="00B1053F">
        <w:rPr>
          <w:rFonts w:cs="Arial"/>
        </w:rPr>
        <w:t>uration/value</w:t>
      </w:r>
      <w:r w:rsidRPr="00B1053F">
        <w:rPr>
          <w:rFonts w:cs="Arial"/>
        </w:rPr>
        <w:t xml:space="preserve"> is available then the default shall be 12 hour mode.</w:t>
      </w:r>
    </w:p>
    <w:p w:rsidR="00500605" w:rsidRDefault="000D3FD3" w:rsidP="00500605"/>
    <w:p w:rsidR="0046553F" w:rsidRPr="0046553F" w:rsidRDefault="0046553F" w:rsidP="0046553F">
      <w:pPr>
        <w:pStyle w:val="Heading4"/>
        <w:rPr>
          <w:b w:val="0"/>
          <w:u w:val="single"/>
        </w:rPr>
      </w:pPr>
      <w:r w:rsidRPr="0046553F">
        <w:rPr>
          <w:b w:val="0"/>
          <w:u w:val="single"/>
        </w:rPr>
        <w:t>VS-SR-REQ-099558/A-12/24 Hour Mode Error Handling</w:t>
      </w:r>
    </w:p>
    <w:p w:rsidR="0009136D" w:rsidRPr="00D75430" w:rsidRDefault="000D3FD3" w:rsidP="0009136D">
      <w:pPr>
        <w:rPr>
          <w:rFonts w:cs="Arial"/>
        </w:rPr>
      </w:pPr>
      <w:r w:rsidRPr="00D75430">
        <w:rPr>
          <w:rFonts w:cs="Arial"/>
        </w:rPr>
        <w:t>In the case that the Vehicle Settings Server is reporting an invalid value for 12/24 hour mode status the Vehicle Settings Client shall display the setting selected by the user.  The setting displayed shall be retained through ignition/sleep cycles.  If th</w:t>
      </w:r>
      <w:r w:rsidRPr="00D75430">
        <w:rPr>
          <w:rFonts w:cs="Arial"/>
        </w:rPr>
        <w:t>e Vehicle Settings Server starts to transmit a valid value in the 12/24 hour mode status then the Vehicle Settings Client shall update to the value received and refresh their stored value if necessary.  The request from the Vehicle settings client does not</w:t>
      </w:r>
      <w:r w:rsidRPr="00D75430">
        <w:rPr>
          <w:rFonts w:cs="Arial"/>
        </w:rPr>
        <w:t xml:space="preserve"> require the vehicle settings server to reply with an updated status to update their HMI.  (Example, Client sends request 24h to Server, Server ignores and continues to send invalid.  Client updates HMI with 24h and stores internal the value)</w:t>
      </w:r>
    </w:p>
    <w:p w:rsidR="00E1261A" w:rsidRPr="00D75430" w:rsidRDefault="000D3FD3" w:rsidP="0009136D">
      <w:pPr>
        <w:rPr>
          <w:rFonts w:cs="Arial"/>
        </w:rPr>
      </w:pPr>
    </w:p>
    <w:p w:rsidR="00E1261A" w:rsidRPr="00D75430" w:rsidRDefault="000D3FD3" w:rsidP="0009136D">
      <w:pPr>
        <w:rPr>
          <w:rFonts w:cs="Arial"/>
        </w:rPr>
      </w:pPr>
      <w:r w:rsidRPr="00D75430">
        <w:rPr>
          <w:rFonts w:cs="Arial"/>
        </w:rPr>
        <w:t>If the TimeA</w:t>
      </w:r>
      <w:r w:rsidRPr="00D75430">
        <w:rPr>
          <w:rFonts w:cs="Arial"/>
        </w:rPr>
        <w:t>djust (SetTimeFormat) signal equals 0x0 Inactive or 0x3 Not Used the Vehicle Settings Server shall ignore these values and continue reporting the current value in VehicleTimeFormat.</w:t>
      </w:r>
    </w:p>
    <w:p w:rsidR="00500605" w:rsidRDefault="000D3FD3" w:rsidP="00500605"/>
    <w:p w:rsidR="00406F39" w:rsidRDefault="000D3FD3" w:rsidP="0046553F">
      <w:pPr>
        <w:pStyle w:val="Heading3"/>
      </w:pPr>
      <w:bookmarkStart w:id="986" w:name="_Toc33533813"/>
      <w:r>
        <w:lastRenderedPageBreak/>
        <w:t>Use Cases</w:t>
      </w:r>
      <w:bookmarkEnd w:id="986"/>
    </w:p>
    <w:p w:rsidR="00406F39" w:rsidRDefault="000D3FD3" w:rsidP="0046553F">
      <w:pPr>
        <w:pStyle w:val="Heading4"/>
      </w:pPr>
      <w:r>
        <w:t>VS-UC-REQ-025240/A- Set Time Format 12/24 hour mode (TcSE ROIN-290605)</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rPr>
            </w:pPr>
            <w:r>
              <w:rPr>
                <w:rFonts w:cs="Arial"/>
                <w:szCs w:val="20"/>
              </w:rPr>
              <w:t>Clock time format is set to {mode X}.</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selects &lt;Mode Y&gt; via the HMI.</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HMI is updated to {Mode Y}.</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000"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CBI</w:t>
            </w:r>
          </w:p>
        </w:tc>
      </w:tr>
    </w:tbl>
    <w:p w:rsidR="00286B24" w:rsidRDefault="00286B24">
      <w:pPr>
        <w:rPr>
          <w:rFonts w:cs="Arial"/>
          <w:szCs w:val="20"/>
        </w:rPr>
      </w:pPr>
    </w:p>
    <w:p w:rsidR="00406F39" w:rsidRDefault="000D3FD3" w:rsidP="0046553F">
      <w:pPr>
        <w:pStyle w:val="Heading3"/>
      </w:pPr>
      <w:bookmarkStart w:id="987" w:name="_Toc33533814"/>
      <w:r>
        <w:t>Sequence Diagrams</w:t>
      </w:r>
      <w:bookmarkEnd w:id="987"/>
    </w:p>
    <w:p w:rsidR="00406F39" w:rsidRDefault="000D3FD3" w:rsidP="0046553F">
      <w:pPr>
        <w:pStyle w:val="Heading4"/>
      </w:pPr>
      <w:r>
        <w:t>VS-SD-REQ-025241/A-Set 12/24 hour mode (TcSE R</w:t>
      </w:r>
      <w:r>
        <w:t>OIN-174033-1)</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 xml:space="preserve">VS-UC-REQ-025395/A-Set Time Format 12/24 </w:t>
      </w:r>
      <w:r w:rsidRPr="00F8674E">
        <w:rPr>
          <w:sz w:val="16"/>
          <w:szCs w:val="16"/>
        </w:rPr>
        <w:t>hour mode (TcSE ROIN-174042-1)</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&lt;24</w:t>
      </w:r>
      <w:r>
        <w:rPr>
          <w:rStyle w:val="spelle"/>
          <w:rFonts w:cs="Arial"/>
          <w:szCs w:val="20"/>
        </w:rPr>
        <w:t xml:space="preserve"> hour mode </w:t>
      </w:r>
      <w:r>
        <w:rPr>
          <w:rFonts w:cs="Arial"/>
          <w:szCs w:val="20"/>
        </w:rPr>
        <w:t>&gt; via the HMI.</w:t>
      </w:r>
    </w:p>
    <w:p w:rsidR="00286B24" w:rsidRDefault="00286B24">
      <w:pPr>
        <w:ind w:left="720"/>
        <w:rPr>
          <w:rFonts w:cs="Arial"/>
          <w:szCs w:val="20"/>
        </w:rPr>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Fonts w:cs="Arial"/>
          <w:szCs w:val="20"/>
        </w:rPr>
        <w:t>Center Stack Display is On, Settings units menu is active.  Hour mode is currently set to 12 hours.</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{Hour mode is updated to 24 hour mode on the HMI}</w:t>
      </w:r>
    </w:p>
    <w:p w:rsidR="00286B24" w:rsidRDefault="00286B24">
      <w:pPr>
        <w:ind w:left="720"/>
      </w:pPr>
    </w:p>
    <w:p w:rsidR="00406F39" w:rsidRPr="00760C18" w:rsidRDefault="000D3FD3" w:rsidP="00D006E5">
      <w:pPr>
        <w:pStyle w:val="BoldText"/>
      </w:pPr>
      <w:r w:rsidRPr="00760C18">
        <w:lastRenderedPageBreak/>
        <w:t>Sequence Diagram</w:t>
      </w:r>
    </w:p>
    <w:p w:rsidR="00286B24" w:rsidRDefault="000D3FD3" w:rsidP="0046553F">
      <w:pPr>
        <w:keepNext/>
        <w:jc w:val="center"/>
      </w:pPr>
      <w:r>
        <w:rPr>
          <w:noProof/>
        </w:rPr>
        <w:drawing>
          <wp:inline distT="0" distB="0" distL="0" distR="0">
            <wp:extent cx="6515100" cy="3971925"/>
            <wp:effectExtent l="0" t="0" r="0" b="9525"/>
            <wp:docPr id="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515100" cy="397192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88" w:name="_Toc33533815"/>
      <w:r w:rsidRPr="00B9479B">
        <w:lastRenderedPageBreak/>
        <w:t>VS-FUN-REQ-025246/E-Charge Port Light Ring (TcSE ROIN-292385-1)</w:t>
      </w:r>
      <w:bookmarkEnd w:id="988"/>
    </w:p>
    <w:p w:rsidR="00406F39" w:rsidRDefault="000D3FD3" w:rsidP="0046553F">
      <w:pPr>
        <w:pStyle w:val="Heading3"/>
      </w:pPr>
      <w:bookmarkStart w:id="989" w:name="_Toc33533816"/>
      <w:r>
        <w:t>Interface Requirements - Charge Port Light Ring</w:t>
      </w:r>
      <w:bookmarkEnd w:id="989"/>
    </w:p>
    <w:p w:rsidR="00406F39" w:rsidRDefault="000D3FD3" w:rsidP="0046553F">
      <w:pPr>
        <w:pStyle w:val="Heading4"/>
      </w:pPr>
      <w:r w:rsidRPr="00B9479B">
        <w:t>MD-REQ-025392/C-ChargePortLightRing_St (TcSE ROIN-270412)</w:t>
      </w:r>
    </w:p>
    <w:p w:rsidR="00D040A4" w:rsidRDefault="000D3FD3">
      <w:pPr>
        <w:rPr>
          <w:rFonts w:cs="Arial"/>
        </w:rPr>
      </w:pPr>
      <w:r>
        <w:rPr>
          <w:rFonts w:cs="Arial"/>
        </w:rPr>
        <w:t>If the CharePortLightRingClient supports both variants of the Charge Port Light Ring signals</w:t>
      </w:r>
      <w:r>
        <w:rPr>
          <w:rFonts w:cs="Arial"/>
        </w:rPr>
        <w:t xml:space="preserve"> below then when selecting Charge Port Light Ring HMI the signal that will get updated will depend on what variant Charge Port Light Ring is configured for.</w:t>
      </w:r>
    </w:p>
    <w:p w:rsidR="0044784F" w:rsidRDefault="000D3FD3">
      <w:pPr>
        <w:rPr>
          <w:rFonts w:cs="Arial"/>
        </w:rPr>
      </w:pPr>
    </w:p>
    <w:p w:rsidR="0044784F" w:rsidRDefault="000D3FD3">
      <w:pPr>
        <w:rPr>
          <w:rFonts w:cs="Arial"/>
        </w:rPr>
      </w:pPr>
      <w:r w:rsidRPr="008C1740">
        <w:rPr>
          <w:rFonts w:cs="Arial"/>
          <w:u w:val="single"/>
        </w:rPr>
        <w:t>Variant 1 of ChargePortLightRing</w:t>
      </w:r>
      <w:r>
        <w:rPr>
          <w:rFonts w:cs="Arial"/>
          <w:u w:val="single"/>
        </w:rPr>
        <w:t>_St</w:t>
      </w:r>
      <w:r>
        <w:rPr>
          <w:rFonts w:cs="Arial"/>
        </w:rPr>
        <w:t>:</w:t>
      </w:r>
    </w:p>
    <w:p w:rsidR="0044784F" w:rsidRPr="008C1740" w:rsidRDefault="000D3FD3">
      <w:pPr>
        <w:rPr>
          <w:rFonts w:cs="Arial"/>
          <w:i/>
        </w:rPr>
      </w:pPr>
      <w:r w:rsidRPr="008C1740">
        <w:rPr>
          <w:rFonts w:cs="Arial"/>
          <w:i/>
        </w:rPr>
        <w:t>CAN Signal Name: CenterStackRing_D_Actl</w:t>
      </w:r>
    </w:p>
    <w:tbl>
      <w:tblPr>
        <w:tblW w:w="0" w:type="auto"/>
        <w:jc w:val="center"/>
        <w:tblCellMar>
          <w:left w:w="0" w:type="dxa"/>
          <w:right w:w="0" w:type="dxa"/>
        </w:tblCellMar>
        <w:tblLook w:val="04A0" w:firstRow="1" w:lastRow="0" w:firstColumn="1" w:lastColumn="0" w:noHBand="0" w:noVBand="1"/>
      </w:tblPr>
      <w:tblGrid>
        <w:gridCol w:w="918"/>
        <w:gridCol w:w="5042"/>
      </w:tblGrid>
      <w:tr w:rsidR="008C1740" w:rsidRPr="0044784F" w:rsidTr="0046553F">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Equal</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Null</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Off</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On</w:t>
            </w:r>
          </w:p>
        </w:tc>
      </w:tr>
      <w:tr w:rsidR="008C1740"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8C1740" w:rsidRPr="008C1740" w:rsidRDefault="000D3FD3" w:rsidP="00B84100">
            <w:pPr>
              <w:spacing w:line="276" w:lineRule="auto"/>
              <w:rPr>
                <w:rFonts w:eastAsiaTheme="minorHAnsi" w:cs="Arial"/>
                <w:iCs/>
              </w:rPr>
            </w:pPr>
            <w:r>
              <w:rPr>
                <w:rFonts w:cs="Arial"/>
                <w:iCs/>
              </w:rPr>
              <w:t>LimitedOn</w:t>
            </w:r>
          </w:p>
        </w:tc>
      </w:tr>
    </w:tbl>
    <w:p w:rsidR="0044784F" w:rsidRDefault="000D3FD3">
      <w:pPr>
        <w:rPr>
          <w:rFonts w:cs="Arial"/>
        </w:rPr>
      </w:pPr>
    </w:p>
    <w:p w:rsidR="008C1740" w:rsidRDefault="000D3FD3">
      <w:pPr>
        <w:rPr>
          <w:rFonts w:cs="Arial"/>
        </w:rPr>
      </w:pPr>
    </w:p>
    <w:p w:rsidR="008C1740" w:rsidRDefault="000D3FD3">
      <w:pPr>
        <w:rPr>
          <w:rFonts w:cs="Arial"/>
        </w:rPr>
      </w:pPr>
    </w:p>
    <w:p w:rsidR="0044784F" w:rsidRPr="0044784F" w:rsidRDefault="000D3FD3" w:rsidP="0044784F">
      <w:pPr>
        <w:rPr>
          <w:rFonts w:cs="Arial"/>
        </w:rPr>
      </w:pPr>
      <w:r>
        <w:rPr>
          <w:rFonts w:cs="Arial"/>
          <w:u w:val="single"/>
        </w:rPr>
        <w:t>Variant 2</w:t>
      </w:r>
      <w:r w:rsidRPr="0044784F">
        <w:rPr>
          <w:rFonts w:cs="Arial"/>
          <w:u w:val="single"/>
        </w:rPr>
        <w:t>of ChargePortLightRing</w:t>
      </w:r>
      <w:r>
        <w:rPr>
          <w:rFonts w:cs="Arial"/>
          <w:u w:val="single"/>
        </w:rPr>
        <w:t>_St</w:t>
      </w:r>
      <w:r>
        <w:rPr>
          <w:rFonts w:cs="Arial"/>
        </w:rPr>
        <w:t>:</w:t>
      </w:r>
    </w:p>
    <w:p w:rsidR="0044784F" w:rsidRPr="0044784F" w:rsidRDefault="000D3FD3" w:rsidP="0044784F">
      <w:pPr>
        <w:rPr>
          <w:rFonts w:cs="Arial"/>
          <w:i/>
          <w:iCs/>
        </w:rPr>
      </w:pPr>
      <w:r w:rsidRPr="0044784F">
        <w:rPr>
          <w:rFonts w:cs="Arial"/>
          <w:i/>
          <w:iCs/>
        </w:rPr>
        <w:t>CAN Signal Name: ChrgStatDsply_D_Rq</w:t>
      </w:r>
    </w:p>
    <w:p w:rsidR="0044784F" w:rsidRPr="0044784F" w:rsidRDefault="000D3FD3" w:rsidP="0044784F">
      <w:pPr>
        <w:rPr>
          <w:rFonts w:cs="Arial"/>
          <w:i/>
          <w:iCs/>
        </w:rPr>
      </w:pPr>
    </w:p>
    <w:tbl>
      <w:tblPr>
        <w:tblW w:w="0" w:type="auto"/>
        <w:jc w:val="center"/>
        <w:tblCellMar>
          <w:left w:w="0" w:type="dxa"/>
          <w:right w:w="0" w:type="dxa"/>
        </w:tblCellMar>
        <w:tblLook w:val="04A0" w:firstRow="1" w:lastRow="0" w:firstColumn="1" w:lastColumn="0" w:noHBand="0" w:noVBand="1"/>
      </w:tblPr>
      <w:tblGrid>
        <w:gridCol w:w="918"/>
        <w:gridCol w:w="5042"/>
      </w:tblGrid>
      <w:tr w:rsidR="0044784F" w:rsidRPr="0044784F" w:rsidTr="0046553F">
        <w:trPr>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Value</w:t>
            </w:r>
          </w:p>
        </w:tc>
        <w:tc>
          <w:tcPr>
            <w:tcW w:w="50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Equal</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0</w:t>
            </w:r>
            <w:r>
              <w:rPr>
                <w:rFonts w:cs="Arial"/>
                <w:iCs/>
              </w:rPr>
              <w:t>x0</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Off</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0x1</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On (default)</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0x2</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NotUsed_1</w:t>
            </w:r>
          </w:p>
        </w:tc>
      </w:tr>
      <w:tr w:rsidR="0044784F" w:rsidRPr="0044784F" w:rsidTr="0046553F">
        <w:trPr>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Pr>
                <w:rFonts w:cs="Arial"/>
                <w:iCs/>
              </w:rPr>
              <w:t>0x3</w:t>
            </w:r>
          </w:p>
        </w:tc>
        <w:tc>
          <w:tcPr>
            <w:tcW w:w="5042" w:type="dxa"/>
            <w:tcBorders>
              <w:top w:val="nil"/>
              <w:left w:val="nil"/>
              <w:bottom w:val="single" w:sz="8" w:space="0" w:color="auto"/>
              <w:right w:val="single" w:sz="8" w:space="0" w:color="auto"/>
            </w:tcBorders>
            <w:tcMar>
              <w:top w:w="0" w:type="dxa"/>
              <w:left w:w="108" w:type="dxa"/>
              <w:bottom w:w="0" w:type="dxa"/>
              <w:right w:w="108" w:type="dxa"/>
            </w:tcMar>
            <w:hideMark/>
          </w:tcPr>
          <w:p w:rsidR="0044784F" w:rsidRPr="008C1740" w:rsidRDefault="000D3FD3">
            <w:pPr>
              <w:spacing w:line="276" w:lineRule="auto"/>
              <w:rPr>
                <w:rFonts w:eastAsiaTheme="minorHAnsi" w:cs="Arial"/>
                <w:iCs/>
              </w:rPr>
            </w:pPr>
            <w:r w:rsidRPr="008C1740">
              <w:rPr>
                <w:rFonts w:cs="Arial"/>
                <w:iCs/>
              </w:rPr>
              <w:t>NotUsed_2</w:t>
            </w:r>
          </w:p>
        </w:tc>
      </w:tr>
    </w:tbl>
    <w:p w:rsidR="0044784F" w:rsidRPr="0044784F" w:rsidRDefault="000D3FD3" w:rsidP="0044784F">
      <w:pPr>
        <w:rPr>
          <w:rFonts w:eastAsiaTheme="minorHAnsi" w:cs="Arial"/>
          <w:color w:val="1F497D"/>
        </w:rPr>
      </w:pPr>
    </w:p>
    <w:p w:rsidR="0044784F" w:rsidRPr="0044784F" w:rsidRDefault="000D3FD3">
      <w:pPr>
        <w:rPr>
          <w:rFonts w:cs="Arial"/>
        </w:rPr>
      </w:pPr>
    </w:p>
    <w:p w:rsidR="00406F39" w:rsidRDefault="000D3FD3" w:rsidP="0046553F">
      <w:pPr>
        <w:pStyle w:val="Heading3"/>
      </w:pPr>
      <w:bookmarkStart w:id="990" w:name="_Toc33533817"/>
      <w:r>
        <w:t>Use Cases</w:t>
      </w:r>
      <w:bookmarkEnd w:id="990"/>
    </w:p>
    <w:p w:rsidR="00406F39" w:rsidRDefault="000D3FD3" w:rsidP="0046553F">
      <w:pPr>
        <w:pStyle w:val="Heading4"/>
      </w:pPr>
      <w:r>
        <w:t>VS-UC-REQ-025247/A-Adjust Charge Port Light Ring (TcSE ROIN-290607)</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tc>
      </w:tr>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The user selects a new charge port light ring setting </w:t>
            </w:r>
          </w:p>
        </w:tc>
      </w:tr>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charge port light ring setting is updated and displayed to the user.</w:t>
            </w:r>
          </w:p>
        </w:tc>
      </w:tr>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015"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Pr>
        <w:rPr>
          <w:rFonts w:cs="Arial"/>
          <w:szCs w:val="20"/>
        </w:rPr>
      </w:pPr>
    </w:p>
    <w:p w:rsidR="00406F39" w:rsidRDefault="000D3FD3" w:rsidP="0046553F">
      <w:pPr>
        <w:pStyle w:val="Heading3"/>
      </w:pPr>
      <w:bookmarkStart w:id="991" w:name="_Toc33533818"/>
      <w:r>
        <w:t>Requirements</w:t>
      </w:r>
      <w:bookmarkEnd w:id="991"/>
    </w:p>
    <w:p w:rsidR="0046553F" w:rsidRPr="0046553F" w:rsidRDefault="0046553F" w:rsidP="0046553F">
      <w:pPr>
        <w:pStyle w:val="Heading4"/>
        <w:rPr>
          <w:b w:val="0"/>
          <w:u w:val="single"/>
        </w:rPr>
      </w:pPr>
      <w:r w:rsidRPr="0046553F">
        <w:rPr>
          <w:b w:val="0"/>
          <w:u w:val="single"/>
        </w:rPr>
        <w:t>VS-SR-REQ-238151/A-ChargePortLightRing_St signal</w:t>
      </w:r>
    </w:p>
    <w:p w:rsidR="00500605" w:rsidRPr="00F46DA4" w:rsidRDefault="000D3FD3" w:rsidP="00500605">
      <w:pPr>
        <w:rPr>
          <w:rFonts w:cs="Arial"/>
        </w:rPr>
      </w:pPr>
      <w:r>
        <w:rPr>
          <w:rFonts w:cs="Arial"/>
        </w:rPr>
        <w:t>Once a selection is mad</w:t>
      </w:r>
      <w:r w:rsidRPr="00F46DA4">
        <w:rPr>
          <w:rFonts w:cs="Arial"/>
        </w:rPr>
        <w:t xml:space="preserve">e for the Charge Port Light </w:t>
      </w:r>
      <w:r>
        <w:rPr>
          <w:rFonts w:cs="Arial"/>
        </w:rPr>
        <w:t xml:space="preserve">setting </w:t>
      </w:r>
      <w:r w:rsidRPr="00F46DA4">
        <w:rPr>
          <w:rFonts w:cs="Arial"/>
        </w:rPr>
        <w:t>on the HMI the ChargePortLightRingClient shall</w:t>
      </w:r>
      <w:r>
        <w:rPr>
          <w:rFonts w:cs="Arial"/>
        </w:rPr>
        <w:t xml:space="preserve"> keep this value set and</w:t>
      </w:r>
      <w:r w:rsidRPr="00F46DA4">
        <w:rPr>
          <w:rFonts w:cs="Arial"/>
        </w:rPr>
        <w:t xml:space="preserve"> save this setting between power modes (ie HMIAudioMode </w:t>
      </w:r>
      <w:r w:rsidRPr="00F46DA4">
        <w:rPr>
          <w:rFonts w:cs="Arial"/>
        </w:rPr>
        <w:sym w:font="Wingdings" w:char="F0E0"/>
      </w:r>
      <w:r w:rsidRPr="00F46DA4">
        <w:rPr>
          <w:rFonts w:cs="Arial"/>
        </w:rPr>
        <w:t xml:space="preserve"> ON </w:t>
      </w:r>
      <w:r w:rsidRPr="00F46DA4">
        <w:rPr>
          <w:rFonts w:cs="Arial"/>
        </w:rPr>
        <w:sym w:font="Wingdings" w:char="F0E0"/>
      </w:r>
      <w:r w:rsidRPr="00F46DA4">
        <w:rPr>
          <w:rFonts w:cs="Arial"/>
        </w:rPr>
        <w:t xml:space="preserve"> OFF </w:t>
      </w:r>
      <w:r w:rsidRPr="00F46DA4">
        <w:rPr>
          <w:rFonts w:cs="Arial"/>
        </w:rPr>
        <w:sym w:font="Wingdings" w:char="F0E0"/>
      </w:r>
      <w:r>
        <w:rPr>
          <w:rFonts w:cs="Arial"/>
        </w:rPr>
        <w:t xml:space="preserve"> ON).</w:t>
      </w:r>
    </w:p>
    <w:p w:rsidR="00F46DA4" w:rsidRPr="00F46DA4" w:rsidRDefault="000D3FD3" w:rsidP="00500605">
      <w:pPr>
        <w:rPr>
          <w:rFonts w:cs="Arial"/>
        </w:rPr>
      </w:pPr>
    </w:p>
    <w:p w:rsidR="00F46DA4" w:rsidRPr="00F46DA4" w:rsidRDefault="000D3FD3" w:rsidP="00500605">
      <w:pPr>
        <w:rPr>
          <w:rFonts w:cs="Arial"/>
        </w:rPr>
      </w:pPr>
    </w:p>
    <w:p w:rsidR="00406F39" w:rsidRDefault="000D3FD3" w:rsidP="0046553F">
      <w:pPr>
        <w:pStyle w:val="Heading3"/>
      </w:pPr>
      <w:bookmarkStart w:id="992" w:name="_Toc33533819"/>
      <w:r>
        <w:lastRenderedPageBreak/>
        <w:t>White Box View</w:t>
      </w:r>
      <w:bookmarkEnd w:id="992"/>
    </w:p>
    <w:p w:rsidR="00406F39" w:rsidRDefault="000D3FD3" w:rsidP="0046553F">
      <w:pPr>
        <w:pStyle w:val="Heading4"/>
      </w:pPr>
      <w:r>
        <w:t>VS-ACT-REQ-025152/A-Adjust Charge Port Light Ring (TcSE ROIN-270411)</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VS-SD-REQ-025248/A-Adjust Charge Port Light Ring (TcSE ROIN-270410)</w:t>
      </w:r>
    </w:p>
    <w:p w:rsidR="00406F39" w:rsidRPr="00760C18" w:rsidRDefault="000D3FD3" w:rsidP="00D006E5">
      <w:pPr>
        <w:pStyle w:val="BoldText"/>
      </w:pPr>
      <w:r w:rsidRPr="00760C18">
        <w:t>Activity Diagram</w:t>
      </w:r>
    </w:p>
    <w:p w:rsidR="00286B24" w:rsidRDefault="000D3FD3" w:rsidP="0046553F">
      <w:pPr>
        <w:jc w:val="center"/>
      </w:pPr>
      <w:r>
        <w:rPr>
          <w:noProof/>
        </w:rPr>
        <w:drawing>
          <wp:inline distT="0" distB="0" distL="0" distR="0">
            <wp:extent cx="4238625" cy="2781300"/>
            <wp:effectExtent l="0" t="0" r="9525" b="0"/>
            <wp:docPr id="2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38625" cy="2781300"/>
                    </a:xfrm>
                    <a:prstGeom prst="rect">
                      <a:avLst/>
                    </a:prstGeom>
                    <a:noFill/>
                    <a:ln w="9525">
                      <a:noFill/>
                      <a:miter lim="800000"/>
                      <a:headEnd/>
                      <a:tailEnd/>
                    </a:ln>
                  </pic:spPr>
                </pic:pic>
              </a:graphicData>
            </a:graphic>
          </wp:inline>
        </w:drawing>
      </w:r>
    </w:p>
    <w:p w:rsidR="00406F39" w:rsidRDefault="000D3FD3" w:rsidP="0046553F">
      <w:pPr>
        <w:pStyle w:val="Heading4"/>
      </w:pPr>
      <w:r>
        <w:t>VS-SD-REQ-025248/A-Adjust Charge Port Light Ring (TcSE ROIN-270410)</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The user selects a new charge port light ring setting using an input on the charge port light ring vehicle setting display.</w:t>
      </w:r>
    </w:p>
    <w:p w:rsidR="00286B24" w:rsidRDefault="00286B24">
      <w:pPr>
        <w:ind w:left="720"/>
        <w:rPr>
          <w:rFonts w:cs="Arial"/>
          <w:szCs w:val="20"/>
        </w:rPr>
      </w:pPr>
    </w:p>
    <w:p w:rsidR="00406F39" w:rsidRPr="00760C18" w:rsidRDefault="000D3FD3" w:rsidP="00D006E5">
      <w:pPr>
        <w:pStyle w:val="BoldText"/>
      </w:pPr>
      <w:r w:rsidRPr="00760C18">
        <w:t>Constraints</w:t>
      </w:r>
    </w:p>
    <w:p w:rsidR="00406F39" w:rsidRPr="00760C18" w:rsidRDefault="000D3FD3" w:rsidP="0046553F">
      <w:pPr>
        <w:pStyle w:val="BoldText"/>
        <w:ind w:left="720"/>
      </w:pPr>
      <w:r w:rsidRPr="00760C18">
        <w:t>Pre-condition</w:t>
      </w:r>
    </w:p>
    <w:p w:rsidR="00286B24" w:rsidRDefault="000D3FD3">
      <w:pPr>
        <w:ind w:firstLine="720"/>
        <w:rPr>
          <w:rFonts w:cs="Arial"/>
          <w:szCs w:val="20"/>
        </w:rPr>
      </w:pPr>
      <w:r>
        <w:rPr>
          <w:rFonts w:cs="Arial"/>
          <w:szCs w:val="20"/>
        </w:rPr>
        <w:t>The charge port light ring vehicle setting display is active.</w:t>
      </w:r>
    </w:p>
    <w:p w:rsidR="00406F39" w:rsidRPr="00760C18" w:rsidRDefault="000D3FD3" w:rsidP="0046553F">
      <w:pPr>
        <w:pStyle w:val="BoldText"/>
        <w:ind w:left="720"/>
      </w:pPr>
      <w:r w:rsidRPr="00760C18">
        <w:t>Post-conditio</w:t>
      </w:r>
      <w:r w:rsidRPr="00760C18">
        <w:t>n</w:t>
      </w:r>
    </w:p>
    <w:p w:rsidR="00286B24" w:rsidRDefault="000D3FD3">
      <w:pPr>
        <w:ind w:left="720"/>
        <w:rPr>
          <w:rFonts w:cs="Arial"/>
          <w:szCs w:val="20"/>
        </w:rPr>
      </w:pPr>
      <w:r>
        <w:rPr>
          <w:rFonts w:cs="Arial"/>
          <w:szCs w:val="20"/>
        </w:rPr>
        <w:t>The charge port light ring setting is updated and displayed to the user.</w:t>
      </w:r>
    </w:p>
    <w:p w:rsidR="00406F39" w:rsidRPr="00760C18" w:rsidRDefault="000D3FD3" w:rsidP="00D006E5">
      <w:pPr>
        <w:pStyle w:val="BoldText"/>
      </w:pPr>
      <w:r w:rsidRPr="00760C18">
        <w:lastRenderedPageBreak/>
        <w:t>Sequence Diagram</w:t>
      </w:r>
    </w:p>
    <w:p w:rsidR="00286B24" w:rsidRDefault="000D3FD3" w:rsidP="0046553F">
      <w:pPr>
        <w:jc w:val="center"/>
      </w:pPr>
      <w:r>
        <w:rPr>
          <w:noProof/>
        </w:rPr>
        <w:drawing>
          <wp:inline distT="0" distB="0" distL="0" distR="0">
            <wp:extent cx="5314950" cy="3914775"/>
            <wp:effectExtent l="0" t="0" r="0" b="9525"/>
            <wp:docPr id="2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314950" cy="391477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93" w:name="_Toc33533820"/>
      <w:r w:rsidRPr="00B9479B">
        <w:lastRenderedPageBreak/>
        <w:t>VSv2-FUN-REQ-131582/B-Charge Cord Unlock</w:t>
      </w:r>
      <w:bookmarkEnd w:id="993"/>
    </w:p>
    <w:p w:rsidR="00406F39" w:rsidRDefault="000D3FD3" w:rsidP="0046553F">
      <w:pPr>
        <w:pStyle w:val="Heading3"/>
      </w:pPr>
      <w:bookmarkStart w:id="994" w:name="_Toc33533821"/>
      <w:r>
        <w:t>Interface Requirements - Charge Cord Unlock</w:t>
      </w:r>
      <w:bookmarkEnd w:id="994"/>
    </w:p>
    <w:p w:rsidR="00406F39" w:rsidRDefault="000D3FD3" w:rsidP="0046553F">
      <w:pPr>
        <w:pStyle w:val="Heading4"/>
      </w:pPr>
      <w:r w:rsidRPr="00B9479B">
        <w:t>MD-REQ-093985/B-ChargePortUnlock_Rq</w:t>
      </w:r>
    </w:p>
    <w:p w:rsidR="00A01147" w:rsidRPr="00966724" w:rsidRDefault="000D3FD3">
      <w:pPr>
        <w:rPr>
          <w:rFonts w:cs="Arial"/>
        </w:rPr>
      </w:pPr>
      <w:r w:rsidRPr="00966724">
        <w:rPr>
          <w:rFonts w:cs="Arial"/>
          <w:b/>
        </w:rPr>
        <w:t>Message Type</w:t>
      </w:r>
      <w:r w:rsidRPr="00966724">
        <w:rPr>
          <w:rFonts w:cs="Arial"/>
        </w:rPr>
        <w:t>: Request</w:t>
      </w:r>
    </w:p>
    <w:p w:rsidR="00A01147" w:rsidRPr="00966724" w:rsidRDefault="000D3FD3">
      <w:pPr>
        <w:rPr>
          <w:rFonts w:cs="Arial"/>
        </w:rPr>
      </w:pPr>
    </w:p>
    <w:p w:rsidR="00A01147" w:rsidRPr="00966724" w:rsidRDefault="000D3FD3">
      <w:pPr>
        <w:rPr>
          <w:rFonts w:cs="Arial"/>
        </w:rPr>
      </w:pPr>
      <w:r w:rsidRPr="00966724">
        <w:rPr>
          <w:rFonts w:cs="Arial"/>
        </w:rPr>
        <w:t xml:space="preserve">This signal is requested by </w:t>
      </w:r>
      <w:r w:rsidRPr="00966724">
        <w:rPr>
          <w:rFonts w:cs="Arial"/>
        </w:rPr>
        <w:t>the Charge Port Unlock Client for the Charge Port Unlock Server to unlock the charge port connector.</w:t>
      </w:r>
    </w:p>
    <w:p w:rsidR="00966724" w:rsidRPr="009667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966724" w:rsidRPr="00966724" w:rsidTr="00966724">
        <w:trPr>
          <w:jc w:val="center"/>
        </w:trPr>
        <w:tc>
          <w:tcPr>
            <w:tcW w:w="2234"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966724" w:rsidRPr="00966724" w:rsidRDefault="000D3FD3">
            <w:pPr>
              <w:spacing w:line="276" w:lineRule="auto"/>
              <w:rPr>
                <w:rFonts w:cs="Arial"/>
                <w:b/>
              </w:rPr>
            </w:pPr>
            <w:r w:rsidRPr="00966724">
              <w:rPr>
                <w:rFonts w:cs="Arial"/>
                <w:b/>
              </w:rPr>
              <w:t>Description</w:t>
            </w:r>
          </w:p>
        </w:tc>
      </w:tr>
      <w:tr w:rsidR="00966724" w:rsidRPr="00966724" w:rsidTr="00966724">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ChargePortUnlock_Rq</w:t>
            </w:r>
          </w:p>
        </w:tc>
        <w:tc>
          <w:tcPr>
            <w:tcW w:w="2424"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No_Request</w:t>
            </w:r>
          </w:p>
        </w:tc>
        <w:tc>
          <w:tcPr>
            <w:tcW w:w="900"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966724" w:rsidRPr="00966724" w:rsidRDefault="000D3FD3">
            <w:pPr>
              <w:autoSpaceDE w:val="0"/>
              <w:autoSpaceDN w:val="0"/>
              <w:adjustRightInd w:val="0"/>
              <w:spacing w:line="276" w:lineRule="auto"/>
              <w:rPr>
                <w:rFonts w:cs="Arial"/>
              </w:rPr>
            </w:pPr>
          </w:p>
        </w:tc>
      </w:tr>
      <w:tr w:rsidR="00966724" w:rsidRPr="00966724" w:rsidTr="00966724">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966724" w:rsidRPr="00966724"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Unlock Request</w:t>
            </w:r>
          </w:p>
        </w:tc>
        <w:tc>
          <w:tcPr>
            <w:tcW w:w="900"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966724" w:rsidRPr="00966724" w:rsidRDefault="000D3FD3">
            <w:pPr>
              <w:spacing w:line="276" w:lineRule="auto"/>
              <w:rPr>
                <w:rFonts w:cs="Arial"/>
              </w:rPr>
            </w:pPr>
          </w:p>
        </w:tc>
      </w:tr>
    </w:tbl>
    <w:p w:rsidR="00966724" w:rsidRDefault="000D3FD3">
      <w:pPr>
        <w:rPr>
          <w:rFonts w:cs="Arial"/>
        </w:rPr>
      </w:pPr>
    </w:p>
    <w:p w:rsidR="00406F39" w:rsidRDefault="000D3FD3" w:rsidP="0046553F">
      <w:pPr>
        <w:pStyle w:val="Heading4"/>
      </w:pPr>
      <w:r w:rsidRPr="00B9479B">
        <w:t>MD-REQ-132658/C-ChrgCrdLck_D_Stat</w:t>
      </w:r>
    </w:p>
    <w:p w:rsidR="003E0FE9" w:rsidRPr="003E0FE9" w:rsidRDefault="000D3FD3" w:rsidP="003E0FE9">
      <w:pPr>
        <w:rPr>
          <w:rFonts w:cs="Arial"/>
        </w:rPr>
      </w:pPr>
      <w:r w:rsidRPr="003E0FE9">
        <w:rPr>
          <w:rFonts w:cs="Arial"/>
        </w:rPr>
        <w:t xml:space="preserve">Message Type: </w:t>
      </w:r>
      <w:r>
        <w:rPr>
          <w:rFonts w:cs="Arial"/>
        </w:rPr>
        <w:t>Response and Status</w:t>
      </w:r>
    </w:p>
    <w:p w:rsidR="003E0FE9" w:rsidRPr="003E0FE9" w:rsidRDefault="000D3FD3" w:rsidP="003E0FE9">
      <w:pPr>
        <w:rPr>
          <w:rFonts w:cs="Arial"/>
        </w:rPr>
      </w:pPr>
    </w:p>
    <w:p w:rsidR="003E0FE9" w:rsidRPr="003E0FE9" w:rsidRDefault="000D3FD3" w:rsidP="003E0FE9">
      <w:pPr>
        <w:rPr>
          <w:rFonts w:cs="Arial"/>
        </w:rPr>
      </w:pPr>
      <w:r>
        <w:rPr>
          <w:rFonts w:cs="Arial"/>
        </w:rPr>
        <w:t>This signal reports the status of the Charge Port Unlock Server</w:t>
      </w:r>
    </w:p>
    <w:p w:rsidR="003E0FE9" w:rsidRPr="003E0FE9" w:rsidRDefault="000D3FD3" w:rsidP="003E0FE9">
      <w:pPr>
        <w:rPr>
          <w:rFonts w:cs="Arial"/>
        </w:rPr>
      </w:pP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4"/>
        <w:gridCol w:w="1170"/>
        <w:gridCol w:w="5818"/>
      </w:tblGrid>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Value</w:t>
            </w:r>
          </w:p>
        </w:tc>
        <w:tc>
          <w:tcPr>
            <w:tcW w:w="5818"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b/>
              </w:rPr>
            </w:pPr>
            <w:r w:rsidRPr="003E0FE9">
              <w:rPr>
                <w:rFonts w:cs="Arial"/>
                <w:b/>
              </w:rPr>
              <w:t>Description</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Inactive / Retain</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0x0</w:t>
            </w:r>
          </w:p>
        </w:tc>
        <w:tc>
          <w:tcPr>
            <w:tcW w:w="5818" w:type="dxa"/>
            <w:tcBorders>
              <w:top w:val="single" w:sz="4" w:space="0" w:color="auto"/>
              <w:left w:val="single" w:sz="4" w:space="0" w:color="auto"/>
              <w:bottom w:val="single" w:sz="4" w:space="0" w:color="auto"/>
              <w:right w:val="single" w:sz="4" w:space="0" w:color="auto"/>
            </w:tcBorders>
            <w:hideMark/>
          </w:tcPr>
          <w:p w:rsidR="00B2785B" w:rsidRPr="002F2DFF" w:rsidRDefault="000D3FD3" w:rsidP="002B61D1">
            <w:pPr>
              <w:spacing w:line="276" w:lineRule="auto"/>
              <w:rPr>
                <w:rFonts w:cs="Arial"/>
              </w:rPr>
            </w:pPr>
            <w:r>
              <w:rPr>
                <w:rFonts w:cs="Arial"/>
              </w:rPr>
              <w:t xml:space="preserve">Retain treat same as Inactive.  </w:t>
            </w:r>
            <w:ins w:id="995" w:author="Myslinski, Jason (J.S.)" w:date="2020-01-13T08:06:00Z">
              <w:r>
                <w:rPr>
                  <w:rFonts w:cs="Arial"/>
                </w:rPr>
                <w:t xml:space="preserve">This supports requirement “IFS-MMCAN-REQ-015112-Invalid-NoDataExists”, </w:t>
              </w:r>
              <w:r>
                <w:rPr>
                  <w:rFonts w:cs="Arial"/>
                </w:rPr>
                <w:t>when in this state the charge port unlock client remembers the last state.</w:t>
              </w:r>
            </w:ins>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 xml:space="preserve">Unlocked </w:t>
            </w:r>
          </w:p>
        </w:tc>
        <w:tc>
          <w:tcPr>
            <w:tcW w:w="1170" w:type="dxa"/>
            <w:tcBorders>
              <w:top w:val="single" w:sz="4" w:space="0" w:color="auto"/>
              <w:left w:val="single" w:sz="4" w:space="0" w:color="auto"/>
              <w:bottom w:val="single" w:sz="4" w:space="0" w:color="auto"/>
              <w:right w:val="single" w:sz="4" w:space="0" w:color="auto"/>
            </w:tcBorders>
            <w:hideMark/>
          </w:tcPr>
          <w:p w:rsidR="00B2785B" w:rsidRPr="003E0FE9" w:rsidRDefault="000D3FD3">
            <w:pPr>
              <w:spacing w:line="276" w:lineRule="auto"/>
              <w:rPr>
                <w:rFonts w:cs="Arial"/>
              </w:rPr>
            </w:pPr>
            <w:r>
              <w:rPr>
                <w:rFonts w:cs="Arial"/>
              </w:rPr>
              <w:t>0x1</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0x2</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UnlockInProgress</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0x3</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Unlocked / LockInProgress</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0x4</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rsidP="00B2785B">
            <w:pPr>
              <w:spacing w:line="276" w:lineRule="auto"/>
              <w:rPr>
                <w:rFonts w:cs="Arial"/>
              </w:rPr>
            </w:pPr>
            <w:r>
              <w:rPr>
                <w:rFonts w:cs="Arial"/>
              </w:rPr>
              <w:t>This will say when the Lock is in Progress but to be treated as Unlocked by the Charge Port Unlock</w:t>
            </w:r>
            <w:r>
              <w:rPr>
                <w:rFonts w:cs="Arial"/>
              </w:rPr>
              <w:t xml:space="preserve">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 / Unlock_Fail</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0x5</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Unlock_Fail is treated the same as status set to Locked for the Charge Port Unlock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Unlocked / Lock_Fail</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0x6</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Lock_Fail is treated the same as status set to Unlocked for the Charge Port Unlock Client</w:t>
            </w:r>
          </w:p>
        </w:tc>
      </w:tr>
      <w:tr w:rsidR="00B2785B" w:rsidRPr="003E0FE9" w:rsidTr="00B2785B">
        <w:trPr>
          <w:jc w:val="center"/>
        </w:trPr>
        <w:tc>
          <w:tcPr>
            <w:tcW w:w="2674"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Locked / Faulty</w:t>
            </w:r>
          </w:p>
        </w:tc>
        <w:tc>
          <w:tcPr>
            <w:tcW w:w="1170" w:type="dxa"/>
            <w:tcBorders>
              <w:top w:val="single" w:sz="4" w:space="0" w:color="auto"/>
              <w:left w:val="single" w:sz="4" w:space="0" w:color="auto"/>
              <w:bottom w:val="single" w:sz="4" w:space="0" w:color="auto"/>
              <w:right w:val="single" w:sz="4" w:space="0" w:color="auto"/>
            </w:tcBorders>
          </w:tcPr>
          <w:p w:rsidR="00B2785B" w:rsidRPr="003E0FE9" w:rsidRDefault="000D3FD3">
            <w:pPr>
              <w:spacing w:line="276" w:lineRule="auto"/>
              <w:rPr>
                <w:rFonts w:cs="Arial"/>
              </w:rPr>
            </w:pPr>
            <w:r>
              <w:rPr>
                <w:rFonts w:cs="Arial"/>
              </w:rPr>
              <w:t>0x7</w:t>
            </w:r>
          </w:p>
        </w:tc>
        <w:tc>
          <w:tcPr>
            <w:tcW w:w="5818" w:type="dxa"/>
            <w:tcBorders>
              <w:top w:val="single" w:sz="4" w:space="0" w:color="auto"/>
              <w:left w:val="single" w:sz="4" w:space="0" w:color="auto"/>
              <w:bottom w:val="single" w:sz="4" w:space="0" w:color="auto"/>
              <w:right w:val="single" w:sz="4" w:space="0" w:color="auto"/>
            </w:tcBorders>
          </w:tcPr>
          <w:p w:rsidR="00B2785B" w:rsidRPr="003E0FE9" w:rsidRDefault="000D3FD3" w:rsidP="00423473">
            <w:pPr>
              <w:spacing w:line="276" w:lineRule="auto"/>
              <w:rPr>
                <w:rFonts w:cs="Arial"/>
              </w:rPr>
            </w:pPr>
            <w:r>
              <w:rPr>
                <w:rFonts w:cs="Arial"/>
              </w:rPr>
              <w:t>Faulty is treated the same as status set to Locked for the Charge Port Unlock Client</w:t>
            </w:r>
          </w:p>
        </w:tc>
      </w:tr>
    </w:tbl>
    <w:p w:rsidR="003E0FE9" w:rsidRPr="003E0FE9" w:rsidRDefault="000D3FD3" w:rsidP="003E0FE9">
      <w:pPr>
        <w:rPr>
          <w:rFonts w:cs="Arial"/>
        </w:rPr>
      </w:pPr>
    </w:p>
    <w:p w:rsidR="003E0FE9" w:rsidRPr="003E0FE9" w:rsidRDefault="000D3FD3" w:rsidP="003E0FE9">
      <w:pPr>
        <w:rPr>
          <w:rFonts w:cs="Arial"/>
        </w:rPr>
      </w:pPr>
    </w:p>
    <w:p w:rsidR="00500605" w:rsidRPr="003E0FE9" w:rsidRDefault="000D3FD3" w:rsidP="00500605">
      <w:pPr>
        <w:rPr>
          <w:rFonts w:cs="Arial"/>
        </w:rPr>
      </w:pPr>
    </w:p>
    <w:p w:rsidR="008B19BF" w:rsidRDefault="000D3FD3">
      <w:pPr>
        <w:spacing w:after="200" w:line="276" w:lineRule="auto"/>
      </w:pPr>
      <w:r>
        <w:br w:type="page"/>
      </w:r>
    </w:p>
    <w:p w:rsidR="00406F39" w:rsidRDefault="000D3FD3" w:rsidP="0046553F">
      <w:pPr>
        <w:pStyle w:val="Heading3"/>
      </w:pPr>
      <w:bookmarkStart w:id="996" w:name="_Toc33533822"/>
      <w:r>
        <w:lastRenderedPageBreak/>
        <w:t>Use Cases</w:t>
      </w:r>
      <w:bookmarkEnd w:id="996"/>
    </w:p>
    <w:p w:rsidR="00406F39" w:rsidRDefault="000D3FD3" w:rsidP="0046553F">
      <w:pPr>
        <w:pStyle w:val="Heading4"/>
      </w:pPr>
      <w:r>
        <w:t xml:space="preserve">VS-UC-REQ-130593/B-Unlock </w:t>
      </w:r>
      <w:r>
        <w:t>Charge Cord from Centerstack</w:t>
      </w:r>
    </w:p>
    <w:p w:rsidR="00500605" w:rsidRPr="00D03541" w:rsidRDefault="000D3FD3" w:rsidP="00D035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D03541" w:rsidRPr="00D03541" w:rsidTr="00D0354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D03541" w:rsidRPr="00D03541" w:rsidRDefault="000D3FD3">
            <w:pPr>
              <w:spacing w:line="276" w:lineRule="auto"/>
              <w:rPr>
                <w:rFonts w:cs="Arial"/>
                <w:b/>
              </w:rPr>
            </w:pPr>
            <w:r w:rsidRPr="00D03541">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D03541" w:rsidRPr="00D03541" w:rsidRDefault="000D3FD3">
            <w:pPr>
              <w:spacing w:line="276" w:lineRule="auto"/>
              <w:rPr>
                <w:rFonts w:cs="Arial"/>
              </w:rPr>
            </w:pPr>
            <w:r w:rsidRPr="00D03541">
              <w:rPr>
                <w:rFonts w:cs="Arial"/>
              </w:rPr>
              <w:t>Vehicle Occupant</w:t>
            </w:r>
          </w:p>
        </w:tc>
      </w:tr>
      <w:tr w:rsidR="00D03541" w:rsidRPr="00D03541" w:rsidTr="00D0354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D03541" w:rsidRPr="00D03541" w:rsidRDefault="000D3FD3">
            <w:pPr>
              <w:spacing w:line="276" w:lineRule="auto"/>
              <w:rPr>
                <w:rFonts w:cs="Arial"/>
                <w:b/>
              </w:rPr>
            </w:pPr>
            <w:r w:rsidRPr="00D03541">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D03541" w:rsidRPr="00D03541" w:rsidRDefault="000D3FD3">
            <w:pPr>
              <w:spacing w:line="276" w:lineRule="auto"/>
              <w:rPr>
                <w:rFonts w:cs="Arial"/>
              </w:rPr>
            </w:pPr>
            <w:r w:rsidRPr="00D03541">
              <w:rPr>
                <w:rFonts w:cs="Arial"/>
              </w:rPr>
              <w:t>Infotainment System is On</w:t>
            </w:r>
          </w:p>
          <w:p w:rsidR="00D03541" w:rsidRPr="00D03541" w:rsidRDefault="000D3FD3">
            <w:pPr>
              <w:spacing w:line="276" w:lineRule="auto"/>
              <w:rPr>
                <w:rFonts w:cs="Arial"/>
              </w:rPr>
            </w:pPr>
            <w:r w:rsidRPr="00D03541">
              <w:rPr>
                <w:rFonts w:cs="Arial"/>
              </w:rPr>
              <w:t>Charge cord is locked (ex charging in progress)</w:t>
            </w:r>
          </w:p>
          <w:p w:rsidR="00D03541" w:rsidRPr="00D03541" w:rsidRDefault="000D3FD3">
            <w:pPr>
              <w:spacing w:line="276" w:lineRule="auto"/>
              <w:rPr>
                <w:rFonts w:cs="Arial"/>
              </w:rPr>
            </w:pPr>
            <w:r w:rsidRPr="00D03541">
              <w:rPr>
                <w:rFonts w:cs="Arial"/>
              </w:rPr>
              <w:t xml:space="preserve">HMI </w:t>
            </w:r>
            <w:r>
              <w:rPr>
                <w:rFonts w:cs="Arial"/>
              </w:rPr>
              <w:t>for charge cord locked is shown</w:t>
            </w:r>
            <w:r w:rsidRPr="00D03541">
              <w:rPr>
                <w:rFonts w:cs="Arial"/>
              </w:rPr>
              <w:t xml:space="preserve"> </w:t>
            </w:r>
          </w:p>
          <w:p w:rsidR="00D03541" w:rsidRPr="00D03541" w:rsidRDefault="000D3FD3">
            <w:pPr>
              <w:spacing w:line="276" w:lineRule="auto"/>
              <w:rPr>
                <w:rFonts w:cs="Arial"/>
              </w:rPr>
            </w:pPr>
            <w:r w:rsidRPr="00D03541">
              <w:rPr>
                <w:rFonts w:cs="Arial"/>
              </w:rPr>
              <w:t>Ignition Status is Run</w:t>
            </w:r>
          </w:p>
        </w:tc>
      </w:tr>
      <w:tr w:rsidR="00D03541" w:rsidRPr="00D03541" w:rsidTr="00D03541">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D03541" w:rsidRPr="00D03541" w:rsidRDefault="000D3FD3">
            <w:pPr>
              <w:spacing w:line="276" w:lineRule="auto"/>
              <w:rPr>
                <w:rFonts w:cs="Arial"/>
                <w:b/>
              </w:rPr>
            </w:pPr>
            <w:r w:rsidRPr="00D03541">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D03541" w:rsidRPr="00D03541" w:rsidRDefault="000D3FD3" w:rsidP="00C80331">
            <w:pPr>
              <w:spacing w:line="276" w:lineRule="auto"/>
              <w:rPr>
                <w:rFonts w:cs="Arial"/>
              </w:rPr>
            </w:pPr>
            <w:r w:rsidRPr="00D03541">
              <w:rPr>
                <w:rFonts w:cs="Arial"/>
              </w:rPr>
              <w:t>The</w:t>
            </w:r>
            <w:r>
              <w:rPr>
                <w:rFonts w:cs="Arial"/>
              </w:rPr>
              <w:t xml:space="preserve"> user selects u</w:t>
            </w:r>
            <w:r w:rsidRPr="00D03541">
              <w:rPr>
                <w:rFonts w:cs="Arial"/>
              </w:rPr>
              <w:t>nlock charge cord HMI</w:t>
            </w:r>
            <w:r>
              <w:rPr>
                <w:rFonts w:cs="Arial"/>
              </w:rPr>
              <w:t xml:space="preserve"> from the infotainment Charge Cord Unlock Client</w:t>
            </w:r>
          </w:p>
        </w:tc>
      </w:tr>
      <w:tr w:rsidR="00D03541" w:rsidRPr="00D03541" w:rsidTr="00D0354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D03541" w:rsidRPr="00D03541" w:rsidRDefault="000D3FD3">
            <w:pPr>
              <w:spacing w:line="276" w:lineRule="auto"/>
              <w:rPr>
                <w:rFonts w:cs="Arial"/>
                <w:b/>
              </w:rPr>
            </w:pPr>
            <w:r w:rsidRPr="00D03541">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145B29" w:rsidRDefault="000D3FD3">
            <w:pPr>
              <w:spacing w:line="276" w:lineRule="auto"/>
              <w:rPr>
                <w:rFonts w:cs="Arial"/>
              </w:rPr>
            </w:pPr>
            <w:r>
              <w:rPr>
                <w:rFonts w:cs="Arial"/>
              </w:rPr>
              <w:t>The charger module (ie Charge Port Unlock Server) reports that the charge cord unlock is in progress.</w:t>
            </w:r>
          </w:p>
          <w:p w:rsidR="00145B29" w:rsidRDefault="000D3FD3">
            <w:pPr>
              <w:spacing w:line="276" w:lineRule="auto"/>
              <w:rPr>
                <w:rFonts w:cs="Arial"/>
              </w:rPr>
            </w:pPr>
            <w:r>
              <w:rPr>
                <w:rFonts w:cs="Arial"/>
              </w:rPr>
              <w:t>The HMI indicates the charge cord unlock is in progress.</w:t>
            </w:r>
          </w:p>
          <w:p w:rsidR="00D03541" w:rsidRPr="00D03541" w:rsidRDefault="000D3FD3">
            <w:pPr>
              <w:spacing w:line="276" w:lineRule="auto"/>
              <w:rPr>
                <w:rFonts w:cs="Arial"/>
              </w:rPr>
            </w:pPr>
            <w:r w:rsidRPr="00D03541">
              <w:rPr>
                <w:rFonts w:cs="Arial"/>
              </w:rPr>
              <w:t>The charger module reports that the Charge Cord is u</w:t>
            </w:r>
            <w:r>
              <w:rPr>
                <w:rFonts w:cs="Arial"/>
              </w:rPr>
              <w:t>nlocked.</w:t>
            </w:r>
          </w:p>
          <w:p w:rsidR="00D03541" w:rsidRPr="00D03541" w:rsidRDefault="000D3FD3">
            <w:pPr>
              <w:spacing w:line="276" w:lineRule="auto"/>
              <w:rPr>
                <w:rFonts w:cs="Arial"/>
              </w:rPr>
            </w:pPr>
            <w:r w:rsidRPr="00D03541">
              <w:rPr>
                <w:rFonts w:cs="Arial"/>
              </w:rPr>
              <w:t>HMI shows Charge Cord Unlocked</w:t>
            </w:r>
          </w:p>
        </w:tc>
      </w:tr>
      <w:tr w:rsidR="00D03541" w:rsidRPr="00D03541" w:rsidTr="00D0354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D03541" w:rsidRPr="00D03541" w:rsidRDefault="000D3FD3">
            <w:pPr>
              <w:spacing w:line="276" w:lineRule="auto"/>
              <w:rPr>
                <w:rFonts w:cs="Arial"/>
                <w:b/>
              </w:rPr>
            </w:pPr>
            <w:r w:rsidRPr="00D03541">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D03541" w:rsidRPr="00D03541" w:rsidRDefault="000D3FD3">
            <w:pPr>
              <w:spacing w:line="276" w:lineRule="auto"/>
              <w:rPr>
                <w:rFonts w:cs="Arial"/>
              </w:rPr>
            </w:pPr>
            <w:r w:rsidRPr="00D03541">
              <w:rPr>
                <w:rFonts w:cs="Arial"/>
              </w:rPr>
              <w:t xml:space="preserve">G-HMI  </w:t>
            </w:r>
          </w:p>
        </w:tc>
      </w:tr>
    </w:tbl>
    <w:p w:rsidR="00D03541" w:rsidRPr="00D03541" w:rsidRDefault="000D3FD3" w:rsidP="00D03541">
      <w:pPr>
        <w:jc w:val="center"/>
        <w:rPr>
          <w:rFonts w:cs="Arial"/>
        </w:rPr>
      </w:pPr>
    </w:p>
    <w:p w:rsidR="00D03541" w:rsidRPr="00D03541" w:rsidRDefault="000D3FD3" w:rsidP="00D03541"/>
    <w:p w:rsidR="00406F39" w:rsidRDefault="000D3FD3" w:rsidP="0046553F">
      <w:pPr>
        <w:pStyle w:val="Heading4"/>
      </w:pPr>
      <w:r>
        <w:t>VS-UC-REQ-130595/B-User tries to access Centerstack Charge Car Unlock HMI when Not in Run</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2418C3" w:rsidRPr="002418C3" w:rsidTr="002418C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18C3" w:rsidRPr="002418C3" w:rsidRDefault="000D3FD3">
            <w:pPr>
              <w:spacing w:line="276" w:lineRule="auto"/>
              <w:rPr>
                <w:rFonts w:cs="Arial"/>
                <w:b/>
              </w:rPr>
            </w:pPr>
            <w:r w:rsidRPr="002418C3">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2418C3" w:rsidRPr="002418C3" w:rsidRDefault="000D3FD3">
            <w:pPr>
              <w:spacing w:line="276" w:lineRule="auto"/>
              <w:rPr>
                <w:rFonts w:cs="Arial"/>
              </w:rPr>
            </w:pPr>
            <w:r w:rsidRPr="002418C3">
              <w:rPr>
                <w:rFonts w:cs="Arial"/>
              </w:rPr>
              <w:t>Vehicle Occupant</w:t>
            </w:r>
          </w:p>
        </w:tc>
      </w:tr>
      <w:tr w:rsidR="002418C3" w:rsidRPr="002418C3" w:rsidTr="002418C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18C3" w:rsidRPr="002418C3" w:rsidRDefault="000D3FD3">
            <w:pPr>
              <w:spacing w:line="276" w:lineRule="auto"/>
              <w:rPr>
                <w:rFonts w:cs="Arial"/>
                <w:b/>
              </w:rPr>
            </w:pPr>
            <w:r w:rsidRPr="002418C3">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2418C3" w:rsidRPr="002418C3" w:rsidRDefault="000D3FD3">
            <w:pPr>
              <w:spacing w:line="276" w:lineRule="auto"/>
              <w:rPr>
                <w:rFonts w:cs="Arial"/>
              </w:rPr>
            </w:pPr>
            <w:r w:rsidRPr="002418C3">
              <w:rPr>
                <w:rFonts w:cs="Arial"/>
              </w:rPr>
              <w:t>Infotainment System is On</w:t>
            </w:r>
          </w:p>
          <w:p w:rsidR="002418C3" w:rsidRPr="002418C3" w:rsidRDefault="000D3FD3">
            <w:pPr>
              <w:spacing w:line="276" w:lineRule="auto"/>
              <w:rPr>
                <w:rFonts w:cs="Arial"/>
              </w:rPr>
            </w:pPr>
            <w:r w:rsidRPr="002418C3">
              <w:rPr>
                <w:rFonts w:cs="Arial"/>
              </w:rPr>
              <w:t xml:space="preserve">Charge cord is locked </w:t>
            </w:r>
          </w:p>
          <w:p w:rsidR="002418C3" w:rsidRPr="002418C3" w:rsidRDefault="000D3FD3">
            <w:pPr>
              <w:spacing w:line="276" w:lineRule="auto"/>
              <w:rPr>
                <w:rFonts w:cs="Arial"/>
              </w:rPr>
            </w:pPr>
            <w:r w:rsidRPr="002418C3">
              <w:rPr>
                <w:rFonts w:cs="Arial"/>
              </w:rPr>
              <w:t>Ignition Status is OFF / Acc</w:t>
            </w:r>
          </w:p>
        </w:tc>
      </w:tr>
      <w:tr w:rsidR="002418C3" w:rsidRPr="002418C3" w:rsidTr="002418C3">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18C3" w:rsidRPr="002418C3" w:rsidRDefault="000D3FD3">
            <w:pPr>
              <w:spacing w:line="276" w:lineRule="auto"/>
              <w:rPr>
                <w:rFonts w:cs="Arial"/>
                <w:b/>
              </w:rPr>
            </w:pPr>
            <w:r w:rsidRPr="002418C3">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2418C3" w:rsidRPr="002418C3" w:rsidRDefault="000D3FD3">
            <w:pPr>
              <w:spacing w:line="276" w:lineRule="auto"/>
              <w:rPr>
                <w:rFonts w:cs="Arial"/>
              </w:rPr>
            </w:pPr>
            <w:r w:rsidRPr="002418C3">
              <w:rPr>
                <w:rFonts w:cs="Arial"/>
              </w:rPr>
              <w:t>The user selects settings menu</w:t>
            </w:r>
            <w:r>
              <w:rPr>
                <w:rFonts w:cs="Arial"/>
              </w:rPr>
              <w:t xml:space="preserve"> from the Charge Cord Unlock Client</w:t>
            </w:r>
          </w:p>
        </w:tc>
      </w:tr>
      <w:tr w:rsidR="002418C3" w:rsidRPr="002418C3" w:rsidTr="002418C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18C3" w:rsidRPr="002418C3" w:rsidRDefault="000D3FD3">
            <w:pPr>
              <w:spacing w:line="276" w:lineRule="auto"/>
              <w:rPr>
                <w:rFonts w:cs="Arial"/>
                <w:b/>
              </w:rPr>
            </w:pPr>
            <w:r w:rsidRPr="002418C3">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2418C3" w:rsidRPr="002418C3" w:rsidRDefault="000D3FD3">
            <w:pPr>
              <w:spacing w:line="276" w:lineRule="auto"/>
              <w:rPr>
                <w:rFonts w:cs="Arial"/>
              </w:rPr>
            </w:pPr>
            <w:r w:rsidRPr="002418C3">
              <w:rPr>
                <w:rFonts w:cs="Arial"/>
              </w:rPr>
              <w:t xml:space="preserve">HMI is not available to unlock the charge cord </w:t>
            </w:r>
          </w:p>
        </w:tc>
      </w:tr>
      <w:tr w:rsidR="002418C3" w:rsidRPr="002418C3" w:rsidTr="002418C3">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2418C3" w:rsidRPr="002418C3" w:rsidRDefault="000D3FD3">
            <w:pPr>
              <w:spacing w:line="276" w:lineRule="auto"/>
              <w:rPr>
                <w:rFonts w:cs="Arial"/>
                <w:b/>
              </w:rPr>
            </w:pPr>
            <w:r w:rsidRPr="002418C3">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2418C3" w:rsidRPr="002418C3" w:rsidRDefault="000D3FD3">
            <w:pPr>
              <w:spacing w:line="276" w:lineRule="auto"/>
              <w:rPr>
                <w:rFonts w:cs="Arial"/>
              </w:rPr>
            </w:pPr>
            <w:r w:rsidRPr="002418C3">
              <w:rPr>
                <w:rFonts w:cs="Arial"/>
              </w:rPr>
              <w:t xml:space="preserve">G-HMI  </w:t>
            </w:r>
          </w:p>
        </w:tc>
      </w:tr>
    </w:tbl>
    <w:p w:rsidR="00500605" w:rsidRDefault="000D3FD3" w:rsidP="00CD0F64"/>
    <w:p w:rsidR="002418C3" w:rsidRDefault="000D3FD3" w:rsidP="00CD0F64"/>
    <w:p w:rsidR="00406F39" w:rsidRDefault="000D3FD3" w:rsidP="0046553F">
      <w:pPr>
        <w:pStyle w:val="Heading4"/>
      </w:pPr>
      <w:r>
        <w:t>VS-UC-REQ-130596/A-Charge Cord Centerstack HMI when Ignition changes out of Run to OFF or Accessory</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332987" w:rsidRPr="00332987" w:rsidTr="0033298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32987" w:rsidRPr="00332987" w:rsidRDefault="000D3FD3">
            <w:pPr>
              <w:spacing w:line="276" w:lineRule="auto"/>
              <w:rPr>
                <w:rFonts w:cs="Arial"/>
                <w:b/>
              </w:rPr>
            </w:pPr>
            <w:r w:rsidRPr="00332987">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332987" w:rsidRPr="00332987" w:rsidRDefault="000D3FD3">
            <w:pPr>
              <w:spacing w:line="276" w:lineRule="auto"/>
              <w:rPr>
                <w:rFonts w:cs="Arial"/>
              </w:rPr>
            </w:pPr>
            <w:r w:rsidRPr="00332987">
              <w:rPr>
                <w:rFonts w:cs="Arial"/>
              </w:rPr>
              <w:t>Vehicle Occupant</w:t>
            </w:r>
          </w:p>
        </w:tc>
      </w:tr>
      <w:tr w:rsidR="00332987" w:rsidRPr="00332987" w:rsidTr="0033298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32987" w:rsidRPr="00332987" w:rsidRDefault="000D3FD3">
            <w:pPr>
              <w:spacing w:line="276" w:lineRule="auto"/>
              <w:rPr>
                <w:rFonts w:cs="Arial"/>
                <w:b/>
              </w:rPr>
            </w:pPr>
            <w:r w:rsidRPr="00332987">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332987" w:rsidRPr="00332987" w:rsidRDefault="000D3FD3">
            <w:pPr>
              <w:spacing w:line="276" w:lineRule="auto"/>
              <w:rPr>
                <w:rFonts w:cs="Arial"/>
              </w:rPr>
            </w:pPr>
            <w:r w:rsidRPr="00332987">
              <w:rPr>
                <w:rFonts w:cs="Arial"/>
              </w:rPr>
              <w:t>Infotainment System is On</w:t>
            </w:r>
          </w:p>
          <w:p w:rsidR="00332987" w:rsidRPr="00332987" w:rsidRDefault="000D3FD3">
            <w:pPr>
              <w:spacing w:line="276" w:lineRule="auto"/>
              <w:rPr>
                <w:rFonts w:cs="Arial"/>
              </w:rPr>
            </w:pPr>
            <w:r>
              <w:rPr>
                <w:rFonts w:cs="Arial"/>
              </w:rPr>
              <w:t xml:space="preserve">Charge cord is locked </w:t>
            </w:r>
          </w:p>
          <w:p w:rsidR="00332987" w:rsidRPr="00332987" w:rsidRDefault="000D3FD3">
            <w:pPr>
              <w:spacing w:line="276" w:lineRule="auto"/>
              <w:rPr>
                <w:rFonts w:cs="Arial"/>
              </w:rPr>
            </w:pPr>
            <w:r w:rsidRPr="00332987">
              <w:rPr>
                <w:rFonts w:cs="Arial"/>
              </w:rPr>
              <w:t>Ignition Status is Run</w:t>
            </w:r>
          </w:p>
          <w:p w:rsidR="00332987" w:rsidRPr="00332987" w:rsidRDefault="000D3FD3">
            <w:pPr>
              <w:spacing w:line="276" w:lineRule="auto"/>
              <w:rPr>
                <w:rFonts w:cs="Arial"/>
              </w:rPr>
            </w:pPr>
            <w:r w:rsidRPr="00332987">
              <w:rPr>
                <w:rFonts w:cs="Arial"/>
              </w:rPr>
              <w:t>Settings Menu has Charge Cord Unlock HMI available for selection</w:t>
            </w:r>
          </w:p>
        </w:tc>
      </w:tr>
      <w:tr w:rsidR="00332987" w:rsidRPr="00332987" w:rsidTr="00332987">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32987" w:rsidRPr="00332987" w:rsidRDefault="000D3FD3">
            <w:pPr>
              <w:spacing w:line="276" w:lineRule="auto"/>
              <w:rPr>
                <w:rFonts w:cs="Arial"/>
                <w:b/>
              </w:rPr>
            </w:pPr>
            <w:r w:rsidRPr="00332987">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332987" w:rsidRPr="00332987" w:rsidRDefault="000D3FD3">
            <w:pPr>
              <w:spacing w:line="276" w:lineRule="auto"/>
              <w:rPr>
                <w:rFonts w:cs="Arial"/>
              </w:rPr>
            </w:pPr>
            <w:r w:rsidRPr="00332987">
              <w:rPr>
                <w:rFonts w:cs="Arial"/>
              </w:rPr>
              <w:t>Ignition is changed to OFF / Accessory</w:t>
            </w:r>
          </w:p>
        </w:tc>
      </w:tr>
      <w:tr w:rsidR="00332987" w:rsidRPr="00332987" w:rsidTr="0033298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32987" w:rsidRPr="00332987" w:rsidRDefault="000D3FD3">
            <w:pPr>
              <w:spacing w:line="276" w:lineRule="auto"/>
              <w:rPr>
                <w:rFonts w:cs="Arial"/>
                <w:b/>
              </w:rPr>
            </w:pPr>
            <w:r w:rsidRPr="00332987">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332987" w:rsidRPr="00332987" w:rsidRDefault="000D3FD3">
            <w:pPr>
              <w:spacing w:line="276" w:lineRule="auto"/>
              <w:rPr>
                <w:rFonts w:cs="Arial"/>
              </w:rPr>
            </w:pPr>
            <w:r w:rsidRPr="00332987">
              <w:rPr>
                <w:rFonts w:cs="Arial"/>
              </w:rPr>
              <w:t xml:space="preserve">HMI is not available to unlock the charge cord </w:t>
            </w:r>
          </w:p>
        </w:tc>
      </w:tr>
      <w:tr w:rsidR="00332987" w:rsidRPr="00332987" w:rsidTr="0033298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32987" w:rsidRPr="00332987" w:rsidRDefault="000D3FD3">
            <w:pPr>
              <w:spacing w:line="276" w:lineRule="auto"/>
              <w:rPr>
                <w:rFonts w:cs="Arial"/>
                <w:b/>
              </w:rPr>
            </w:pPr>
            <w:r w:rsidRPr="00332987">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332987" w:rsidRPr="00332987" w:rsidRDefault="000D3FD3">
            <w:pPr>
              <w:spacing w:line="276" w:lineRule="auto"/>
              <w:rPr>
                <w:rFonts w:cs="Arial"/>
              </w:rPr>
            </w:pPr>
            <w:r w:rsidRPr="00332987">
              <w:rPr>
                <w:rFonts w:cs="Arial"/>
              </w:rPr>
              <w:t xml:space="preserve">G-HMI  </w:t>
            </w:r>
          </w:p>
        </w:tc>
      </w:tr>
    </w:tbl>
    <w:p w:rsidR="00500605" w:rsidRPr="00332987" w:rsidRDefault="000D3FD3" w:rsidP="00CD0F64">
      <w:pPr>
        <w:rPr>
          <w:rFonts w:cs="Arial"/>
        </w:rPr>
      </w:pPr>
    </w:p>
    <w:p w:rsidR="00332987" w:rsidRDefault="000D3FD3" w:rsidP="00CD0F64"/>
    <w:p w:rsidR="00406F39" w:rsidRDefault="000D3FD3" w:rsidP="0046553F">
      <w:pPr>
        <w:pStyle w:val="Heading4"/>
      </w:pPr>
      <w:r>
        <w:t xml:space="preserve">VS-UC-REQ-130598/A-User tries to </w:t>
      </w:r>
      <w:r>
        <w:t>Unlock from the Centerstack but Charge Cord is Not Unlocked</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571BE" w:rsidRPr="003571BE" w:rsidTr="003571BE">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571BE" w:rsidRPr="003571BE" w:rsidRDefault="000D3FD3">
            <w:pPr>
              <w:spacing w:line="276" w:lineRule="auto"/>
              <w:rPr>
                <w:rFonts w:cs="Arial"/>
                <w:b/>
              </w:rPr>
            </w:pPr>
            <w:r w:rsidRPr="003571BE">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3571BE" w:rsidRPr="003571BE" w:rsidRDefault="000D3FD3">
            <w:pPr>
              <w:spacing w:line="276" w:lineRule="auto"/>
              <w:rPr>
                <w:rFonts w:cs="Arial"/>
                <w:highlight w:val="cyan"/>
              </w:rPr>
            </w:pPr>
            <w:r w:rsidRPr="003571BE">
              <w:rPr>
                <w:rFonts w:cs="Arial"/>
              </w:rPr>
              <w:t>Vehicle Occupant</w:t>
            </w:r>
          </w:p>
        </w:tc>
      </w:tr>
      <w:tr w:rsidR="003571BE" w:rsidRPr="003571BE" w:rsidTr="003571BE">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571BE" w:rsidRPr="003571BE" w:rsidRDefault="000D3FD3">
            <w:pPr>
              <w:spacing w:line="276" w:lineRule="auto"/>
              <w:rPr>
                <w:rFonts w:cs="Arial"/>
                <w:b/>
              </w:rPr>
            </w:pPr>
            <w:r w:rsidRPr="003571BE">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3571BE" w:rsidRPr="003571BE" w:rsidRDefault="000D3FD3">
            <w:pPr>
              <w:spacing w:line="276" w:lineRule="auto"/>
              <w:rPr>
                <w:rFonts w:cs="Arial"/>
              </w:rPr>
            </w:pPr>
            <w:r w:rsidRPr="003571BE">
              <w:rPr>
                <w:rFonts w:cs="Arial"/>
              </w:rPr>
              <w:t>Infotainment System is On</w:t>
            </w:r>
          </w:p>
          <w:p w:rsidR="003571BE" w:rsidRPr="003571BE" w:rsidRDefault="000D3FD3">
            <w:pPr>
              <w:spacing w:line="276" w:lineRule="auto"/>
              <w:rPr>
                <w:rFonts w:cs="Arial"/>
              </w:rPr>
            </w:pPr>
            <w:r w:rsidRPr="003571BE">
              <w:rPr>
                <w:rFonts w:cs="Arial"/>
              </w:rPr>
              <w:t xml:space="preserve">Charge Cord is </w:t>
            </w:r>
            <w:r w:rsidRPr="003571BE">
              <w:rPr>
                <w:rFonts w:cs="Arial"/>
              </w:rPr>
              <w:t>connected and locked</w:t>
            </w:r>
          </w:p>
          <w:p w:rsidR="003571BE" w:rsidRPr="003571BE" w:rsidRDefault="000D3FD3">
            <w:pPr>
              <w:spacing w:line="276" w:lineRule="auto"/>
              <w:rPr>
                <w:rFonts w:cs="Arial"/>
              </w:rPr>
            </w:pPr>
            <w:r w:rsidRPr="003571BE">
              <w:rPr>
                <w:rFonts w:cs="Arial"/>
              </w:rPr>
              <w:lastRenderedPageBreak/>
              <w:t xml:space="preserve">HMI </w:t>
            </w:r>
            <w:r>
              <w:rPr>
                <w:rFonts w:cs="Arial"/>
              </w:rPr>
              <w:t>for charge cord locked is shown</w:t>
            </w:r>
          </w:p>
          <w:p w:rsidR="003571BE" w:rsidRPr="003571BE" w:rsidRDefault="000D3FD3">
            <w:pPr>
              <w:spacing w:line="276" w:lineRule="auto"/>
              <w:rPr>
                <w:rFonts w:cs="Arial"/>
                <w:b/>
              </w:rPr>
            </w:pPr>
            <w:r w:rsidRPr="003571BE">
              <w:rPr>
                <w:rFonts w:cs="Arial"/>
              </w:rPr>
              <w:t>Ignition Status is Run</w:t>
            </w:r>
          </w:p>
        </w:tc>
      </w:tr>
      <w:tr w:rsidR="003571BE" w:rsidRPr="003571BE" w:rsidTr="003571BE">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571BE" w:rsidRPr="003571BE" w:rsidRDefault="000D3FD3">
            <w:pPr>
              <w:spacing w:line="276" w:lineRule="auto"/>
              <w:rPr>
                <w:rFonts w:cs="Arial"/>
                <w:b/>
              </w:rPr>
            </w:pPr>
            <w:r w:rsidRPr="003571BE">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3571BE" w:rsidRPr="003571BE" w:rsidRDefault="000D3FD3">
            <w:pPr>
              <w:spacing w:line="276" w:lineRule="auto"/>
              <w:rPr>
                <w:rFonts w:cs="Arial"/>
              </w:rPr>
            </w:pPr>
            <w:r w:rsidRPr="003571BE">
              <w:rPr>
                <w:rFonts w:cs="Arial"/>
              </w:rPr>
              <w:t>The user selects unlock charge cord but doesn’t unlock</w:t>
            </w:r>
          </w:p>
        </w:tc>
      </w:tr>
      <w:tr w:rsidR="003571BE" w:rsidRPr="003571BE" w:rsidTr="003571BE">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571BE" w:rsidRPr="003571BE" w:rsidRDefault="000D3FD3">
            <w:pPr>
              <w:spacing w:line="276" w:lineRule="auto"/>
              <w:rPr>
                <w:rFonts w:cs="Arial"/>
                <w:b/>
              </w:rPr>
            </w:pPr>
            <w:r w:rsidRPr="003571BE">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A81446" w:rsidRPr="003571BE" w:rsidRDefault="000D3FD3" w:rsidP="00A81446">
            <w:pPr>
              <w:spacing w:line="276" w:lineRule="auto"/>
              <w:rPr>
                <w:rFonts w:cs="Arial"/>
              </w:rPr>
            </w:pPr>
            <w:r w:rsidRPr="003571BE">
              <w:rPr>
                <w:rFonts w:cs="Arial"/>
              </w:rPr>
              <w:t>HMI doesn’t show Unlocked</w:t>
            </w:r>
            <w:r>
              <w:rPr>
                <w:rFonts w:cs="Arial"/>
              </w:rPr>
              <w:t xml:space="preserve"> HMI</w:t>
            </w:r>
            <w:r w:rsidRPr="003571BE">
              <w:rPr>
                <w:rFonts w:cs="Arial"/>
              </w:rPr>
              <w:t xml:space="preserve">  </w:t>
            </w:r>
          </w:p>
        </w:tc>
      </w:tr>
      <w:tr w:rsidR="003571BE" w:rsidRPr="003571BE" w:rsidTr="003571BE">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571BE" w:rsidRPr="003571BE" w:rsidRDefault="000D3FD3">
            <w:pPr>
              <w:spacing w:line="276" w:lineRule="auto"/>
              <w:rPr>
                <w:rFonts w:cs="Arial"/>
                <w:b/>
              </w:rPr>
            </w:pPr>
            <w:r w:rsidRPr="003571BE">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3571BE" w:rsidRPr="003571BE" w:rsidRDefault="000D3FD3">
            <w:pPr>
              <w:spacing w:line="276" w:lineRule="auto"/>
              <w:rPr>
                <w:rFonts w:cs="Arial"/>
              </w:rPr>
            </w:pPr>
            <w:r w:rsidRPr="003571BE">
              <w:rPr>
                <w:rFonts w:cs="Arial"/>
              </w:rPr>
              <w:t>G-HMI</w:t>
            </w:r>
          </w:p>
        </w:tc>
      </w:tr>
    </w:tbl>
    <w:p w:rsidR="00500605" w:rsidRPr="003571BE" w:rsidRDefault="000D3FD3" w:rsidP="00CD0F64">
      <w:pPr>
        <w:rPr>
          <w:rFonts w:cs="Arial"/>
        </w:rPr>
      </w:pPr>
    </w:p>
    <w:p w:rsidR="003571BE" w:rsidRDefault="000D3FD3" w:rsidP="00CD0F64"/>
    <w:p w:rsidR="00406F39" w:rsidRDefault="000D3FD3" w:rsidP="0046553F">
      <w:pPr>
        <w:pStyle w:val="Heading4"/>
      </w:pPr>
      <w:r>
        <w:t>VS-UC-REQ-130653/B-Fast Charging Completes</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9A7C19" w:rsidRPr="009A7C19" w:rsidTr="009A7C1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A7C19" w:rsidRPr="009A7C19" w:rsidRDefault="000D3FD3">
            <w:pPr>
              <w:spacing w:line="276" w:lineRule="auto"/>
              <w:rPr>
                <w:rFonts w:cs="Arial"/>
                <w:b/>
              </w:rPr>
            </w:pPr>
            <w:r w:rsidRPr="009A7C1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9A7C19" w:rsidRPr="009A7C19" w:rsidRDefault="000D3FD3">
            <w:pPr>
              <w:spacing w:line="276" w:lineRule="auto"/>
              <w:rPr>
                <w:rFonts w:cs="Arial"/>
              </w:rPr>
            </w:pPr>
            <w:r w:rsidRPr="009A7C19">
              <w:rPr>
                <w:rFonts w:cs="Arial"/>
              </w:rPr>
              <w:t>Vehicle Occupant</w:t>
            </w:r>
          </w:p>
        </w:tc>
      </w:tr>
      <w:tr w:rsidR="009A7C19" w:rsidRPr="009A7C19" w:rsidTr="009A7C1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A7C19" w:rsidRPr="009A7C19" w:rsidRDefault="000D3FD3">
            <w:pPr>
              <w:spacing w:line="276" w:lineRule="auto"/>
              <w:rPr>
                <w:rFonts w:cs="Arial"/>
                <w:b/>
              </w:rPr>
            </w:pPr>
            <w:r w:rsidRPr="009A7C1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9A7C19" w:rsidRPr="009A7C19" w:rsidRDefault="000D3FD3">
            <w:pPr>
              <w:spacing w:line="276" w:lineRule="auto"/>
              <w:rPr>
                <w:rFonts w:cs="Arial"/>
              </w:rPr>
            </w:pPr>
            <w:r w:rsidRPr="009A7C19">
              <w:rPr>
                <w:rFonts w:cs="Arial"/>
              </w:rPr>
              <w:t xml:space="preserve">Infotainment System is </w:t>
            </w:r>
            <w:r w:rsidRPr="009A7C19">
              <w:rPr>
                <w:rFonts w:cs="Arial"/>
              </w:rPr>
              <w:t>On</w:t>
            </w:r>
          </w:p>
          <w:p w:rsidR="009A7C19" w:rsidRPr="009A7C19" w:rsidRDefault="000D3FD3">
            <w:pPr>
              <w:spacing w:line="276" w:lineRule="auto"/>
              <w:rPr>
                <w:rFonts w:cs="Arial"/>
              </w:rPr>
            </w:pPr>
            <w:r w:rsidRPr="009A7C19">
              <w:rPr>
                <w:rFonts w:cs="Arial"/>
              </w:rPr>
              <w:t>Charge cord is connected and locked</w:t>
            </w:r>
          </w:p>
          <w:p w:rsidR="009A7C19" w:rsidRPr="009A7C19" w:rsidRDefault="000D3FD3">
            <w:pPr>
              <w:spacing w:line="276" w:lineRule="auto"/>
              <w:rPr>
                <w:rFonts w:cs="Arial"/>
              </w:rPr>
            </w:pPr>
            <w:r w:rsidRPr="009A7C19">
              <w:rPr>
                <w:rFonts w:cs="Arial"/>
              </w:rPr>
              <w:t xml:space="preserve">HMI </w:t>
            </w:r>
            <w:r>
              <w:rPr>
                <w:rFonts w:cs="Arial"/>
              </w:rPr>
              <w:t>for charge cord locked is shown</w:t>
            </w:r>
          </w:p>
          <w:p w:rsidR="009A7C19" w:rsidRPr="009A7C19" w:rsidRDefault="000D3FD3">
            <w:pPr>
              <w:spacing w:line="276" w:lineRule="auto"/>
              <w:rPr>
                <w:rFonts w:cs="Arial"/>
              </w:rPr>
            </w:pPr>
            <w:r w:rsidRPr="009A7C19">
              <w:rPr>
                <w:rFonts w:cs="Arial"/>
              </w:rPr>
              <w:t>Ignition Status is Run</w:t>
            </w:r>
          </w:p>
        </w:tc>
      </w:tr>
      <w:tr w:rsidR="009A7C19" w:rsidRPr="009A7C19" w:rsidTr="009A7C19">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A7C19" w:rsidRPr="009A7C19" w:rsidRDefault="000D3FD3">
            <w:pPr>
              <w:spacing w:line="276" w:lineRule="auto"/>
              <w:rPr>
                <w:rFonts w:cs="Arial"/>
                <w:b/>
              </w:rPr>
            </w:pPr>
            <w:r w:rsidRPr="009A7C1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9A7C19" w:rsidRPr="009A7C19" w:rsidRDefault="000D3FD3">
            <w:pPr>
              <w:spacing w:line="276" w:lineRule="auto"/>
              <w:rPr>
                <w:rFonts w:cs="Arial"/>
              </w:rPr>
            </w:pPr>
            <w:r w:rsidRPr="009A7C19">
              <w:rPr>
                <w:rFonts w:cs="Arial"/>
              </w:rPr>
              <w:t>Charging completes</w:t>
            </w:r>
          </w:p>
        </w:tc>
      </w:tr>
      <w:tr w:rsidR="009A7C19" w:rsidRPr="009A7C19" w:rsidTr="009A7C1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A7C19" w:rsidRPr="009A7C19" w:rsidRDefault="000D3FD3">
            <w:pPr>
              <w:spacing w:line="276" w:lineRule="auto"/>
              <w:rPr>
                <w:rFonts w:cs="Arial"/>
                <w:b/>
              </w:rPr>
            </w:pPr>
            <w:r w:rsidRPr="009A7C1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B526A1" w:rsidRDefault="000D3FD3">
            <w:pPr>
              <w:spacing w:line="276" w:lineRule="auto"/>
              <w:rPr>
                <w:rFonts w:cs="Arial"/>
              </w:rPr>
            </w:pPr>
            <w:r>
              <w:rPr>
                <w:rFonts w:cs="Arial"/>
              </w:rPr>
              <w:t>Charge Cord is Unlocked.</w:t>
            </w:r>
          </w:p>
          <w:p w:rsidR="00B526A1" w:rsidRDefault="000D3FD3">
            <w:pPr>
              <w:spacing w:line="276" w:lineRule="auto"/>
              <w:rPr>
                <w:rFonts w:cs="Arial"/>
              </w:rPr>
            </w:pPr>
          </w:p>
          <w:p w:rsidR="00FC0F3A" w:rsidRDefault="000D3FD3">
            <w:pPr>
              <w:spacing w:line="276" w:lineRule="auto"/>
              <w:rPr>
                <w:rFonts w:cs="Arial"/>
              </w:rPr>
            </w:pPr>
            <w:r>
              <w:rPr>
                <w:rFonts w:cs="Arial"/>
              </w:rPr>
              <w:t>HMI shows as Unlocked HMI*</w:t>
            </w:r>
          </w:p>
          <w:p w:rsidR="009A7C19" w:rsidRPr="00FC0F3A" w:rsidRDefault="000D3FD3" w:rsidP="00FC0F3A">
            <w:pPr>
              <w:spacing w:line="276" w:lineRule="auto"/>
              <w:ind w:left="720"/>
              <w:rPr>
                <w:rFonts w:cs="Arial"/>
                <w:sz w:val="16"/>
                <w:szCs w:val="16"/>
              </w:rPr>
            </w:pPr>
            <w:r w:rsidRPr="00FC0F3A">
              <w:rPr>
                <w:rFonts w:cs="Arial"/>
                <w:sz w:val="16"/>
                <w:szCs w:val="16"/>
              </w:rPr>
              <w:t xml:space="preserve">*HMI shows whatever the status reported from the charging module  </w:t>
            </w:r>
          </w:p>
        </w:tc>
      </w:tr>
      <w:tr w:rsidR="009A7C19" w:rsidRPr="009A7C19" w:rsidTr="009A7C1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A7C19" w:rsidRPr="009A7C19" w:rsidRDefault="000D3FD3">
            <w:pPr>
              <w:spacing w:line="276" w:lineRule="auto"/>
              <w:rPr>
                <w:rFonts w:cs="Arial"/>
                <w:b/>
              </w:rPr>
            </w:pPr>
            <w:r w:rsidRPr="009A7C1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9A7C19" w:rsidRPr="009A7C19" w:rsidRDefault="000D3FD3">
            <w:pPr>
              <w:spacing w:line="276" w:lineRule="auto"/>
              <w:rPr>
                <w:rFonts w:cs="Arial"/>
              </w:rPr>
            </w:pPr>
            <w:r w:rsidRPr="009A7C19">
              <w:rPr>
                <w:rFonts w:cs="Arial"/>
              </w:rPr>
              <w:t>G-HMI</w:t>
            </w:r>
          </w:p>
        </w:tc>
      </w:tr>
    </w:tbl>
    <w:p w:rsidR="00500605" w:rsidRPr="009A7C19" w:rsidRDefault="000D3FD3" w:rsidP="00CD0F64">
      <w:pPr>
        <w:rPr>
          <w:rFonts w:cs="Arial"/>
        </w:rPr>
      </w:pPr>
    </w:p>
    <w:p w:rsidR="009A7C19" w:rsidRDefault="000D3FD3" w:rsidP="00CD0F64"/>
    <w:p w:rsidR="00406F39" w:rsidRDefault="000D3FD3" w:rsidP="0046553F">
      <w:pPr>
        <w:pStyle w:val="Heading4"/>
      </w:pPr>
      <w:r>
        <w:t>VS-UC-REQ-130654/A-Charge Cord is Not Connected</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405CA0" w:rsidRPr="00405CA0" w:rsidTr="00405C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405CA0" w:rsidRPr="00405CA0" w:rsidRDefault="000D3FD3">
            <w:pPr>
              <w:spacing w:line="276" w:lineRule="auto"/>
              <w:rPr>
                <w:rFonts w:cs="Arial"/>
                <w:b/>
              </w:rPr>
            </w:pPr>
            <w:r w:rsidRPr="00405CA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405CA0" w:rsidRPr="00405CA0" w:rsidRDefault="000D3FD3">
            <w:pPr>
              <w:spacing w:line="276" w:lineRule="auto"/>
              <w:rPr>
                <w:rFonts w:cs="Arial"/>
              </w:rPr>
            </w:pPr>
            <w:r w:rsidRPr="00405CA0">
              <w:rPr>
                <w:rFonts w:cs="Arial"/>
              </w:rPr>
              <w:t>Vehicle Occupant</w:t>
            </w:r>
          </w:p>
        </w:tc>
      </w:tr>
      <w:tr w:rsidR="00405CA0" w:rsidRPr="00405CA0" w:rsidTr="00405C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405CA0" w:rsidRPr="00405CA0" w:rsidRDefault="000D3FD3">
            <w:pPr>
              <w:spacing w:line="276" w:lineRule="auto"/>
              <w:rPr>
                <w:rFonts w:cs="Arial"/>
                <w:b/>
              </w:rPr>
            </w:pPr>
            <w:r w:rsidRPr="00405CA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405CA0" w:rsidRPr="00405CA0" w:rsidRDefault="000D3FD3">
            <w:pPr>
              <w:spacing w:line="276" w:lineRule="auto"/>
              <w:rPr>
                <w:rFonts w:cs="Arial"/>
              </w:rPr>
            </w:pPr>
            <w:r w:rsidRPr="00405CA0">
              <w:rPr>
                <w:rFonts w:cs="Arial"/>
              </w:rPr>
              <w:t>Infotainment System is On</w:t>
            </w:r>
          </w:p>
          <w:p w:rsidR="00405CA0" w:rsidRPr="00405CA0" w:rsidRDefault="000D3FD3">
            <w:pPr>
              <w:spacing w:line="276" w:lineRule="auto"/>
              <w:rPr>
                <w:rFonts w:cs="Arial"/>
              </w:rPr>
            </w:pPr>
            <w:r w:rsidRPr="00405CA0">
              <w:rPr>
                <w:rFonts w:cs="Arial"/>
              </w:rPr>
              <w:t>Charge cord is not connected</w:t>
            </w:r>
          </w:p>
          <w:p w:rsidR="00405CA0" w:rsidRPr="00405CA0" w:rsidRDefault="000D3FD3">
            <w:pPr>
              <w:spacing w:line="276" w:lineRule="auto"/>
              <w:rPr>
                <w:rFonts w:cs="Arial"/>
              </w:rPr>
            </w:pPr>
            <w:r w:rsidRPr="00405CA0">
              <w:rPr>
                <w:rFonts w:cs="Arial"/>
              </w:rPr>
              <w:t>Ignition Status is Run</w:t>
            </w:r>
          </w:p>
        </w:tc>
      </w:tr>
      <w:tr w:rsidR="00405CA0" w:rsidRPr="00405CA0" w:rsidTr="00405CA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405CA0" w:rsidRPr="00405CA0" w:rsidRDefault="000D3FD3">
            <w:pPr>
              <w:spacing w:line="276" w:lineRule="auto"/>
              <w:rPr>
                <w:rFonts w:cs="Arial"/>
                <w:b/>
              </w:rPr>
            </w:pPr>
            <w:r w:rsidRPr="00405CA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405CA0" w:rsidRPr="00405CA0" w:rsidRDefault="000D3FD3">
            <w:pPr>
              <w:spacing w:line="276" w:lineRule="auto"/>
              <w:rPr>
                <w:rFonts w:cs="Arial"/>
              </w:rPr>
            </w:pPr>
            <w:r w:rsidRPr="00405CA0">
              <w:rPr>
                <w:rFonts w:cs="Arial"/>
              </w:rPr>
              <w:t xml:space="preserve">Go to the Vehicle Settings HMI screen for </w:t>
            </w:r>
            <w:r w:rsidRPr="00405CA0">
              <w:rPr>
                <w:rFonts w:cs="Arial"/>
              </w:rPr>
              <w:t>Charge Port Unlock</w:t>
            </w:r>
          </w:p>
        </w:tc>
      </w:tr>
      <w:tr w:rsidR="00405CA0" w:rsidRPr="00405CA0" w:rsidTr="00405C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405CA0" w:rsidRPr="00405CA0" w:rsidRDefault="000D3FD3">
            <w:pPr>
              <w:spacing w:line="276" w:lineRule="auto"/>
              <w:rPr>
                <w:rFonts w:cs="Arial"/>
                <w:b/>
              </w:rPr>
            </w:pPr>
            <w:r w:rsidRPr="00405CA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E80B4E" w:rsidRDefault="000D3FD3">
            <w:pPr>
              <w:spacing w:line="276" w:lineRule="auto"/>
              <w:rPr>
                <w:rFonts w:cs="Arial"/>
              </w:rPr>
            </w:pPr>
            <w:r>
              <w:rPr>
                <w:rFonts w:cs="Arial"/>
              </w:rPr>
              <w:t>HMI shows Unlocked*</w:t>
            </w:r>
          </w:p>
          <w:p w:rsidR="00405CA0" w:rsidRPr="00E80B4E" w:rsidRDefault="000D3FD3" w:rsidP="00E80B4E">
            <w:pPr>
              <w:spacing w:line="276" w:lineRule="auto"/>
              <w:ind w:left="720"/>
              <w:rPr>
                <w:rFonts w:cs="Arial"/>
                <w:sz w:val="16"/>
                <w:szCs w:val="16"/>
              </w:rPr>
            </w:pPr>
            <w:r w:rsidRPr="00E80B4E">
              <w:rPr>
                <w:rFonts w:cs="Arial"/>
                <w:sz w:val="16"/>
                <w:szCs w:val="16"/>
              </w:rPr>
              <w:t xml:space="preserve">*HMI shows whatever the status reported from the charging module  </w:t>
            </w:r>
          </w:p>
        </w:tc>
      </w:tr>
      <w:tr w:rsidR="00405CA0" w:rsidRPr="00405CA0" w:rsidTr="00405CA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405CA0" w:rsidRPr="00405CA0" w:rsidRDefault="000D3FD3">
            <w:pPr>
              <w:spacing w:line="276" w:lineRule="auto"/>
              <w:rPr>
                <w:rFonts w:cs="Arial"/>
                <w:b/>
              </w:rPr>
            </w:pPr>
            <w:r w:rsidRPr="00405CA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405CA0" w:rsidRPr="00405CA0" w:rsidRDefault="000D3FD3">
            <w:pPr>
              <w:spacing w:line="276" w:lineRule="auto"/>
              <w:rPr>
                <w:rFonts w:cs="Arial"/>
              </w:rPr>
            </w:pPr>
            <w:r w:rsidRPr="00405CA0">
              <w:rPr>
                <w:rFonts w:cs="Arial"/>
              </w:rPr>
              <w:t>G-HMI</w:t>
            </w:r>
          </w:p>
        </w:tc>
      </w:tr>
    </w:tbl>
    <w:p w:rsidR="00500605" w:rsidRDefault="000D3FD3" w:rsidP="00CD0F64"/>
    <w:p w:rsidR="00405CA0" w:rsidRDefault="000D3FD3" w:rsidP="00CD0F64"/>
    <w:p w:rsidR="00406F39" w:rsidRDefault="000D3FD3" w:rsidP="0046553F">
      <w:pPr>
        <w:pStyle w:val="Heading4"/>
      </w:pPr>
      <w:r>
        <w:t>VS-UC-REQ-130656/A-User selects Unlock from Hard Button</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9132F5" w:rsidRPr="009132F5" w:rsidTr="009132F5">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132F5" w:rsidRPr="009132F5" w:rsidRDefault="000D3FD3">
            <w:pPr>
              <w:spacing w:line="276" w:lineRule="auto"/>
              <w:rPr>
                <w:rFonts w:cs="Arial"/>
                <w:b/>
              </w:rPr>
            </w:pPr>
            <w:r w:rsidRPr="009132F5">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9132F5" w:rsidRPr="009132F5" w:rsidRDefault="000D3FD3">
            <w:pPr>
              <w:spacing w:line="276" w:lineRule="auto"/>
              <w:rPr>
                <w:rFonts w:cs="Arial"/>
              </w:rPr>
            </w:pPr>
            <w:r w:rsidRPr="009132F5">
              <w:rPr>
                <w:rFonts w:cs="Arial"/>
              </w:rPr>
              <w:t>Vehicle Occupant</w:t>
            </w:r>
          </w:p>
        </w:tc>
      </w:tr>
      <w:tr w:rsidR="009132F5" w:rsidRPr="009132F5" w:rsidTr="009132F5">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132F5" w:rsidRPr="009132F5" w:rsidRDefault="000D3FD3">
            <w:pPr>
              <w:spacing w:line="276" w:lineRule="auto"/>
              <w:rPr>
                <w:rFonts w:cs="Arial"/>
                <w:b/>
              </w:rPr>
            </w:pPr>
            <w:r w:rsidRPr="009132F5">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9132F5" w:rsidRPr="009132F5" w:rsidRDefault="000D3FD3">
            <w:pPr>
              <w:spacing w:line="276" w:lineRule="auto"/>
              <w:rPr>
                <w:rFonts w:cs="Arial"/>
              </w:rPr>
            </w:pPr>
            <w:r w:rsidRPr="009132F5">
              <w:rPr>
                <w:rFonts w:cs="Arial"/>
              </w:rPr>
              <w:t>Infotainment System is On</w:t>
            </w:r>
          </w:p>
          <w:p w:rsidR="009132F5" w:rsidRPr="009132F5" w:rsidRDefault="000D3FD3">
            <w:pPr>
              <w:spacing w:line="276" w:lineRule="auto"/>
              <w:rPr>
                <w:rFonts w:cs="Arial"/>
              </w:rPr>
            </w:pPr>
            <w:r>
              <w:rPr>
                <w:rFonts w:cs="Arial"/>
              </w:rPr>
              <w:t xml:space="preserve">Charge cord is locked </w:t>
            </w:r>
          </w:p>
          <w:p w:rsidR="009132F5" w:rsidRPr="009132F5" w:rsidRDefault="000D3FD3">
            <w:pPr>
              <w:spacing w:line="276" w:lineRule="auto"/>
              <w:rPr>
                <w:rFonts w:cs="Arial"/>
              </w:rPr>
            </w:pPr>
            <w:r w:rsidRPr="009132F5">
              <w:rPr>
                <w:rFonts w:cs="Arial"/>
              </w:rPr>
              <w:t xml:space="preserve">HMI </w:t>
            </w:r>
            <w:r>
              <w:rPr>
                <w:rFonts w:cs="Arial"/>
              </w:rPr>
              <w:t>for charge cord locked is shown</w:t>
            </w:r>
            <w:r w:rsidRPr="009132F5">
              <w:rPr>
                <w:rFonts w:cs="Arial"/>
              </w:rPr>
              <w:t xml:space="preserve"> </w:t>
            </w:r>
          </w:p>
          <w:p w:rsidR="004E1C62" w:rsidRDefault="000D3FD3">
            <w:pPr>
              <w:spacing w:line="276" w:lineRule="auto"/>
              <w:rPr>
                <w:rFonts w:cs="Arial"/>
              </w:rPr>
            </w:pPr>
            <w:r w:rsidRPr="009132F5">
              <w:rPr>
                <w:rFonts w:cs="Arial"/>
              </w:rPr>
              <w:t>Ignition Status is Run</w:t>
            </w:r>
          </w:p>
          <w:p w:rsidR="004E1C62" w:rsidRPr="009132F5" w:rsidRDefault="000D3FD3" w:rsidP="004E1C62">
            <w:pPr>
              <w:spacing w:line="276" w:lineRule="auto"/>
              <w:rPr>
                <w:rFonts w:cs="Arial"/>
              </w:rPr>
            </w:pPr>
            <w:r>
              <w:rPr>
                <w:rFonts w:cs="Arial"/>
              </w:rPr>
              <w:t>Settings Menu HMI is shown</w:t>
            </w:r>
          </w:p>
        </w:tc>
      </w:tr>
      <w:tr w:rsidR="009132F5" w:rsidRPr="009132F5" w:rsidTr="009132F5">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132F5" w:rsidRPr="009132F5" w:rsidRDefault="000D3FD3">
            <w:pPr>
              <w:spacing w:line="276" w:lineRule="auto"/>
              <w:rPr>
                <w:rFonts w:cs="Arial"/>
                <w:b/>
              </w:rPr>
            </w:pPr>
            <w:r w:rsidRPr="009132F5">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9132F5" w:rsidRPr="009132F5" w:rsidRDefault="000D3FD3">
            <w:pPr>
              <w:spacing w:line="276" w:lineRule="auto"/>
              <w:rPr>
                <w:rFonts w:cs="Arial"/>
              </w:rPr>
            </w:pPr>
            <w:r w:rsidRPr="009132F5">
              <w:rPr>
                <w:rFonts w:cs="Arial"/>
              </w:rPr>
              <w:t>The user selects unlock charge cord via the hard button</w:t>
            </w:r>
          </w:p>
        </w:tc>
      </w:tr>
      <w:tr w:rsidR="009132F5" w:rsidRPr="009132F5" w:rsidTr="009132F5">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132F5" w:rsidRPr="009132F5" w:rsidRDefault="000D3FD3">
            <w:pPr>
              <w:spacing w:line="276" w:lineRule="auto"/>
              <w:rPr>
                <w:rFonts w:cs="Arial"/>
                <w:b/>
              </w:rPr>
            </w:pPr>
            <w:r w:rsidRPr="009132F5">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4E1C62" w:rsidRDefault="000D3FD3">
            <w:pPr>
              <w:spacing w:line="276" w:lineRule="auto"/>
              <w:rPr>
                <w:rFonts w:cs="Arial"/>
              </w:rPr>
            </w:pPr>
            <w:r>
              <w:rPr>
                <w:rFonts w:cs="Arial"/>
              </w:rPr>
              <w:t xml:space="preserve">The charger module reports that the charge cord </w:t>
            </w:r>
            <w:r>
              <w:rPr>
                <w:rFonts w:cs="Arial"/>
              </w:rPr>
              <w:t>unlock is in progress.</w:t>
            </w:r>
          </w:p>
          <w:p w:rsidR="004E1C62" w:rsidRDefault="000D3FD3">
            <w:pPr>
              <w:spacing w:line="276" w:lineRule="auto"/>
              <w:rPr>
                <w:rFonts w:cs="Arial"/>
              </w:rPr>
            </w:pPr>
          </w:p>
          <w:p w:rsidR="003E0E16" w:rsidRDefault="000D3FD3">
            <w:pPr>
              <w:spacing w:line="276" w:lineRule="auto"/>
              <w:rPr>
                <w:rFonts w:cs="Arial"/>
              </w:rPr>
            </w:pPr>
            <w:r>
              <w:rPr>
                <w:rFonts w:cs="Arial"/>
              </w:rPr>
              <w:lastRenderedPageBreak/>
              <w:t>The HMI indicates the charge cord unlock is in progress.</w:t>
            </w:r>
          </w:p>
          <w:p w:rsidR="003E0E16" w:rsidRDefault="000D3FD3">
            <w:pPr>
              <w:spacing w:line="276" w:lineRule="auto"/>
              <w:rPr>
                <w:rFonts w:cs="Arial"/>
              </w:rPr>
            </w:pPr>
          </w:p>
          <w:p w:rsidR="003E0E16" w:rsidRDefault="000D3FD3">
            <w:pPr>
              <w:spacing w:line="276" w:lineRule="auto"/>
              <w:rPr>
                <w:rFonts w:cs="Arial"/>
              </w:rPr>
            </w:pPr>
            <w:r>
              <w:rPr>
                <w:rFonts w:cs="Arial"/>
              </w:rPr>
              <w:t>The charger module reports that the charge cord is unlocked.</w:t>
            </w:r>
          </w:p>
          <w:p w:rsidR="003E0E16" w:rsidRDefault="000D3FD3">
            <w:pPr>
              <w:spacing w:line="276" w:lineRule="auto"/>
              <w:rPr>
                <w:rFonts w:cs="Arial"/>
              </w:rPr>
            </w:pPr>
          </w:p>
          <w:p w:rsidR="003E0E16" w:rsidRDefault="000D3FD3">
            <w:pPr>
              <w:spacing w:line="276" w:lineRule="auto"/>
              <w:rPr>
                <w:rFonts w:cs="Arial"/>
              </w:rPr>
            </w:pPr>
            <w:r>
              <w:rPr>
                <w:rFonts w:cs="Arial"/>
              </w:rPr>
              <w:t>HMI shows charge cord unlocked HMI.</w:t>
            </w:r>
          </w:p>
          <w:p w:rsidR="009132F5" w:rsidRPr="009132F5" w:rsidRDefault="000D3FD3">
            <w:pPr>
              <w:spacing w:line="276" w:lineRule="auto"/>
              <w:rPr>
                <w:rFonts w:cs="Arial"/>
              </w:rPr>
            </w:pPr>
          </w:p>
        </w:tc>
      </w:tr>
      <w:tr w:rsidR="009132F5" w:rsidRPr="009132F5" w:rsidTr="009132F5">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9132F5" w:rsidRPr="009132F5" w:rsidRDefault="000D3FD3">
            <w:pPr>
              <w:spacing w:line="276" w:lineRule="auto"/>
              <w:rPr>
                <w:rFonts w:cs="Arial"/>
                <w:b/>
              </w:rPr>
            </w:pPr>
            <w:r w:rsidRPr="009132F5">
              <w:rPr>
                <w:rFonts w:cs="Arial"/>
                <w:b/>
              </w:rPr>
              <w:lastRenderedPageBreak/>
              <w:t>Interfaces</w:t>
            </w:r>
          </w:p>
        </w:tc>
        <w:tc>
          <w:tcPr>
            <w:tcW w:w="7015" w:type="dxa"/>
            <w:tcBorders>
              <w:top w:val="single" w:sz="4" w:space="0" w:color="auto"/>
              <w:left w:val="single" w:sz="4" w:space="0" w:color="auto"/>
              <w:bottom w:val="single" w:sz="4" w:space="0" w:color="auto"/>
              <w:right w:val="single" w:sz="4" w:space="0" w:color="auto"/>
            </w:tcBorders>
            <w:hideMark/>
          </w:tcPr>
          <w:p w:rsidR="009132F5" w:rsidRPr="009132F5" w:rsidRDefault="000D3FD3">
            <w:pPr>
              <w:spacing w:line="276" w:lineRule="auto"/>
              <w:rPr>
                <w:rFonts w:cs="Arial"/>
              </w:rPr>
            </w:pPr>
            <w:r w:rsidRPr="009132F5">
              <w:rPr>
                <w:rFonts w:cs="Arial"/>
              </w:rPr>
              <w:t xml:space="preserve">G-HMI  </w:t>
            </w:r>
          </w:p>
        </w:tc>
      </w:tr>
    </w:tbl>
    <w:p w:rsidR="00500605" w:rsidRPr="009132F5" w:rsidRDefault="000D3FD3" w:rsidP="00CD0F64">
      <w:pPr>
        <w:rPr>
          <w:rFonts w:cs="Arial"/>
        </w:rPr>
      </w:pPr>
    </w:p>
    <w:p w:rsidR="009132F5" w:rsidRDefault="000D3FD3" w:rsidP="00CD0F64"/>
    <w:p w:rsidR="00406F39" w:rsidRDefault="000D3FD3" w:rsidP="0046553F">
      <w:pPr>
        <w:pStyle w:val="Heading4"/>
      </w:pPr>
      <w:r>
        <w:t>VS-UC-REQ-131663/A-User selects Unlock from the Hard Button with Infotainment System OFF</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6973EA" w:rsidRPr="006973EA" w:rsidTr="006973EA">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973EA" w:rsidRPr="006973EA" w:rsidRDefault="000D3FD3">
            <w:pPr>
              <w:spacing w:line="276" w:lineRule="auto"/>
              <w:rPr>
                <w:rFonts w:cs="Arial"/>
                <w:b/>
              </w:rPr>
            </w:pPr>
            <w:r w:rsidRPr="006973EA">
              <w:rPr>
                <w:rFonts w:cs="Arial"/>
                <w:b/>
              </w:rPr>
              <w:t>Act</w:t>
            </w:r>
            <w:r w:rsidRPr="006973EA">
              <w:rPr>
                <w:rFonts w:cs="Arial"/>
                <w:b/>
              </w:rPr>
              <w:t>ors</w:t>
            </w:r>
          </w:p>
        </w:tc>
        <w:tc>
          <w:tcPr>
            <w:tcW w:w="7015" w:type="dxa"/>
            <w:tcBorders>
              <w:top w:val="single" w:sz="4" w:space="0" w:color="auto"/>
              <w:left w:val="single" w:sz="4" w:space="0" w:color="auto"/>
              <w:bottom w:val="single" w:sz="4" w:space="0" w:color="auto"/>
              <w:right w:val="single" w:sz="4" w:space="0" w:color="auto"/>
            </w:tcBorders>
            <w:hideMark/>
          </w:tcPr>
          <w:p w:rsidR="006973EA" w:rsidRPr="006973EA" w:rsidRDefault="000D3FD3">
            <w:pPr>
              <w:spacing w:line="276" w:lineRule="auto"/>
              <w:rPr>
                <w:rFonts w:cs="Arial"/>
              </w:rPr>
            </w:pPr>
            <w:r w:rsidRPr="006973EA">
              <w:rPr>
                <w:rFonts w:cs="Arial"/>
              </w:rPr>
              <w:t>Vehicle Occupant</w:t>
            </w:r>
          </w:p>
        </w:tc>
      </w:tr>
      <w:tr w:rsidR="006973EA" w:rsidRPr="006973EA" w:rsidTr="006973EA">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973EA" w:rsidRPr="006973EA" w:rsidRDefault="000D3FD3">
            <w:pPr>
              <w:spacing w:line="276" w:lineRule="auto"/>
              <w:rPr>
                <w:rFonts w:cs="Arial"/>
                <w:b/>
              </w:rPr>
            </w:pPr>
            <w:r w:rsidRPr="006973EA">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6973EA" w:rsidRPr="006973EA" w:rsidRDefault="000D3FD3">
            <w:pPr>
              <w:spacing w:line="276" w:lineRule="auto"/>
              <w:rPr>
                <w:rFonts w:cs="Arial"/>
              </w:rPr>
            </w:pPr>
            <w:r w:rsidRPr="006973EA">
              <w:rPr>
                <w:rFonts w:cs="Arial"/>
              </w:rPr>
              <w:t xml:space="preserve">Infotainment System </w:t>
            </w:r>
            <w:r>
              <w:rPr>
                <w:rFonts w:cs="Arial"/>
              </w:rPr>
              <w:t>is OFF (ie Infotainment HMI is OFF)</w:t>
            </w:r>
          </w:p>
          <w:p w:rsidR="006973EA" w:rsidRPr="006973EA" w:rsidRDefault="000D3FD3">
            <w:pPr>
              <w:spacing w:line="276" w:lineRule="auto"/>
              <w:rPr>
                <w:rFonts w:cs="Arial"/>
              </w:rPr>
            </w:pPr>
            <w:r w:rsidRPr="006973EA">
              <w:rPr>
                <w:rFonts w:cs="Arial"/>
              </w:rPr>
              <w:t xml:space="preserve">Charge cord is locked </w:t>
            </w:r>
          </w:p>
          <w:p w:rsidR="006973EA" w:rsidRPr="006973EA" w:rsidRDefault="000D3FD3">
            <w:pPr>
              <w:spacing w:line="276" w:lineRule="auto"/>
              <w:rPr>
                <w:rFonts w:cs="Arial"/>
              </w:rPr>
            </w:pPr>
            <w:r w:rsidRPr="006973EA">
              <w:rPr>
                <w:rFonts w:cs="Arial"/>
              </w:rPr>
              <w:t>Ignition Status is Off</w:t>
            </w:r>
          </w:p>
        </w:tc>
      </w:tr>
      <w:tr w:rsidR="006973EA" w:rsidRPr="006973EA" w:rsidTr="006973EA">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973EA" w:rsidRPr="006973EA" w:rsidRDefault="000D3FD3">
            <w:pPr>
              <w:spacing w:line="276" w:lineRule="auto"/>
              <w:rPr>
                <w:rFonts w:cs="Arial"/>
                <w:b/>
              </w:rPr>
            </w:pPr>
            <w:r w:rsidRPr="006973EA">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6973EA" w:rsidRPr="006973EA" w:rsidRDefault="000D3FD3">
            <w:pPr>
              <w:spacing w:line="276" w:lineRule="auto"/>
              <w:rPr>
                <w:rFonts w:cs="Arial"/>
              </w:rPr>
            </w:pPr>
            <w:r w:rsidRPr="006973EA">
              <w:rPr>
                <w:rFonts w:cs="Arial"/>
              </w:rPr>
              <w:t>The user selects unlock charge cord via the hard button</w:t>
            </w:r>
          </w:p>
        </w:tc>
      </w:tr>
      <w:tr w:rsidR="006973EA" w:rsidRPr="006973EA" w:rsidTr="006973EA">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973EA" w:rsidRPr="006973EA" w:rsidRDefault="000D3FD3">
            <w:pPr>
              <w:spacing w:line="276" w:lineRule="auto"/>
              <w:rPr>
                <w:rFonts w:cs="Arial"/>
                <w:b/>
              </w:rPr>
            </w:pPr>
            <w:r w:rsidRPr="006973EA">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6973EA" w:rsidRDefault="000D3FD3">
            <w:pPr>
              <w:spacing w:line="276" w:lineRule="auto"/>
              <w:rPr>
                <w:rFonts w:cs="Arial"/>
              </w:rPr>
            </w:pPr>
            <w:r w:rsidRPr="006973EA">
              <w:rPr>
                <w:rFonts w:cs="Arial"/>
              </w:rPr>
              <w:t xml:space="preserve">No feedback on </w:t>
            </w:r>
            <w:r>
              <w:rPr>
                <w:rFonts w:cs="Arial"/>
              </w:rPr>
              <w:t xml:space="preserve">Infotainment HMI </w:t>
            </w:r>
            <w:r w:rsidRPr="006973EA">
              <w:rPr>
                <w:rFonts w:cs="Arial"/>
              </w:rPr>
              <w:t>of in progress or lock status.</w:t>
            </w:r>
          </w:p>
          <w:p w:rsidR="006973EA" w:rsidRPr="006973EA" w:rsidRDefault="000D3FD3" w:rsidP="006973EA">
            <w:pPr>
              <w:numPr>
                <w:ilvl w:val="0"/>
                <w:numId w:val="438"/>
              </w:numPr>
              <w:spacing w:line="276" w:lineRule="auto"/>
              <w:rPr>
                <w:rFonts w:cs="Arial"/>
                <w:sz w:val="16"/>
                <w:szCs w:val="16"/>
              </w:rPr>
            </w:pPr>
            <w:r>
              <w:rPr>
                <w:rFonts w:cs="Arial"/>
                <w:sz w:val="16"/>
                <w:szCs w:val="16"/>
              </w:rPr>
              <w:t xml:space="preserve">Note: Charge port light </w:t>
            </w:r>
            <w:r w:rsidRPr="006973EA">
              <w:rPr>
                <w:rFonts w:cs="Arial"/>
                <w:sz w:val="16"/>
                <w:szCs w:val="16"/>
              </w:rPr>
              <w:t>will be used for feedback</w:t>
            </w:r>
          </w:p>
          <w:p w:rsidR="006973EA" w:rsidRPr="006973EA" w:rsidRDefault="000D3FD3" w:rsidP="006973EA">
            <w:pPr>
              <w:spacing w:line="276" w:lineRule="auto"/>
              <w:rPr>
                <w:rFonts w:cs="Arial"/>
                <w:i/>
              </w:rPr>
            </w:pPr>
          </w:p>
        </w:tc>
      </w:tr>
      <w:tr w:rsidR="006973EA" w:rsidRPr="006973EA" w:rsidTr="006973EA">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973EA" w:rsidRPr="006973EA" w:rsidRDefault="000D3FD3">
            <w:pPr>
              <w:spacing w:line="276" w:lineRule="auto"/>
              <w:rPr>
                <w:rFonts w:cs="Arial"/>
                <w:b/>
              </w:rPr>
            </w:pPr>
            <w:r w:rsidRPr="006973EA">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6973EA" w:rsidRPr="006973EA" w:rsidRDefault="000D3FD3">
            <w:pPr>
              <w:spacing w:line="276" w:lineRule="auto"/>
              <w:rPr>
                <w:rFonts w:cs="Arial"/>
              </w:rPr>
            </w:pPr>
            <w:r w:rsidRPr="006973EA">
              <w:rPr>
                <w:rFonts w:cs="Arial"/>
              </w:rPr>
              <w:t xml:space="preserve">G-HMI  </w:t>
            </w:r>
          </w:p>
        </w:tc>
      </w:tr>
    </w:tbl>
    <w:p w:rsidR="00500605" w:rsidRDefault="000D3FD3" w:rsidP="00CD0F64"/>
    <w:p w:rsidR="00406F39" w:rsidRDefault="000D3FD3" w:rsidP="0046553F">
      <w:pPr>
        <w:pStyle w:val="Heading4"/>
      </w:pPr>
      <w:r>
        <w:t xml:space="preserve">VS-UC-REQ-131664/B-User tries to Unlock </w:t>
      </w:r>
      <w:r>
        <w:t>via hard or soft button but the charger module reports Unlock Fail on the charger status signal</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FC5149" w:rsidRPr="00FC5149" w:rsidTr="00FC514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5149" w:rsidRPr="00FC5149" w:rsidRDefault="000D3FD3">
            <w:pPr>
              <w:spacing w:line="276" w:lineRule="auto"/>
              <w:rPr>
                <w:rFonts w:cs="Arial"/>
                <w:b/>
              </w:rPr>
            </w:pPr>
            <w:r w:rsidRPr="00FC5149">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FC5149" w:rsidRPr="00FC5149" w:rsidRDefault="000D3FD3">
            <w:pPr>
              <w:spacing w:line="276" w:lineRule="auto"/>
              <w:rPr>
                <w:rFonts w:cs="Arial"/>
                <w:highlight w:val="cyan"/>
              </w:rPr>
            </w:pPr>
            <w:r w:rsidRPr="00FC5149">
              <w:rPr>
                <w:rFonts w:cs="Arial"/>
              </w:rPr>
              <w:t>Vehicle Occupant</w:t>
            </w:r>
          </w:p>
        </w:tc>
      </w:tr>
      <w:tr w:rsidR="00FC5149" w:rsidRPr="00FC5149" w:rsidTr="00FC514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5149" w:rsidRPr="00FC5149" w:rsidRDefault="000D3FD3">
            <w:pPr>
              <w:spacing w:line="276" w:lineRule="auto"/>
              <w:rPr>
                <w:rFonts w:cs="Arial"/>
                <w:b/>
              </w:rPr>
            </w:pPr>
            <w:r w:rsidRPr="00FC5149">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FC5149" w:rsidRPr="00FC5149" w:rsidRDefault="000D3FD3">
            <w:pPr>
              <w:spacing w:line="276" w:lineRule="auto"/>
              <w:rPr>
                <w:rFonts w:cs="Arial"/>
              </w:rPr>
            </w:pPr>
            <w:r w:rsidRPr="00FC5149">
              <w:rPr>
                <w:rFonts w:cs="Arial"/>
              </w:rPr>
              <w:t>Infotainment System is On</w:t>
            </w:r>
          </w:p>
          <w:p w:rsidR="00FC5149" w:rsidRPr="00FC5149" w:rsidRDefault="000D3FD3">
            <w:pPr>
              <w:spacing w:line="276" w:lineRule="auto"/>
              <w:rPr>
                <w:rFonts w:cs="Arial"/>
              </w:rPr>
            </w:pPr>
            <w:r w:rsidRPr="00FC5149">
              <w:rPr>
                <w:rFonts w:cs="Arial"/>
              </w:rPr>
              <w:t>Charge Cord is connected and locked</w:t>
            </w:r>
          </w:p>
          <w:p w:rsidR="00FC5149" w:rsidRPr="00FC5149" w:rsidRDefault="000D3FD3">
            <w:pPr>
              <w:spacing w:line="276" w:lineRule="auto"/>
              <w:rPr>
                <w:rFonts w:cs="Arial"/>
              </w:rPr>
            </w:pPr>
            <w:r w:rsidRPr="00FC5149">
              <w:rPr>
                <w:rFonts w:cs="Arial"/>
              </w:rPr>
              <w:t xml:space="preserve">HMI </w:t>
            </w:r>
            <w:r>
              <w:rPr>
                <w:rFonts w:cs="Arial"/>
              </w:rPr>
              <w:t>for Charge Cord Locked is shown</w:t>
            </w:r>
          </w:p>
          <w:p w:rsidR="00FC5149" w:rsidRPr="00FC5149" w:rsidRDefault="000D3FD3">
            <w:pPr>
              <w:spacing w:line="276" w:lineRule="auto"/>
              <w:rPr>
                <w:rFonts w:cs="Arial"/>
                <w:b/>
              </w:rPr>
            </w:pPr>
            <w:r w:rsidRPr="00FC5149">
              <w:rPr>
                <w:rFonts w:cs="Arial"/>
              </w:rPr>
              <w:t>Ignition Status is Run</w:t>
            </w:r>
          </w:p>
        </w:tc>
      </w:tr>
      <w:tr w:rsidR="00FC5149" w:rsidRPr="00FC5149" w:rsidTr="00FC5149">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5149" w:rsidRPr="00FC5149" w:rsidRDefault="000D3FD3">
            <w:pPr>
              <w:spacing w:line="276" w:lineRule="auto"/>
              <w:rPr>
                <w:rFonts w:cs="Arial"/>
                <w:b/>
              </w:rPr>
            </w:pPr>
            <w:r w:rsidRPr="00FC5149">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FC5149" w:rsidRPr="00FC5149" w:rsidRDefault="000D3FD3">
            <w:pPr>
              <w:spacing w:line="276" w:lineRule="auto"/>
              <w:rPr>
                <w:rFonts w:cs="Arial"/>
              </w:rPr>
            </w:pPr>
            <w:r w:rsidRPr="00FC5149">
              <w:rPr>
                <w:rFonts w:cs="Arial"/>
              </w:rPr>
              <w:t xml:space="preserve">The user selects unlock charge cord but charger responds with faulted </w:t>
            </w:r>
            <w:r w:rsidRPr="00FC5149">
              <w:rPr>
                <w:rFonts w:cs="Arial"/>
              </w:rPr>
              <w:t>status</w:t>
            </w:r>
          </w:p>
        </w:tc>
      </w:tr>
      <w:tr w:rsidR="00FC5149" w:rsidRPr="00FC5149" w:rsidTr="00FC514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5149" w:rsidRPr="00FC5149" w:rsidRDefault="000D3FD3">
            <w:pPr>
              <w:spacing w:line="276" w:lineRule="auto"/>
              <w:rPr>
                <w:rFonts w:cs="Arial"/>
                <w:b/>
              </w:rPr>
            </w:pPr>
            <w:r w:rsidRPr="00FC5149">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FC5149" w:rsidRDefault="000D3FD3">
            <w:pPr>
              <w:spacing w:line="276" w:lineRule="auto"/>
              <w:rPr>
                <w:rFonts w:cs="Arial"/>
              </w:rPr>
            </w:pPr>
            <w:r>
              <w:rPr>
                <w:rFonts w:cs="Arial"/>
              </w:rPr>
              <w:t>HMI displays Locked HMI for unlocked failed</w:t>
            </w:r>
          </w:p>
          <w:p w:rsidR="00FC5149" w:rsidRPr="00A41D6E" w:rsidRDefault="000D3FD3" w:rsidP="00A41D6E">
            <w:pPr>
              <w:numPr>
                <w:ilvl w:val="0"/>
                <w:numId w:val="440"/>
              </w:numPr>
              <w:spacing w:line="276" w:lineRule="auto"/>
              <w:rPr>
                <w:rFonts w:cs="Arial"/>
                <w:sz w:val="16"/>
                <w:szCs w:val="16"/>
              </w:rPr>
            </w:pPr>
            <w:r w:rsidRPr="00A41D6E">
              <w:rPr>
                <w:rFonts w:cs="Arial"/>
                <w:sz w:val="16"/>
                <w:szCs w:val="16"/>
              </w:rPr>
              <w:t>Note: charge port light will be used for feedback</w:t>
            </w:r>
          </w:p>
          <w:p w:rsidR="00A41D6E" w:rsidRPr="00A41D6E" w:rsidRDefault="000D3FD3" w:rsidP="00A41D6E">
            <w:pPr>
              <w:spacing w:line="276" w:lineRule="auto"/>
              <w:rPr>
                <w:rFonts w:cs="Arial"/>
              </w:rPr>
            </w:pPr>
          </w:p>
        </w:tc>
      </w:tr>
      <w:tr w:rsidR="00FC5149" w:rsidRPr="00FC5149" w:rsidTr="00FC5149">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5149" w:rsidRPr="00FC5149" w:rsidRDefault="000D3FD3">
            <w:pPr>
              <w:spacing w:line="276" w:lineRule="auto"/>
              <w:rPr>
                <w:rFonts w:cs="Arial"/>
                <w:b/>
              </w:rPr>
            </w:pPr>
            <w:r w:rsidRPr="00FC5149">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FC5149" w:rsidRPr="00FC5149" w:rsidRDefault="000D3FD3">
            <w:pPr>
              <w:spacing w:line="276" w:lineRule="auto"/>
              <w:rPr>
                <w:rFonts w:cs="Arial"/>
              </w:rPr>
            </w:pPr>
            <w:r w:rsidRPr="00FC5149">
              <w:rPr>
                <w:rFonts w:cs="Arial"/>
              </w:rPr>
              <w:t>G-HMI</w:t>
            </w:r>
          </w:p>
        </w:tc>
      </w:tr>
    </w:tbl>
    <w:p w:rsidR="00500605" w:rsidRDefault="000D3FD3" w:rsidP="00CD0F64"/>
    <w:p w:rsidR="00406F39" w:rsidRDefault="000D3FD3" w:rsidP="0046553F">
      <w:pPr>
        <w:pStyle w:val="Heading4"/>
      </w:pPr>
      <w:r>
        <w:t xml:space="preserve">VS-UC-REQ-131665/B-The </w:t>
      </w:r>
      <w:r>
        <w:t>charger module reports lock fail on the charge status signal</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777560" w:rsidRPr="00777560" w:rsidTr="0077756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777560" w:rsidRPr="00777560" w:rsidRDefault="000D3FD3">
            <w:pPr>
              <w:spacing w:line="276" w:lineRule="auto"/>
              <w:rPr>
                <w:rFonts w:cs="Arial"/>
                <w:b/>
              </w:rPr>
            </w:pPr>
            <w:r w:rsidRPr="00777560">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777560" w:rsidRPr="00777560" w:rsidRDefault="000D3FD3">
            <w:pPr>
              <w:spacing w:line="276" w:lineRule="auto"/>
              <w:rPr>
                <w:rFonts w:cs="Arial"/>
                <w:highlight w:val="cyan"/>
              </w:rPr>
            </w:pPr>
            <w:r w:rsidRPr="00777560">
              <w:rPr>
                <w:rFonts w:cs="Arial"/>
              </w:rPr>
              <w:t>Vehicle Occupant</w:t>
            </w:r>
          </w:p>
        </w:tc>
      </w:tr>
      <w:tr w:rsidR="00777560" w:rsidRPr="00777560" w:rsidTr="0077756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777560" w:rsidRPr="00777560" w:rsidRDefault="000D3FD3">
            <w:pPr>
              <w:spacing w:line="276" w:lineRule="auto"/>
              <w:rPr>
                <w:rFonts w:cs="Arial"/>
                <w:b/>
              </w:rPr>
            </w:pPr>
            <w:r w:rsidRPr="00777560">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777560" w:rsidRPr="00777560" w:rsidRDefault="000D3FD3">
            <w:pPr>
              <w:spacing w:line="276" w:lineRule="auto"/>
              <w:rPr>
                <w:rFonts w:cs="Arial"/>
              </w:rPr>
            </w:pPr>
            <w:r w:rsidRPr="00777560">
              <w:rPr>
                <w:rFonts w:cs="Arial"/>
              </w:rPr>
              <w:t>Infotainment System is On</w:t>
            </w:r>
          </w:p>
          <w:p w:rsidR="00777560" w:rsidRPr="00777560" w:rsidRDefault="000D3FD3">
            <w:pPr>
              <w:spacing w:line="276" w:lineRule="auto"/>
              <w:rPr>
                <w:rFonts w:cs="Arial"/>
              </w:rPr>
            </w:pPr>
            <w:r w:rsidRPr="00777560">
              <w:rPr>
                <w:rFonts w:cs="Arial"/>
              </w:rPr>
              <w:t xml:space="preserve">Charge Cord is connected </w:t>
            </w:r>
          </w:p>
          <w:p w:rsidR="00777560" w:rsidRPr="00777560" w:rsidRDefault="000D3FD3">
            <w:pPr>
              <w:spacing w:line="276" w:lineRule="auto"/>
              <w:rPr>
                <w:rFonts w:cs="Arial"/>
                <w:b/>
              </w:rPr>
            </w:pPr>
            <w:r w:rsidRPr="00777560">
              <w:rPr>
                <w:rFonts w:cs="Arial"/>
              </w:rPr>
              <w:t>Ignition Status is Run</w:t>
            </w:r>
          </w:p>
        </w:tc>
      </w:tr>
      <w:tr w:rsidR="00777560" w:rsidRPr="00777560" w:rsidTr="00777560">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777560" w:rsidRPr="00777560" w:rsidRDefault="000D3FD3">
            <w:pPr>
              <w:spacing w:line="276" w:lineRule="auto"/>
              <w:rPr>
                <w:rFonts w:cs="Arial"/>
                <w:b/>
              </w:rPr>
            </w:pPr>
            <w:r w:rsidRPr="00777560">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777560" w:rsidRPr="00777560" w:rsidRDefault="000D3FD3">
            <w:pPr>
              <w:spacing w:line="276" w:lineRule="auto"/>
              <w:rPr>
                <w:rFonts w:cs="Arial"/>
              </w:rPr>
            </w:pPr>
            <w:r w:rsidRPr="00777560">
              <w:rPr>
                <w:rFonts w:cs="Arial"/>
              </w:rPr>
              <w:t>The cord tries to lock, but fails</w:t>
            </w:r>
          </w:p>
        </w:tc>
      </w:tr>
      <w:tr w:rsidR="00777560" w:rsidRPr="00777560" w:rsidTr="0077756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777560" w:rsidRPr="00777560" w:rsidRDefault="000D3FD3">
            <w:pPr>
              <w:spacing w:line="276" w:lineRule="auto"/>
              <w:rPr>
                <w:rFonts w:cs="Arial"/>
                <w:b/>
              </w:rPr>
            </w:pPr>
            <w:r w:rsidRPr="00777560">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777560" w:rsidRDefault="000D3FD3">
            <w:pPr>
              <w:spacing w:line="276" w:lineRule="auto"/>
              <w:rPr>
                <w:rFonts w:cs="Arial"/>
              </w:rPr>
            </w:pPr>
            <w:r w:rsidRPr="00777560">
              <w:rPr>
                <w:rFonts w:cs="Arial"/>
              </w:rPr>
              <w:t xml:space="preserve">HMI </w:t>
            </w:r>
            <w:r>
              <w:rPr>
                <w:rFonts w:cs="Arial"/>
              </w:rPr>
              <w:t xml:space="preserve">display Unlocked HMI for Lock Failed </w:t>
            </w:r>
          </w:p>
          <w:p w:rsidR="00124A2E" w:rsidRPr="00124A2E" w:rsidRDefault="000D3FD3" w:rsidP="00124A2E">
            <w:pPr>
              <w:numPr>
                <w:ilvl w:val="0"/>
                <w:numId w:val="442"/>
              </w:numPr>
              <w:spacing w:line="276" w:lineRule="auto"/>
              <w:rPr>
                <w:rFonts w:cs="Arial"/>
                <w:sz w:val="16"/>
                <w:szCs w:val="16"/>
              </w:rPr>
            </w:pPr>
            <w:r w:rsidRPr="00124A2E">
              <w:rPr>
                <w:rFonts w:cs="Arial"/>
                <w:sz w:val="16"/>
                <w:szCs w:val="16"/>
              </w:rPr>
              <w:t>charge port light will be used for feedback</w:t>
            </w:r>
          </w:p>
          <w:p w:rsidR="00777560" w:rsidRPr="00777560" w:rsidRDefault="000D3FD3">
            <w:pPr>
              <w:spacing w:line="276" w:lineRule="auto"/>
              <w:rPr>
                <w:rFonts w:cs="Arial"/>
              </w:rPr>
            </w:pPr>
          </w:p>
        </w:tc>
      </w:tr>
      <w:tr w:rsidR="00777560" w:rsidRPr="00777560" w:rsidTr="00777560">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777560" w:rsidRPr="00777560" w:rsidRDefault="000D3FD3">
            <w:pPr>
              <w:spacing w:line="276" w:lineRule="auto"/>
              <w:rPr>
                <w:rFonts w:cs="Arial"/>
                <w:b/>
              </w:rPr>
            </w:pPr>
            <w:r w:rsidRPr="00777560">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777560" w:rsidRPr="00777560" w:rsidRDefault="000D3FD3">
            <w:pPr>
              <w:spacing w:line="276" w:lineRule="auto"/>
              <w:rPr>
                <w:rFonts w:cs="Arial"/>
              </w:rPr>
            </w:pPr>
            <w:r w:rsidRPr="00777560">
              <w:rPr>
                <w:rFonts w:cs="Arial"/>
              </w:rPr>
              <w:t>G-HMI</w:t>
            </w:r>
          </w:p>
        </w:tc>
      </w:tr>
    </w:tbl>
    <w:p w:rsidR="00406F39" w:rsidRDefault="000D3FD3" w:rsidP="0046553F">
      <w:pPr>
        <w:pStyle w:val="Heading4"/>
      </w:pPr>
      <w:r>
        <w:lastRenderedPageBreak/>
        <w:t>VS-UC-REQ-131666/A-Charger module reports Inactive encoding on the charger status signal</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FC1CA1" w:rsidRPr="00FC1CA1" w:rsidTr="00FC1CA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1CA1" w:rsidRPr="00FC1CA1" w:rsidRDefault="000D3FD3">
            <w:pPr>
              <w:spacing w:line="276" w:lineRule="auto"/>
              <w:rPr>
                <w:rFonts w:cs="Arial"/>
                <w:b/>
              </w:rPr>
            </w:pPr>
            <w:r w:rsidRPr="00FC1CA1">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FC1CA1" w:rsidRPr="00FC1CA1" w:rsidRDefault="000D3FD3">
            <w:pPr>
              <w:spacing w:line="276" w:lineRule="auto"/>
              <w:rPr>
                <w:rFonts w:cs="Arial"/>
                <w:highlight w:val="cyan"/>
              </w:rPr>
            </w:pPr>
            <w:r w:rsidRPr="00FC1CA1">
              <w:rPr>
                <w:rFonts w:cs="Arial"/>
              </w:rPr>
              <w:t>Vehicle Occupant</w:t>
            </w:r>
          </w:p>
        </w:tc>
      </w:tr>
      <w:tr w:rsidR="00FC1CA1" w:rsidRPr="00FC1CA1" w:rsidTr="00FC1CA1">
        <w:trPr>
          <w:trHeight w:val="883"/>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1CA1" w:rsidRPr="00FC1CA1" w:rsidRDefault="000D3FD3">
            <w:pPr>
              <w:spacing w:line="276" w:lineRule="auto"/>
              <w:rPr>
                <w:rFonts w:cs="Arial"/>
                <w:b/>
              </w:rPr>
            </w:pPr>
            <w:r w:rsidRPr="00FC1CA1">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FC1CA1" w:rsidRPr="00FC1CA1" w:rsidRDefault="000D3FD3">
            <w:pPr>
              <w:spacing w:line="276" w:lineRule="auto"/>
              <w:rPr>
                <w:rFonts w:cs="Arial"/>
              </w:rPr>
            </w:pPr>
            <w:r w:rsidRPr="00FC1CA1">
              <w:rPr>
                <w:rFonts w:cs="Arial"/>
              </w:rPr>
              <w:t>Infotainment System is On</w:t>
            </w:r>
          </w:p>
          <w:p w:rsidR="00FC1CA1" w:rsidRPr="00FC1CA1" w:rsidRDefault="000D3FD3">
            <w:pPr>
              <w:spacing w:line="276" w:lineRule="auto"/>
              <w:rPr>
                <w:rFonts w:cs="Arial"/>
              </w:rPr>
            </w:pPr>
            <w:r w:rsidRPr="00FC1CA1">
              <w:rPr>
                <w:rFonts w:cs="Arial"/>
              </w:rPr>
              <w:t>Ignition Status is Run</w:t>
            </w:r>
          </w:p>
        </w:tc>
      </w:tr>
      <w:tr w:rsidR="00FC1CA1" w:rsidRPr="00FC1CA1" w:rsidTr="00FC1CA1">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1CA1" w:rsidRPr="00FC1CA1" w:rsidRDefault="000D3FD3">
            <w:pPr>
              <w:spacing w:line="276" w:lineRule="auto"/>
              <w:rPr>
                <w:rFonts w:cs="Arial"/>
                <w:b/>
              </w:rPr>
            </w:pPr>
            <w:r w:rsidRPr="00FC1CA1">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FC1CA1" w:rsidRPr="00FC1CA1" w:rsidRDefault="000D3FD3" w:rsidP="001213AC">
            <w:pPr>
              <w:spacing w:line="276" w:lineRule="auto"/>
              <w:rPr>
                <w:rFonts w:cs="Arial"/>
              </w:rPr>
            </w:pPr>
            <w:r w:rsidRPr="00FC1CA1">
              <w:rPr>
                <w:rFonts w:cs="Arial"/>
              </w:rPr>
              <w:t>Charger module powers up and reports</w:t>
            </w:r>
            <w:r>
              <w:rPr>
                <w:rFonts w:cs="Arial"/>
              </w:rPr>
              <w:t xml:space="preserve"> Inactive</w:t>
            </w:r>
            <w:r w:rsidRPr="00FC1CA1">
              <w:rPr>
                <w:rFonts w:cs="Arial"/>
              </w:rPr>
              <w:t xml:space="preserve"> on the </w:t>
            </w:r>
            <w:r>
              <w:rPr>
                <w:rFonts w:cs="Arial"/>
              </w:rPr>
              <w:t>status signal</w:t>
            </w:r>
          </w:p>
        </w:tc>
      </w:tr>
      <w:tr w:rsidR="00FC1CA1" w:rsidRPr="00FC1CA1" w:rsidTr="00FC1CA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1CA1" w:rsidRPr="00FC1CA1" w:rsidRDefault="000D3FD3">
            <w:pPr>
              <w:spacing w:line="276" w:lineRule="auto"/>
              <w:rPr>
                <w:rFonts w:cs="Arial"/>
                <w:b/>
              </w:rPr>
            </w:pPr>
            <w:r w:rsidRPr="00FC1CA1">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E1198A" w:rsidRPr="00576AE6" w:rsidRDefault="000D3FD3">
            <w:pPr>
              <w:spacing w:line="276" w:lineRule="auto"/>
              <w:rPr>
                <w:rFonts w:cs="Arial"/>
              </w:rPr>
            </w:pPr>
            <w:r w:rsidRPr="00576AE6">
              <w:rPr>
                <w:rFonts w:cs="Arial"/>
              </w:rPr>
              <w:t xml:space="preserve">HMI performs based </w:t>
            </w:r>
            <w:r w:rsidRPr="00576AE6">
              <w:rPr>
                <w:rFonts w:cs="Arial"/>
              </w:rPr>
              <w:t>on last state the charger status signal was received that was not Inactive.</w:t>
            </w:r>
            <w:r>
              <w:rPr>
                <w:rFonts w:cs="Arial"/>
              </w:rPr>
              <w:t xml:space="preserve">  This applies only if received Inactive for less than 5 seconds in Run.</w:t>
            </w:r>
            <w:r w:rsidRPr="00576AE6">
              <w:rPr>
                <w:rFonts w:cs="Arial"/>
              </w:rPr>
              <w:t xml:space="preserve">  </w:t>
            </w:r>
          </w:p>
          <w:p w:rsidR="00E1198A" w:rsidRPr="00576AE6" w:rsidRDefault="000D3FD3">
            <w:pPr>
              <w:spacing w:line="276" w:lineRule="auto"/>
              <w:rPr>
                <w:rFonts w:cs="Arial"/>
              </w:rPr>
            </w:pPr>
          </w:p>
          <w:p w:rsidR="00FC1CA1" w:rsidRPr="00FC1CA1" w:rsidRDefault="000D3FD3" w:rsidP="00E1198A">
            <w:pPr>
              <w:spacing w:line="276" w:lineRule="auto"/>
              <w:rPr>
                <w:rFonts w:cs="Arial"/>
              </w:rPr>
            </w:pPr>
            <w:r w:rsidRPr="00576AE6">
              <w:rPr>
                <w:rFonts w:cs="Arial"/>
              </w:rPr>
              <w:t>If receive Inactive more than 5 seconds</w:t>
            </w:r>
            <w:r>
              <w:rPr>
                <w:rFonts w:cs="Arial"/>
              </w:rPr>
              <w:t xml:space="preserve"> in Run</w:t>
            </w:r>
            <w:r w:rsidRPr="00576AE6">
              <w:rPr>
                <w:rFonts w:cs="Arial"/>
              </w:rPr>
              <w:t xml:space="preserve"> then the signal is considered missing/unknown. </w:t>
            </w:r>
            <w:r w:rsidRPr="00576AE6">
              <w:rPr>
                <w:rFonts w:cs="Arial"/>
              </w:rPr>
              <w:t>When missin</w:t>
            </w:r>
            <w:r w:rsidRPr="00576AE6">
              <w:rPr>
                <w:rFonts w:cs="Arial"/>
              </w:rPr>
              <w:t>g/unknown</w:t>
            </w:r>
            <w:r w:rsidRPr="00576AE6">
              <w:rPr>
                <w:rFonts w:cs="Arial"/>
              </w:rPr>
              <w:t xml:space="preserve"> the HMI shall assume the cord is locked so that the unlock button is available.</w:t>
            </w:r>
          </w:p>
        </w:tc>
      </w:tr>
      <w:tr w:rsidR="00FC1CA1" w:rsidRPr="00FC1CA1" w:rsidTr="00FC1CA1">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FC1CA1" w:rsidRPr="00FC1CA1" w:rsidRDefault="000D3FD3">
            <w:pPr>
              <w:spacing w:line="276" w:lineRule="auto"/>
              <w:rPr>
                <w:rFonts w:cs="Arial"/>
                <w:b/>
              </w:rPr>
            </w:pPr>
            <w:r w:rsidRPr="00FC1CA1">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FC1CA1" w:rsidRPr="00FC1CA1" w:rsidRDefault="000D3FD3">
            <w:pPr>
              <w:spacing w:line="276" w:lineRule="auto"/>
              <w:rPr>
                <w:rFonts w:cs="Arial"/>
              </w:rPr>
            </w:pPr>
            <w:r w:rsidRPr="00FC1CA1">
              <w:rPr>
                <w:rFonts w:cs="Arial"/>
              </w:rPr>
              <w:t>G-HMI</w:t>
            </w:r>
          </w:p>
        </w:tc>
      </w:tr>
    </w:tbl>
    <w:p w:rsidR="00500605" w:rsidRDefault="000D3FD3" w:rsidP="00CD0F64"/>
    <w:p w:rsidR="00406F39" w:rsidRDefault="000D3FD3" w:rsidP="0046553F">
      <w:pPr>
        <w:pStyle w:val="Heading4"/>
      </w:pPr>
      <w:r>
        <w:t xml:space="preserve">VS-UC-REQ-131667/B-The Charger Module reports Faulty </w:t>
      </w:r>
      <w:r>
        <w:t>on the status signal</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520E07" w:rsidRPr="00520E07" w:rsidTr="00520E0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520E07" w:rsidRPr="00520E07" w:rsidRDefault="000D3FD3">
            <w:pPr>
              <w:spacing w:line="276" w:lineRule="auto"/>
              <w:rPr>
                <w:rFonts w:cs="Arial"/>
                <w:b/>
              </w:rPr>
            </w:pPr>
            <w:r w:rsidRPr="00520E07">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520E07" w:rsidRPr="00520E07" w:rsidRDefault="000D3FD3">
            <w:pPr>
              <w:spacing w:line="276" w:lineRule="auto"/>
              <w:rPr>
                <w:rFonts w:cs="Arial"/>
                <w:highlight w:val="cyan"/>
              </w:rPr>
            </w:pPr>
            <w:r w:rsidRPr="00520E07">
              <w:rPr>
                <w:rFonts w:cs="Arial"/>
              </w:rPr>
              <w:t>Vehicle Occupant</w:t>
            </w:r>
          </w:p>
        </w:tc>
      </w:tr>
      <w:tr w:rsidR="00520E07" w:rsidRPr="00520E07" w:rsidTr="00520E0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520E07" w:rsidRPr="00520E07" w:rsidRDefault="000D3FD3">
            <w:pPr>
              <w:spacing w:line="276" w:lineRule="auto"/>
              <w:rPr>
                <w:rFonts w:cs="Arial"/>
                <w:b/>
              </w:rPr>
            </w:pPr>
            <w:r w:rsidRPr="00520E07">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520E07" w:rsidRPr="00520E07" w:rsidRDefault="000D3FD3">
            <w:pPr>
              <w:spacing w:line="276" w:lineRule="auto"/>
              <w:rPr>
                <w:rFonts w:cs="Arial"/>
              </w:rPr>
            </w:pPr>
            <w:r w:rsidRPr="00520E07">
              <w:rPr>
                <w:rFonts w:cs="Arial"/>
              </w:rPr>
              <w:t>Infotainment System is On</w:t>
            </w:r>
          </w:p>
          <w:p w:rsidR="00520E07" w:rsidRDefault="000D3FD3">
            <w:pPr>
              <w:spacing w:line="276" w:lineRule="auto"/>
              <w:rPr>
                <w:rFonts w:cs="Arial"/>
              </w:rPr>
            </w:pPr>
            <w:r w:rsidRPr="00520E07">
              <w:rPr>
                <w:rFonts w:cs="Arial"/>
              </w:rPr>
              <w:t xml:space="preserve">Charge Cord is connected </w:t>
            </w:r>
          </w:p>
          <w:p w:rsidR="00BF4242" w:rsidRPr="00520E07" w:rsidRDefault="000D3FD3">
            <w:pPr>
              <w:spacing w:line="276" w:lineRule="auto"/>
              <w:rPr>
                <w:rFonts w:cs="Arial"/>
              </w:rPr>
            </w:pPr>
            <w:r>
              <w:rPr>
                <w:rFonts w:cs="Arial"/>
              </w:rPr>
              <w:t>Settings HMI is active</w:t>
            </w:r>
          </w:p>
          <w:p w:rsidR="00520E07" w:rsidRPr="00520E07" w:rsidRDefault="000D3FD3">
            <w:pPr>
              <w:spacing w:line="276" w:lineRule="auto"/>
              <w:rPr>
                <w:rFonts w:cs="Arial"/>
                <w:b/>
              </w:rPr>
            </w:pPr>
            <w:r w:rsidRPr="00520E07">
              <w:rPr>
                <w:rFonts w:cs="Arial"/>
              </w:rPr>
              <w:t>Ignition Status is Run</w:t>
            </w:r>
          </w:p>
        </w:tc>
      </w:tr>
      <w:tr w:rsidR="00520E07" w:rsidRPr="00520E07" w:rsidTr="00520E07">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520E07" w:rsidRPr="00520E07" w:rsidRDefault="000D3FD3">
            <w:pPr>
              <w:spacing w:line="276" w:lineRule="auto"/>
              <w:rPr>
                <w:rFonts w:cs="Arial"/>
                <w:b/>
              </w:rPr>
            </w:pPr>
            <w:r w:rsidRPr="00520E07">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520E07" w:rsidRPr="00520E07" w:rsidRDefault="000D3FD3">
            <w:pPr>
              <w:spacing w:line="276" w:lineRule="auto"/>
              <w:rPr>
                <w:rFonts w:cs="Arial"/>
              </w:rPr>
            </w:pPr>
            <w:r w:rsidRPr="00520E07">
              <w:rPr>
                <w:rFonts w:cs="Arial"/>
              </w:rPr>
              <w:t>The charger reports faulty on the charge cord lock status</w:t>
            </w:r>
          </w:p>
        </w:tc>
      </w:tr>
      <w:tr w:rsidR="00520E07" w:rsidRPr="00520E07" w:rsidTr="00520E0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520E07" w:rsidRPr="00520E07" w:rsidRDefault="000D3FD3">
            <w:pPr>
              <w:spacing w:line="276" w:lineRule="auto"/>
              <w:rPr>
                <w:rFonts w:cs="Arial"/>
                <w:b/>
              </w:rPr>
            </w:pPr>
            <w:r w:rsidRPr="00520E07">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520E07" w:rsidRDefault="000D3FD3">
            <w:pPr>
              <w:spacing w:line="276" w:lineRule="auto"/>
              <w:rPr>
                <w:rFonts w:cs="Arial"/>
              </w:rPr>
            </w:pPr>
            <w:r w:rsidRPr="00520E07">
              <w:rPr>
                <w:rFonts w:cs="Arial"/>
              </w:rPr>
              <w:t xml:space="preserve">HMI </w:t>
            </w:r>
            <w:r>
              <w:rPr>
                <w:rFonts w:cs="Arial"/>
              </w:rPr>
              <w:t>displays Locked HMI for</w:t>
            </w:r>
            <w:r w:rsidRPr="00520E07">
              <w:rPr>
                <w:rFonts w:cs="Arial"/>
              </w:rPr>
              <w:t xml:space="preserve"> faulty </w:t>
            </w:r>
          </w:p>
          <w:p w:rsidR="00CA1840" w:rsidRPr="00CA1840" w:rsidRDefault="000D3FD3" w:rsidP="00CA1840">
            <w:pPr>
              <w:numPr>
                <w:ilvl w:val="0"/>
                <w:numId w:val="445"/>
              </w:numPr>
              <w:spacing w:line="276" w:lineRule="auto"/>
              <w:rPr>
                <w:rFonts w:cs="Arial"/>
                <w:sz w:val="16"/>
                <w:szCs w:val="16"/>
              </w:rPr>
            </w:pPr>
            <w:r w:rsidRPr="00CA1840">
              <w:rPr>
                <w:rFonts w:cs="Arial"/>
                <w:sz w:val="16"/>
                <w:szCs w:val="16"/>
              </w:rPr>
              <w:t>charge port light will be used for feedback</w:t>
            </w:r>
          </w:p>
          <w:p w:rsidR="00520E07" w:rsidRPr="00520E07" w:rsidRDefault="000D3FD3" w:rsidP="00CA1840">
            <w:pPr>
              <w:spacing w:line="276" w:lineRule="auto"/>
              <w:rPr>
                <w:rFonts w:cs="Arial"/>
              </w:rPr>
            </w:pPr>
            <w:r w:rsidRPr="00520E07">
              <w:rPr>
                <w:rFonts w:cs="Arial"/>
                <w:b/>
              </w:rPr>
              <w:t xml:space="preserve"> </w:t>
            </w:r>
          </w:p>
        </w:tc>
      </w:tr>
      <w:tr w:rsidR="00520E07" w:rsidRPr="00520E07" w:rsidTr="00520E07">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520E07" w:rsidRPr="00520E07" w:rsidRDefault="000D3FD3">
            <w:pPr>
              <w:spacing w:line="276" w:lineRule="auto"/>
              <w:rPr>
                <w:rFonts w:cs="Arial"/>
                <w:b/>
              </w:rPr>
            </w:pPr>
            <w:r w:rsidRPr="00520E07">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520E07" w:rsidRPr="00520E07" w:rsidRDefault="000D3FD3">
            <w:pPr>
              <w:spacing w:line="276" w:lineRule="auto"/>
              <w:rPr>
                <w:rFonts w:cs="Arial"/>
              </w:rPr>
            </w:pPr>
            <w:r w:rsidRPr="00520E07">
              <w:rPr>
                <w:rFonts w:cs="Arial"/>
              </w:rPr>
              <w:t>G-HMI</w:t>
            </w:r>
          </w:p>
        </w:tc>
      </w:tr>
    </w:tbl>
    <w:p w:rsidR="00500605" w:rsidRDefault="000D3FD3" w:rsidP="00CD0F64"/>
    <w:p w:rsidR="00406F39" w:rsidRDefault="000D3FD3" w:rsidP="0046553F">
      <w:pPr>
        <w:pStyle w:val="Heading4"/>
      </w:pPr>
      <w:r>
        <w:t>VS-UC-REQ-131668/A-The charging module reports Locking In Progress on the charger status signal</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EF71A8" w:rsidRPr="00EF71A8" w:rsidTr="00EF71A8">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EF71A8" w:rsidRPr="00EF71A8" w:rsidRDefault="000D3FD3">
            <w:pPr>
              <w:spacing w:line="276" w:lineRule="auto"/>
              <w:rPr>
                <w:rFonts w:cs="Arial"/>
                <w:b/>
              </w:rPr>
            </w:pPr>
            <w:r w:rsidRPr="00EF71A8">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EF71A8" w:rsidRPr="00EF71A8" w:rsidRDefault="000D3FD3">
            <w:pPr>
              <w:spacing w:line="276" w:lineRule="auto"/>
              <w:rPr>
                <w:rFonts w:cs="Arial"/>
                <w:highlight w:val="cyan"/>
              </w:rPr>
            </w:pPr>
            <w:r w:rsidRPr="00EF71A8">
              <w:rPr>
                <w:rFonts w:cs="Arial"/>
              </w:rPr>
              <w:t>Vehicle Occupant</w:t>
            </w:r>
          </w:p>
        </w:tc>
      </w:tr>
      <w:tr w:rsidR="00EF71A8" w:rsidRPr="00EF71A8" w:rsidTr="00EF71A8">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EF71A8" w:rsidRPr="00EF71A8" w:rsidRDefault="000D3FD3">
            <w:pPr>
              <w:spacing w:line="276" w:lineRule="auto"/>
              <w:rPr>
                <w:rFonts w:cs="Arial"/>
                <w:b/>
              </w:rPr>
            </w:pPr>
            <w:r w:rsidRPr="00EF71A8">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EF71A8" w:rsidRPr="00EF71A8" w:rsidRDefault="000D3FD3">
            <w:pPr>
              <w:spacing w:line="276" w:lineRule="auto"/>
              <w:rPr>
                <w:rFonts w:cs="Arial"/>
              </w:rPr>
            </w:pPr>
            <w:r w:rsidRPr="00EF71A8">
              <w:rPr>
                <w:rFonts w:cs="Arial"/>
              </w:rPr>
              <w:t>Infotainment System is On</w:t>
            </w:r>
          </w:p>
          <w:p w:rsidR="00EF71A8" w:rsidRPr="00EF71A8" w:rsidRDefault="000D3FD3">
            <w:pPr>
              <w:spacing w:line="276" w:lineRule="auto"/>
              <w:rPr>
                <w:rFonts w:cs="Arial"/>
              </w:rPr>
            </w:pPr>
            <w:r w:rsidRPr="00EF71A8">
              <w:rPr>
                <w:rFonts w:cs="Arial"/>
              </w:rPr>
              <w:t xml:space="preserve">Charge Cord is connected </w:t>
            </w:r>
          </w:p>
          <w:p w:rsidR="00EF71A8" w:rsidRPr="00EF71A8" w:rsidRDefault="000D3FD3">
            <w:pPr>
              <w:spacing w:line="276" w:lineRule="auto"/>
              <w:rPr>
                <w:rFonts w:cs="Arial"/>
                <w:b/>
              </w:rPr>
            </w:pPr>
            <w:r w:rsidRPr="00EF71A8">
              <w:rPr>
                <w:rFonts w:cs="Arial"/>
              </w:rPr>
              <w:t>Ignition Status is Run</w:t>
            </w:r>
          </w:p>
        </w:tc>
      </w:tr>
      <w:tr w:rsidR="00EF71A8" w:rsidRPr="00EF71A8" w:rsidTr="00EF71A8">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EF71A8" w:rsidRPr="00EF71A8" w:rsidRDefault="000D3FD3">
            <w:pPr>
              <w:spacing w:line="276" w:lineRule="auto"/>
              <w:rPr>
                <w:rFonts w:cs="Arial"/>
                <w:b/>
              </w:rPr>
            </w:pPr>
            <w:r w:rsidRPr="00EF71A8">
              <w:rPr>
                <w:rFonts w:cs="Arial"/>
                <w:b/>
              </w:rPr>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EF71A8" w:rsidRPr="002C0724" w:rsidRDefault="000D3FD3">
            <w:pPr>
              <w:spacing w:line="276" w:lineRule="auto"/>
              <w:rPr>
                <w:rFonts w:cs="Arial"/>
              </w:rPr>
            </w:pPr>
            <w:r w:rsidRPr="002C0724">
              <w:rPr>
                <w:rFonts w:cs="Arial"/>
              </w:rPr>
              <w:t>The charger reports Locking In Progress on the charge cord lock status</w:t>
            </w:r>
          </w:p>
        </w:tc>
      </w:tr>
      <w:tr w:rsidR="00EF71A8" w:rsidRPr="00EF71A8" w:rsidTr="00EF71A8">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EF71A8" w:rsidRPr="00EF71A8" w:rsidRDefault="000D3FD3">
            <w:pPr>
              <w:spacing w:line="276" w:lineRule="auto"/>
              <w:rPr>
                <w:rFonts w:cs="Arial"/>
                <w:b/>
              </w:rPr>
            </w:pPr>
            <w:r w:rsidRPr="00EF71A8">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hideMark/>
          </w:tcPr>
          <w:p w:rsidR="00EF71A8" w:rsidRPr="002C0724" w:rsidRDefault="000D3FD3">
            <w:pPr>
              <w:spacing w:line="276" w:lineRule="auto"/>
              <w:rPr>
                <w:rFonts w:cs="Arial"/>
              </w:rPr>
            </w:pPr>
            <w:r w:rsidRPr="002C0724">
              <w:rPr>
                <w:rFonts w:cs="Arial"/>
              </w:rPr>
              <w:t xml:space="preserve">HMI </w:t>
            </w:r>
            <w:r>
              <w:rPr>
                <w:rFonts w:cs="Arial"/>
              </w:rPr>
              <w:t xml:space="preserve">shows Unlocked </w:t>
            </w:r>
            <w:r>
              <w:rPr>
                <w:rFonts w:cs="Arial"/>
              </w:rPr>
              <w:t>HMI for</w:t>
            </w:r>
            <w:r w:rsidRPr="002C0724">
              <w:rPr>
                <w:rFonts w:cs="Arial"/>
              </w:rPr>
              <w:t xml:space="preserve"> Locking In Progress </w:t>
            </w:r>
          </w:p>
          <w:p w:rsidR="00EF71A8" w:rsidRPr="002C0724" w:rsidRDefault="000D3FD3" w:rsidP="00EF71A8">
            <w:pPr>
              <w:numPr>
                <w:ilvl w:val="0"/>
                <w:numId w:val="447"/>
              </w:numPr>
              <w:spacing w:line="276" w:lineRule="auto"/>
              <w:rPr>
                <w:rFonts w:cs="Arial"/>
                <w:sz w:val="16"/>
                <w:szCs w:val="16"/>
              </w:rPr>
            </w:pPr>
            <w:r w:rsidRPr="002C0724">
              <w:rPr>
                <w:rFonts w:cs="Arial"/>
                <w:sz w:val="16"/>
                <w:szCs w:val="16"/>
              </w:rPr>
              <w:t>charge port light will be used for feedback</w:t>
            </w:r>
          </w:p>
          <w:p w:rsidR="00EF71A8" w:rsidRPr="002C0724" w:rsidRDefault="000D3FD3">
            <w:pPr>
              <w:spacing w:line="276" w:lineRule="auto"/>
              <w:rPr>
                <w:rFonts w:cs="Arial"/>
              </w:rPr>
            </w:pPr>
          </w:p>
        </w:tc>
      </w:tr>
      <w:tr w:rsidR="00EF71A8" w:rsidRPr="00EF71A8" w:rsidTr="00EF71A8">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EF71A8" w:rsidRPr="00EF71A8" w:rsidRDefault="000D3FD3">
            <w:pPr>
              <w:spacing w:line="276" w:lineRule="auto"/>
              <w:rPr>
                <w:rFonts w:cs="Arial"/>
                <w:b/>
              </w:rPr>
            </w:pPr>
            <w:r w:rsidRPr="00EF71A8">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EF71A8" w:rsidRPr="00EF71A8" w:rsidRDefault="000D3FD3">
            <w:pPr>
              <w:spacing w:line="276" w:lineRule="auto"/>
              <w:rPr>
                <w:rFonts w:cs="Arial"/>
              </w:rPr>
            </w:pPr>
            <w:r w:rsidRPr="00EF71A8">
              <w:rPr>
                <w:rFonts w:cs="Arial"/>
              </w:rPr>
              <w:t>G-HMI</w:t>
            </w:r>
          </w:p>
        </w:tc>
      </w:tr>
    </w:tbl>
    <w:p w:rsidR="00500605" w:rsidRDefault="000D3FD3" w:rsidP="00CD0F64"/>
    <w:p w:rsidR="00406F39" w:rsidRDefault="000D3FD3" w:rsidP="0046553F">
      <w:pPr>
        <w:pStyle w:val="Heading4"/>
      </w:pPr>
      <w:r>
        <w:t xml:space="preserve">VS-UC-REQ-132657/A-User plugs in Charge Cord and Charge Cord is </w:t>
      </w:r>
      <w:r>
        <w:t>Automatically Locked</w:t>
      </w:r>
    </w:p>
    <w:p w:rsidR="003D2376" w:rsidRDefault="000D3FD3" w:rsidP="003D237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87"/>
      </w:tblGrid>
      <w:tr w:rsidR="003D2376" w:rsidRPr="003D2376" w:rsidTr="003D2376">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D2376" w:rsidRPr="003D2376" w:rsidRDefault="000D3FD3" w:rsidP="003D2376">
            <w:pPr>
              <w:spacing w:line="276" w:lineRule="auto"/>
              <w:rPr>
                <w:rFonts w:cs="Arial"/>
                <w:b/>
              </w:rPr>
            </w:pPr>
            <w:r w:rsidRPr="003D2376">
              <w:rPr>
                <w:rFonts w:cs="Arial"/>
                <w:b/>
              </w:rPr>
              <w:t>Actors</w:t>
            </w:r>
          </w:p>
        </w:tc>
        <w:tc>
          <w:tcPr>
            <w:tcW w:w="7087" w:type="dxa"/>
            <w:tcBorders>
              <w:top w:val="single" w:sz="4" w:space="0" w:color="auto"/>
              <w:left w:val="single" w:sz="4" w:space="0" w:color="auto"/>
              <w:bottom w:val="single" w:sz="4" w:space="0" w:color="auto"/>
              <w:right w:val="single" w:sz="4" w:space="0" w:color="auto"/>
            </w:tcBorders>
            <w:hideMark/>
          </w:tcPr>
          <w:p w:rsidR="003D2376" w:rsidRPr="003D2376" w:rsidRDefault="000D3FD3" w:rsidP="003D2376">
            <w:pPr>
              <w:spacing w:line="276" w:lineRule="auto"/>
              <w:rPr>
                <w:rFonts w:cs="Arial"/>
                <w:highlight w:val="cyan"/>
              </w:rPr>
            </w:pPr>
            <w:r w:rsidRPr="003D2376">
              <w:rPr>
                <w:rFonts w:cs="Arial"/>
              </w:rPr>
              <w:t>Vehicle Occupant</w:t>
            </w:r>
          </w:p>
        </w:tc>
      </w:tr>
      <w:tr w:rsidR="003D2376" w:rsidRPr="003D2376" w:rsidTr="003D2376">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D2376" w:rsidRPr="003D2376" w:rsidRDefault="000D3FD3" w:rsidP="003D2376">
            <w:pPr>
              <w:spacing w:line="276" w:lineRule="auto"/>
              <w:rPr>
                <w:rFonts w:cs="Arial"/>
                <w:b/>
              </w:rPr>
            </w:pPr>
            <w:r w:rsidRPr="003D2376">
              <w:rPr>
                <w:rFonts w:cs="Arial"/>
                <w:b/>
              </w:rPr>
              <w:t>Pre-conditions</w:t>
            </w:r>
          </w:p>
        </w:tc>
        <w:tc>
          <w:tcPr>
            <w:tcW w:w="7087" w:type="dxa"/>
            <w:tcBorders>
              <w:top w:val="single" w:sz="4" w:space="0" w:color="auto"/>
              <w:left w:val="single" w:sz="4" w:space="0" w:color="auto"/>
              <w:bottom w:val="single" w:sz="4" w:space="0" w:color="auto"/>
              <w:right w:val="single" w:sz="4" w:space="0" w:color="auto"/>
            </w:tcBorders>
            <w:hideMark/>
          </w:tcPr>
          <w:p w:rsidR="003D2376" w:rsidRPr="003D2376" w:rsidRDefault="000D3FD3" w:rsidP="003D2376">
            <w:pPr>
              <w:spacing w:line="276" w:lineRule="auto"/>
              <w:rPr>
                <w:rFonts w:cs="Arial"/>
              </w:rPr>
            </w:pPr>
            <w:r w:rsidRPr="003D2376">
              <w:rPr>
                <w:rFonts w:cs="Arial"/>
              </w:rPr>
              <w:t>Infotainment System is On</w:t>
            </w:r>
          </w:p>
          <w:p w:rsidR="003D2376" w:rsidRPr="003D2376" w:rsidRDefault="000D3FD3" w:rsidP="003D2376">
            <w:pPr>
              <w:spacing w:line="276" w:lineRule="auto"/>
              <w:rPr>
                <w:rFonts w:cs="Arial"/>
              </w:rPr>
            </w:pPr>
            <w:r w:rsidRPr="003D2376">
              <w:rPr>
                <w:rFonts w:cs="Arial"/>
              </w:rPr>
              <w:lastRenderedPageBreak/>
              <w:t>Charge Cord is not connected</w:t>
            </w:r>
          </w:p>
          <w:p w:rsidR="003D2376" w:rsidRPr="003D2376" w:rsidRDefault="000D3FD3" w:rsidP="003D2376">
            <w:pPr>
              <w:spacing w:line="276" w:lineRule="auto"/>
              <w:rPr>
                <w:rFonts w:cs="Arial"/>
              </w:rPr>
            </w:pPr>
            <w:r w:rsidRPr="003D2376">
              <w:rPr>
                <w:rFonts w:cs="Arial"/>
              </w:rPr>
              <w:t>HMI for charge cord unlocked is</w:t>
            </w:r>
            <w:r w:rsidRPr="003D2376">
              <w:rPr>
                <w:rFonts w:cs="Arial"/>
              </w:rPr>
              <w:t xml:space="preserve"> shown</w:t>
            </w:r>
          </w:p>
          <w:p w:rsidR="003D2376" w:rsidRPr="003D2376" w:rsidRDefault="000D3FD3" w:rsidP="003D2376">
            <w:pPr>
              <w:spacing w:line="276" w:lineRule="auto"/>
              <w:rPr>
                <w:rFonts w:cs="Arial"/>
              </w:rPr>
            </w:pPr>
            <w:r w:rsidRPr="003D2376">
              <w:rPr>
                <w:rFonts w:cs="Arial"/>
              </w:rPr>
              <w:t>Ignition Status is Run</w:t>
            </w:r>
          </w:p>
          <w:p w:rsidR="003D2376" w:rsidRPr="003D2376" w:rsidRDefault="000D3FD3" w:rsidP="003D2376">
            <w:pPr>
              <w:spacing w:line="276" w:lineRule="auto"/>
              <w:rPr>
                <w:rFonts w:cs="Arial"/>
                <w:b/>
              </w:rPr>
            </w:pPr>
            <w:r w:rsidRPr="003D2376">
              <w:rPr>
                <w:rFonts w:cs="Arial"/>
              </w:rPr>
              <w:t>Vehicle settings screen is being viewed</w:t>
            </w:r>
          </w:p>
        </w:tc>
      </w:tr>
      <w:tr w:rsidR="003D2376" w:rsidRPr="003D2376" w:rsidTr="003D2376">
        <w:trPr>
          <w:trHeight w:val="208"/>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D2376" w:rsidRPr="003D2376" w:rsidRDefault="000D3FD3" w:rsidP="003D2376">
            <w:pPr>
              <w:spacing w:line="276" w:lineRule="auto"/>
              <w:rPr>
                <w:rFonts w:cs="Arial"/>
                <w:b/>
              </w:rPr>
            </w:pPr>
            <w:r w:rsidRPr="003D2376">
              <w:rPr>
                <w:rFonts w:cs="Arial"/>
                <w:b/>
              </w:rPr>
              <w:lastRenderedPageBreak/>
              <w:t>Scenario Description</w:t>
            </w:r>
          </w:p>
        </w:tc>
        <w:tc>
          <w:tcPr>
            <w:tcW w:w="7087" w:type="dxa"/>
            <w:tcBorders>
              <w:top w:val="single" w:sz="4" w:space="0" w:color="auto"/>
              <w:left w:val="single" w:sz="4" w:space="0" w:color="auto"/>
              <w:bottom w:val="single" w:sz="4" w:space="0" w:color="auto"/>
              <w:right w:val="single" w:sz="4" w:space="0" w:color="auto"/>
            </w:tcBorders>
            <w:hideMark/>
          </w:tcPr>
          <w:p w:rsidR="003D2376" w:rsidRPr="003D2376" w:rsidRDefault="000D3FD3" w:rsidP="003D2376">
            <w:pPr>
              <w:spacing w:line="276" w:lineRule="auto"/>
              <w:rPr>
                <w:rFonts w:cs="Arial"/>
              </w:rPr>
            </w:pPr>
            <w:r w:rsidRPr="003D2376">
              <w:rPr>
                <w:rFonts w:cs="Arial"/>
              </w:rPr>
              <w:t>The user plugs in the vehicle</w:t>
            </w:r>
          </w:p>
        </w:tc>
      </w:tr>
      <w:tr w:rsidR="003D2376" w:rsidRPr="003D2376" w:rsidTr="003D2376">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D2376" w:rsidRPr="003D2376" w:rsidRDefault="000D3FD3" w:rsidP="003D2376">
            <w:pPr>
              <w:spacing w:line="276" w:lineRule="auto"/>
              <w:rPr>
                <w:rFonts w:cs="Arial"/>
                <w:b/>
              </w:rPr>
            </w:pPr>
            <w:r w:rsidRPr="003D2376">
              <w:rPr>
                <w:rFonts w:cs="Arial"/>
                <w:b/>
              </w:rPr>
              <w:t>Post-conditions</w:t>
            </w:r>
          </w:p>
        </w:tc>
        <w:tc>
          <w:tcPr>
            <w:tcW w:w="7087" w:type="dxa"/>
            <w:tcBorders>
              <w:top w:val="single" w:sz="4" w:space="0" w:color="auto"/>
              <w:left w:val="single" w:sz="4" w:space="0" w:color="auto"/>
              <w:bottom w:val="single" w:sz="4" w:space="0" w:color="auto"/>
              <w:right w:val="single" w:sz="4" w:space="0" w:color="auto"/>
            </w:tcBorders>
          </w:tcPr>
          <w:p w:rsidR="003D2376" w:rsidRPr="003D2376" w:rsidRDefault="000D3FD3" w:rsidP="003D2376">
            <w:pPr>
              <w:spacing w:line="276" w:lineRule="auto"/>
              <w:rPr>
                <w:rFonts w:cs="Arial"/>
              </w:rPr>
            </w:pPr>
            <w:r w:rsidRPr="003D2376">
              <w:rPr>
                <w:rFonts w:cs="Arial"/>
              </w:rPr>
              <w:t>The charger module reports that the charge cord lock is in progress.</w:t>
            </w:r>
          </w:p>
          <w:p w:rsidR="003D2376" w:rsidRPr="003D2376" w:rsidRDefault="000D3FD3" w:rsidP="003D2376">
            <w:pPr>
              <w:spacing w:line="276" w:lineRule="auto"/>
              <w:rPr>
                <w:rFonts w:cs="Arial"/>
              </w:rPr>
            </w:pPr>
            <w:r w:rsidRPr="003D2376">
              <w:rPr>
                <w:rFonts w:cs="Arial"/>
              </w:rPr>
              <w:t>HMI shows Unlocked HMI*</w:t>
            </w:r>
          </w:p>
          <w:p w:rsidR="003D2376" w:rsidRPr="00A42417" w:rsidRDefault="000D3FD3" w:rsidP="00A42417">
            <w:pPr>
              <w:spacing w:line="276" w:lineRule="auto"/>
              <w:ind w:left="720"/>
              <w:rPr>
                <w:rFonts w:cs="Arial"/>
                <w:sz w:val="16"/>
                <w:szCs w:val="16"/>
              </w:rPr>
            </w:pPr>
            <w:r w:rsidRPr="003D2376">
              <w:rPr>
                <w:rFonts w:cs="Arial"/>
              </w:rPr>
              <w:t>*</w:t>
            </w:r>
            <w:r w:rsidRPr="00A42417">
              <w:rPr>
                <w:rFonts w:cs="Arial"/>
                <w:sz w:val="16"/>
                <w:szCs w:val="16"/>
              </w:rPr>
              <w:t xml:space="preserve">HMI shows whatever the </w:t>
            </w:r>
            <w:r w:rsidRPr="00A42417">
              <w:rPr>
                <w:rFonts w:cs="Arial"/>
                <w:sz w:val="16"/>
                <w:szCs w:val="16"/>
              </w:rPr>
              <w:t>status reported from the charging module</w:t>
            </w:r>
          </w:p>
          <w:p w:rsidR="003D2376" w:rsidRPr="003D2376" w:rsidRDefault="000D3FD3" w:rsidP="003D2376">
            <w:pPr>
              <w:spacing w:line="276" w:lineRule="auto"/>
              <w:rPr>
                <w:rFonts w:cs="Arial"/>
              </w:rPr>
            </w:pPr>
          </w:p>
          <w:p w:rsidR="003D2376" w:rsidRPr="003D2376" w:rsidRDefault="000D3FD3" w:rsidP="003D2376">
            <w:pPr>
              <w:spacing w:line="276" w:lineRule="auto"/>
              <w:rPr>
                <w:rFonts w:cs="Arial"/>
              </w:rPr>
            </w:pPr>
            <w:r w:rsidRPr="003D2376">
              <w:rPr>
                <w:rFonts w:cs="Arial"/>
              </w:rPr>
              <w:t>The charger module reports that the charge cord is locked.</w:t>
            </w:r>
          </w:p>
          <w:p w:rsidR="003D2376" w:rsidRPr="003D2376" w:rsidRDefault="000D3FD3" w:rsidP="003D2376">
            <w:pPr>
              <w:spacing w:line="276" w:lineRule="auto"/>
              <w:rPr>
                <w:rFonts w:cs="Arial"/>
              </w:rPr>
            </w:pPr>
            <w:r w:rsidRPr="003D2376">
              <w:rPr>
                <w:rFonts w:cs="Arial"/>
              </w:rPr>
              <w:t>HMI shows Locked HMI*</w:t>
            </w:r>
          </w:p>
          <w:p w:rsidR="003D2376" w:rsidRPr="003D2376" w:rsidRDefault="000D3FD3" w:rsidP="00A42417">
            <w:pPr>
              <w:spacing w:line="276" w:lineRule="auto"/>
              <w:ind w:left="720"/>
              <w:rPr>
                <w:rFonts w:cs="Arial"/>
              </w:rPr>
            </w:pPr>
            <w:r w:rsidRPr="003D2376">
              <w:rPr>
                <w:rFonts w:cs="Arial"/>
              </w:rPr>
              <w:t>*</w:t>
            </w:r>
            <w:r w:rsidRPr="00A42417">
              <w:rPr>
                <w:rFonts w:cs="Arial"/>
                <w:sz w:val="16"/>
                <w:szCs w:val="16"/>
              </w:rPr>
              <w:t>HMI shows whatever the status reported from the charging module</w:t>
            </w:r>
          </w:p>
        </w:tc>
      </w:tr>
      <w:tr w:rsidR="003D2376" w:rsidRPr="003D2376" w:rsidTr="003D2376">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3D2376" w:rsidRPr="003D2376" w:rsidRDefault="000D3FD3" w:rsidP="003D2376">
            <w:pPr>
              <w:spacing w:line="276" w:lineRule="auto"/>
              <w:rPr>
                <w:rFonts w:cs="Arial"/>
                <w:b/>
              </w:rPr>
            </w:pPr>
            <w:r w:rsidRPr="003D2376">
              <w:rPr>
                <w:rFonts w:cs="Arial"/>
                <w:b/>
              </w:rPr>
              <w:t>Interfaces</w:t>
            </w:r>
          </w:p>
        </w:tc>
        <w:tc>
          <w:tcPr>
            <w:tcW w:w="7087" w:type="dxa"/>
            <w:tcBorders>
              <w:top w:val="single" w:sz="4" w:space="0" w:color="auto"/>
              <w:left w:val="single" w:sz="4" w:space="0" w:color="auto"/>
              <w:bottom w:val="single" w:sz="4" w:space="0" w:color="auto"/>
              <w:right w:val="single" w:sz="4" w:space="0" w:color="auto"/>
            </w:tcBorders>
            <w:hideMark/>
          </w:tcPr>
          <w:p w:rsidR="003D2376" w:rsidRPr="003D2376" w:rsidRDefault="000D3FD3" w:rsidP="003D2376">
            <w:pPr>
              <w:spacing w:line="276" w:lineRule="auto"/>
              <w:rPr>
                <w:rFonts w:cs="Arial"/>
              </w:rPr>
            </w:pPr>
            <w:r w:rsidRPr="003D2376">
              <w:rPr>
                <w:rFonts w:cs="Arial"/>
              </w:rPr>
              <w:t>G-HMI</w:t>
            </w:r>
          </w:p>
        </w:tc>
      </w:tr>
    </w:tbl>
    <w:p w:rsidR="003D2376" w:rsidRDefault="000D3FD3" w:rsidP="003D2376">
      <w:pPr>
        <w:rPr>
          <w:rFonts w:cs="Arial"/>
          <w:szCs w:val="22"/>
        </w:rPr>
      </w:pPr>
    </w:p>
    <w:p w:rsidR="00500605" w:rsidRDefault="000D3FD3" w:rsidP="003D2376"/>
    <w:p w:rsidR="008B19BF" w:rsidRDefault="000D3FD3">
      <w:pPr>
        <w:spacing w:after="200" w:line="276" w:lineRule="auto"/>
      </w:pPr>
      <w:r>
        <w:br w:type="page"/>
      </w:r>
    </w:p>
    <w:p w:rsidR="00406F39" w:rsidRDefault="000D3FD3" w:rsidP="0046553F">
      <w:pPr>
        <w:pStyle w:val="Heading3"/>
      </w:pPr>
      <w:bookmarkStart w:id="997" w:name="_Toc33533823"/>
      <w:r>
        <w:lastRenderedPageBreak/>
        <w:t>Requirements</w:t>
      </w:r>
      <w:bookmarkEnd w:id="997"/>
    </w:p>
    <w:p w:rsidR="0046553F" w:rsidRPr="0046553F" w:rsidRDefault="0046553F" w:rsidP="0046553F">
      <w:pPr>
        <w:pStyle w:val="Heading4"/>
        <w:rPr>
          <w:b w:val="0"/>
          <w:u w:val="single"/>
        </w:rPr>
      </w:pPr>
      <w:r w:rsidRPr="0046553F">
        <w:rPr>
          <w:b w:val="0"/>
          <w:u w:val="single"/>
        </w:rPr>
        <w:t>VS-HMI-REQ-132665/A-Charge Port HMI when Ignition is Run</w:t>
      </w:r>
    </w:p>
    <w:p w:rsidR="00500605" w:rsidRPr="00814E58" w:rsidRDefault="000D3FD3" w:rsidP="00500605">
      <w:pPr>
        <w:rPr>
          <w:rFonts w:cs="Arial"/>
        </w:rPr>
      </w:pPr>
      <w:r w:rsidRPr="00814E58">
        <w:rPr>
          <w:rFonts w:cs="Arial"/>
        </w:rPr>
        <w:t>The Charge Port Unlock Client shall only display Charge Port HMI when the Ignition Status is Run.</w:t>
      </w:r>
    </w:p>
    <w:p w:rsidR="00814E58" w:rsidRDefault="000D3FD3" w:rsidP="00500605"/>
    <w:p w:rsidR="008B19BF" w:rsidRDefault="000D3FD3">
      <w:pPr>
        <w:spacing w:after="200" w:line="276" w:lineRule="auto"/>
      </w:pPr>
      <w:r>
        <w:br w:type="page"/>
      </w:r>
    </w:p>
    <w:p w:rsidR="00406F39" w:rsidRDefault="000D3FD3" w:rsidP="0046553F">
      <w:pPr>
        <w:pStyle w:val="Heading3"/>
      </w:pPr>
      <w:bookmarkStart w:id="998" w:name="_Toc33533824"/>
      <w:r>
        <w:lastRenderedPageBreak/>
        <w:t>Sequence Diagrams</w:t>
      </w:r>
      <w:bookmarkEnd w:id="998"/>
    </w:p>
    <w:p w:rsidR="00406F39" w:rsidRDefault="000D3FD3" w:rsidP="0046553F">
      <w:pPr>
        <w:pStyle w:val="Heading4"/>
      </w:pPr>
      <w:r>
        <w:t>VS-SD-REQ-132666/B-Unlock Charge Port from Infotainment HMI</w:t>
      </w:r>
    </w:p>
    <w:p w:rsidR="00500605" w:rsidRPr="00453105" w:rsidRDefault="000D3FD3" w:rsidP="00500605">
      <w:pPr>
        <w:rPr>
          <w:rFonts w:cs="Arial"/>
        </w:rPr>
      </w:pPr>
      <w:r w:rsidRPr="00453105">
        <w:rPr>
          <w:rFonts w:cs="Arial"/>
          <w:u w:val="single"/>
        </w:rPr>
        <w:t>Pre-Condition</w:t>
      </w:r>
      <w:r w:rsidRPr="00453105">
        <w:rPr>
          <w:rFonts w:cs="Arial"/>
        </w:rPr>
        <w:t>:</w:t>
      </w:r>
    </w:p>
    <w:p w:rsidR="00453105" w:rsidRPr="00453105" w:rsidRDefault="000D3FD3" w:rsidP="00500605">
      <w:pPr>
        <w:rPr>
          <w:rFonts w:cs="Arial"/>
        </w:rPr>
      </w:pPr>
      <w:r w:rsidRPr="00453105">
        <w:rPr>
          <w:rFonts w:cs="Arial"/>
        </w:rPr>
        <w:t>Ignition = Run</w:t>
      </w:r>
    </w:p>
    <w:p w:rsidR="00453105" w:rsidRDefault="000D3FD3" w:rsidP="00500605">
      <w:pPr>
        <w:rPr>
          <w:rFonts w:cs="Arial"/>
        </w:rPr>
      </w:pPr>
      <w:r w:rsidRPr="00453105">
        <w:rPr>
          <w:rFonts w:cs="Arial"/>
        </w:rPr>
        <w:t xml:space="preserve">Charge Cord is Locked and Status message is </w:t>
      </w:r>
      <w:r w:rsidRPr="00453105">
        <w:rPr>
          <w:rFonts w:cs="Arial"/>
        </w:rPr>
        <w:t>reporting Locked</w:t>
      </w:r>
    </w:p>
    <w:p w:rsidR="00F2498C" w:rsidRDefault="000D3FD3" w:rsidP="00500605">
      <w:pPr>
        <w:rPr>
          <w:rFonts w:cs="Arial"/>
        </w:rPr>
      </w:pPr>
    </w:p>
    <w:p w:rsidR="00F2498C" w:rsidRPr="00453105" w:rsidRDefault="000D3FD3" w:rsidP="00500605">
      <w:pPr>
        <w:rPr>
          <w:rFonts w:cs="Arial"/>
        </w:rPr>
      </w:pPr>
    </w:p>
    <w:p w:rsidR="00453105" w:rsidRPr="00453105" w:rsidRDefault="000D3FD3" w:rsidP="00500605">
      <w:pPr>
        <w:rPr>
          <w:rFonts w:cs="Arial"/>
        </w:rPr>
      </w:pPr>
    </w:p>
    <w:p w:rsidR="00453105" w:rsidRPr="00453105" w:rsidRDefault="000D3FD3" w:rsidP="0046553F">
      <w:pPr>
        <w:jc w:val="center"/>
        <w:rPr>
          <w:rFonts w:cs="Arial"/>
        </w:rPr>
      </w:pPr>
      <w:r>
        <w:rPr>
          <w:noProof/>
        </w:rPr>
        <w:drawing>
          <wp:inline distT="0" distB="0" distL="0" distR="0" wp14:anchorId="17A866B6" wp14:editId="32791275">
            <wp:extent cx="5943600" cy="5416550"/>
            <wp:effectExtent l="0" t="0" r="0" b="0"/>
            <wp:docPr id="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16550"/>
                    </a:xfrm>
                    <a:prstGeom prst="rect">
                      <a:avLst/>
                    </a:prstGeom>
                    <a:noFill/>
                    <a:ln>
                      <a:noFill/>
                    </a:ln>
                  </pic:spPr>
                </pic:pic>
              </a:graphicData>
            </a:graphic>
          </wp:inline>
        </w:drawing>
      </w:r>
    </w:p>
    <w:p w:rsidR="00406F39" w:rsidRDefault="000D3FD3" w:rsidP="0046553F">
      <w:pPr>
        <w:pStyle w:val="Heading4"/>
      </w:pPr>
      <w:r>
        <w:t>VS-SD-REQ-132673/A-Lock Charge Cord</w:t>
      </w:r>
    </w:p>
    <w:p w:rsidR="00500605" w:rsidRPr="009E09D7" w:rsidRDefault="000D3FD3" w:rsidP="00500605">
      <w:pPr>
        <w:rPr>
          <w:rFonts w:cs="Arial"/>
        </w:rPr>
      </w:pPr>
      <w:r w:rsidRPr="009E09D7">
        <w:rPr>
          <w:rFonts w:cs="Arial"/>
          <w:u w:val="single"/>
        </w:rPr>
        <w:t>Pre-Condition</w:t>
      </w:r>
      <w:r w:rsidRPr="009E09D7">
        <w:rPr>
          <w:rFonts w:cs="Arial"/>
        </w:rPr>
        <w:t>:</w:t>
      </w:r>
    </w:p>
    <w:p w:rsidR="009E09D7" w:rsidRPr="009E09D7" w:rsidRDefault="000D3FD3" w:rsidP="00500605">
      <w:pPr>
        <w:rPr>
          <w:rFonts w:cs="Arial"/>
        </w:rPr>
      </w:pPr>
      <w:r w:rsidRPr="009E09D7">
        <w:rPr>
          <w:rFonts w:cs="Arial"/>
        </w:rPr>
        <w:t xml:space="preserve">Ignition = </w:t>
      </w:r>
      <w:r w:rsidRPr="009E09D7">
        <w:rPr>
          <w:rFonts w:cs="Arial"/>
        </w:rPr>
        <w:t>Run</w:t>
      </w:r>
    </w:p>
    <w:p w:rsidR="009E09D7" w:rsidRDefault="000D3FD3" w:rsidP="00500605">
      <w:pPr>
        <w:rPr>
          <w:rFonts w:cs="Arial"/>
        </w:rPr>
      </w:pPr>
      <w:r w:rsidRPr="009E09D7">
        <w:rPr>
          <w:rFonts w:cs="Arial"/>
        </w:rPr>
        <w:t>Charge Cord is Unlocked and status message is reporting Unlocked</w:t>
      </w:r>
    </w:p>
    <w:p w:rsidR="00B20369" w:rsidRDefault="000D3FD3" w:rsidP="00500605">
      <w:pPr>
        <w:rPr>
          <w:rFonts w:cs="Arial"/>
        </w:rPr>
      </w:pPr>
    </w:p>
    <w:p w:rsidR="00B20369" w:rsidRPr="009E09D7" w:rsidRDefault="000D3FD3" w:rsidP="00500605">
      <w:pPr>
        <w:rPr>
          <w:rFonts w:cs="Arial"/>
        </w:rPr>
      </w:pPr>
    </w:p>
    <w:p w:rsidR="009E09D7" w:rsidRPr="009E09D7" w:rsidRDefault="000D3FD3" w:rsidP="00500605">
      <w:pPr>
        <w:rPr>
          <w:rFonts w:cs="Arial"/>
        </w:rPr>
      </w:pPr>
    </w:p>
    <w:p w:rsidR="009E09D7" w:rsidRDefault="000D3FD3" w:rsidP="0046553F">
      <w:pPr>
        <w:jc w:val="center"/>
      </w:pPr>
      <w:r>
        <w:rPr>
          <w:noProof/>
        </w:rPr>
        <w:lastRenderedPageBreak/>
        <w:drawing>
          <wp:inline distT="0" distB="0" distL="0" distR="0" wp14:anchorId="3660E5A6" wp14:editId="3E56D185">
            <wp:extent cx="5943600" cy="4502150"/>
            <wp:effectExtent l="0" t="0" r="0" b="0"/>
            <wp:docPr id="3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999" w:name="_Toc33533825"/>
      <w:r w:rsidRPr="00B9479B">
        <w:lastRenderedPageBreak/>
        <w:t>VS-FUN-REQ-023435/C-Edit Keypad Code (TcSE ROIN-284424-1)</w:t>
      </w:r>
      <w:bookmarkEnd w:id="999"/>
    </w:p>
    <w:p w:rsidR="00406F39" w:rsidRDefault="000D3FD3" w:rsidP="0046553F">
      <w:pPr>
        <w:pStyle w:val="Heading3"/>
      </w:pPr>
      <w:bookmarkStart w:id="1000" w:name="_Toc33533826"/>
      <w:r>
        <w:t>Interface Requirements - Keypad</w:t>
      </w:r>
      <w:bookmarkEnd w:id="1000"/>
    </w:p>
    <w:p w:rsidR="00406F39" w:rsidRDefault="000D3FD3" w:rsidP="0046553F">
      <w:pPr>
        <w:pStyle w:val="Heading4"/>
      </w:pPr>
      <w:r w:rsidRPr="00B9479B">
        <w:t>MD-REQ-023414/C-CntrStk_D_RqAssoc (TcSE ROIN-284870-1)</w:t>
      </w:r>
    </w:p>
    <w:p w:rsidR="00C30BD2" w:rsidRPr="003C137D" w:rsidRDefault="000D3FD3">
      <w:pPr>
        <w:rPr>
          <w:rFonts w:cs="Arial"/>
        </w:rPr>
      </w:pPr>
      <w:r w:rsidRPr="003C137D">
        <w:rPr>
          <w:rFonts w:cs="Arial"/>
        </w:rPr>
        <w:t>Message Type: Request</w:t>
      </w:r>
    </w:p>
    <w:p w:rsidR="00C30BD2" w:rsidRPr="003C137D" w:rsidRDefault="000D3FD3">
      <w:pPr>
        <w:rPr>
          <w:rFonts w:cs="Arial"/>
        </w:rPr>
      </w:pPr>
    </w:p>
    <w:p w:rsidR="00C30BD2" w:rsidRPr="003C137D" w:rsidRDefault="000D3FD3">
      <w:pPr>
        <w:widowControl w:val="0"/>
        <w:adjustRightInd w:val="0"/>
        <w:rPr>
          <w:rFonts w:cs="Arial"/>
        </w:rPr>
      </w:pPr>
      <w:r w:rsidRPr="003C137D">
        <w:rPr>
          <w:rFonts w:cs="Arial"/>
        </w:rPr>
        <w:t>N</w:t>
      </w:r>
      <w:r w:rsidRPr="003C137D">
        <w:rPr>
          <w:rFonts w:cs="Arial"/>
        </w:rPr>
        <w:t>ot</w:t>
      </w:r>
      <w:r>
        <w:rPr>
          <w:rFonts w:cs="Arial"/>
        </w:rPr>
        <w:t>e: Request signal from the Keyp</w:t>
      </w:r>
      <w:r w:rsidRPr="003C137D">
        <w:rPr>
          <w:rFonts w:cs="Arial"/>
        </w:rPr>
        <w:t>ad Client /</w:t>
      </w:r>
      <w:r>
        <w:rPr>
          <w:rFonts w:cs="Arial"/>
        </w:rPr>
        <w:t xml:space="preserve"> Personality Client to the Keyp</w:t>
      </w:r>
      <w:r w:rsidRPr="003C137D">
        <w:rPr>
          <w:rFonts w:cs="Arial"/>
        </w:rPr>
        <w:t>ad Server</w:t>
      </w:r>
      <w:r>
        <w:rPr>
          <w:rFonts w:cs="Arial"/>
        </w:rPr>
        <w:t xml:space="preserve"> with the keycode operation requested to be performed</w:t>
      </w:r>
      <w:r w:rsidRPr="003C137D">
        <w:rPr>
          <w:rFonts w:cs="Arial"/>
        </w:rPr>
        <w:t xml:space="preserve">.  </w:t>
      </w:r>
    </w:p>
    <w:p w:rsidR="00C30BD2" w:rsidRPr="003C137D" w:rsidRDefault="000D3FD3">
      <w:pPr>
        <w:rPr>
          <w:rFonts w:cs="Arial"/>
        </w:rPr>
      </w:pPr>
    </w:p>
    <w:p w:rsidR="00AB328C" w:rsidRPr="003C137D"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3C137D"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Description</w:t>
            </w:r>
          </w:p>
        </w:tc>
      </w:tr>
      <w:tr w:rsidR="00AB328C" w:rsidRPr="003C137D" w:rsidTr="001B525D">
        <w:trPr>
          <w:jc w:val="center"/>
        </w:trPr>
        <w:tc>
          <w:tcPr>
            <w:tcW w:w="2557" w:type="dxa"/>
            <w:vMerge w:val="restart"/>
            <w:tcBorders>
              <w:top w:val="single" w:sz="4" w:space="0" w:color="auto"/>
              <w:left w:val="single" w:sz="4" w:space="0" w:color="auto"/>
              <w:right w:val="single" w:sz="4" w:space="0" w:color="auto"/>
            </w:tcBorders>
            <w:hideMark/>
          </w:tcPr>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r w:rsidRPr="003C137D">
              <w:rPr>
                <w:rFonts w:cs="Arial"/>
              </w:rPr>
              <w:t>CntrStk_D_RqAssoc</w:t>
            </w: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AB328C" w:rsidRPr="003C137D" w:rsidRDefault="000D3FD3" w:rsidP="00AB328C">
            <w:pPr>
              <w:autoSpaceDE w:val="0"/>
              <w:autoSpaceDN w:val="0"/>
              <w:adjustRightInd w:val="0"/>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4"/>
      </w:pPr>
      <w:r w:rsidRPr="00B9479B">
        <w:t xml:space="preserve">MD-REQ-023415/B-CntrStkKeycodeActl (TcSE </w:t>
      </w:r>
      <w:r w:rsidRPr="00B9479B">
        <w:t>ROIN-284871-1)</w:t>
      </w:r>
    </w:p>
    <w:p w:rsidR="00687A47" w:rsidRPr="007A3559" w:rsidRDefault="000D3FD3">
      <w:pPr>
        <w:rPr>
          <w:rFonts w:cs="Arial"/>
        </w:rPr>
      </w:pPr>
      <w:r w:rsidRPr="007A3559">
        <w:rPr>
          <w:rFonts w:cs="Arial"/>
        </w:rPr>
        <w:t>Message Type: Request</w:t>
      </w:r>
    </w:p>
    <w:p w:rsidR="00687A47" w:rsidRPr="007A3559" w:rsidRDefault="000D3FD3">
      <w:pPr>
        <w:rPr>
          <w:rFonts w:cs="Arial"/>
        </w:rPr>
      </w:pPr>
    </w:p>
    <w:p w:rsidR="00687A47" w:rsidRPr="007A3559" w:rsidRDefault="000D3FD3">
      <w:pPr>
        <w:widowControl w:val="0"/>
        <w:adjustRightInd w:val="0"/>
        <w:rPr>
          <w:rFonts w:cs="Arial"/>
        </w:rPr>
      </w:pPr>
      <w:r w:rsidRPr="007A3559">
        <w:rPr>
          <w:rFonts w:cs="Arial"/>
        </w:rPr>
        <w:t xml:space="preserve">Note: </w:t>
      </w:r>
      <w:r>
        <w:rPr>
          <w:rFonts w:cs="Arial"/>
        </w:rPr>
        <w:t>K</w:t>
      </w:r>
      <w:r w:rsidRPr="007A3559">
        <w:rPr>
          <w:rFonts w:cs="Arial"/>
        </w:rPr>
        <w:t xml:space="preserve">eycode </w:t>
      </w:r>
      <w:r>
        <w:rPr>
          <w:rFonts w:cs="Arial"/>
        </w:rPr>
        <w:t>signal from the Keyp</w:t>
      </w:r>
      <w:r>
        <w:rPr>
          <w:rFonts w:cs="Arial"/>
        </w:rPr>
        <w:t xml:space="preserve">ad Client </w:t>
      </w:r>
      <w:r>
        <w:rPr>
          <w:rFonts w:cs="Arial"/>
        </w:rPr>
        <w:t xml:space="preserve">/ Personality Client to the </w:t>
      </w:r>
      <w:r>
        <w:rPr>
          <w:rFonts w:cs="Arial"/>
        </w:rPr>
        <w:t>Keyp</w:t>
      </w:r>
      <w:r>
        <w:rPr>
          <w:rFonts w:cs="Arial"/>
        </w:rPr>
        <w:t xml:space="preserve">ad Server / PersonalizationFunction Server </w:t>
      </w:r>
      <w:r w:rsidRPr="007A3559">
        <w:rPr>
          <w:rFonts w:cs="Arial"/>
        </w:rPr>
        <w:t>to be used for verifying factory keycode or for changing current keycode.</w:t>
      </w:r>
    </w:p>
    <w:p w:rsidR="007A3559" w:rsidRPr="007A3559"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938"/>
        <w:gridCol w:w="2250"/>
        <w:gridCol w:w="2869"/>
      </w:tblGrid>
      <w:tr w:rsidR="007A3559" w:rsidRPr="007A3559" w:rsidTr="007A3559">
        <w:trPr>
          <w:jc w:val="center"/>
        </w:trPr>
        <w:tc>
          <w:tcPr>
            <w:tcW w:w="2557"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Logical Signal Name</w:t>
            </w:r>
          </w:p>
        </w:tc>
        <w:tc>
          <w:tcPr>
            <w:tcW w:w="1938"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Literals</w:t>
            </w:r>
          </w:p>
        </w:tc>
        <w:tc>
          <w:tcPr>
            <w:tcW w:w="2250"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7A3559" w:rsidRPr="007A3559" w:rsidRDefault="000D3FD3">
            <w:pPr>
              <w:spacing w:line="276" w:lineRule="auto"/>
              <w:rPr>
                <w:rFonts w:cs="Arial"/>
                <w:b/>
              </w:rPr>
            </w:pPr>
            <w:r w:rsidRPr="007A3559">
              <w:rPr>
                <w:rFonts w:cs="Arial"/>
                <w:b/>
              </w:rPr>
              <w:t>Description</w:t>
            </w:r>
          </w:p>
        </w:tc>
      </w:tr>
      <w:tr w:rsidR="007A3559" w:rsidRPr="007A3559" w:rsidTr="007A3559">
        <w:trPr>
          <w:jc w:val="center"/>
        </w:trPr>
        <w:tc>
          <w:tcPr>
            <w:tcW w:w="2557" w:type="dxa"/>
            <w:tcBorders>
              <w:top w:val="single" w:sz="4" w:space="0" w:color="auto"/>
              <w:left w:val="single" w:sz="4" w:space="0" w:color="auto"/>
              <w:bottom w:val="single" w:sz="4" w:space="0" w:color="auto"/>
              <w:right w:val="single" w:sz="4" w:space="0" w:color="auto"/>
            </w:tcBorders>
          </w:tcPr>
          <w:p w:rsidR="007A3559" w:rsidRPr="007A3559" w:rsidRDefault="000D3FD3" w:rsidP="007A3559">
            <w:pPr>
              <w:spacing w:line="276" w:lineRule="auto"/>
              <w:rPr>
                <w:rFonts w:cs="Arial"/>
              </w:rPr>
            </w:pPr>
            <w:r w:rsidRPr="007A3559">
              <w:rPr>
                <w:rFonts w:cs="Arial"/>
              </w:rPr>
              <w:t>CntrStkKeycodeActl</w:t>
            </w:r>
          </w:p>
        </w:tc>
        <w:tc>
          <w:tcPr>
            <w:tcW w:w="1938" w:type="dxa"/>
            <w:tcBorders>
              <w:top w:val="single" w:sz="4" w:space="0" w:color="auto"/>
              <w:left w:val="single" w:sz="4" w:space="0" w:color="auto"/>
              <w:bottom w:val="single" w:sz="4" w:space="0" w:color="auto"/>
              <w:right w:val="single" w:sz="4" w:space="0" w:color="auto"/>
            </w:tcBorders>
          </w:tcPr>
          <w:p w:rsidR="007A3559" w:rsidRPr="007A3559" w:rsidRDefault="000D3FD3">
            <w:pPr>
              <w:spacing w:line="256" w:lineRule="auto"/>
              <w:rPr>
                <w:rFonts w:cs="Arial"/>
              </w:rPr>
            </w:pPr>
            <w:r w:rsidRPr="007A3559">
              <w:rPr>
                <w:rFonts w:cs="Arial"/>
              </w:rPr>
              <w:t>Keycode</w:t>
            </w:r>
          </w:p>
        </w:tc>
        <w:tc>
          <w:tcPr>
            <w:tcW w:w="2250" w:type="dxa"/>
            <w:tcBorders>
              <w:top w:val="single" w:sz="4" w:space="0" w:color="auto"/>
              <w:left w:val="single" w:sz="4" w:space="0" w:color="auto"/>
              <w:bottom w:val="single" w:sz="4" w:space="0" w:color="auto"/>
              <w:right w:val="single" w:sz="4" w:space="0" w:color="auto"/>
            </w:tcBorders>
          </w:tcPr>
          <w:p w:rsidR="007A3559" w:rsidRPr="007A3559" w:rsidRDefault="000D3FD3">
            <w:pPr>
              <w:spacing w:line="256" w:lineRule="auto"/>
              <w:rPr>
                <w:rFonts w:cs="Arial"/>
              </w:rPr>
            </w:pPr>
            <w:r w:rsidRPr="007A3559">
              <w:rPr>
                <w:rFonts w:cs="Arial"/>
              </w:rPr>
              <w:t>0x0000 – 0xFFFF</w:t>
            </w:r>
          </w:p>
        </w:tc>
        <w:tc>
          <w:tcPr>
            <w:tcW w:w="2869" w:type="dxa"/>
            <w:tcBorders>
              <w:top w:val="single" w:sz="4" w:space="0" w:color="auto"/>
              <w:left w:val="single" w:sz="4" w:space="0" w:color="auto"/>
              <w:bottom w:val="single" w:sz="4" w:space="0" w:color="auto"/>
              <w:right w:val="single" w:sz="4" w:space="0" w:color="auto"/>
            </w:tcBorders>
            <w:vAlign w:val="center"/>
          </w:tcPr>
          <w:p w:rsidR="007A3559" w:rsidRPr="007A3559" w:rsidRDefault="000D3FD3">
            <w:pPr>
              <w:autoSpaceDE w:val="0"/>
              <w:autoSpaceDN w:val="0"/>
              <w:adjustRightInd w:val="0"/>
              <w:spacing w:line="276" w:lineRule="auto"/>
              <w:rPr>
                <w:rFonts w:cs="Arial"/>
              </w:rPr>
            </w:pPr>
            <w:r w:rsidRPr="007A3559">
              <w:rPr>
                <w:rFonts w:cs="Arial"/>
              </w:rPr>
              <w:t>See table below for decoding</w:t>
            </w:r>
          </w:p>
        </w:tc>
      </w:tr>
    </w:tbl>
    <w:p w:rsidR="007A3559" w:rsidRPr="007A3559" w:rsidRDefault="000D3FD3">
      <w:pPr>
        <w:rPr>
          <w:rFonts w:cs="Arial"/>
        </w:rPr>
      </w:pPr>
    </w:p>
    <w:p w:rsidR="007A3559" w:rsidRDefault="000D3FD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2"/>
        <w:gridCol w:w="3525"/>
      </w:tblGrid>
      <w:tr w:rsidR="00FB66E7" w:rsidTr="00FB66E7">
        <w:trPr>
          <w:trHeight w:val="375"/>
          <w:jc w:val="center"/>
        </w:trPr>
        <w:tc>
          <w:tcPr>
            <w:tcW w:w="2662" w:type="dxa"/>
            <w:tcBorders>
              <w:top w:val="single" w:sz="4" w:space="0" w:color="auto"/>
              <w:left w:val="single" w:sz="4" w:space="0" w:color="auto"/>
              <w:bottom w:val="single" w:sz="4" w:space="0" w:color="auto"/>
              <w:right w:val="single" w:sz="4" w:space="0" w:color="auto"/>
            </w:tcBorders>
            <w:shd w:val="clear" w:color="auto" w:fill="CCFFCC"/>
            <w:vAlign w:val="center"/>
          </w:tcPr>
          <w:p w:rsidR="00FB66E7" w:rsidRDefault="000D3FD3">
            <w:pPr>
              <w:keepNext/>
              <w:keepLines/>
              <w:widowControl w:val="0"/>
              <w:spacing w:line="276" w:lineRule="auto"/>
              <w:jc w:val="center"/>
              <w:rPr>
                <w:rFonts w:ascii="Calibri" w:hAnsi="Calibri"/>
              </w:rPr>
            </w:pPr>
            <w:r>
              <w:lastRenderedPageBreak/>
              <w:t>CntrStkKeycodeActl</w:t>
            </w:r>
          </w:p>
          <w:p w:rsidR="00FB66E7" w:rsidRDefault="000D3FD3">
            <w:pPr>
              <w:keepNext/>
              <w:keepLines/>
              <w:widowControl w:val="0"/>
              <w:spacing w:line="276" w:lineRule="auto"/>
              <w:jc w:val="center"/>
              <w:rPr>
                <w:szCs w:val="22"/>
              </w:rPr>
            </w:pPr>
          </w:p>
          <w:p w:rsidR="00FB66E7" w:rsidRDefault="000D3FD3">
            <w:pPr>
              <w:keepNext/>
              <w:keepLines/>
              <w:widowControl w:val="0"/>
              <w:spacing w:line="276" w:lineRule="auto"/>
              <w:rPr>
                <w:u w:val="single"/>
              </w:rPr>
            </w:pPr>
            <w:r>
              <w:rPr>
                <w:u w:val="single"/>
              </w:rPr>
              <w:t>Note:</w:t>
            </w:r>
          </w:p>
          <w:p w:rsidR="00FB66E7" w:rsidRDefault="000D3FD3">
            <w:pPr>
              <w:keepNext/>
              <w:keepLines/>
              <w:widowControl w:val="0"/>
              <w:spacing w:line="276" w:lineRule="auto"/>
            </w:pPr>
            <w:r>
              <w:t>The Keycode entered from the center stack to the personalization.</w:t>
            </w:r>
          </w:p>
          <w:p w:rsidR="00FB66E7" w:rsidRDefault="000D3FD3">
            <w:pPr>
              <w:keepNext/>
              <w:keepLines/>
              <w:widowControl w:val="0"/>
              <w:spacing w:line="276" w:lineRule="auto"/>
            </w:pPr>
            <w:r>
              <w:t>This is a bit encoded CAN signal.</w:t>
            </w:r>
          </w:p>
          <w:p w:rsidR="00FB66E7" w:rsidRDefault="000D3FD3">
            <w:pPr>
              <w:keepNext/>
              <w:keepLines/>
              <w:widowControl w:val="0"/>
              <w:spacing w:line="276" w:lineRule="auto"/>
            </w:pPr>
          </w:p>
          <w:p w:rsidR="00FB66E7" w:rsidRDefault="000D3FD3">
            <w:pPr>
              <w:keepNext/>
              <w:keepLines/>
              <w:widowControl w:val="0"/>
              <w:spacing w:line="276" w:lineRule="auto"/>
              <w:jc w:val="center"/>
            </w:pPr>
            <w:r>
              <w:t>001 = 1/2 button pressed</w:t>
            </w:r>
          </w:p>
          <w:p w:rsidR="00FB66E7" w:rsidRDefault="000D3FD3">
            <w:pPr>
              <w:keepNext/>
              <w:keepLines/>
              <w:widowControl w:val="0"/>
              <w:spacing w:line="276" w:lineRule="auto"/>
              <w:jc w:val="center"/>
            </w:pPr>
            <w:r>
              <w:t>010 = 3/4 button pressed</w:t>
            </w:r>
          </w:p>
          <w:p w:rsidR="00FB66E7" w:rsidRDefault="000D3FD3">
            <w:pPr>
              <w:keepNext/>
              <w:keepLines/>
              <w:widowControl w:val="0"/>
              <w:spacing w:line="276" w:lineRule="auto"/>
              <w:jc w:val="center"/>
            </w:pPr>
            <w:r>
              <w:t>011 = 5/6 button pressed</w:t>
            </w:r>
          </w:p>
          <w:p w:rsidR="00FB66E7" w:rsidRDefault="000D3FD3">
            <w:pPr>
              <w:keepNext/>
              <w:keepLines/>
              <w:widowControl w:val="0"/>
              <w:spacing w:line="276" w:lineRule="auto"/>
              <w:jc w:val="center"/>
            </w:pPr>
            <w:r>
              <w:t>100 = 7/8 button pressed</w:t>
            </w:r>
          </w:p>
          <w:p w:rsidR="00FB66E7" w:rsidRDefault="000D3FD3">
            <w:pPr>
              <w:keepNext/>
              <w:keepLines/>
              <w:widowControl w:val="0"/>
              <w:spacing w:line="276" w:lineRule="auto"/>
              <w:jc w:val="center"/>
            </w:pPr>
            <w:r>
              <w:t>101 = 9/0 button pressed</w:t>
            </w:r>
          </w:p>
          <w:p w:rsidR="00FB66E7" w:rsidRDefault="000D3FD3">
            <w:pPr>
              <w:keepNext/>
              <w:keepLines/>
              <w:widowControl w:val="0"/>
              <w:spacing w:line="276" w:lineRule="auto"/>
            </w:pPr>
          </w:p>
          <w:p w:rsidR="00FB66E7" w:rsidRDefault="000D3FD3">
            <w:pPr>
              <w:keepNext/>
              <w:keepLines/>
              <w:widowControl w:val="0"/>
              <w:spacing w:line="276" w:lineRule="auto"/>
            </w:pPr>
            <w:r>
              <w:t>000, 110, 111 are Invalid entries.</w:t>
            </w:r>
          </w:p>
          <w:p w:rsidR="00FB66E7" w:rsidRDefault="000D3FD3">
            <w:pPr>
              <w:keepNext/>
              <w:keepLines/>
              <w:widowControl w:val="0"/>
              <w:spacing w:line="276" w:lineRule="auto"/>
              <w:jc w:val="center"/>
            </w:pPr>
          </w:p>
        </w:tc>
        <w:tc>
          <w:tcPr>
            <w:tcW w:w="3525" w:type="dxa"/>
            <w:tcBorders>
              <w:top w:val="single" w:sz="4" w:space="0" w:color="auto"/>
              <w:left w:val="double" w:sz="4" w:space="0" w:color="auto"/>
              <w:bottom w:val="single" w:sz="4" w:space="0" w:color="auto"/>
              <w:right w:val="single" w:sz="4" w:space="0" w:color="auto"/>
            </w:tcBorders>
            <w:shd w:val="clear" w:color="auto" w:fill="CCFFCC"/>
            <w:vAlign w:val="center"/>
          </w:tcPr>
          <w:p w:rsidR="00FB66E7" w:rsidRDefault="000D3FD3">
            <w:pPr>
              <w:keepNext/>
              <w:keepLines/>
              <w:widowControl w:val="0"/>
              <w:spacing w:line="276" w:lineRule="auto"/>
              <w:jc w:val="center"/>
              <w:rPr>
                <w:rFonts w:cs="Arial"/>
              </w:rPr>
            </w:pPr>
            <w:r>
              <w:rPr>
                <w:rFonts w:cs="Arial"/>
              </w:rPr>
              <w:t>CntrStkKeycodeActl</w:t>
            </w:r>
          </w:p>
          <w:p w:rsidR="00FB66E7" w:rsidRDefault="000D3FD3">
            <w:pPr>
              <w:keepNext/>
              <w:keepLines/>
              <w:widowControl w:val="0"/>
              <w:spacing w:line="276" w:lineRule="auto"/>
              <w:rPr>
                <w:rFonts w:cs="Arial"/>
                <w:u w:val="single"/>
              </w:rPr>
            </w:pPr>
            <w:r>
              <w:rPr>
                <w:rFonts w:cs="Arial"/>
                <w:u w:val="single"/>
              </w:rPr>
              <w:t>Note:</w:t>
            </w:r>
          </w:p>
          <w:p w:rsidR="00FB66E7" w:rsidRDefault="000D3FD3">
            <w:pPr>
              <w:keepNext/>
              <w:keepLines/>
              <w:widowControl w:val="0"/>
              <w:spacing w:line="276" w:lineRule="auto"/>
              <w:rPr>
                <w:rFonts w:cs="Arial"/>
              </w:rPr>
            </w:pPr>
            <w:r>
              <w:rPr>
                <w:rFonts w:cs="Arial"/>
              </w:rPr>
              <w:t xml:space="preserve">Bit 15 is ignored </w:t>
            </w:r>
          </w:p>
          <w:p w:rsidR="00FB66E7" w:rsidRDefault="000D3FD3">
            <w:pPr>
              <w:keepNext/>
              <w:keepLines/>
              <w:widowControl w:val="0"/>
              <w:spacing w:line="276" w:lineRule="auto"/>
              <w:rPr>
                <w:rFonts w:cs="Arial"/>
              </w:rPr>
            </w:pPr>
            <w:r>
              <w:rPr>
                <w:rFonts w:cs="Arial"/>
              </w:rPr>
              <w:t>Bits 14 - 12 : First button pressed</w:t>
            </w:r>
          </w:p>
          <w:p w:rsidR="00FB66E7" w:rsidRDefault="000D3FD3">
            <w:pPr>
              <w:keepNext/>
              <w:keepLines/>
              <w:widowControl w:val="0"/>
              <w:spacing w:line="276" w:lineRule="auto"/>
              <w:rPr>
                <w:rFonts w:cs="Arial"/>
              </w:rPr>
            </w:pPr>
            <w:r>
              <w:rPr>
                <w:rFonts w:cs="Arial"/>
              </w:rPr>
              <w:t>Bits 11 - 9 : Second button pressed</w:t>
            </w:r>
          </w:p>
          <w:p w:rsidR="00FB66E7" w:rsidRDefault="000D3FD3">
            <w:pPr>
              <w:keepNext/>
              <w:keepLines/>
              <w:widowControl w:val="0"/>
              <w:spacing w:line="276" w:lineRule="auto"/>
              <w:rPr>
                <w:rFonts w:cs="Arial"/>
              </w:rPr>
            </w:pPr>
            <w:r>
              <w:rPr>
                <w:rFonts w:cs="Arial"/>
              </w:rPr>
              <w:t>Bits 8 - 6 : Third button pressed</w:t>
            </w:r>
          </w:p>
          <w:p w:rsidR="00FB66E7" w:rsidRDefault="000D3FD3">
            <w:pPr>
              <w:keepNext/>
              <w:keepLines/>
              <w:widowControl w:val="0"/>
              <w:spacing w:line="276" w:lineRule="auto"/>
              <w:rPr>
                <w:rFonts w:cs="Arial"/>
              </w:rPr>
            </w:pPr>
            <w:r>
              <w:rPr>
                <w:rFonts w:cs="Arial"/>
              </w:rPr>
              <w:t>Bits 5 - 3 : Fourth button pressed</w:t>
            </w:r>
          </w:p>
          <w:p w:rsidR="00FB66E7" w:rsidRDefault="000D3FD3">
            <w:pPr>
              <w:keepNext/>
              <w:keepLines/>
              <w:widowControl w:val="0"/>
              <w:spacing w:line="276" w:lineRule="auto"/>
              <w:rPr>
                <w:rFonts w:cs="Arial"/>
              </w:rPr>
            </w:pPr>
            <w:r>
              <w:rPr>
                <w:rFonts w:cs="Arial"/>
              </w:rPr>
              <w:t>Bits 2 - 0 : Fifth button pressed</w:t>
            </w:r>
          </w:p>
          <w:p w:rsidR="00FB66E7" w:rsidRDefault="000D3FD3">
            <w:pPr>
              <w:keepNext/>
              <w:keepLines/>
              <w:widowControl w:val="0"/>
              <w:spacing w:line="276" w:lineRule="auto"/>
              <w:rPr>
                <w:rFonts w:cs="Arial"/>
              </w:rPr>
            </w:pPr>
            <w:r>
              <w:rPr>
                <w:rFonts w:cs="Arial"/>
              </w:rPr>
              <w:t xml:space="preserve"> </w:t>
            </w:r>
            <w:r>
              <w:rPr>
                <w:rFonts w:cs="Arial"/>
              </w:rPr>
              <w:t>Where, bit 0 is the right most bit of this CAN signal.</w:t>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u w:val="single"/>
              </w:rPr>
            </w:pPr>
            <w:r>
              <w:rPr>
                <w:rFonts w:cs="Arial"/>
                <w:u w:val="single"/>
              </w:rPr>
              <w:t>Example of decoding the Keycode from the CAN signal:</w:t>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rPr>
            </w:pPr>
            <w:r>
              <w:rPr>
                <w:rFonts w:cs="Arial"/>
              </w:rPr>
              <w:t>CAN Signal Value: 0x58D1</w:t>
            </w:r>
          </w:p>
          <w:p w:rsidR="00FB66E7" w:rsidRDefault="000D3FD3">
            <w:pPr>
              <w:keepNext/>
              <w:keepLines/>
              <w:widowControl w:val="0"/>
              <w:spacing w:line="276" w:lineRule="auto"/>
              <w:rPr>
                <w:rFonts w:cs="Arial"/>
              </w:rPr>
            </w:pPr>
          </w:p>
          <w:p w:rsidR="00FB66E7" w:rsidRDefault="000D3FD3" w:rsidP="0046553F">
            <w:pPr>
              <w:keepNext/>
              <w:keepLines/>
              <w:widowControl w:val="0"/>
              <w:spacing w:line="276" w:lineRule="auto"/>
              <w:jc w:val="center"/>
              <w:rPr>
                <w:rFonts w:cs="Arial"/>
              </w:rPr>
            </w:pPr>
            <w:r>
              <w:rPr>
                <w:noProof/>
              </w:rPr>
              <w:drawing>
                <wp:inline distT="0" distB="0" distL="0" distR="0">
                  <wp:extent cx="2131060" cy="413385"/>
                  <wp:effectExtent l="0" t="0" r="2540" b="5715"/>
                  <wp:docPr id="32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FB66E7" w:rsidRDefault="000D3FD3" w:rsidP="0046553F">
            <w:pPr>
              <w:keepNext/>
              <w:keepLines/>
              <w:widowControl w:val="0"/>
              <w:spacing w:line="276" w:lineRule="auto"/>
              <w:jc w:val="center"/>
              <w:rPr>
                <w:rFonts w:cs="Arial"/>
              </w:rPr>
            </w:pPr>
            <w:r>
              <w:rPr>
                <w:noProof/>
              </w:rPr>
              <w:drawing>
                <wp:inline distT="0" distB="0" distL="0" distR="0">
                  <wp:extent cx="2131060" cy="413385"/>
                  <wp:effectExtent l="0" t="0" r="2540" b="5715"/>
                  <wp:docPr id="3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413385"/>
                          </a:xfrm>
                          <a:prstGeom prst="rect">
                            <a:avLst/>
                          </a:prstGeom>
                          <a:noFill/>
                          <a:ln>
                            <a:noFill/>
                          </a:ln>
                        </pic:spPr>
                      </pic:pic>
                    </a:graphicData>
                  </a:graphic>
                </wp:inline>
              </w:drawing>
            </w:r>
          </w:p>
          <w:p w:rsidR="00FB66E7" w:rsidRDefault="000D3FD3">
            <w:pPr>
              <w:keepNext/>
              <w:keepLines/>
              <w:widowControl w:val="0"/>
              <w:spacing w:line="276" w:lineRule="auto"/>
              <w:rPr>
                <w:rFonts w:cs="Arial"/>
              </w:rPr>
            </w:pPr>
          </w:p>
          <w:p w:rsidR="00FB66E7" w:rsidRDefault="000D3FD3">
            <w:pPr>
              <w:keepNext/>
              <w:keepLines/>
              <w:widowControl w:val="0"/>
              <w:spacing w:line="276" w:lineRule="auto"/>
              <w:rPr>
                <w:rFonts w:cs="Arial"/>
              </w:rPr>
            </w:pPr>
            <w:r>
              <w:rPr>
                <w:rFonts w:cs="Arial"/>
              </w:rPr>
              <w:t>Bit 15 is ignored.</w:t>
            </w:r>
          </w:p>
          <w:p w:rsidR="00FB66E7" w:rsidRDefault="000D3FD3">
            <w:pPr>
              <w:keepNext/>
              <w:keepLines/>
              <w:widowControl w:val="0"/>
              <w:spacing w:line="276" w:lineRule="auto"/>
              <w:rPr>
                <w:rFonts w:cs="Arial"/>
              </w:rPr>
            </w:pPr>
            <w:r>
              <w:rPr>
                <w:rFonts w:cs="Arial"/>
              </w:rPr>
              <w:t>Bits 14 – 12: (9/0) First Button Pressed</w:t>
            </w:r>
          </w:p>
          <w:p w:rsidR="00FB66E7" w:rsidRDefault="000D3FD3">
            <w:pPr>
              <w:keepNext/>
              <w:keepLines/>
              <w:widowControl w:val="0"/>
              <w:spacing w:line="276" w:lineRule="auto"/>
              <w:rPr>
                <w:rFonts w:cs="Arial"/>
              </w:rPr>
            </w:pPr>
            <w:r>
              <w:rPr>
                <w:rFonts w:cs="Arial"/>
              </w:rPr>
              <w:t>Bits 11 - 9 :(7/8) Second button pressed</w:t>
            </w:r>
          </w:p>
          <w:p w:rsidR="00FB66E7" w:rsidRDefault="000D3FD3">
            <w:pPr>
              <w:keepNext/>
              <w:keepLines/>
              <w:widowControl w:val="0"/>
              <w:spacing w:line="276" w:lineRule="auto"/>
              <w:rPr>
                <w:rFonts w:cs="Arial"/>
              </w:rPr>
            </w:pPr>
            <w:r>
              <w:rPr>
                <w:rFonts w:cs="Arial"/>
              </w:rPr>
              <w:t xml:space="preserve">Bits 8 - 6 </w:t>
            </w:r>
            <w:r>
              <w:rPr>
                <w:rFonts w:cs="Arial"/>
              </w:rPr>
              <w:t>:(5/6) Third button pressed</w:t>
            </w:r>
          </w:p>
          <w:p w:rsidR="00FB66E7" w:rsidRDefault="000D3FD3">
            <w:pPr>
              <w:keepNext/>
              <w:keepLines/>
              <w:widowControl w:val="0"/>
              <w:spacing w:line="276" w:lineRule="auto"/>
              <w:rPr>
                <w:rFonts w:cs="Arial"/>
              </w:rPr>
            </w:pPr>
            <w:r>
              <w:rPr>
                <w:rFonts w:cs="Arial"/>
              </w:rPr>
              <w:t>Bits 5 - 3 :(3/4) Fourth button pressed</w:t>
            </w:r>
          </w:p>
          <w:p w:rsidR="00FB66E7" w:rsidRDefault="000D3FD3">
            <w:pPr>
              <w:keepNext/>
              <w:keepLines/>
              <w:widowControl w:val="0"/>
              <w:spacing w:line="276" w:lineRule="auto"/>
              <w:rPr>
                <w:rFonts w:cs="Arial"/>
              </w:rPr>
            </w:pPr>
            <w:r>
              <w:rPr>
                <w:rFonts w:cs="Arial"/>
              </w:rPr>
              <w:t>Bits 2 - 0 :(1/0) Fifth button pressed</w:t>
            </w:r>
          </w:p>
        </w:tc>
      </w:tr>
    </w:tbl>
    <w:p w:rsidR="00687A47" w:rsidRDefault="000D3FD3">
      <w:pPr>
        <w:rPr>
          <w:rFonts w:cs="Arial"/>
        </w:rPr>
      </w:pPr>
    </w:p>
    <w:p w:rsidR="00406F39" w:rsidRDefault="000D3FD3" w:rsidP="0046553F">
      <w:pPr>
        <w:pStyle w:val="Heading4"/>
      </w:pPr>
      <w:r w:rsidRPr="00B9479B">
        <w:t>MD-REQ-023425/B-AssocConfirm_D_Actl (TcSE ROIN-284863-1)</w:t>
      </w:r>
    </w:p>
    <w:p w:rsidR="00A5719B" w:rsidRDefault="000D3FD3">
      <w:pPr>
        <w:rPr>
          <w:rFonts w:cs="Arial"/>
        </w:rPr>
      </w:pPr>
      <w:r>
        <w:rPr>
          <w:rFonts w:cs="Arial"/>
        </w:rPr>
        <w:t>Message Type: Status</w:t>
      </w:r>
    </w:p>
    <w:p w:rsidR="00A5719B" w:rsidRDefault="000D3FD3">
      <w:pPr>
        <w:rPr>
          <w:rFonts w:cs="Arial"/>
        </w:rPr>
      </w:pPr>
    </w:p>
    <w:p w:rsidR="00A5719B" w:rsidRDefault="000D3FD3">
      <w:pPr>
        <w:widowControl w:val="0"/>
        <w:adjustRightInd w:val="0"/>
        <w:rPr>
          <w:rFonts w:cs="Arial"/>
        </w:rPr>
      </w:pPr>
      <w:r>
        <w:rPr>
          <w:rFonts w:cs="Arial"/>
        </w:rPr>
        <w:t>Note: Keypad Server / Personali</w:t>
      </w:r>
      <w:r>
        <w:rPr>
          <w:rFonts w:cs="Arial"/>
        </w:rPr>
        <w:t xml:space="preserve">zationFunction Server communicates the state of the requested </w:t>
      </w:r>
      <w:r>
        <w:rPr>
          <w:rFonts w:cs="Arial"/>
        </w:rPr>
        <w:t>keycode</w:t>
      </w:r>
      <w:r>
        <w:rPr>
          <w:rFonts w:cs="Arial"/>
        </w:rPr>
        <w:t xml:space="preserve"> association</w:t>
      </w:r>
    </w:p>
    <w:p w:rsidR="00A5719B" w:rsidRDefault="000D3FD3">
      <w:pPr>
        <w:rPr>
          <w:rFonts w:cs="Arial"/>
        </w:rPr>
      </w:pPr>
    </w:p>
    <w:p w:rsidR="00A5719B"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55604C" w:rsidTr="009D43D0">
        <w:trPr>
          <w:jc w:val="center"/>
        </w:trPr>
        <w:tc>
          <w:tcPr>
            <w:tcW w:w="2557"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Description</w:t>
            </w:r>
          </w:p>
        </w:tc>
      </w:tr>
      <w:tr w:rsidR="009D43D0" w:rsidTr="009D43D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None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D43D0" w:rsidRDefault="000D3FD3" w:rsidP="009D43D0">
            <w:pPr>
              <w:autoSpaceDE w:val="0"/>
              <w:autoSpaceDN w:val="0"/>
              <w:adjustRightInd w:val="0"/>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0x1</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0x2</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ERASE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0x3</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0x4</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0x5</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0x6</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D43D0" w:rsidRDefault="000D3FD3" w:rsidP="009D43D0">
            <w:r w:rsidRPr="0076401D">
              <w:t>0x7</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bl>
    <w:p w:rsidR="0055604C" w:rsidRDefault="000D3FD3">
      <w:pPr>
        <w:rPr>
          <w:rFonts w:cs="Arial"/>
        </w:rPr>
      </w:pPr>
    </w:p>
    <w:p w:rsidR="00406F39" w:rsidRDefault="000D3FD3" w:rsidP="0046553F">
      <w:pPr>
        <w:pStyle w:val="Heading3"/>
      </w:pPr>
      <w:bookmarkStart w:id="1001" w:name="_Toc33533827"/>
      <w:r>
        <w:lastRenderedPageBreak/>
        <w:t>Use Cases</w:t>
      </w:r>
      <w:bookmarkEnd w:id="1001"/>
    </w:p>
    <w:p w:rsidR="00406F39" w:rsidRDefault="000D3FD3" w:rsidP="0046553F">
      <w:pPr>
        <w:pStyle w:val="Heading4"/>
      </w:pPr>
      <w:r>
        <w:t xml:space="preserve">VS-UC-REQ-023436/A-Set </w:t>
      </w:r>
      <w:r>
        <w:t>Keypad Code for Current User (TcSE ROIN-290608)</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Vehicle Occupant</w:t>
            </w:r>
          </w:p>
        </w:tc>
      </w:tr>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lang w:eastAsia="zh-CN"/>
              </w:rPr>
            </w:pPr>
            <w:r>
              <w:rPr>
                <w:rFonts w:cs="Arial"/>
                <w:szCs w:val="20"/>
                <w:lang w:eastAsia="zh-CN"/>
              </w:rPr>
              <w:t>In key pad set mode</w:t>
            </w:r>
          </w:p>
        </w:tc>
      </w:tr>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 xml:space="preserve">The user enters &lt;factory </w:t>
            </w:r>
            <w:r>
              <w:rPr>
                <w:rFonts w:cs="Arial"/>
                <w:szCs w:val="20"/>
                <w:lang w:eastAsia="zh-CN"/>
              </w:rPr>
              <w:t>code, and then enters a valid new key code&gt; via HMI.</w:t>
            </w:r>
          </w:p>
          <w:p w:rsidR="00286B24" w:rsidRDefault="000D3FD3">
            <w:pPr>
              <w:rPr>
                <w:rFonts w:cs="Arial"/>
                <w:szCs w:val="20"/>
                <w:lang w:eastAsia="zh-CN"/>
              </w:rPr>
            </w:pPr>
            <w:r>
              <w:rPr>
                <w:rFonts w:cs="Arial"/>
                <w:szCs w:val="20"/>
                <w:lang w:eastAsia="zh-CN"/>
              </w:rPr>
              <w:t>This is unique from all other entered key codes.</w:t>
            </w:r>
          </w:p>
        </w:tc>
      </w:tr>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New Keycode is stored {appropriate HMI is displayed}</w:t>
            </w:r>
          </w:p>
        </w:tc>
      </w:tr>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E1-</w:t>
            </w:r>
            <w:r>
              <w:t xml:space="preserve"> </w:t>
            </w:r>
            <w:r>
              <w:rPr>
                <w:rFonts w:cs="Arial"/>
                <w:szCs w:val="20"/>
                <w:lang w:eastAsia="zh-CN"/>
              </w:rPr>
              <w:t>VS-GUC-290609 -Invalid Keypad Code Entry</w:t>
            </w:r>
          </w:p>
          <w:p w:rsidR="00286B24" w:rsidRDefault="000D3FD3">
            <w:pPr>
              <w:rPr>
                <w:rFonts w:cs="Arial"/>
                <w:szCs w:val="20"/>
                <w:lang w:eastAsia="zh-CN"/>
              </w:rPr>
            </w:pPr>
            <w:r>
              <w:rPr>
                <w:rFonts w:cs="Arial"/>
                <w:szCs w:val="20"/>
                <w:lang w:eastAsia="zh-CN"/>
              </w:rPr>
              <w:t>E2-</w:t>
            </w:r>
            <w:r>
              <w:t xml:space="preserve"> </w:t>
            </w:r>
            <w:r>
              <w:rPr>
                <w:rFonts w:cs="Arial"/>
                <w:szCs w:val="20"/>
                <w:lang w:eastAsia="zh-CN"/>
              </w:rPr>
              <w:t xml:space="preserve">VS-GUC-290610 -Invalid Duplicate Keypad Code Entry </w:t>
            </w:r>
          </w:p>
          <w:p w:rsidR="00286B24" w:rsidRDefault="000D3FD3">
            <w:pPr>
              <w:rPr>
                <w:rFonts w:cs="Arial"/>
                <w:szCs w:val="20"/>
                <w:lang w:eastAsia="zh-CN"/>
              </w:rPr>
            </w:pPr>
            <w:r>
              <w:rPr>
                <w:rFonts w:cs="Arial"/>
                <w:szCs w:val="20"/>
                <w:lang w:eastAsia="zh-CN"/>
              </w:rPr>
              <w:t>E3- VS-GUC-290611 -Cancel Keypad Set Process</w:t>
            </w:r>
          </w:p>
        </w:tc>
      </w:tr>
      <w:tr w:rsidR="00286B2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G-HMI</w:t>
            </w:r>
          </w:p>
          <w:p w:rsidR="00286B24" w:rsidRDefault="000D3FD3">
            <w:pPr>
              <w:rPr>
                <w:rFonts w:cs="Arial"/>
                <w:szCs w:val="20"/>
                <w:lang w:eastAsia="zh-CN"/>
              </w:rPr>
            </w:pPr>
            <w:r>
              <w:rPr>
                <w:rFonts w:cs="Arial"/>
                <w:szCs w:val="20"/>
              </w:rPr>
              <w:t>Vehicle System Interface</w:t>
            </w:r>
          </w:p>
        </w:tc>
      </w:tr>
    </w:tbl>
    <w:p w:rsidR="00286B24" w:rsidRDefault="00286B24">
      <w:pPr>
        <w:spacing w:after="200" w:line="276" w:lineRule="auto"/>
        <w:rPr>
          <w:rFonts w:cs="Arial"/>
          <w:b/>
          <w:szCs w:val="20"/>
          <w:lang w:eastAsia="zh-CN"/>
        </w:rPr>
      </w:pPr>
    </w:p>
    <w:p w:rsidR="00406F39" w:rsidRDefault="000D3FD3" w:rsidP="0046553F">
      <w:pPr>
        <w:pStyle w:val="Heading4"/>
      </w:pPr>
      <w:r>
        <w:t>VS-UC-REQ-023437/A-Erase Keypad Code from Current User (TcSE ROIN-290612)</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Erase Keypad Code from current user</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 xml:space="preserve">Infotainment </w:t>
            </w:r>
            <w:r>
              <w:rPr>
                <w:rFonts w:cs="Arial"/>
                <w:szCs w:val="20"/>
                <w:lang w:eastAsia="zh-CN"/>
              </w:rPr>
              <w:t>system is On</w:t>
            </w:r>
          </w:p>
          <w:p w:rsidR="00286B24" w:rsidRDefault="000D3FD3">
            <w:pPr>
              <w:rPr>
                <w:rFonts w:cs="Arial"/>
                <w:szCs w:val="20"/>
                <w:lang w:eastAsia="zh-CN"/>
              </w:rPr>
            </w:pPr>
            <w:r>
              <w:rPr>
                <w:rFonts w:cs="Arial"/>
                <w:szCs w:val="20"/>
                <w:lang w:eastAsia="zh-CN"/>
              </w:rPr>
              <w:t>In key pad set mode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The user enters &lt;factory code, and then selects erase key code&gt; via HMI.</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The keycode is erased.  {Appropriate HMI is displayed}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 xml:space="preserve">E1-VS-GUC-290609 -Invalid </w:t>
            </w:r>
            <w:r>
              <w:rPr>
                <w:rFonts w:cs="Arial"/>
                <w:szCs w:val="20"/>
                <w:lang w:eastAsia="zh-CN"/>
              </w:rPr>
              <w:t>Keycode Entry</w:t>
            </w:r>
          </w:p>
          <w:p w:rsidR="00286B24" w:rsidRDefault="000D3FD3">
            <w:pPr>
              <w:rPr>
                <w:rFonts w:cs="Arial"/>
                <w:szCs w:val="20"/>
                <w:lang w:eastAsia="zh-CN"/>
              </w:rPr>
            </w:pPr>
            <w:r>
              <w:rPr>
                <w:rFonts w:cs="Arial"/>
                <w:szCs w:val="20"/>
                <w:lang w:eastAsia="zh-CN"/>
              </w:rPr>
              <w:t>E2- VS-GUC-290611 -Cancel Keypad Set Process</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G-HMI</w:t>
            </w:r>
          </w:p>
          <w:p w:rsidR="00286B24" w:rsidRDefault="000D3FD3">
            <w:pPr>
              <w:rPr>
                <w:rFonts w:cs="Arial"/>
                <w:szCs w:val="20"/>
                <w:lang w:eastAsia="zh-CN"/>
              </w:rPr>
            </w:pPr>
            <w:r>
              <w:rPr>
                <w:rFonts w:cs="Arial"/>
                <w:szCs w:val="20"/>
              </w:rPr>
              <w:t>Vehicle System Interface</w:t>
            </w:r>
          </w:p>
        </w:tc>
      </w:tr>
    </w:tbl>
    <w:p w:rsidR="00286B24" w:rsidRDefault="00286B24">
      <w:pPr>
        <w:rPr>
          <w:rFonts w:cs="Arial"/>
          <w:szCs w:val="20"/>
        </w:rPr>
      </w:pPr>
    </w:p>
    <w:p w:rsidR="00286B24" w:rsidRDefault="00286B24">
      <w:pPr>
        <w:rPr>
          <w:rFonts w:cs="Arial"/>
          <w:szCs w:val="20"/>
        </w:rPr>
      </w:pPr>
    </w:p>
    <w:p w:rsidR="00406F39" w:rsidRDefault="000D3FD3" w:rsidP="0046553F">
      <w:pPr>
        <w:pStyle w:val="Heading4"/>
      </w:pPr>
      <w:r>
        <w:t xml:space="preserve">VS-UC-REQ-023438/A-Invalid Keypad Code Entry (TcSE </w:t>
      </w:r>
      <w:r>
        <w:t>ROIN-290609)</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 xml:space="preserve">VS-UC-REQ-023436/A-Set Keypad Code for Current </w:t>
      </w:r>
      <w:r w:rsidRPr="005F5EF0">
        <w:rPr>
          <w:sz w:val="16"/>
          <w:szCs w:val="16"/>
        </w:rPr>
        <w:t>User (TcSE ROIN-290608)</w:t>
      </w:r>
    </w:p>
    <w:p w:rsidR="007C3C8E" w:rsidRPr="005F5EF0" w:rsidRDefault="000D3FD3" w:rsidP="007C3C8E">
      <w:pPr>
        <w:rPr>
          <w:sz w:val="16"/>
          <w:szCs w:val="16"/>
        </w:rPr>
      </w:pPr>
      <w:r w:rsidRPr="005F5EF0">
        <w:rPr>
          <w:sz w:val="16"/>
          <w:szCs w:val="16"/>
        </w:rPr>
        <w:t>VS-UC-REQ-023437/A-Erase Keypad Code from Current User (TcSE ROIN-290612)</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Use Case Title</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Invalid keycod</w:t>
            </w:r>
            <w:r>
              <w:rPr>
                <w:rFonts w:cs="Arial"/>
                <w:szCs w:val="20"/>
                <w:lang w:eastAsia="zh-CN"/>
              </w:rPr>
              <w:t>e entry</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On</w:t>
            </w:r>
          </w:p>
          <w:p w:rsidR="00286B24" w:rsidRDefault="000D3FD3">
            <w:pPr>
              <w:rPr>
                <w:rFonts w:cs="Arial"/>
                <w:szCs w:val="20"/>
                <w:lang w:eastAsia="zh-CN"/>
              </w:rPr>
            </w:pPr>
            <w:r>
              <w:rPr>
                <w:rFonts w:cs="Arial"/>
                <w:szCs w:val="20"/>
                <w:lang w:eastAsia="zh-CN"/>
              </w:rPr>
              <w:t>In key pad set mode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 xml:space="preserve">The user enters an invalid factory code. </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HMI indicates {invalid key code entered message}.</w:t>
            </w:r>
          </w:p>
          <w:p w:rsidR="00286B24" w:rsidRDefault="000D3FD3">
            <w:pPr>
              <w:rPr>
                <w:rFonts w:cs="Arial"/>
                <w:szCs w:val="20"/>
                <w:lang w:eastAsia="zh-CN"/>
              </w:rPr>
            </w:pPr>
            <w:r>
              <w:rPr>
                <w:rFonts w:cs="Arial"/>
                <w:szCs w:val="20"/>
                <w:lang w:eastAsia="zh-CN"/>
              </w:rPr>
              <w:t>Keycode is not Set or Erased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NA</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G-HMI</w:t>
            </w:r>
          </w:p>
          <w:p w:rsidR="00286B24" w:rsidRDefault="000D3FD3">
            <w:pPr>
              <w:rPr>
                <w:rFonts w:cs="Arial"/>
                <w:szCs w:val="20"/>
                <w:lang w:eastAsia="zh-CN"/>
              </w:rPr>
            </w:pPr>
            <w:r>
              <w:rPr>
                <w:rFonts w:cs="Arial"/>
                <w:szCs w:val="20"/>
              </w:rPr>
              <w:t>Vehicle System Interface</w:t>
            </w:r>
          </w:p>
        </w:tc>
      </w:tr>
    </w:tbl>
    <w:p w:rsidR="00286B24" w:rsidRDefault="00286B24">
      <w:pPr>
        <w:spacing w:after="200" w:line="276" w:lineRule="auto"/>
        <w:rPr>
          <w:rFonts w:cs="Arial"/>
          <w:b/>
          <w:szCs w:val="20"/>
          <w:lang w:eastAsia="zh-CN"/>
        </w:rPr>
      </w:pPr>
    </w:p>
    <w:p w:rsidR="00406F39" w:rsidRDefault="000D3FD3" w:rsidP="0046553F">
      <w:pPr>
        <w:pStyle w:val="Heading4"/>
      </w:pPr>
      <w:r>
        <w:t>VS-UC-REQ-023439/A-Invalid Duplicate Keypad Code Entry (TcSE ROIN-290610)</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 xml:space="preserve">VS-UC-REQ-023436/A-Set Keypad Code for Current User </w:t>
      </w:r>
      <w:r w:rsidRPr="005F5EF0">
        <w:rPr>
          <w:sz w:val="16"/>
          <w:szCs w:val="16"/>
        </w:rPr>
        <w:t>(TcSE ROIN-290608)</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lastRenderedPageBreak/>
              <w:t>Actors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Vehicle Occupant</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rPr>
              <w:t>Infotainment System is On</w:t>
            </w:r>
            <w:r>
              <w:rPr>
                <w:rFonts w:cs="Arial"/>
                <w:szCs w:val="20"/>
                <w:lang w:eastAsia="zh-CN"/>
              </w:rPr>
              <w:t xml:space="preserve"> </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 xml:space="preserve">The user enters a </w:t>
            </w:r>
            <w:r>
              <w:rPr>
                <w:rFonts w:cs="Arial"/>
                <w:szCs w:val="20"/>
                <w:lang w:eastAsia="zh-CN"/>
              </w:rPr>
              <w:t>duplicate key code</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HMI indicates {Duplicate key code entered message}.</w:t>
            </w:r>
          </w:p>
          <w:p w:rsidR="00286B24" w:rsidRDefault="000D3FD3">
            <w:pPr>
              <w:rPr>
                <w:rFonts w:cs="Arial"/>
                <w:szCs w:val="20"/>
                <w:lang w:eastAsia="zh-CN"/>
              </w:rPr>
            </w:pPr>
            <w:r>
              <w:rPr>
                <w:rFonts w:cs="Arial"/>
                <w:szCs w:val="20"/>
                <w:lang w:eastAsia="zh-CN"/>
              </w:rPr>
              <w:t>Keycode is not Set.</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NA</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G-HMI</w:t>
            </w:r>
          </w:p>
          <w:p w:rsidR="00286B24" w:rsidRDefault="000D3FD3">
            <w:pPr>
              <w:rPr>
                <w:rFonts w:cs="Arial"/>
                <w:szCs w:val="20"/>
                <w:lang w:eastAsia="zh-CN"/>
              </w:rPr>
            </w:pPr>
            <w:r>
              <w:rPr>
                <w:rFonts w:cs="Arial"/>
                <w:szCs w:val="20"/>
              </w:rPr>
              <w:t>Vehicle System Interface</w:t>
            </w:r>
          </w:p>
        </w:tc>
      </w:tr>
    </w:tbl>
    <w:p w:rsidR="00286B24" w:rsidRDefault="00286B24">
      <w:pPr>
        <w:ind w:left="720"/>
        <w:rPr>
          <w:rFonts w:cs="Arial"/>
          <w:szCs w:val="20"/>
        </w:rPr>
      </w:pPr>
    </w:p>
    <w:p w:rsidR="00406F39" w:rsidRDefault="000D3FD3" w:rsidP="0046553F">
      <w:pPr>
        <w:pStyle w:val="Heading4"/>
      </w:pPr>
      <w:r>
        <w:t>VS-UC-REQ-023440/A-Cancel Keypad Set Process (TcSE ROIN-290611)</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VS-UC-REQ-023436/A-Set Keypad Code for Current User (TcSE ROIN-290608)</w:t>
      </w:r>
    </w:p>
    <w:p w:rsidR="007C3C8E" w:rsidRPr="005F5EF0" w:rsidRDefault="000D3FD3" w:rsidP="007C3C8E">
      <w:pPr>
        <w:rPr>
          <w:sz w:val="16"/>
          <w:szCs w:val="16"/>
        </w:rPr>
      </w:pPr>
      <w:r w:rsidRPr="005F5EF0">
        <w:rPr>
          <w:sz w:val="16"/>
          <w:szCs w:val="16"/>
        </w:rPr>
        <w:t>VS-UC-REQ-023437/A-Erase Keypad Code from Current User (TcSE ROIN-290612)</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Vehicle Occupant</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rPr>
              <w:t>Infotainment System is On</w:t>
            </w:r>
            <w:r>
              <w:rPr>
                <w:rFonts w:cs="Arial"/>
                <w:szCs w:val="20"/>
                <w:lang w:eastAsia="zh-CN"/>
              </w:rPr>
              <w:t xml:space="preserve"> </w:t>
            </w:r>
          </w:p>
          <w:p w:rsidR="00286B24" w:rsidRDefault="000D3FD3">
            <w:pPr>
              <w:rPr>
                <w:rFonts w:cs="Arial"/>
                <w:szCs w:val="20"/>
                <w:lang w:eastAsia="zh-CN"/>
              </w:rPr>
            </w:pPr>
            <w:r>
              <w:rPr>
                <w:rFonts w:cs="Arial"/>
                <w:szCs w:val="20"/>
                <w:lang w:eastAsia="zh-CN"/>
              </w:rPr>
              <w:t>In key pad set mode</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Exit key pad set screen, while before setting keypad code.</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286B24" w:rsidRDefault="000D3FD3">
            <w:pPr>
              <w:rPr>
                <w:rFonts w:cs="Arial"/>
                <w:lang w:eastAsia="zh-CN"/>
              </w:rPr>
            </w:pPr>
            <w:r>
              <w:rPr>
                <w:rFonts w:cs="Arial"/>
                <w:szCs w:val="20"/>
                <w:lang w:eastAsia="zh-CN"/>
              </w:rPr>
              <w:t>Operation is aborted.</w:t>
            </w:r>
          </w:p>
          <w:p w:rsidR="00286B24" w:rsidRDefault="00286B24"/>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NA</w:t>
            </w:r>
          </w:p>
        </w:tc>
      </w:tr>
      <w:tr w:rsidR="00286B24">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lang w:eastAsia="zh-CN"/>
              </w:rPr>
            </w:pPr>
            <w:r>
              <w:rPr>
                <w:rFonts w:cs="Arial"/>
                <w:b/>
                <w:szCs w:val="20"/>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lang w:eastAsia="zh-CN"/>
              </w:rPr>
            </w:pPr>
            <w:r>
              <w:rPr>
                <w:rFonts w:cs="Arial"/>
                <w:szCs w:val="20"/>
                <w:lang w:eastAsia="zh-CN"/>
              </w:rPr>
              <w:t>G-HMI</w:t>
            </w:r>
          </w:p>
          <w:p w:rsidR="00286B24" w:rsidRDefault="000D3FD3">
            <w:pPr>
              <w:rPr>
                <w:rFonts w:cs="Arial"/>
                <w:szCs w:val="20"/>
                <w:lang w:eastAsia="zh-CN"/>
              </w:rPr>
            </w:pPr>
            <w:r>
              <w:rPr>
                <w:rFonts w:cs="Arial"/>
                <w:szCs w:val="20"/>
              </w:rPr>
              <w:t>Vehicle System Interface</w:t>
            </w:r>
          </w:p>
        </w:tc>
      </w:tr>
    </w:tbl>
    <w:p w:rsidR="00286B24" w:rsidRDefault="00286B24">
      <w:pPr>
        <w:ind w:left="720"/>
        <w:rPr>
          <w:rFonts w:cs="Arial"/>
          <w:szCs w:val="20"/>
        </w:rPr>
      </w:pPr>
    </w:p>
    <w:p w:rsidR="00286B24" w:rsidRDefault="00286B24">
      <w:pPr>
        <w:ind w:left="720"/>
        <w:rPr>
          <w:rFonts w:cs="Arial"/>
          <w:szCs w:val="20"/>
        </w:rPr>
      </w:pPr>
    </w:p>
    <w:p w:rsidR="00406F39" w:rsidRDefault="000D3FD3" w:rsidP="0046553F">
      <w:pPr>
        <w:pStyle w:val="Heading3"/>
      </w:pPr>
      <w:bookmarkStart w:id="1002" w:name="_Toc33533828"/>
      <w:r>
        <w:lastRenderedPageBreak/>
        <w:t>White Box Views</w:t>
      </w:r>
      <w:bookmarkEnd w:id="1002"/>
    </w:p>
    <w:p w:rsidR="00406F39" w:rsidRDefault="000D3FD3" w:rsidP="0046553F">
      <w:pPr>
        <w:pStyle w:val="Heading4"/>
      </w:pPr>
      <w:r>
        <w:t>VS-ACT-REQ-023441/A-Edit Key Pad Code (TcSE ROIN-284422-1)</w:t>
      </w:r>
    </w:p>
    <w:p w:rsidR="00406F39" w:rsidRPr="00760C18" w:rsidRDefault="000D3FD3" w:rsidP="00D006E5">
      <w:pPr>
        <w:pStyle w:val="BoldText"/>
      </w:pPr>
      <w:r w:rsidRPr="00760C18">
        <w:t>Activity Diagram</w:t>
      </w:r>
    </w:p>
    <w:p w:rsidR="00286B24" w:rsidRDefault="000D3FD3" w:rsidP="0046553F">
      <w:pPr>
        <w:jc w:val="center"/>
      </w:pPr>
      <w:r>
        <w:rPr>
          <w:noProof/>
        </w:rPr>
        <w:drawing>
          <wp:inline distT="0" distB="0" distL="0" distR="0">
            <wp:extent cx="5486400" cy="4819650"/>
            <wp:effectExtent l="0" t="0" r="0" b="0"/>
            <wp:docPr id="3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86400" cy="4819650"/>
                    </a:xfrm>
                    <a:prstGeom prst="rect">
                      <a:avLst/>
                    </a:prstGeom>
                    <a:noFill/>
                    <a:ln w="9525">
                      <a:noFill/>
                      <a:miter lim="800000"/>
                      <a:headEnd/>
                      <a:tailEnd/>
                    </a:ln>
                  </pic:spPr>
                </pic:pic>
              </a:graphicData>
            </a:graphic>
          </wp:inline>
        </w:drawing>
      </w:r>
    </w:p>
    <w:p w:rsidR="00286B24" w:rsidRDefault="00286B24"/>
    <w:p w:rsidR="00286B24" w:rsidRDefault="00286B24"/>
    <w:p w:rsidR="00406F39" w:rsidRDefault="000D3FD3" w:rsidP="0046553F">
      <w:pPr>
        <w:pStyle w:val="Heading4"/>
      </w:pPr>
      <w:r>
        <w:lastRenderedPageBreak/>
        <w:t>VS-SD-REQ-023442/B-Set Keypad Code f</w:t>
      </w:r>
      <w:r>
        <w:t>or current user (TcSE ROIN-129661-2)</w:t>
      </w:r>
    </w:p>
    <w:p w:rsidR="00180069" w:rsidRDefault="000D3FD3" w:rsidP="0046553F">
      <w:pPr>
        <w:jc w:val="center"/>
      </w:pPr>
      <w:r>
        <w:rPr>
          <w:noProof/>
        </w:rPr>
        <w:drawing>
          <wp:inline distT="0" distB="0" distL="0" distR="0">
            <wp:extent cx="3599676" cy="8172450"/>
            <wp:effectExtent l="0" t="0" r="1270" b="0"/>
            <wp:docPr id="33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0636" cy="8197332"/>
                    </a:xfrm>
                    <a:prstGeom prst="rect">
                      <a:avLst/>
                    </a:prstGeom>
                    <a:noFill/>
                    <a:ln>
                      <a:noFill/>
                    </a:ln>
                  </pic:spPr>
                </pic:pic>
              </a:graphicData>
            </a:graphic>
          </wp:inline>
        </w:drawing>
      </w:r>
    </w:p>
    <w:p w:rsidR="00406F39" w:rsidRDefault="000D3FD3" w:rsidP="0046553F">
      <w:pPr>
        <w:pStyle w:val="Heading4"/>
      </w:pPr>
      <w:r>
        <w:lastRenderedPageBreak/>
        <w:t>VS-SD-REQ-023443/B-Erase Keyp</w:t>
      </w:r>
      <w:r>
        <w:t>ad Code from current user (TcSE ROIN-129691-1)</w:t>
      </w:r>
    </w:p>
    <w:p w:rsidR="00BB4744" w:rsidRDefault="000D3FD3" w:rsidP="0046553F">
      <w:pPr>
        <w:jc w:val="center"/>
      </w:pPr>
      <w:r>
        <w:rPr>
          <w:noProof/>
        </w:rPr>
        <w:drawing>
          <wp:inline distT="0" distB="0" distL="0" distR="0">
            <wp:extent cx="4931196" cy="7629525"/>
            <wp:effectExtent l="0" t="0" r="3175" b="0"/>
            <wp:docPr id="3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2218" cy="7631106"/>
                    </a:xfrm>
                    <a:prstGeom prst="rect">
                      <a:avLst/>
                    </a:prstGeom>
                    <a:noFill/>
                    <a:ln>
                      <a:noFill/>
                    </a:ln>
                  </pic:spPr>
                </pic:pic>
              </a:graphicData>
            </a:graphic>
          </wp:inline>
        </w:drawing>
      </w:r>
    </w:p>
    <w:p w:rsidR="00406F39" w:rsidRDefault="000D3FD3" w:rsidP="0046553F">
      <w:pPr>
        <w:pStyle w:val="Heading4"/>
      </w:pPr>
      <w:r>
        <w:lastRenderedPageBreak/>
        <w:t>VS-SD-REQ-086469/A-Cancel Keypad Code Edit</w:t>
      </w:r>
    </w:p>
    <w:p w:rsidR="00500605" w:rsidRPr="0049399F" w:rsidRDefault="000D3FD3" w:rsidP="0046553F">
      <w:pPr>
        <w:jc w:val="center"/>
      </w:pPr>
      <w:r>
        <w:rPr>
          <w:noProof/>
        </w:rPr>
        <w:drawing>
          <wp:inline distT="0" distB="0" distL="0" distR="0">
            <wp:extent cx="5943600" cy="5570258"/>
            <wp:effectExtent l="0" t="0" r="0" b="0"/>
            <wp:docPr id="3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70258"/>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003" w:name="_Toc33533829"/>
      <w:r w:rsidRPr="00B9479B">
        <w:lastRenderedPageBreak/>
        <w:t>VSv2-FUN-REQ-331323/A-Edit Keypad Code - Variant 2</w:t>
      </w:r>
      <w:bookmarkEnd w:id="1003"/>
    </w:p>
    <w:p w:rsidR="00406F39" w:rsidRDefault="000D3FD3" w:rsidP="0046553F">
      <w:pPr>
        <w:pStyle w:val="Heading3"/>
      </w:pPr>
      <w:bookmarkStart w:id="1004" w:name="_Toc33533830"/>
      <w:r>
        <w:t>Interface Requirements - Keypad</w:t>
      </w:r>
      <w:bookmarkEnd w:id="1004"/>
    </w:p>
    <w:p w:rsidR="00406F39" w:rsidRDefault="000D3FD3" w:rsidP="0046553F">
      <w:pPr>
        <w:pStyle w:val="Heading4"/>
      </w:pPr>
      <w:r w:rsidRPr="00B9479B">
        <w:t>MD-REQ-331324/A-CntrStk2_D_RqAssoc</w:t>
      </w:r>
    </w:p>
    <w:p w:rsidR="00C30BD2" w:rsidRPr="003C137D" w:rsidRDefault="000D3FD3">
      <w:pPr>
        <w:rPr>
          <w:rFonts w:cs="Arial"/>
        </w:rPr>
      </w:pPr>
      <w:r w:rsidRPr="003C137D">
        <w:rPr>
          <w:rFonts w:cs="Arial"/>
        </w:rPr>
        <w:t>Message Type: Request</w:t>
      </w:r>
    </w:p>
    <w:p w:rsidR="00C30BD2" w:rsidRPr="003C137D" w:rsidRDefault="000D3FD3">
      <w:pPr>
        <w:rPr>
          <w:rFonts w:cs="Arial"/>
        </w:rPr>
      </w:pPr>
    </w:p>
    <w:p w:rsidR="00C30BD2" w:rsidRPr="003C137D" w:rsidRDefault="000D3FD3">
      <w:pPr>
        <w:widowControl w:val="0"/>
        <w:adjustRightInd w:val="0"/>
        <w:rPr>
          <w:rFonts w:cs="Arial"/>
        </w:rPr>
      </w:pPr>
      <w:r w:rsidRPr="003C137D">
        <w:rPr>
          <w:rFonts w:cs="Arial"/>
        </w:rPr>
        <w:t>Not</w:t>
      </w:r>
      <w:r>
        <w:rPr>
          <w:rFonts w:cs="Arial"/>
        </w:rPr>
        <w:t>e: Request signal from the Keyp</w:t>
      </w:r>
      <w:r w:rsidRPr="003C137D">
        <w:rPr>
          <w:rFonts w:cs="Arial"/>
        </w:rPr>
        <w:t xml:space="preserve">ad Client </w:t>
      </w:r>
      <w:r>
        <w:rPr>
          <w:rFonts w:cs="Arial"/>
        </w:rPr>
        <w:t>to the Keyp</w:t>
      </w:r>
      <w:r w:rsidRPr="003C137D">
        <w:rPr>
          <w:rFonts w:cs="Arial"/>
        </w:rPr>
        <w:t>ad Server</w:t>
      </w:r>
      <w:r>
        <w:rPr>
          <w:rFonts w:cs="Arial"/>
        </w:rPr>
        <w:t xml:space="preserve"> with the keycode operation requested to be performed</w:t>
      </w:r>
      <w:r w:rsidRPr="003C137D">
        <w:rPr>
          <w:rFonts w:cs="Arial"/>
        </w:rPr>
        <w:t xml:space="preserve">.  </w:t>
      </w:r>
    </w:p>
    <w:p w:rsidR="00C30BD2" w:rsidRPr="003C137D" w:rsidRDefault="000D3FD3">
      <w:pPr>
        <w:rPr>
          <w:rFonts w:cs="Arial"/>
        </w:rPr>
      </w:pPr>
    </w:p>
    <w:p w:rsidR="00AB328C" w:rsidRPr="003C137D"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3C137D"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3C137D" w:rsidRDefault="000D3FD3">
            <w:pPr>
              <w:spacing w:line="276" w:lineRule="auto"/>
              <w:rPr>
                <w:rFonts w:cs="Arial"/>
                <w:b/>
              </w:rPr>
            </w:pPr>
            <w:r w:rsidRPr="003C137D">
              <w:rPr>
                <w:rFonts w:cs="Arial"/>
                <w:b/>
              </w:rPr>
              <w:t>Description</w:t>
            </w:r>
          </w:p>
        </w:tc>
      </w:tr>
      <w:tr w:rsidR="00AB328C" w:rsidRPr="003C137D" w:rsidTr="001B525D">
        <w:trPr>
          <w:jc w:val="center"/>
        </w:trPr>
        <w:tc>
          <w:tcPr>
            <w:tcW w:w="2557" w:type="dxa"/>
            <w:vMerge w:val="restart"/>
            <w:tcBorders>
              <w:top w:val="single" w:sz="4" w:space="0" w:color="auto"/>
              <w:left w:val="single" w:sz="4" w:space="0" w:color="auto"/>
              <w:right w:val="single" w:sz="4" w:space="0" w:color="auto"/>
            </w:tcBorders>
            <w:hideMark/>
          </w:tcPr>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p>
          <w:p w:rsidR="00AB328C" w:rsidRPr="003C137D" w:rsidRDefault="000D3FD3" w:rsidP="00AB328C">
            <w:pPr>
              <w:spacing w:line="276" w:lineRule="auto"/>
              <w:rPr>
                <w:rFonts w:cs="Arial"/>
              </w:rPr>
            </w:pPr>
            <w:r w:rsidRPr="003C137D">
              <w:rPr>
                <w:rFonts w:cs="Arial"/>
              </w:rPr>
              <w:t>CntrStk</w:t>
            </w:r>
            <w:r>
              <w:rPr>
                <w:rFonts w:cs="Arial"/>
              </w:rPr>
              <w:t>2</w:t>
            </w:r>
            <w:r w:rsidRPr="003C137D">
              <w:rPr>
                <w:rFonts w:cs="Arial"/>
              </w:rPr>
              <w:t>_D_RqAssoc</w:t>
            </w: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CHECK_KEYCODE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AB328C" w:rsidRPr="003C137D" w:rsidRDefault="000D3FD3" w:rsidP="00AB328C">
            <w:pPr>
              <w:autoSpaceDE w:val="0"/>
              <w:autoSpaceDN w:val="0"/>
              <w:adjustRightInd w:val="0"/>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ERASE_KEYCODE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hideMark/>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KEY</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RKE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0x4</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SET_KEYCODE</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0x5</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Cancel</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0x6</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r w:rsidR="00AB328C" w:rsidRPr="003C137D" w:rsidTr="001B525D">
        <w:trPr>
          <w:jc w:val="center"/>
        </w:trPr>
        <w:tc>
          <w:tcPr>
            <w:tcW w:w="2557" w:type="dxa"/>
            <w:vMerge/>
            <w:tcBorders>
              <w:left w:val="single" w:sz="4" w:space="0" w:color="auto"/>
              <w:right w:val="single" w:sz="4" w:space="0" w:color="auto"/>
            </w:tcBorders>
            <w:vAlign w:val="center"/>
          </w:tcPr>
          <w:p w:rsidR="00AB328C" w:rsidRPr="003C137D"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Not Used</w:t>
            </w:r>
          </w:p>
        </w:tc>
        <w:tc>
          <w:tcPr>
            <w:tcW w:w="990"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rPr>
                <w:rFonts w:cs="Arial"/>
              </w:rPr>
            </w:pPr>
            <w:r w:rsidRPr="003C137D">
              <w:rPr>
                <w:rFonts w:cs="Arial"/>
              </w:rPr>
              <w:t>0x7</w:t>
            </w:r>
          </w:p>
        </w:tc>
        <w:tc>
          <w:tcPr>
            <w:tcW w:w="3499" w:type="dxa"/>
            <w:tcBorders>
              <w:top w:val="single" w:sz="4" w:space="0" w:color="auto"/>
              <w:left w:val="single" w:sz="4" w:space="0" w:color="auto"/>
              <w:bottom w:val="single" w:sz="4" w:space="0" w:color="auto"/>
              <w:right w:val="single" w:sz="4" w:space="0" w:color="auto"/>
            </w:tcBorders>
          </w:tcPr>
          <w:p w:rsidR="00AB328C" w:rsidRPr="003C137D" w:rsidRDefault="000D3FD3" w:rsidP="00AB328C">
            <w:pPr>
              <w:spacing w:line="276" w:lineRule="auto"/>
              <w:rPr>
                <w:rFonts w:cs="Arial"/>
              </w:rPr>
            </w:pPr>
          </w:p>
        </w:tc>
      </w:tr>
    </w:tbl>
    <w:p w:rsidR="00AB328C" w:rsidRPr="003C137D" w:rsidRDefault="000D3FD3">
      <w:pPr>
        <w:rPr>
          <w:rFonts w:cs="Arial"/>
        </w:rPr>
      </w:pPr>
      <w:r w:rsidRPr="00FB2585">
        <w:rPr>
          <w:rFonts w:cs="Arial"/>
        </w:rPr>
        <w:t>Note:  init value in the CAN dB for this signal should be 0x3 Null</w:t>
      </w:r>
    </w:p>
    <w:p w:rsidR="00406F39" w:rsidRDefault="000D3FD3" w:rsidP="0046553F">
      <w:pPr>
        <w:pStyle w:val="Heading4"/>
      </w:pPr>
      <w:r w:rsidRPr="00B9479B">
        <w:t>MD-REQ-330676/A-KeyPadCodeDgtX_D_Stat</w:t>
      </w:r>
    </w:p>
    <w:p w:rsidR="00687A47" w:rsidRPr="00334E6D" w:rsidRDefault="000D3FD3">
      <w:pPr>
        <w:rPr>
          <w:rFonts w:cs="Arial"/>
        </w:rPr>
      </w:pPr>
      <w:r w:rsidRPr="00334E6D">
        <w:rPr>
          <w:rFonts w:cs="Arial"/>
        </w:rPr>
        <w:t>Message Type: Status</w:t>
      </w:r>
    </w:p>
    <w:p w:rsidR="00687A47" w:rsidRPr="00334E6D" w:rsidRDefault="000D3FD3">
      <w:pPr>
        <w:rPr>
          <w:rFonts w:cs="Arial"/>
        </w:rPr>
      </w:pPr>
    </w:p>
    <w:p w:rsidR="00687A47" w:rsidRPr="00334E6D" w:rsidRDefault="000D3FD3">
      <w:pPr>
        <w:widowControl w:val="0"/>
        <w:adjustRightInd w:val="0"/>
        <w:rPr>
          <w:rFonts w:cs="Arial"/>
        </w:rPr>
      </w:pPr>
      <w:r w:rsidRPr="00334E6D">
        <w:rPr>
          <w:rFonts w:cs="Arial"/>
        </w:rPr>
        <w:t>Keycode</w:t>
      </w:r>
      <w:r w:rsidRPr="00334E6D">
        <w:rPr>
          <w:rFonts w:cs="Arial"/>
        </w:rPr>
        <w:t xml:space="preserve"> signal from the Keypad Client to the Keypad Server to be used for verifying factory keycode or for changing current keycode.</w:t>
      </w:r>
    </w:p>
    <w:p w:rsidR="002E69A2" w:rsidRPr="00334E6D" w:rsidRDefault="000D3FD3">
      <w:pPr>
        <w:widowControl w:val="0"/>
        <w:adjustRightInd w:val="0"/>
        <w:rPr>
          <w:rFonts w:cs="Arial"/>
        </w:rPr>
      </w:pPr>
    </w:p>
    <w:p w:rsidR="002E69A2" w:rsidRPr="00334E6D" w:rsidRDefault="000D3FD3">
      <w:pPr>
        <w:widowControl w:val="0"/>
        <w:adjustRightInd w:val="0"/>
        <w:rPr>
          <w:rFonts w:cs="Arial"/>
        </w:rPr>
      </w:pPr>
      <w:r w:rsidRPr="00334E6D">
        <w:rPr>
          <w:rFonts w:cs="Arial"/>
        </w:rPr>
        <w:t xml:space="preserve">Note:  the “X” in </w:t>
      </w:r>
      <w:r w:rsidRPr="00334E6D">
        <w:rPr>
          <w:rFonts w:cs="Arial"/>
        </w:rPr>
        <w:t>KeyPadCodeDgtX_D_Stat represents 1 – 7 for each of the 7 keypad signals</w:t>
      </w:r>
    </w:p>
    <w:p w:rsidR="007A3559" w:rsidRPr="00334E6D"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990"/>
        <w:gridCol w:w="3409"/>
      </w:tblGrid>
      <w:tr w:rsidR="007A3559"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hideMark/>
          </w:tcPr>
          <w:p w:rsidR="007A3559" w:rsidRPr="00334E6D" w:rsidRDefault="000D3FD3">
            <w:pPr>
              <w:spacing w:line="276" w:lineRule="auto"/>
              <w:rPr>
                <w:rFonts w:cs="Arial"/>
                <w:b/>
              </w:rPr>
            </w:pPr>
            <w:r w:rsidRPr="00334E6D">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rsidR="007A3559" w:rsidRPr="00334E6D" w:rsidRDefault="000D3FD3">
            <w:pPr>
              <w:spacing w:line="276" w:lineRule="auto"/>
              <w:rPr>
                <w:rFonts w:cs="Arial"/>
                <w:b/>
              </w:rPr>
            </w:pPr>
            <w:r w:rsidRPr="00334E6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7A3559" w:rsidRPr="00334E6D" w:rsidRDefault="000D3FD3">
            <w:pPr>
              <w:spacing w:line="276" w:lineRule="auto"/>
              <w:rPr>
                <w:rFonts w:cs="Arial"/>
                <w:b/>
              </w:rPr>
            </w:pPr>
            <w:r w:rsidRPr="00334E6D">
              <w:rPr>
                <w:rFonts w:cs="Arial"/>
                <w:b/>
              </w:rPr>
              <w:t>Value</w:t>
            </w:r>
          </w:p>
        </w:tc>
        <w:tc>
          <w:tcPr>
            <w:tcW w:w="3409" w:type="dxa"/>
            <w:tcBorders>
              <w:top w:val="single" w:sz="4" w:space="0" w:color="auto"/>
              <w:left w:val="single" w:sz="4" w:space="0" w:color="auto"/>
              <w:bottom w:val="single" w:sz="4" w:space="0" w:color="auto"/>
              <w:right w:val="single" w:sz="4" w:space="0" w:color="auto"/>
            </w:tcBorders>
            <w:hideMark/>
          </w:tcPr>
          <w:p w:rsidR="007A3559" w:rsidRPr="00334E6D" w:rsidRDefault="000D3FD3">
            <w:pPr>
              <w:spacing w:line="276" w:lineRule="auto"/>
              <w:rPr>
                <w:rFonts w:cs="Arial"/>
                <w:b/>
              </w:rPr>
            </w:pPr>
            <w:r w:rsidRPr="00334E6D">
              <w:rPr>
                <w:rFonts w:cs="Arial"/>
                <w:b/>
              </w:rPr>
              <w:t>Des</w:t>
            </w:r>
            <w:r w:rsidRPr="00334E6D">
              <w:rPr>
                <w:rFonts w:cs="Arial"/>
                <w:b/>
              </w:rPr>
              <w:t>cription</w:t>
            </w: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r w:rsidRPr="00334E6D">
              <w:rPr>
                <w:rFonts w:cs="Arial"/>
              </w:rPr>
              <w:t>KeyPadCodeDgtX_D_Stat</w:t>
            </w: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EndofString</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0x0</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Button1_2or1</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0x1</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r>
              <w:rPr>
                <w:rFonts w:cs="Arial"/>
              </w:rPr>
              <w:t>Ex. HMI has button 1_2 option or HMI has an individual 1 digit</w:t>
            </w: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Button2</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0x2</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r>
              <w:rPr>
                <w:rFonts w:cs="Arial"/>
              </w:rPr>
              <w:t>Ex. HMI allows selection of individual 2 digit</w:t>
            </w: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Button3_4or3</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0x3</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 xml:space="preserve">Button4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0x4</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4" w:lineRule="auto"/>
              <w:rPr>
                <w:rFonts w:cs="Arial"/>
              </w:rPr>
            </w:pPr>
            <w:r w:rsidRPr="00334E6D">
              <w:rPr>
                <w:rFonts w:cs="Arial"/>
              </w:rPr>
              <w:t xml:space="preserve">Button5_6or5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0x5</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 xml:space="preserve">Button6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0x6</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 xml:space="preserve">Button7_8or7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0x7</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 xml:space="preserve">Button8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0x8</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Button9_0or9</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0x9</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 xml:space="preserve">Button0 </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0xA</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sidRPr="00334E6D">
              <w:rPr>
                <w:rFonts w:cs="Arial"/>
              </w:rPr>
              <w:t>Button7_8and9_0</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0xB</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r w:rsidRPr="00334E6D">
              <w:rPr>
                <w:rFonts w:cs="Arial"/>
              </w:rPr>
              <w:t>Not used, treat as a don’t care.  Added for legacy reason</w:t>
            </w:r>
            <w:r>
              <w:rPr>
                <w:rFonts w:cs="Arial"/>
              </w:rPr>
              <w:t>s</w:t>
            </w:r>
            <w:r w:rsidRPr="00334E6D">
              <w:rPr>
                <w:rFonts w:cs="Arial"/>
              </w:rPr>
              <w:t xml:space="preserve"> per the BCM team</w:t>
            </w:r>
          </w:p>
        </w:tc>
      </w:tr>
      <w:tr w:rsidR="009148DD"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2" w:lineRule="auto"/>
              <w:rPr>
                <w:rFonts w:cs="Arial"/>
              </w:rPr>
            </w:pPr>
            <w:r w:rsidRPr="00334E6D">
              <w:rPr>
                <w:rFonts w:cs="Arial"/>
              </w:rPr>
              <w:t>NotUsed1</w:t>
            </w:r>
          </w:p>
        </w:tc>
        <w:tc>
          <w:tcPr>
            <w:tcW w:w="99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6" w:lineRule="auto"/>
              <w:rPr>
                <w:rFonts w:cs="Arial"/>
              </w:rPr>
            </w:pPr>
            <w:r w:rsidRPr="00334E6D">
              <w:rPr>
                <w:rFonts w:cs="Arial"/>
              </w:rPr>
              <w:t>0xC</w:t>
            </w:r>
          </w:p>
        </w:tc>
        <w:tc>
          <w:tcPr>
            <w:tcW w:w="3409" w:type="dxa"/>
            <w:tcBorders>
              <w:top w:val="single" w:sz="4" w:space="0" w:color="auto"/>
              <w:left w:val="single" w:sz="4" w:space="0" w:color="auto"/>
              <w:bottom w:val="single" w:sz="4" w:space="0" w:color="auto"/>
              <w:right w:val="single" w:sz="4" w:space="0" w:color="auto"/>
            </w:tcBorders>
            <w:vAlign w:val="center"/>
          </w:tcPr>
          <w:p w:rsidR="009148DD" w:rsidRPr="00334E6D" w:rsidRDefault="000D3FD3" w:rsidP="009148DD">
            <w:pPr>
              <w:autoSpaceDE w:val="0"/>
              <w:autoSpaceDN w:val="0"/>
              <w:adjustRightInd w:val="0"/>
              <w:spacing w:line="276" w:lineRule="auto"/>
              <w:rPr>
                <w:rFonts w:cs="Arial"/>
              </w:rPr>
            </w:pPr>
          </w:p>
        </w:tc>
      </w:tr>
      <w:tr w:rsidR="009148DD"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2" w:lineRule="auto"/>
              <w:rPr>
                <w:rFonts w:cs="Arial"/>
              </w:rPr>
            </w:pPr>
            <w:r w:rsidRPr="00334E6D">
              <w:rPr>
                <w:rFonts w:cs="Arial"/>
              </w:rPr>
              <w:t>NotUsed2</w:t>
            </w:r>
          </w:p>
        </w:tc>
        <w:tc>
          <w:tcPr>
            <w:tcW w:w="99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6" w:lineRule="auto"/>
              <w:rPr>
                <w:rFonts w:cs="Arial"/>
              </w:rPr>
            </w:pPr>
            <w:r w:rsidRPr="00334E6D">
              <w:rPr>
                <w:rFonts w:cs="Arial"/>
              </w:rPr>
              <w:t>0xD</w:t>
            </w:r>
          </w:p>
        </w:tc>
        <w:tc>
          <w:tcPr>
            <w:tcW w:w="3409" w:type="dxa"/>
            <w:tcBorders>
              <w:top w:val="single" w:sz="4" w:space="0" w:color="auto"/>
              <w:left w:val="single" w:sz="4" w:space="0" w:color="auto"/>
              <w:bottom w:val="single" w:sz="4" w:space="0" w:color="auto"/>
              <w:right w:val="single" w:sz="4" w:space="0" w:color="auto"/>
            </w:tcBorders>
            <w:vAlign w:val="center"/>
          </w:tcPr>
          <w:p w:rsidR="009148DD" w:rsidRPr="00334E6D" w:rsidRDefault="000D3FD3" w:rsidP="009148DD">
            <w:pPr>
              <w:autoSpaceDE w:val="0"/>
              <w:autoSpaceDN w:val="0"/>
              <w:adjustRightInd w:val="0"/>
              <w:spacing w:line="276" w:lineRule="auto"/>
              <w:rPr>
                <w:rFonts w:cs="Arial"/>
              </w:rPr>
            </w:pPr>
          </w:p>
        </w:tc>
      </w:tr>
      <w:tr w:rsidR="009148DD"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2" w:lineRule="auto"/>
              <w:rPr>
                <w:rFonts w:cs="Arial"/>
              </w:rPr>
            </w:pPr>
            <w:r w:rsidRPr="00334E6D">
              <w:rPr>
                <w:rFonts w:cs="Arial"/>
              </w:rPr>
              <w:t>NotUsed3</w:t>
            </w:r>
            <w:r w:rsidRPr="00334E6D">
              <w:rPr>
                <w:rFonts w:cs="Arial"/>
                <w:strike/>
              </w:rPr>
              <w:t xml:space="preserve"> </w:t>
            </w:r>
          </w:p>
        </w:tc>
        <w:tc>
          <w:tcPr>
            <w:tcW w:w="990" w:type="dxa"/>
            <w:tcBorders>
              <w:top w:val="single" w:sz="4" w:space="0" w:color="auto"/>
              <w:left w:val="single" w:sz="4" w:space="0" w:color="auto"/>
              <w:bottom w:val="single" w:sz="4" w:space="0" w:color="auto"/>
              <w:right w:val="single" w:sz="4" w:space="0" w:color="auto"/>
            </w:tcBorders>
          </w:tcPr>
          <w:p w:rsidR="009148DD" w:rsidRPr="00334E6D" w:rsidRDefault="000D3FD3" w:rsidP="009148DD">
            <w:pPr>
              <w:spacing w:line="256" w:lineRule="auto"/>
              <w:rPr>
                <w:rFonts w:cs="Arial"/>
              </w:rPr>
            </w:pPr>
            <w:r w:rsidRPr="00334E6D">
              <w:rPr>
                <w:rFonts w:cs="Arial"/>
              </w:rPr>
              <w:t>0xE</w:t>
            </w:r>
          </w:p>
        </w:tc>
        <w:tc>
          <w:tcPr>
            <w:tcW w:w="3409" w:type="dxa"/>
            <w:tcBorders>
              <w:top w:val="single" w:sz="4" w:space="0" w:color="auto"/>
              <w:left w:val="single" w:sz="4" w:space="0" w:color="auto"/>
              <w:bottom w:val="single" w:sz="4" w:space="0" w:color="auto"/>
              <w:right w:val="single" w:sz="4" w:space="0" w:color="auto"/>
            </w:tcBorders>
            <w:vAlign w:val="center"/>
          </w:tcPr>
          <w:p w:rsidR="009148DD" w:rsidRPr="00334E6D" w:rsidRDefault="000D3FD3" w:rsidP="009148DD">
            <w:pPr>
              <w:autoSpaceDE w:val="0"/>
              <w:autoSpaceDN w:val="0"/>
              <w:adjustRightInd w:val="0"/>
              <w:spacing w:line="276" w:lineRule="auto"/>
              <w:rPr>
                <w:rFonts w:cs="Arial"/>
              </w:rPr>
            </w:pPr>
          </w:p>
        </w:tc>
      </w:tr>
      <w:tr w:rsidR="00956E8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2" w:lineRule="auto"/>
              <w:rPr>
                <w:rFonts w:cs="Arial"/>
              </w:rPr>
            </w:pPr>
            <w:r>
              <w:rPr>
                <w:rFonts w:cs="Arial"/>
              </w:rPr>
              <w:t>NotUsed4</w:t>
            </w:r>
          </w:p>
        </w:tc>
        <w:tc>
          <w:tcPr>
            <w:tcW w:w="990" w:type="dxa"/>
            <w:tcBorders>
              <w:top w:val="single" w:sz="4" w:space="0" w:color="auto"/>
              <w:left w:val="single" w:sz="4" w:space="0" w:color="auto"/>
              <w:bottom w:val="single" w:sz="4" w:space="0" w:color="auto"/>
              <w:right w:val="single" w:sz="4" w:space="0" w:color="auto"/>
            </w:tcBorders>
          </w:tcPr>
          <w:p w:rsidR="00956E82" w:rsidRPr="00334E6D" w:rsidRDefault="000D3FD3" w:rsidP="00956E82">
            <w:pPr>
              <w:spacing w:line="256" w:lineRule="auto"/>
              <w:rPr>
                <w:rFonts w:cs="Arial"/>
              </w:rPr>
            </w:pPr>
            <w:r w:rsidRPr="00334E6D">
              <w:rPr>
                <w:rFonts w:cs="Arial"/>
              </w:rPr>
              <w:t>0xF</w:t>
            </w:r>
          </w:p>
        </w:tc>
        <w:tc>
          <w:tcPr>
            <w:tcW w:w="3409" w:type="dxa"/>
            <w:tcBorders>
              <w:top w:val="single" w:sz="4" w:space="0" w:color="auto"/>
              <w:left w:val="single" w:sz="4" w:space="0" w:color="auto"/>
              <w:bottom w:val="single" w:sz="4" w:space="0" w:color="auto"/>
              <w:right w:val="single" w:sz="4" w:space="0" w:color="auto"/>
            </w:tcBorders>
            <w:vAlign w:val="center"/>
          </w:tcPr>
          <w:p w:rsidR="00956E82" w:rsidRPr="00334E6D" w:rsidRDefault="000D3FD3" w:rsidP="00956E82">
            <w:pPr>
              <w:autoSpaceDE w:val="0"/>
              <w:autoSpaceDN w:val="0"/>
              <w:adjustRightInd w:val="0"/>
              <w:spacing w:line="276" w:lineRule="auto"/>
              <w:rPr>
                <w:rFonts w:cs="Arial"/>
              </w:rPr>
            </w:pPr>
          </w:p>
        </w:tc>
      </w:tr>
      <w:tr w:rsidR="002E69A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2E69A2" w:rsidRPr="00334E6D" w:rsidRDefault="000D3FD3" w:rsidP="007A3559">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E69A2" w:rsidRPr="00334E6D" w:rsidRDefault="000D3FD3">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2E69A2" w:rsidRPr="00334E6D" w:rsidRDefault="000D3FD3">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2E69A2" w:rsidRPr="00334E6D" w:rsidRDefault="000D3FD3">
            <w:pPr>
              <w:autoSpaceDE w:val="0"/>
              <w:autoSpaceDN w:val="0"/>
              <w:adjustRightInd w:val="0"/>
              <w:spacing w:line="276" w:lineRule="auto"/>
              <w:rPr>
                <w:rFonts w:cs="Arial"/>
              </w:rPr>
            </w:pPr>
          </w:p>
        </w:tc>
      </w:tr>
      <w:tr w:rsidR="002E69A2" w:rsidRPr="00334E6D" w:rsidTr="00956E82">
        <w:trPr>
          <w:jc w:val="center"/>
        </w:trPr>
        <w:tc>
          <w:tcPr>
            <w:tcW w:w="2605" w:type="dxa"/>
            <w:tcBorders>
              <w:top w:val="single" w:sz="4" w:space="0" w:color="auto"/>
              <w:left w:val="single" w:sz="4" w:space="0" w:color="auto"/>
              <w:bottom w:val="single" w:sz="4" w:space="0" w:color="auto"/>
              <w:right w:val="single" w:sz="4" w:space="0" w:color="auto"/>
            </w:tcBorders>
          </w:tcPr>
          <w:p w:rsidR="002E69A2" w:rsidRPr="00334E6D" w:rsidRDefault="000D3FD3" w:rsidP="007A3559">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tcPr>
          <w:p w:rsidR="002E69A2" w:rsidRPr="00334E6D" w:rsidRDefault="000D3FD3">
            <w:pPr>
              <w:spacing w:line="256" w:lineRule="auto"/>
              <w:rPr>
                <w:rFonts w:cs="Arial"/>
              </w:rPr>
            </w:pPr>
          </w:p>
        </w:tc>
        <w:tc>
          <w:tcPr>
            <w:tcW w:w="990" w:type="dxa"/>
            <w:tcBorders>
              <w:top w:val="single" w:sz="4" w:space="0" w:color="auto"/>
              <w:left w:val="single" w:sz="4" w:space="0" w:color="auto"/>
              <w:bottom w:val="single" w:sz="4" w:space="0" w:color="auto"/>
              <w:right w:val="single" w:sz="4" w:space="0" w:color="auto"/>
            </w:tcBorders>
          </w:tcPr>
          <w:p w:rsidR="002E69A2" w:rsidRPr="00334E6D" w:rsidRDefault="000D3FD3">
            <w:pPr>
              <w:spacing w:line="256" w:lineRule="auto"/>
              <w:rPr>
                <w:rFonts w:cs="Arial"/>
              </w:rPr>
            </w:pPr>
          </w:p>
        </w:tc>
        <w:tc>
          <w:tcPr>
            <w:tcW w:w="3409" w:type="dxa"/>
            <w:tcBorders>
              <w:top w:val="single" w:sz="4" w:space="0" w:color="auto"/>
              <w:left w:val="single" w:sz="4" w:space="0" w:color="auto"/>
              <w:bottom w:val="single" w:sz="4" w:space="0" w:color="auto"/>
              <w:right w:val="single" w:sz="4" w:space="0" w:color="auto"/>
            </w:tcBorders>
            <w:vAlign w:val="center"/>
          </w:tcPr>
          <w:p w:rsidR="002E69A2" w:rsidRPr="00334E6D" w:rsidRDefault="000D3FD3">
            <w:pPr>
              <w:autoSpaceDE w:val="0"/>
              <w:autoSpaceDN w:val="0"/>
              <w:adjustRightInd w:val="0"/>
              <w:spacing w:line="276" w:lineRule="auto"/>
              <w:rPr>
                <w:rFonts w:cs="Arial"/>
              </w:rPr>
            </w:pPr>
          </w:p>
        </w:tc>
      </w:tr>
    </w:tbl>
    <w:p w:rsidR="00860F7B" w:rsidRPr="00334E6D" w:rsidRDefault="000D3FD3" w:rsidP="00860F7B">
      <w:pPr>
        <w:rPr>
          <w:rFonts w:cs="Arial"/>
        </w:rPr>
      </w:pPr>
      <w:r w:rsidRPr="00334E6D">
        <w:rPr>
          <w:rFonts w:cs="Arial"/>
        </w:rPr>
        <w:lastRenderedPageBreak/>
        <w:t>Note: there would be 7 signals KeyPadCodeDgt</w:t>
      </w:r>
      <w:r w:rsidRPr="00334E6D">
        <w:rPr>
          <w:rFonts w:cs="Arial"/>
          <w:color w:val="FF0000"/>
        </w:rPr>
        <w:t>1</w:t>
      </w:r>
      <w:r>
        <w:rPr>
          <w:rFonts w:cs="Arial"/>
        </w:rPr>
        <w:t>_D_Stat</w:t>
      </w:r>
      <w:r w:rsidRPr="00334E6D">
        <w:rPr>
          <w:rFonts w:cs="Arial"/>
        </w:rPr>
        <w:t xml:space="preserve"> – KeyPadCodeDgt</w:t>
      </w:r>
      <w:r w:rsidRPr="00334E6D">
        <w:rPr>
          <w:rFonts w:cs="Arial"/>
          <w:color w:val="FF0000"/>
        </w:rPr>
        <w:t>7</w:t>
      </w:r>
      <w:r>
        <w:rPr>
          <w:rFonts w:cs="Arial"/>
        </w:rPr>
        <w:t>_D_Stat</w:t>
      </w:r>
      <w:r w:rsidRPr="00334E6D">
        <w:rPr>
          <w:rFonts w:cs="Arial"/>
        </w:rPr>
        <w:t xml:space="preserve"> where X represents the signal number</w:t>
      </w:r>
    </w:p>
    <w:p w:rsidR="007A3559" w:rsidRDefault="000D3FD3">
      <w:pPr>
        <w:rPr>
          <w:rFonts w:cs="Arial"/>
        </w:rPr>
      </w:pPr>
    </w:p>
    <w:p w:rsidR="00860F7B" w:rsidRPr="007A3559" w:rsidRDefault="000D3FD3">
      <w:pPr>
        <w:rPr>
          <w:rFonts w:cs="Arial"/>
        </w:rPr>
      </w:pPr>
    </w:p>
    <w:p w:rsidR="00406F39" w:rsidRDefault="000D3FD3" w:rsidP="0046553F">
      <w:pPr>
        <w:pStyle w:val="Heading4"/>
      </w:pPr>
      <w:r w:rsidRPr="00B9479B">
        <w:t>MD-REQ-023425/B-AssocConfirm_D_Actl (TcSE ROIN-284863-1)</w:t>
      </w:r>
    </w:p>
    <w:p w:rsidR="00A5719B" w:rsidRDefault="000D3FD3">
      <w:pPr>
        <w:rPr>
          <w:rFonts w:cs="Arial"/>
        </w:rPr>
      </w:pPr>
      <w:r>
        <w:rPr>
          <w:rFonts w:cs="Arial"/>
        </w:rPr>
        <w:t>Message Type: Status</w:t>
      </w:r>
    </w:p>
    <w:p w:rsidR="00A5719B" w:rsidRDefault="000D3FD3">
      <w:pPr>
        <w:rPr>
          <w:rFonts w:cs="Arial"/>
        </w:rPr>
      </w:pPr>
    </w:p>
    <w:p w:rsidR="00A5719B" w:rsidRDefault="000D3FD3">
      <w:pPr>
        <w:widowControl w:val="0"/>
        <w:adjustRightInd w:val="0"/>
        <w:rPr>
          <w:rFonts w:cs="Arial"/>
        </w:rPr>
      </w:pPr>
      <w:r>
        <w:rPr>
          <w:rFonts w:cs="Arial"/>
        </w:rPr>
        <w:t>Note: Keypad Server / Personali</w:t>
      </w:r>
      <w:r>
        <w:rPr>
          <w:rFonts w:cs="Arial"/>
        </w:rPr>
        <w:t xml:space="preserve">zationFunction Server communicates the state of the requested </w:t>
      </w:r>
      <w:r>
        <w:rPr>
          <w:rFonts w:cs="Arial"/>
        </w:rPr>
        <w:t>keycode</w:t>
      </w:r>
      <w:r>
        <w:rPr>
          <w:rFonts w:cs="Arial"/>
        </w:rPr>
        <w:t xml:space="preserve"> association</w:t>
      </w:r>
    </w:p>
    <w:p w:rsidR="00A5719B" w:rsidRDefault="000D3FD3">
      <w:pPr>
        <w:rPr>
          <w:rFonts w:cs="Arial"/>
        </w:rPr>
      </w:pPr>
    </w:p>
    <w:p w:rsidR="00A5719B"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3108"/>
        <w:gridCol w:w="1170"/>
        <w:gridCol w:w="2779"/>
      </w:tblGrid>
      <w:tr w:rsidR="0055604C" w:rsidTr="009D43D0">
        <w:trPr>
          <w:jc w:val="center"/>
        </w:trPr>
        <w:tc>
          <w:tcPr>
            <w:tcW w:w="2557"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Logical Signal Name</w:t>
            </w:r>
          </w:p>
        </w:tc>
        <w:tc>
          <w:tcPr>
            <w:tcW w:w="3108"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Value</w:t>
            </w:r>
          </w:p>
        </w:tc>
        <w:tc>
          <w:tcPr>
            <w:tcW w:w="2779" w:type="dxa"/>
            <w:tcBorders>
              <w:top w:val="single" w:sz="4" w:space="0" w:color="auto"/>
              <w:left w:val="single" w:sz="4" w:space="0" w:color="auto"/>
              <w:bottom w:val="single" w:sz="4" w:space="0" w:color="auto"/>
              <w:right w:val="single" w:sz="4" w:space="0" w:color="auto"/>
            </w:tcBorders>
            <w:hideMark/>
          </w:tcPr>
          <w:p w:rsidR="0055604C" w:rsidRDefault="000D3FD3">
            <w:pPr>
              <w:spacing w:line="276" w:lineRule="auto"/>
              <w:rPr>
                <w:rFonts w:cs="Arial"/>
                <w:b/>
              </w:rPr>
            </w:pPr>
            <w:r>
              <w:rPr>
                <w:rFonts w:cs="Arial"/>
                <w:b/>
              </w:rPr>
              <w:t>Description</w:t>
            </w:r>
          </w:p>
        </w:tc>
      </w:tr>
      <w:tr w:rsidR="009D43D0" w:rsidTr="009D43D0">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p>
          <w:p w:rsidR="009D43D0" w:rsidRDefault="000D3FD3" w:rsidP="009D43D0">
            <w:pPr>
              <w:spacing w:line="276" w:lineRule="auto"/>
              <w:rPr>
                <w:rFonts w:cs="Arial"/>
              </w:rPr>
            </w:pPr>
            <w:r>
              <w:rPr>
                <w:rFonts w:cs="Arial"/>
              </w:rPr>
              <w:t>AssocConfirm_D_Actl</w:t>
            </w: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None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0x0</w:t>
            </w:r>
          </w:p>
        </w:tc>
        <w:tc>
          <w:tcPr>
            <w:tcW w:w="2779" w:type="dxa"/>
            <w:tcBorders>
              <w:top w:val="single" w:sz="4" w:space="0" w:color="auto"/>
              <w:left w:val="single" w:sz="4" w:space="0" w:color="auto"/>
              <w:bottom w:val="single" w:sz="4" w:space="0" w:color="auto"/>
              <w:right w:val="single" w:sz="4" w:space="0" w:color="auto"/>
            </w:tcBorders>
            <w:vAlign w:val="center"/>
          </w:tcPr>
          <w:p w:rsidR="009D43D0" w:rsidRDefault="000D3FD3" w:rsidP="009D43D0">
            <w:pPr>
              <w:autoSpaceDE w:val="0"/>
              <w:autoSpaceDN w:val="0"/>
              <w:adjustRightInd w:val="0"/>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DISASSOCIATE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0x1</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DUPLICATE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0x2</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ERASE</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0x3</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IN_PROGRESS</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0x4</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KEYCODE_ACCEPTED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0x5</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KEYCODE_REJECTED</w:t>
            </w:r>
          </w:p>
        </w:tc>
        <w:tc>
          <w:tcPr>
            <w:tcW w:w="1170"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0x6</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r w:rsidR="009D43D0" w:rsidTr="009D43D0">
        <w:trPr>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9D43D0" w:rsidRDefault="000D3FD3" w:rsidP="009D43D0">
            <w:pPr>
              <w:spacing w:line="256" w:lineRule="auto"/>
              <w:rPr>
                <w:rFonts w:cs="Arial"/>
              </w:rPr>
            </w:pPr>
          </w:p>
        </w:tc>
        <w:tc>
          <w:tcPr>
            <w:tcW w:w="3108" w:type="dxa"/>
            <w:tcBorders>
              <w:top w:val="single" w:sz="4" w:space="0" w:color="auto"/>
              <w:left w:val="single" w:sz="4" w:space="0" w:color="auto"/>
              <w:bottom w:val="single" w:sz="4" w:space="0" w:color="auto"/>
              <w:right w:val="single" w:sz="4" w:space="0" w:color="auto"/>
            </w:tcBorders>
          </w:tcPr>
          <w:p w:rsidR="009D43D0" w:rsidRPr="0076401D" w:rsidRDefault="000D3FD3" w:rsidP="009D43D0">
            <w:r w:rsidRPr="0076401D">
              <w:t>ASSOCIATE</w:t>
            </w:r>
          </w:p>
        </w:tc>
        <w:tc>
          <w:tcPr>
            <w:tcW w:w="1170" w:type="dxa"/>
            <w:tcBorders>
              <w:top w:val="single" w:sz="4" w:space="0" w:color="auto"/>
              <w:left w:val="single" w:sz="4" w:space="0" w:color="auto"/>
              <w:bottom w:val="single" w:sz="4" w:space="0" w:color="auto"/>
              <w:right w:val="single" w:sz="4" w:space="0" w:color="auto"/>
            </w:tcBorders>
          </w:tcPr>
          <w:p w:rsidR="009D43D0" w:rsidRDefault="000D3FD3" w:rsidP="009D43D0">
            <w:r w:rsidRPr="0076401D">
              <w:t>0x7</w:t>
            </w:r>
          </w:p>
        </w:tc>
        <w:tc>
          <w:tcPr>
            <w:tcW w:w="2779" w:type="dxa"/>
            <w:tcBorders>
              <w:top w:val="single" w:sz="4" w:space="0" w:color="auto"/>
              <w:left w:val="single" w:sz="4" w:space="0" w:color="auto"/>
              <w:bottom w:val="single" w:sz="4" w:space="0" w:color="auto"/>
              <w:right w:val="single" w:sz="4" w:space="0" w:color="auto"/>
            </w:tcBorders>
          </w:tcPr>
          <w:p w:rsidR="009D43D0" w:rsidRDefault="000D3FD3" w:rsidP="009D43D0">
            <w:pPr>
              <w:spacing w:line="276" w:lineRule="auto"/>
              <w:rPr>
                <w:rFonts w:cs="Arial"/>
              </w:rPr>
            </w:pPr>
          </w:p>
        </w:tc>
      </w:tr>
    </w:tbl>
    <w:p w:rsidR="0055604C" w:rsidRDefault="000D3FD3">
      <w:pPr>
        <w:rPr>
          <w:rFonts w:cs="Arial"/>
        </w:rPr>
      </w:pPr>
    </w:p>
    <w:p w:rsidR="00406F39" w:rsidRDefault="000D3FD3" w:rsidP="0046553F">
      <w:pPr>
        <w:pStyle w:val="Heading3"/>
      </w:pPr>
      <w:bookmarkStart w:id="1005" w:name="_Toc33533831"/>
      <w:r>
        <w:t>Use Cases</w:t>
      </w:r>
      <w:bookmarkEnd w:id="1005"/>
    </w:p>
    <w:p w:rsidR="00406F39" w:rsidRDefault="000D3FD3" w:rsidP="0046553F">
      <w:pPr>
        <w:pStyle w:val="Heading4"/>
      </w:pPr>
      <w:r>
        <w:t xml:space="preserve">VS-UC-REQ-331327/A-Set </w:t>
      </w:r>
      <w:r>
        <w:t>Keypad Code for Current User</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13"/>
      </w:tblGrid>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Actors</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lang w:eastAsia="zh-CN"/>
              </w:rPr>
            </w:pPr>
            <w:r>
              <w:rPr>
                <w:rFonts w:cs="Arial"/>
                <w:lang w:eastAsia="zh-CN"/>
              </w:rPr>
              <w:t>Vehicle Occupant</w:t>
            </w:r>
          </w:p>
        </w:tc>
      </w:tr>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Pre-conditions</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rPr>
            </w:pPr>
            <w:r>
              <w:rPr>
                <w:rFonts w:cs="Arial"/>
              </w:rPr>
              <w:t>Infotainment System is On</w:t>
            </w:r>
          </w:p>
          <w:p w:rsidR="00240F08" w:rsidRDefault="000D3FD3">
            <w:pPr>
              <w:rPr>
                <w:rFonts w:cs="Arial"/>
                <w:lang w:eastAsia="zh-CN"/>
              </w:rPr>
            </w:pPr>
            <w:r>
              <w:rPr>
                <w:rFonts w:cs="Arial"/>
                <w:lang w:eastAsia="zh-CN"/>
              </w:rPr>
              <w:t>In keypad set mode</w:t>
            </w:r>
          </w:p>
        </w:tc>
      </w:tr>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Scenario Description</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lang w:eastAsia="zh-CN"/>
              </w:rPr>
            </w:pPr>
            <w:r>
              <w:rPr>
                <w:rFonts w:cs="Arial"/>
                <w:lang w:eastAsia="zh-CN"/>
              </w:rPr>
              <w:t>The user enters &lt;factory code, and then enters a valid new keycode&gt; via HMI.</w:t>
            </w:r>
          </w:p>
          <w:p w:rsidR="00240F08" w:rsidRDefault="000D3FD3">
            <w:pPr>
              <w:rPr>
                <w:rFonts w:cs="Arial"/>
                <w:lang w:eastAsia="zh-CN"/>
              </w:rPr>
            </w:pPr>
            <w:r>
              <w:rPr>
                <w:rFonts w:cs="Arial"/>
                <w:lang w:eastAsia="zh-CN"/>
              </w:rPr>
              <w:t>This is unique from all other entered keycodes.</w:t>
            </w:r>
          </w:p>
        </w:tc>
      </w:tr>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Post-conditions</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lang w:eastAsia="zh-CN"/>
              </w:rPr>
            </w:pPr>
            <w:r>
              <w:rPr>
                <w:rFonts w:cs="Arial"/>
                <w:lang w:eastAsia="zh-CN"/>
              </w:rPr>
              <w:t>New keycode is stored {appropriate HMI is displayed}</w:t>
            </w:r>
          </w:p>
        </w:tc>
      </w:tr>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List of Exception Use Cases</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lang w:eastAsia="zh-CN"/>
              </w:rPr>
            </w:pPr>
            <w:r>
              <w:rPr>
                <w:rFonts w:cs="Arial"/>
                <w:lang w:eastAsia="zh-CN"/>
              </w:rPr>
              <w:t>E1-</w:t>
            </w:r>
            <w:r>
              <w:t xml:space="preserve"> </w:t>
            </w:r>
            <w:r>
              <w:rPr>
                <w:rFonts w:cs="Arial"/>
                <w:lang w:eastAsia="zh-CN"/>
              </w:rPr>
              <w:t>VS-GUC-290609 -Invalid Keypa</w:t>
            </w:r>
            <w:r>
              <w:rPr>
                <w:rFonts w:cs="Arial"/>
                <w:lang w:eastAsia="zh-CN"/>
              </w:rPr>
              <w:t>d Code Entry</w:t>
            </w:r>
          </w:p>
          <w:p w:rsidR="00240F08" w:rsidRDefault="000D3FD3">
            <w:pPr>
              <w:rPr>
                <w:rFonts w:cs="Arial"/>
                <w:lang w:eastAsia="zh-CN"/>
              </w:rPr>
            </w:pPr>
            <w:r>
              <w:rPr>
                <w:rFonts w:cs="Arial"/>
                <w:lang w:eastAsia="zh-CN"/>
              </w:rPr>
              <w:t>E2-</w:t>
            </w:r>
            <w:r>
              <w:t xml:space="preserve"> </w:t>
            </w:r>
            <w:r>
              <w:rPr>
                <w:rFonts w:cs="Arial"/>
                <w:lang w:eastAsia="zh-CN"/>
              </w:rPr>
              <w:t xml:space="preserve">VS-GUC-290610 -Invalid Duplicate Keypad Code Entry </w:t>
            </w:r>
          </w:p>
          <w:p w:rsidR="00240F08" w:rsidRDefault="000D3FD3">
            <w:pPr>
              <w:rPr>
                <w:rFonts w:cs="Arial"/>
                <w:lang w:eastAsia="zh-CN"/>
              </w:rPr>
            </w:pPr>
            <w:r>
              <w:rPr>
                <w:rFonts w:cs="Arial"/>
                <w:lang w:eastAsia="zh-CN"/>
              </w:rPr>
              <w:t>E3- VS-GUC-290611 -Cancel Keypad Set Process</w:t>
            </w:r>
          </w:p>
        </w:tc>
      </w:tr>
      <w:tr w:rsidR="00240F08">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240F08" w:rsidRDefault="000D3FD3">
            <w:pPr>
              <w:rPr>
                <w:rFonts w:cs="Arial"/>
                <w:b/>
                <w:lang w:eastAsia="zh-CN"/>
              </w:rPr>
            </w:pPr>
            <w:r>
              <w:rPr>
                <w:rFonts w:cs="Arial"/>
                <w:b/>
                <w:lang w:eastAsia="zh-CN"/>
              </w:rPr>
              <w:t>Interfaces</w:t>
            </w:r>
          </w:p>
        </w:tc>
        <w:tc>
          <w:tcPr>
            <w:tcW w:w="7013" w:type="dxa"/>
            <w:tcBorders>
              <w:top w:val="single" w:sz="4" w:space="0" w:color="auto"/>
              <w:left w:val="single" w:sz="4" w:space="0" w:color="auto"/>
              <w:bottom w:val="single" w:sz="4" w:space="0" w:color="auto"/>
              <w:right w:val="single" w:sz="4" w:space="0" w:color="auto"/>
            </w:tcBorders>
            <w:hideMark/>
          </w:tcPr>
          <w:p w:rsidR="00240F08" w:rsidRDefault="000D3FD3">
            <w:pPr>
              <w:rPr>
                <w:rFonts w:cs="Arial"/>
                <w:lang w:eastAsia="zh-CN"/>
              </w:rPr>
            </w:pPr>
            <w:r>
              <w:rPr>
                <w:rFonts w:cs="Arial"/>
                <w:lang w:eastAsia="zh-CN"/>
              </w:rPr>
              <w:t>G-HMI</w:t>
            </w:r>
          </w:p>
          <w:p w:rsidR="00240F08" w:rsidRDefault="000D3FD3">
            <w:pPr>
              <w:rPr>
                <w:rFonts w:cs="Arial"/>
                <w:lang w:eastAsia="zh-CN"/>
              </w:rPr>
            </w:pPr>
            <w:r>
              <w:rPr>
                <w:rFonts w:cs="Arial"/>
              </w:rPr>
              <w:t>Vehicle System Interface</w:t>
            </w:r>
          </w:p>
        </w:tc>
      </w:tr>
      <w:tr w:rsidR="00162764">
        <w:trPr>
          <w:jc w:val="center"/>
        </w:trPr>
        <w:tc>
          <w:tcPr>
            <w:tcW w:w="1843" w:type="dxa"/>
            <w:tcBorders>
              <w:top w:val="single" w:sz="4" w:space="0" w:color="auto"/>
              <w:left w:val="single" w:sz="4" w:space="0" w:color="auto"/>
              <w:bottom w:val="single" w:sz="4" w:space="0" w:color="auto"/>
              <w:right w:val="single" w:sz="4" w:space="0" w:color="auto"/>
            </w:tcBorders>
            <w:shd w:val="clear" w:color="auto" w:fill="BFBFBF"/>
          </w:tcPr>
          <w:p w:rsidR="00162764" w:rsidRDefault="000D3FD3">
            <w:pPr>
              <w:rPr>
                <w:rFonts w:cs="Arial"/>
                <w:b/>
                <w:lang w:eastAsia="zh-CN"/>
              </w:rPr>
            </w:pPr>
            <w:r>
              <w:rPr>
                <w:rFonts w:cs="Arial"/>
                <w:b/>
                <w:lang w:eastAsia="zh-CN"/>
              </w:rPr>
              <w:t>Notes</w:t>
            </w:r>
          </w:p>
        </w:tc>
        <w:tc>
          <w:tcPr>
            <w:tcW w:w="7013" w:type="dxa"/>
            <w:tcBorders>
              <w:top w:val="single" w:sz="4" w:space="0" w:color="auto"/>
              <w:left w:val="single" w:sz="4" w:space="0" w:color="auto"/>
              <w:bottom w:val="single" w:sz="4" w:space="0" w:color="auto"/>
              <w:right w:val="single" w:sz="4" w:space="0" w:color="auto"/>
            </w:tcBorders>
          </w:tcPr>
          <w:p w:rsidR="00162764" w:rsidRDefault="000D3FD3" w:rsidP="00162764">
            <w:pPr>
              <w:rPr>
                <w:rFonts w:cs="Arial"/>
                <w:lang w:eastAsia="zh-CN"/>
              </w:rPr>
            </w:pPr>
            <w:r>
              <w:rPr>
                <w:rFonts w:cs="Arial"/>
                <w:lang w:eastAsia="zh-CN"/>
              </w:rPr>
              <w:t xml:space="preserve">Unless the keypad signals are made wake-up signals then outside of Run the interface with </w:t>
            </w:r>
            <w:r>
              <w:rPr>
                <w:rFonts w:cs="Arial"/>
                <w:lang w:eastAsia="zh-CN"/>
              </w:rPr>
              <w:t>the Keypad Server might not wake-up the bus the Keypad Server is on and the feature might not work outside of Run.  HMI might want to limit entering the keycode to Run if that is the case.</w:t>
            </w:r>
          </w:p>
        </w:tc>
      </w:tr>
    </w:tbl>
    <w:p w:rsidR="00240F08" w:rsidRDefault="000D3FD3">
      <w:pPr>
        <w:spacing w:after="200" w:line="276" w:lineRule="auto"/>
        <w:rPr>
          <w:rFonts w:cs="Arial"/>
          <w:b/>
          <w:lang w:eastAsia="zh-CN"/>
        </w:rPr>
      </w:pPr>
    </w:p>
    <w:p w:rsidR="00406F39" w:rsidRDefault="000D3FD3" w:rsidP="0046553F">
      <w:pPr>
        <w:pStyle w:val="Heading4"/>
      </w:pPr>
      <w:r>
        <w:t>VS-UC-REQ-331328/A-Erase Keypad Code from Current User</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Vehicle Occupant</w:t>
            </w:r>
          </w:p>
        </w:tc>
      </w:tr>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Infotainment system is On</w:t>
            </w:r>
          </w:p>
          <w:p w:rsidR="00B62EE6" w:rsidRDefault="000D3FD3">
            <w:pPr>
              <w:rPr>
                <w:rFonts w:cs="Arial"/>
                <w:lang w:eastAsia="zh-CN"/>
              </w:rPr>
            </w:pPr>
            <w:r>
              <w:rPr>
                <w:rFonts w:cs="Arial"/>
                <w:lang w:eastAsia="zh-CN"/>
              </w:rPr>
              <w:t>In keypad set mode</w:t>
            </w:r>
          </w:p>
        </w:tc>
      </w:tr>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 xml:space="preserve">Scenario </w:t>
            </w:r>
            <w:r>
              <w:rPr>
                <w:rFonts w:cs="Arial"/>
                <w:b/>
                <w:lang w:eastAsia="zh-CN"/>
              </w:rPr>
              <w:t>Description</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The user enters &lt;factory code, and then selects erase keycode&gt; via HMI.</w:t>
            </w:r>
          </w:p>
        </w:tc>
      </w:tr>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The keycode is erased.  {Appropriate HMI is displayed}</w:t>
            </w:r>
          </w:p>
        </w:tc>
      </w:tr>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E1-VS-GUC-290609 -Invalid Keycode Entry</w:t>
            </w:r>
          </w:p>
          <w:p w:rsidR="00B62EE6" w:rsidRDefault="000D3FD3">
            <w:pPr>
              <w:rPr>
                <w:rFonts w:cs="Arial"/>
                <w:lang w:eastAsia="zh-CN"/>
              </w:rPr>
            </w:pPr>
            <w:r>
              <w:rPr>
                <w:rFonts w:cs="Arial"/>
                <w:lang w:eastAsia="zh-CN"/>
              </w:rPr>
              <w:t xml:space="preserve">E2- VS-GUC-290611 -Cancel </w:t>
            </w:r>
            <w:r>
              <w:rPr>
                <w:rFonts w:cs="Arial"/>
                <w:lang w:eastAsia="zh-CN"/>
              </w:rPr>
              <w:t>Keypad Set Process</w:t>
            </w:r>
          </w:p>
        </w:tc>
      </w:tr>
      <w:tr w:rsidR="00B62EE6"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B62EE6" w:rsidRDefault="000D3FD3">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B62EE6" w:rsidRDefault="000D3FD3">
            <w:pPr>
              <w:rPr>
                <w:rFonts w:cs="Arial"/>
                <w:lang w:eastAsia="zh-CN"/>
              </w:rPr>
            </w:pPr>
            <w:r>
              <w:rPr>
                <w:rFonts w:cs="Arial"/>
                <w:lang w:eastAsia="zh-CN"/>
              </w:rPr>
              <w:t>G-HMI</w:t>
            </w:r>
          </w:p>
          <w:p w:rsidR="00B62EE6" w:rsidRDefault="000D3FD3">
            <w:pPr>
              <w:rPr>
                <w:rFonts w:cs="Arial"/>
                <w:lang w:eastAsia="zh-CN"/>
              </w:rPr>
            </w:pPr>
            <w:r>
              <w:rPr>
                <w:rFonts w:cs="Arial"/>
              </w:rPr>
              <w:t>Vehicle System Interface</w:t>
            </w:r>
          </w:p>
        </w:tc>
      </w:tr>
      <w:tr w:rsidR="005A58BA" w:rsidTr="008B2248">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5A58BA" w:rsidRDefault="000D3FD3">
            <w:pPr>
              <w:rPr>
                <w:rFonts w:cs="Arial"/>
                <w:b/>
                <w:lang w:eastAsia="zh-CN"/>
              </w:rPr>
            </w:pPr>
            <w:r>
              <w:rPr>
                <w:rFonts w:cs="Arial"/>
                <w:b/>
                <w:lang w:eastAsia="zh-CN"/>
              </w:rPr>
              <w:lastRenderedPageBreak/>
              <w:t>Notes</w:t>
            </w:r>
          </w:p>
        </w:tc>
        <w:tc>
          <w:tcPr>
            <w:tcW w:w="7459" w:type="dxa"/>
            <w:tcBorders>
              <w:top w:val="single" w:sz="4" w:space="0" w:color="auto"/>
              <w:left w:val="single" w:sz="4" w:space="0" w:color="auto"/>
              <w:bottom w:val="single" w:sz="4" w:space="0" w:color="auto"/>
              <w:right w:val="single" w:sz="4" w:space="0" w:color="auto"/>
            </w:tcBorders>
          </w:tcPr>
          <w:p w:rsidR="005A58BA" w:rsidRPr="005A58BA" w:rsidRDefault="000D3FD3">
            <w:pPr>
              <w:rPr>
                <w:rFonts w:cs="Arial"/>
                <w:lang w:eastAsia="zh-CN"/>
              </w:rPr>
            </w:pPr>
            <w:r w:rsidRPr="005A58BA">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w:t>
            </w:r>
            <w:r w:rsidRPr="005A58BA">
              <w:rPr>
                <w:rFonts w:cs="Arial"/>
                <w:lang w:eastAsia="zh-CN"/>
              </w:rPr>
              <w:t>n if that is the case.</w:t>
            </w:r>
          </w:p>
        </w:tc>
      </w:tr>
    </w:tbl>
    <w:p w:rsidR="00B62EE6" w:rsidRDefault="000D3FD3">
      <w:pPr>
        <w:rPr>
          <w:rFonts w:cs="Arial"/>
        </w:rPr>
      </w:pPr>
    </w:p>
    <w:p w:rsidR="00B62EE6" w:rsidRDefault="000D3FD3">
      <w:pPr>
        <w:rPr>
          <w:rFonts w:cs="Arial"/>
        </w:rPr>
      </w:pPr>
    </w:p>
    <w:p w:rsidR="00406F39" w:rsidRDefault="000D3FD3" w:rsidP="0046553F">
      <w:pPr>
        <w:pStyle w:val="Heading4"/>
      </w:pPr>
      <w:r>
        <w:t>VS-UC-REQ-331329/A-Invalid Keypad Code Entry</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VS-UC-REQ-331327/A-Set Keypad Code for Current User</w:t>
      </w:r>
    </w:p>
    <w:p w:rsidR="007C3C8E" w:rsidRPr="005F5EF0" w:rsidRDefault="000D3FD3" w:rsidP="007C3C8E">
      <w:pPr>
        <w:rPr>
          <w:sz w:val="16"/>
          <w:szCs w:val="16"/>
        </w:rPr>
      </w:pPr>
      <w:r w:rsidRPr="005F5EF0">
        <w:rPr>
          <w:sz w:val="16"/>
          <w:szCs w:val="16"/>
        </w:rPr>
        <w:t>VS-UC-REQ-331328/A-Erase Keypad Code from Current User</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459"/>
      </w:tblGrid>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Actors</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lang w:eastAsia="zh-CN"/>
              </w:rPr>
            </w:pPr>
            <w:r>
              <w:rPr>
                <w:rFonts w:cs="Arial"/>
                <w:lang w:eastAsia="zh-CN"/>
              </w:rPr>
              <w:t>Vehicle Occupant</w:t>
            </w:r>
          </w:p>
        </w:tc>
      </w:tr>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Pre-conditions</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rPr>
            </w:pPr>
            <w:r>
              <w:rPr>
                <w:rFonts w:cs="Arial"/>
              </w:rPr>
              <w:t>Infotainment System is On</w:t>
            </w:r>
          </w:p>
          <w:p w:rsidR="008E1913" w:rsidRDefault="000D3FD3">
            <w:pPr>
              <w:rPr>
                <w:rFonts w:cs="Arial"/>
                <w:lang w:eastAsia="zh-CN"/>
              </w:rPr>
            </w:pPr>
            <w:r>
              <w:rPr>
                <w:rFonts w:cs="Arial"/>
                <w:lang w:eastAsia="zh-CN"/>
              </w:rPr>
              <w:t>In keypad set mode</w:t>
            </w:r>
          </w:p>
        </w:tc>
      </w:tr>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Scenario Description</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lang w:eastAsia="zh-CN"/>
              </w:rPr>
            </w:pPr>
            <w:r>
              <w:rPr>
                <w:rFonts w:cs="Arial"/>
                <w:lang w:eastAsia="zh-CN"/>
              </w:rPr>
              <w:t xml:space="preserve">The user enters an invalid factory code. </w:t>
            </w:r>
          </w:p>
        </w:tc>
      </w:tr>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Post-conditions</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lang w:eastAsia="zh-CN"/>
              </w:rPr>
            </w:pPr>
            <w:r>
              <w:rPr>
                <w:rFonts w:cs="Arial"/>
                <w:lang w:eastAsia="zh-CN"/>
              </w:rPr>
              <w:t>HMI indicates {invalid key code entered message}.</w:t>
            </w:r>
          </w:p>
          <w:p w:rsidR="008E1913" w:rsidRDefault="000D3FD3">
            <w:pPr>
              <w:rPr>
                <w:rFonts w:cs="Arial"/>
                <w:lang w:eastAsia="zh-CN"/>
              </w:rPr>
            </w:pPr>
            <w:r>
              <w:rPr>
                <w:rFonts w:cs="Arial"/>
                <w:lang w:eastAsia="zh-CN"/>
              </w:rPr>
              <w:t>Keycode is not Set or Erased</w:t>
            </w:r>
          </w:p>
        </w:tc>
      </w:tr>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List of Exception Use Cases</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lang w:eastAsia="zh-CN"/>
              </w:rPr>
            </w:pPr>
            <w:r>
              <w:rPr>
                <w:rFonts w:cs="Arial"/>
                <w:lang w:eastAsia="zh-CN"/>
              </w:rPr>
              <w:t>NA</w:t>
            </w:r>
          </w:p>
        </w:tc>
      </w:tr>
      <w:tr w:rsidR="008E1913"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hideMark/>
          </w:tcPr>
          <w:p w:rsidR="008E1913" w:rsidRDefault="000D3FD3">
            <w:pPr>
              <w:rPr>
                <w:rFonts w:cs="Arial"/>
                <w:b/>
                <w:lang w:eastAsia="zh-CN"/>
              </w:rPr>
            </w:pPr>
            <w:r>
              <w:rPr>
                <w:rFonts w:cs="Arial"/>
                <w:b/>
                <w:lang w:eastAsia="zh-CN"/>
              </w:rPr>
              <w:t>Interfaces</w:t>
            </w:r>
          </w:p>
        </w:tc>
        <w:tc>
          <w:tcPr>
            <w:tcW w:w="7459" w:type="dxa"/>
            <w:tcBorders>
              <w:top w:val="single" w:sz="4" w:space="0" w:color="auto"/>
              <w:left w:val="single" w:sz="4" w:space="0" w:color="auto"/>
              <w:bottom w:val="single" w:sz="4" w:space="0" w:color="auto"/>
              <w:right w:val="single" w:sz="4" w:space="0" w:color="auto"/>
            </w:tcBorders>
            <w:hideMark/>
          </w:tcPr>
          <w:p w:rsidR="008E1913" w:rsidRDefault="000D3FD3">
            <w:pPr>
              <w:rPr>
                <w:rFonts w:cs="Arial"/>
                <w:lang w:eastAsia="zh-CN"/>
              </w:rPr>
            </w:pPr>
            <w:r>
              <w:rPr>
                <w:rFonts w:cs="Arial"/>
                <w:lang w:eastAsia="zh-CN"/>
              </w:rPr>
              <w:t>G-HMI</w:t>
            </w:r>
          </w:p>
          <w:p w:rsidR="008E1913" w:rsidRDefault="000D3FD3">
            <w:pPr>
              <w:rPr>
                <w:rFonts w:cs="Arial"/>
                <w:lang w:eastAsia="zh-CN"/>
              </w:rPr>
            </w:pPr>
            <w:r>
              <w:rPr>
                <w:rFonts w:cs="Arial"/>
              </w:rPr>
              <w:t>Vehicle System Interface</w:t>
            </w:r>
          </w:p>
        </w:tc>
      </w:tr>
      <w:tr w:rsidR="000C664E" w:rsidTr="00FD6917">
        <w:trPr>
          <w:jc w:val="center"/>
        </w:trPr>
        <w:tc>
          <w:tcPr>
            <w:tcW w:w="1891" w:type="dxa"/>
            <w:tcBorders>
              <w:top w:val="single" w:sz="4" w:space="0" w:color="auto"/>
              <w:left w:val="single" w:sz="4" w:space="0" w:color="auto"/>
              <w:bottom w:val="single" w:sz="4" w:space="0" w:color="auto"/>
              <w:right w:val="single" w:sz="4" w:space="0" w:color="auto"/>
            </w:tcBorders>
            <w:shd w:val="clear" w:color="auto" w:fill="BFBFBF"/>
          </w:tcPr>
          <w:p w:rsidR="000C664E" w:rsidRDefault="000D3FD3">
            <w:pPr>
              <w:rPr>
                <w:rFonts w:cs="Arial"/>
                <w:b/>
                <w:lang w:eastAsia="zh-CN"/>
              </w:rPr>
            </w:pPr>
            <w:r>
              <w:rPr>
                <w:rFonts w:cs="Arial"/>
                <w:b/>
                <w:lang w:eastAsia="zh-CN"/>
              </w:rPr>
              <w:t>Notes</w:t>
            </w:r>
          </w:p>
        </w:tc>
        <w:tc>
          <w:tcPr>
            <w:tcW w:w="7459" w:type="dxa"/>
            <w:tcBorders>
              <w:top w:val="single" w:sz="4" w:space="0" w:color="auto"/>
              <w:left w:val="single" w:sz="4" w:space="0" w:color="auto"/>
              <w:bottom w:val="single" w:sz="4" w:space="0" w:color="auto"/>
              <w:right w:val="single" w:sz="4" w:space="0" w:color="auto"/>
            </w:tcBorders>
          </w:tcPr>
          <w:p w:rsidR="000C664E" w:rsidRPr="000C664E" w:rsidRDefault="000D3FD3">
            <w:pPr>
              <w:rPr>
                <w:rFonts w:cs="Arial"/>
                <w:lang w:eastAsia="zh-CN"/>
              </w:rPr>
            </w:pPr>
            <w:r w:rsidRPr="000C664E">
              <w:rPr>
                <w:rFonts w:cs="Arial"/>
                <w:lang w:eastAsia="zh-CN"/>
              </w:rPr>
              <w:t>Unless the keypad signals are made wake-up signals then outside of Run the interface with the K</w:t>
            </w:r>
            <w:r w:rsidRPr="000C664E">
              <w:rPr>
                <w:rFonts w:cs="Arial"/>
                <w:lang w:eastAsia="zh-CN"/>
              </w:rPr>
              <w:t>eypad Server might not wake-up the bus the Keypad Server is on and the feature might not work outside of Run.  HMI might want to limit entering the keycode to Run if that is the case.</w:t>
            </w:r>
          </w:p>
        </w:tc>
      </w:tr>
    </w:tbl>
    <w:p w:rsidR="008E1913" w:rsidRDefault="000D3FD3">
      <w:pPr>
        <w:spacing w:after="200" w:line="276" w:lineRule="auto"/>
        <w:rPr>
          <w:rFonts w:cs="Arial"/>
          <w:b/>
          <w:lang w:eastAsia="zh-CN"/>
        </w:rPr>
      </w:pPr>
    </w:p>
    <w:p w:rsidR="00406F39" w:rsidRDefault="000D3FD3" w:rsidP="0046553F">
      <w:pPr>
        <w:pStyle w:val="Heading4"/>
      </w:pPr>
      <w:r>
        <w:t>VS-UC-REQ-331330/A-Invalid Duplicate Keypad Code Entry</w:t>
      </w:r>
    </w:p>
    <w:p w:rsidR="00406F39" w:rsidRPr="005F5EF0" w:rsidRDefault="000D3FD3" w:rsidP="00406F39">
      <w:pPr>
        <w:rPr>
          <w:b/>
          <w:sz w:val="16"/>
          <w:szCs w:val="16"/>
        </w:rPr>
      </w:pPr>
      <w:r w:rsidRPr="005F5EF0">
        <w:rPr>
          <w:b/>
          <w:sz w:val="16"/>
          <w:szCs w:val="16"/>
        </w:rPr>
        <w:t>L</w:t>
      </w:r>
      <w:r w:rsidRPr="005F5EF0">
        <w:rPr>
          <w:b/>
          <w:sz w:val="16"/>
          <w:szCs w:val="16"/>
        </w:rPr>
        <w:t>inked Elements</w:t>
      </w:r>
    </w:p>
    <w:p w:rsidR="007C3C8E" w:rsidRPr="005F5EF0" w:rsidRDefault="000D3FD3" w:rsidP="007C3C8E">
      <w:pPr>
        <w:rPr>
          <w:sz w:val="16"/>
          <w:szCs w:val="16"/>
        </w:rPr>
      </w:pPr>
      <w:r w:rsidRPr="005F5EF0">
        <w:rPr>
          <w:sz w:val="16"/>
          <w:szCs w:val="16"/>
        </w:rPr>
        <w:t>VS-UC-REQ-331327/A-Set Keypad Code for Current User</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lang w:eastAsia="zh-CN"/>
              </w:rPr>
              <w:t>Vehicle Occu</w:t>
            </w:r>
            <w:r>
              <w:rPr>
                <w:rFonts w:cs="Arial"/>
                <w:lang w:eastAsia="zh-CN"/>
              </w:rPr>
              <w:t>pant</w:t>
            </w:r>
          </w:p>
        </w:tc>
      </w:tr>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rPr>
              <w:t>Infotainment System is On</w:t>
            </w:r>
            <w:r>
              <w:rPr>
                <w:rFonts w:cs="Arial"/>
                <w:lang w:eastAsia="zh-CN"/>
              </w:rPr>
              <w:t xml:space="preserve"> </w:t>
            </w:r>
          </w:p>
        </w:tc>
      </w:tr>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lang w:eastAsia="zh-CN"/>
              </w:rPr>
              <w:t>The user enters a duplicate keycode</w:t>
            </w:r>
          </w:p>
        </w:tc>
      </w:tr>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lang w:eastAsia="zh-CN"/>
              </w:rPr>
              <w:t>HMI indicates {Duplicate keycode entered message}.</w:t>
            </w:r>
          </w:p>
          <w:p w:rsidR="004A358D" w:rsidRDefault="000D3FD3">
            <w:pPr>
              <w:rPr>
                <w:rFonts w:cs="Arial"/>
                <w:lang w:eastAsia="zh-CN"/>
              </w:rPr>
            </w:pPr>
            <w:r>
              <w:rPr>
                <w:rFonts w:cs="Arial"/>
                <w:lang w:eastAsia="zh-CN"/>
              </w:rPr>
              <w:t>Keycode is not Set.</w:t>
            </w:r>
          </w:p>
        </w:tc>
      </w:tr>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lang w:eastAsia="zh-CN"/>
              </w:rPr>
              <w:t>NA</w:t>
            </w:r>
          </w:p>
        </w:tc>
      </w:tr>
      <w:tr w:rsidR="004A358D">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4A358D" w:rsidRDefault="000D3FD3">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4A358D" w:rsidRDefault="000D3FD3">
            <w:pPr>
              <w:rPr>
                <w:rFonts w:cs="Arial"/>
                <w:lang w:eastAsia="zh-CN"/>
              </w:rPr>
            </w:pPr>
            <w:r>
              <w:rPr>
                <w:rFonts w:cs="Arial"/>
                <w:lang w:eastAsia="zh-CN"/>
              </w:rPr>
              <w:t>G-HMI</w:t>
            </w:r>
          </w:p>
          <w:p w:rsidR="004A358D" w:rsidRDefault="000D3FD3">
            <w:pPr>
              <w:rPr>
                <w:rFonts w:cs="Arial"/>
                <w:lang w:eastAsia="zh-CN"/>
              </w:rPr>
            </w:pPr>
            <w:r>
              <w:rPr>
                <w:rFonts w:cs="Arial"/>
              </w:rPr>
              <w:t xml:space="preserve">Vehicle </w:t>
            </w:r>
            <w:r>
              <w:rPr>
                <w:rFonts w:cs="Arial"/>
              </w:rPr>
              <w:t>System Interface</w:t>
            </w:r>
          </w:p>
        </w:tc>
      </w:tr>
      <w:tr w:rsidR="00DA45BF">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DA45BF" w:rsidRDefault="000D3FD3">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DA45BF" w:rsidRPr="00DA45BF" w:rsidRDefault="000D3FD3">
            <w:pPr>
              <w:rPr>
                <w:rFonts w:cs="Arial"/>
                <w:lang w:eastAsia="zh-CN"/>
              </w:rPr>
            </w:pPr>
            <w:r w:rsidRPr="00DA45BF">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w:t>
            </w:r>
            <w:r w:rsidRPr="00DA45BF">
              <w:rPr>
                <w:rFonts w:cs="Arial"/>
                <w:lang w:eastAsia="zh-CN"/>
              </w:rPr>
              <w:t>n if that is the case.</w:t>
            </w:r>
          </w:p>
        </w:tc>
      </w:tr>
    </w:tbl>
    <w:p w:rsidR="004A358D" w:rsidRDefault="000D3FD3">
      <w:pPr>
        <w:ind w:left="720"/>
        <w:rPr>
          <w:rFonts w:cs="Arial"/>
        </w:rPr>
      </w:pPr>
    </w:p>
    <w:p w:rsidR="00406F39" w:rsidRDefault="000D3FD3" w:rsidP="0046553F">
      <w:pPr>
        <w:pStyle w:val="Heading4"/>
      </w:pPr>
      <w:r>
        <w:t>VS-UC-REQ-331331/A-Cancel Keypad Set Process</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VS-UC-REQ-331327/A-Set Keypad Code for Current User</w:t>
      </w:r>
    </w:p>
    <w:p w:rsidR="007C3C8E" w:rsidRPr="005F5EF0" w:rsidRDefault="000D3FD3" w:rsidP="007C3C8E">
      <w:pPr>
        <w:rPr>
          <w:sz w:val="16"/>
          <w:szCs w:val="16"/>
        </w:rPr>
      </w:pPr>
      <w:r w:rsidRPr="005F5EF0">
        <w:rPr>
          <w:sz w:val="16"/>
          <w:szCs w:val="16"/>
        </w:rPr>
        <w:t>VS-UC-REQ-331328/A-Erase Keypad Code from Current User</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011"/>
      </w:tblGrid>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t>Actors</w:t>
            </w:r>
          </w:p>
        </w:tc>
        <w:tc>
          <w:tcPr>
            <w:tcW w:w="7011" w:type="dxa"/>
            <w:tcBorders>
              <w:top w:val="single" w:sz="4" w:space="0" w:color="auto"/>
              <w:left w:val="single" w:sz="4" w:space="0" w:color="auto"/>
              <w:bottom w:val="single" w:sz="4" w:space="0" w:color="auto"/>
              <w:right w:val="single" w:sz="4" w:space="0" w:color="auto"/>
            </w:tcBorders>
            <w:hideMark/>
          </w:tcPr>
          <w:p w:rsidR="001E424E" w:rsidRDefault="000D3FD3">
            <w:pPr>
              <w:rPr>
                <w:rFonts w:cs="Arial"/>
                <w:lang w:eastAsia="zh-CN"/>
              </w:rPr>
            </w:pPr>
            <w:r>
              <w:rPr>
                <w:rFonts w:cs="Arial"/>
                <w:lang w:eastAsia="zh-CN"/>
              </w:rPr>
              <w:t>Vehicle Occupant</w:t>
            </w:r>
          </w:p>
        </w:tc>
      </w:tr>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t>Pre-conditions</w:t>
            </w:r>
          </w:p>
        </w:tc>
        <w:tc>
          <w:tcPr>
            <w:tcW w:w="7011" w:type="dxa"/>
            <w:tcBorders>
              <w:top w:val="single" w:sz="4" w:space="0" w:color="auto"/>
              <w:left w:val="single" w:sz="4" w:space="0" w:color="auto"/>
              <w:bottom w:val="single" w:sz="4" w:space="0" w:color="auto"/>
              <w:right w:val="single" w:sz="4" w:space="0" w:color="auto"/>
            </w:tcBorders>
            <w:hideMark/>
          </w:tcPr>
          <w:p w:rsidR="001E424E" w:rsidRDefault="000D3FD3">
            <w:pPr>
              <w:rPr>
                <w:rFonts w:cs="Arial"/>
                <w:lang w:eastAsia="zh-CN"/>
              </w:rPr>
            </w:pPr>
            <w:r>
              <w:rPr>
                <w:rFonts w:cs="Arial"/>
              </w:rPr>
              <w:t>Infotainment System is On</w:t>
            </w:r>
            <w:r>
              <w:rPr>
                <w:rFonts w:cs="Arial"/>
                <w:lang w:eastAsia="zh-CN"/>
              </w:rPr>
              <w:t xml:space="preserve"> </w:t>
            </w:r>
          </w:p>
          <w:p w:rsidR="001E424E" w:rsidRDefault="000D3FD3">
            <w:pPr>
              <w:rPr>
                <w:rFonts w:cs="Arial"/>
                <w:lang w:eastAsia="zh-CN"/>
              </w:rPr>
            </w:pPr>
            <w:r>
              <w:rPr>
                <w:rFonts w:cs="Arial"/>
                <w:lang w:eastAsia="zh-CN"/>
              </w:rPr>
              <w:t>In keypad set mode</w:t>
            </w:r>
          </w:p>
        </w:tc>
      </w:tr>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lastRenderedPageBreak/>
              <w:t>Scenario Description</w:t>
            </w:r>
          </w:p>
        </w:tc>
        <w:tc>
          <w:tcPr>
            <w:tcW w:w="7011" w:type="dxa"/>
            <w:tcBorders>
              <w:top w:val="single" w:sz="4" w:space="0" w:color="auto"/>
              <w:left w:val="single" w:sz="4" w:space="0" w:color="auto"/>
              <w:bottom w:val="single" w:sz="4" w:space="0" w:color="auto"/>
              <w:right w:val="single" w:sz="4" w:space="0" w:color="auto"/>
            </w:tcBorders>
            <w:hideMark/>
          </w:tcPr>
          <w:p w:rsidR="001E424E" w:rsidRDefault="000D3FD3">
            <w:pPr>
              <w:rPr>
                <w:rFonts w:cs="Arial"/>
                <w:lang w:eastAsia="zh-CN"/>
              </w:rPr>
            </w:pPr>
            <w:r>
              <w:rPr>
                <w:rFonts w:cs="Arial"/>
                <w:lang w:eastAsia="zh-CN"/>
              </w:rPr>
              <w:t xml:space="preserve">Exit key pad set screen, while before setting keypad </w:t>
            </w:r>
            <w:r>
              <w:rPr>
                <w:rFonts w:cs="Arial"/>
                <w:lang w:eastAsia="zh-CN"/>
              </w:rPr>
              <w:t>keycode.</w:t>
            </w:r>
          </w:p>
        </w:tc>
      </w:tr>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t>Post-conditions</w:t>
            </w:r>
          </w:p>
        </w:tc>
        <w:tc>
          <w:tcPr>
            <w:tcW w:w="7011" w:type="dxa"/>
            <w:tcBorders>
              <w:top w:val="single" w:sz="4" w:space="0" w:color="auto"/>
              <w:left w:val="single" w:sz="4" w:space="0" w:color="auto"/>
              <w:bottom w:val="single" w:sz="4" w:space="0" w:color="auto"/>
              <w:right w:val="single" w:sz="4" w:space="0" w:color="auto"/>
            </w:tcBorders>
          </w:tcPr>
          <w:p w:rsidR="001E424E" w:rsidRDefault="000D3FD3">
            <w:pPr>
              <w:rPr>
                <w:rFonts w:cs="Arial"/>
                <w:lang w:eastAsia="zh-CN"/>
              </w:rPr>
            </w:pPr>
            <w:r>
              <w:rPr>
                <w:rFonts w:cs="Arial"/>
                <w:lang w:eastAsia="zh-CN"/>
              </w:rPr>
              <w:t>Operation is aborted.</w:t>
            </w:r>
          </w:p>
          <w:p w:rsidR="001E424E" w:rsidRDefault="000D3FD3"/>
        </w:tc>
      </w:tr>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t>List of Exception Use Cases</w:t>
            </w:r>
          </w:p>
        </w:tc>
        <w:tc>
          <w:tcPr>
            <w:tcW w:w="7011" w:type="dxa"/>
            <w:tcBorders>
              <w:top w:val="single" w:sz="4" w:space="0" w:color="auto"/>
              <w:left w:val="single" w:sz="4" w:space="0" w:color="auto"/>
              <w:bottom w:val="single" w:sz="4" w:space="0" w:color="auto"/>
              <w:right w:val="single" w:sz="4" w:space="0" w:color="auto"/>
            </w:tcBorders>
            <w:hideMark/>
          </w:tcPr>
          <w:p w:rsidR="001E424E" w:rsidRDefault="000D3FD3">
            <w:pPr>
              <w:rPr>
                <w:rFonts w:cs="Arial"/>
                <w:lang w:eastAsia="zh-CN"/>
              </w:rPr>
            </w:pPr>
            <w:r>
              <w:rPr>
                <w:rFonts w:cs="Arial"/>
                <w:lang w:eastAsia="zh-CN"/>
              </w:rPr>
              <w:t>NA</w:t>
            </w:r>
          </w:p>
        </w:tc>
      </w:tr>
      <w:tr w:rsidR="001E424E">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hideMark/>
          </w:tcPr>
          <w:p w:rsidR="001E424E" w:rsidRDefault="000D3FD3">
            <w:pPr>
              <w:rPr>
                <w:rFonts w:cs="Arial"/>
                <w:b/>
                <w:lang w:eastAsia="zh-CN"/>
              </w:rPr>
            </w:pPr>
            <w:r>
              <w:rPr>
                <w:rFonts w:cs="Arial"/>
                <w:b/>
                <w:lang w:eastAsia="zh-CN"/>
              </w:rPr>
              <w:t>Interfaces</w:t>
            </w:r>
          </w:p>
        </w:tc>
        <w:tc>
          <w:tcPr>
            <w:tcW w:w="7011" w:type="dxa"/>
            <w:tcBorders>
              <w:top w:val="single" w:sz="4" w:space="0" w:color="auto"/>
              <w:left w:val="single" w:sz="4" w:space="0" w:color="auto"/>
              <w:bottom w:val="single" w:sz="4" w:space="0" w:color="auto"/>
              <w:right w:val="single" w:sz="4" w:space="0" w:color="auto"/>
            </w:tcBorders>
            <w:hideMark/>
          </w:tcPr>
          <w:p w:rsidR="001E424E" w:rsidRDefault="000D3FD3">
            <w:pPr>
              <w:rPr>
                <w:rFonts w:cs="Arial"/>
                <w:lang w:eastAsia="zh-CN"/>
              </w:rPr>
            </w:pPr>
            <w:r>
              <w:rPr>
                <w:rFonts w:cs="Arial"/>
                <w:lang w:eastAsia="zh-CN"/>
              </w:rPr>
              <w:t>G-HMI</w:t>
            </w:r>
          </w:p>
          <w:p w:rsidR="001E424E" w:rsidRDefault="000D3FD3">
            <w:pPr>
              <w:rPr>
                <w:rFonts w:cs="Arial"/>
                <w:lang w:eastAsia="zh-CN"/>
              </w:rPr>
            </w:pPr>
            <w:r>
              <w:rPr>
                <w:rFonts w:cs="Arial"/>
              </w:rPr>
              <w:t>Vehicle System Interface</w:t>
            </w:r>
          </w:p>
        </w:tc>
      </w:tr>
      <w:tr w:rsidR="00390761">
        <w:trPr>
          <w:jc w:val="center"/>
        </w:trPr>
        <w:tc>
          <w:tcPr>
            <w:tcW w:w="1845" w:type="dxa"/>
            <w:tcBorders>
              <w:top w:val="single" w:sz="4" w:space="0" w:color="auto"/>
              <w:left w:val="single" w:sz="4" w:space="0" w:color="auto"/>
              <w:bottom w:val="single" w:sz="4" w:space="0" w:color="auto"/>
              <w:right w:val="single" w:sz="4" w:space="0" w:color="auto"/>
            </w:tcBorders>
            <w:shd w:val="clear" w:color="auto" w:fill="BFBFBF"/>
          </w:tcPr>
          <w:p w:rsidR="00390761" w:rsidRDefault="000D3FD3">
            <w:pPr>
              <w:rPr>
                <w:rFonts w:cs="Arial"/>
                <w:b/>
                <w:lang w:eastAsia="zh-CN"/>
              </w:rPr>
            </w:pPr>
            <w:r>
              <w:rPr>
                <w:rFonts w:cs="Arial"/>
                <w:b/>
                <w:lang w:eastAsia="zh-CN"/>
              </w:rPr>
              <w:t>Notes</w:t>
            </w:r>
          </w:p>
        </w:tc>
        <w:tc>
          <w:tcPr>
            <w:tcW w:w="7011" w:type="dxa"/>
            <w:tcBorders>
              <w:top w:val="single" w:sz="4" w:space="0" w:color="auto"/>
              <w:left w:val="single" w:sz="4" w:space="0" w:color="auto"/>
              <w:bottom w:val="single" w:sz="4" w:space="0" w:color="auto"/>
              <w:right w:val="single" w:sz="4" w:space="0" w:color="auto"/>
            </w:tcBorders>
          </w:tcPr>
          <w:p w:rsidR="00390761" w:rsidRPr="00390761" w:rsidRDefault="000D3FD3">
            <w:pPr>
              <w:rPr>
                <w:rFonts w:cs="Arial"/>
                <w:lang w:eastAsia="zh-CN"/>
              </w:rPr>
            </w:pPr>
            <w:r w:rsidRPr="00390761">
              <w:rPr>
                <w:rFonts w:cs="Arial"/>
                <w:lang w:eastAsia="zh-CN"/>
              </w:rPr>
              <w:t>Unless the keypad signals are made wake-up signals then outside of Run the interface with the Keypad Server might not wake-up the bus the Keypad Server is on and the feature might not work outside of Run.  HMI might want to limit entering the keycode to Ru</w:t>
            </w:r>
            <w:r w:rsidRPr="00390761">
              <w:rPr>
                <w:rFonts w:cs="Arial"/>
                <w:lang w:eastAsia="zh-CN"/>
              </w:rPr>
              <w:t>n if that is the case.</w:t>
            </w:r>
          </w:p>
        </w:tc>
      </w:tr>
    </w:tbl>
    <w:p w:rsidR="001E424E" w:rsidRDefault="000D3FD3">
      <w:pPr>
        <w:ind w:left="720"/>
        <w:rPr>
          <w:rFonts w:cs="Arial"/>
        </w:rPr>
      </w:pPr>
    </w:p>
    <w:p w:rsidR="00406F39" w:rsidRDefault="000D3FD3" w:rsidP="0046553F">
      <w:pPr>
        <w:pStyle w:val="Heading3"/>
      </w:pPr>
      <w:bookmarkStart w:id="1006" w:name="_Toc33533832"/>
      <w:r>
        <w:t>Requirements</w:t>
      </w:r>
      <w:bookmarkEnd w:id="1006"/>
    </w:p>
    <w:p w:rsidR="0046553F" w:rsidRPr="0046553F" w:rsidRDefault="0046553F" w:rsidP="0046553F">
      <w:pPr>
        <w:pStyle w:val="Heading4"/>
        <w:rPr>
          <w:b w:val="0"/>
          <w:u w:val="single"/>
        </w:rPr>
      </w:pPr>
      <w:r w:rsidRPr="0046553F">
        <w:rPr>
          <w:b w:val="0"/>
          <w:u w:val="single"/>
        </w:rPr>
        <w:t>VS-SR-REQ-331337/A-Keypad Client supporting both Variant 1 and Variant 2 request signals at the same time</w:t>
      </w:r>
    </w:p>
    <w:p w:rsidR="00500605" w:rsidRPr="003E4C21" w:rsidRDefault="000D3FD3" w:rsidP="00500605">
      <w:pPr>
        <w:rPr>
          <w:rFonts w:cs="Arial"/>
        </w:rPr>
      </w:pPr>
      <w:r>
        <w:rPr>
          <w:rFonts w:cs="Arial"/>
        </w:rPr>
        <w:t xml:space="preserve">The Keypad Client shall send both the Variant 1 and Variant 2 keypad request signals at the same time when performing a keypad keycode function operation.  To </w:t>
      </w:r>
      <w:r w:rsidRPr="003E4C21">
        <w:rPr>
          <w:rFonts w:cs="Arial"/>
        </w:rPr>
        <w:t>support this the Keypad Client sha</w:t>
      </w:r>
      <w:r w:rsidRPr="003E4C21">
        <w:rPr>
          <w:rFonts w:cs="Arial"/>
        </w:rPr>
        <w:t>ll:</w:t>
      </w:r>
    </w:p>
    <w:p w:rsidR="000F49D7" w:rsidRPr="003E4C21" w:rsidRDefault="000D3FD3" w:rsidP="000F49D7">
      <w:pPr>
        <w:numPr>
          <w:ilvl w:val="0"/>
          <w:numId w:val="501"/>
        </w:numPr>
        <w:rPr>
          <w:rFonts w:cs="Arial"/>
        </w:rPr>
      </w:pPr>
      <w:r w:rsidRPr="003E4C21">
        <w:rPr>
          <w:rFonts w:cs="Arial"/>
        </w:rPr>
        <w:t>Send th</w:t>
      </w:r>
      <w:r>
        <w:rPr>
          <w:rFonts w:cs="Arial"/>
        </w:rPr>
        <w:t>e variant 1 request signals Cnt</w:t>
      </w:r>
      <w:r w:rsidRPr="003E4C21">
        <w:rPr>
          <w:rFonts w:cs="Arial"/>
        </w:rPr>
        <w:t xml:space="preserve">rStk_D_RqAssoc and </w:t>
      </w:r>
      <w:r>
        <w:rPr>
          <w:rFonts w:cs="Arial"/>
        </w:rPr>
        <w:t>Cntr</w:t>
      </w:r>
      <w:r w:rsidRPr="003E4C21">
        <w:rPr>
          <w:rFonts w:cs="Arial"/>
        </w:rPr>
        <w:t>StkKeycodeActl from the function “</w:t>
      </w:r>
      <w:r w:rsidRPr="003E4C21">
        <w:rPr>
          <w:rFonts w:cs="Arial"/>
          <w:u w:val="single"/>
        </w:rPr>
        <w:t>VS-FUN-REQ-023435-Edit Keypad Code</w:t>
      </w:r>
      <w:r w:rsidRPr="003E4C21">
        <w:rPr>
          <w:rFonts w:cs="Arial"/>
        </w:rPr>
        <w:t>”, AND</w:t>
      </w:r>
    </w:p>
    <w:p w:rsidR="00B9691A" w:rsidRPr="003E4C21" w:rsidRDefault="000D3FD3" w:rsidP="00B9691A">
      <w:pPr>
        <w:numPr>
          <w:ilvl w:val="0"/>
          <w:numId w:val="501"/>
        </w:numPr>
        <w:rPr>
          <w:rFonts w:cs="Arial"/>
        </w:rPr>
      </w:pPr>
      <w:r w:rsidRPr="003E4C21">
        <w:rPr>
          <w:rFonts w:cs="Arial"/>
        </w:rPr>
        <w:t>Send the variant 2 request signals Cntrstk2_D_RqAssoc and KeyPadCodeDgtX_D_Stat</w:t>
      </w:r>
      <w:r w:rsidRPr="003E4C21">
        <w:rPr>
          <w:rFonts w:cs="Arial"/>
        </w:rPr>
        <w:t xml:space="preserve"> from this variant 2 function (“VSv2-FUN-REQ-331323-Edit Keypad Code – Variant 2).</w:t>
      </w:r>
    </w:p>
    <w:p w:rsidR="003A5A36" w:rsidRPr="003E4C21" w:rsidRDefault="000D3FD3" w:rsidP="003A5A36">
      <w:pPr>
        <w:rPr>
          <w:rFonts w:cs="Arial"/>
        </w:rPr>
      </w:pPr>
    </w:p>
    <w:p w:rsidR="00D75BE2" w:rsidRPr="003E4C21" w:rsidRDefault="000D3FD3" w:rsidP="003A5A36">
      <w:pPr>
        <w:rPr>
          <w:rFonts w:cs="Arial"/>
        </w:rPr>
      </w:pPr>
      <w:r w:rsidRPr="003E4C21">
        <w:rPr>
          <w:rFonts w:cs="Arial"/>
        </w:rPr>
        <w:t>The Keypad Client shall use the same response signal AssocConfirm_D_Actl from the Keypad Server (same signal in both variant 1 and variant 2 functions).</w:t>
      </w:r>
    </w:p>
    <w:p w:rsidR="00B9691A" w:rsidRPr="003E4C21" w:rsidRDefault="000D3FD3" w:rsidP="00B9691A">
      <w:pPr>
        <w:rPr>
          <w:rFonts w:cs="Arial"/>
        </w:rPr>
      </w:pPr>
    </w:p>
    <w:p w:rsidR="002C69A9" w:rsidRDefault="000D3FD3" w:rsidP="00B9691A">
      <w:pPr>
        <w:rPr>
          <w:rFonts w:cs="Arial"/>
        </w:rPr>
      </w:pPr>
      <w:r w:rsidRPr="003E4C21">
        <w:rPr>
          <w:rFonts w:cs="Arial"/>
        </w:rPr>
        <w:t>The Keypad Server shall determine if the variant 2 signals are to be used (Cntrstk2_D_RqAssoc, KeyPadCodeDgtX_D_Stat) or varian</w:t>
      </w:r>
      <w:r>
        <w:rPr>
          <w:rFonts w:cs="Arial"/>
        </w:rPr>
        <w:t>t 1 signals are to be used (CntrStk_D_RqAssoc, Cntr</w:t>
      </w:r>
      <w:r w:rsidRPr="003E4C21">
        <w:rPr>
          <w:rFonts w:cs="Arial"/>
        </w:rPr>
        <w:t xml:space="preserve">StkKeycodeActl).   The Keypad Server shall only respond to one set of request </w:t>
      </w:r>
      <w:r w:rsidRPr="003E4C21">
        <w:rPr>
          <w:rFonts w:cs="Arial"/>
        </w:rPr>
        <w:t>and keycode signals from the Keypad Client.</w:t>
      </w:r>
    </w:p>
    <w:p w:rsidR="00AA028D" w:rsidRPr="00AA028D" w:rsidRDefault="000D3FD3" w:rsidP="00AA028D">
      <w:pPr>
        <w:numPr>
          <w:ilvl w:val="0"/>
          <w:numId w:val="503"/>
        </w:numPr>
        <w:rPr>
          <w:rFonts w:cs="Arial"/>
        </w:rPr>
      </w:pPr>
      <w:r w:rsidRPr="00AA028D">
        <w:rPr>
          <w:rFonts w:cs="Arial"/>
          <w:u w:val="single"/>
        </w:rPr>
        <w:t>Disclaimer</w:t>
      </w:r>
      <w:r w:rsidRPr="00AA028D">
        <w:rPr>
          <w:rFonts w:cs="Arial"/>
        </w:rPr>
        <w:t>:  the Keypad</w:t>
      </w:r>
      <w:r>
        <w:rPr>
          <w:rFonts w:cs="Arial"/>
        </w:rPr>
        <w:t xml:space="preserve"> Server was using the strategy in the bullets below</w:t>
      </w:r>
      <w:r w:rsidRPr="00AA028D">
        <w:rPr>
          <w:rFonts w:cs="Arial"/>
        </w:rPr>
        <w:t xml:space="preserve"> at the time of the spec release.  If the strategy changes in the future (ex use configurations, only supports the new signals) that won’t</w:t>
      </w:r>
      <w:r w:rsidRPr="00AA028D">
        <w:rPr>
          <w:rFonts w:cs="Arial"/>
        </w:rPr>
        <w:t xml:space="preserve"> impact the strategy of the Keypad Client.</w:t>
      </w:r>
      <w:r>
        <w:rPr>
          <w:rFonts w:cs="Arial"/>
        </w:rPr>
        <w:t xml:space="preserve">  The Ke</w:t>
      </w:r>
      <w:r>
        <w:rPr>
          <w:rFonts w:cs="Arial"/>
        </w:rPr>
        <w:t>yPad Server shall only respond</w:t>
      </w:r>
      <w:r>
        <w:rPr>
          <w:rFonts w:cs="Arial"/>
        </w:rPr>
        <w:t xml:space="preserve"> to either variant 1 or variant2 requests signals but not both</w:t>
      </w:r>
      <w:r>
        <w:rPr>
          <w:rFonts w:cs="Arial"/>
        </w:rPr>
        <w:t xml:space="preserve"> regardless what strategy they use</w:t>
      </w:r>
      <w:r>
        <w:rPr>
          <w:rFonts w:cs="Arial"/>
        </w:rPr>
        <w:t xml:space="preserve">. </w:t>
      </w:r>
    </w:p>
    <w:p w:rsidR="003E1785" w:rsidRPr="003E4C21" w:rsidRDefault="000D3FD3" w:rsidP="002C69A9">
      <w:pPr>
        <w:numPr>
          <w:ilvl w:val="0"/>
          <w:numId w:val="502"/>
        </w:numPr>
        <w:rPr>
          <w:rFonts w:cs="Arial"/>
        </w:rPr>
      </w:pPr>
      <w:r w:rsidRPr="003E4C21">
        <w:rPr>
          <w:rFonts w:cs="Arial"/>
        </w:rPr>
        <w:t>Keypad Server uses signals Cntrstk2_D_RqAssoc, KeyPadCodeDgtX_D_Stat:</w:t>
      </w:r>
    </w:p>
    <w:p w:rsidR="003E1785" w:rsidRPr="003E4C21" w:rsidRDefault="000D3FD3" w:rsidP="003E1785">
      <w:pPr>
        <w:numPr>
          <w:ilvl w:val="1"/>
          <w:numId w:val="502"/>
        </w:numPr>
        <w:rPr>
          <w:rFonts w:cs="Arial"/>
        </w:rPr>
      </w:pPr>
      <w:r w:rsidRPr="003E4C21">
        <w:rPr>
          <w:rFonts w:cs="Arial"/>
        </w:rPr>
        <w:t xml:space="preserve">If the </w:t>
      </w:r>
      <w:r w:rsidRPr="003E4C21">
        <w:rPr>
          <w:rFonts w:cs="Arial"/>
        </w:rPr>
        <w:t xml:space="preserve">new Keypad Client signals (Cntrstk2_D_RqAssoc, KeyPadCodeDgtX_D_Stat) are on the bus (would be in a new CAN message ID) then use these signal.  If they are on the bus the Keypad Server shall support the new signals in this function.  </w:t>
      </w:r>
    </w:p>
    <w:p w:rsidR="006F29F6" w:rsidRPr="00624842" w:rsidRDefault="000D3FD3" w:rsidP="002C69A9">
      <w:pPr>
        <w:numPr>
          <w:ilvl w:val="0"/>
          <w:numId w:val="502"/>
        </w:numPr>
        <w:rPr>
          <w:rFonts w:cs="Arial"/>
        </w:rPr>
      </w:pPr>
      <w:r w:rsidRPr="003E4C21">
        <w:rPr>
          <w:rFonts w:cs="Arial"/>
        </w:rPr>
        <w:t xml:space="preserve">Keypad </w:t>
      </w:r>
      <w:r w:rsidRPr="00624842">
        <w:rPr>
          <w:rFonts w:cs="Arial"/>
        </w:rPr>
        <w:t>Server uses si</w:t>
      </w:r>
      <w:r w:rsidRPr="00624842">
        <w:rPr>
          <w:rFonts w:cs="Arial"/>
        </w:rPr>
        <w:t>gnals CntrStk_D_RqAssoc, CntrStkKeycodeActl:</w:t>
      </w:r>
    </w:p>
    <w:p w:rsidR="00B9691A" w:rsidRDefault="000D3FD3" w:rsidP="00624842">
      <w:pPr>
        <w:numPr>
          <w:ilvl w:val="1"/>
          <w:numId w:val="502"/>
        </w:numPr>
        <w:rPr>
          <w:rFonts w:cs="Arial"/>
        </w:rPr>
      </w:pPr>
      <w:r w:rsidRPr="00624842">
        <w:rPr>
          <w:rFonts w:cs="Arial"/>
        </w:rPr>
        <w:t>If the signals Cntrstk2_D_RqAssoc, KeyPadCodeDgtX_D_Stat are not received by the Keypad Server (Due to an older revision of the module) then the KeyPad Server shall support the signals CnterStk_D_RqAssoc, CntrsS</w:t>
      </w:r>
      <w:r w:rsidRPr="00624842">
        <w:rPr>
          <w:rFonts w:cs="Arial"/>
        </w:rPr>
        <w:t>tkKeycodeActl in “VS-FUN-REQ-023435-Edit Keypad Code”.</w:t>
      </w:r>
    </w:p>
    <w:p w:rsidR="0046553F" w:rsidRPr="0046553F" w:rsidRDefault="0046553F" w:rsidP="0046553F">
      <w:pPr>
        <w:pStyle w:val="Heading4"/>
        <w:rPr>
          <w:b w:val="0"/>
          <w:u w:val="single"/>
        </w:rPr>
      </w:pPr>
      <w:r w:rsidRPr="0046553F">
        <w:rPr>
          <w:b w:val="0"/>
          <w:u w:val="single"/>
        </w:rPr>
        <w:t>VS-SR-REQ-331338/A-Number of digits in Keycode</w:t>
      </w:r>
    </w:p>
    <w:p w:rsidR="007B046A" w:rsidRPr="00F364D8" w:rsidRDefault="000D3FD3" w:rsidP="00500605">
      <w:pPr>
        <w:rPr>
          <w:rFonts w:cs="Arial"/>
        </w:rPr>
      </w:pPr>
      <w:r w:rsidRPr="00F364D8">
        <w:rPr>
          <w:rFonts w:cs="Arial"/>
        </w:rPr>
        <w:t>The EndOfString encoding in the KeyPadCodeDgtX_D_Stat signals is used to indicate how many button pre</w:t>
      </w:r>
      <w:r w:rsidRPr="00F364D8">
        <w:rPr>
          <w:rFonts w:cs="Arial"/>
        </w:rPr>
        <w:t>sses from the keypad keycode are being sent to the keypad server.  The EndOfString shall be se</w:t>
      </w:r>
      <w:r>
        <w:rPr>
          <w:rFonts w:cs="Arial"/>
        </w:rPr>
        <w:t xml:space="preserve">t in the KeyPadCodeDgtX_D_Stat </w:t>
      </w:r>
      <w:r w:rsidRPr="00F364D8">
        <w:rPr>
          <w:rFonts w:cs="Arial"/>
        </w:rPr>
        <w:t>signals not being used.</w:t>
      </w:r>
    </w:p>
    <w:p w:rsidR="007B046A" w:rsidRPr="00F364D8" w:rsidRDefault="000D3FD3" w:rsidP="00500605">
      <w:pPr>
        <w:rPr>
          <w:rFonts w:cs="Arial"/>
        </w:rPr>
      </w:pPr>
    </w:p>
    <w:p w:rsidR="007B046A" w:rsidRPr="00F364D8" w:rsidRDefault="000D3FD3" w:rsidP="00500605">
      <w:pPr>
        <w:rPr>
          <w:rFonts w:cs="Arial"/>
        </w:rPr>
      </w:pPr>
      <w:r w:rsidRPr="00F364D8">
        <w:rPr>
          <w:rFonts w:cs="Arial"/>
        </w:rPr>
        <w:t>Example:</w:t>
      </w:r>
    </w:p>
    <w:p w:rsidR="007B046A" w:rsidRPr="00F364D8" w:rsidRDefault="000D3FD3" w:rsidP="007B046A">
      <w:pPr>
        <w:numPr>
          <w:ilvl w:val="0"/>
          <w:numId w:val="508"/>
        </w:numPr>
        <w:rPr>
          <w:rFonts w:cs="Arial"/>
        </w:rPr>
      </w:pPr>
      <w:r w:rsidRPr="00F364D8">
        <w:rPr>
          <w:rFonts w:cs="Arial"/>
        </w:rPr>
        <w:t>For a 5 digit keycode with a keycode of 1_2, 3_4, 1_2, 9_0, 5_6 would be sent from the Keypad Cli</w:t>
      </w:r>
      <w:r w:rsidRPr="00F364D8">
        <w:rPr>
          <w:rFonts w:cs="Arial"/>
        </w:rPr>
        <w:t>ent as follows:</w:t>
      </w:r>
    </w:p>
    <w:p w:rsidR="007B046A" w:rsidRPr="00F364D8" w:rsidRDefault="000D3FD3" w:rsidP="007B046A">
      <w:pPr>
        <w:numPr>
          <w:ilvl w:val="1"/>
          <w:numId w:val="508"/>
        </w:numPr>
        <w:rPr>
          <w:rFonts w:cs="Arial"/>
        </w:rPr>
      </w:pPr>
      <w:r w:rsidRPr="00F364D8">
        <w:rPr>
          <w:rFonts w:cs="Arial"/>
        </w:rPr>
        <w:t>KeypadCodeDgt1_D_Actl = 0x1 Button1_2or1</w:t>
      </w:r>
    </w:p>
    <w:p w:rsidR="007B046A" w:rsidRPr="00F364D8" w:rsidRDefault="000D3FD3" w:rsidP="007B046A">
      <w:pPr>
        <w:numPr>
          <w:ilvl w:val="1"/>
          <w:numId w:val="508"/>
        </w:numPr>
        <w:rPr>
          <w:rFonts w:cs="Arial"/>
        </w:rPr>
      </w:pPr>
      <w:r w:rsidRPr="00F364D8">
        <w:rPr>
          <w:rFonts w:cs="Arial"/>
        </w:rPr>
        <w:t>KeypadCodeDgt2_D_Actl = 0x3 Button3_4or3</w:t>
      </w:r>
    </w:p>
    <w:p w:rsidR="007B046A" w:rsidRPr="00F364D8" w:rsidRDefault="000D3FD3" w:rsidP="007B046A">
      <w:pPr>
        <w:numPr>
          <w:ilvl w:val="1"/>
          <w:numId w:val="508"/>
        </w:numPr>
        <w:rPr>
          <w:rFonts w:cs="Arial"/>
        </w:rPr>
      </w:pPr>
      <w:r w:rsidRPr="00F364D8">
        <w:rPr>
          <w:rFonts w:cs="Arial"/>
        </w:rPr>
        <w:t>KeypadCodeDgt3_D_Actl = 0x1 Button1_2or1</w:t>
      </w:r>
    </w:p>
    <w:p w:rsidR="007B046A" w:rsidRPr="00F364D8" w:rsidRDefault="000D3FD3" w:rsidP="007B046A">
      <w:pPr>
        <w:numPr>
          <w:ilvl w:val="1"/>
          <w:numId w:val="508"/>
        </w:numPr>
        <w:rPr>
          <w:rFonts w:cs="Arial"/>
        </w:rPr>
      </w:pPr>
      <w:r w:rsidRPr="00F364D8">
        <w:rPr>
          <w:rFonts w:cs="Arial"/>
        </w:rPr>
        <w:t>KeypadCodeDgt4_D_Actl = 0x9 Button9_0or9</w:t>
      </w:r>
    </w:p>
    <w:p w:rsidR="007B046A" w:rsidRPr="00F364D8" w:rsidRDefault="000D3FD3" w:rsidP="008A1B12">
      <w:pPr>
        <w:numPr>
          <w:ilvl w:val="1"/>
          <w:numId w:val="508"/>
        </w:numPr>
        <w:rPr>
          <w:rFonts w:cs="Arial"/>
        </w:rPr>
      </w:pPr>
      <w:r w:rsidRPr="00F364D8">
        <w:rPr>
          <w:rFonts w:cs="Arial"/>
        </w:rPr>
        <w:t>KeypadCodeDgt5_D_Actl = 0x5 Button5_6or5</w:t>
      </w:r>
    </w:p>
    <w:p w:rsidR="007B046A" w:rsidRPr="00F364D8" w:rsidRDefault="000D3FD3" w:rsidP="007B046A">
      <w:pPr>
        <w:numPr>
          <w:ilvl w:val="1"/>
          <w:numId w:val="508"/>
        </w:numPr>
        <w:rPr>
          <w:rFonts w:cs="Arial"/>
        </w:rPr>
      </w:pPr>
      <w:r w:rsidRPr="00F364D8">
        <w:rPr>
          <w:rFonts w:cs="Arial"/>
        </w:rPr>
        <w:t xml:space="preserve">KeypadCodeDgt6_D_Actl = 0x0 </w:t>
      </w:r>
      <w:r w:rsidRPr="00F364D8">
        <w:rPr>
          <w:rFonts w:cs="Arial"/>
        </w:rPr>
        <w:t>EndOfString</w:t>
      </w:r>
    </w:p>
    <w:p w:rsidR="007B046A" w:rsidRPr="00F364D8" w:rsidRDefault="000D3FD3" w:rsidP="007B046A">
      <w:pPr>
        <w:numPr>
          <w:ilvl w:val="1"/>
          <w:numId w:val="508"/>
        </w:numPr>
        <w:rPr>
          <w:rFonts w:cs="Arial"/>
        </w:rPr>
      </w:pPr>
      <w:r w:rsidRPr="00F364D8">
        <w:rPr>
          <w:rFonts w:cs="Arial"/>
        </w:rPr>
        <w:t>KeypadCodeDgt7_D_Actl = 0x0 EndOfString</w:t>
      </w:r>
    </w:p>
    <w:p w:rsidR="00406F39" w:rsidRDefault="000D3FD3" w:rsidP="0046553F">
      <w:pPr>
        <w:pStyle w:val="Heading3"/>
      </w:pPr>
      <w:bookmarkStart w:id="1007" w:name="_Toc33533833"/>
      <w:r>
        <w:lastRenderedPageBreak/>
        <w:t>Sequence Diagrams</w:t>
      </w:r>
      <w:bookmarkEnd w:id="1007"/>
    </w:p>
    <w:p w:rsidR="00406F39" w:rsidRDefault="000D3FD3" w:rsidP="0046553F">
      <w:pPr>
        <w:pStyle w:val="Heading4"/>
      </w:pPr>
      <w:r>
        <w:t>VS-SD-REQ-331333/A-Set Keypad Code for current user</w:t>
      </w:r>
    </w:p>
    <w:p w:rsidR="00180069" w:rsidRPr="00F16FC3" w:rsidRDefault="000D3FD3" w:rsidP="0046553F">
      <w:pPr>
        <w:jc w:val="center"/>
      </w:pPr>
      <w:r w:rsidRPr="00B7091E">
        <w:rPr>
          <w:noProof/>
        </w:rPr>
        <w:lastRenderedPageBreak/>
        <w:drawing>
          <wp:inline distT="0" distB="0" distL="0" distR="0">
            <wp:extent cx="5029200" cy="8363585"/>
            <wp:effectExtent l="0" t="0" r="0" b="0"/>
            <wp:docPr id="3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98" cy="8405989"/>
                    </a:xfrm>
                    <a:prstGeom prst="rect">
                      <a:avLst/>
                    </a:prstGeom>
                    <a:noFill/>
                    <a:ln>
                      <a:noFill/>
                    </a:ln>
                  </pic:spPr>
                </pic:pic>
              </a:graphicData>
            </a:graphic>
          </wp:inline>
        </w:drawing>
      </w:r>
    </w:p>
    <w:p w:rsidR="00406F39" w:rsidRDefault="000D3FD3" w:rsidP="0046553F">
      <w:pPr>
        <w:pStyle w:val="Heading4"/>
      </w:pPr>
      <w:r>
        <w:lastRenderedPageBreak/>
        <w:t>VS-SD-REQ-331334/A-Erase Keypad Code from current user</w:t>
      </w:r>
    </w:p>
    <w:p w:rsidR="00BB4744" w:rsidRDefault="000D3FD3" w:rsidP="0046553F">
      <w:pPr>
        <w:jc w:val="center"/>
      </w:pPr>
      <w:r w:rsidRPr="00556A55">
        <w:rPr>
          <w:noProof/>
        </w:rPr>
        <w:drawing>
          <wp:inline distT="0" distB="0" distL="0" distR="0">
            <wp:extent cx="5086558" cy="7861423"/>
            <wp:effectExtent l="0" t="0" r="0" b="6350"/>
            <wp:docPr id="3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5416" cy="7875114"/>
                    </a:xfrm>
                    <a:prstGeom prst="rect">
                      <a:avLst/>
                    </a:prstGeom>
                    <a:noFill/>
                    <a:ln>
                      <a:noFill/>
                    </a:ln>
                  </pic:spPr>
                </pic:pic>
              </a:graphicData>
            </a:graphic>
          </wp:inline>
        </w:drawing>
      </w:r>
    </w:p>
    <w:p w:rsidR="00406F39" w:rsidRDefault="000D3FD3" w:rsidP="0046553F">
      <w:pPr>
        <w:pStyle w:val="Heading4"/>
      </w:pPr>
      <w:r>
        <w:lastRenderedPageBreak/>
        <w:t>VS-SD-REQ-331335/A-Cancel Keypad Code Edit</w:t>
      </w:r>
    </w:p>
    <w:p w:rsidR="00500605" w:rsidRPr="0049399F" w:rsidRDefault="000D3FD3" w:rsidP="0046553F">
      <w:pPr>
        <w:jc w:val="center"/>
      </w:pPr>
      <w:r w:rsidRPr="00191258">
        <w:rPr>
          <w:noProof/>
        </w:rPr>
        <w:drawing>
          <wp:inline distT="0" distB="0" distL="0" distR="0">
            <wp:extent cx="5943600" cy="5602872"/>
            <wp:effectExtent l="0" t="0" r="0" b="0"/>
            <wp:docPr id="3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602872"/>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008" w:name="_Toc33533834"/>
      <w:r w:rsidRPr="00B9479B">
        <w:lastRenderedPageBreak/>
        <w:t>VS-FUN-REQ-025341/E-Master Reset to Factory Defaults - APIM (TcSE ROIN-296290-1)</w:t>
      </w:r>
      <w:bookmarkEnd w:id="1008"/>
    </w:p>
    <w:p w:rsidR="00286B24" w:rsidRDefault="000D3FD3">
      <w:pPr>
        <w:rPr>
          <w:rFonts w:cs="Arial"/>
          <w:szCs w:val="20"/>
        </w:rPr>
      </w:pPr>
      <w:r>
        <w:rPr>
          <w:rFonts w:cs="Arial"/>
          <w:szCs w:val="20"/>
        </w:rPr>
        <w:t xml:space="preserve"> </w:t>
      </w:r>
    </w:p>
    <w:p w:rsidR="00286B24" w:rsidRDefault="00286B24">
      <w:pPr>
        <w:rPr>
          <w:rFonts w:cs="Arial"/>
          <w:szCs w:val="20"/>
        </w:rPr>
      </w:pPr>
    </w:p>
    <w:p w:rsidR="00406F39" w:rsidRDefault="000D3FD3" w:rsidP="0046553F">
      <w:pPr>
        <w:pStyle w:val="Heading3"/>
      </w:pPr>
      <w:bookmarkStart w:id="1009" w:name="_Toc33533835"/>
      <w:r>
        <w:t>Interface Requirements - Master Reset</w:t>
      </w:r>
      <w:bookmarkEnd w:id="1009"/>
    </w:p>
    <w:p w:rsidR="00406F39" w:rsidRDefault="000D3FD3" w:rsidP="0046553F">
      <w:pPr>
        <w:pStyle w:val="Heading4"/>
      </w:pPr>
      <w:r w:rsidRPr="00B9479B">
        <w:t>MD-REQ-213361/C-FactoryReset_Rq</w:t>
      </w:r>
    </w:p>
    <w:p w:rsidR="0028538D" w:rsidRPr="0028538D" w:rsidRDefault="000D3FD3" w:rsidP="0028538D">
      <w:pPr>
        <w:rPr>
          <w:rFonts w:cs="Arial"/>
        </w:rPr>
      </w:pPr>
      <w:r w:rsidRPr="0028538D">
        <w:rPr>
          <w:rFonts w:cs="Arial"/>
          <w:b/>
        </w:rPr>
        <w:t>Message Type</w:t>
      </w:r>
      <w:r w:rsidRPr="0028538D">
        <w:rPr>
          <w:rFonts w:cs="Arial"/>
        </w:rPr>
        <w:t>: Request</w:t>
      </w:r>
    </w:p>
    <w:p w:rsidR="0028538D" w:rsidRPr="0028538D" w:rsidRDefault="000D3FD3" w:rsidP="0028538D">
      <w:pPr>
        <w:rPr>
          <w:rFonts w:cs="Arial"/>
        </w:rPr>
      </w:pPr>
    </w:p>
    <w:p w:rsidR="0028538D" w:rsidRPr="0028538D" w:rsidRDefault="000D3FD3" w:rsidP="0028538D">
      <w:pPr>
        <w:rPr>
          <w:rFonts w:cs="Arial"/>
        </w:rPr>
      </w:pPr>
      <w:r>
        <w:rPr>
          <w:rFonts w:eastAsiaTheme="minorHAnsi" w:cs="Arial"/>
        </w:rPr>
        <w:t xml:space="preserve">Signal sent by the Master Reset Client to initiate a Master Reset </w:t>
      </w:r>
    </w:p>
    <w:p w:rsidR="0028538D" w:rsidRPr="0028538D" w:rsidRDefault="000D3FD3" w:rsidP="0028538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28538D" w:rsidRPr="0028538D" w:rsidTr="0028538D">
        <w:trPr>
          <w:jc w:val="center"/>
        </w:trPr>
        <w:tc>
          <w:tcPr>
            <w:tcW w:w="2234"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28538D" w:rsidRPr="0028538D" w:rsidRDefault="000D3FD3">
            <w:pPr>
              <w:spacing w:line="276" w:lineRule="auto"/>
              <w:rPr>
                <w:rFonts w:cs="Arial"/>
                <w:b/>
              </w:rPr>
            </w:pPr>
            <w:r w:rsidRPr="0028538D">
              <w:rPr>
                <w:rFonts w:cs="Arial"/>
                <w:b/>
              </w:rPr>
              <w:t>Description</w:t>
            </w:r>
          </w:p>
        </w:tc>
      </w:tr>
      <w:tr w:rsidR="0028538D" w:rsidRPr="0028538D" w:rsidTr="0028538D">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sidRPr="001A6680">
              <w:rPr>
                <w:rFonts w:cs="Arial"/>
              </w:rPr>
              <w:t>FactoryReset_Rq</w:t>
            </w:r>
            <w:r w:rsidRPr="0028538D">
              <w:rPr>
                <w:rFonts w:cs="Arial"/>
              </w:rPr>
              <w:t xml:space="preserve"> </w:t>
            </w: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Inactive</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28538D" w:rsidRPr="0028538D" w:rsidRDefault="000D3FD3">
            <w:pPr>
              <w:autoSpaceDE w:val="0"/>
              <w:autoSpaceDN w:val="0"/>
              <w:adjustRightInd w:val="0"/>
              <w:spacing w:line="276" w:lineRule="auto"/>
              <w:rPr>
                <w:rFonts w:cs="Arial"/>
              </w:rPr>
            </w:pPr>
          </w:p>
        </w:tc>
      </w:tr>
      <w:tr w:rsidR="0028538D" w:rsidRPr="0028538D" w:rsidTr="0028538D">
        <w:trPr>
          <w:jc w:val="center"/>
        </w:trPr>
        <w:tc>
          <w:tcPr>
            <w:tcW w:w="2234" w:type="dxa"/>
            <w:vMerge/>
            <w:tcBorders>
              <w:top w:val="single" w:sz="4" w:space="0" w:color="auto"/>
              <w:left w:val="single" w:sz="4" w:space="0" w:color="auto"/>
              <w:bottom w:val="single" w:sz="4" w:space="0" w:color="auto"/>
              <w:right w:val="single" w:sz="4" w:space="0" w:color="auto"/>
            </w:tcBorders>
            <w:vAlign w:val="center"/>
            <w:hideMark/>
          </w:tcPr>
          <w:p w:rsidR="0028538D" w:rsidRPr="0028538D"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ResetFactoryDefaults</w:t>
            </w:r>
          </w:p>
        </w:tc>
        <w:tc>
          <w:tcPr>
            <w:tcW w:w="900"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28538D" w:rsidRPr="0028538D" w:rsidRDefault="000D3FD3">
            <w:pPr>
              <w:spacing w:line="276" w:lineRule="auto"/>
              <w:rPr>
                <w:rFonts w:cs="Arial"/>
              </w:rPr>
            </w:pPr>
          </w:p>
        </w:tc>
      </w:tr>
    </w:tbl>
    <w:p w:rsidR="0028538D" w:rsidRPr="0028538D" w:rsidRDefault="000D3FD3" w:rsidP="0028538D">
      <w:pPr>
        <w:rPr>
          <w:rFonts w:cs="Arial"/>
        </w:rPr>
      </w:pPr>
    </w:p>
    <w:p w:rsidR="00406F39" w:rsidRDefault="000D3FD3" w:rsidP="0046553F">
      <w:pPr>
        <w:pStyle w:val="Heading4"/>
      </w:pPr>
      <w:r w:rsidRPr="00B9479B">
        <w:t>MD-REQ-222036/B-FactoryReset.St</w:t>
      </w:r>
    </w:p>
    <w:p w:rsidR="00CF71A9" w:rsidRPr="00CF71A9" w:rsidRDefault="000D3FD3" w:rsidP="00CF71A9">
      <w:pPr>
        <w:rPr>
          <w:rFonts w:cs="Arial"/>
        </w:rPr>
      </w:pPr>
      <w:r w:rsidRPr="00CF71A9">
        <w:rPr>
          <w:rFonts w:cs="Arial"/>
          <w:b/>
        </w:rPr>
        <w:t>Message Type</w:t>
      </w:r>
      <w:r>
        <w:rPr>
          <w:rFonts w:cs="Arial"/>
        </w:rPr>
        <w:t>: Status</w:t>
      </w:r>
    </w:p>
    <w:p w:rsidR="00CF71A9" w:rsidRPr="00CF71A9" w:rsidRDefault="000D3FD3" w:rsidP="00CF71A9">
      <w:pPr>
        <w:rPr>
          <w:rFonts w:cs="Arial"/>
        </w:rPr>
      </w:pPr>
    </w:p>
    <w:p w:rsidR="00CF71A9" w:rsidRPr="00CF71A9" w:rsidRDefault="000D3FD3" w:rsidP="00CF71A9">
      <w:pPr>
        <w:rPr>
          <w:rFonts w:cs="Arial"/>
        </w:rPr>
      </w:pPr>
      <w:r w:rsidRPr="00CF71A9">
        <w:rPr>
          <w:rFonts w:eastAsiaTheme="minorHAnsi" w:cs="Arial"/>
        </w:rPr>
        <w:t xml:space="preserve">Signal sent by the Master Reset </w:t>
      </w:r>
      <w:r>
        <w:rPr>
          <w:rFonts w:eastAsiaTheme="minorHAnsi" w:cs="Arial"/>
        </w:rPr>
        <w:t>Server</w:t>
      </w:r>
      <w:r w:rsidRPr="00CF71A9">
        <w:rPr>
          <w:rFonts w:eastAsiaTheme="minorHAnsi" w:cs="Arial"/>
        </w:rPr>
        <w:t xml:space="preserve"> </w:t>
      </w:r>
      <w:r>
        <w:rPr>
          <w:rFonts w:eastAsiaTheme="minorHAnsi" w:cs="Arial"/>
        </w:rPr>
        <w:t>indicating that the master reset default settings were restored for a master reset event</w:t>
      </w:r>
    </w:p>
    <w:p w:rsidR="00CF71A9" w:rsidRPr="00CF71A9" w:rsidRDefault="000D3FD3" w:rsidP="00CF71A9">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663"/>
        <w:gridCol w:w="1080"/>
        <w:gridCol w:w="3637"/>
      </w:tblGrid>
      <w:tr w:rsidR="00CF71A9" w:rsidRPr="00CF71A9" w:rsidTr="00CF71A9">
        <w:trPr>
          <w:jc w:val="center"/>
        </w:trPr>
        <w:tc>
          <w:tcPr>
            <w:tcW w:w="2234"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Logical Signal Name</w:t>
            </w:r>
          </w:p>
        </w:tc>
        <w:tc>
          <w:tcPr>
            <w:tcW w:w="2663"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Value</w:t>
            </w:r>
          </w:p>
        </w:tc>
        <w:tc>
          <w:tcPr>
            <w:tcW w:w="3637" w:type="dxa"/>
            <w:tcBorders>
              <w:top w:val="single" w:sz="4" w:space="0" w:color="auto"/>
              <w:left w:val="single" w:sz="4" w:space="0" w:color="auto"/>
              <w:bottom w:val="single" w:sz="4" w:space="0" w:color="auto"/>
              <w:right w:val="single" w:sz="4" w:space="0" w:color="auto"/>
            </w:tcBorders>
            <w:hideMark/>
          </w:tcPr>
          <w:p w:rsidR="00CF71A9" w:rsidRPr="00CF71A9" w:rsidRDefault="000D3FD3">
            <w:pPr>
              <w:spacing w:line="276" w:lineRule="auto"/>
              <w:rPr>
                <w:rFonts w:cs="Arial"/>
                <w:b/>
              </w:rPr>
            </w:pPr>
            <w:r w:rsidRPr="00CF71A9">
              <w:rPr>
                <w:rFonts w:cs="Arial"/>
                <w:b/>
              </w:rPr>
              <w:t>Description</w:t>
            </w:r>
          </w:p>
        </w:tc>
      </w:tr>
      <w:tr w:rsidR="00CF71A9" w:rsidRPr="00CF71A9" w:rsidTr="00CF71A9">
        <w:trPr>
          <w:jc w:val="center"/>
        </w:trPr>
        <w:tc>
          <w:tcPr>
            <w:tcW w:w="2234" w:type="dxa"/>
            <w:vMerge w:val="restart"/>
            <w:tcBorders>
              <w:top w:val="single" w:sz="4" w:space="0" w:color="auto"/>
              <w:left w:val="single" w:sz="4" w:space="0" w:color="auto"/>
              <w:right w:val="single" w:sz="4" w:space="0" w:color="auto"/>
            </w:tcBorders>
            <w:hideMark/>
          </w:tcPr>
          <w:p w:rsidR="00CF71A9" w:rsidRPr="00CF71A9" w:rsidRDefault="000D3FD3">
            <w:pPr>
              <w:spacing w:line="276" w:lineRule="auto"/>
              <w:rPr>
                <w:rFonts w:cs="Arial"/>
              </w:rPr>
            </w:pPr>
            <w:r>
              <w:rPr>
                <w:rFonts w:cs="Arial"/>
              </w:rPr>
              <w:t>FactoryReset.St</w:t>
            </w: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0x0</w:t>
            </w:r>
          </w:p>
        </w:tc>
        <w:tc>
          <w:tcPr>
            <w:tcW w:w="3637" w:type="dxa"/>
            <w:tcBorders>
              <w:top w:val="single" w:sz="4" w:space="0" w:color="auto"/>
              <w:left w:val="single" w:sz="4" w:space="0" w:color="auto"/>
              <w:bottom w:val="single" w:sz="4" w:space="0" w:color="auto"/>
              <w:right w:val="single" w:sz="4" w:space="0" w:color="auto"/>
            </w:tcBorders>
            <w:vAlign w:val="center"/>
          </w:tcPr>
          <w:p w:rsidR="00CF71A9" w:rsidRPr="00CF71A9" w:rsidRDefault="000D3FD3">
            <w:pPr>
              <w:autoSpaceDE w:val="0"/>
              <w:autoSpaceDN w:val="0"/>
              <w:adjustRightInd w:val="0"/>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hideMark/>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FactoryDefaultsRestored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0x1</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r w:rsidR="00CF71A9" w:rsidRPr="00CF71A9" w:rsidTr="00CF71A9">
        <w:trPr>
          <w:jc w:val="center"/>
        </w:trPr>
        <w:tc>
          <w:tcPr>
            <w:tcW w:w="2234" w:type="dxa"/>
            <w:vMerge/>
            <w:tcBorders>
              <w:left w:val="single" w:sz="4" w:space="0" w:color="auto"/>
              <w:right w:val="single" w:sz="4" w:space="0" w:color="auto"/>
            </w:tcBorders>
            <w:vAlign w:val="center"/>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0x2</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r w:rsidR="00CF71A9" w:rsidRPr="00CF71A9" w:rsidTr="00CF71A9">
        <w:trPr>
          <w:jc w:val="center"/>
        </w:trPr>
        <w:tc>
          <w:tcPr>
            <w:tcW w:w="2234" w:type="dxa"/>
            <w:vMerge/>
            <w:tcBorders>
              <w:left w:val="single" w:sz="4" w:space="0" w:color="auto"/>
              <w:bottom w:val="single" w:sz="4" w:space="0" w:color="auto"/>
              <w:right w:val="single" w:sz="4" w:space="0" w:color="auto"/>
            </w:tcBorders>
            <w:vAlign w:val="center"/>
          </w:tcPr>
          <w:p w:rsidR="00CF71A9" w:rsidRPr="00CF71A9" w:rsidRDefault="000D3FD3">
            <w:pPr>
              <w:rPr>
                <w:rFonts w:cs="Arial"/>
              </w:rPr>
            </w:pPr>
          </w:p>
        </w:tc>
        <w:tc>
          <w:tcPr>
            <w:tcW w:w="2663"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r>
              <w:rPr>
                <w:rFonts w:cs="Arial"/>
              </w:rPr>
              <w:t>0x3</w:t>
            </w:r>
          </w:p>
        </w:tc>
        <w:tc>
          <w:tcPr>
            <w:tcW w:w="3637" w:type="dxa"/>
            <w:tcBorders>
              <w:top w:val="single" w:sz="4" w:space="0" w:color="auto"/>
              <w:left w:val="single" w:sz="4" w:space="0" w:color="auto"/>
              <w:bottom w:val="single" w:sz="4" w:space="0" w:color="auto"/>
              <w:right w:val="single" w:sz="4" w:space="0" w:color="auto"/>
            </w:tcBorders>
          </w:tcPr>
          <w:p w:rsidR="00CF71A9" w:rsidRPr="00CF71A9" w:rsidRDefault="000D3FD3">
            <w:pPr>
              <w:spacing w:line="276" w:lineRule="auto"/>
              <w:rPr>
                <w:rFonts w:cs="Arial"/>
              </w:rPr>
            </w:pPr>
          </w:p>
        </w:tc>
      </w:tr>
    </w:tbl>
    <w:p w:rsidR="00CF71A9" w:rsidRPr="00CF71A9" w:rsidRDefault="000D3FD3" w:rsidP="00CF71A9">
      <w:pPr>
        <w:rPr>
          <w:rFonts w:cs="Arial"/>
        </w:rPr>
      </w:pPr>
    </w:p>
    <w:p w:rsidR="00CF71A9" w:rsidRPr="00CF71A9" w:rsidRDefault="000D3FD3" w:rsidP="00CF71A9">
      <w:pPr>
        <w:rPr>
          <w:rFonts w:cs="Arial"/>
        </w:rPr>
      </w:pPr>
    </w:p>
    <w:p w:rsidR="00406F39" w:rsidRDefault="000D3FD3" w:rsidP="0046553F">
      <w:pPr>
        <w:pStyle w:val="Heading3"/>
      </w:pPr>
      <w:bookmarkStart w:id="1010" w:name="_Toc33533836"/>
      <w:r>
        <w:t>Use Cases</w:t>
      </w:r>
      <w:bookmarkEnd w:id="1010"/>
    </w:p>
    <w:p w:rsidR="00406F39" w:rsidRDefault="000D3FD3" w:rsidP="0046553F">
      <w:pPr>
        <w:pStyle w:val="Heading4"/>
      </w:pPr>
      <w:r>
        <w:t>VS-UC-REQ-025342/A-User Decides to Restore Module back to its Original Factory State while Driving (Driver Restriction = ON) (TcSE ROIN-298054)</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available</w:t>
            </w:r>
          </w:p>
          <w:p w:rsidR="00286B24" w:rsidRDefault="000D3FD3">
            <w:pPr>
              <w:rPr>
                <w:rFonts w:cs="Arial"/>
                <w:szCs w:val="20"/>
              </w:rPr>
            </w:pPr>
            <w:r>
              <w:rPr>
                <w:rFonts w:cs="Arial"/>
                <w:szCs w:val="20"/>
              </w:rPr>
              <w:t>Driver Restriction = ON</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user will like to perform a Master Reset wh</w:t>
            </w:r>
            <w:r>
              <w:rPr>
                <w:rFonts w:cs="Arial"/>
                <w:szCs w:val="20"/>
              </w:rPr>
              <w:t>ile the vehicle is moving (Driver Restriction = ON)</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All Master Reset functionality should be a disabled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E1 – Master reset started and user drivers off (Driver Restriction = ON)</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Pr>
        <w:rPr>
          <w:rFonts w:cs="Arial"/>
          <w:b/>
          <w:szCs w:val="20"/>
        </w:rPr>
      </w:pPr>
    </w:p>
    <w:p w:rsidR="00406F39" w:rsidRDefault="000D3FD3" w:rsidP="0046553F">
      <w:pPr>
        <w:pStyle w:val="Heading4"/>
      </w:pPr>
      <w:r>
        <w:t>VS-UC-REQ-025343/A-Master Reset Started and User Drivers Off (Driver Restriction = ON) (TcSE ROIN-298057)</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 xml:space="preserve">VS-UC-REQ-025342/A-User Decides to Restore Module back to its Original Factory State </w:t>
      </w:r>
      <w:r w:rsidRPr="005F5EF0">
        <w:rPr>
          <w:sz w:val="16"/>
          <w:szCs w:val="16"/>
        </w:rPr>
        <w:t>while Driving (Driver Restriction = ON) (TcSE ROIN-298054)</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Same as normal use case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starts master reset and then drives off (turning ON driver restriction)</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Master reset and any reboots (if necessary) will continue as normal</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lastRenderedPageBreak/>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Pr>
        <w:rPr>
          <w:b/>
        </w:rPr>
      </w:pPr>
    </w:p>
    <w:p w:rsidR="00406F39" w:rsidRDefault="000D3FD3" w:rsidP="0046553F">
      <w:pPr>
        <w:pStyle w:val="Heading4"/>
      </w:pPr>
      <w:r>
        <w:t>VS-UC-REQ-025344/A-User Decides to Restore Module Back to its Original Factory State (TcSE ROIN-298055)</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available</w:t>
            </w:r>
          </w:p>
          <w:p w:rsidR="00286B24" w:rsidRDefault="000D3FD3">
            <w:pPr>
              <w:rPr>
                <w:rFonts w:cs="Arial"/>
                <w:szCs w:val="20"/>
              </w:rPr>
            </w:pPr>
            <w:r>
              <w:rPr>
                <w:rFonts w:cs="Arial"/>
                <w:szCs w:val="20"/>
              </w:rPr>
              <w:t>Driver Restriction = OFF</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tabs>
                <w:tab w:val="left" w:pos="4395"/>
              </w:tabs>
              <w:rPr>
                <w:rFonts w:cs="Arial"/>
                <w:szCs w:val="20"/>
              </w:rPr>
            </w:pPr>
            <w:r>
              <w:rPr>
                <w:rFonts w:cs="Arial"/>
                <w:szCs w:val="20"/>
              </w:rPr>
              <w:t>User select {Master Reset} option on the HMI</w:t>
            </w:r>
          </w:p>
          <w:p w:rsidR="00286B24" w:rsidRDefault="000D3FD3">
            <w:pPr>
              <w:rPr>
                <w:rFonts w:cs="Arial"/>
                <w:szCs w:val="20"/>
              </w:rPr>
            </w:pPr>
            <w:r>
              <w:rPr>
                <w:rFonts w:cs="Arial"/>
                <w:szCs w:val="20"/>
              </w:rPr>
              <w:t xml:space="preserve">The systems is locked out from usage until Master reset has </w:t>
            </w:r>
            <w:r>
              <w:rPr>
                <w:rFonts w:cs="Arial"/>
                <w:szCs w:val="20"/>
              </w:rPr>
              <w:t>completed successfully</w:t>
            </w:r>
          </w:p>
          <w:p w:rsidR="00286B24" w:rsidRDefault="000D3FD3">
            <w:pPr>
              <w:rPr>
                <w:rFonts w:cs="Arial"/>
                <w:szCs w:val="20"/>
              </w:rPr>
            </w:pPr>
            <w:r>
              <w:rPr>
                <w:rFonts w:cs="Arial"/>
                <w:szCs w:val="20"/>
              </w:rPr>
              <w:t>(if required, an immediate reboot shall occur right after master reset completion)</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All dynamic system  &amp; PII data is securely deleted and module is return back to its original factory state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List of Exception Use Cas</w:t>
            </w:r>
            <w:r>
              <w:rPr>
                <w:b/>
              </w:rPr>
              <w:t>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E1 –  Loss of power while performing Master Reset</w:t>
            </w:r>
          </w:p>
          <w:p w:rsidR="00286B24" w:rsidRDefault="000D3FD3">
            <w:pPr>
              <w:rPr>
                <w:rFonts w:cs="Arial"/>
                <w:szCs w:val="20"/>
              </w:rPr>
            </w:pPr>
            <w:r>
              <w:rPr>
                <w:rFonts w:cs="Arial"/>
                <w:szCs w:val="20"/>
              </w:rPr>
              <w:t>E2 – Failure to remove/disconnect devices</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 w:rsidR="00406F39" w:rsidRDefault="000D3FD3" w:rsidP="0046553F">
      <w:pPr>
        <w:pStyle w:val="Heading4"/>
      </w:pPr>
      <w:r>
        <w:t xml:space="preserve">VS-UC-REQ-025345/A-Loss of Power While </w:t>
      </w:r>
      <w:r>
        <w:t>Performing Master Reset (TcSE ROIN-298058)</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VS</w:t>
      </w:r>
      <w:r w:rsidRPr="005F5EF0">
        <w:rPr>
          <w:sz w:val="16"/>
          <w:szCs w:val="16"/>
        </w:rPr>
        <w:t>-UC-REQ-025344/A-User Decides to Restore Module Back to its Original Factory State (TcSE ROIN-298055)</w:t>
      </w:r>
    </w:p>
    <w:p w:rsidR="007C3C8E" w:rsidRPr="005F5EF0" w:rsidRDefault="000D3FD3" w:rsidP="007C3C8E">
      <w:pPr>
        <w:rPr>
          <w:sz w:val="16"/>
          <w:szCs w:val="16"/>
        </w:rPr>
      </w:pPr>
      <w:r w:rsidRPr="005F5EF0">
        <w:rPr>
          <w:sz w:val="16"/>
          <w:szCs w:val="16"/>
        </w:rPr>
        <w:t>VS-UC-REQ-213362/B-User Decides to Restore Module Back to its Original Factory State - Integrated AHU</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Same as Normal Usage Use Case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The user acknowledge the master reset action </w:t>
            </w:r>
          </w:p>
          <w:p w:rsidR="00286B24" w:rsidRDefault="000D3FD3">
            <w:pPr>
              <w:rPr>
                <w:rFonts w:cs="Arial"/>
                <w:szCs w:val="20"/>
              </w:rPr>
            </w:pPr>
            <w:r>
              <w:rPr>
                <w:rFonts w:cs="Arial"/>
                <w:szCs w:val="20"/>
              </w:rPr>
              <w:t xml:space="preserve">While Master reset functionality is </w:t>
            </w:r>
            <w:r>
              <w:rPr>
                <w:rFonts w:cs="Arial"/>
                <w:szCs w:val="20"/>
              </w:rPr>
              <w:t>active the module loses power</w:t>
            </w:r>
          </w:p>
          <w:p w:rsidR="00286B24" w:rsidRDefault="000D3FD3">
            <w:pPr>
              <w:rPr>
                <w:rFonts w:cs="Arial"/>
                <w:szCs w:val="20"/>
              </w:rPr>
            </w:pPr>
            <w:r>
              <w:rPr>
                <w:rFonts w:cs="Arial"/>
                <w:szCs w:val="20"/>
              </w:rPr>
              <w:t>After a few minutes the module acquires power</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Master reset actions shall not be preserved across power cycles. Only the master reset steps that took place while the module had power were the items deleted/rest</w:t>
            </w:r>
            <w:r>
              <w:rPr>
                <w:rFonts w:cs="Arial"/>
                <w:szCs w:val="20"/>
              </w:rPr>
              <w:t>ored.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 w:rsidR="00406F39" w:rsidRDefault="000D3FD3" w:rsidP="0046553F">
      <w:pPr>
        <w:pStyle w:val="Heading4"/>
      </w:pPr>
      <w:r>
        <w:t>VS-UC-REQ-025346/A-Failure to Remove/Disconnect Devices (TcSE ROIN-298059)</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 xml:space="preserve">VS-UC-REQ-025344/A-User Decides to Restore Module Back to its Original Factory </w:t>
      </w:r>
      <w:r w:rsidRPr="005F5EF0">
        <w:rPr>
          <w:sz w:val="16"/>
          <w:szCs w:val="16"/>
        </w:rPr>
        <w:t>State (TcSE ROIN-298055)</w:t>
      </w:r>
    </w:p>
    <w:p w:rsidR="007C3C8E" w:rsidRPr="005F5EF0" w:rsidRDefault="000D3FD3" w:rsidP="007C3C8E">
      <w:pPr>
        <w:rPr>
          <w:sz w:val="16"/>
          <w:szCs w:val="16"/>
        </w:rPr>
      </w:pPr>
      <w:r w:rsidRPr="005F5EF0">
        <w:rPr>
          <w:sz w:val="16"/>
          <w:szCs w:val="16"/>
        </w:rPr>
        <w:t>VS-UC-REQ-213362/B-User Decides to Restore Module Back to its Original Factory State - Integrated AHU</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Same as Normal Usage Use Case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The user acknowledge the master reset action</w:t>
            </w:r>
          </w:p>
          <w:p w:rsidR="00286B24" w:rsidRDefault="000D3FD3">
            <w:pPr>
              <w:rPr>
                <w:rFonts w:cs="Arial"/>
                <w:szCs w:val="20"/>
              </w:rPr>
            </w:pPr>
            <w:r>
              <w:rPr>
                <w:rFonts w:cs="Arial"/>
                <w:szCs w:val="20"/>
              </w:rPr>
              <w:t xml:space="preserve">None of the index or connected devices are removed (i.e. iPod &amp; BT Phone) </w:t>
            </w:r>
          </w:p>
          <w:p w:rsidR="00286B24" w:rsidRDefault="000D3FD3">
            <w:pPr>
              <w:rPr>
                <w:rFonts w:cs="Arial"/>
                <w:szCs w:val="20"/>
              </w:rPr>
            </w:pPr>
            <w:r>
              <w:rPr>
                <w:rFonts w:cs="Arial"/>
                <w:szCs w:val="20"/>
              </w:rPr>
              <w:t>Master reset functionality is active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Same as Normal Usage Use Case. Master Reset should be able to ignore devices not removed.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 w:rsidR="00406F39" w:rsidRDefault="000D3FD3" w:rsidP="0046553F">
      <w:pPr>
        <w:pStyle w:val="Heading4"/>
      </w:pPr>
      <w:r>
        <w:t>VS-U</w:t>
      </w:r>
      <w:r>
        <w:t>C-REQ-025347/A-User Decides to Reboot the Module (TcSE ROIN-298056)</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Infotainment system is available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 xml:space="preserve">Scenario </w:t>
            </w:r>
            <w:r>
              <w:rPr>
                <w:rFonts w:cs="Arial"/>
                <w:b/>
                <w:szCs w:val="20"/>
              </w:rPr>
              <w:t>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User applies Center Stack Button combination for a set period of time</w:t>
            </w:r>
          </w:p>
          <w:p w:rsidR="00286B24" w:rsidRDefault="000D3FD3">
            <w:pPr>
              <w:rPr>
                <w:rFonts w:cs="Arial"/>
                <w:szCs w:val="20"/>
              </w:rPr>
            </w:pPr>
            <w:r>
              <w:rPr>
                <w:rFonts w:cs="Arial"/>
                <w:szCs w:val="20"/>
              </w:rPr>
              <w:t>User is presented with {reboot warning} HMI with a set period of time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An immediate reboot shall occur</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E1 - User cancels via the </w:t>
            </w:r>
            <w:r>
              <w:rPr>
                <w:rFonts w:cs="Arial"/>
                <w:szCs w:val="20"/>
              </w:rPr>
              <w:t>{reboot warning} HMI</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rFonts w:cs="Arial"/>
                <w:b/>
                <w:szCs w:val="20"/>
              </w:rPr>
            </w:pPr>
            <w:r>
              <w:rPr>
                <w:rFonts w:cs="Arial"/>
                <w:b/>
                <w:szCs w:val="20"/>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p w:rsidR="00286B24" w:rsidRDefault="000D3FD3">
            <w:pPr>
              <w:rPr>
                <w:rFonts w:cs="Arial"/>
                <w:szCs w:val="20"/>
              </w:rPr>
            </w:pPr>
            <w:r>
              <w:rPr>
                <w:rFonts w:cs="Arial"/>
                <w:szCs w:val="20"/>
              </w:rPr>
              <w:t>CBI</w:t>
            </w:r>
          </w:p>
        </w:tc>
      </w:tr>
    </w:tbl>
    <w:p w:rsidR="00286B24" w:rsidRDefault="00286B24">
      <w:pPr>
        <w:rPr>
          <w:rFonts w:cs="Arial"/>
          <w:b/>
          <w:szCs w:val="20"/>
        </w:rPr>
      </w:pPr>
    </w:p>
    <w:p w:rsidR="00406F39" w:rsidRDefault="000D3FD3" w:rsidP="0046553F">
      <w:pPr>
        <w:pStyle w:val="Heading4"/>
      </w:pPr>
      <w:r>
        <w:t>VS-UC-REQ-025348/A-User Cancels via the {Reboot Warning} HMI (TcSE ROIN-298060)</w:t>
      </w:r>
    </w:p>
    <w:p w:rsidR="00406F39" w:rsidRPr="005F5EF0" w:rsidRDefault="000D3FD3" w:rsidP="00406F39">
      <w:pPr>
        <w:rPr>
          <w:b/>
          <w:sz w:val="16"/>
          <w:szCs w:val="16"/>
        </w:rPr>
      </w:pPr>
      <w:r w:rsidRPr="005F5EF0">
        <w:rPr>
          <w:b/>
          <w:sz w:val="16"/>
          <w:szCs w:val="16"/>
        </w:rPr>
        <w:t>Linked Elements</w:t>
      </w:r>
    </w:p>
    <w:p w:rsidR="007C3C8E" w:rsidRPr="005F5EF0" w:rsidRDefault="000D3FD3" w:rsidP="007C3C8E">
      <w:pPr>
        <w:rPr>
          <w:sz w:val="16"/>
          <w:szCs w:val="16"/>
        </w:rPr>
      </w:pPr>
      <w:r w:rsidRPr="005F5EF0">
        <w:rPr>
          <w:sz w:val="16"/>
          <w:szCs w:val="16"/>
        </w:rPr>
        <w:t>VS-UC-REQ-025347/A-User Decides to Reboot the Module (TcSE ROIN-298056)</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Actors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Vehicle Occupant</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Same as Normal Usage Use Case</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 xml:space="preserve">User cancels the manual reboot via the {reboot </w:t>
            </w:r>
            <w:r>
              <w:rPr>
                <w:rFonts w:cs="Arial"/>
                <w:szCs w:val="20"/>
              </w:rPr>
              <w:t>warning} HMI</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Reboot is cancelled</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N/A</w:t>
            </w:r>
          </w:p>
        </w:tc>
      </w:tr>
      <w:tr w:rsidR="00286B24">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86B24" w:rsidRDefault="000D3FD3">
            <w:pPr>
              <w:rPr>
                <w:b/>
              </w:rPr>
            </w:pPr>
            <w:r>
              <w:rPr>
                <w:b/>
              </w:rPr>
              <w:t>Interfaces</w:t>
            </w:r>
          </w:p>
        </w:tc>
        <w:tc>
          <w:tcPr>
            <w:tcW w:w="7666" w:type="dxa"/>
            <w:tcBorders>
              <w:top w:val="single" w:sz="4" w:space="0" w:color="auto"/>
              <w:left w:val="single" w:sz="4" w:space="0" w:color="auto"/>
              <w:bottom w:val="single" w:sz="4" w:space="0" w:color="auto"/>
              <w:right w:val="single" w:sz="4" w:space="0" w:color="auto"/>
            </w:tcBorders>
            <w:hideMark/>
          </w:tcPr>
          <w:p w:rsidR="00286B24" w:rsidRDefault="000D3FD3">
            <w:pPr>
              <w:rPr>
                <w:rFonts w:cs="Arial"/>
                <w:szCs w:val="20"/>
              </w:rPr>
            </w:pPr>
            <w:r>
              <w:rPr>
                <w:rFonts w:cs="Arial"/>
                <w:szCs w:val="20"/>
              </w:rPr>
              <w:t>G-HMI</w:t>
            </w:r>
          </w:p>
        </w:tc>
      </w:tr>
    </w:tbl>
    <w:p w:rsidR="00286B24" w:rsidRDefault="00286B24"/>
    <w:p w:rsidR="00406F39" w:rsidRDefault="000D3FD3" w:rsidP="0046553F">
      <w:pPr>
        <w:pStyle w:val="Heading4"/>
      </w:pPr>
      <w:r>
        <w:t>VS-UC-REQ-025349/B-Master Reset (TcSE ROIN-296294)</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005"/>
      </w:tblGrid>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Actors</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Vehicle occupant</w:t>
            </w:r>
          </w:p>
        </w:tc>
      </w:tr>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Pre-conditions</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Center stack display is ON</w:t>
            </w:r>
          </w:p>
        </w:tc>
      </w:tr>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Scenario Description</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The user selects &lt;Master Reset&gt; via HMI.</w:t>
            </w:r>
          </w:p>
        </w:tc>
      </w:tr>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Post-conditions</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All settings are restored to the factory defaults.</w:t>
            </w:r>
          </w:p>
          <w:p w:rsidR="00D82412" w:rsidRDefault="000D3FD3">
            <w:pPr>
              <w:rPr>
                <w:rFonts w:cs="Arial"/>
              </w:rPr>
            </w:pPr>
            <w:r>
              <w:rPr>
                <w:rFonts w:cs="Arial"/>
              </w:rPr>
              <w:t>SDARS stations are reset to factory defaults.</w:t>
            </w:r>
          </w:p>
          <w:p w:rsidR="006C3D5E" w:rsidRDefault="000D3FD3">
            <w:pPr>
              <w:rPr>
                <w:rFonts w:cs="Arial"/>
              </w:rPr>
            </w:pPr>
            <w:r>
              <w:rPr>
                <w:rFonts w:cs="Arial"/>
              </w:rPr>
              <w:t>Audio Settings are set to the default settings</w:t>
            </w:r>
          </w:p>
        </w:tc>
      </w:tr>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List of Exception Use Cases</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N/A</w:t>
            </w:r>
          </w:p>
        </w:tc>
      </w:tr>
      <w:tr w:rsidR="00D82412">
        <w:trPr>
          <w:jc w:val="center"/>
        </w:trPr>
        <w:tc>
          <w:tcPr>
            <w:tcW w:w="1851" w:type="dxa"/>
            <w:tcBorders>
              <w:top w:val="single" w:sz="4" w:space="0" w:color="auto"/>
              <w:left w:val="single" w:sz="4" w:space="0" w:color="auto"/>
              <w:bottom w:val="single" w:sz="4" w:space="0" w:color="auto"/>
              <w:right w:val="single" w:sz="4" w:space="0" w:color="auto"/>
            </w:tcBorders>
            <w:shd w:val="clear" w:color="auto" w:fill="BFBFBF"/>
            <w:hideMark/>
          </w:tcPr>
          <w:p w:rsidR="00D82412" w:rsidRDefault="000D3FD3">
            <w:pPr>
              <w:rPr>
                <w:rFonts w:cs="Arial"/>
                <w:b/>
              </w:rPr>
            </w:pPr>
            <w:r>
              <w:rPr>
                <w:rFonts w:cs="Arial"/>
                <w:b/>
              </w:rPr>
              <w:t>Interfaces</w:t>
            </w:r>
          </w:p>
        </w:tc>
        <w:tc>
          <w:tcPr>
            <w:tcW w:w="7005" w:type="dxa"/>
            <w:tcBorders>
              <w:top w:val="single" w:sz="4" w:space="0" w:color="auto"/>
              <w:left w:val="single" w:sz="4" w:space="0" w:color="auto"/>
              <w:bottom w:val="single" w:sz="4" w:space="0" w:color="auto"/>
              <w:right w:val="single" w:sz="4" w:space="0" w:color="auto"/>
            </w:tcBorders>
            <w:hideMark/>
          </w:tcPr>
          <w:p w:rsidR="00D82412" w:rsidRDefault="000D3FD3">
            <w:pPr>
              <w:rPr>
                <w:rFonts w:cs="Arial"/>
              </w:rPr>
            </w:pPr>
            <w:r>
              <w:rPr>
                <w:rFonts w:cs="Arial"/>
              </w:rPr>
              <w:t>G-HMI</w:t>
            </w:r>
          </w:p>
        </w:tc>
      </w:tr>
    </w:tbl>
    <w:p w:rsidR="00D82412" w:rsidRDefault="000D3FD3"/>
    <w:p w:rsidR="00406F39" w:rsidRDefault="000D3FD3" w:rsidP="0046553F">
      <w:pPr>
        <w:pStyle w:val="Heading3"/>
      </w:pPr>
      <w:bookmarkStart w:id="1011" w:name="_Toc33533837"/>
      <w:r>
        <w:t>Requirements</w:t>
      </w:r>
      <w:bookmarkEnd w:id="1011"/>
    </w:p>
    <w:p w:rsidR="0046553F" w:rsidRPr="0046553F" w:rsidRDefault="0046553F" w:rsidP="0046553F">
      <w:pPr>
        <w:pStyle w:val="Heading4"/>
        <w:rPr>
          <w:b w:val="0"/>
          <w:u w:val="single"/>
        </w:rPr>
      </w:pPr>
      <w:r w:rsidRPr="0046553F">
        <w:rPr>
          <w:b w:val="0"/>
          <w:u w:val="single"/>
        </w:rPr>
        <w:t>VS-SR-REQ-015044/E-Master Reset request to the infotainment components (TcSE ROIN-174375-1)</w:t>
      </w:r>
    </w:p>
    <w:p w:rsidR="0073140B" w:rsidRDefault="000D3FD3">
      <w:pPr>
        <w:rPr>
          <w:ins w:id="1012" w:author="Myslinski, Jason (J.S.)" w:date="2016-03-11T11:17:00Z"/>
          <w:rFonts w:cs="Arial"/>
        </w:rPr>
      </w:pPr>
      <w:r>
        <w:rPr>
          <w:rFonts w:cs="Arial"/>
        </w:rPr>
        <w:t xml:space="preserve">During a Master Reset, the Vehicle Settings Master Reset Client shall issue a FactoryReset.Rq </w:t>
      </w:r>
      <w:ins w:id="1013" w:author="Myslinski, Jason (J.S.)" w:date="2016-03-11T11:24:00Z">
        <w:r>
          <w:rPr>
            <w:rFonts w:cs="Arial"/>
          </w:rPr>
          <w:t xml:space="preserve">= ResetFactoryDefaults </w:t>
        </w:r>
      </w:ins>
      <w:r>
        <w:rPr>
          <w:rFonts w:cs="Arial"/>
        </w:rPr>
        <w:t>to the</w:t>
      </w:r>
      <w:del w:id="1014" w:author="Myslinski, Jason (J.S.)" w:date="2016-03-11T11:17:00Z">
        <w:r w:rsidDel="00E47EB9">
          <w:rPr>
            <w:rFonts w:cs="Arial"/>
          </w:rPr>
          <w:delText xml:space="preserve"> SDARS Server</w:delText>
        </w:r>
      </w:del>
      <w:ins w:id="1015" w:author="Myslinski, Jason (J.S.)" w:date="2016-03-11T11:17:00Z">
        <w:r>
          <w:rPr>
            <w:rFonts w:cs="Arial"/>
          </w:rPr>
          <w:t xml:space="preserve"> infotainment components</w:t>
        </w:r>
      </w:ins>
      <w:r>
        <w:rPr>
          <w:rFonts w:cs="Arial"/>
        </w:rPr>
        <w:t xml:space="preserve">.  </w:t>
      </w:r>
    </w:p>
    <w:p w:rsidR="00E47EB9" w:rsidRDefault="000D3FD3">
      <w:pPr>
        <w:rPr>
          <w:ins w:id="1016" w:author="Myslinski, Jason (J.S.)" w:date="2016-03-11T11:17:00Z"/>
          <w:rFonts w:cs="Arial"/>
        </w:rPr>
      </w:pPr>
    </w:p>
    <w:p w:rsidR="00E47EB9" w:rsidRDefault="000D3FD3">
      <w:pPr>
        <w:rPr>
          <w:ins w:id="1017" w:author="Myslinski, Jason (J.S.)" w:date="2016-03-30T09:46:00Z"/>
          <w:rFonts w:cs="Arial"/>
        </w:rPr>
      </w:pPr>
      <w:ins w:id="1018" w:author="Myslinski, Jason (J.S.)" w:date="2016-03-11T11:17:00Z">
        <w:r>
          <w:rPr>
            <w:rFonts w:cs="Arial"/>
          </w:rPr>
          <w:t xml:space="preserve">Note: when the infotainment components (ex AHU, </w:t>
        </w:r>
      </w:ins>
      <w:ins w:id="1019" w:author="Myslinski, Jason (J.S.)" w:date="2016-03-11T11:18:00Z">
        <w:r>
          <w:rPr>
            <w:rFonts w:cs="Arial"/>
          </w:rPr>
          <w:t xml:space="preserve">Smart </w:t>
        </w:r>
      </w:ins>
      <w:ins w:id="1020" w:author="Myslinski, Jason (J.S.)" w:date="2016-03-11T11:17:00Z">
        <w:r>
          <w:rPr>
            <w:rFonts w:cs="Arial"/>
          </w:rPr>
          <w:t>DSP AMP</w:t>
        </w:r>
      </w:ins>
      <w:ins w:id="1021" w:author="Myslinski, Jason (J.S.)" w:date="2016-03-11T11:22:00Z">
        <w:r>
          <w:rPr>
            <w:rFonts w:cs="Arial"/>
          </w:rPr>
          <w:t>...</w:t>
        </w:r>
      </w:ins>
      <w:ins w:id="1022" w:author="Myslinski, Jason (J.S.)" w:date="2016-03-11T11:17:00Z">
        <w:r>
          <w:rPr>
            <w:rFonts w:cs="Arial"/>
          </w:rPr>
          <w:t>)</w:t>
        </w:r>
      </w:ins>
      <w:ins w:id="1023" w:author="Myslinski, Jason (J.S.)" w:date="2016-03-11T11:18:00Z">
        <w:r>
          <w:rPr>
            <w:rFonts w:cs="Arial"/>
          </w:rPr>
          <w:t xml:space="preserve"> receive </w:t>
        </w:r>
      </w:ins>
      <w:ins w:id="1024" w:author="Myslinski, Jason (J.S.)" w:date="2016-03-11T11:19:00Z">
        <w:r>
          <w:rPr>
            <w:rFonts w:cs="Arial"/>
          </w:rPr>
          <w:t>“</w:t>
        </w:r>
      </w:ins>
      <w:ins w:id="1025" w:author="Myslinski, Jason (J.S.)" w:date="2016-03-11T11:18:00Z">
        <w:r>
          <w:rPr>
            <w:rFonts w:cs="Arial"/>
          </w:rPr>
          <w:t>FactoryReset_Rq = ResetFactoryDefaults</w:t>
        </w:r>
      </w:ins>
      <w:ins w:id="1026" w:author="Myslinski, Jason (J.S.)" w:date="2016-03-11T11:19:00Z">
        <w:r>
          <w:rPr>
            <w:rFonts w:cs="Arial"/>
          </w:rPr>
          <w:t>”</w:t>
        </w:r>
      </w:ins>
      <w:ins w:id="1027" w:author="Myslinski, Jason (J.S.)" w:date="2016-03-11T11:18:00Z">
        <w:r>
          <w:rPr>
            <w:rFonts w:cs="Arial"/>
          </w:rPr>
          <w:t xml:space="preserve"> they will reset</w:t>
        </w:r>
      </w:ins>
      <w:ins w:id="1028" w:author="Myslinski, Jason (J.S.)" w:date="2016-03-11T11:19:00Z">
        <w:r>
          <w:rPr>
            <w:rFonts w:cs="Arial"/>
          </w:rPr>
          <w:t xml:space="preserve"> to their default settings</w:t>
        </w:r>
      </w:ins>
      <w:ins w:id="1029" w:author="Myslinski, Jason (J.S.)" w:date="2016-03-11T11:18:00Z">
        <w:r>
          <w:rPr>
            <w:rFonts w:cs="Arial"/>
          </w:rPr>
          <w:t xml:space="preserve"> things such as the Audio Settings (ex Bass, Treble, Volum</w:t>
        </w:r>
        <w:r>
          <w:rPr>
            <w:rFonts w:cs="Arial"/>
          </w:rPr>
          <w:t>e</w:t>
        </w:r>
      </w:ins>
      <w:ins w:id="1030" w:author="Myslinski, Jason (J.S.)" w:date="2016-03-11T11:19:00Z">
        <w:r>
          <w:rPr>
            <w:rFonts w:cs="Arial"/>
          </w:rPr>
          <w:t>…) and SDARS settings.</w:t>
        </w:r>
      </w:ins>
    </w:p>
    <w:p w:rsidR="005E0DD7" w:rsidRDefault="000D3FD3">
      <w:pPr>
        <w:rPr>
          <w:ins w:id="1031" w:author="Myslinski, Jason (J.S.)" w:date="2016-03-30T09:46:00Z"/>
          <w:rFonts w:cs="Arial"/>
        </w:rPr>
      </w:pPr>
    </w:p>
    <w:p w:rsidR="005E0DD7" w:rsidRDefault="000D3FD3">
      <w:pPr>
        <w:rPr>
          <w:ins w:id="1032" w:author="Myslinski, Jason (J.S.)" w:date="2016-03-11T11:19:00Z"/>
          <w:rFonts w:cs="Arial"/>
        </w:rPr>
      </w:pPr>
      <w:ins w:id="1033" w:author="Myslinski, Jason (J.S.)" w:date="2016-03-30T09:49:00Z">
        <w:r>
          <w:rPr>
            <w:rFonts w:cs="Arial"/>
          </w:rPr>
          <w:t xml:space="preserve">SPSS to </w:t>
        </w:r>
      </w:ins>
      <w:ins w:id="1034" w:author="Myslinski, Jason (J.S.)" w:date="2016-03-30T09:46:00Z">
        <w:r>
          <w:rPr>
            <w:rFonts w:cs="Arial"/>
          </w:rPr>
          <w:t xml:space="preserve">CAN dB </w:t>
        </w:r>
      </w:ins>
      <w:ins w:id="1035" w:author="Myslinski, Jason (J.S.)" w:date="2016-03-30T09:50:00Z">
        <w:r>
          <w:rPr>
            <w:rFonts w:cs="Arial"/>
          </w:rPr>
          <w:t>mapping</w:t>
        </w:r>
      </w:ins>
      <w:ins w:id="1036" w:author="Myslinski, Jason (J.S.)" w:date="2016-03-30T09:46:00Z">
        <w:r>
          <w:rPr>
            <w:rFonts w:cs="Arial"/>
          </w:rPr>
          <w:t xml:space="preserve">:  For this FactoryReset.Rq the Vehicle Setting Master Reset Client shall send </w:t>
        </w:r>
      </w:ins>
      <w:ins w:id="1037" w:author="Myslinski, Jason (J.S.)" w:date="2016-03-30T09:47:00Z">
        <w:r>
          <w:rPr>
            <w:rFonts w:cs="Arial"/>
          </w:rPr>
          <w:t>“</w:t>
        </w:r>
      </w:ins>
      <w:ins w:id="1038" w:author="Myslinski, Jason (J.S.)" w:date="2016-03-30T09:48:00Z">
        <w:r>
          <w:rPr>
            <w:rFonts w:cs="Arial"/>
          </w:rPr>
          <w:t>0x104 MFD_Request_Signals</w:t>
        </w:r>
      </w:ins>
      <w:ins w:id="1039" w:author="Myslinski, Jason (J.S.)" w:date="2016-03-30T09:49:00Z">
        <w:r>
          <w:rPr>
            <w:rFonts w:cs="Arial"/>
          </w:rPr>
          <w:t>3</w:t>
        </w:r>
      </w:ins>
      <w:ins w:id="1040" w:author="Myslinski, Jason (J.S.)" w:date="2016-03-30T09:47:00Z">
        <w:r>
          <w:rPr>
            <w:rFonts w:cs="Arial"/>
          </w:rPr>
          <w:t xml:space="preserve"> :</w:t>
        </w:r>
      </w:ins>
      <w:ins w:id="1041" w:author="Myslinski, Jason (J.S.)" w:date="2016-03-30T09:48:00Z">
        <w:r>
          <w:rPr>
            <w:rFonts w:cs="Arial"/>
          </w:rPr>
          <w:t xml:space="preserve"> </w:t>
        </w:r>
      </w:ins>
      <w:ins w:id="1042" w:author="Myslinski, Jason (J.S.)" w:date="2016-03-30T09:47:00Z">
        <w:r>
          <w:rPr>
            <w:rFonts w:cs="Arial"/>
          </w:rPr>
          <w:t xml:space="preserve"> </w:t>
        </w:r>
      </w:ins>
      <w:ins w:id="1043" w:author="Myslinski, Jason (J.S.)" w:date="2016-03-30T09:49:00Z">
        <w:r>
          <w:rPr>
            <w:rFonts w:cs="Arial"/>
          </w:rPr>
          <w:t>SDARS_FactoryReset_Rq”.</w:t>
        </w:r>
      </w:ins>
    </w:p>
    <w:p w:rsidR="00E47EB9" w:rsidRDefault="000D3FD3">
      <w:pPr>
        <w:rPr>
          <w:rFonts w:cs="Arial"/>
        </w:rPr>
      </w:pPr>
    </w:p>
    <w:p w:rsidR="00E168AD" w:rsidRDefault="000D3FD3"/>
    <w:p w:rsidR="0046553F" w:rsidRPr="0046553F" w:rsidRDefault="0046553F" w:rsidP="0046553F">
      <w:pPr>
        <w:pStyle w:val="Heading4"/>
        <w:rPr>
          <w:b w:val="0"/>
          <w:u w:val="single"/>
        </w:rPr>
      </w:pPr>
      <w:r w:rsidRPr="0046553F">
        <w:rPr>
          <w:b w:val="0"/>
          <w:u w:val="single"/>
        </w:rPr>
        <w:t>VS-SR-REQ-213252/B-Master Reset request to the TCU (Telematic Control Unit)</w:t>
      </w:r>
    </w:p>
    <w:p w:rsidR="0073140B" w:rsidRDefault="000D3FD3">
      <w:pPr>
        <w:rPr>
          <w:rFonts w:cs="Arial"/>
        </w:rPr>
      </w:pPr>
      <w:r>
        <w:rPr>
          <w:rFonts w:cs="Arial"/>
        </w:rPr>
        <w:t>During a Master Reset, the Vehicle Settings Master Reset Client shall issue a FactoryReset.Rq = ResetFactoryDefaults to the</w:t>
      </w:r>
      <w:r>
        <w:rPr>
          <w:rFonts w:cs="Arial"/>
        </w:rPr>
        <w:t xml:space="preserve"> TCU</w:t>
      </w:r>
      <w:r>
        <w:rPr>
          <w:rFonts w:cs="Arial"/>
        </w:rPr>
        <w:t xml:space="preserve">.  </w:t>
      </w:r>
    </w:p>
    <w:p w:rsidR="005E0DD7" w:rsidRDefault="000D3FD3">
      <w:pPr>
        <w:rPr>
          <w:rFonts w:cs="Arial"/>
        </w:rPr>
      </w:pPr>
    </w:p>
    <w:p w:rsidR="005E0DD7" w:rsidRDefault="000D3FD3">
      <w:pPr>
        <w:rPr>
          <w:rFonts w:cs="Arial"/>
        </w:rPr>
      </w:pPr>
      <w:r>
        <w:rPr>
          <w:rFonts w:cs="Arial"/>
        </w:rPr>
        <w:lastRenderedPageBreak/>
        <w:t>SPSS to CAN dB mapping:  For this Factory</w:t>
      </w:r>
      <w:r>
        <w:rPr>
          <w:rFonts w:cs="Arial"/>
        </w:rPr>
        <w:t>Reset.Rq the Vehicle Setting Master Reset Client shall send “</w:t>
      </w:r>
      <w:r>
        <w:rPr>
          <w:rFonts w:cs="Arial"/>
        </w:rPr>
        <w:t>0x105 APIM_Request_Signals : FactoryReset_Rq</w:t>
      </w:r>
      <w:r>
        <w:rPr>
          <w:rFonts w:cs="Arial"/>
        </w:rPr>
        <w:t>”.</w:t>
      </w:r>
    </w:p>
    <w:p w:rsidR="00E12257" w:rsidRDefault="000D3FD3">
      <w:pPr>
        <w:rPr>
          <w:rFonts w:cs="Arial"/>
        </w:rPr>
      </w:pPr>
    </w:p>
    <w:p w:rsidR="00E12257" w:rsidRDefault="000D3FD3">
      <w:pPr>
        <w:rPr>
          <w:rFonts w:cs="Arial"/>
        </w:rPr>
      </w:pPr>
    </w:p>
    <w:p w:rsidR="00E47EB9" w:rsidRDefault="000D3FD3">
      <w:pPr>
        <w:rPr>
          <w:rFonts w:cs="Arial"/>
        </w:rPr>
      </w:pPr>
    </w:p>
    <w:p w:rsidR="00E168AD" w:rsidRDefault="000D3FD3"/>
    <w:p w:rsidR="0046553F" w:rsidRPr="0046553F" w:rsidRDefault="0046553F" w:rsidP="0046553F">
      <w:pPr>
        <w:pStyle w:val="Heading4"/>
        <w:rPr>
          <w:b w:val="0"/>
          <w:u w:val="single"/>
        </w:rPr>
      </w:pPr>
      <w:r w:rsidRPr="0046553F">
        <w:rPr>
          <w:b w:val="0"/>
          <w:u w:val="single"/>
        </w:rPr>
        <w:t>VS-FUR-REQ-136296/B-Master Reset Language</w:t>
      </w:r>
    </w:p>
    <w:p w:rsidR="00AC425D" w:rsidRPr="00AC425D" w:rsidRDefault="000D3FD3" w:rsidP="00AC425D">
      <w:pPr>
        <w:rPr>
          <w:rFonts w:cs="Arial"/>
        </w:rPr>
      </w:pPr>
      <w:r w:rsidRPr="00AC425D">
        <w:rPr>
          <w:rFonts w:cs="Arial"/>
        </w:rPr>
        <w:t xml:space="preserve">The </w:t>
      </w:r>
      <w:r>
        <w:rPr>
          <w:rFonts w:cs="Arial"/>
        </w:rPr>
        <w:t xml:space="preserve">APIM / IAHU </w:t>
      </w:r>
      <w:r w:rsidRPr="00AC425D">
        <w:rPr>
          <w:rFonts w:cs="Arial"/>
        </w:rPr>
        <w:t xml:space="preserve">Master Reset shall not change the currently selected language the APIM </w:t>
      </w:r>
      <w:r>
        <w:rPr>
          <w:rFonts w:cs="Arial"/>
        </w:rPr>
        <w:t xml:space="preserve">/ IAHU </w:t>
      </w:r>
      <w:r w:rsidRPr="00AC425D">
        <w:rPr>
          <w:rFonts w:cs="Arial"/>
        </w:rPr>
        <w:t xml:space="preserve">module is using. </w:t>
      </w:r>
      <w:r w:rsidRPr="00AC425D">
        <w:rPr>
          <w:rFonts w:cs="Arial"/>
        </w:rPr>
        <w:t xml:space="preserve"> For example if Spanish is the language and the user then does a Master Reset then after the Master Reset Spanish shall still be the language.</w:t>
      </w:r>
    </w:p>
    <w:p w:rsidR="00AC425D" w:rsidRPr="00AC425D" w:rsidRDefault="000D3FD3" w:rsidP="00AC425D">
      <w:pPr>
        <w:rPr>
          <w:rFonts w:cs="Arial"/>
        </w:rPr>
      </w:pPr>
    </w:p>
    <w:p w:rsidR="00AC425D" w:rsidRDefault="000D3FD3" w:rsidP="00AC425D">
      <w:pPr>
        <w:rPr>
          <w:rFonts w:cs="Arial"/>
        </w:rPr>
      </w:pPr>
      <w:r w:rsidRPr="00AC425D">
        <w:rPr>
          <w:rFonts w:cs="Arial"/>
        </w:rPr>
        <w:t>The APIM</w:t>
      </w:r>
      <w:r>
        <w:rPr>
          <w:rFonts w:cs="Arial"/>
        </w:rPr>
        <w:t xml:space="preserve"> / IAHU</w:t>
      </w:r>
      <w:r w:rsidRPr="00AC425D">
        <w:rPr>
          <w:rFonts w:cs="Arial"/>
        </w:rPr>
        <w:t xml:space="preserve"> Master Reset shall have the APIM</w:t>
      </w:r>
      <w:r>
        <w:rPr>
          <w:rFonts w:cs="Arial"/>
        </w:rPr>
        <w:t xml:space="preserve"> / IAHU</w:t>
      </w:r>
      <w:r w:rsidRPr="00AC425D">
        <w:rPr>
          <w:rFonts w:cs="Arial"/>
        </w:rPr>
        <w:t xml:space="preserve"> send a language request so the Vehicle Settings Language Servers (ex. Cluster) to go to the currently selected Language by the APIM</w:t>
      </w:r>
      <w:r>
        <w:rPr>
          <w:rFonts w:cs="Arial"/>
        </w:rPr>
        <w:t xml:space="preserve"> / IAHU</w:t>
      </w:r>
      <w:r w:rsidRPr="00AC425D">
        <w:rPr>
          <w:rFonts w:cs="Arial"/>
        </w:rPr>
        <w:t>.  For example if the Cluster was at English and APIM</w:t>
      </w:r>
      <w:r>
        <w:rPr>
          <w:rFonts w:cs="Arial"/>
        </w:rPr>
        <w:t xml:space="preserve"> / IAHU</w:t>
      </w:r>
      <w:r w:rsidRPr="00AC425D">
        <w:rPr>
          <w:rFonts w:cs="Arial"/>
        </w:rPr>
        <w:t xml:space="preserve"> is at Spanish and the user then selects Master Reset the</w:t>
      </w:r>
      <w:r w:rsidRPr="00AC425D">
        <w:rPr>
          <w:rFonts w:cs="Arial"/>
        </w:rPr>
        <w:t xml:space="preserve"> APIM</w:t>
      </w:r>
      <w:r>
        <w:rPr>
          <w:rFonts w:cs="Arial"/>
        </w:rPr>
        <w:t xml:space="preserve"> / IAHU</w:t>
      </w:r>
      <w:r w:rsidRPr="00AC425D">
        <w:rPr>
          <w:rFonts w:cs="Arial"/>
        </w:rPr>
        <w:t xml:space="preserve"> would request the Cluster to go to Spanish.</w:t>
      </w:r>
    </w:p>
    <w:p w:rsidR="00104ECA" w:rsidRDefault="000D3FD3" w:rsidP="00AC425D">
      <w:pPr>
        <w:rPr>
          <w:rFonts w:cs="Arial"/>
        </w:rPr>
      </w:pPr>
    </w:p>
    <w:p w:rsidR="00104ECA" w:rsidRPr="00AC425D" w:rsidRDefault="000D3FD3" w:rsidP="00AC425D">
      <w:pPr>
        <w:rPr>
          <w:rFonts w:cs="Arial"/>
        </w:rPr>
      </w:pPr>
      <w:r>
        <w:rPr>
          <w:rFonts w:cs="Arial"/>
        </w:rPr>
        <w:t>Note: IAHU is integrated AHU for those modules which send out the Master Reset (mutually exclusive to APIM)</w:t>
      </w:r>
    </w:p>
    <w:p w:rsidR="00AC425D" w:rsidRPr="00AC425D" w:rsidRDefault="000D3FD3" w:rsidP="00AC425D">
      <w:pPr>
        <w:rPr>
          <w:rFonts w:cs="Arial"/>
        </w:rPr>
      </w:pPr>
    </w:p>
    <w:p w:rsidR="00500605" w:rsidRDefault="000D3FD3" w:rsidP="00500605"/>
    <w:p w:rsidR="0046553F" w:rsidRPr="0046553F" w:rsidRDefault="0046553F" w:rsidP="0046553F">
      <w:pPr>
        <w:pStyle w:val="Heading4"/>
        <w:rPr>
          <w:b w:val="0"/>
          <w:u w:val="single"/>
        </w:rPr>
      </w:pPr>
      <w:r w:rsidRPr="0046553F">
        <w:rPr>
          <w:b w:val="0"/>
          <w:u w:val="single"/>
        </w:rPr>
        <w:t>VS-FUR-REQ-025350/B-Reboot module using Center Stack (TcSE ROIN-298037-1)</w:t>
      </w:r>
    </w:p>
    <w:p w:rsidR="00BC3566" w:rsidRDefault="000D3FD3">
      <w:pPr>
        <w:rPr>
          <w:rFonts w:cs="Arial"/>
        </w:rPr>
      </w:pPr>
      <w:r>
        <w:rPr>
          <w:rFonts w:cs="Arial"/>
        </w:rPr>
        <w:t>The user shall b</w:t>
      </w:r>
      <w:r>
        <w:rPr>
          <w:rFonts w:cs="Arial"/>
        </w:rPr>
        <w:t xml:space="preserve">e able to perform an immediate reboot by holding a combination of center Stack buttons for 5 seconds. Combination = TBD.  </w:t>
      </w:r>
    </w:p>
    <w:p w:rsidR="00BC3566" w:rsidRDefault="000D3FD3">
      <w:pPr>
        <w:rPr>
          <w:rFonts w:cs="Arial"/>
        </w:rPr>
      </w:pPr>
    </w:p>
    <w:p w:rsidR="00DE33A9" w:rsidRDefault="000D3FD3">
      <w:pPr>
        <w:rPr>
          <w:rFonts w:cs="Arial"/>
        </w:rPr>
      </w:pPr>
      <w:r>
        <w:rPr>
          <w:rFonts w:cs="Arial"/>
        </w:rPr>
        <w:t>See HMI specs for button combinations for Multimedia Reboot and see the HMI specs for button combinations.</w:t>
      </w:r>
    </w:p>
    <w:p w:rsidR="0046553F" w:rsidRPr="0046553F" w:rsidRDefault="0046553F" w:rsidP="0046553F">
      <w:pPr>
        <w:pStyle w:val="Heading4"/>
        <w:rPr>
          <w:b w:val="0"/>
          <w:u w:val="single"/>
        </w:rPr>
      </w:pPr>
      <w:r w:rsidRPr="0046553F">
        <w:rPr>
          <w:b w:val="0"/>
          <w:u w:val="single"/>
        </w:rPr>
        <w:t>VS-FUR-REQ-025351/A-Secure Deletion (TcSE ROIN-298038-1)</w:t>
      </w:r>
    </w:p>
    <w:p w:rsidR="00286B24" w:rsidRDefault="000D3FD3">
      <w:pPr>
        <w:rPr>
          <w:rFonts w:cs="Arial"/>
          <w:b/>
          <w:bCs/>
          <w:szCs w:val="20"/>
        </w:rPr>
      </w:pPr>
      <w:r>
        <w:rPr>
          <w:rFonts w:cs="Arial"/>
          <w:szCs w:val="20"/>
        </w:rPr>
        <w:t>Secure deletion must overwrite/erase the memory in such a way that the data can't be observed in a subsequent bitwise copy of the entire flash area.</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VS-FUR-REQ-025352/A-Secure Data Storage - Copies (TcSE ROIN-298039-1)</w:t>
      </w:r>
    </w:p>
    <w:p w:rsidR="00286B24" w:rsidRDefault="000D3FD3">
      <w:pPr>
        <w:rPr>
          <w:rFonts w:cs="Arial"/>
          <w:szCs w:val="20"/>
        </w:rPr>
      </w:pPr>
      <w:r>
        <w:rPr>
          <w:rFonts w:cs="Arial"/>
          <w:szCs w:val="20"/>
        </w:rPr>
        <w:t>P</w:t>
      </w:r>
      <w:r>
        <w:rPr>
          <w:rFonts w:cs="Arial"/>
          <w:szCs w:val="20"/>
        </w:rPr>
        <w:t>II data must not be copied/cached elsewhere in the system unless those copies are securely deleted as well.</w:t>
      </w:r>
    </w:p>
    <w:p w:rsidR="00286B24" w:rsidRDefault="00286B24">
      <w:pPr>
        <w:rPr>
          <w:rFonts w:ascii="Cambria" w:hAnsi="Cambria"/>
          <w:b/>
          <w:bCs/>
          <w:sz w:val="28"/>
          <w:szCs w:val="28"/>
        </w:rPr>
      </w:pP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VS-FUR-REQ-025353/A-Remove all PII &amp; Specific Applications Data (TcSE ROIN-298040-1)</w:t>
      </w:r>
    </w:p>
    <w:p w:rsidR="00286B24" w:rsidRDefault="000D3FD3">
      <w:pPr>
        <w:rPr>
          <w:rFonts w:cs="Arial"/>
          <w:b/>
          <w:bCs/>
          <w:szCs w:val="20"/>
        </w:rPr>
      </w:pPr>
      <w:r>
        <w:rPr>
          <w:rFonts w:cs="Arial"/>
          <w:szCs w:val="20"/>
        </w:rPr>
        <w:t>A mechanism in the HMI shall provide the user with t</w:t>
      </w:r>
      <w:r>
        <w:rPr>
          <w:rFonts w:cs="Arial"/>
          <w:szCs w:val="20"/>
        </w:rPr>
        <w:t>he ability to remove all PII and specific applications data.</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VS-FUR-REQ-025354/A-Master Reset Completion Time Limit (TcSE ROIN-298041-1)</w:t>
      </w:r>
    </w:p>
    <w:p w:rsidR="00286B24" w:rsidRDefault="000D3FD3">
      <w:pPr>
        <w:rPr>
          <w:rFonts w:cs="Arial"/>
          <w:b/>
          <w:bCs/>
          <w:szCs w:val="20"/>
        </w:rPr>
      </w:pPr>
      <w:r>
        <w:rPr>
          <w:rFonts w:cs="Arial"/>
          <w:szCs w:val="20"/>
        </w:rPr>
        <w:t>The removal of all PII and specific application data shall not take longer than 45 seconds.</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VS-FUR-REQ-025355/A-Restore Factory Settings and Default Values (TcSE ROIN-298042-1)</w:t>
      </w:r>
    </w:p>
    <w:p w:rsidR="00286B24" w:rsidRDefault="000D3FD3">
      <w:pPr>
        <w:rPr>
          <w:rFonts w:cs="Arial"/>
          <w:b/>
          <w:bCs/>
          <w:szCs w:val="20"/>
        </w:rPr>
      </w:pPr>
      <w:r>
        <w:rPr>
          <w:rFonts w:cs="Arial"/>
          <w:szCs w:val="20"/>
        </w:rPr>
        <w:t xml:space="preserve">The APIM Master Reset shall have an option to securely delete all content and restore all factory settings to its default values. See all items in </w:t>
      </w:r>
      <w:r>
        <w:rPr>
          <w:rFonts w:cs="Arial"/>
          <w:i/>
          <w:szCs w:val="20"/>
        </w:rPr>
        <w:t>P01a_Master_Reset.xls</w:t>
      </w:r>
      <w:r>
        <w:rPr>
          <w:rFonts w:cs="Arial"/>
          <w:szCs w:val="20"/>
        </w:rPr>
        <w:t xml:space="preserve"> for ex</w:t>
      </w:r>
      <w:r>
        <w:rPr>
          <w:rFonts w:cs="Arial"/>
          <w:szCs w:val="20"/>
        </w:rPr>
        <w:t>pected behavior details.</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VS-FUR-REQ-025356/A-Clean Cache (TcSE ROIN-298043-1)</w:t>
      </w:r>
    </w:p>
    <w:p w:rsidR="00286B24" w:rsidRDefault="000D3FD3">
      <w:pPr>
        <w:rPr>
          <w:rFonts w:cs="Arial"/>
          <w:b/>
          <w:bCs/>
          <w:szCs w:val="20"/>
        </w:rPr>
      </w:pPr>
      <w:r>
        <w:rPr>
          <w:rFonts w:cs="Arial"/>
          <w:szCs w:val="20"/>
        </w:rPr>
        <w:t>After securely deleting and restoring all settings the system shall clear any remaining system/application cache.</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lastRenderedPageBreak/>
        <w:t>VS-FUR-REQ-025357/A-Immediate Reboot after Completion (TcSE ROIN-298044-1)</w:t>
      </w:r>
    </w:p>
    <w:p w:rsidR="00286B24" w:rsidRDefault="000D3FD3">
      <w:pPr>
        <w:rPr>
          <w:rFonts w:cs="Arial"/>
          <w:b/>
          <w:bCs/>
          <w:szCs w:val="20"/>
        </w:rPr>
      </w:pPr>
      <w:r>
        <w:rPr>
          <w:rFonts w:cs="Arial"/>
          <w:szCs w:val="20"/>
        </w:rPr>
        <w:t>After secur</w:t>
      </w:r>
      <w:r>
        <w:rPr>
          <w:rFonts w:cs="Arial"/>
          <w:szCs w:val="20"/>
        </w:rPr>
        <w:t>ely deleting and restoring all settings the system shall perform an immediate reboot.</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VS-FUR-REQ-025358/B-Feature Unavailability during Master Reset (TcSE ROIN-298045-1)</w:t>
      </w:r>
    </w:p>
    <w:p w:rsidR="00342689" w:rsidRDefault="000D3FD3">
      <w:pPr>
        <w:rPr>
          <w:rFonts w:cs="Arial"/>
        </w:rPr>
      </w:pPr>
      <w:r>
        <w:rPr>
          <w:rFonts w:cs="Arial"/>
        </w:rPr>
        <w:t>For any immediate reboot the user confirmation message shall include a warnin</w:t>
      </w:r>
      <w:r>
        <w:rPr>
          <w:rFonts w:cs="Arial"/>
        </w:rPr>
        <w:t>g about the unavailability of rear view camera and other vehicle APIM / IAHU dependent features.</w:t>
      </w:r>
    </w:p>
    <w:p w:rsidR="00464FE0" w:rsidRDefault="000D3FD3">
      <w:pPr>
        <w:rPr>
          <w:rFonts w:cs="Arial"/>
        </w:rPr>
      </w:pPr>
    </w:p>
    <w:p w:rsidR="00464FE0" w:rsidRDefault="000D3FD3">
      <w:pPr>
        <w:rPr>
          <w:rFonts w:cs="Arial"/>
        </w:rPr>
      </w:pPr>
      <w:r>
        <w:rPr>
          <w:rFonts w:cs="Arial"/>
        </w:rPr>
        <w:t>Note: IAHU is for Integrated AHU (mutually exclusive with APIM)</w:t>
      </w:r>
    </w:p>
    <w:p w:rsidR="00342689" w:rsidRDefault="000D3FD3">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VS-FUR-REQ-025359/A-Confirmation Message &amp; Device Disconnect Info (TcSE ROIN-298046-1)</w:t>
      </w:r>
    </w:p>
    <w:p w:rsidR="00286B24" w:rsidRDefault="000D3FD3">
      <w:pPr>
        <w:rPr>
          <w:rFonts w:cs="Arial"/>
          <w:szCs w:val="20"/>
        </w:rPr>
      </w:pPr>
      <w:r>
        <w:rPr>
          <w:rFonts w:cs="Arial"/>
          <w:szCs w:val="20"/>
        </w:rPr>
        <w:t>A user confirmation message shall include a description of the function that will be performed and the appropriate devices that must be disconnected.</w:t>
      </w:r>
    </w:p>
    <w:p w:rsidR="00286B24" w:rsidRDefault="00286B24"/>
    <w:p w:rsidR="0046553F" w:rsidRPr="0046553F" w:rsidRDefault="0046553F" w:rsidP="0046553F">
      <w:pPr>
        <w:pStyle w:val="Heading4"/>
        <w:rPr>
          <w:b w:val="0"/>
          <w:u w:val="single"/>
        </w:rPr>
      </w:pPr>
      <w:r w:rsidRPr="0046553F">
        <w:rPr>
          <w:b w:val="0"/>
          <w:u w:val="single"/>
        </w:rPr>
        <w:t>VS-FUR-REQ-025360/A-Dynamic/Manual Registration to Master Reset Service (TcSE ROIN-298047-1)</w:t>
      </w:r>
    </w:p>
    <w:p w:rsidR="00286B24" w:rsidRDefault="000D3FD3">
      <w:pPr>
        <w:rPr>
          <w:rFonts w:cs="Arial"/>
          <w:szCs w:val="20"/>
        </w:rPr>
      </w:pPr>
      <w:r>
        <w:rPr>
          <w:rFonts w:cs="Arial"/>
          <w:szCs w:val="20"/>
        </w:rPr>
        <w:t>Third-party or external software applications/plug-ins shall be allow to register to a global master reset event.</w:t>
      </w:r>
    </w:p>
    <w:p w:rsidR="00286B24" w:rsidRDefault="00286B24"/>
    <w:p w:rsidR="0046553F" w:rsidRPr="0046553F" w:rsidRDefault="0046553F" w:rsidP="0046553F">
      <w:pPr>
        <w:pStyle w:val="Heading4"/>
        <w:rPr>
          <w:b w:val="0"/>
          <w:u w:val="single"/>
        </w:rPr>
      </w:pPr>
      <w:r w:rsidRPr="0046553F">
        <w:rPr>
          <w:b w:val="0"/>
          <w:u w:val="single"/>
        </w:rPr>
        <w:t>VS-FUR-REQ-025361/A-System Blocked until Master Reset Completed (TcSE ROIN-298048-1)</w:t>
      </w:r>
    </w:p>
    <w:p w:rsidR="00286B24" w:rsidRDefault="000D3FD3">
      <w:pPr>
        <w:rPr>
          <w:rFonts w:cs="Arial"/>
          <w:szCs w:val="20"/>
        </w:rPr>
      </w:pPr>
      <w:r>
        <w:rPr>
          <w:rFonts w:cs="Arial"/>
          <w:szCs w:val="20"/>
        </w:rPr>
        <w:t>After the master reset featur</w:t>
      </w:r>
      <w:r>
        <w:rPr>
          <w:rFonts w:cs="Arial"/>
          <w:szCs w:val="20"/>
        </w:rPr>
        <w:t>e is activated the user shall not be able to perform any other functions in the systems after master reset completes and system reboot occurs.</w:t>
      </w:r>
    </w:p>
    <w:p w:rsidR="00286B24" w:rsidRDefault="00286B24"/>
    <w:p w:rsidR="0046553F" w:rsidRPr="0046553F" w:rsidRDefault="0046553F" w:rsidP="0046553F">
      <w:pPr>
        <w:pStyle w:val="Heading4"/>
        <w:rPr>
          <w:b w:val="0"/>
          <w:u w:val="single"/>
        </w:rPr>
      </w:pPr>
      <w:r w:rsidRPr="0046553F">
        <w:rPr>
          <w:b w:val="0"/>
          <w:u w:val="single"/>
        </w:rPr>
        <w:t>VS-FUR-REQ-025362/A-Secure Delete APIs (TcSE ROIN-298049-1)</w:t>
      </w:r>
    </w:p>
    <w:p w:rsidR="00286B24" w:rsidRDefault="000D3FD3">
      <w:pPr>
        <w:rPr>
          <w:rFonts w:cs="Arial"/>
          <w:szCs w:val="20"/>
        </w:rPr>
      </w:pPr>
      <w:r>
        <w:rPr>
          <w:rFonts w:cs="Arial"/>
          <w:szCs w:val="20"/>
        </w:rPr>
        <w:t xml:space="preserve">All data shall be securely deleted during Master Reset using the </w:t>
      </w:r>
      <w:r>
        <w:rPr>
          <w:rFonts w:cs="Arial"/>
          <w:szCs w:val="20"/>
        </w:rPr>
        <w:t>appropriate secure deletion APIs determined by Ford Motor Company.</w:t>
      </w:r>
    </w:p>
    <w:p w:rsidR="0046553F" w:rsidRPr="0046553F" w:rsidRDefault="0046553F" w:rsidP="0046553F">
      <w:pPr>
        <w:pStyle w:val="Heading4"/>
        <w:rPr>
          <w:b w:val="0"/>
          <w:u w:val="single"/>
        </w:rPr>
      </w:pPr>
      <w:r w:rsidRPr="0046553F">
        <w:rPr>
          <w:b w:val="0"/>
          <w:u w:val="single"/>
        </w:rPr>
        <w:t>VS-FUR-REQ-025363/A-Baseline OTA Data (TcSE ROIN-298050-1)</w:t>
      </w:r>
    </w:p>
    <w:p w:rsidR="00286B24" w:rsidRDefault="000D3FD3">
      <w:pPr>
        <w:rPr>
          <w:rFonts w:cs="Arial"/>
          <w:szCs w:val="20"/>
        </w:rPr>
      </w:pPr>
      <w:r>
        <w:rPr>
          <w:rFonts w:cs="Arial"/>
          <w:szCs w:val="20"/>
        </w:rPr>
        <w:t>APIM’s Baseline OTA data shall never be removed (e.i. STL, RDS-TMC).</w:t>
      </w:r>
    </w:p>
    <w:p w:rsidR="00286B24" w:rsidRDefault="00286B24"/>
    <w:p w:rsidR="0046553F" w:rsidRPr="0046553F" w:rsidRDefault="0046553F" w:rsidP="0046553F">
      <w:pPr>
        <w:pStyle w:val="Heading4"/>
        <w:rPr>
          <w:b w:val="0"/>
          <w:u w:val="single"/>
        </w:rPr>
      </w:pPr>
      <w:r w:rsidRPr="0046553F">
        <w:rPr>
          <w:b w:val="0"/>
          <w:u w:val="single"/>
        </w:rPr>
        <w:t>VS-FUR-REQ-025364/A-System Upgrades and/or Languages Not Removable (TcSE ROIN-298051-1)</w:t>
      </w:r>
    </w:p>
    <w:p w:rsidR="00286B24" w:rsidRDefault="000D3FD3">
      <w:pPr>
        <w:rPr>
          <w:rFonts w:cs="Arial"/>
          <w:b/>
          <w:bCs/>
          <w:szCs w:val="20"/>
        </w:rPr>
      </w:pPr>
      <w:r>
        <w:rPr>
          <w:rFonts w:cs="Arial"/>
          <w:szCs w:val="20"/>
        </w:rPr>
        <w:t>Installed language packs and System upgrades shall never be removed during Master Reset .</w:t>
      </w:r>
    </w:p>
    <w:p w:rsidR="0046553F" w:rsidRPr="0046553F" w:rsidRDefault="0046553F" w:rsidP="0046553F">
      <w:pPr>
        <w:pStyle w:val="Heading4"/>
        <w:rPr>
          <w:b w:val="0"/>
          <w:u w:val="single"/>
        </w:rPr>
      </w:pPr>
      <w:r w:rsidRPr="0046553F">
        <w:rPr>
          <w:b w:val="0"/>
          <w:u w:val="single"/>
        </w:rPr>
        <w:t>VS-FUR-REQ-025365/A-Driver Restriction 2 (TcSE ROIN-298053)</w:t>
      </w:r>
    </w:p>
    <w:p w:rsidR="00286B24" w:rsidRDefault="000D3FD3">
      <w:pPr>
        <w:rPr>
          <w:rFonts w:cs="Arial"/>
          <w:szCs w:val="20"/>
        </w:rPr>
      </w:pPr>
      <w:r>
        <w:rPr>
          <w:rFonts w:cs="Arial"/>
          <w:szCs w:val="20"/>
        </w:rPr>
        <w:t>Driver restriction shall apply to master reset and its features. This options s</w:t>
      </w:r>
      <w:r>
        <w:rPr>
          <w:rFonts w:cs="Arial"/>
          <w:szCs w:val="20"/>
        </w:rPr>
        <w:t>hall not be available while the vehicle is moving and driver restriction = ON</w:t>
      </w:r>
    </w:p>
    <w:p w:rsidR="00286B24" w:rsidRDefault="00286B24">
      <w:pPr>
        <w:rPr>
          <w:rFonts w:ascii="Cambria" w:hAnsi="Cambria"/>
          <w:b/>
          <w:bCs/>
          <w:sz w:val="28"/>
          <w:szCs w:val="28"/>
        </w:rPr>
      </w:pPr>
    </w:p>
    <w:p w:rsidR="0046553F" w:rsidRPr="0046553F" w:rsidRDefault="0046553F" w:rsidP="0046553F">
      <w:pPr>
        <w:pStyle w:val="Heading4"/>
        <w:rPr>
          <w:b w:val="0"/>
          <w:u w:val="single"/>
        </w:rPr>
      </w:pPr>
      <w:r w:rsidRPr="0046553F">
        <w:rPr>
          <w:b w:val="0"/>
          <w:u w:val="single"/>
        </w:rPr>
        <w:t>ENMEM-REQ-105569/E-Driver Profiles Deleted During Master Reset</w:t>
      </w:r>
    </w:p>
    <w:p w:rsidR="006368B6" w:rsidRDefault="000D3FD3" w:rsidP="00A528E9">
      <w:r>
        <w:t xml:space="preserve">The storage and maintenance of the Driver Profiles of Enhanced Memory shall comply with the design and requirements of Master Reset (refer to the latest version of </w:t>
      </w:r>
      <w:r w:rsidRPr="00824EAE">
        <w:rPr>
          <w:u w:val="single"/>
        </w:rPr>
        <w:t>VS-FUN-REQ-025341-Master Reset to Factory Defaults</w:t>
      </w:r>
      <w:r>
        <w:t xml:space="preserve">). </w:t>
      </w:r>
    </w:p>
    <w:p w:rsidR="006368B6" w:rsidRDefault="000D3FD3" w:rsidP="00A528E9"/>
    <w:p w:rsidR="00072614" w:rsidRDefault="000D3FD3" w:rsidP="00A528E9">
      <w:r w:rsidRPr="006368B6">
        <w:t>When a Master Rese</w:t>
      </w:r>
      <w:r>
        <w:t>t operation is exec</w:t>
      </w:r>
      <w:r>
        <w:t>uted:</w:t>
      </w:r>
      <w:r w:rsidRPr="006368B6">
        <w:t xml:space="preserve"> </w:t>
      </w:r>
    </w:p>
    <w:p w:rsidR="006307B8" w:rsidRDefault="000D3FD3" w:rsidP="006307B8">
      <w:pPr>
        <w:numPr>
          <w:ilvl w:val="0"/>
          <w:numId w:val="524"/>
        </w:numPr>
      </w:pPr>
      <w:r>
        <w:t>The EnhancedMemoryInterfaceClient shall delete all internal Driver Profile data (i.e. Profile Name, Button Association, Profile Number Association) for all Driver Profiles</w:t>
      </w:r>
    </w:p>
    <w:p w:rsidR="00116622" w:rsidRDefault="000D3FD3" w:rsidP="004563AC">
      <w:pPr>
        <w:numPr>
          <w:ilvl w:val="0"/>
          <w:numId w:val="524"/>
        </w:numPr>
      </w:pPr>
      <w:r>
        <w:t xml:space="preserve">If a keyfob is associated to a Driver Profile(s) the following actions shall </w:t>
      </w:r>
      <w:r>
        <w:t>be performed:</w:t>
      </w:r>
    </w:p>
    <w:p w:rsidR="00824EAE" w:rsidRDefault="000D3FD3" w:rsidP="00116622">
      <w:pPr>
        <w:numPr>
          <w:ilvl w:val="1"/>
          <w:numId w:val="524"/>
        </w:numPr>
      </w:pPr>
      <w:r>
        <w:t>The EnhancedMemoryInterfaceClient shall request to disassociate the keyfob via EnMemProfilePairingRq(KeyPairing=DisassociateKey)</w:t>
      </w:r>
    </w:p>
    <w:p w:rsidR="00116622" w:rsidRDefault="000D3FD3" w:rsidP="00116622">
      <w:pPr>
        <w:numPr>
          <w:ilvl w:val="1"/>
          <w:numId w:val="524"/>
        </w:numPr>
      </w:pPr>
      <w:r>
        <w:t>The EnhancedMemoryProfileServer shall respond with a successful keyfob disassociation via EnMemKeyPairing_St(KeyP</w:t>
      </w:r>
      <w:r>
        <w:t>airing=KeyDisassociated)</w:t>
      </w:r>
    </w:p>
    <w:p w:rsidR="003A111B" w:rsidRDefault="000D3FD3" w:rsidP="00116622">
      <w:pPr>
        <w:numPr>
          <w:ilvl w:val="1"/>
          <w:numId w:val="524"/>
        </w:numPr>
      </w:pPr>
      <w:r>
        <w:lastRenderedPageBreak/>
        <w:t>The EnhancedMemoryProfileServer shall update the status of PersKeyPairing_St to KeyNotAssociated for the Driver Profile deleted</w:t>
      </w:r>
    </w:p>
    <w:p w:rsidR="00116622" w:rsidRPr="00AC46F0" w:rsidRDefault="000D3FD3" w:rsidP="00116622">
      <w:pPr>
        <w:numPr>
          <w:ilvl w:val="1"/>
          <w:numId w:val="524"/>
        </w:numPr>
      </w:pPr>
      <w:r>
        <w:t xml:space="preserve">If there are more than one profile with keys paired, the </w:t>
      </w:r>
      <w:r w:rsidRPr="007D465A">
        <w:t>EnhancedMemoryInterfaceClient shall repeat ste</w:t>
      </w:r>
      <w:r w:rsidRPr="007D465A">
        <w:t xml:space="preserve">ps 2 and 3 above until all the keyfobs are </w:t>
      </w:r>
      <w:r w:rsidRPr="00AC46F0">
        <w:t>dissociated from all profiles</w:t>
      </w:r>
    </w:p>
    <w:p w:rsidR="00F0050B" w:rsidRPr="00AC46F0" w:rsidRDefault="000D3FD3" w:rsidP="00F0050B">
      <w:pPr>
        <w:numPr>
          <w:ilvl w:val="0"/>
          <w:numId w:val="524"/>
        </w:numPr>
      </w:pPr>
      <w:r w:rsidRPr="00AC46F0">
        <w:t>If a phone is associated to a Driver Profile(s) the following actions shall be performed:</w:t>
      </w:r>
    </w:p>
    <w:p w:rsidR="00F0050B" w:rsidRPr="00AC46F0" w:rsidRDefault="000D3FD3" w:rsidP="00F0050B">
      <w:pPr>
        <w:numPr>
          <w:ilvl w:val="1"/>
          <w:numId w:val="524"/>
        </w:numPr>
      </w:pPr>
      <w:r w:rsidRPr="00AC46F0">
        <w:t>The EnhancedMemoryInterfaceClient shall request to disassociate the phone via EnMemProfilePai</w:t>
      </w:r>
      <w:r w:rsidRPr="00AC46F0">
        <w:t>ringRq(KeyPairing=DisassociatePhone)</w:t>
      </w:r>
    </w:p>
    <w:p w:rsidR="00F0050B" w:rsidRPr="00AC46F0" w:rsidRDefault="000D3FD3" w:rsidP="00F0050B">
      <w:pPr>
        <w:numPr>
          <w:ilvl w:val="1"/>
          <w:numId w:val="524"/>
        </w:numPr>
      </w:pPr>
      <w:r w:rsidRPr="00AC46F0">
        <w:t>The EnhancedMemoryProfileServer shall respond with a successful phone disassociation via EnMemKeyPairing_St(KeyPairing=KeyDisassociated)</w:t>
      </w:r>
    </w:p>
    <w:p w:rsidR="00F0050B" w:rsidRPr="00AC46F0" w:rsidRDefault="000D3FD3" w:rsidP="00F0050B">
      <w:pPr>
        <w:numPr>
          <w:ilvl w:val="1"/>
          <w:numId w:val="524"/>
        </w:numPr>
      </w:pPr>
      <w:r w:rsidRPr="00AC46F0">
        <w:t xml:space="preserve">The EnhancedMemoryProfileServer shall update the status of PersPhonePairing_St to </w:t>
      </w:r>
      <w:r w:rsidRPr="00AC46F0">
        <w:t>NoPhonesAssociated for the Driver Profile deleted</w:t>
      </w:r>
    </w:p>
    <w:p w:rsidR="00F0050B" w:rsidRPr="00AC46F0" w:rsidRDefault="000D3FD3" w:rsidP="00F0050B">
      <w:pPr>
        <w:numPr>
          <w:ilvl w:val="1"/>
          <w:numId w:val="524"/>
        </w:numPr>
      </w:pPr>
      <w:r w:rsidRPr="00AC46F0">
        <w:t>If there are more than one profile with phones paired, the EnhancedMemoryInterfaceClient shall repeat steps 2 and 3 above until all the phones are dissociated from all profiles</w:t>
      </w:r>
    </w:p>
    <w:p w:rsidR="00116622" w:rsidRPr="007D465A" w:rsidRDefault="000D3FD3" w:rsidP="00116622">
      <w:pPr>
        <w:numPr>
          <w:ilvl w:val="0"/>
          <w:numId w:val="524"/>
        </w:numPr>
      </w:pPr>
      <w:r w:rsidRPr="00AC46F0">
        <w:t>The EnhancedMemoryInterfaceCl</w:t>
      </w:r>
      <w:r w:rsidRPr="00AC46F0">
        <w:t>ient shall send a recall request for Vehicle Profile via InfotainmentRecall_Rq(PersIndex</w:t>
      </w:r>
      <w:r w:rsidRPr="007D465A">
        <w:t xml:space="preserve"> = Vehicle)</w:t>
      </w:r>
    </w:p>
    <w:p w:rsidR="000E76E3" w:rsidRPr="007D465A" w:rsidRDefault="000D3FD3" w:rsidP="00116622">
      <w:pPr>
        <w:numPr>
          <w:ilvl w:val="0"/>
          <w:numId w:val="524"/>
        </w:numPr>
      </w:pPr>
      <w:r w:rsidRPr="007D465A">
        <w:t>The EnhancedMemoryInterfaceClient shall OptOut of all profiles and set all active personalities in PersonalityOptIn_St to NotOptedIn</w:t>
      </w:r>
    </w:p>
    <w:p w:rsidR="000E76E3" w:rsidRPr="007D465A" w:rsidRDefault="000D3FD3" w:rsidP="00116622">
      <w:pPr>
        <w:numPr>
          <w:ilvl w:val="0"/>
          <w:numId w:val="524"/>
        </w:numPr>
      </w:pPr>
      <w:r w:rsidRPr="007D465A">
        <w:t>The EnhancedMemoryInter</w:t>
      </w:r>
      <w:r w:rsidRPr="007D465A">
        <w:t>faceClient shall set the Enhanced Memory feature status to Off via EnhancedMemory_St(Status = ProfileOff)</w:t>
      </w:r>
    </w:p>
    <w:p w:rsidR="000E76E3" w:rsidRPr="007D465A" w:rsidRDefault="000D3FD3" w:rsidP="00116622">
      <w:pPr>
        <w:numPr>
          <w:ilvl w:val="0"/>
          <w:numId w:val="524"/>
        </w:numPr>
      </w:pPr>
      <w:r w:rsidRPr="007D465A">
        <w:t>The EnhancedMemoryProfileServer shall send a recall request for Vehicle to the EnhancedMemoryPositionClient via MemoryPosition_St. Note: this step doe</w:t>
      </w:r>
      <w:r w:rsidRPr="007D465A">
        <w:t>s not apply to the EnhancedMemoryInterfaceClient and is don’t care for the EnhancedMemoryInterfaceClient</w:t>
      </w:r>
    </w:p>
    <w:p w:rsidR="000E76E3" w:rsidRPr="007D465A" w:rsidRDefault="000D3FD3" w:rsidP="00116622">
      <w:pPr>
        <w:numPr>
          <w:ilvl w:val="0"/>
          <w:numId w:val="524"/>
        </w:numPr>
      </w:pPr>
      <w:r w:rsidRPr="007D465A">
        <w:t xml:space="preserve">The EnhancedMemoryInterfaceClient shall </w:t>
      </w:r>
      <w:r>
        <w:t xml:space="preserve">send a Factory Reset request to the EnhancedMemoryServers via </w:t>
      </w:r>
      <w:r w:rsidRPr="007D465A">
        <w:t>FactoryReset</w:t>
      </w:r>
      <w:r>
        <w:t>_Rq(Type = Reset)</w:t>
      </w:r>
      <w:r w:rsidRPr="007D465A">
        <w:t xml:space="preserve"> to perform </w:t>
      </w:r>
      <w:r>
        <w:t>M</w:t>
      </w:r>
      <w:r w:rsidRPr="007D465A">
        <w:t xml:space="preserve">aster </w:t>
      </w:r>
      <w:r>
        <w:t>R</w:t>
      </w:r>
      <w:r w:rsidRPr="007D465A">
        <w:t xml:space="preserve">eset </w:t>
      </w:r>
      <w:r>
        <w:t xml:space="preserve">on the EnhancedMemoryServers that support Master Reset (ex. AHU resets </w:t>
      </w:r>
      <w:r w:rsidRPr="007D465A">
        <w:t>SDARS presets</w:t>
      </w:r>
      <w:r>
        <w:t xml:space="preserve"> - see SDARS SPSS  for details). If the EnhancedMemoryServer supports FactoryReset_Rq, all profiles shall reset (ex. SDARS presets reset for all profiles).</w:t>
      </w:r>
    </w:p>
    <w:p w:rsidR="00AF1FDE" w:rsidRDefault="000D3FD3" w:rsidP="00116622">
      <w:pPr>
        <w:numPr>
          <w:ilvl w:val="0"/>
          <w:numId w:val="524"/>
        </w:numPr>
      </w:pPr>
      <w:r>
        <w:t>The Enhance</w:t>
      </w:r>
      <w:r>
        <w:t xml:space="preserve">dMemoryInterfaceClient performs a reboot for Master Reset following </w:t>
      </w:r>
      <w:r w:rsidRPr="00824EAE">
        <w:rPr>
          <w:u w:val="single"/>
        </w:rPr>
        <w:t>VS-FUN-REQ-025341-Master Reset to Factory Defaults</w:t>
      </w:r>
      <w:r>
        <w:t>).</w:t>
      </w:r>
    </w:p>
    <w:p w:rsidR="00914286" w:rsidRPr="007D465A" w:rsidRDefault="000D3FD3" w:rsidP="00AF1FDE">
      <w:pPr>
        <w:numPr>
          <w:ilvl w:val="1"/>
          <w:numId w:val="524"/>
        </w:numPr>
      </w:pPr>
      <w:r>
        <w:t>Note: the EnhancedMemoryInterfaceClient/Infotainment System Master shall send the FactoryReset_Rq before shutting down the Infotainment</w:t>
      </w:r>
      <w:r>
        <w:t xml:space="preserve"> System (i.e. sends FactoryReset_Rq(Type = Reset) while HMI_HMIMode_St = On).</w:t>
      </w:r>
    </w:p>
    <w:p w:rsidR="004563AC" w:rsidRDefault="000D3FD3" w:rsidP="004563AC">
      <w:pPr>
        <w:rPr>
          <w:u w:val="single"/>
        </w:rPr>
      </w:pPr>
    </w:p>
    <w:p w:rsidR="004563AC" w:rsidRPr="00824EAE" w:rsidRDefault="000D3FD3" w:rsidP="004563AC">
      <w:pPr>
        <w:rPr>
          <w:u w:val="single"/>
        </w:rPr>
      </w:pPr>
      <w:r w:rsidRPr="004563AC">
        <w:t xml:space="preserve">Reference sequence diagram </w:t>
      </w:r>
      <w:r>
        <w:rPr>
          <w:u w:val="single"/>
        </w:rPr>
        <w:t>ENMEM-SD-REQ-197509-Master Reset</w:t>
      </w:r>
      <w:r w:rsidRPr="004563AC">
        <w:t xml:space="preserve"> for details</w:t>
      </w:r>
    </w:p>
    <w:p w:rsidR="0046553F" w:rsidRPr="0046553F" w:rsidRDefault="0046553F" w:rsidP="0046553F">
      <w:pPr>
        <w:pStyle w:val="Heading4"/>
        <w:rPr>
          <w:b w:val="0"/>
          <w:u w:val="single"/>
        </w:rPr>
      </w:pPr>
      <w:r w:rsidRPr="0046553F">
        <w:rPr>
          <w:b w:val="0"/>
          <w:u w:val="single"/>
        </w:rPr>
        <w:t>VS-SR-REQ-362537/A-Master Reset Setting when MyKey is active</w:t>
      </w:r>
    </w:p>
    <w:p w:rsidR="00DA62AF" w:rsidRPr="00DA62AF" w:rsidRDefault="000D3FD3" w:rsidP="00DA62AF">
      <w:pPr>
        <w:rPr>
          <w:rFonts w:cs="Arial"/>
        </w:rPr>
      </w:pPr>
      <w:r w:rsidRPr="00DA62AF">
        <w:rPr>
          <w:rFonts w:cs="Arial"/>
        </w:rPr>
        <w:t>The Vehi</w:t>
      </w:r>
      <w:r w:rsidRPr="00DA62AF">
        <w:rPr>
          <w:rFonts w:cs="Arial"/>
        </w:rPr>
        <w:t>cle Settings Master Reset Client shall not perform a Master Reset when MyKey is active</w:t>
      </w:r>
      <w:r>
        <w:rPr>
          <w:rFonts w:cs="Arial"/>
        </w:rPr>
        <w:t xml:space="preserve"> (ie IgnKeyType_D_Actl = Key_In_Ign_MyKey)</w:t>
      </w:r>
      <w:r w:rsidRPr="00DA62AF">
        <w:rPr>
          <w:rFonts w:cs="Arial"/>
        </w:rPr>
        <w:t>.</w:t>
      </w:r>
    </w:p>
    <w:p w:rsidR="00DA62AF" w:rsidRPr="00DA62AF" w:rsidRDefault="000D3FD3" w:rsidP="00DA62AF">
      <w:pPr>
        <w:rPr>
          <w:rFonts w:cs="Arial"/>
        </w:rPr>
      </w:pPr>
    </w:p>
    <w:p w:rsidR="00DA62AF" w:rsidRDefault="000D3FD3" w:rsidP="00DA62AF">
      <w:pPr>
        <w:rPr>
          <w:rFonts w:cs="Arial"/>
        </w:rPr>
      </w:pPr>
      <w:r w:rsidRPr="00DA62AF">
        <w:rPr>
          <w:rFonts w:cs="Arial"/>
        </w:rPr>
        <w:t xml:space="preserve">When a MyKey is active the Master Reset setting shall be greyed out or not visible.  See HMI specs for details.  </w:t>
      </w:r>
    </w:p>
    <w:p w:rsidR="00A75595" w:rsidRDefault="000D3FD3" w:rsidP="00DA62AF">
      <w:pPr>
        <w:rPr>
          <w:rFonts w:cs="Arial"/>
        </w:rPr>
      </w:pPr>
    </w:p>
    <w:p w:rsidR="00A75595" w:rsidRDefault="000D3FD3" w:rsidP="00DA62AF">
      <w:pPr>
        <w:rPr>
          <w:rFonts w:cs="Arial"/>
        </w:rPr>
      </w:pPr>
      <w:r>
        <w:rPr>
          <w:rFonts w:cs="Arial"/>
        </w:rPr>
        <w:t>If the Ign</w:t>
      </w:r>
      <w:r>
        <w:rPr>
          <w:rFonts w:cs="Arial"/>
        </w:rPr>
        <w:t>KeyType_D_Actl is not on the bus when ignition does not equal Run (ex Acc, Delay Acc, extended play) then assume the last signal state received.</w:t>
      </w:r>
    </w:p>
    <w:p w:rsidR="00DA62AF" w:rsidRPr="00DA62AF" w:rsidRDefault="000D3FD3" w:rsidP="00DA62AF">
      <w:pPr>
        <w:rPr>
          <w:rFonts w:cs="Arial"/>
        </w:rPr>
      </w:pPr>
    </w:p>
    <w:p w:rsidR="00DA62AF" w:rsidRPr="00DA62AF" w:rsidRDefault="000D3FD3" w:rsidP="00DA62AF">
      <w:pPr>
        <w:autoSpaceDE w:val="0"/>
        <w:autoSpaceDN w:val="0"/>
        <w:adjustRightInd w:val="0"/>
        <w:rPr>
          <w:rFonts w:eastAsiaTheme="minorHAnsi" w:cs="Arial"/>
          <w:b/>
          <w:bCs/>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4"/>
        <w:gridCol w:w="3081"/>
        <w:gridCol w:w="900"/>
        <w:gridCol w:w="3690"/>
      </w:tblGrid>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b/>
              </w:rPr>
            </w:pPr>
            <w:r w:rsidRPr="00DA62AF">
              <w:rPr>
                <w:rFonts w:cs="Arial"/>
                <w:b/>
              </w:rPr>
              <w:t>Signal Name</w:t>
            </w: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b/>
              </w:rPr>
            </w:pPr>
            <w:r w:rsidRPr="00DA62AF">
              <w:rPr>
                <w:rFonts w:cs="Arial"/>
                <w:b/>
              </w:rPr>
              <w:t>Encodings</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b/>
              </w:rPr>
            </w:pPr>
            <w:r w:rsidRPr="00DA62AF">
              <w:rPr>
                <w:rFonts w:cs="Arial"/>
                <w:b/>
              </w:rPr>
              <w:t>Value</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b/>
              </w:rPr>
            </w:pPr>
            <w:r w:rsidRPr="00DA62AF">
              <w:rPr>
                <w:rFonts w:cs="Arial"/>
                <w:b/>
              </w:rPr>
              <w:t>Description</w:t>
            </w: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Pr>
                <w:rFonts w:cs="Arial"/>
              </w:rPr>
              <w:t>IgnKeyType_D_Actl</w:t>
            </w: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Type of key that is in the ignition</w:t>
            </w: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DA62AF"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Key</w:t>
            </w:r>
            <w:r>
              <w:rPr>
                <w:rFonts w:cs="Arial"/>
              </w:rPr>
              <w:t>_</w:t>
            </w:r>
            <w:r w:rsidRPr="00DA62AF">
              <w:rPr>
                <w:rFonts w:cs="Arial"/>
              </w:rPr>
              <w:t>Read</w:t>
            </w:r>
            <w:r>
              <w:rPr>
                <w:rFonts w:cs="Arial"/>
              </w:rPr>
              <w:t>_</w:t>
            </w:r>
            <w:r w:rsidRPr="00DA62AF">
              <w:rPr>
                <w:rFonts w:cs="Arial"/>
              </w:rPr>
              <w:t>In</w:t>
            </w:r>
            <w:r>
              <w:rPr>
                <w:rFonts w:cs="Arial"/>
              </w:rPr>
              <w:t>_</w:t>
            </w:r>
            <w:r w:rsidRPr="00DA62AF">
              <w:rPr>
                <w:rFonts w:cs="Arial"/>
              </w:rPr>
              <w:t>Progress</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0x0</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Key(s) will be read now</w:t>
            </w: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DA62AF"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Standard</w:t>
            </w:r>
            <w:r>
              <w:rPr>
                <w:rFonts w:cs="Arial"/>
              </w:rPr>
              <w:t>_</w:t>
            </w:r>
            <w:r w:rsidRPr="00DA62AF">
              <w:rPr>
                <w:rFonts w:cs="Arial"/>
              </w:rPr>
              <w:t>Key</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0x1</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Admin (full) mode</w:t>
            </w: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DA62AF"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Key</w:t>
            </w:r>
            <w:r>
              <w:rPr>
                <w:rFonts w:cs="Arial"/>
              </w:rPr>
              <w:t>_</w:t>
            </w:r>
            <w:r w:rsidRPr="00DA62AF">
              <w:rPr>
                <w:rFonts w:cs="Arial"/>
              </w:rPr>
              <w:t>In</w:t>
            </w:r>
            <w:r>
              <w:rPr>
                <w:rFonts w:cs="Arial"/>
              </w:rPr>
              <w:t>_</w:t>
            </w:r>
            <w:r w:rsidRPr="00DA62AF">
              <w:rPr>
                <w:rFonts w:cs="Arial"/>
              </w:rPr>
              <w:t>Ign</w:t>
            </w:r>
            <w:r>
              <w:rPr>
                <w:rFonts w:cs="Arial"/>
              </w:rPr>
              <w:t>_</w:t>
            </w:r>
            <w:r w:rsidRPr="00DA62AF">
              <w:rPr>
                <w:rFonts w:cs="Arial"/>
              </w:rPr>
              <w:t>MyKey</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0x2</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MyKey restricted mode</w:t>
            </w:r>
          </w:p>
        </w:tc>
      </w:tr>
      <w:tr w:rsidR="00C71193"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C71193"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tcPr>
          <w:p w:rsidR="00C71193" w:rsidRPr="00DA62AF" w:rsidRDefault="000D3FD3">
            <w:pPr>
              <w:spacing w:line="276" w:lineRule="auto"/>
              <w:jc w:val="center"/>
              <w:rPr>
                <w:rFonts w:cs="Arial"/>
              </w:rPr>
            </w:pPr>
            <w:r>
              <w:rPr>
                <w:rFonts w:cs="Arial"/>
              </w:rPr>
              <w:t>Key_Not_Prgm_Read_Failure</w:t>
            </w:r>
          </w:p>
        </w:tc>
        <w:tc>
          <w:tcPr>
            <w:tcW w:w="900" w:type="dxa"/>
            <w:tcBorders>
              <w:top w:val="single" w:sz="4" w:space="0" w:color="auto"/>
              <w:left w:val="single" w:sz="4" w:space="0" w:color="auto"/>
              <w:bottom w:val="single" w:sz="4" w:space="0" w:color="auto"/>
              <w:right w:val="single" w:sz="4" w:space="0" w:color="auto"/>
            </w:tcBorders>
          </w:tcPr>
          <w:p w:rsidR="00C71193" w:rsidRPr="00DA62AF" w:rsidRDefault="000D3FD3">
            <w:pPr>
              <w:spacing w:line="276" w:lineRule="auto"/>
              <w:jc w:val="center"/>
              <w:rPr>
                <w:rFonts w:cs="Arial"/>
              </w:rPr>
            </w:pPr>
            <w:r>
              <w:rPr>
                <w:rFonts w:cs="Arial"/>
              </w:rPr>
              <w:t>0x3</w:t>
            </w:r>
          </w:p>
        </w:tc>
        <w:tc>
          <w:tcPr>
            <w:tcW w:w="3690" w:type="dxa"/>
            <w:tcBorders>
              <w:top w:val="single" w:sz="4" w:space="0" w:color="auto"/>
              <w:left w:val="single" w:sz="4" w:space="0" w:color="auto"/>
              <w:bottom w:val="single" w:sz="4" w:space="0" w:color="auto"/>
              <w:right w:val="single" w:sz="4" w:space="0" w:color="auto"/>
            </w:tcBorders>
          </w:tcPr>
          <w:p w:rsidR="00C71193" w:rsidRPr="00DA62AF" w:rsidRDefault="000D3FD3">
            <w:pPr>
              <w:spacing w:line="276" w:lineRule="auto"/>
              <w:rPr>
                <w:rFonts w:cs="Arial"/>
              </w:rPr>
            </w:pP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DA62AF"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Unknown</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0xE</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Disable MyKey System mode</w:t>
            </w:r>
          </w:p>
        </w:tc>
      </w:tr>
      <w:tr w:rsidR="00DA62AF" w:rsidRPr="00DA62AF" w:rsidTr="00C71193">
        <w:trPr>
          <w:jc w:val="center"/>
        </w:trPr>
        <w:tc>
          <w:tcPr>
            <w:tcW w:w="2314" w:type="dxa"/>
            <w:tcBorders>
              <w:top w:val="single" w:sz="4" w:space="0" w:color="auto"/>
              <w:left w:val="single" w:sz="4" w:space="0" w:color="auto"/>
              <w:bottom w:val="single" w:sz="4" w:space="0" w:color="auto"/>
              <w:right w:val="single" w:sz="4" w:space="0" w:color="auto"/>
            </w:tcBorders>
          </w:tcPr>
          <w:p w:rsidR="00DA62AF" w:rsidRPr="00DA62AF" w:rsidRDefault="000D3FD3">
            <w:pPr>
              <w:spacing w:line="276" w:lineRule="auto"/>
              <w:rPr>
                <w:rFonts w:cs="Arial"/>
              </w:rPr>
            </w:pPr>
          </w:p>
        </w:tc>
        <w:tc>
          <w:tcPr>
            <w:tcW w:w="3081"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Invalid</w:t>
            </w:r>
          </w:p>
        </w:tc>
        <w:tc>
          <w:tcPr>
            <w:tcW w:w="90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jc w:val="center"/>
              <w:rPr>
                <w:rFonts w:cs="Arial"/>
              </w:rPr>
            </w:pPr>
            <w:r w:rsidRPr="00DA62AF">
              <w:rPr>
                <w:rFonts w:cs="Arial"/>
              </w:rPr>
              <w:t>0xF</w:t>
            </w:r>
          </w:p>
        </w:tc>
        <w:tc>
          <w:tcPr>
            <w:tcW w:w="3690" w:type="dxa"/>
            <w:tcBorders>
              <w:top w:val="single" w:sz="4" w:space="0" w:color="auto"/>
              <w:left w:val="single" w:sz="4" w:space="0" w:color="auto"/>
              <w:bottom w:val="single" w:sz="4" w:space="0" w:color="auto"/>
              <w:right w:val="single" w:sz="4" w:space="0" w:color="auto"/>
            </w:tcBorders>
            <w:hideMark/>
          </w:tcPr>
          <w:p w:rsidR="00DA62AF" w:rsidRPr="00DA62AF" w:rsidRDefault="000D3FD3">
            <w:pPr>
              <w:spacing w:line="276" w:lineRule="auto"/>
              <w:rPr>
                <w:rFonts w:cs="Arial"/>
              </w:rPr>
            </w:pPr>
            <w:r w:rsidRPr="00DA62AF">
              <w:rPr>
                <w:rFonts w:cs="Arial"/>
              </w:rPr>
              <w:t>Initial value</w:t>
            </w:r>
          </w:p>
        </w:tc>
      </w:tr>
    </w:tbl>
    <w:p w:rsidR="00DA62AF" w:rsidRPr="00DA62AF" w:rsidRDefault="000D3FD3" w:rsidP="00DA62AF">
      <w:pPr>
        <w:rPr>
          <w:rFonts w:cs="Arial"/>
        </w:rPr>
      </w:pPr>
    </w:p>
    <w:p w:rsidR="00500605" w:rsidRPr="00DA62AF" w:rsidRDefault="000D3FD3" w:rsidP="00500605">
      <w:pPr>
        <w:rPr>
          <w:rFonts w:cs="Arial"/>
        </w:rPr>
      </w:pPr>
    </w:p>
    <w:p w:rsidR="00406F39" w:rsidRDefault="000D3FD3" w:rsidP="0046553F">
      <w:pPr>
        <w:pStyle w:val="Heading3"/>
      </w:pPr>
      <w:bookmarkStart w:id="1044" w:name="_Toc33533838"/>
      <w:r>
        <w:lastRenderedPageBreak/>
        <w:t>White Box Views</w:t>
      </w:r>
      <w:bookmarkEnd w:id="1044"/>
    </w:p>
    <w:p w:rsidR="00406F39" w:rsidRDefault="000D3FD3" w:rsidP="0046553F">
      <w:pPr>
        <w:pStyle w:val="Heading4"/>
      </w:pPr>
      <w:r>
        <w:t>VS-ACT-REQ-025151/A-Master Reset (TcSE ROIN-296296-1)</w:t>
      </w:r>
    </w:p>
    <w:p w:rsidR="00406F39" w:rsidRPr="00F8674E" w:rsidRDefault="000D3FD3" w:rsidP="00406F39">
      <w:pPr>
        <w:rPr>
          <w:b/>
          <w:sz w:val="16"/>
          <w:szCs w:val="16"/>
        </w:rPr>
      </w:pPr>
      <w:r w:rsidRPr="00F8674E">
        <w:rPr>
          <w:b/>
          <w:sz w:val="16"/>
          <w:szCs w:val="16"/>
        </w:rPr>
        <w:t>Linked Elements</w:t>
      </w:r>
    </w:p>
    <w:p w:rsidR="007C3C8E" w:rsidRPr="00F8674E" w:rsidRDefault="000D3FD3" w:rsidP="007C3C8E">
      <w:pPr>
        <w:rPr>
          <w:sz w:val="16"/>
          <w:szCs w:val="16"/>
        </w:rPr>
      </w:pPr>
      <w:r w:rsidRPr="00F8674E">
        <w:rPr>
          <w:sz w:val="16"/>
          <w:szCs w:val="16"/>
        </w:rPr>
        <w:t>VS-SD-REQ-025366/A-Master Reset (TcSE ROIN-296298)</w:t>
      </w:r>
    </w:p>
    <w:p w:rsidR="00406F39" w:rsidRPr="00760C18" w:rsidRDefault="000D3FD3" w:rsidP="00D006E5">
      <w:pPr>
        <w:pStyle w:val="BoldText"/>
      </w:pPr>
      <w:r w:rsidRPr="00760C18">
        <w:t>Activity Diagram</w:t>
      </w:r>
    </w:p>
    <w:p w:rsidR="00286B24" w:rsidRDefault="000D3FD3" w:rsidP="0046553F">
      <w:pPr>
        <w:jc w:val="center"/>
      </w:pPr>
      <w:r>
        <w:rPr>
          <w:noProof/>
        </w:rPr>
        <w:drawing>
          <wp:inline distT="0" distB="0" distL="0" distR="0">
            <wp:extent cx="5476875" cy="4876800"/>
            <wp:effectExtent l="0" t="0" r="9525" b="0"/>
            <wp:docPr id="3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476875" cy="4876800"/>
                    </a:xfrm>
                    <a:prstGeom prst="rect">
                      <a:avLst/>
                    </a:prstGeom>
                    <a:noFill/>
                    <a:ln w="9525">
                      <a:noFill/>
                      <a:miter lim="800000"/>
                      <a:headEnd/>
                      <a:tailEnd/>
                    </a:ln>
                  </pic:spPr>
                </pic:pic>
              </a:graphicData>
            </a:graphic>
          </wp:inline>
        </w:drawing>
      </w:r>
    </w:p>
    <w:p w:rsidR="00406F39" w:rsidRDefault="000D3FD3" w:rsidP="0046553F">
      <w:pPr>
        <w:pStyle w:val="Heading4"/>
      </w:pPr>
      <w:r>
        <w:t>VS-SD-REQ-025366/A-Master Reset (TcSE ROIN-296298)</w:t>
      </w:r>
    </w:p>
    <w:p w:rsidR="00406F39" w:rsidRPr="00760C18" w:rsidRDefault="000D3FD3" w:rsidP="00D006E5">
      <w:pPr>
        <w:pStyle w:val="BoldText"/>
      </w:pPr>
      <w:r w:rsidRPr="00760C18">
        <w:t>Scenarios</w:t>
      </w:r>
    </w:p>
    <w:p w:rsidR="00406F39" w:rsidRPr="00760C18" w:rsidRDefault="000D3FD3" w:rsidP="0046553F">
      <w:pPr>
        <w:pStyle w:val="BoldText"/>
        <w:ind w:left="720"/>
      </w:pPr>
      <w:r w:rsidRPr="00760C18">
        <w:t>Normal Usage</w:t>
      </w:r>
    </w:p>
    <w:p w:rsidR="00286B24" w:rsidRDefault="000D3FD3">
      <w:pPr>
        <w:ind w:left="720"/>
        <w:rPr>
          <w:rFonts w:cs="Arial"/>
          <w:szCs w:val="20"/>
        </w:rPr>
      </w:pPr>
      <w:r>
        <w:rPr>
          <w:rFonts w:cs="Arial"/>
          <w:szCs w:val="20"/>
        </w:rPr>
        <w:t>User requests {Master Reset} via the HMI.</w:t>
      </w:r>
    </w:p>
    <w:p w:rsidR="00406F39" w:rsidRPr="00760C18" w:rsidRDefault="000D3FD3" w:rsidP="00D006E5">
      <w:pPr>
        <w:pStyle w:val="BoldText"/>
      </w:pPr>
      <w:r w:rsidRPr="00760C18">
        <w:t>Co</w:t>
      </w:r>
      <w:r w:rsidRPr="00760C18">
        <w:t>nstraints</w:t>
      </w:r>
    </w:p>
    <w:p w:rsidR="00406F39" w:rsidRPr="00760C18" w:rsidRDefault="000D3FD3" w:rsidP="0046553F">
      <w:pPr>
        <w:pStyle w:val="BoldText"/>
        <w:ind w:left="720"/>
      </w:pPr>
      <w:r w:rsidRPr="00760C18">
        <w:t>Pre-condition</w:t>
      </w:r>
    </w:p>
    <w:p w:rsidR="00286B24" w:rsidRDefault="000D3FD3">
      <w:pPr>
        <w:ind w:left="720"/>
        <w:rPr>
          <w:rFonts w:cs="Arial"/>
          <w:szCs w:val="20"/>
        </w:rPr>
      </w:pPr>
      <w:r>
        <w:rPr>
          <w:rStyle w:val="spelle"/>
          <w:rFonts w:cs="Arial"/>
          <w:szCs w:val="20"/>
        </w:rPr>
        <w:t>CenterStack</w:t>
      </w:r>
      <w:r>
        <w:rPr>
          <w:rFonts w:cs="Arial"/>
          <w:szCs w:val="20"/>
        </w:rPr>
        <w:t xml:space="preserve"> is On.</w:t>
      </w:r>
    </w:p>
    <w:p w:rsidR="00286B24" w:rsidRDefault="00286B24">
      <w:pPr>
        <w:ind w:left="720"/>
        <w:rPr>
          <w:rFonts w:cs="Arial"/>
          <w:szCs w:val="20"/>
        </w:rPr>
      </w:pPr>
    </w:p>
    <w:p w:rsidR="00406F39" w:rsidRPr="00760C18" w:rsidRDefault="000D3FD3" w:rsidP="0046553F">
      <w:pPr>
        <w:pStyle w:val="BoldText"/>
        <w:ind w:left="720"/>
      </w:pPr>
      <w:r w:rsidRPr="00760C18">
        <w:t>Post-condition</w:t>
      </w:r>
    </w:p>
    <w:p w:rsidR="00286B24" w:rsidRDefault="000D3FD3">
      <w:pPr>
        <w:ind w:left="720"/>
        <w:rPr>
          <w:rFonts w:cs="Arial"/>
          <w:szCs w:val="20"/>
        </w:rPr>
      </w:pPr>
      <w:r>
        <w:rPr>
          <w:rFonts w:cs="Arial"/>
          <w:szCs w:val="20"/>
        </w:rPr>
        <w:t xml:space="preserve">Requested Restore is completed. </w:t>
      </w:r>
    </w:p>
    <w:p w:rsidR="00406F39" w:rsidRPr="00760C18" w:rsidRDefault="000D3FD3" w:rsidP="00D006E5">
      <w:pPr>
        <w:pStyle w:val="BoldText"/>
      </w:pPr>
      <w:r w:rsidRPr="00760C18">
        <w:lastRenderedPageBreak/>
        <w:t>Sequence Diagram</w:t>
      </w:r>
    </w:p>
    <w:p w:rsidR="00286B24" w:rsidRDefault="000D3FD3" w:rsidP="0046553F">
      <w:pPr>
        <w:jc w:val="center"/>
      </w:pPr>
      <w:r>
        <w:rPr>
          <w:noProof/>
        </w:rPr>
        <w:drawing>
          <wp:inline distT="0" distB="0" distL="0" distR="0">
            <wp:extent cx="5476875" cy="2905125"/>
            <wp:effectExtent l="0" t="0" r="9525" b="9525"/>
            <wp:docPr id="4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76875" cy="2905125"/>
                    </a:xfrm>
                    <a:prstGeom prst="rect">
                      <a:avLst/>
                    </a:prstGeom>
                    <a:noFill/>
                    <a:ln w="9525">
                      <a:noFill/>
                      <a:miter lim="800000"/>
                      <a:headEnd/>
                      <a:tailEnd/>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045" w:name="_Toc33533839"/>
      <w:r w:rsidRPr="00B9479B">
        <w:lastRenderedPageBreak/>
        <w:t>VS-FUN-REQ-096818/D-Set Valet Mode</w:t>
      </w:r>
      <w:bookmarkEnd w:id="1045"/>
    </w:p>
    <w:p w:rsidR="00406F39" w:rsidRDefault="000D3FD3" w:rsidP="0046553F">
      <w:pPr>
        <w:pStyle w:val="Heading3"/>
      </w:pPr>
      <w:bookmarkStart w:id="1046" w:name="_Toc33533840"/>
      <w:r>
        <w:t>Interface Requirement - Valet Mode</w:t>
      </w:r>
      <w:bookmarkEnd w:id="1046"/>
    </w:p>
    <w:p w:rsidR="00406F39" w:rsidRDefault="000D3FD3" w:rsidP="0046553F">
      <w:pPr>
        <w:pStyle w:val="Heading4"/>
      </w:pPr>
      <w:r w:rsidRPr="00B9479B">
        <w:t>MD-REQ-097285/C-ValetMode_St</w:t>
      </w:r>
    </w:p>
    <w:p w:rsidR="00674EF3" w:rsidRPr="00FF6B4E" w:rsidRDefault="000D3FD3">
      <w:pPr>
        <w:rPr>
          <w:rFonts w:cs="Arial"/>
        </w:rPr>
      </w:pPr>
      <w:r w:rsidRPr="00FF6B4E">
        <w:rPr>
          <w:rFonts w:cs="Arial"/>
          <w:b/>
        </w:rPr>
        <w:t xml:space="preserve">Message </w:t>
      </w:r>
      <w:r w:rsidRPr="00FF6B4E">
        <w:rPr>
          <w:rFonts w:cs="Arial"/>
          <w:b/>
        </w:rPr>
        <w:t>Type:</w:t>
      </w:r>
      <w:r w:rsidRPr="00FF6B4E">
        <w:rPr>
          <w:rFonts w:cs="Arial"/>
        </w:rPr>
        <w:t xml:space="preserve">  Status</w:t>
      </w:r>
    </w:p>
    <w:p w:rsidR="00674EF3" w:rsidRPr="00FF6B4E" w:rsidRDefault="000D3FD3">
      <w:pPr>
        <w:rPr>
          <w:rFonts w:cs="Arial"/>
        </w:rPr>
      </w:pPr>
    </w:p>
    <w:p w:rsidR="00674EF3" w:rsidRPr="00FF6B4E" w:rsidRDefault="000D3FD3">
      <w:pPr>
        <w:rPr>
          <w:rFonts w:cs="Arial"/>
        </w:rPr>
      </w:pPr>
      <w:r w:rsidRPr="00FF6B4E">
        <w:rPr>
          <w:rFonts w:cs="Arial"/>
        </w:rPr>
        <w:t>Signal used to indicate the Valet Mode Status.</w:t>
      </w:r>
    </w:p>
    <w:p w:rsidR="00FF6B4E" w:rsidRPr="00FF6B4E"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FF6B4E" w:rsidRPr="00FF6B4E" w:rsidTr="00FF6B4E">
        <w:trPr>
          <w:jc w:val="center"/>
        </w:trPr>
        <w:tc>
          <w:tcPr>
            <w:tcW w:w="2234"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rsidR="00FF6B4E" w:rsidRPr="00FF6B4E" w:rsidRDefault="000D3FD3">
            <w:pPr>
              <w:spacing w:line="276" w:lineRule="auto"/>
              <w:rPr>
                <w:rFonts w:cs="Arial"/>
                <w:b/>
              </w:rPr>
            </w:pPr>
            <w:r w:rsidRPr="00FF6B4E">
              <w:rPr>
                <w:rFonts w:cs="Arial"/>
                <w:b/>
              </w:rPr>
              <w:t>Description</w:t>
            </w:r>
          </w:p>
        </w:tc>
      </w:tr>
      <w:tr w:rsidR="00FF6B4E" w:rsidRPr="00FF6B4E" w:rsidTr="00FF6B4E">
        <w:trPr>
          <w:jc w:val="center"/>
        </w:trPr>
        <w:tc>
          <w:tcPr>
            <w:tcW w:w="2234" w:type="dxa"/>
            <w:vMerge w:val="restart"/>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ValetMode_St</w:t>
            </w: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Invalid / Null</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0x0</w:t>
            </w:r>
          </w:p>
        </w:tc>
        <w:tc>
          <w:tcPr>
            <w:tcW w:w="4056" w:type="dxa"/>
            <w:tcBorders>
              <w:top w:val="single" w:sz="4" w:space="0" w:color="auto"/>
              <w:left w:val="single" w:sz="4" w:space="0" w:color="auto"/>
              <w:bottom w:val="single" w:sz="4" w:space="0" w:color="auto"/>
              <w:right w:val="single" w:sz="4" w:space="0" w:color="auto"/>
            </w:tcBorders>
            <w:vAlign w:val="center"/>
          </w:tcPr>
          <w:p w:rsidR="00FF6B4E" w:rsidRPr="00FF6B4E" w:rsidRDefault="000D3FD3">
            <w:pPr>
              <w:autoSpaceDE w:val="0"/>
              <w:autoSpaceDN w:val="0"/>
              <w:adjustRightInd w:val="0"/>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0x1</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0x2</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r w:rsidR="00FF6B4E" w:rsidRPr="00FF6B4E" w:rsidTr="00FF6B4E">
        <w:trPr>
          <w:jc w:val="center"/>
        </w:trPr>
        <w:tc>
          <w:tcPr>
            <w:tcW w:w="2234" w:type="dxa"/>
            <w:vMerge/>
            <w:tcBorders>
              <w:top w:val="single" w:sz="4" w:space="0" w:color="auto"/>
              <w:left w:val="single" w:sz="4" w:space="0" w:color="auto"/>
              <w:bottom w:val="single" w:sz="4" w:space="0" w:color="auto"/>
              <w:right w:val="single" w:sz="4" w:space="0" w:color="auto"/>
            </w:tcBorders>
            <w:vAlign w:val="center"/>
          </w:tcPr>
          <w:p w:rsidR="00FF6B4E" w:rsidRPr="00FF6B4E" w:rsidRDefault="000D3FD3">
            <w:pPr>
              <w:rPr>
                <w:rFonts w:cs="Arial"/>
              </w:rPr>
            </w:pPr>
          </w:p>
        </w:tc>
        <w:tc>
          <w:tcPr>
            <w:tcW w:w="2424"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r>
              <w:rPr>
                <w:rFonts w:cs="Arial"/>
              </w:rPr>
              <w:t>0x3</w:t>
            </w:r>
          </w:p>
        </w:tc>
        <w:tc>
          <w:tcPr>
            <w:tcW w:w="4056" w:type="dxa"/>
            <w:tcBorders>
              <w:top w:val="single" w:sz="4" w:space="0" w:color="auto"/>
              <w:left w:val="single" w:sz="4" w:space="0" w:color="auto"/>
              <w:bottom w:val="single" w:sz="4" w:space="0" w:color="auto"/>
              <w:right w:val="single" w:sz="4" w:space="0" w:color="auto"/>
            </w:tcBorders>
          </w:tcPr>
          <w:p w:rsidR="00FF6B4E" w:rsidRPr="00FF6B4E" w:rsidRDefault="000D3FD3">
            <w:pPr>
              <w:spacing w:line="276" w:lineRule="auto"/>
              <w:rPr>
                <w:rFonts w:cs="Arial"/>
              </w:rPr>
            </w:pPr>
          </w:p>
        </w:tc>
      </w:tr>
    </w:tbl>
    <w:p w:rsidR="00FF6B4E" w:rsidRPr="00FF6B4E" w:rsidRDefault="000D3FD3">
      <w:pPr>
        <w:rPr>
          <w:rFonts w:cs="Arial"/>
        </w:rPr>
      </w:pPr>
    </w:p>
    <w:p w:rsidR="00406F39" w:rsidRDefault="000D3FD3" w:rsidP="0046553F">
      <w:pPr>
        <w:pStyle w:val="Heading3"/>
      </w:pPr>
      <w:bookmarkStart w:id="1047" w:name="_Toc33533841"/>
      <w:r>
        <w:t>Use Cases</w:t>
      </w:r>
      <w:bookmarkEnd w:id="1047"/>
    </w:p>
    <w:p w:rsidR="00406F39" w:rsidRDefault="000D3FD3" w:rsidP="0046553F">
      <w:pPr>
        <w:pStyle w:val="Heading4"/>
      </w:pPr>
      <w:r>
        <w:t>VS-UC-REQ-096810/B-Enable/Disable Valet Mode</w:t>
      </w:r>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015"/>
      </w:tblGrid>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Actors</w:t>
            </w:r>
          </w:p>
        </w:tc>
        <w:tc>
          <w:tcPr>
            <w:tcW w:w="7015" w:type="dxa"/>
            <w:tcBorders>
              <w:top w:val="single" w:sz="4" w:space="0" w:color="auto"/>
              <w:left w:val="single" w:sz="4" w:space="0" w:color="auto"/>
              <w:bottom w:val="single" w:sz="4" w:space="0" w:color="auto"/>
              <w:right w:val="single" w:sz="4" w:space="0" w:color="auto"/>
            </w:tcBorders>
            <w:hideMark/>
          </w:tcPr>
          <w:p w:rsidR="006C0ADC" w:rsidRDefault="000D3FD3">
            <w:pPr>
              <w:rPr>
                <w:rFonts w:cs="Arial"/>
              </w:rPr>
            </w:pPr>
            <w:r>
              <w:rPr>
                <w:rFonts w:cs="Arial"/>
              </w:rPr>
              <w:t>Veh</w:t>
            </w:r>
            <w:r>
              <w:rPr>
                <w:rFonts w:cs="Arial"/>
              </w:rPr>
              <w:t>icle Occupant</w:t>
            </w:r>
          </w:p>
        </w:tc>
      </w:tr>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Pre-conditions</w:t>
            </w:r>
          </w:p>
        </w:tc>
        <w:tc>
          <w:tcPr>
            <w:tcW w:w="7015" w:type="dxa"/>
            <w:tcBorders>
              <w:top w:val="single" w:sz="4" w:space="0" w:color="auto"/>
              <w:left w:val="single" w:sz="4" w:space="0" w:color="auto"/>
              <w:bottom w:val="single" w:sz="4" w:space="0" w:color="auto"/>
              <w:right w:val="single" w:sz="4" w:space="0" w:color="auto"/>
            </w:tcBorders>
            <w:hideMark/>
          </w:tcPr>
          <w:p w:rsidR="006C0ADC" w:rsidRDefault="000D3FD3">
            <w:pPr>
              <w:rPr>
                <w:rFonts w:cs="Arial"/>
              </w:rPr>
            </w:pPr>
            <w:r>
              <w:rPr>
                <w:rFonts w:cs="Arial"/>
              </w:rPr>
              <w:t>Infotainment System is powered ON (ie HMIAudioMode = ON).</w:t>
            </w:r>
          </w:p>
          <w:p w:rsidR="00CE346F" w:rsidRDefault="000D3FD3" w:rsidP="0011005E">
            <w:pPr>
              <w:rPr>
                <w:rFonts w:cs="Arial"/>
              </w:rPr>
            </w:pPr>
            <w:r>
              <w:rPr>
                <w:rFonts w:cs="Arial"/>
              </w:rPr>
              <w:t>Valet Mode is available in the HMI.</w:t>
            </w:r>
          </w:p>
        </w:tc>
      </w:tr>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Scenario Description</w:t>
            </w:r>
          </w:p>
        </w:tc>
        <w:tc>
          <w:tcPr>
            <w:tcW w:w="7015" w:type="dxa"/>
            <w:tcBorders>
              <w:top w:val="single" w:sz="4" w:space="0" w:color="auto"/>
              <w:left w:val="single" w:sz="4" w:space="0" w:color="auto"/>
              <w:bottom w:val="single" w:sz="4" w:space="0" w:color="auto"/>
              <w:right w:val="single" w:sz="4" w:space="0" w:color="auto"/>
            </w:tcBorders>
            <w:hideMark/>
          </w:tcPr>
          <w:p w:rsidR="006C0ADC" w:rsidRDefault="000D3FD3" w:rsidP="00B90BE4">
            <w:pPr>
              <w:rPr>
                <w:rFonts w:cs="Arial"/>
              </w:rPr>
            </w:pPr>
            <w:r>
              <w:rPr>
                <w:rFonts w:cs="Arial"/>
              </w:rPr>
              <w:t>The user selects activate or deactivate Valet Mode from the HMI.</w:t>
            </w:r>
          </w:p>
        </w:tc>
      </w:tr>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Post-conditions</w:t>
            </w:r>
          </w:p>
        </w:tc>
        <w:tc>
          <w:tcPr>
            <w:tcW w:w="7015" w:type="dxa"/>
            <w:tcBorders>
              <w:top w:val="single" w:sz="4" w:space="0" w:color="auto"/>
              <w:left w:val="single" w:sz="4" w:space="0" w:color="auto"/>
              <w:bottom w:val="single" w:sz="4" w:space="0" w:color="auto"/>
              <w:right w:val="single" w:sz="4" w:space="0" w:color="auto"/>
            </w:tcBorders>
            <w:hideMark/>
          </w:tcPr>
          <w:p w:rsidR="005E5701" w:rsidRPr="005E5701" w:rsidRDefault="000D3FD3" w:rsidP="005E5701">
            <w:pPr>
              <w:rPr>
                <w:rFonts w:cs="Arial"/>
              </w:rPr>
            </w:pPr>
            <w:r w:rsidRPr="005E5701">
              <w:rPr>
                <w:rFonts w:cs="Arial"/>
              </w:rPr>
              <w:t xml:space="preserve">Valet Mode is activated  if </w:t>
            </w:r>
            <w:r w:rsidRPr="005E5701">
              <w:rPr>
                <w:rFonts w:cs="Arial"/>
              </w:rPr>
              <w:t>user selects activate Valet Mode</w:t>
            </w:r>
          </w:p>
          <w:p w:rsidR="005E5701" w:rsidRPr="005E5701" w:rsidRDefault="000D3FD3" w:rsidP="005E5701">
            <w:pPr>
              <w:rPr>
                <w:rFonts w:cs="Arial"/>
              </w:rPr>
            </w:pPr>
            <w:r w:rsidRPr="005E5701">
              <w:rPr>
                <w:rFonts w:cs="Arial"/>
              </w:rPr>
              <w:t xml:space="preserve">Features that are </w:t>
            </w:r>
            <w:r>
              <w:rPr>
                <w:rFonts w:cs="Arial"/>
              </w:rPr>
              <w:t>restricted by Valet Mode are now</w:t>
            </w:r>
            <w:r w:rsidRPr="005E5701">
              <w:rPr>
                <w:rFonts w:cs="Arial"/>
              </w:rPr>
              <w:t xml:space="preserve"> </w:t>
            </w:r>
            <w:r>
              <w:rPr>
                <w:rFonts w:cs="Arial"/>
              </w:rPr>
              <w:t>locked out</w:t>
            </w:r>
          </w:p>
          <w:p w:rsidR="005E5701" w:rsidRDefault="000D3FD3" w:rsidP="005E5701">
            <w:pPr>
              <w:rPr>
                <w:rFonts w:cs="Arial"/>
              </w:rPr>
            </w:pPr>
          </w:p>
          <w:p w:rsidR="005E5701" w:rsidRDefault="000D3FD3" w:rsidP="005E5701">
            <w:pPr>
              <w:rPr>
                <w:rFonts w:cs="Arial"/>
              </w:rPr>
            </w:pPr>
            <w:r>
              <w:rPr>
                <w:rFonts w:cs="Arial"/>
              </w:rPr>
              <w:t>Valet Mode is deactivated if user selects deactivate Valet Mode</w:t>
            </w:r>
          </w:p>
          <w:p w:rsidR="005E5701" w:rsidRPr="005E5701" w:rsidRDefault="000D3FD3" w:rsidP="005E5701">
            <w:pPr>
              <w:rPr>
                <w:rFonts w:cs="Arial"/>
              </w:rPr>
            </w:pPr>
            <w:r>
              <w:rPr>
                <w:rFonts w:cs="Arial"/>
              </w:rPr>
              <w:t>Features that were locked out by Valet Mode are no longer restricted</w:t>
            </w:r>
          </w:p>
          <w:p w:rsidR="0005473B" w:rsidRDefault="000D3FD3" w:rsidP="0005473B">
            <w:pPr>
              <w:rPr>
                <w:rFonts w:cs="Arial"/>
              </w:rPr>
            </w:pPr>
          </w:p>
        </w:tc>
      </w:tr>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Notes</w:t>
            </w:r>
          </w:p>
        </w:tc>
        <w:tc>
          <w:tcPr>
            <w:tcW w:w="7015" w:type="dxa"/>
            <w:tcBorders>
              <w:top w:val="single" w:sz="4" w:space="0" w:color="auto"/>
              <w:left w:val="single" w:sz="4" w:space="0" w:color="auto"/>
              <w:bottom w:val="single" w:sz="4" w:space="0" w:color="auto"/>
              <w:right w:val="single" w:sz="4" w:space="0" w:color="auto"/>
            </w:tcBorders>
            <w:hideMark/>
          </w:tcPr>
          <w:p w:rsidR="006C0ADC" w:rsidRDefault="000D3FD3">
            <w:pPr>
              <w:rPr>
                <w:rFonts w:cs="Arial"/>
              </w:rPr>
            </w:pPr>
          </w:p>
        </w:tc>
      </w:tr>
      <w:tr w:rsidR="006C0ADC">
        <w:trPr>
          <w:jc w:val="center"/>
        </w:trPr>
        <w:tc>
          <w:tcPr>
            <w:tcW w:w="1841" w:type="dxa"/>
            <w:tcBorders>
              <w:top w:val="single" w:sz="4" w:space="0" w:color="auto"/>
              <w:left w:val="single" w:sz="4" w:space="0" w:color="auto"/>
              <w:bottom w:val="single" w:sz="4" w:space="0" w:color="auto"/>
              <w:right w:val="single" w:sz="4" w:space="0" w:color="auto"/>
            </w:tcBorders>
            <w:shd w:val="clear" w:color="auto" w:fill="BFBFBF"/>
            <w:hideMark/>
          </w:tcPr>
          <w:p w:rsidR="006C0ADC" w:rsidRDefault="000D3FD3">
            <w:pPr>
              <w:rPr>
                <w:rFonts w:cs="Arial"/>
                <w:b/>
              </w:rPr>
            </w:pPr>
            <w:r>
              <w:rPr>
                <w:rFonts w:cs="Arial"/>
                <w:b/>
              </w:rPr>
              <w:t>Interfaces</w:t>
            </w:r>
          </w:p>
        </w:tc>
        <w:tc>
          <w:tcPr>
            <w:tcW w:w="7015" w:type="dxa"/>
            <w:tcBorders>
              <w:top w:val="single" w:sz="4" w:space="0" w:color="auto"/>
              <w:left w:val="single" w:sz="4" w:space="0" w:color="auto"/>
              <w:bottom w:val="single" w:sz="4" w:space="0" w:color="auto"/>
              <w:right w:val="single" w:sz="4" w:space="0" w:color="auto"/>
            </w:tcBorders>
            <w:hideMark/>
          </w:tcPr>
          <w:p w:rsidR="006C0ADC" w:rsidRDefault="000D3FD3">
            <w:pPr>
              <w:rPr>
                <w:rFonts w:cs="Arial"/>
              </w:rPr>
            </w:pPr>
            <w:r>
              <w:rPr>
                <w:rFonts w:cs="Arial"/>
              </w:rPr>
              <w:t>G-HMI,</w:t>
            </w:r>
            <w:r>
              <w:rPr>
                <w:rFonts w:cs="Arial"/>
              </w:rPr>
              <w:t xml:space="preserve"> Vehicle System Interface</w:t>
            </w:r>
          </w:p>
        </w:tc>
      </w:tr>
    </w:tbl>
    <w:p w:rsidR="006C0ADC" w:rsidRDefault="000D3FD3">
      <w:pPr>
        <w:rPr>
          <w:rFonts w:cs="Arial"/>
        </w:rPr>
      </w:pPr>
    </w:p>
    <w:p w:rsidR="00406F39" w:rsidRDefault="000D3FD3" w:rsidP="0046553F">
      <w:pPr>
        <w:pStyle w:val="Heading3"/>
      </w:pPr>
      <w:bookmarkStart w:id="1048" w:name="_Toc33533842"/>
      <w:r>
        <w:t>Requirements</w:t>
      </w:r>
      <w:bookmarkEnd w:id="1048"/>
    </w:p>
    <w:p w:rsidR="0046553F" w:rsidRPr="0046553F" w:rsidRDefault="0046553F" w:rsidP="0046553F">
      <w:pPr>
        <w:pStyle w:val="Heading4"/>
        <w:rPr>
          <w:b w:val="0"/>
          <w:u w:val="single"/>
        </w:rPr>
      </w:pPr>
      <w:r w:rsidRPr="0046553F">
        <w:rPr>
          <w:b w:val="0"/>
          <w:u w:val="single"/>
        </w:rPr>
        <w:t>VS-FUR-REQ-104343/D-Valet Mode Infotainment Operation</w:t>
      </w:r>
    </w:p>
    <w:p w:rsidR="00EC3DDF" w:rsidRPr="00EC3DDF" w:rsidRDefault="000D3FD3" w:rsidP="00EC3DDF">
      <w:pPr>
        <w:rPr>
          <w:rFonts w:cs="Arial"/>
        </w:rPr>
      </w:pPr>
      <w:r w:rsidRPr="00EC3DDF">
        <w:rPr>
          <w:rFonts w:cs="Arial"/>
        </w:rPr>
        <w:t xml:space="preserve">The valet mode feature allows the touch screen (if touch screen on module) to be locked out using a 4 digit pin. </w:t>
      </w:r>
    </w:p>
    <w:p w:rsidR="00EC3DDF" w:rsidRPr="00EC3DDF" w:rsidRDefault="000D3FD3" w:rsidP="00EC3DDF">
      <w:pPr>
        <w:rPr>
          <w:rFonts w:cs="Arial"/>
        </w:rPr>
      </w:pPr>
    </w:p>
    <w:p w:rsidR="00EC3DDF" w:rsidRPr="00EC3DDF" w:rsidRDefault="000D3FD3" w:rsidP="00EC3DDF">
      <w:pPr>
        <w:rPr>
          <w:rFonts w:cs="Arial"/>
        </w:rPr>
      </w:pPr>
      <w:r w:rsidRPr="00EC3DDF">
        <w:rPr>
          <w:rFonts w:cs="Arial"/>
        </w:rPr>
        <w:t>During activation, the touchscreen is locked out, and certain functionality is suspended/disabled as defined by HMI.</w:t>
      </w:r>
    </w:p>
    <w:p w:rsidR="00EC3DDF" w:rsidRPr="00EC3DDF" w:rsidRDefault="000D3FD3" w:rsidP="00EC3DDF">
      <w:pPr>
        <w:rPr>
          <w:rFonts w:cs="Arial"/>
        </w:rPr>
      </w:pPr>
    </w:p>
    <w:p w:rsidR="00EC3DDF" w:rsidRPr="00EC3DDF" w:rsidRDefault="000D3FD3" w:rsidP="00EC3DDF">
      <w:pPr>
        <w:rPr>
          <w:rFonts w:cs="Arial"/>
        </w:rPr>
      </w:pPr>
      <w:r w:rsidRPr="00EC3DDF">
        <w:rPr>
          <w:rFonts w:cs="Arial"/>
        </w:rPr>
        <w:t xml:space="preserve">Valet mode is disabled </w:t>
      </w:r>
      <w:r w:rsidRPr="00EC3DDF">
        <w:rPr>
          <w:rFonts w:cs="Arial"/>
        </w:rPr>
        <w:t xml:space="preserve">using the same 4 digit pin that was used during activation.  </w:t>
      </w:r>
    </w:p>
    <w:p w:rsidR="009F736A" w:rsidRPr="00EC3DDF" w:rsidRDefault="000D3FD3" w:rsidP="00EC3DDF">
      <w:pPr>
        <w:rPr>
          <w:rFonts w:cs="Arial"/>
        </w:rPr>
      </w:pPr>
    </w:p>
    <w:p w:rsidR="00EC3DDF" w:rsidRPr="00EC3DDF" w:rsidRDefault="000D3FD3" w:rsidP="00EC3DDF">
      <w:pPr>
        <w:rPr>
          <w:rFonts w:cs="Arial"/>
        </w:rPr>
      </w:pPr>
      <w:r w:rsidRPr="00EC3DDF">
        <w:rPr>
          <w:rFonts w:cs="Arial"/>
        </w:rPr>
        <w:t>There is a predetermined default pin that can be used to disable valet mode</w:t>
      </w:r>
      <w:r>
        <w:rPr>
          <w:rFonts w:cs="Arial"/>
        </w:rPr>
        <w:t xml:space="preserve"> as defined by HMI</w:t>
      </w:r>
      <w:r w:rsidRPr="00EC3DDF">
        <w:rPr>
          <w:rFonts w:cs="Arial"/>
        </w:rPr>
        <w:t>.  </w:t>
      </w:r>
    </w:p>
    <w:p w:rsidR="00EC3DDF" w:rsidRPr="00EC3DDF" w:rsidRDefault="000D3FD3" w:rsidP="00EC3DDF">
      <w:pPr>
        <w:rPr>
          <w:rFonts w:cs="Arial"/>
        </w:rPr>
      </w:pPr>
    </w:p>
    <w:p w:rsidR="00EC3DDF" w:rsidRPr="00EC3DDF" w:rsidRDefault="000D3FD3" w:rsidP="00EC3DDF">
      <w:pPr>
        <w:rPr>
          <w:rFonts w:cs="Arial"/>
        </w:rPr>
      </w:pPr>
      <w:r w:rsidRPr="00EC3DDF">
        <w:rPr>
          <w:rFonts w:cs="Arial"/>
        </w:rPr>
        <w:t xml:space="preserve">Valet </w:t>
      </w:r>
      <w:r w:rsidRPr="00EC3DDF">
        <w:rPr>
          <w:rFonts w:cs="Arial"/>
        </w:rPr>
        <w:t xml:space="preserve">mode shall only be disabled using a matching 4 digit pin to what was used to enable the feature or by the default pin. </w:t>
      </w:r>
    </w:p>
    <w:p w:rsidR="00EC3DDF" w:rsidRPr="00EC3DDF" w:rsidRDefault="000D3FD3" w:rsidP="00EC3DDF">
      <w:pPr>
        <w:rPr>
          <w:rFonts w:cs="Arial"/>
        </w:rPr>
      </w:pPr>
    </w:p>
    <w:p w:rsidR="00EC3DDF" w:rsidRDefault="000D3FD3" w:rsidP="00EC3DDF">
      <w:pPr>
        <w:rPr>
          <w:rFonts w:cs="Arial"/>
        </w:rPr>
      </w:pPr>
      <w:r>
        <w:rPr>
          <w:rFonts w:cs="Arial"/>
        </w:rPr>
        <w:t>While Valet mode is enabled it</w:t>
      </w:r>
      <w:r w:rsidRPr="00EC3DDF">
        <w:rPr>
          <w:rFonts w:cs="Arial"/>
        </w:rPr>
        <w:t xml:space="preserve"> shall not be disabled</w:t>
      </w:r>
      <w:ins w:id="1049" w:author="Myslinski, Jason (J.S.)" w:date="2015-01-15T08:25:00Z">
        <w:r>
          <w:rPr>
            <w:rFonts w:cs="Arial"/>
          </w:rPr>
          <w:t xml:space="preserve"> over ignition cycles (ie HMIAudioMode turning OFF to ON to OFF..), during a batter</w:t>
        </w:r>
        <w:r>
          <w:rPr>
            <w:rFonts w:cs="Arial"/>
          </w:rPr>
          <w:t>y reset (cold reboot) or</w:t>
        </w:r>
      </w:ins>
      <w:r w:rsidRPr="00EC3DDF">
        <w:rPr>
          <w:rFonts w:cs="Arial"/>
        </w:rPr>
        <w:t xml:space="preserve"> after performing the user activated multimedia system reboot via the manual 2 button press procedure as called out by the HMI (ex. radio power + seek up).   </w:t>
      </w:r>
    </w:p>
    <w:p w:rsidR="000F394F" w:rsidRPr="00EC3DDF" w:rsidRDefault="000D3FD3" w:rsidP="000F394F">
      <w:pPr>
        <w:rPr>
          <w:rFonts w:cs="Arial"/>
        </w:rPr>
      </w:pPr>
    </w:p>
    <w:p w:rsidR="000F394F" w:rsidRDefault="000D3FD3" w:rsidP="000F394F">
      <w:pPr>
        <w:rPr>
          <w:rFonts w:cs="Arial"/>
        </w:rPr>
      </w:pPr>
      <w:r w:rsidRPr="00EC3DDF">
        <w:rPr>
          <w:rFonts w:cs="Arial"/>
        </w:rPr>
        <w:t>Upon activation/deactivation, the current valet mode state is communicat</w:t>
      </w:r>
      <w:r w:rsidRPr="00EC3DDF">
        <w:rPr>
          <w:rFonts w:cs="Arial"/>
        </w:rPr>
        <w:t xml:space="preserve">ed using the ValetMode_St signal. </w:t>
      </w:r>
      <w:r>
        <w:rPr>
          <w:rFonts w:cs="Arial"/>
        </w:rPr>
        <w:t xml:space="preserve"> ValetMode_St = ON shall enable Valet Mode and ValetMode_St = OFF shall disable Valet Mode</w:t>
      </w:r>
      <w:r>
        <w:rPr>
          <w:rFonts w:cs="Arial"/>
        </w:rPr>
        <w:t xml:space="preserve"> for modules receiving this signal</w:t>
      </w:r>
      <w:r>
        <w:rPr>
          <w:rFonts w:cs="Arial"/>
        </w:rPr>
        <w:t>.</w:t>
      </w:r>
      <w:r>
        <w:rPr>
          <w:rFonts w:cs="Arial"/>
        </w:rPr>
        <w:t xml:space="preserve">  </w:t>
      </w:r>
      <w:r>
        <w:rPr>
          <w:rFonts w:cs="Arial"/>
        </w:rPr>
        <w:t>Modules receiving the ValetMode_St signal shall determine what features/functions to lock out w</w:t>
      </w:r>
      <w:r>
        <w:rPr>
          <w:rFonts w:cs="Arial"/>
        </w:rPr>
        <w:t xml:space="preserve">hile ValetMode is active.  </w:t>
      </w:r>
    </w:p>
    <w:p w:rsidR="000F394F" w:rsidRPr="00EC3DDF" w:rsidRDefault="000D3FD3" w:rsidP="00EC3DDF">
      <w:pPr>
        <w:rPr>
          <w:rFonts w:cs="Arial"/>
        </w:rPr>
      </w:pPr>
    </w:p>
    <w:p w:rsidR="00406F39" w:rsidRDefault="000D3FD3" w:rsidP="0046553F">
      <w:pPr>
        <w:pStyle w:val="Heading3"/>
      </w:pPr>
      <w:bookmarkStart w:id="1050" w:name="_Toc33533843"/>
      <w:r>
        <w:lastRenderedPageBreak/>
        <w:t>White Box Views</w:t>
      </w:r>
      <w:bookmarkEnd w:id="1050"/>
    </w:p>
    <w:p w:rsidR="00406F39" w:rsidRDefault="000D3FD3" w:rsidP="0046553F">
      <w:pPr>
        <w:pStyle w:val="Heading4"/>
      </w:pPr>
      <w:r>
        <w:t>VS-ACT-REQ-096820/A-Set</w:t>
      </w:r>
      <w:r>
        <w:t xml:space="preserve"> Valet Mode</w:t>
      </w:r>
    </w:p>
    <w:p w:rsidR="00500605" w:rsidRDefault="000D3FD3" w:rsidP="0046553F">
      <w:pPr>
        <w:jc w:val="center"/>
      </w:pPr>
      <w:r>
        <w:rPr>
          <w:noProof/>
        </w:rPr>
        <w:drawing>
          <wp:inline distT="0" distB="0" distL="0" distR="0">
            <wp:extent cx="5943600" cy="3588414"/>
            <wp:effectExtent l="0" t="0" r="0" b="0"/>
            <wp:docPr id="4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88414"/>
                    </a:xfrm>
                    <a:prstGeom prst="rect">
                      <a:avLst/>
                    </a:prstGeom>
                    <a:noFill/>
                    <a:ln>
                      <a:noFill/>
                    </a:ln>
                  </pic:spPr>
                </pic:pic>
              </a:graphicData>
            </a:graphic>
          </wp:inline>
        </w:drawing>
      </w:r>
    </w:p>
    <w:p w:rsidR="00406F39" w:rsidRDefault="000D3FD3" w:rsidP="0046553F">
      <w:pPr>
        <w:pStyle w:val="Heading4"/>
      </w:pPr>
      <w:r>
        <w:t>VS-SD-REQ-097279/B-Set Valet Mode</w:t>
      </w:r>
    </w:p>
    <w:p w:rsidR="00500605" w:rsidRDefault="000D3FD3" w:rsidP="0046553F">
      <w:pPr>
        <w:jc w:val="center"/>
      </w:pPr>
      <w:r>
        <w:rPr>
          <w:noProof/>
        </w:rPr>
        <w:drawing>
          <wp:inline distT="0" distB="0" distL="0" distR="0">
            <wp:extent cx="5943600" cy="3290207"/>
            <wp:effectExtent l="0" t="0" r="0" b="5715"/>
            <wp:docPr id="4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90207"/>
                    </a:xfrm>
                    <a:prstGeom prst="rect">
                      <a:avLst/>
                    </a:prstGeom>
                    <a:noFill/>
                    <a:ln>
                      <a:noFill/>
                    </a:ln>
                  </pic:spPr>
                </pic:pic>
              </a:graphicData>
            </a:graphic>
          </wp:inline>
        </w:drawing>
      </w:r>
    </w:p>
    <w:p w:rsidR="0036699E" w:rsidRDefault="000D3FD3" w:rsidP="005604D5">
      <w:pPr>
        <w:jc w:val="center"/>
      </w:pPr>
    </w:p>
    <w:p w:rsidR="0036699E" w:rsidRDefault="000D3FD3" w:rsidP="005604D5">
      <w:pPr>
        <w:jc w:val="center"/>
      </w:pPr>
    </w:p>
    <w:p w:rsidR="0036699E" w:rsidRDefault="000D3FD3" w:rsidP="0036699E">
      <w:r>
        <w:t>Note: Vehicle Setting Server can be the same module as the Vehicle Setting Client (ex locking screen which requires a PIN to unlock) or the Vehicle Settings Server could be a different module then the Vehicle Set</w:t>
      </w:r>
      <w:r>
        <w:t>ting Client would require bus communication (ex. locking glove box if supported).</w:t>
      </w:r>
    </w:p>
    <w:p w:rsidR="008B19BF" w:rsidRDefault="000D3FD3">
      <w:pPr>
        <w:spacing w:after="200" w:line="276" w:lineRule="auto"/>
      </w:pPr>
      <w:r>
        <w:br w:type="page"/>
      </w:r>
    </w:p>
    <w:p w:rsidR="00406F39" w:rsidRDefault="000D3FD3" w:rsidP="0046553F">
      <w:pPr>
        <w:pStyle w:val="Heading2"/>
      </w:pPr>
      <w:bookmarkStart w:id="1051" w:name="_Toc33533844"/>
      <w:r w:rsidRPr="00B9479B">
        <w:lastRenderedPageBreak/>
        <w:t>VS-FUN-REQ-334503/A-Drive History Reset</w:t>
      </w:r>
      <w:bookmarkEnd w:id="1051"/>
    </w:p>
    <w:p w:rsidR="00406F39" w:rsidRDefault="000D3FD3" w:rsidP="0046553F">
      <w:pPr>
        <w:pStyle w:val="Heading3"/>
      </w:pPr>
      <w:bookmarkStart w:id="1052" w:name="_Toc33533845"/>
      <w:r w:rsidRPr="00B9479B">
        <w:t>VS-CLD-REQ-339750/A-Drive History Client</w:t>
      </w:r>
      <w:bookmarkEnd w:id="1052"/>
    </w:p>
    <w:p w:rsidR="00500605" w:rsidRDefault="000D3FD3" w:rsidP="00500605">
      <w:r>
        <w:t>The Drive History Client is responsible for requesting the Long Term Drive History Reset to the Drive History Server</w:t>
      </w:r>
    </w:p>
    <w:p w:rsidR="00406F39" w:rsidRDefault="000D3FD3" w:rsidP="0046553F">
      <w:pPr>
        <w:pStyle w:val="Heading3"/>
      </w:pPr>
      <w:bookmarkStart w:id="1053" w:name="_Toc33533846"/>
      <w:r w:rsidRPr="00B9479B">
        <w:t>VS-CLD-REQ-342947/A-Drive History Server</w:t>
      </w:r>
      <w:bookmarkEnd w:id="1053"/>
    </w:p>
    <w:p w:rsidR="00406F39" w:rsidRDefault="000D3FD3" w:rsidP="0046553F">
      <w:pPr>
        <w:pStyle w:val="Heading3"/>
      </w:pPr>
      <w:bookmarkStart w:id="1054" w:name="_Toc33533847"/>
      <w:r>
        <w:t>Interface Requirements</w:t>
      </w:r>
      <w:bookmarkEnd w:id="1054"/>
    </w:p>
    <w:p w:rsidR="00406F39" w:rsidRDefault="000D3FD3" w:rsidP="0046553F">
      <w:pPr>
        <w:pStyle w:val="Heading4"/>
      </w:pPr>
      <w:r w:rsidRPr="00B9479B">
        <w:t>MD-REQ-338982/B-LongTe</w:t>
      </w:r>
      <w:r w:rsidRPr="00B9479B">
        <w:t>rmReset_B_RqMnu</w:t>
      </w:r>
    </w:p>
    <w:p w:rsidR="00C30BD2" w:rsidRPr="009E19EA" w:rsidRDefault="000D3FD3">
      <w:pPr>
        <w:rPr>
          <w:rFonts w:cs="Arial"/>
        </w:rPr>
      </w:pPr>
      <w:r w:rsidRPr="009E19EA">
        <w:rPr>
          <w:rFonts w:cs="Arial"/>
        </w:rPr>
        <w:t>Message 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Note: Request signal from the Drive History Client to the Drive Histo</w:t>
      </w:r>
      <w:r w:rsidRPr="009E19EA">
        <w:rPr>
          <w:rFonts w:cs="Arial"/>
        </w:rPr>
        <w:t xml:space="preserve">ry Server to reset the long term </w:t>
      </w:r>
      <w:r>
        <w:rPr>
          <w:rFonts w:cs="Arial"/>
        </w:rPr>
        <w:t>d</w:t>
      </w:r>
      <w:r w:rsidRPr="009E19EA">
        <w:rPr>
          <w:rFonts w:cs="Arial"/>
        </w:rPr>
        <w:t xml:space="preserve">rive </w:t>
      </w:r>
      <w:r>
        <w:rPr>
          <w:rFonts w:cs="Arial"/>
        </w:rPr>
        <w:t>h</w:t>
      </w:r>
      <w:r w:rsidRPr="009E19EA">
        <w:rPr>
          <w:rFonts w:cs="Arial"/>
        </w:rPr>
        <w:t>istory information</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2070"/>
        <w:gridCol w:w="990"/>
        <w:gridCol w:w="3499"/>
      </w:tblGrid>
      <w:tr w:rsidR="00AB328C" w:rsidRPr="009E19EA" w:rsidTr="00A05798">
        <w:trPr>
          <w:jc w:val="center"/>
        </w:trPr>
        <w:tc>
          <w:tcPr>
            <w:tcW w:w="305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7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AB328C" w:rsidRPr="009E19EA" w:rsidTr="00A05798">
        <w:trPr>
          <w:jc w:val="center"/>
        </w:trPr>
        <w:tc>
          <w:tcPr>
            <w:tcW w:w="3055" w:type="dxa"/>
            <w:vMerge w:val="restart"/>
            <w:tcBorders>
              <w:top w:val="single" w:sz="4" w:space="0" w:color="auto"/>
              <w:left w:val="single" w:sz="4" w:space="0" w:color="auto"/>
              <w:right w:val="single" w:sz="4" w:space="0" w:color="auto"/>
            </w:tcBorders>
            <w:hideMark/>
          </w:tcPr>
          <w:p w:rsidR="00AB328C" w:rsidRPr="009E19EA" w:rsidRDefault="000D3FD3" w:rsidP="00AB328C">
            <w:pPr>
              <w:spacing w:line="276" w:lineRule="auto"/>
              <w:rPr>
                <w:rFonts w:cs="Arial"/>
              </w:rPr>
            </w:pPr>
            <w:r>
              <w:rPr>
                <w:rFonts w:cs="Arial"/>
              </w:rPr>
              <w:t>LongTermReset_B</w:t>
            </w:r>
            <w:r w:rsidRPr="009E19EA">
              <w:rPr>
                <w:rFonts w:cs="Arial"/>
              </w:rPr>
              <w:t>_Rq</w:t>
            </w:r>
            <w:r>
              <w:rPr>
                <w:rFonts w:cs="Arial"/>
              </w:rPr>
              <w:t>Mnu</w:t>
            </w:r>
          </w:p>
        </w:tc>
        <w:tc>
          <w:tcPr>
            <w:tcW w:w="207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OFF</w:t>
            </w:r>
          </w:p>
        </w:tc>
        <w:tc>
          <w:tcPr>
            <w:tcW w:w="99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AB328C" w:rsidRPr="009E19EA" w:rsidRDefault="000D3FD3" w:rsidP="00AB328C">
            <w:pPr>
              <w:autoSpaceDE w:val="0"/>
              <w:autoSpaceDN w:val="0"/>
              <w:adjustRightInd w:val="0"/>
              <w:spacing w:line="276" w:lineRule="auto"/>
              <w:rPr>
                <w:rFonts w:cs="Arial"/>
              </w:rPr>
            </w:pPr>
          </w:p>
        </w:tc>
      </w:tr>
      <w:tr w:rsidR="00AB328C" w:rsidRPr="009E19EA" w:rsidTr="00A05798">
        <w:trPr>
          <w:trHeight w:val="314"/>
          <w:jc w:val="center"/>
        </w:trPr>
        <w:tc>
          <w:tcPr>
            <w:tcW w:w="3055" w:type="dxa"/>
            <w:vMerge/>
            <w:tcBorders>
              <w:left w:val="single" w:sz="4" w:space="0" w:color="auto"/>
              <w:right w:val="single" w:sz="4" w:space="0" w:color="auto"/>
            </w:tcBorders>
            <w:vAlign w:val="center"/>
            <w:hideMark/>
          </w:tcPr>
          <w:p w:rsidR="00AB328C" w:rsidRPr="009E19EA" w:rsidRDefault="000D3FD3" w:rsidP="00AB328C">
            <w:pPr>
              <w:spacing w:line="256" w:lineRule="auto"/>
              <w:rPr>
                <w:rFonts w:cs="Arial"/>
              </w:rPr>
            </w:pPr>
          </w:p>
        </w:tc>
        <w:tc>
          <w:tcPr>
            <w:tcW w:w="207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ON</w:t>
            </w:r>
          </w:p>
        </w:tc>
        <w:tc>
          <w:tcPr>
            <w:tcW w:w="990"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rPr>
                <w:rFonts w:cs="Arial"/>
              </w:rPr>
            </w:pPr>
            <w:r w:rsidRPr="009E19EA">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AB328C" w:rsidRPr="009E19EA" w:rsidRDefault="000D3FD3" w:rsidP="00AB328C">
            <w:pPr>
              <w:spacing w:line="276" w:lineRule="auto"/>
              <w:rPr>
                <w:rFonts w:cs="Arial"/>
              </w:rPr>
            </w:pPr>
          </w:p>
        </w:tc>
      </w:tr>
    </w:tbl>
    <w:p w:rsidR="00AB328C" w:rsidRPr="003C137D" w:rsidRDefault="000D3FD3">
      <w:pPr>
        <w:rPr>
          <w:rFonts w:cs="Arial"/>
        </w:rPr>
      </w:pPr>
      <w:r w:rsidRPr="009E19EA">
        <w:rPr>
          <w:rFonts w:cs="Arial"/>
        </w:rPr>
        <w:t>Note:  init value in the CAN dB for this signal should be 0x0 OFF</w:t>
      </w:r>
    </w:p>
    <w:p w:rsidR="00406F39" w:rsidRDefault="000D3FD3" w:rsidP="0046553F">
      <w:pPr>
        <w:pStyle w:val="Heading3"/>
      </w:pPr>
      <w:bookmarkStart w:id="1055" w:name="_Toc33533848"/>
      <w:r>
        <w:t>Requirements</w:t>
      </w:r>
      <w:bookmarkEnd w:id="1055"/>
    </w:p>
    <w:p w:rsidR="0046553F" w:rsidRPr="0046553F" w:rsidRDefault="0046553F" w:rsidP="0046553F">
      <w:pPr>
        <w:pStyle w:val="Heading4"/>
        <w:rPr>
          <w:b w:val="0"/>
          <w:u w:val="single"/>
        </w:rPr>
      </w:pPr>
      <w:r w:rsidRPr="0046553F">
        <w:rPr>
          <w:b w:val="0"/>
          <w:u w:val="single"/>
        </w:rPr>
        <w:t>VS-SR-REQ-334504/B-Drive History Reset</w:t>
      </w:r>
    </w:p>
    <w:p w:rsidR="00826BB6" w:rsidRPr="00C967C5" w:rsidRDefault="000D3FD3" w:rsidP="00B37011">
      <w:pPr>
        <w:rPr>
          <w:rFonts w:cs="Arial"/>
        </w:rPr>
      </w:pPr>
      <w:r>
        <w:rPr>
          <w:rFonts w:cs="Arial"/>
        </w:rPr>
        <w:t>When the drive h</w:t>
      </w:r>
      <w:r w:rsidRPr="00C967C5">
        <w:rPr>
          <w:rFonts w:cs="Arial"/>
        </w:rPr>
        <w:t>istory setting is selected to reset the long term drive history the Drive History Client shall:</w:t>
      </w:r>
    </w:p>
    <w:p w:rsidR="00C967C5" w:rsidRPr="00C967C5" w:rsidRDefault="000D3FD3" w:rsidP="00C967C5">
      <w:pPr>
        <w:numPr>
          <w:ilvl w:val="0"/>
          <w:numId w:val="548"/>
        </w:numPr>
        <w:rPr>
          <w:rFonts w:cs="Arial"/>
        </w:rPr>
      </w:pPr>
      <w:r>
        <w:rPr>
          <w:rFonts w:cs="Arial"/>
        </w:rPr>
        <w:t>Set the signal LongTermReset_B</w:t>
      </w:r>
      <w:r w:rsidRPr="00C967C5">
        <w:rPr>
          <w:rFonts w:cs="Arial"/>
        </w:rPr>
        <w:t>_Rq</w:t>
      </w:r>
      <w:r>
        <w:rPr>
          <w:rFonts w:cs="Arial"/>
        </w:rPr>
        <w:t>Mnu</w:t>
      </w:r>
      <w:r w:rsidRPr="00C967C5">
        <w:rPr>
          <w:rFonts w:cs="Arial"/>
        </w:rPr>
        <w:t xml:space="preserve"> to ON from OFF, AND</w:t>
      </w:r>
    </w:p>
    <w:p w:rsidR="00C967C5" w:rsidRPr="00C967C5" w:rsidRDefault="000D3FD3" w:rsidP="00C967C5">
      <w:pPr>
        <w:numPr>
          <w:ilvl w:val="0"/>
          <w:numId w:val="548"/>
        </w:numPr>
        <w:rPr>
          <w:rFonts w:cs="Arial"/>
        </w:rPr>
      </w:pPr>
      <w:r>
        <w:rPr>
          <w:rFonts w:cs="Arial"/>
        </w:rPr>
        <w:t>Hold the LongTermReset_B</w:t>
      </w:r>
      <w:r w:rsidRPr="00C967C5">
        <w:rPr>
          <w:rFonts w:cs="Arial"/>
        </w:rPr>
        <w:t>_Rq</w:t>
      </w:r>
      <w:r>
        <w:rPr>
          <w:rFonts w:cs="Arial"/>
        </w:rPr>
        <w:t>Mnu</w:t>
      </w:r>
      <w:r w:rsidRPr="00C967C5">
        <w:rPr>
          <w:rFonts w:cs="Arial"/>
        </w:rPr>
        <w:t xml:space="preserve"> set to ON for 2 seconds +/- 10%, then</w:t>
      </w:r>
    </w:p>
    <w:p w:rsidR="00C967C5" w:rsidRPr="00C967C5" w:rsidRDefault="000D3FD3" w:rsidP="00C967C5">
      <w:pPr>
        <w:numPr>
          <w:ilvl w:val="0"/>
          <w:numId w:val="548"/>
        </w:numPr>
        <w:rPr>
          <w:rFonts w:cs="Arial"/>
        </w:rPr>
      </w:pPr>
      <w:r w:rsidRPr="00C967C5">
        <w:rPr>
          <w:rFonts w:cs="Arial"/>
        </w:rPr>
        <w:t xml:space="preserve">Set </w:t>
      </w:r>
      <w:r>
        <w:rPr>
          <w:rFonts w:cs="Arial"/>
        </w:rPr>
        <w:t>LongTermReset_B</w:t>
      </w:r>
      <w:r w:rsidRPr="00C967C5">
        <w:rPr>
          <w:rFonts w:cs="Arial"/>
        </w:rPr>
        <w:t>_Rq</w:t>
      </w:r>
      <w:r>
        <w:rPr>
          <w:rFonts w:cs="Arial"/>
        </w:rPr>
        <w:t>Mnu</w:t>
      </w:r>
      <w:r w:rsidRPr="00C967C5">
        <w:rPr>
          <w:rFonts w:cs="Arial"/>
        </w:rPr>
        <w:t xml:space="preserve"> back to OFF</w:t>
      </w:r>
    </w:p>
    <w:p w:rsidR="00C967C5" w:rsidRPr="00C967C5" w:rsidRDefault="000D3FD3" w:rsidP="00C967C5">
      <w:pPr>
        <w:rPr>
          <w:rFonts w:cs="Arial"/>
        </w:rPr>
      </w:pPr>
    </w:p>
    <w:p w:rsidR="00057450" w:rsidRDefault="000D3FD3" w:rsidP="00C967C5">
      <w:pPr>
        <w:rPr>
          <w:rFonts w:cs="Arial"/>
        </w:rPr>
      </w:pPr>
      <w:r w:rsidRPr="00C967C5">
        <w:rPr>
          <w:rFonts w:cs="Arial"/>
        </w:rPr>
        <w:t>Note:  There is no status</w:t>
      </w:r>
      <w:r>
        <w:rPr>
          <w:rFonts w:cs="Arial"/>
        </w:rPr>
        <w:t xml:space="preserve"> signal</w:t>
      </w:r>
      <w:r w:rsidRPr="00C967C5">
        <w:rPr>
          <w:rFonts w:cs="Arial"/>
        </w:rPr>
        <w:t xml:space="preserve"> back for the Drive History Client indicating if the reset was successful or not. </w:t>
      </w:r>
    </w:p>
    <w:p w:rsidR="007704F1" w:rsidRDefault="000D3FD3" w:rsidP="00C967C5">
      <w:pPr>
        <w:rPr>
          <w:rFonts w:cs="Arial"/>
        </w:rPr>
      </w:pPr>
    </w:p>
    <w:p w:rsidR="007704F1" w:rsidRPr="00406354" w:rsidRDefault="000D3FD3" w:rsidP="00C967C5">
      <w:pPr>
        <w:rPr>
          <w:rFonts w:cs="Arial"/>
        </w:rPr>
      </w:pPr>
      <w:r w:rsidRPr="00406354">
        <w:rPr>
          <w:rFonts w:cs="Arial"/>
        </w:rPr>
        <w:t xml:space="preserve">The Drive </w:t>
      </w:r>
      <w:r w:rsidRPr="00406354">
        <w:rPr>
          <w:rFonts w:cs="Arial"/>
        </w:rPr>
        <w:t xml:space="preserve">History Client is only allowed to display Drive History Long Term Reset Setting HMI when Ignition = Run or Accessory.  </w:t>
      </w:r>
      <w:r w:rsidRPr="00406354">
        <w:rPr>
          <w:rFonts w:cs="Arial"/>
          <w:bCs/>
        </w:rPr>
        <w:t>See HMI specification for when this setting is actually shown (could be more limited) but this setting cannot be shown outside for Run/AC</w:t>
      </w:r>
      <w:r w:rsidRPr="00406354">
        <w:rPr>
          <w:rFonts w:cs="Arial"/>
          <w:bCs/>
        </w:rPr>
        <w:t>C</w:t>
      </w:r>
    </w:p>
    <w:p w:rsidR="00C967C5" w:rsidRPr="00406354" w:rsidRDefault="000D3FD3" w:rsidP="00C967C5">
      <w:pPr>
        <w:rPr>
          <w:rFonts w:cs="Arial"/>
          <w:color w:val="FF0000"/>
        </w:rPr>
      </w:pPr>
    </w:p>
    <w:p w:rsidR="006C3D7D" w:rsidRDefault="000D3FD3" w:rsidP="00B37011">
      <w:pPr>
        <w:rPr>
          <w:rFonts w:cs="Arial"/>
          <w:bCs/>
          <w:color w:val="FF0000"/>
        </w:rPr>
      </w:pPr>
    </w:p>
    <w:tbl>
      <w:tblPr>
        <w:tblW w:w="2355" w:type="dxa"/>
        <w:jc w:val="center"/>
        <w:tblLook w:val="04A0" w:firstRow="1" w:lastRow="0" w:firstColumn="1" w:lastColumn="0" w:noHBand="0" w:noVBand="1"/>
      </w:tblPr>
      <w:tblGrid>
        <w:gridCol w:w="2355"/>
      </w:tblGrid>
      <w:tr w:rsidR="00527732" w:rsidRPr="00B37011" w:rsidTr="00527732">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527732" w:rsidRPr="00B37011" w:rsidRDefault="000D3FD3" w:rsidP="00642085">
            <w:pPr>
              <w:spacing w:line="276" w:lineRule="auto"/>
              <w:jc w:val="center"/>
              <w:rPr>
                <w:rFonts w:cs="Arial"/>
                <w:b/>
                <w:bCs/>
              </w:rPr>
            </w:pPr>
            <w:r>
              <w:rPr>
                <w:rFonts w:cs="Arial"/>
                <w:b/>
                <w:bCs/>
              </w:rPr>
              <w:t>HMI Setting ID</w:t>
            </w:r>
          </w:p>
        </w:tc>
      </w:tr>
      <w:tr w:rsidR="00527732" w:rsidRPr="00B37011" w:rsidTr="00527732">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527732" w:rsidRPr="000E3299" w:rsidRDefault="000D3FD3" w:rsidP="00642085">
            <w:pPr>
              <w:spacing w:line="276" w:lineRule="auto"/>
              <w:jc w:val="center"/>
              <w:rPr>
                <w:rFonts w:eastAsiaTheme="minorEastAsia" w:cs="Arial"/>
              </w:rPr>
            </w:pPr>
            <w:r w:rsidRPr="00717B8E">
              <w:rPr>
                <w:rFonts w:eastAsiaTheme="minorEastAsia" w:cs="Arial"/>
              </w:rPr>
              <w:t>1024</w:t>
            </w:r>
          </w:p>
        </w:tc>
      </w:tr>
    </w:tbl>
    <w:p w:rsidR="006B377C" w:rsidRDefault="000D3FD3" w:rsidP="00500605">
      <w:pPr>
        <w:rPr>
          <w:color w:val="FF0000"/>
        </w:rPr>
      </w:pPr>
    </w:p>
    <w:p w:rsidR="007F3CAE" w:rsidRDefault="000D3FD3" w:rsidP="00500605">
      <w:pPr>
        <w:rPr>
          <w:color w:val="FF0000"/>
        </w:rPr>
      </w:pPr>
    </w:p>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Default="000D3FD3" w:rsidP="007F3CAE"/>
    <w:p w:rsidR="007F3CAE" w:rsidRPr="007F3CAE" w:rsidRDefault="000D3FD3" w:rsidP="007F3CAE">
      <w:pPr>
        <w:tabs>
          <w:tab w:val="left" w:pos="3750"/>
        </w:tabs>
      </w:pPr>
      <w:r>
        <w:tab/>
      </w:r>
    </w:p>
    <w:p w:rsidR="008B19BF" w:rsidRDefault="000D3FD3">
      <w:pPr>
        <w:spacing w:after="200" w:line="276" w:lineRule="auto"/>
      </w:pPr>
      <w:r>
        <w:br w:type="page"/>
      </w:r>
    </w:p>
    <w:p w:rsidR="00406F39" w:rsidRDefault="000D3FD3" w:rsidP="0046553F">
      <w:pPr>
        <w:pStyle w:val="Heading2"/>
      </w:pPr>
      <w:bookmarkStart w:id="1056" w:name="_Toc33533849"/>
      <w:r w:rsidRPr="00B9479B">
        <w:lastRenderedPageBreak/>
        <w:t>VS-FUN-REQ-333193/A-Low Battery Alert</w:t>
      </w:r>
      <w:bookmarkEnd w:id="1056"/>
    </w:p>
    <w:p w:rsidR="00406F39" w:rsidRDefault="000D3FD3" w:rsidP="0046553F">
      <w:pPr>
        <w:pStyle w:val="Heading3"/>
      </w:pPr>
      <w:bookmarkStart w:id="1057" w:name="_Toc33533850"/>
      <w:r w:rsidRPr="00B9479B">
        <w:t>VS-CLD-REQ-341184/A-Low Battery Alert Client</w:t>
      </w:r>
      <w:bookmarkEnd w:id="1057"/>
    </w:p>
    <w:p w:rsidR="00500605" w:rsidRDefault="000D3FD3" w:rsidP="00500605">
      <w:r>
        <w:t>The Low Battery Alert Client interfaces with the user via HMI and is responsible for sending the Low Battery setting request to the Low Battery Server.</w:t>
      </w:r>
    </w:p>
    <w:p w:rsidR="00406F39" w:rsidRDefault="000D3FD3" w:rsidP="0046553F">
      <w:pPr>
        <w:pStyle w:val="Heading3"/>
      </w:pPr>
      <w:bookmarkStart w:id="1058" w:name="_Toc33533851"/>
      <w:r w:rsidRPr="00B9479B">
        <w:t>VS-CLD-REQ-341185/A-Low Battery Alert Server</w:t>
      </w:r>
      <w:bookmarkEnd w:id="1058"/>
    </w:p>
    <w:p w:rsidR="00500605" w:rsidRDefault="000D3FD3" w:rsidP="00500605">
      <w:r>
        <w:t>The Low Battery Alert Server is responsible for control of the Low Battery Alert function and interfaces with the Low Battery Alert Server</w:t>
      </w:r>
    </w:p>
    <w:p w:rsidR="00406F39" w:rsidRDefault="000D3FD3" w:rsidP="0046553F">
      <w:pPr>
        <w:pStyle w:val="Heading3"/>
      </w:pPr>
      <w:bookmarkStart w:id="1059" w:name="_Toc33533852"/>
      <w:r>
        <w:t>Interface Requirements</w:t>
      </w:r>
      <w:bookmarkEnd w:id="1059"/>
    </w:p>
    <w:p w:rsidR="00406F39" w:rsidRDefault="000D3FD3" w:rsidP="0046553F">
      <w:pPr>
        <w:pStyle w:val="Heading4"/>
      </w:pPr>
      <w:r w:rsidRPr="00B9479B">
        <w:t>MD-REQ-341180/B-BattTracLoThres_D_Stat</w:t>
      </w:r>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 signal from the Low Battery Alert Server with the status of the Low Battery Alert function</w:t>
      </w:r>
    </w:p>
    <w:p w:rsidR="00C30BD2" w:rsidRPr="009E19EA" w:rsidRDefault="000D3FD3">
      <w:pPr>
        <w:rPr>
          <w:rFonts w:cs="Arial"/>
        </w:rPr>
      </w:pPr>
    </w:p>
    <w:p w:rsidR="00AB328C" w:rsidRPr="009E19EA" w:rsidRDefault="000D3FD3">
      <w:pPr>
        <w:rPr>
          <w:rFonts w:cs="Arial"/>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4860"/>
      </w:tblGrid>
      <w:tr w:rsidR="00AB328C" w:rsidRPr="009E19EA" w:rsidTr="000D305E">
        <w:trPr>
          <w:jc w:val="center"/>
        </w:trPr>
        <w:tc>
          <w:tcPr>
            <w:tcW w:w="296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486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0D305E">
        <w:trPr>
          <w:jc w:val="center"/>
        </w:trPr>
        <w:tc>
          <w:tcPr>
            <w:tcW w:w="2965" w:type="dxa"/>
            <w:vMerge w:val="restart"/>
            <w:tcBorders>
              <w:top w:val="single" w:sz="4" w:space="0" w:color="auto"/>
              <w:left w:val="single" w:sz="4" w:space="0" w:color="auto"/>
              <w:right w:val="single" w:sz="4" w:space="0" w:color="auto"/>
            </w:tcBorders>
          </w:tcPr>
          <w:p w:rsidR="00BC3BE4" w:rsidRPr="00BC3BE4" w:rsidRDefault="000D3FD3" w:rsidP="00AB328C">
            <w:pPr>
              <w:spacing w:line="276" w:lineRule="auto"/>
              <w:rPr>
                <w:rFonts w:cs="Arial"/>
              </w:rPr>
            </w:pPr>
          </w:p>
          <w:p w:rsidR="00BC3BE4" w:rsidRDefault="000D3FD3" w:rsidP="00AB328C">
            <w:pPr>
              <w:spacing w:line="276" w:lineRule="auto"/>
              <w:rPr>
                <w:rFonts w:cs="Arial"/>
              </w:rPr>
            </w:pPr>
          </w:p>
          <w:p w:rsidR="00BC3BE4" w:rsidRDefault="000D3FD3" w:rsidP="00AB328C">
            <w:pPr>
              <w:spacing w:line="276" w:lineRule="auto"/>
              <w:rPr>
                <w:rFonts w:cs="Arial"/>
              </w:rPr>
            </w:pPr>
          </w:p>
          <w:p w:rsidR="00BC3BE4" w:rsidRDefault="000D3FD3" w:rsidP="00AB328C">
            <w:pPr>
              <w:spacing w:line="276" w:lineRule="auto"/>
              <w:rPr>
                <w:rFonts w:cs="Arial"/>
              </w:rPr>
            </w:pPr>
          </w:p>
          <w:p w:rsidR="00BC3BE4" w:rsidRPr="00BC3BE4" w:rsidRDefault="000D3FD3" w:rsidP="00D3522A">
            <w:pPr>
              <w:spacing w:line="276" w:lineRule="auto"/>
              <w:rPr>
                <w:rFonts w:cs="Arial"/>
              </w:rPr>
            </w:pPr>
            <w:r w:rsidRPr="00BC3BE4">
              <w:rPr>
                <w:rFonts w:cs="Arial"/>
              </w:rPr>
              <w:t>BattTracLoThres_D_Stat</w:t>
            </w:r>
          </w:p>
        </w:tc>
        <w:tc>
          <w:tcPr>
            <w:tcW w:w="162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486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CE5E98" w:rsidRPr="009E19EA" w:rsidTr="00E07E1A">
        <w:trPr>
          <w:jc w:val="center"/>
        </w:trPr>
        <w:tc>
          <w:tcPr>
            <w:tcW w:w="2965" w:type="dxa"/>
            <w:vMerge/>
            <w:tcBorders>
              <w:left w:val="single" w:sz="4" w:space="0" w:color="auto"/>
              <w:right w:val="single" w:sz="4" w:space="0" w:color="auto"/>
            </w:tcBorders>
            <w:hideMark/>
          </w:tcPr>
          <w:p w:rsidR="00CE5E98" w:rsidRPr="009E19EA" w:rsidRDefault="000D3FD3" w:rsidP="00AB328C">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20 mi / 32 km</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0x1</w:t>
            </w:r>
          </w:p>
        </w:tc>
        <w:tc>
          <w:tcPr>
            <w:tcW w:w="4860" w:type="dxa"/>
            <w:vMerge w:val="restart"/>
            <w:tcBorders>
              <w:top w:val="single" w:sz="4" w:space="0" w:color="auto"/>
              <w:left w:val="single" w:sz="4" w:space="0" w:color="auto"/>
              <w:right w:val="single" w:sz="4" w:space="0" w:color="auto"/>
            </w:tcBorders>
            <w:vAlign w:val="center"/>
          </w:tcPr>
          <w:p w:rsidR="00CE5E98" w:rsidRPr="009E19EA" w:rsidRDefault="000D3FD3" w:rsidP="002123BC">
            <w:pPr>
              <w:autoSpaceDE w:val="0"/>
              <w:autoSpaceDN w:val="0"/>
              <w:adjustRightInd w:val="0"/>
              <w:spacing w:line="276" w:lineRule="auto"/>
              <w:rPr>
                <w:rFonts w:cs="Arial"/>
              </w:rPr>
            </w:pPr>
            <w:r>
              <w:rPr>
                <w:rFonts w:cs="Arial"/>
              </w:rPr>
              <w:t>Cluster speedometer major speed scale units MPH</w:t>
            </w:r>
          </w:p>
        </w:tc>
      </w:tr>
      <w:tr w:rsidR="00CE5E98" w:rsidRPr="009E19EA" w:rsidTr="00E07E1A">
        <w:trPr>
          <w:trHeight w:val="314"/>
          <w:jc w:val="center"/>
        </w:trPr>
        <w:tc>
          <w:tcPr>
            <w:tcW w:w="2965" w:type="dxa"/>
            <w:vMerge/>
            <w:tcBorders>
              <w:left w:val="single" w:sz="4" w:space="0" w:color="auto"/>
              <w:right w:val="single" w:sz="4" w:space="0" w:color="auto"/>
            </w:tcBorders>
            <w:vAlign w:val="center"/>
            <w:hideMark/>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30 mi / 48 km</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0x2</w:t>
            </w:r>
          </w:p>
        </w:tc>
        <w:tc>
          <w:tcPr>
            <w:tcW w:w="4860" w:type="dxa"/>
            <w:vMerge/>
            <w:tcBorders>
              <w:left w:val="single" w:sz="4" w:space="0" w:color="auto"/>
              <w:right w:val="single" w:sz="4" w:space="0" w:color="auto"/>
            </w:tcBorders>
          </w:tcPr>
          <w:p w:rsidR="00CE5E98" w:rsidRDefault="000D3FD3" w:rsidP="00BC3BE4"/>
        </w:tc>
      </w:tr>
      <w:tr w:rsidR="00CE5E98" w:rsidRPr="009E19EA" w:rsidTr="00E07E1A">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50 mi / 80 km</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0x3</w:t>
            </w:r>
          </w:p>
        </w:tc>
        <w:tc>
          <w:tcPr>
            <w:tcW w:w="4860" w:type="dxa"/>
            <w:vMerge/>
            <w:tcBorders>
              <w:left w:val="single" w:sz="4" w:space="0" w:color="auto"/>
              <w:bottom w:val="single" w:sz="4" w:space="0" w:color="auto"/>
              <w:right w:val="single" w:sz="4" w:space="0" w:color="auto"/>
            </w:tcBorders>
          </w:tcPr>
          <w:p w:rsidR="00CE5E98" w:rsidRDefault="000D3FD3" w:rsidP="00BC3BE4"/>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AB328C">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AB328C">
            <w:pPr>
              <w:rPr>
                <w:rFonts w:cs="Arial"/>
              </w:rPr>
            </w:pPr>
            <w:r>
              <w:rPr>
                <w:rFonts w:cs="Arial"/>
              </w:rPr>
              <w:t>30 km / 18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AB328C">
            <w:pPr>
              <w:rPr>
                <w:rFonts w:cs="Arial"/>
              </w:rPr>
            </w:pPr>
            <w:r>
              <w:rPr>
                <w:rFonts w:cs="Arial"/>
              </w:rPr>
              <w:t>0x4</w:t>
            </w:r>
          </w:p>
        </w:tc>
        <w:tc>
          <w:tcPr>
            <w:tcW w:w="4860" w:type="dxa"/>
            <w:vMerge w:val="restart"/>
            <w:tcBorders>
              <w:top w:val="single" w:sz="4" w:space="0" w:color="auto"/>
              <w:left w:val="single" w:sz="4" w:space="0" w:color="auto"/>
              <w:right w:val="single" w:sz="4" w:space="0" w:color="auto"/>
            </w:tcBorders>
          </w:tcPr>
          <w:p w:rsidR="00CE5E98" w:rsidRDefault="000D3FD3" w:rsidP="00AB328C">
            <w:pPr>
              <w:spacing w:line="276" w:lineRule="auto"/>
              <w:rPr>
                <w:rFonts w:cs="Arial"/>
              </w:rPr>
            </w:pPr>
          </w:p>
          <w:p w:rsidR="00CE5E98" w:rsidRPr="009E19EA" w:rsidRDefault="000D3FD3" w:rsidP="00AB328C">
            <w:pPr>
              <w:spacing w:line="276" w:lineRule="auto"/>
              <w:rPr>
                <w:rFonts w:cs="Arial"/>
              </w:rPr>
            </w:pPr>
            <w:r>
              <w:rPr>
                <w:rFonts w:cs="Arial"/>
              </w:rPr>
              <w:t>Cluster speedometer major speed scale units Km/h</w:t>
            </w:r>
          </w:p>
          <w:p w:rsidR="00CE5E98" w:rsidRPr="009E19EA" w:rsidRDefault="000D3FD3" w:rsidP="00BC3BE4">
            <w:pPr>
              <w:rPr>
                <w:rFonts w:cs="Arial"/>
              </w:rPr>
            </w:pPr>
          </w:p>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50 km / 31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0x5</w:t>
            </w:r>
          </w:p>
        </w:tc>
        <w:tc>
          <w:tcPr>
            <w:tcW w:w="4860" w:type="dxa"/>
            <w:vMerge/>
            <w:tcBorders>
              <w:left w:val="single" w:sz="4" w:space="0" w:color="auto"/>
              <w:right w:val="single" w:sz="4" w:space="0" w:color="auto"/>
            </w:tcBorders>
          </w:tcPr>
          <w:p w:rsidR="00CE5E98" w:rsidRDefault="000D3FD3" w:rsidP="00BC3BE4"/>
        </w:tc>
      </w:tr>
      <w:tr w:rsidR="00CE5E98" w:rsidRPr="009E19EA" w:rsidTr="00093826">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80 km / 50 mi</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0x6</w:t>
            </w:r>
          </w:p>
        </w:tc>
        <w:tc>
          <w:tcPr>
            <w:tcW w:w="4860" w:type="dxa"/>
            <w:vMerge/>
            <w:tcBorders>
              <w:left w:val="single" w:sz="4" w:space="0" w:color="auto"/>
              <w:bottom w:val="single" w:sz="4" w:space="0" w:color="auto"/>
              <w:right w:val="single" w:sz="4" w:space="0" w:color="auto"/>
            </w:tcBorders>
          </w:tcPr>
          <w:p w:rsidR="00CE5E98" w:rsidRDefault="000D3FD3" w:rsidP="00BC3BE4"/>
        </w:tc>
      </w:tr>
      <w:tr w:rsidR="00BC3BE4" w:rsidRPr="009E19EA" w:rsidTr="000D305E">
        <w:trPr>
          <w:trHeight w:val="314"/>
          <w:jc w:val="center"/>
        </w:trPr>
        <w:tc>
          <w:tcPr>
            <w:tcW w:w="2965" w:type="dxa"/>
            <w:vMerge/>
            <w:tcBorders>
              <w:left w:val="single" w:sz="4" w:space="0" w:color="auto"/>
              <w:right w:val="single" w:sz="4" w:space="0" w:color="auto"/>
            </w:tcBorders>
            <w:vAlign w:val="center"/>
          </w:tcPr>
          <w:p w:rsidR="00BC3BE4" w:rsidRPr="009E19EA" w:rsidRDefault="000D3FD3" w:rsidP="00AB328C">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0x7</w:t>
            </w:r>
          </w:p>
        </w:tc>
        <w:tc>
          <w:tcPr>
            <w:tcW w:w="486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4"/>
      </w:pPr>
      <w:r w:rsidRPr="00B9479B">
        <w:t>MD-REQ-341183/B-BattTracLoThres_D_Rq</w:t>
      </w:r>
    </w:p>
    <w:p w:rsidR="00C30BD2" w:rsidRPr="009E19EA" w:rsidRDefault="000D3FD3">
      <w:pPr>
        <w:rPr>
          <w:rFonts w:cs="Arial"/>
        </w:rPr>
      </w:pPr>
      <w:r w:rsidRPr="009E19EA">
        <w:rPr>
          <w:rFonts w:cs="Arial"/>
        </w:rPr>
        <w:t xml:space="preserve">Message Type: </w:t>
      </w:r>
      <w:r>
        <w:rPr>
          <w:rFonts w:cs="Arial"/>
        </w:rPr>
        <w:t>Request</w:t>
      </w:r>
    </w:p>
    <w:p w:rsidR="00C30BD2" w:rsidRPr="009E19EA" w:rsidRDefault="000D3FD3">
      <w:pPr>
        <w:rPr>
          <w:rFonts w:cs="Arial"/>
        </w:rPr>
      </w:pPr>
    </w:p>
    <w:p w:rsidR="00C30BD2" w:rsidRPr="00163D40" w:rsidRDefault="000D3FD3" w:rsidP="00163D40">
      <w:pPr>
        <w:widowControl w:val="0"/>
        <w:adjustRightInd w:val="0"/>
        <w:rPr>
          <w:rFonts w:cs="Arial"/>
        </w:rPr>
      </w:pPr>
      <w:r w:rsidRPr="009E19EA">
        <w:rPr>
          <w:rFonts w:cs="Arial"/>
        </w:rPr>
        <w:t xml:space="preserve">Note: </w:t>
      </w:r>
      <w:r>
        <w:rPr>
          <w:rFonts w:cs="Arial"/>
        </w:rPr>
        <w:t xml:space="preserve">Request signal from the Low Battery Alert Client to the Low Battery Alert Server to set the feature </w:t>
      </w:r>
    </w:p>
    <w:p w:rsidR="00AB328C" w:rsidRPr="009E19EA" w:rsidRDefault="000D3FD3">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710"/>
        <w:gridCol w:w="810"/>
        <w:gridCol w:w="5130"/>
      </w:tblGrid>
      <w:tr w:rsidR="00AB328C" w:rsidRPr="009E19EA" w:rsidTr="00881BE0">
        <w:trPr>
          <w:jc w:val="center"/>
        </w:trPr>
        <w:tc>
          <w:tcPr>
            <w:tcW w:w="278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513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881BE0">
        <w:trPr>
          <w:jc w:val="center"/>
        </w:trPr>
        <w:tc>
          <w:tcPr>
            <w:tcW w:w="2785" w:type="dxa"/>
            <w:vMerge w:val="restart"/>
            <w:tcBorders>
              <w:top w:val="single" w:sz="4" w:space="0" w:color="auto"/>
              <w:left w:val="single" w:sz="4" w:space="0" w:color="auto"/>
              <w:right w:val="single" w:sz="4" w:space="0" w:color="auto"/>
            </w:tcBorders>
          </w:tcPr>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AB328C">
            <w:pPr>
              <w:spacing w:line="276" w:lineRule="auto"/>
              <w:rPr>
                <w:rFonts w:cs="Arial"/>
              </w:rPr>
            </w:pPr>
          </w:p>
          <w:p w:rsidR="00BC3BE4" w:rsidRPr="00881BE0" w:rsidRDefault="000D3FD3" w:rsidP="005D06B8">
            <w:pPr>
              <w:spacing w:line="276" w:lineRule="auto"/>
              <w:rPr>
                <w:rFonts w:cs="Arial"/>
              </w:rPr>
            </w:pPr>
            <w:r w:rsidRPr="00881BE0">
              <w:rPr>
                <w:rFonts w:cs="Arial"/>
              </w:rPr>
              <w:t>BattTracLoThres_D_Rq</w:t>
            </w:r>
          </w:p>
        </w:tc>
        <w:tc>
          <w:tcPr>
            <w:tcW w:w="1710" w:type="dxa"/>
            <w:tcBorders>
              <w:top w:val="single" w:sz="4" w:space="0" w:color="auto"/>
              <w:left w:val="single" w:sz="4" w:space="0" w:color="auto"/>
              <w:bottom w:val="single" w:sz="4" w:space="0" w:color="auto"/>
              <w:right w:val="single" w:sz="4" w:space="0" w:color="auto"/>
            </w:tcBorders>
          </w:tcPr>
          <w:p w:rsidR="00BC3BE4" w:rsidRPr="00881BE0" w:rsidRDefault="000D3FD3" w:rsidP="00AB328C">
            <w:pPr>
              <w:rPr>
                <w:rFonts w:cs="Arial"/>
              </w:rPr>
            </w:pPr>
            <w:r w:rsidRPr="00881BE0">
              <w:rPr>
                <w:rFonts w:cs="Arial"/>
              </w:rPr>
              <w:t>Null</w:t>
            </w:r>
          </w:p>
        </w:tc>
        <w:tc>
          <w:tcPr>
            <w:tcW w:w="81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513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76078A" w:rsidRPr="009E19EA" w:rsidTr="009B2622">
        <w:trPr>
          <w:jc w:val="center"/>
        </w:trPr>
        <w:tc>
          <w:tcPr>
            <w:tcW w:w="2785" w:type="dxa"/>
            <w:vMerge/>
            <w:tcBorders>
              <w:left w:val="single" w:sz="4" w:space="0" w:color="auto"/>
              <w:right w:val="single" w:sz="4" w:space="0" w:color="auto"/>
            </w:tcBorders>
            <w:hideMark/>
          </w:tcPr>
          <w:p w:rsidR="0076078A" w:rsidRPr="00881BE0" w:rsidRDefault="000D3FD3" w:rsidP="00AB328C">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AB328C">
            <w:pPr>
              <w:rPr>
                <w:rFonts w:cs="Arial"/>
              </w:rPr>
            </w:pPr>
            <w:r w:rsidRPr="00881BE0">
              <w:rPr>
                <w:rFonts w:cs="Arial"/>
              </w:rPr>
              <w:t>20 mi / 32 km</w:t>
            </w:r>
          </w:p>
        </w:tc>
        <w:tc>
          <w:tcPr>
            <w:tcW w:w="810" w:type="dxa"/>
            <w:tcBorders>
              <w:top w:val="single" w:sz="4" w:space="0" w:color="auto"/>
              <w:left w:val="single" w:sz="4" w:space="0" w:color="auto"/>
              <w:bottom w:val="single" w:sz="4" w:space="0" w:color="auto"/>
              <w:right w:val="single" w:sz="4" w:space="0" w:color="auto"/>
            </w:tcBorders>
          </w:tcPr>
          <w:p w:rsidR="0076078A" w:rsidRPr="009E19EA" w:rsidRDefault="000D3FD3" w:rsidP="00AB328C">
            <w:pPr>
              <w:rPr>
                <w:rFonts w:cs="Arial"/>
              </w:rPr>
            </w:pPr>
            <w:r>
              <w:rPr>
                <w:rFonts w:cs="Arial"/>
              </w:rPr>
              <w:t>0x1</w:t>
            </w:r>
          </w:p>
        </w:tc>
        <w:tc>
          <w:tcPr>
            <w:tcW w:w="5130" w:type="dxa"/>
            <w:vMerge w:val="restart"/>
            <w:tcBorders>
              <w:top w:val="single" w:sz="4" w:space="0" w:color="auto"/>
              <w:left w:val="single" w:sz="4" w:space="0" w:color="auto"/>
              <w:right w:val="single" w:sz="4" w:space="0" w:color="auto"/>
            </w:tcBorders>
            <w:vAlign w:val="center"/>
          </w:tcPr>
          <w:p w:rsidR="0076078A" w:rsidRPr="009E19EA" w:rsidRDefault="000D3FD3" w:rsidP="00573494">
            <w:pPr>
              <w:autoSpaceDE w:val="0"/>
              <w:autoSpaceDN w:val="0"/>
              <w:adjustRightInd w:val="0"/>
              <w:spacing w:line="276" w:lineRule="auto"/>
              <w:rPr>
                <w:rFonts w:cs="Arial"/>
              </w:rPr>
            </w:pPr>
            <w:r>
              <w:rPr>
                <w:rFonts w:cs="Arial"/>
              </w:rPr>
              <w:t>Cluster speedometer major speed scale units MPH</w:t>
            </w:r>
          </w:p>
        </w:tc>
      </w:tr>
      <w:tr w:rsidR="0076078A" w:rsidRPr="009E19EA" w:rsidTr="009B2622">
        <w:trPr>
          <w:trHeight w:val="314"/>
          <w:jc w:val="center"/>
        </w:trPr>
        <w:tc>
          <w:tcPr>
            <w:tcW w:w="2785" w:type="dxa"/>
            <w:vMerge/>
            <w:tcBorders>
              <w:left w:val="single" w:sz="4" w:space="0" w:color="auto"/>
              <w:right w:val="single" w:sz="4" w:space="0" w:color="auto"/>
            </w:tcBorders>
            <w:vAlign w:val="center"/>
            <w:hideMark/>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30 mi / 48 km</w:t>
            </w:r>
          </w:p>
        </w:tc>
        <w:tc>
          <w:tcPr>
            <w:tcW w:w="810" w:type="dxa"/>
            <w:tcBorders>
              <w:top w:val="single" w:sz="4" w:space="0" w:color="auto"/>
              <w:left w:val="single" w:sz="4" w:space="0" w:color="auto"/>
              <w:bottom w:val="single" w:sz="4" w:space="0" w:color="auto"/>
              <w:right w:val="single" w:sz="4" w:space="0" w:color="auto"/>
            </w:tcBorders>
          </w:tcPr>
          <w:p w:rsidR="0076078A" w:rsidRPr="009E19EA" w:rsidRDefault="000D3FD3" w:rsidP="00BC3BE4">
            <w:pPr>
              <w:rPr>
                <w:rFonts w:cs="Arial"/>
              </w:rPr>
            </w:pPr>
            <w:r>
              <w:rPr>
                <w:rFonts w:cs="Arial"/>
              </w:rPr>
              <w:t>0x2</w:t>
            </w:r>
          </w:p>
        </w:tc>
        <w:tc>
          <w:tcPr>
            <w:tcW w:w="5130" w:type="dxa"/>
            <w:vMerge/>
            <w:tcBorders>
              <w:left w:val="single" w:sz="4" w:space="0" w:color="auto"/>
              <w:right w:val="single" w:sz="4" w:space="0" w:color="auto"/>
            </w:tcBorders>
          </w:tcPr>
          <w:p w:rsidR="0076078A" w:rsidRDefault="000D3FD3" w:rsidP="00BC3BE4"/>
        </w:tc>
      </w:tr>
      <w:tr w:rsidR="0076078A" w:rsidRPr="009E19EA" w:rsidTr="009B2622">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50 mi / 80 km</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0x3</w:t>
            </w:r>
          </w:p>
        </w:tc>
        <w:tc>
          <w:tcPr>
            <w:tcW w:w="5130" w:type="dxa"/>
            <w:vMerge/>
            <w:tcBorders>
              <w:left w:val="single" w:sz="4" w:space="0" w:color="auto"/>
              <w:bottom w:val="single" w:sz="4" w:space="0" w:color="auto"/>
              <w:right w:val="single" w:sz="4" w:space="0" w:color="auto"/>
            </w:tcBorders>
          </w:tcPr>
          <w:p w:rsidR="0076078A" w:rsidRDefault="000D3FD3" w:rsidP="00BC3BE4"/>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AB328C">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AB328C">
            <w:pPr>
              <w:rPr>
                <w:rFonts w:cs="Arial"/>
              </w:rPr>
            </w:pPr>
            <w:r w:rsidRPr="00881BE0">
              <w:rPr>
                <w:rFonts w:cs="Arial"/>
              </w:rPr>
              <w:t>30 km / 18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AB328C">
            <w:pPr>
              <w:rPr>
                <w:rFonts w:cs="Arial"/>
              </w:rPr>
            </w:pPr>
            <w:r>
              <w:rPr>
                <w:rFonts w:cs="Arial"/>
              </w:rPr>
              <w:t>0x4</w:t>
            </w:r>
          </w:p>
        </w:tc>
        <w:tc>
          <w:tcPr>
            <w:tcW w:w="5130" w:type="dxa"/>
            <w:vMerge w:val="restart"/>
            <w:tcBorders>
              <w:top w:val="single" w:sz="4" w:space="0" w:color="auto"/>
              <w:left w:val="single" w:sz="4" w:space="0" w:color="auto"/>
              <w:right w:val="single" w:sz="4" w:space="0" w:color="auto"/>
            </w:tcBorders>
          </w:tcPr>
          <w:p w:rsidR="0076078A" w:rsidRDefault="000D3FD3" w:rsidP="00AB328C">
            <w:pPr>
              <w:spacing w:line="276" w:lineRule="auto"/>
              <w:rPr>
                <w:rFonts w:cs="Arial"/>
              </w:rPr>
            </w:pPr>
          </w:p>
          <w:p w:rsidR="0076078A" w:rsidRPr="009E19EA" w:rsidRDefault="000D3FD3" w:rsidP="00AB328C">
            <w:pPr>
              <w:spacing w:line="276" w:lineRule="auto"/>
              <w:rPr>
                <w:rFonts w:cs="Arial"/>
              </w:rPr>
            </w:pPr>
            <w:r>
              <w:rPr>
                <w:rFonts w:cs="Arial"/>
              </w:rPr>
              <w:t>Cluster speedometer major speed scale units Km/h</w:t>
            </w:r>
          </w:p>
          <w:p w:rsidR="0076078A" w:rsidRPr="009E19EA" w:rsidRDefault="000D3FD3" w:rsidP="00BC3BE4">
            <w:pPr>
              <w:rPr>
                <w:rFonts w:cs="Arial"/>
              </w:rPr>
            </w:pPr>
          </w:p>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50 km / 31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0x5</w:t>
            </w:r>
          </w:p>
        </w:tc>
        <w:tc>
          <w:tcPr>
            <w:tcW w:w="5130" w:type="dxa"/>
            <w:vMerge/>
            <w:tcBorders>
              <w:left w:val="single" w:sz="4" w:space="0" w:color="auto"/>
              <w:right w:val="single" w:sz="4" w:space="0" w:color="auto"/>
            </w:tcBorders>
          </w:tcPr>
          <w:p w:rsidR="0076078A" w:rsidRDefault="000D3FD3" w:rsidP="00BC3BE4"/>
        </w:tc>
      </w:tr>
      <w:tr w:rsidR="0076078A" w:rsidRPr="009E19EA" w:rsidTr="00F03AFF">
        <w:trPr>
          <w:trHeight w:val="314"/>
          <w:jc w:val="center"/>
        </w:trPr>
        <w:tc>
          <w:tcPr>
            <w:tcW w:w="2785" w:type="dxa"/>
            <w:vMerge/>
            <w:tcBorders>
              <w:left w:val="single" w:sz="4" w:space="0" w:color="auto"/>
              <w:right w:val="single" w:sz="4" w:space="0" w:color="auto"/>
            </w:tcBorders>
            <w:vAlign w:val="center"/>
          </w:tcPr>
          <w:p w:rsidR="0076078A" w:rsidRPr="00881BE0" w:rsidRDefault="000D3FD3" w:rsidP="00BC3BE4">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76078A" w:rsidRPr="00881BE0" w:rsidRDefault="000D3FD3" w:rsidP="00BC3BE4">
            <w:pPr>
              <w:rPr>
                <w:rFonts w:cs="Arial"/>
              </w:rPr>
            </w:pPr>
            <w:r w:rsidRPr="00881BE0">
              <w:rPr>
                <w:rFonts w:cs="Arial"/>
              </w:rPr>
              <w:t>80 km / 50 mi</w:t>
            </w:r>
          </w:p>
        </w:tc>
        <w:tc>
          <w:tcPr>
            <w:tcW w:w="810" w:type="dxa"/>
            <w:tcBorders>
              <w:top w:val="single" w:sz="4" w:space="0" w:color="auto"/>
              <w:left w:val="single" w:sz="4" w:space="0" w:color="auto"/>
              <w:bottom w:val="single" w:sz="4" w:space="0" w:color="auto"/>
              <w:right w:val="single" w:sz="4" w:space="0" w:color="auto"/>
            </w:tcBorders>
          </w:tcPr>
          <w:p w:rsidR="0076078A" w:rsidRDefault="000D3FD3" w:rsidP="00BC3BE4">
            <w:pPr>
              <w:rPr>
                <w:rFonts w:cs="Arial"/>
              </w:rPr>
            </w:pPr>
            <w:r>
              <w:rPr>
                <w:rFonts w:cs="Arial"/>
              </w:rPr>
              <w:t>0x6</w:t>
            </w:r>
          </w:p>
        </w:tc>
        <w:tc>
          <w:tcPr>
            <w:tcW w:w="5130" w:type="dxa"/>
            <w:vMerge/>
            <w:tcBorders>
              <w:left w:val="single" w:sz="4" w:space="0" w:color="auto"/>
              <w:bottom w:val="single" w:sz="4" w:space="0" w:color="auto"/>
              <w:right w:val="single" w:sz="4" w:space="0" w:color="auto"/>
            </w:tcBorders>
          </w:tcPr>
          <w:p w:rsidR="0076078A" w:rsidRDefault="000D3FD3" w:rsidP="00BC3BE4"/>
        </w:tc>
      </w:tr>
      <w:tr w:rsidR="00BC3BE4" w:rsidRPr="009E19EA" w:rsidTr="00881BE0">
        <w:trPr>
          <w:trHeight w:val="314"/>
          <w:jc w:val="center"/>
        </w:trPr>
        <w:tc>
          <w:tcPr>
            <w:tcW w:w="2785" w:type="dxa"/>
            <w:vMerge/>
            <w:tcBorders>
              <w:left w:val="single" w:sz="4" w:space="0" w:color="auto"/>
              <w:right w:val="single" w:sz="4" w:space="0" w:color="auto"/>
            </w:tcBorders>
            <w:vAlign w:val="center"/>
          </w:tcPr>
          <w:p w:rsidR="00BC3BE4" w:rsidRPr="00881BE0" w:rsidRDefault="000D3FD3" w:rsidP="00AB328C">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C3BE4" w:rsidRPr="00881BE0" w:rsidRDefault="000D3FD3" w:rsidP="00AB328C">
            <w:pPr>
              <w:rPr>
                <w:rFonts w:cs="Arial"/>
              </w:rPr>
            </w:pPr>
            <w:r w:rsidRPr="00881BE0">
              <w:rPr>
                <w:rFonts w:cs="Arial"/>
              </w:rPr>
              <w:t>Not Used</w:t>
            </w:r>
          </w:p>
        </w:tc>
        <w:tc>
          <w:tcPr>
            <w:tcW w:w="810" w:type="dxa"/>
            <w:tcBorders>
              <w:top w:val="single" w:sz="4" w:space="0" w:color="auto"/>
              <w:left w:val="single" w:sz="4" w:space="0" w:color="auto"/>
              <w:bottom w:val="single" w:sz="4" w:space="0" w:color="auto"/>
              <w:right w:val="single" w:sz="4" w:space="0" w:color="auto"/>
            </w:tcBorders>
          </w:tcPr>
          <w:p w:rsidR="00BC3BE4" w:rsidRDefault="000D3FD3" w:rsidP="00AB328C">
            <w:pPr>
              <w:rPr>
                <w:rFonts w:cs="Arial"/>
              </w:rPr>
            </w:pPr>
            <w:r>
              <w:rPr>
                <w:rFonts w:cs="Arial"/>
              </w:rPr>
              <w:t>0x7</w:t>
            </w:r>
          </w:p>
        </w:tc>
        <w:tc>
          <w:tcPr>
            <w:tcW w:w="513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4"/>
      </w:pPr>
      <w:r w:rsidRPr="00B9479B">
        <w:t>MD-REQ-341190/A-SpeedoMajorUnit_D_Confg</w:t>
      </w:r>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 signal from the Low Battery Alert Client with the status of the speedometer speed scale units</w:t>
      </w:r>
    </w:p>
    <w:p w:rsidR="00C30BD2" w:rsidRPr="009E19EA" w:rsidRDefault="000D3FD3">
      <w:pPr>
        <w:rPr>
          <w:rFonts w:cs="Arial"/>
        </w:rPr>
      </w:pPr>
    </w:p>
    <w:p w:rsidR="00AB328C" w:rsidRPr="009E19EA" w:rsidRDefault="000D3FD3">
      <w:pPr>
        <w:rPr>
          <w:rFonts w:cs="Arial"/>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900"/>
        <w:gridCol w:w="3150"/>
      </w:tblGrid>
      <w:tr w:rsidR="00AB328C" w:rsidRPr="009E19EA" w:rsidTr="00FB72BB">
        <w:trPr>
          <w:jc w:val="center"/>
        </w:trPr>
        <w:tc>
          <w:tcPr>
            <w:tcW w:w="2965"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15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BC3BE4" w:rsidRPr="009E19EA" w:rsidTr="00FB72BB">
        <w:trPr>
          <w:jc w:val="center"/>
        </w:trPr>
        <w:tc>
          <w:tcPr>
            <w:tcW w:w="2965" w:type="dxa"/>
            <w:vMerge w:val="restart"/>
            <w:tcBorders>
              <w:top w:val="single" w:sz="4" w:space="0" w:color="auto"/>
              <w:left w:val="single" w:sz="4" w:space="0" w:color="auto"/>
              <w:right w:val="single" w:sz="4" w:space="0" w:color="auto"/>
            </w:tcBorders>
          </w:tcPr>
          <w:p w:rsidR="00BC3BE4" w:rsidRPr="00BC3BE4" w:rsidRDefault="000D3FD3" w:rsidP="00AB328C">
            <w:pPr>
              <w:spacing w:line="276" w:lineRule="auto"/>
              <w:rPr>
                <w:rFonts w:cs="Arial"/>
              </w:rPr>
            </w:pPr>
          </w:p>
          <w:p w:rsidR="00BC3BE4" w:rsidRPr="00BC3BE4" w:rsidRDefault="000D3FD3" w:rsidP="007E2512">
            <w:pPr>
              <w:spacing w:line="276" w:lineRule="auto"/>
              <w:rPr>
                <w:rFonts w:cs="Arial"/>
              </w:rPr>
            </w:pPr>
            <w:r>
              <w:rPr>
                <w:rFonts w:cs="Arial"/>
              </w:rPr>
              <w:t>SpeedoMajorUnit</w:t>
            </w:r>
            <w:r w:rsidRPr="00BC3BE4">
              <w:rPr>
                <w:rFonts w:cs="Arial"/>
              </w:rPr>
              <w:t>_D_</w:t>
            </w:r>
            <w:r>
              <w:rPr>
                <w:rFonts w:cs="Arial"/>
              </w:rPr>
              <w:t>Confg</w:t>
            </w:r>
          </w:p>
        </w:tc>
        <w:tc>
          <w:tcPr>
            <w:tcW w:w="162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Null</w:t>
            </w:r>
          </w:p>
        </w:tc>
        <w:tc>
          <w:tcPr>
            <w:tcW w:w="900" w:type="dxa"/>
            <w:tcBorders>
              <w:top w:val="single" w:sz="4" w:space="0" w:color="auto"/>
              <w:left w:val="single" w:sz="4" w:space="0" w:color="auto"/>
              <w:bottom w:val="single" w:sz="4" w:space="0" w:color="auto"/>
              <w:right w:val="single" w:sz="4" w:space="0" w:color="auto"/>
            </w:tcBorders>
          </w:tcPr>
          <w:p w:rsidR="00BC3BE4" w:rsidRPr="009E19EA" w:rsidRDefault="000D3FD3" w:rsidP="00AB328C">
            <w:pPr>
              <w:rPr>
                <w:rFonts w:cs="Arial"/>
              </w:rPr>
            </w:pPr>
            <w:r>
              <w:rPr>
                <w:rFonts w:cs="Arial"/>
              </w:rPr>
              <w:t>0x0</w:t>
            </w:r>
          </w:p>
        </w:tc>
        <w:tc>
          <w:tcPr>
            <w:tcW w:w="3150" w:type="dxa"/>
            <w:tcBorders>
              <w:top w:val="single" w:sz="4" w:space="0" w:color="auto"/>
              <w:left w:val="single" w:sz="4" w:space="0" w:color="auto"/>
              <w:bottom w:val="single" w:sz="4" w:space="0" w:color="auto"/>
              <w:right w:val="single" w:sz="4" w:space="0" w:color="auto"/>
            </w:tcBorders>
            <w:vAlign w:val="center"/>
          </w:tcPr>
          <w:p w:rsidR="00BC3BE4" w:rsidRPr="009E19EA" w:rsidRDefault="000D3FD3" w:rsidP="00AB328C">
            <w:pPr>
              <w:autoSpaceDE w:val="0"/>
              <w:autoSpaceDN w:val="0"/>
              <w:adjustRightInd w:val="0"/>
              <w:spacing w:line="276" w:lineRule="auto"/>
              <w:rPr>
                <w:rFonts w:cs="Arial"/>
              </w:rPr>
            </w:pPr>
          </w:p>
        </w:tc>
      </w:tr>
      <w:tr w:rsidR="00CE5E98" w:rsidRPr="009E19EA" w:rsidTr="00FB72BB">
        <w:trPr>
          <w:jc w:val="center"/>
        </w:trPr>
        <w:tc>
          <w:tcPr>
            <w:tcW w:w="2965" w:type="dxa"/>
            <w:vMerge/>
            <w:tcBorders>
              <w:left w:val="single" w:sz="4" w:space="0" w:color="auto"/>
              <w:right w:val="single" w:sz="4" w:space="0" w:color="auto"/>
            </w:tcBorders>
            <w:hideMark/>
          </w:tcPr>
          <w:p w:rsidR="00CE5E98" w:rsidRPr="009E19EA" w:rsidRDefault="000D3FD3" w:rsidP="00AB328C">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MPH</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AB328C">
            <w:pPr>
              <w:rPr>
                <w:rFonts w:cs="Arial"/>
              </w:rPr>
            </w:pPr>
            <w:r>
              <w:rPr>
                <w:rFonts w:cs="Arial"/>
              </w:rPr>
              <w:t>0x1</w:t>
            </w:r>
          </w:p>
        </w:tc>
        <w:tc>
          <w:tcPr>
            <w:tcW w:w="3150" w:type="dxa"/>
            <w:tcBorders>
              <w:top w:val="single" w:sz="4" w:space="0" w:color="auto"/>
              <w:left w:val="single" w:sz="4" w:space="0" w:color="auto"/>
              <w:right w:val="single" w:sz="4" w:space="0" w:color="auto"/>
            </w:tcBorders>
            <w:vAlign w:val="center"/>
          </w:tcPr>
          <w:p w:rsidR="00CE5E98" w:rsidRPr="009E19EA" w:rsidRDefault="000D3FD3" w:rsidP="00CE5E98">
            <w:pPr>
              <w:autoSpaceDE w:val="0"/>
              <w:autoSpaceDN w:val="0"/>
              <w:adjustRightInd w:val="0"/>
              <w:spacing w:line="276" w:lineRule="auto"/>
              <w:rPr>
                <w:rFonts w:cs="Arial"/>
              </w:rPr>
            </w:pPr>
          </w:p>
        </w:tc>
      </w:tr>
      <w:tr w:rsidR="00CE5E98" w:rsidRPr="009E19EA" w:rsidTr="00FB72BB">
        <w:trPr>
          <w:trHeight w:val="314"/>
          <w:jc w:val="center"/>
        </w:trPr>
        <w:tc>
          <w:tcPr>
            <w:tcW w:w="2965" w:type="dxa"/>
            <w:vMerge/>
            <w:tcBorders>
              <w:left w:val="single" w:sz="4" w:space="0" w:color="auto"/>
              <w:right w:val="single" w:sz="4" w:space="0" w:color="auto"/>
            </w:tcBorders>
            <w:vAlign w:val="center"/>
            <w:hideMark/>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KPH</w:t>
            </w:r>
          </w:p>
        </w:tc>
        <w:tc>
          <w:tcPr>
            <w:tcW w:w="900" w:type="dxa"/>
            <w:tcBorders>
              <w:top w:val="single" w:sz="4" w:space="0" w:color="auto"/>
              <w:left w:val="single" w:sz="4" w:space="0" w:color="auto"/>
              <w:bottom w:val="single" w:sz="4" w:space="0" w:color="auto"/>
              <w:right w:val="single" w:sz="4" w:space="0" w:color="auto"/>
            </w:tcBorders>
          </w:tcPr>
          <w:p w:rsidR="00CE5E98" w:rsidRPr="009E19EA" w:rsidRDefault="000D3FD3" w:rsidP="00BC3BE4">
            <w:pPr>
              <w:rPr>
                <w:rFonts w:cs="Arial"/>
              </w:rPr>
            </w:pPr>
            <w:r>
              <w:rPr>
                <w:rFonts w:cs="Arial"/>
              </w:rPr>
              <w:t>0x2</w:t>
            </w:r>
          </w:p>
        </w:tc>
        <w:tc>
          <w:tcPr>
            <w:tcW w:w="3150" w:type="dxa"/>
            <w:tcBorders>
              <w:left w:val="single" w:sz="4" w:space="0" w:color="auto"/>
              <w:right w:val="single" w:sz="4" w:space="0" w:color="auto"/>
            </w:tcBorders>
          </w:tcPr>
          <w:p w:rsidR="00CE5E98" w:rsidRDefault="000D3FD3" w:rsidP="00BC3BE4"/>
        </w:tc>
      </w:tr>
      <w:tr w:rsidR="00CE5E98" w:rsidRPr="009E19EA" w:rsidTr="00FB72BB">
        <w:trPr>
          <w:trHeight w:val="314"/>
          <w:jc w:val="center"/>
        </w:trPr>
        <w:tc>
          <w:tcPr>
            <w:tcW w:w="2965" w:type="dxa"/>
            <w:vMerge/>
            <w:tcBorders>
              <w:left w:val="single" w:sz="4" w:space="0" w:color="auto"/>
              <w:right w:val="single" w:sz="4" w:space="0" w:color="auto"/>
            </w:tcBorders>
            <w:vAlign w:val="center"/>
          </w:tcPr>
          <w:p w:rsidR="00CE5E98" w:rsidRPr="009E19EA" w:rsidRDefault="000D3FD3" w:rsidP="00BC3BE4">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Not Used</w:t>
            </w:r>
          </w:p>
        </w:tc>
        <w:tc>
          <w:tcPr>
            <w:tcW w:w="900" w:type="dxa"/>
            <w:tcBorders>
              <w:top w:val="single" w:sz="4" w:space="0" w:color="auto"/>
              <w:left w:val="single" w:sz="4" w:space="0" w:color="auto"/>
              <w:bottom w:val="single" w:sz="4" w:space="0" w:color="auto"/>
              <w:right w:val="single" w:sz="4" w:space="0" w:color="auto"/>
            </w:tcBorders>
          </w:tcPr>
          <w:p w:rsidR="00CE5E98" w:rsidRDefault="000D3FD3" w:rsidP="00BC3BE4">
            <w:pPr>
              <w:rPr>
                <w:rFonts w:cs="Arial"/>
              </w:rPr>
            </w:pPr>
            <w:r>
              <w:rPr>
                <w:rFonts w:cs="Arial"/>
              </w:rPr>
              <w:t>0x3</w:t>
            </w:r>
          </w:p>
        </w:tc>
        <w:tc>
          <w:tcPr>
            <w:tcW w:w="3150" w:type="dxa"/>
            <w:tcBorders>
              <w:left w:val="single" w:sz="4" w:space="0" w:color="auto"/>
              <w:bottom w:val="single" w:sz="4" w:space="0" w:color="auto"/>
              <w:right w:val="single" w:sz="4" w:space="0" w:color="auto"/>
            </w:tcBorders>
          </w:tcPr>
          <w:p w:rsidR="00CE5E98" w:rsidRDefault="000D3FD3" w:rsidP="00BC3BE4"/>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3"/>
      </w:pPr>
      <w:bookmarkStart w:id="1060" w:name="_Toc33533853"/>
      <w:r>
        <w:t>Requirements</w:t>
      </w:r>
      <w:bookmarkEnd w:id="1060"/>
    </w:p>
    <w:p w:rsidR="0046553F" w:rsidRPr="0046553F" w:rsidRDefault="0046553F" w:rsidP="0046553F">
      <w:pPr>
        <w:pStyle w:val="Heading4"/>
        <w:rPr>
          <w:b w:val="0"/>
          <w:u w:val="single"/>
        </w:rPr>
      </w:pPr>
      <w:r w:rsidRPr="0046553F">
        <w:rPr>
          <w:b w:val="0"/>
          <w:u w:val="single"/>
        </w:rPr>
        <w:t>VS-REQ-341338/A-Low Battery Alert Server functional requirement</w:t>
      </w:r>
    </w:p>
    <w:p w:rsidR="000A3C21" w:rsidRPr="007C71E6" w:rsidRDefault="000D3FD3" w:rsidP="00500605">
      <w:pPr>
        <w:rPr>
          <w:rFonts w:cs="Arial"/>
        </w:rPr>
      </w:pPr>
      <w:r>
        <w:rPr>
          <w:rFonts w:cs="Arial"/>
        </w:rPr>
        <w:t xml:space="preserve">The Low Battery Alert </w:t>
      </w:r>
      <w:r w:rsidRPr="007C71E6">
        <w:rPr>
          <w:rFonts w:cs="Arial"/>
        </w:rPr>
        <w:t>Server sh</w:t>
      </w:r>
      <w:r w:rsidRPr="007C71E6">
        <w:rPr>
          <w:rFonts w:cs="Arial"/>
        </w:rPr>
        <w:t>all publish the status of what Low Battery Alert value is used to alert the driver via the BattTracLoThres_D_Stat signal.</w:t>
      </w:r>
    </w:p>
    <w:p w:rsidR="000A3C21" w:rsidRPr="007C71E6" w:rsidRDefault="000D3FD3" w:rsidP="00500605">
      <w:pPr>
        <w:rPr>
          <w:rFonts w:cs="Arial"/>
        </w:rPr>
      </w:pPr>
    </w:p>
    <w:p w:rsidR="00DA32C9" w:rsidRPr="007C71E6" w:rsidRDefault="000D3FD3" w:rsidP="00500605">
      <w:pPr>
        <w:rPr>
          <w:rFonts w:cs="Arial"/>
        </w:rPr>
      </w:pPr>
    </w:p>
    <w:p w:rsidR="00175081" w:rsidRPr="007C71E6" w:rsidRDefault="000D3FD3" w:rsidP="00175081">
      <w:pPr>
        <w:rPr>
          <w:rFonts w:cs="Arial"/>
        </w:rPr>
      </w:pPr>
      <w:r w:rsidRPr="007C71E6">
        <w:rPr>
          <w:rFonts w:cs="Arial"/>
        </w:rPr>
        <w:t>The Low Battery Alert Server shall use the SpeedoMajorUnit_D_Confg signal to determine if the BattTracLoThres_D_Stat</w:t>
      </w:r>
      <w:r w:rsidRPr="007C71E6">
        <w:rPr>
          <w:rFonts w:cs="Arial"/>
        </w:rPr>
        <w:t xml:space="preserve"> uses encodings Speedometer Major Units MPH or KPH values.  </w:t>
      </w:r>
    </w:p>
    <w:p w:rsidR="00175081" w:rsidRPr="007C71E6" w:rsidRDefault="000D3FD3" w:rsidP="00175081">
      <w:pPr>
        <w:numPr>
          <w:ilvl w:val="0"/>
          <w:numId w:val="565"/>
        </w:numPr>
        <w:rPr>
          <w:rFonts w:cs="Arial"/>
        </w:rPr>
      </w:pPr>
      <w:r w:rsidRPr="007C71E6">
        <w:rPr>
          <w:rFonts w:cs="Arial"/>
        </w:rPr>
        <w:t>If SpeedoMajorUnit_D_Confg = MPH then 0x1, 0x2 and 0x3 shall be used.</w:t>
      </w:r>
    </w:p>
    <w:p w:rsidR="00175081" w:rsidRPr="007C71E6" w:rsidRDefault="000D3FD3" w:rsidP="00175081">
      <w:pPr>
        <w:numPr>
          <w:ilvl w:val="0"/>
          <w:numId w:val="565"/>
        </w:numPr>
        <w:rPr>
          <w:rFonts w:cs="Arial"/>
        </w:rPr>
      </w:pPr>
      <w:r w:rsidRPr="007C71E6">
        <w:rPr>
          <w:rFonts w:cs="Arial"/>
        </w:rPr>
        <w:t>If SpeedoMajorUnit_D_Confg = KPH then 0x4, 0x5 and 0x6 shall be used</w:t>
      </w:r>
    </w:p>
    <w:p w:rsidR="006A3C21" w:rsidRPr="007C71E6" w:rsidRDefault="000D3FD3" w:rsidP="006A3C21">
      <w:pPr>
        <w:numPr>
          <w:ilvl w:val="0"/>
          <w:numId w:val="565"/>
        </w:numPr>
        <w:rPr>
          <w:rFonts w:cs="Arial"/>
        </w:rPr>
      </w:pPr>
      <w:r w:rsidRPr="007C71E6">
        <w:rPr>
          <w:rFonts w:cs="Arial"/>
        </w:rPr>
        <w:t xml:space="preserve">If SpeedoMajorUnit_D_Confg = Null then use the last MPH </w:t>
      </w:r>
      <w:r w:rsidRPr="007C71E6">
        <w:rPr>
          <w:rFonts w:cs="Arial"/>
        </w:rPr>
        <w:t>or KPH setting.  The Low Battery Alert Server will have to remember this setting between ignition cycles.</w:t>
      </w:r>
    </w:p>
    <w:p w:rsidR="001F3279" w:rsidRPr="007C71E6" w:rsidRDefault="000D3FD3" w:rsidP="001F3279">
      <w:pPr>
        <w:rPr>
          <w:rFonts w:cs="Arial"/>
        </w:rPr>
      </w:pPr>
      <w:r w:rsidRPr="007C71E6">
        <w:rPr>
          <w:rFonts w:cs="Arial"/>
        </w:rPr>
        <w:t xml:space="preserve">Note:  The Low Battery Alert Client which sends SpeedoMajorUnit_D_Confg </w:t>
      </w:r>
      <w:r>
        <w:rPr>
          <w:rFonts w:cs="Arial"/>
        </w:rPr>
        <w:t>may</w:t>
      </w:r>
      <w:r w:rsidRPr="007C71E6">
        <w:rPr>
          <w:rFonts w:cs="Arial"/>
        </w:rPr>
        <w:t xml:space="preserve"> set </w:t>
      </w:r>
      <w:r>
        <w:rPr>
          <w:rFonts w:cs="Arial"/>
        </w:rPr>
        <w:t xml:space="preserve">the signal to </w:t>
      </w:r>
      <w:r w:rsidRPr="007C71E6">
        <w:rPr>
          <w:rFonts w:cs="Arial"/>
        </w:rPr>
        <w:t xml:space="preserve">Null when powering up when ignition goes </w:t>
      </w:r>
      <w:r>
        <w:rPr>
          <w:rFonts w:cs="Arial"/>
        </w:rPr>
        <w:t>from OFF to</w:t>
      </w:r>
      <w:r w:rsidRPr="007C71E6">
        <w:rPr>
          <w:rFonts w:cs="Arial"/>
        </w:rPr>
        <w:t xml:space="preserve"> Run</w:t>
      </w:r>
      <w:r w:rsidRPr="007C71E6">
        <w:rPr>
          <w:rFonts w:cs="Arial"/>
        </w:rPr>
        <w:t xml:space="preserve">.  </w:t>
      </w:r>
    </w:p>
    <w:p w:rsidR="00175081" w:rsidRPr="007C71E6" w:rsidRDefault="000D3FD3" w:rsidP="00175081">
      <w:pPr>
        <w:rPr>
          <w:rFonts w:cs="Arial"/>
        </w:rPr>
      </w:pP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5"/>
        <w:gridCol w:w="2960"/>
      </w:tblGrid>
      <w:tr w:rsidR="007C71E6" w:rsidRPr="007C71E6" w:rsidTr="007C71E6">
        <w:trPr>
          <w:jc w:val="center"/>
        </w:trPr>
        <w:tc>
          <w:tcPr>
            <w:tcW w:w="2975" w:type="dxa"/>
            <w:tcBorders>
              <w:top w:val="single" w:sz="4" w:space="0" w:color="auto"/>
              <w:left w:val="single" w:sz="4" w:space="0" w:color="auto"/>
              <w:bottom w:val="single" w:sz="4" w:space="0" w:color="auto"/>
              <w:right w:val="single" w:sz="4" w:space="0" w:color="auto"/>
            </w:tcBorders>
          </w:tcPr>
          <w:p w:rsidR="00B666CC" w:rsidRPr="007C71E6" w:rsidRDefault="000D3FD3" w:rsidP="00212FD6">
            <w:pPr>
              <w:spacing w:line="256" w:lineRule="auto"/>
              <w:rPr>
                <w:rFonts w:cs="Arial"/>
              </w:rPr>
            </w:pPr>
            <w:r w:rsidRPr="007C71E6">
              <w:rPr>
                <w:rFonts w:cs="Arial"/>
              </w:rPr>
              <w:t>BattTracLoThres_D_Stat</w:t>
            </w:r>
          </w:p>
        </w:tc>
        <w:tc>
          <w:tcPr>
            <w:tcW w:w="2960" w:type="dxa"/>
            <w:tcBorders>
              <w:top w:val="single" w:sz="4" w:space="0" w:color="auto"/>
              <w:left w:val="single" w:sz="4" w:space="0" w:color="auto"/>
              <w:bottom w:val="single" w:sz="4" w:space="0" w:color="auto"/>
              <w:right w:val="single" w:sz="4" w:space="0" w:color="auto"/>
            </w:tcBorders>
            <w:vAlign w:val="center"/>
          </w:tcPr>
          <w:p w:rsidR="00B666CC" w:rsidRPr="007C71E6" w:rsidRDefault="000D3FD3">
            <w:pPr>
              <w:autoSpaceDE w:val="0"/>
              <w:autoSpaceDN w:val="0"/>
              <w:adjustRightInd w:val="0"/>
              <w:spacing w:line="276" w:lineRule="auto"/>
              <w:rPr>
                <w:rFonts w:cs="Arial"/>
              </w:rPr>
            </w:pPr>
            <w:r w:rsidRPr="007C71E6">
              <w:rPr>
                <w:rFonts w:cs="Arial"/>
              </w:rPr>
              <w:t>SpeedoMajorUnit_D_Confg</w:t>
            </w:r>
          </w:p>
        </w:tc>
      </w:tr>
      <w:tr w:rsidR="007C71E6" w:rsidRPr="007C71E6" w:rsidTr="007C71E6">
        <w:trPr>
          <w:jc w:val="center"/>
        </w:trPr>
        <w:tc>
          <w:tcPr>
            <w:tcW w:w="2975" w:type="dxa"/>
            <w:tcBorders>
              <w:top w:val="single" w:sz="4" w:space="0" w:color="auto"/>
              <w:left w:val="single" w:sz="4" w:space="0" w:color="auto"/>
              <w:bottom w:val="single" w:sz="4" w:space="0" w:color="auto"/>
              <w:right w:val="single" w:sz="4" w:space="0" w:color="auto"/>
            </w:tcBorders>
            <w:hideMark/>
          </w:tcPr>
          <w:p w:rsidR="00B666CC" w:rsidRPr="007C71E6" w:rsidRDefault="000D3FD3">
            <w:pPr>
              <w:spacing w:line="256" w:lineRule="auto"/>
              <w:rPr>
                <w:rFonts w:cs="Arial"/>
              </w:rPr>
            </w:pPr>
            <w:r w:rsidRPr="007C71E6">
              <w:rPr>
                <w:rFonts w:cs="Arial"/>
              </w:rPr>
              <w:t>0x0 Null</w:t>
            </w:r>
          </w:p>
        </w:tc>
        <w:tc>
          <w:tcPr>
            <w:tcW w:w="2960" w:type="dxa"/>
            <w:tcBorders>
              <w:top w:val="single" w:sz="4" w:space="0" w:color="auto"/>
              <w:left w:val="single" w:sz="4" w:space="0" w:color="auto"/>
              <w:bottom w:val="single" w:sz="4" w:space="0" w:color="auto"/>
              <w:right w:val="single" w:sz="4" w:space="0" w:color="auto"/>
            </w:tcBorders>
            <w:vAlign w:val="center"/>
          </w:tcPr>
          <w:p w:rsidR="00B666CC" w:rsidRPr="007C71E6" w:rsidRDefault="000D3FD3">
            <w:pPr>
              <w:autoSpaceDE w:val="0"/>
              <w:autoSpaceDN w:val="0"/>
              <w:adjustRightInd w:val="0"/>
              <w:spacing w:line="276" w:lineRule="auto"/>
              <w:rPr>
                <w:rFonts w:cs="Arial"/>
              </w:rPr>
            </w:pPr>
          </w:p>
        </w:tc>
      </w:tr>
      <w:tr w:rsidR="00B666CC" w:rsidRPr="00175081" w:rsidTr="007C71E6">
        <w:trPr>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666CC" w:rsidRPr="00175081" w:rsidRDefault="000D3FD3">
            <w:pPr>
              <w:spacing w:line="256" w:lineRule="auto"/>
              <w:rPr>
                <w:rFonts w:cs="Arial"/>
              </w:rPr>
            </w:pPr>
            <w:r>
              <w:rPr>
                <w:rFonts w:cs="Arial"/>
              </w:rPr>
              <w:t xml:space="preserve">0x1 </w:t>
            </w:r>
            <w:r w:rsidRPr="00175081">
              <w:rPr>
                <w:rFonts w:cs="Arial"/>
              </w:rPr>
              <w:t>20 mi / 32 km</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666CC" w:rsidRPr="00175081" w:rsidRDefault="000D3FD3">
            <w:pPr>
              <w:autoSpaceDE w:val="0"/>
              <w:autoSpaceDN w:val="0"/>
              <w:adjustRightInd w:val="0"/>
              <w:spacing w:line="276" w:lineRule="auto"/>
              <w:rPr>
                <w:rFonts w:cs="Arial"/>
              </w:rPr>
            </w:pPr>
            <w:r>
              <w:rPr>
                <w:rFonts w:cs="Arial"/>
              </w:rPr>
              <w:t>MPH</w:t>
            </w: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666CC" w:rsidRPr="00175081" w:rsidRDefault="000D3FD3">
            <w:pPr>
              <w:spacing w:line="256" w:lineRule="auto"/>
              <w:rPr>
                <w:rFonts w:cs="Arial"/>
              </w:rPr>
            </w:pPr>
            <w:r>
              <w:rPr>
                <w:rFonts w:cs="Arial"/>
              </w:rPr>
              <w:t xml:space="preserve">0x2 </w:t>
            </w:r>
            <w:r w:rsidRPr="00175081">
              <w:rPr>
                <w:rFonts w:cs="Arial"/>
              </w:rPr>
              <w:t>30 mi / 48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666CC" w:rsidRPr="00175081" w:rsidRDefault="000D3FD3">
            <w:pPr>
              <w:spacing w:line="256" w:lineRule="auto"/>
              <w:rPr>
                <w:rFonts w:cs="Arial"/>
              </w:rPr>
            </w:pP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666CC" w:rsidRPr="00175081" w:rsidRDefault="000D3FD3">
            <w:pPr>
              <w:spacing w:line="256" w:lineRule="auto"/>
              <w:rPr>
                <w:rFonts w:cs="Arial"/>
              </w:rPr>
            </w:pPr>
            <w:r>
              <w:rPr>
                <w:rFonts w:cs="Arial"/>
              </w:rPr>
              <w:t xml:space="preserve">0x3 </w:t>
            </w:r>
            <w:r w:rsidRPr="00175081">
              <w:rPr>
                <w:rFonts w:cs="Arial"/>
              </w:rPr>
              <w:t>50 mi / 80 km</w:t>
            </w:r>
          </w:p>
        </w:tc>
        <w:tc>
          <w:tcPr>
            <w:tcW w:w="2960"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666CC" w:rsidRPr="00175081" w:rsidRDefault="000D3FD3">
            <w:pPr>
              <w:spacing w:line="256" w:lineRule="auto"/>
              <w:rPr>
                <w:rFonts w:cs="Arial"/>
              </w:rPr>
            </w:pP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B666CC" w:rsidRPr="00175081" w:rsidRDefault="000D3FD3">
            <w:pPr>
              <w:spacing w:line="256" w:lineRule="auto"/>
              <w:rPr>
                <w:rFonts w:cs="Arial"/>
              </w:rPr>
            </w:pPr>
            <w:r>
              <w:rPr>
                <w:rFonts w:cs="Arial"/>
              </w:rPr>
              <w:t xml:space="preserve">0x4 </w:t>
            </w:r>
            <w:r w:rsidRPr="00175081">
              <w:rPr>
                <w:rFonts w:cs="Arial"/>
              </w:rPr>
              <w:t>30 km / 18 mi</w:t>
            </w:r>
          </w:p>
        </w:tc>
        <w:tc>
          <w:tcPr>
            <w:tcW w:w="296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B666CC" w:rsidRDefault="000D3FD3">
            <w:pPr>
              <w:spacing w:line="276" w:lineRule="auto"/>
              <w:rPr>
                <w:rFonts w:cs="Arial"/>
              </w:rPr>
            </w:pPr>
          </w:p>
          <w:p w:rsidR="00B666CC" w:rsidRPr="00175081" w:rsidRDefault="000D3FD3">
            <w:pPr>
              <w:spacing w:line="276" w:lineRule="auto"/>
              <w:rPr>
                <w:rFonts w:cs="Arial"/>
              </w:rPr>
            </w:pPr>
            <w:r>
              <w:rPr>
                <w:rFonts w:cs="Arial"/>
              </w:rPr>
              <w:t>KPH</w:t>
            </w:r>
          </w:p>
          <w:p w:rsidR="00B666CC" w:rsidRPr="00175081" w:rsidRDefault="000D3FD3">
            <w:pPr>
              <w:spacing w:line="256" w:lineRule="auto"/>
              <w:rPr>
                <w:rFonts w:cs="Arial"/>
              </w:rPr>
            </w:pP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B666CC" w:rsidRPr="00175081" w:rsidRDefault="000D3FD3">
            <w:pPr>
              <w:spacing w:line="256" w:lineRule="auto"/>
              <w:rPr>
                <w:rFonts w:cs="Arial"/>
              </w:rPr>
            </w:pPr>
            <w:r>
              <w:rPr>
                <w:rFonts w:cs="Arial"/>
              </w:rPr>
              <w:t xml:space="preserve">0x5 </w:t>
            </w:r>
            <w:r w:rsidRPr="00175081">
              <w:rPr>
                <w:rFonts w:cs="Arial"/>
              </w:rPr>
              <w:t>50 km / 31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B666CC" w:rsidRPr="00175081" w:rsidRDefault="000D3FD3">
            <w:pPr>
              <w:spacing w:line="256" w:lineRule="auto"/>
              <w:rPr>
                <w:rFonts w:cs="Arial"/>
              </w:rPr>
            </w:pP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B666CC" w:rsidRPr="00175081" w:rsidRDefault="000D3FD3">
            <w:pPr>
              <w:spacing w:line="256" w:lineRule="auto"/>
              <w:rPr>
                <w:rFonts w:cs="Arial"/>
              </w:rPr>
            </w:pPr>
            <w:r>
              <w:rPr>
                <w:rFonts w:cs="Arial"/>
              </w:rPr>
              <w:t xml:space="preserve">0x6 </w:t>
            </w:r>
            <w:r w:rsidRPr="00175081">
              <w:rPr>
                <w:rFonts w:cs="Arial"/>
              </w:rPr>
              <w:t>80 km / 50 mi</w:t>
            </w:r>
          </w:p>
        </w:tc>
        <w:tc>
          <w:tcPr>
            <w:tcW w:w="2960" w:type="dxa"/>
            <w:vMerge/>
            <w:tcBorders>
              <w:top w:val="single" w:sz="4" w:space="0" w:color="auto"/>
              <w:left w:val="single" w:sz="4" w:space="0" w:color="auto"/>
              <w:bottom w:val="single" w:sz="4" w:space="0" w:color="auto"/>
              <w:right w:val="single" w:sz="4" w:space="0" w:color="auto"/>
            </w:tcBorders>
            <w:vAlign w:val="center"/>
            <w:hideMark/>
          </w:tcPr>
          <w:p w:rsidR="00B666CC" w:rsidRPr="00175081" w:rsidRDefault="000D3FD3">
            <w:pPr>
              <w:spacing w:line="256" w:lineRule="auto"/>
              <w:rPr>
                <w:rFonts w:cs="Arial"/>
              </w:rPr>
            </w:pPr>
          </w:p>
        </w:tc>
      </w:tr>
      <w:tr w:rsidR="00B666CC" w:rsidRPr="00175081" w:rsidTr="007C71E6">
        <w:trPr>
          <w:trHeight w:val="314"/>
          <w:jc w:val="center"/>
        </w:trPr>
        <w:tc>
          <w:tcPr>
            <w:tcW w:w="2975" w:type="dxa"/>
            <w:tcBorders>
              <w:top w:val="single" w:sz="4" w:space="0" w:color="auto"/>
              <w:left w:val="single" w:sz="4" w:space="0" w:color="auto"/>
              <w:bottom w:val="single" w:sz="4" w:space="0" w:color="auto"/>
              <w:right w:val="single" w:sz="4" w:space="0" w:color="auto"/>
            </w:tcBorders>
            <w:hideMark/>
          </w:tcPr>
          <w:p w:rsidR="00B666CC" w:rsidRPr="00175081" w:rsidRDefault="000D3FD3">
            <w:pPr>
              <w:spacing w:line="256" w:lineRule="auto"/>
              <w:rPr>
                <w:rFonts w:cs="Arial"/>
              </w:rPr>
            </w:pPr>
            <w:r>
              <w:rPr>
                <w:rFonts w:cs="Arial"/>
              </w:rPr>
              <w:t xml:space="preserve">0x7 </w:t>
            </w:r>
            <w:r w:rsidRPr="00175081">
              <w:rPr>
                <w:rFonts w:cs="Arial"/>
              </w:rPr>
              <w:t>Not Used</w:t>
            </w:r>
          </w:p>
        </w:tc>
        <w:tc>
          <w:tcPr>
            <w:tcW w:w="2960" w:type="dxa"/>
            <w:tcBorders>
              <w:top w:val="single" w:sz="4" w:space="0" w:color="auto"/>
              <w:left w:val="single" w:sz="4" w:space="0" w:color="auto"/>
              <w:bottom w:val="single" w:sz="4" w:space="0" w:color="auto"/>
              <w:right w:val="single" w:sz="4" w:space="0" w:color="auto"/>
            </w:tcBorders>
          </w:tcPr>
          <w:p w:rsidR="00B666CC" w:rsidRPr="00175081" w:rsidRDefault="000D3FD3">
            <w:pPr>
              <w:spacing w:line="276" w:lineRule="auto"/>
              <w:rPr>
                <w:rFonts w:cs="Arial"/>
              </w:rPr>
            </w:pPr>
          </w:p>
        </w:tc>
      </w:tr>
    </w:tbl>
    <w:p w:rsidR="00DA32C9" w:rsidRPr="00DA32C9" w:rsidRDefault="000D3FD3" w:rsidP="00500605">
      <w:pPr>
        <w:rPr>
          <w:rFonts w:cs="Arial"/>
        </w:rPr>
      </w:pPr>
    </w:p>
    <w:p w:rsidR="0046553F" w:rsidRPr="0046553F" w:rsidRDefault="0046553F" w:rsidP="0046553F">
      <w:pPr>
        <w:pStyle w:val="Heading4"/>
        <w:rPr>
          <w:b w:val="0"/>
          <w:u w:val="single"/>
        </w:rPr>
      </w:pPr>
      <w:r w:rsidRPr="0046553F">
        <w:rPr>
          <w:b w:val="0"/>
          <w:u w:val="single"/>
        </w:rPr>
        <w:t>VS-REQ-341290/A-Low Battery Alert Client functional requirement</w:t>
      </w:r>
    </w:p>
    <w:p w:rsidR="00F60B9A" w:rsidRPr="00BA031B" w:rsidRDefault="000D3FD3" w:rsidP="00500605">
      <w:pPr>
        <w:rPr>
          <w:rFonts w:cs="Arial"/>
        </w:rPr>
      </w:pPr>
      <w:r w:rsidRPr="00BA031B">
        <w:rPr>
          <w:rFonts w:cs="Arial"/>
        </w:rPr>
        <w:t xml:space="preserve">The </w:t>
      </w:r>
      <w:r>
        <w:rPr>
          <w:rFonts w:cs="Arial"/>
        </w:rPr>
        <w:t>Low Battery Alert</w:t>
      </w:r>
      <w:r w:rsidRPr="00BA031B">
        <w:rPr>
          <w:rFonts w:cs="Arial"/>
        </w:rPr>
        <w:t xml:space="preserve"> Client shall use the BattTracLoThres_D_Stat status signal to update the settings HMI to show what setting Low Battery Alert is set to.</w:t>
      </w:r>
    </w:p>
    <w:p w:rsidR="00F60B9A" w:rsidRPr="00BA031B" w:rsidRDefault="000D3FD3" w:rsidP="00500605">
      <w:pPr>
        <w:rPr>
          <w:rFonts w:cs="Arial"/>
        </w:rPr>
      </w:pPr>
    </w:p>
    <w:p w:rsidR="00F60B9A" w:rsidRPr="00BA031B" w:rsidRDefault="000D3FD3" w:rsidP="00500605">
      <w:pPr>
        <w:rPr>
          <w:rFonts w:cs="Arial"/>
        </w:rPr>
      </w:pPr>
      <w:r w:rsidRPr="00BA031B">
        <w:rPr>
          <w:rFonts w:cs="Arial"/>
        </w:rPr>
        <w:t xml:space="preserve">The </w:t>
      </w:r>
      <w:r>
        <w:rPr>
          <w:rFonts w:cs="Arial"/>
        </w:rPr>
        <w:t>Low Battery Alert</w:t>
      </w:r>
      <w:r w:rsidRPr="00BA031B">
        <w:rPr>
          <w:rFonts w:cs="Arial"/>
        </w:rPr>
        <w:t xml:space="preserve"> Client shall use the BattTracLoThre</w:t>
      </w:r>
      <w:r w:rsidRPr="00BA031B">
        <w:rPr>
          <w:rFonts w:cs="Arial"/>
        </w:rPr>
        <w:t>s_D_</w:t>
      </w:r>
      <w:r>
        <w:rPr>
          <w:rFonts w:cs="Arial"/>
        </w:rPr>
        <w:t>Rq</w:t>
      </w:r>
      <w:r w:rsidRPr="00BA031B">
        <w:rPr>
          <w:rFonts w:cs="Arial"/>
        </w:rPr>
        <w:t xml:space="preserve"> signal to request a Low Battery Alert setting selected by the user.</w:t>
      </w:r>
    </w:p>
    <w:p w:rsidR="00F60B9A" w:rsidRPr="00BA031B" w:rsidRDefault="000D3FD3" w:rsidP="00500605">
      <w:pPr>
        <w:rPr>
          <w:rFonts w:cs="Arial"/>
        </w:rPr>
      </w:pPr>
    </w:p>
    <w:p w:rsidR="00500605" w:rsidRPr="00DF6AD8" w:rsidRDefault="000D3FD3" w:rsidP="00500605">
      <w:pPr>
        <w:rPr>
          <w:rFonts w:cs="Arial"/>
        </w:rPr>
      </w:pPr>
      <w:r w:rsidRPr="00BA031B">
        <w:rPr>
          <w:rFonts w:cs="Arial"/>
        </w:rPr>
        <w:t xml:space="preserve">The </w:t>
      </w:r>
      <w:r w:rsidRPr="00DF6AD8">
        <w:rPr>
          <w:rFonts w:cs="Arial"/>
        </w:rPr>
        <w:t>Low Battery Alert Client shall broadcast the Speedometer Major Units that is used (MPH/KPH) in the SpeedoMajorUnit_D_Confg signal whenever the infotainment system is on (ie HMI</w:t>
      </w:r>
      <w:r w:rsidRPr="00DF6AD8">
        <w:rPr>
          <w:rFonts w:cs="Arial"/>
        </w:rPr>
        <w:t>_HMIMode_St = ON).</w:t>
      </w:r>
    </w:p>
    <w:p w:rsidR="001B77AF" w:rsidRDefault="000D3FD3" w:rsidP="00700AD8">
      <w:pPr>
        <w:numPr>
          <w:ilvl w:val="0"/>
          <w:numId w:val="572"/>
        </w:numPr>
        <w:rPr>
          <w:rFonts w:cs="Arial"/>
        </w:rPr>
      </w:pPr>
      <w:r w:rsidRPr="00DF6AD8">
        <w:rPr>
          <w:rFonts w:cs="Arial"/>
        </w:rPr>
        <w:t xml:space="preserve">The Low Battery Alert Client </w:t>
      </w:r>
      <w:r w:rsidRPr="00700AD8">
        <w:rPr>
          <w:rFonts w:cs="Arial"/>
        </w:rPr>
        <w:t>shall know the speedometer majo</w:t>
      </w:r>
      <w:r>
        <w:rPr>
          <w:rFonts w:cs="Arial"/>
        </w:rPr>
        <w:t>r units for a particular market based on:</w:t>
      </w:r>
    </w:p>
    <w:p w:rsidR="001B77AF" w:rsidRDefault="000D3FD3" w:rsidP="001B77AF">
      <w:pPr>
        <w:numPr>
          <w:ilvl w:val="1"/>
          <w:numId w:val="572"/>
        </w:numPr>
        <w:rPr>
          <w:rFonts w:cs="Arial"/>
        </w:rPr>
      </w:pPr>
      <w:r>
        <w:rPr>
          <w:rFonts w:cs="Arial"/>
        </w:rPr>
        <w:t xml:space="preserve">the country code the Low Battery Alert Server is configured for, and </w:t>
      </w:r>
    </w:p>
    <w:p w:rsidR="00F31EDB" w:rsidRPr="00700AD8" w:rsidRDefault="000D3FD3" w:rsidP="001B77AF">
      <w:pPr>
        <w:numPr>
          <w:ilvl w:val="1"/>
          <w:numId w:val="572"/>
        </w:numPr>
        <w:rPr>
          <w:rFonts w:cs="Arial"/>
        </w:rPr>
      </w:pPr>
      <w:r>
        <w:rPr>
          <w:rFonts w:cs="Arial"/>
        </w:rPr>
        <w:t xml:space="preserve">what Speedometer Major Unit is used for that country based on </w:t>
      </w:r>
      <w:r w:rsidRPr="00700AD8">
        <w:rPr>
          <w:rFonts w:cs="Arial"/>
        </w:rPr>
        <w:t>req</w:t>
      </w:r>
      <w:r w:rsidRPr="00700AD8">
        <w:rPr>
          <w:rFonts w:cs="Arial"/>
        </w:rPr>
        <w:t>uirement “</w:t>
      </w:r>
      <w:r w:rsidRPr="00700AD8">
        <w:rPr>
          <w:rFonts w:cs="Arial"/>
          <w:u w:val="single"/>
        </w:rPr>
        <w:t>VS-REQ-341178-Mapping Table – Speedometer Major Units</w:t>
      </w:r>
      <w:r>
        <w:rPr>
          <w:rFonts w:cs="Arial"/>
        </w:rPr>
        <w:t>”.</w:t>
      </w:r>
    </w:p>
    <w:p w:rsidR="00F31EDB" w:rsidRPr="00BA031B" w:rsidRDefault="000D3FD3" w:rsidP="00F31EDB">
      <w:pPr>
        <w:rPr>
          <w:rFonts w:cs="Arial"/>
        </w:rPr>
      </w:pPr>
    </w:p>
    <w:p w:rsidR="001344C8" w:rsidRPr="001344C8" w:rsidRDefault="000D3FD3" w:rsidP="001344C8">
      <w:pPr>
        <w:rPr>
          <w:rFonts w:cs="Arial"/>
          <w:bCs/>
        </w:rPr>
      </w:pPr>
      <w:r>
        <w:rPr>
          <w:rFonts w:cs="Arial"/>
          <w:bCs/>
        </w:rPr>
        <w:t xml:space="preserve">The Low Battery Alert </w:t>
      </w:r>
      <w:r w:rsidRPr="001344C8">
        <w:rPr>
          <w:rFonts w:cs="Arial"/>
          <w:bCs/>
        </w:rPr>
        <w:t>Client shall use the Measure Units setting to determine if the Low Battery Alert setting is displayed in MPH or KPH</w:t>
      </w:r>
      <w:r>
        <w:rPr>
          <w:rFonts w:cs="Arial"/>
          <w:bCs/>
        </w:rPr>
        <w:t xml:space="preserve"> on the HMI</w:t>
      </w:r>
      <w:r w:rsidRPr="001344C8">
        <w:rPr>
          <w:rFonts w:cs="Arial"/>
          <w:bCs/>
        </w:rPr>
        <w:t xml:space="preserve">.  See requirement </w:t>
      </w:r>
      <w:r w:rsidRPr="001344C8">
        <w:rPr>
          <w:rFonts w:cs="Arial"/>
          <w:u w:val="single"/>
        </w:rPr>
        <w:t xml:space="preserve">VS-SR-REQ-234039-Measure Units </w:t>
      </w:r>
      <w:r w:rsidRPr="001344C8">
        <w:rPr>
          <w:rFonts w:cs="Arial"/>
        </w:rPr>
        <w:t>in the Settings in the Centerstack SPSS for details.</w:t>
      </w:r>
    </w:p>
    <w:p w:rsidR="00436008" w:rsidRDefault="000D3FD3" w:rsidP="00436008">
      <w:pPr>
        <w:numPr>
          <w:ilvl w:val="0"/>
          <w:numId w:val="572"/>
        </w:numPr>
        <w:rPr>
          <w:rFonts w:cs="Arial"/>
          <w:bCs/>
        </w:rPr>
      </w:pPr>
      <w:r>
        <w:rPr>
          <w:rFonts w:cs="Arial"/>
          <w:bCs/>
        </w:rPr>
        <w:t>Ex.  BattTracLoThresh_D_Stat is set to 0x1 20 mi / 32 km then,</w:t>
      </w:r>
    </w:p>
    <w:p w:rsidR="001344C8" w:rsidRDefault="000D3FD3" w:rsidP="00436008">
      <w:pPr>
        <w:numPr>
          <w:ilvl w:val="1"/>
          <w:numId w:val="572"/>
        </w:numPr>
        <w:rPr>
          <w:rFonts w:cs="Arial"/>
          <w:bCs/>
        </w:rPr>
      </w:pPr>
      <w:r>
        <w:rPr>
          <w:rFonts w:cs="Arial"/>
          <w:bCs/>
        </w:rPr>
        <w:t xml:space="preserve">If the measure units setting is set to miles, then 20 mi would be shown on the HMI </w:t>
      </w:r>
    </w:p>
    <w:p w:rsidR="00954944" w:rsidRPr="00436008" w:rsidRDefault="000D3FD3" w:rsidP="00BA031B">
      <w:pPr>
        <w:numPr>
          <w:ilvl w:val="1"/>
          <w:numId w:val="572"/>
        </w:numPr>
        <w:rPr>
          <w:rFonts w:cs="Arial"/>
          <w:bCs/>
        </w:rPr>
      </w:pPr>
      <w:r>
        <w:rPr>
          <w:rFonts w:cs="Arial"/>
          <w:bCs/>
        </w:rPr>
        <w:t>If the measure units sett</w:t>
      </w:r>
      <w:r>
        <w:rPr>
          <w:rFonts w:cs="Arial"/>
          <w:bCs/>
        </w:rPr>
        <w:t>ing is set to km, then 32 km would be shown on the HMI</w:t>
      </w:r>
    </w:p>
    <w:p w:rsidR="00954944" w:rsidRPr="001344C8" w:rsidRDefault="000D3FD3" w:rsidP="00BA031B">
      <w:pPr>
        <w:rPr>
          <w:rFonts w:cs="Arial"/>
          <w:bCs/>
        </w:rPr>
      </w:pPr>
    </w:p>
    <w:p w:rsidR="00BA031B" w:rsidRPr="008E1166" w:rsidRDefault="000D3FD3" w:rsidP="00BA031B">
      <w:pPr>
        <w:rPr>
          <w:rFonts w:cs="Arial"/>
          <w:bCs/>
        </w:rPr>
      </w:pPr>
      <w:r w:rsidRPr="001344C8">
        <w:rPr>
          <w:rFonts w:cs="Arial"/>
          <w:bCs/>
        </w:rPr>
        <w:t>The Low Battery Alert Client is</w:t>
      </w:r>
      <w:r w:rsidRPr="008E1166">
        <w:rPr>
          <w:rFonts w:cs="Arial"/>
          <w:bCs/>
        </w:rPr>
        <w:t xml:space="preserve"> only allowed to display the Low Battery Alert Setting HMI when Ignition_Status = Run or Accessory.  See HMI specification for when this setting is actually shown (could</w:t>
      </w:r>
      <w:r w:rsidRPr="008E1166">
        <w:rPr>
          <w:rFonts w:cs="Arial"/>
          <w:bCs/>
        </w:rPr>
        <w:t xml:space="preserve"> be more limited) but this setting cannot be shown outside for Run/ACC.</w:t>
      </w:r>
    </w:p>
    <w:p w:rsidR="00BA031B" w:rsidRPr="008E1166" w:rsidRDefault="000D3FD3" w:rsidP="00F31EDB">
      <w:pPr>
        <w:numPr>
          <w:ilvl w:val="0"/>
          <w:numId w:val="571"/>
        </w:numPr>
        <w:rPr>
          <w:rFonts w:cs="Arial"/>
          <w:bCs/>
        </w:rPr>
      </w:pPr>
      <w:r w:rsidRPr="008E1166">
        <w:rPr>
          <w:rFonts w:cs="Arial"/>
          <w:bCs/>
        </w:rPr>
        <w:t xml:space="preserve">Note: if show this setting in accessory the measure units last state would need to remembered </w:t>
      </w:r>
      <w:r>
        <w:rPr>
          <w:rFonts w:cs="Arial"/>
          <w:bCs/>
        </w:rPr>
        <w:t xml:space="preserve">outside of Run </w:t>
      </w:r>
      <w:r w:rsidRPr="008E1166">
        <w:rPr>
          <w:rFonts w:cs="Arial"/>
          <w:bCs/>
        </w:rPr>
        <w:t>so the Low Battery Alert Client know whether to show in MPH or KPH</w:t>
      </w:r>
    </w:p>
    <w:p w:rsidR="00A22D53" w:rsidRDefault="000D3FD3" w:rsidP="00A22D53">
      <w:pPr>
        <w:rPr>
          <w:rFonts w:cs="Arial"/>
          <w:bCs/>
        </w:rPr>
      </w:pPr>
    </w:p>
    <w:p w:rsidR="00634929" w:rsidRPr="002155E8" w:rsidRDefault="000D3FD3" w:rsidP="00A22D53">
      <w:pPr>
        <w:rPr>
          <w:rFonts w:cs="Arial"/>
          <w:bCs/>
        </w:rPr>
      </w:pPr>
    </w:p>
    <w:p w:rsidR="00A22D53" w:rsidRPr="002155E8" w:rsidRDefault="000D3FD3" w:rsidP="00A22D53">
      <w:pPr>
        <w:rPr>
          <w:rFonts w:cs="Arial"/>
          <w:bCs/>
        </w:rPr>
      </w:pPr>
    </w:p>
    <w:tbl>
      <w:tblPr>
        <w:tblW w:w="2355" w:type="dxa"/>
        <w:jc w:val="center"/>
        <w:tblLook w:val="04A0" w:firstRow="1" w:lastRow="0" w:firstColumn="1" w:lastColumn="0" w:noHBand="0" w:noVBand="1"/>
      </w:tblPr>
      <w:tblGrid>
        <w:gridCol w:w="2355"/>
      </w:tblGrid>
      <w:tr w:rsidR="00A22D53" w:rsidRPr="00F31EDB" w:rsidTr="00A22D53">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A22D53" w:rsidRPr="00F31EDB" w:rsidRDefault="000D3FD3">
            <w:pPr>
              <w:spacing w:line="276" w:lineRule="auto"/>
              <w:jc w:val="center"/>
              <w:rPr>
                <w:rFonts w:cs="Arial"/>
                <w:b/>
                <w:bCs/>
              </w:rPr>
            </w:pPr>
            <w:r w:rsidRPr="00F31EDB">
              <w:rPr>
                <w:rFonts w:cs="Arial"/>
                <w:b/>
                <w:bCs/>
              </w:rPr>
              <w:t xml:space="preserve">HMI </w:t>
            </w:r>
            <w:r w:rsidRPr="00F31EDB">
              <w:rPr>
                <w:rFonts w:cs="Arial"/>
                <w:b/>
                <w:bCs/>
              </w:rPr>
              <w:t>Setting ID</w:t>
            </w:r>
          </w:p>
        </w:tc>
      </w:tr>
      <w:tr w:rsidR="00A22D53" w:rsidRPr="00F31EDB" w:rsidTr="00A22D53">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A22D53" w:rsidRPr="00F31EDB" w:rsidRDefault="000D3FD3">
            <w:pPr>
              <w:spacing w:line="276" w:lineRule="auto"/>
              <w:jc w:val="center"/>
              <w:rPr>
                <w:rFonts w:eastAsiaTheme="minorEastAsia" w:cs="Arial"/>
              </w:rPr>
            </w:pPr>
            <w:r w:rsidRPr="00F31EDB">
              <w:rPr>
                <w:rFonts w:eastAsiaTheme="minorEastAsia" w:cs="Arial"/>
              </w:rPr>
              <w:t>1023</w:t>
            </w:r>
          </w:p>
        </w:tc>
      </w:tr>
    </w:tbl>
    <w:p w:rsidR="00A22D53" w:rsidRPr="00F31EDB" w:rsidRDefault="000D3FD3" w:rsidP="00A22D53">
      <w:pPr>
        <w:rPr>
          <w:rFonts w:cs="Arial"/>
          <w:color w:val="FF0000"/>
        </w:rPr>
      </w:pPr>
    </w:p>
    <w:p w:rsidR="00A22D53" w:rsidRPr="00F31EDB" w:rsidRDefault="000D3FD3" w:rsidP="00A22D53">
      <w:pPr>
        <w:rPr>
          <w:rFonts w:cs="Arial"/>
          <w:color w:val="FF0000"/>
        </w:rPr>
      </w:pPr>
    </w:p>
    <w:p w:rsidR="00A22D53" w:rsidRDefault="000D3FD3" w:rsidP="00A22D53"/>
    <w:p w:rsidR="00A22D53" w:rsidRDefault="000D3FD3" w:rsidP="00500605"/>
    <w:p w:rsidR="0046553F" w:rsidRPr="0046553F" w:rsidRDefault="0046553F" w:rsidP="0046553F">
      <w:pPr>
        <w:pStyle w:val="Heading4"/>
        <w:rPr>
          <w:b w:val="0"/>
          <w:u w:val="single"/>
        </w:rPr>
      </w:pPr>
      <w:r w:rsidRPr="0046553F">
        <w:rPr>
          <w:b w:val="0"/>
          <w:u w:val="single"/>
        </w:rPr>
        <w:t>VS-HMI-REQ-342159/A-HMI display options for Low Battery Alert - Low Battery Alert Client</w:t>
      </w:r>
    </w:p>
    <w:p w:rsidR="006D3A92" w:rsidRDefault="000D3FD3" w:rsidP="006D3A92">
      <w:pPr>
        <w:rPr>
          <w:rFonts w:cs="Arial"/>
          <w:bCs/>
        </w:rPr>
      </w:pPr>
      <w:r>
        <w:rPr>
          <w:rFonts w:cs="Arial"/>
          <w:bCs/>
        </w:rPr>
        <w:t>Possible Low Battery Alert HMI settings that can be displayed:</w:t>
      </w:r>
    </w:p>
    <w:p w:rsidR="006D3A92" w:rsidRDefault="000D3FD3" w:rsidP="006D3A92">
      <w:pPr>
        <w:rPr>
          <w:rFonts w:cs="Arial"/>
          <w:bCs/>
        </w:rPr>
      </w:pPr>
    </w:p>
    <w:p w:rsidR="006D3A92" w:rsidRDefault="000D3FD3" w:rsidP="006D3A92">
      <w:pPr>
        <w:numPr>
          <w:ilvl w:val="0"/>
          <w:numId w:val="578"/>
        </w:numPr>
        <w:rPr>
          <w:rFonts w:cs="Arial"/>
          <w:bCs/>
        </w:rPr>
      </w:pPr>
      <w:r>
        <w:rPr>
          <w:rFonts w:cs="Arial"/>
          <w:bCs/>
        </w:rPr>
        <w:t>Speedometer Major Units is MPH and Measure Units is set to miles:</w:t>
      </w:r>
    </w:p>
    <w:tbl>
      <w:tblPr>
        <w:tblStyle w:val="TableGrid"/>
        <w:tblW w:w="0" w:type="auto"/>
        <w:jc w:val="center"/>
        <w:tblLook w:val="04A0" w:firstRow="1" w:lastRow="0" w:firstColumn="1" w:lastColumn="0" w:noHBand="0" w:noVBand="1"/>
      </w:tblPr>
      <w:tblGrid>
        <w:gridCol w:w="1548"/>
      </w:tblGrid>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20 miles</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30 miles</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50 miles</w:t>
            </w:r>
          </w:p>
        </w:tc>
      </w:tr>
    </w:tbl>
    <w:p w:rsidR="006D3A92" w:rsidRDefault="000D3FD3" w:rsidP="006D3A92">
      <w:pPr>
        <w:rPr>
          <w:rFonts w:cs="Arial"/>
          <w:bCs/>
        </w:rPr>
      </w:pPr>
    </w:p>
    <w:p w:rsidR="006D3A92" w:rsidRDefault="000D3FD3" w:rsidP="006D3A92">
      <w:pPr>
        <w:numPr>
          <w:ilvl w:val="0"/>
          <w:numId w:val="578"/>
        </w:numPr>
        <w:rPr>
          <w:rFonts w:cs="Arial"/>
          <w:bCs/>
        </w:rPr>
      </w:pPr>
      <w:r>
        <w:rPr>
          <w:rFonts w:cs="Arial"/>
          <w:bCs/>
        </w:rPr>
        <w:t>Speedometer Major Units is MPH and Measure Units is set to kilometers:</w:t>
      </w:r>
    </w:p>
    <w:tbl>
      <w:tblPr>
        <w:tblStyle w:val="TableGrid"/>
        <w:tblW w:w="0" w:type="auto"/>
        <w:jc w:val="center"/>
        <w:tblLook w:val="04A0" w:firstRow="1" w:lastRow="0" w:firstColumn="1" w:lastColumn="0" w:noHBand="0" w:noVBand="1"/>
      </w:tblPr>
      <w:tblGrid>
        <w:gridCol w:w="1548"/>
      </w:tblGrid>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32 km</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48 km</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80 km</w:t>
            </w:r>
          </w:p>
        </w:tc>
      </w:tr>
    </w:tbl>
    <w:p w:rsidR="006D3A92" w:rsidRDefault="000D3FD3" w:rsidP="006D3A92">
      <w:pPr>
        <w:ind w:left="1440"/>
        <w:rPr>
          <w:rFonts w:cs="Arial"/>
          <w:bCs/>
        </w:rPr>
      </w:pPr>
    </w:p>
    <w:p w:rsidR="006D3A92" w:rsidRDefault="000D3FD3" w:rsidP="006D3A92">
      <w:pPr>
        <w:numPr>
          <w:ilvl w:val="0"/>
          <w:numId w:val="578"/>
        </w:numPr>
        <w:rPr>
          <w:rFonts w:cs="Arial"/>
          <w:bCs/>
        </w:rPr>
      </w:pPr>
      <w:r>
        <w:rPr>
          <w:rFonts w:cs="Arial"/>
          <w:bCs/>
        </w:rPr>
        <w:t xml:space="preserve">Speedometer Major Units is KPH and Measure Units is set to </w:t>
      </w:r>
      <w:r>
        <w:rPr>
          <w:rFonts w:cs="Arial"/>
          <w:bCs/>
        </w:rPr>
        <w:t>kilometers:</w:t>
      </w:r>
    </w:p>
    <w:tbl>
      <w:tblPr>
        <w:tblStyle w:val="TableGrid"/>
        <w:tblW w:w="0" w:type="auto"/>
        <w:jc w:val="center"/>
        <w:tblLook w:val="04A0" w:firstRow="1" w:lastRow="0" w:firstColumn="1" w:lastColumn="0" w:noHBand="0" w:noVBand="1"/>
      </w:tblPr>
      <w:tblGrid>
        <w:gridCol w:w="1548"/>
      </w:tblGrid>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30 km</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50 km</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80 km</w:t>
            </w:r>
          </w:p>
        </w:tc>
      </w:tr>
    </w:tbl>
    <w:p w:rsidR="006D3A92" w:rsidRDefault="000D3FD3" w:rsidP="006D3A92">
      <w:pPr>
        <w:ind w:left="1440"/>
        <w:rPr>
          <w:rFonts w:cs="Arial"/>
          <w:bCs/>
        </w:rPr>
      </w:pPr>
    </w:p>
    <w:p w:rsidR="006D3A92" w:rsidRDefault="000D3FD3" w:rsidP="006D3A92">
      <w:pPr>
        <w:numPr>
          <w:ilvl w:val="0"/>
          <w:numId w:val="578"/>
        </w:numPr>
        <w:rPr>
          <w:rFonts w:cs="Arial"/>
          <w:bCs/>
        </w:rPr>
      </w:pPr>
      <w:r>
        <w:rPr>
          <w:rFonts w:cs="Arial"/>
          <w:bCs/>
        </w:rPr>
        <w:t>Speedometer Major Units is KPH and Measure Units is set to miles:</w:t>
      </w:r>
    </w:p>
    <w:tbl>
      <w:tblPr>
        <w:tblStyle w:val="TableGrid"/>
        <w:tblW w:w="0" w:type="auto"/>
        <w:jc w:val="center"/>
        <w:tblLook w:val="04A0" w:firstRow="1" w:lastRow="0" w:firstColumn="1" w:lastColumn="0" w:noHBand="0" w:noVBand="1"/>
      </w:tblPr>
      <w:tblGrid>
        <w:gridCol w:w="1548"/>
      </w:tblGrid>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18 miles</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31 miles</w:t>
            </w:r>
          </w:p>
        </w:tc>
      </w:tr>
      <w:tr w:rsidR="006D3A92" w:rsidTr="006D3A92">
        <w:trPr>
          <w:jc w:val="center"/>
        </w:trPr>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A92" w:rsidRDefault="000D3FD3">
            <w:pPr>
              <w:rPr>
                <w:rFonts w:cs="Arial"/>
                <w:bCs/>
              </w:rPr>
            </w:pPr>
            <w:r>
              <w:rPr>
                <w:rFonts w:cs="Arial"/>
                <w:bCs/>
              </w:rPr>
              <w:t>50 miles</w:t>
            </w:r>
          </w:p>
        </w:tc>
      </w:tr>
    </w:tbl>
    <w:p w:rsidR="006D3A92" w:rsidRDefault="000D3FD3" w:rsidP="006D3A92">
      <w:pPr>
        <w:rPr>
          <w:rFonts w:cs="Arial"/>
          <w:bCs/>
        </w:rPr>
      </w:pPr>
    </w:p>
    <w:p w:rsidR="00500605" w:rsidRDefault="000D3FD3" w:rsidP="00500605"/>
    <w:p w:rsidR="0046553F" w:rsidRPr="0046553F" w:rsidRDefault="0046553F" w:rsidP="0046553F">
      <w:pPr>
        <w:pStyle w:val="Heading4"/>
        <w:rPr>
          <w:b w:val="0"/>
          <w:u w:val="single"/>
        </w:rPr>
      </w:pPr>
      <w:r w:rsidRPr="0046553F">
        <w:rPr>
          <w:b w:val="0"/>
          <w:u w:val="single"/>
        </w:rPr>
        <w:t>VS-SR-REQ-341887/A-Selecting a Low Battery Alert Setting via the HMI</w:t>
      </w:r>
    </w:p>
    <w:p w:rsidR="00500605" w:rsidRPr="00392D66" w:rsidRDefault="000D3FD3" w:rsidP="00500605">
      <w:pPr>
        <w:rPr>
          <w:rFonts w:cs="Arial"/>
        </w:rPr>
      </w:pPr>
      <w:r w:rsidRPr="00392D66">
        <w:rPr>
          <w:rFonts w:cs="Arial"/>
        </w:rPr>
        <w:t xml:space="preserve">When a Low </w:t>
      </w:r>
      <w:r w:rsidRPr="00392D66">
        <w:rPr>
          <w:rFonts w:cs="Arial"/>
        </w:rPr>
        <w:t>Battery Alert setting is selected via the HMI:</w:t>
      </w:r>
    </w:p>
    <w:p w:rsidR="006F1A2F" w:rsidRPr="00392D66" w:rsidRDefault="000D3FD3" w:rsidP="006F1A2F">
      <w:pPr>
        <w:numPr>
          <w:ilvl w:val="0"/>
          <w:numId w:val="583"/>
        </w:numPr>
        <w:rPr>
          <w:rFonts w:cs="Arial"/>
        </w:rPr>
      </w:pPr>
      <w:r w:rsidRPr="00392D66">
        <w:rPr>
          <w:rFonts w:cs="Arial"/>
        </w:rPr>
        <w:t>The Low Battery Alert Client shall set BattTracLoThres_D_Rq to the selected setting.</w:t>
      </w:r>
    </w:p>
    <w:p w:rsidR="006F1A2F" w:rsidRPr="00392D66" w:rsidRDefault="000D3FD3" w:rsidP="006F1A2F">
      <w:pPr>
        <w:numPr>
          <w:ilvl w:val="0"/>
          <w:numId w:val="583"/>
        </w:numPr>
        <w:rPr>
          <w:rFonts w:cs="Arial"/>
        </w:rPr>
      </w:pPr>
      <w:r w:rsidRPr="00392D66">
        <w:rPr>
          <w:rFonts w:cs="Arial"/>
        </w:rPr>
        <w:t>The Low Battery Alert Server shall respond within 100 msec to the BattTracLoThres_D_Rq signal setting request with the respo</w:t>
      </w:r>
      <w:r w:rsidRPr="00392D66">
        <w:rPr>
          <w:rFonts w:cs="Arial"/>
        </w:rPr>
        <w:t>nse via the BattTracLoThres_D_Stat signal and set the Low Battery Alert threshold to what was selected.</w:t>
      </w:r>
    </w:p>
    <w:p w:rsidR="006F1A2F" w:rsidRPr="00392D66" w:rsidRDefault="000D3FD3" w:rsidP="006F1A2F">
      <w:pPr>
        <w:numPr>
          <w:ilvl w:val="0"/>
          <w:numId w:val="583"/>
        </w:numPr>
        <w:rPr>
          <w:rFonts w:cs="Arial"/>
        </w:rPr>
      </w:pPr>
      <w:r w:rsidRPr="00392D66">
        <w:rPr>
          <w:rFonts w:cs="Arial"/>
        </w:rPr>
        <w:lastRenderedPageBreak/>
        <w:t>The Low Battery Alert Client shall update its HMI with the Low Battery Threshold value in the BattTracLoThres_D_Stat signal.</w:t>
      </w:r>
    </w:p>
    <w:p w:rsidR="006F1A2F" w:rsidRPr="00392D66" w:rsidRDefault="000D3FD3" w:rsidP="006F1A2F">
      <w:pPr>
        <w:rPr>
          <w:rFonts w:cs="Arial"/>
        </w:rPr>
      </w:pPr>
      <w:r w:rsidRPr="00392D66">
        <w:rPr>
          <w:rFonts w:cs="Arial"/>
        </w:rPr>
        <w:t>Note:  See sequence diagram</w:t>
      </w:r>
      <w:r w:rsidRPr="00392D66">
        <w:rPr>
          <w:rFonts w:cs="Arial"/>
        </w:rPr>
        <w:t xml:space="preserve"> with example</w:t>
      </w:r>
    </w:p>
    <w:p w:rsidR="006F1A2F" w:rsidRPr="00392D66" w:rsidRDefault="000D3FD3" w:rsidP="006F1A2F">
      <w:pPr>
        <w:rPr>
          <w:rFonts w:cs="Arial"/>
        </w:rPr>
      </w:pPr>
    </w:p>
    <w:p w:rsidR="0046553F" w:rsidRPr="0046553F" w:rsidRDefault="0046553F" w:rsidP="0046553F">
      <w:pPr>
        <w:pStyle w:val="Heading4"/>
        <w:rPr>
          <w:b w:val="0"/>
          <w:u w:val="single"/>
        </w:rPr>
      </w:pPr>
      <w:r w:rsidRPr="0046553F">
        <w:rPr>
          <w:b w:val="0"/>
          <w:u w:val="single"/>
        </w:rPr>
        <w:t>VS-SR-REQ-341178/B-Mapping Table - Speedometer Major Units</w:t>
      </w:r>
    </w:p>
    <w:p w:rsidR="00500605" w:rsidRDefault="000D3FD3" w:rsidP="00500605">
      <w:r>
        <w:t xml:space="preserve">The table below maps the country to the Cluster major speedometer speed scale units (MPH or Km/h).  </w:t>
      </w:r>
    </w:p>
    <w:p w:rsidR="00294B94" w:rsidRDefault="000D3FD3" w:rsidP="00500605"/>
    <w:p w:rsidR="00294B94" w:rsidRDefault="000D3FD3" w:rsidP="00500605"/>
    <w:tbl>
      <w:tblPr>
        <w:tblStyle w:val="TableGrid"/>
        <w:tblW w:w="0" w:type="auto"/>
        <w:jc w:val="center"/>
        <w:tblLook w:val="04A0" w:firstRow="1" w:lastRow="0" w:firstColumn="1" w:lastColumn="0" w:noHBand="0" w:noVBand="1"/>
      </w:tblPr>
      <w:tblGrid>
        <w:gridCol w:w="2695"/>
        <w:gridCol w:w="2700"/>
      </w:tblGrid>
      <w:tr w:rsidR="00294B94" w:rsidTr="000424F2">
        <w:trPr>
          <w:jc w:val="center"/>
        </w:trPr>
        <w:tc>
          <w:tcPr>
            <w:tcW w:w="2695" w:type="dxa"/>
            <w:shd w:val="clear" w:color="auto" w:fill="D9D9D9" w:themeFill="background1" w:themeFillShade="D9"/>
          </w:tcPr>
          <w:p w:rsidR="00294B94" w:rsidRDefault="000D3FD3" w:rsidP="00500605">
            <w:r>
              <w:t>Market</w:t>
            </w:r>
          </w:p>
        </w:tc>
        <w:tc>
          <w:tcPr>
            <w:tcW w:w="2700" w:type="dxa"/>
            <w:shd w:val="clear" w:color="auto" w:fill="D9D9D9" w:themeFill="background1" w:themeFillShade="D9"/>
          </w:tcPr>
          <w:p w:rsidR="00294B94" w:rsidRDefault="000D3FD3" w:rsidP="00500605">
            <w:r>
              <w:t>Cluster Speedometer major speed scale units</w:t>
            </w:r>
          </w:p>
        </w:tc>
      </w:tr>
      <w:tr w:rsidR="00294B94" w:rsidTr="000424F2">
        <w:trPr>
          <w:jc w:val="center"/>
        </w:trPr>
        <w:tc>
          <w:tcPr>
            <w:tcW w:w="2695" w:type="dxa"/>
          </w:tcPr>
          <w:p w:rsidR="00294B94" w:rsidRDefault="000D3FD3" w:rsidP="00500605">
            <w:r>
              <w:t>US and US Territories</w:t>
            </w:r>
          </w:p>
        </w:tc>
        <w:tc>
          <w:tcPr>
            <w:tcW w:w="2700" w:type="dxa"/>
          </w:tcPr>
          <w:p w:rsidR="00294B94" w:rsidRDefault="000D3FD3" w:rsidP="00500605">
            <w:r>
              <w:t>MPH</w:t>
            </w:r>
          </w:p>
        </w:tc>
      </w:tr>
      <w:tr w:rsidR="00294B94" w:rsidTr="000424F2">
        <w:trPr>
          <w:jc w:val="center"/>
        </w:trPr>
        <w:tc>
          <w:tcPr>
            <w:tcW w:w="2695" w:type="dxa"/>
          </w:tcPr>
          <w:p w:rsidR="00294B94" w:rsidRDefault="000D3FD3" w:rsidP="00500605">
            <w:r>
              <w:t>UK</w:t>
            </w:r>
          </w:p>
        </w:tc>
        <w:tc>
          <w:tcPr>
            <w:tcW w:w="2700" w:type="dxa"/>
          </w:tcPr>
          <w:p w:rsidR="00294B94" w:rsidRDefault="000D3FD3" w:rsidP="00500605">
            <w:r>
              <w:t>MPH</w:t>
            </w:r>
          </w:p>
        </w:tc>
      </w:tr>
      <w:tr w:rsidR="00294B94" w:rsidTr="000424F2">
        <w:trPr>
          <w:jc w:val="center"/>
        </w:trPr>
        <w:tc>
          <w:tcPr>
            <w:tcW w:w="2695" w:type="dxa"/>
          </w:tcPr>
          <w:p w:rsidR="00294B94" w:rsidRDefault="000D3FD3" w:rsidP="00500605">
            <w:r>
              <w:t>All other markets</w:t>
            </w:r>
          </w:p>
        </w:tc>
        <w:tc>
          <w:tcPr>
            <w:tcW w:w="2700" w:type="dxa"/>
          </w:tcPr>
          <w:p w:rsidR="00294B94" w:rsidRDefault="000D3FD3" w:rsidP="00500605">
            <w:r>
              <w:t>Km/h</w:t>
            </w:r>
          </w:p>
        </w:tc>
      </w:tr>
      <w:tr w:rsidR="00294B94" w:rsidTr="000424F2">
        <w:trPr>
          <w:jc w:val="center"/>
        </w:trPr>
        <w:tc>
          <w:tcPr>
            <w:tcW w:w="2695" w:type="dxa"/>
          </w:tcPr>
          <w:p w:rsidR="00294B94" w:rsidRDefault="000D3FD3" w:rsidP="00500605"/>
        </w:tc>
        <w:tc>
          <w:tcPr>
            <w:tcW w:w="2700" w:type="dxa"/>
          </w:tcPr>
          <w:p w:rsidR="00294B94" w:rsidRDefault="000D3FD3" w:rsidP="00500605"/>
        </w:tc>
      </w:tr>
      <w:tr w:rsidR="00294B94" w:rsidTr="000424F2">
        <w:trPr>
          <w:jc w:val="center"/>
        </w:trPr>
        <w:tc>
          <w:tcPr>
            <w:tcW w:w="2695" w:type="dxa"/>
          </w:tcPr>
          <w:p w:rsidR="00294B94" w:rsidRDefault="000D3FD3" w:rsidP="00500605"/>
        </w:tc>
        <w:tc>
          <w:tcPr>
            <w:tcW w:w="2700" w:type="dxa"/>
          </w:tcPr>
          <w:p w:rsidR="00294B94" w:rsidRDefault="000D3FD3" w:rsidP="00500605"/>
        </w:tc>
      </w:tr>
    </w:tbl>
    <w:p w:rsidR="00294B94" w:rsidRDefault="000D3FD3" w:rsidP="00500605"/>
    <w:p w:rsidR="00406F39" w:rsidRDefault="000D3FD3" w:rsidP="0046553F">
      <w:pPr>
        <w:pStyle w:val="Heading3"/>
      </w:pPr>
      <w:bookmarkStart w:id="1061" w:name="_Toc33533854"/>
      <w:r>
        <w:t>Sequence Diagrams</w:t>
      </w:r>
      <w:bookmarkEnd w:id="1061"/>
    </w:p>
    <w:p w:rsidR="00406F39" w:rsidRDefault="000D3FD3" w:rsidP="0046553F">
      <w:pPr>
        <w:pStyle w:val="Heading4"/>
      </w:pPr>
      <w:r>
        <w:t>VS-SD-REQ-341844/A-Low Battery Alert Setting Selection</w:t>
      </w:r>
    </w:p>
    <w:p w:rsidR="00500605" w:rsidRDefault="000D3FD3" w:rsidP="00500605">
      <w:r>
        <w:t xml:space="preserve">Pre-condition:  </w:t>
      </w:r>
    </w:p>
    <w:p w:rsidR="00535927" w:rsidRDefault="000D3FD3" w:rsidP="00500605">
      <w:r>
        <w:t>Low Battery Alert has setting X active</w:t>
      </w:r>
    </w:p>
    <w:p w:rsidR="004122EE" w:rsidRDefault="000D3FD3" w:rsidP="00500605"/>
    <w:p w:rsidR="004122EE" w:rsidRDefault="000D3FD3" w:rsidP="0046553F">
      <w:pPr>
        <w:jc w:val="center"/>
      </w:pPr>
      <w:r w:rsidRPr="000E0789">
        <w:rPr>
          <w:noProof/>
        </w:rPr>
        <w:drawing>
          <wp:inline distT="0" distB="0" distL="0" distR="0">
            <wp:extent cx="6990745" cy="4460681"/>
            <wp:effectExtent l="0" t="0" r="635" b="0"/>
            <wp:docPr id="4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01986" cy="4467854"/>
                    </a:xfrm>
                    <a:prstGeom prst="rect">
                      <a:avLst/>
                    </a:prstGeom>
                    <a:noFill/>
                    <a:ln>
                      <a:noFill/>
                    </a:ln>
                  </pic:spPr>
                </pic:pic>
              </a:graphicData>
            </a:graphic>
          </wp:inline>
        </w:drawing>
      </w:r>
    </w:p>
    <w:p w:rsidR="004122EE" w:rsidRDefault="000D3FD3" w:rsidP="00500605"/>
    <w:p w:rsidR="004122EE" w:rsidRDefault="000D3FD3" w:rsidP="00500605"/>
    <w:p w:rsidR="00535927" w:rsidRDefault="000D3FD3" w:rsidP="00500605"/>
    <w:p w:rsidR="00406F39" w:rsidRDefault="000D3FD3" w:rsidP="0046553F">
      <w:pPr>
        <w:pStyle w:val="Heading2"/>
      </w:pPr>
      <w:bookmarkStart w:id="1062" w:name="_Toc33533855"/>
      <w:r w:rsidRPr="00B9479B">
        <w:lastRenderedPageBreak/>
        <w:t>VS-FUN-REQ-339665/A-Propulsion Sound</w:t>
      </w:r>
      <w:bookmarkEnd w:id="1062"/>
    </w:p>
    <w:p w:rsidR="00406F39" w:rsidRDefault="000D3FD3" w:rsidP="0046553F">
      <w:pPr>
        <w:pStyle w:val="Heading3"/>
      </w:pPr>
      <w:bookmarkStart w:id="1063" w:name="_Toc33533856"/>
      <w:r w:rsidRPr="00B9479B">
        <w:t>VS-CLD-REQ-339751/A-Propulsion Sound Client</w:t>
      </w:r>
      <w:bookmarkEnd w:id="1063"/>
    </w:p>
    <w:p w:rsidR="00500605" w:rsidRDefault="000D3FD3" w:rsidP="00500605">
      <w:r>
        <w:t>The Propulsion Sound Client interfaces with the user via HMI and is responsible for sending the propulsion sound setting request to the propulsion sound server.</w:t>
      </w:r>
    </w:p>
    <w:p w:rsidR="00A1173C" w:rsidRDefault="000D3FD3" w:rsidP="00500605"/>
    <w:p w:rsidR="00406F39" w:rsidRDefault="000D3FD3" w:rsidP="0046553F">
      <w:pPr>
        <w:pStyle w:val="Heading3"/>
      </w:pPr>
      <w:bookmarkStart w:id="1064" w:name="_Toc33533857"/>
      <w:r w:rsidRPr="00B9479B">
        <w:t>VS-CLD-REQ-339752/B-Propulsion Sound Server</w:t>
      </w:r>
      <w:bookmarkEnd w:id="1064"/>
    </w:p>
    <w:p w:rsidR="00500605" w:rsidRDefault="000D3FD3" w:rsidP="00500605">
      <w:r>
        <w:t>The Propulsion Soun</w:t>
      </w:r>
      <w:r>
        <w:t>d Server is responsible for control of the propulsion sound function and interfaces with the Propulsion Sound Client.</w:t>
      </w:r>
    </w:p>
    <w:p w:rsidR="00406F39" w:rsidRDefault="000D3FD3" w:rsidP="0046553F">
      <w:pPr>
        <w:pStyle w:val="Heading3"/>
      </w:pPr>
      <w:bookmarkStart w:id="1065" w:name="_Toc33533858"/>
      <w:r>
        <w:t>Use Case</w:t>
      </w:r>
      <w:bookmarkEnd w:id="1065"/>
    </w:p>
    <w:p w:rsidR="00406F39" w:rsidRDefault="000D3FD3" w:rsidP="0046553F">
      <w:pPr>
        <w:pStyle w:val="Heading4"/>
      </w:pPr>
      <w:r>
        <w:t>VS-UC-REQ-340217/A-User Enables Propulsion Sound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CD0F64" w:rsidTr="0046553F">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front seat Occupant</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Infotainment system is ON</w:t>
            </w:r>
          </w:p>
          <w:p w:rsidR="006963E1" w:rsidRDefault="000D3FD3">
            <w:pPr>
              <w:spacing w:line="276" w:lineRule="auto"/>
            </w:pPr>
            <w:r>
              <w:t>Propulsion Sound is Disabled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User change propulsion sound setting to enabled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Propulsion sound is enabled</w:t>
            </w:r>
          </w:p>
          <w:p w:rsidR="006963E1" w:rsidRDefault="000D3FD3">
            <w:pPr>
              <w:spacing w:line="276" w:lineRule="auto"/>
            </w:pPr>
            <w:r>
              <w:t>Propulsion sound HMI is shown set to enabled.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 xml:space="preserve">Propulsion sound is just referring to propulsion sound </w:t>
            </w:r>
            <w:r>
              <w:t>interior to vehicle</w:t>
            </w:r>
          </w:p>
        </w:tc>
      </w:tr>
    </w:tbl>
    <w:p w:rsidR="00500605" w:rsidRDefault="000D3FD3" w:rsidP="00CD0F64"/>
    <w:p w:rsidR="00406F39" w:rsidRDefault="000D3FD3" w:rsidP="0046553F">
      <w:pPr>
        <w:pStyle w:val="Heading4"/>
      </w:pPr>
      <w:r>
        <w:t>VS-UC-REQ-340218/A-User Disables Propulsion Sound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CD0F64" w:rsidTr="0046553F">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w:t>
            </w:r>
            <w:r>
              <w:rPr>
                <w:b/>
                <w:bCs/>
              </w:rPr>
              <w:t>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Vehicle front seat occupant</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Infotainment System is ON</w:t>
            </w:r>
          </w:p>
          <w:p w:rsidR="00DA0262" w:rsidRDefault="000D3FD3">
            <w:pPr>
              <w:spacing w:line="276" w:lineRule="auto"/>
            </w:pPr>
            <w:r>
              <w:t>Propulsion Sound is Enabled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User changes propulsion sound setting to disabled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Propulsion sound is disabled</w:t>
            </w:r>
          </w:p>
          <w:p w:rsidR="00DA0262" w:rsidRDefault="000D3FD3">
            <w:pPr>
              <w:spacing w:line="276" w:lineRule="auto"/>
            </w:pPr>
            <w:r>
              <w:t xml:space="preserve">Propulsion sound HMI is shown set </w:t>
            </w:r>
            <w:r>
              <w:t>to disabled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Propulsion sound is just referring to propulsion sound interior to vehicle</w:t>
            </w:r>
          </w:p>
        </w:tc>
      </w:tr>
    </w:tbl>
    <w:p w:rsidR="00500605" w:rsidRDefault="000D3FD3" w:rsidP="00CD0F64"/>
    <w:p w:rsidR="00DA0262" w:rsidRDefault="000D3FD3" w:rsidP="00CD0F64"/>
    <w:p w:rsidR="00406F39" w:rsidRDefault="000D3FD3" w:rsidP="0046553F">
      <w:pPr>
        <w:pStyle w:val="Heading3"/>
      </w:pPr>
      <w:bookmarkStart w:id="1066" w:name="_Toc33533859"/>
      <w:r>
        <w:t>Interface Requirements</w:t>
      </w:r>
      <w:bookmarkEnd w:id="1066"/>
    </w:p>
    <w:p w:rsidR="00406F39" w:rsidRDefault="000D3FD3" w:rsidP="0046553F">
      <w:pPr>
        <w:pStyle w:val="Heading4"/>
      </w:pPr>
      <w:r w:rsidRPr="00B9479B">
        <w:t>MD-REQ-339666/A-PrplSnd_D_Rq</w:t>
      </w:r>
    </w:p>
    <w:p w:rsidR="00C30BD2" w:rsidRPr="009E19EA" w:rsidRDefault="000D3FD3">
      <w:pPr>
        <w:rPr>
          <w:rFonts w:cs="Arial"/>
        </w:rPr>
      </w:pPr>
      <w:r w:rsidRPr="009E19EA">
        <w:rPr>
          <w:rFonts w:cs="Arial"/>
        </w:rPr>
        <w:t xml:space="preserve">Message </w:t>
      </w:r>
      <w:r w:rsidRPr="009E19EA">
        <w:rPr>
          <w:rFonts w:cs="Arial"/>
        </w:rPr>
        <w:t>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the </w:t>
      </w:r>
      <w:r>
        <w:rPr>
          <w:rFonts w:cs="Arial"/>
        </w:rPr>
        <w:t>Propulsion Sound Client</w:t>
      </w:r>
      <w:r w:rsidRPr="009E19EA">
        <w:rPr>
          <w:rFonts w:cs="Arial"/>
        </w:rPr>
        <w:t xml:space="preserve"> to the </w:t>
      </w:r>
      <w:r>
        <w:rPr>
          <w:rFonts w:cs="Arial"/>
        </w:rPr>
        <w:t>Propulsion Sound</w:t>
      </w:r>
      <w:r w:rsidRPr="009E19EA">
        <w:rPr>
          <w:rFonts w:cs="Arial"/>
        </w:rPr>
        <w:t xml:space="preserve"> Server </w:t>
      </w:r>
      <w:r>
        <w:rPr>
          <w:rFonts w:cs="Arial"/>
        </w:rPr>
        <w:t>to enable or disable the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Pr="009E19EA" w:rsidRDefault="000D3FD3" w:rsidP="00AB328C">
            <w:pPr>
              <w:spacing w:line="276" w:lineRule="auto"/>
              <w:rPr>
                <w:rFonts w:cs="Arial"/>
              </w:rPr>
            </w:pPr>
            <w:r>
              <w:rPr>
                <w:rFonts w:cs="Arial"/>
              </w:rPr>
              <w:t>PrplSnd_D_Rq</w:t>
            </w: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4"/>
      </w:pPr>
      <w:r w:rsidRPr="00B9479B">
        <w:lastRenderedPageBreak/>
        <w:t>MD-REQ-339747/B-PrplSnd_D_Stat</w:t>
      </w:r>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Propulsion Sound Server with the status of Propulsion Sound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604DAE"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604DAE" w:rsidRDefault="000D3FD3" w:rsidP="00AB328C">
            <w:pPr>
              <w:spacing w:line="276" w:lineRule="auto"/>
              <w:rPr>
                <w:rFonts w:cs="Arial"/>
              </w:rPr>
            </w:pPr>
          </w:p>
          <w:p w:rsidR="00604DAE" w:rsidRDefault="000D3FD3" w:rsidP="00161DF6">
            <w:pPr>
              <w:spacing w:line="276" w:lineRule="auto"/>
              <w:rPr>
                <w:rFonts w:cs="Arial"/>
              </w:rPr>
            </w:pPr>
          </w:p>
          <w:p w:rsidR="00604DAE" w:rsidRPr="009E19EA" w:rsidRDefault="000D3FD3" w:rsidP="00161DF6">
            <w:pPr>
              <w:spacing w:line="276" w:lineRule="auto"/>
              <w:rPr>
                <w:rFonts w:cs="Arial"/>
              </w:rPr>
            </w:pPr>
            <w:r>
              <w:rPr>
                <w:rFonts w:cs="Arial"/>
              </w:rPr>
              <w:t>PrplSnd_D_Stat</w:t>
            </w: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604DAE" w:rsidRPr="009E19EA" w:rsidRDefault="000D3FD3" w:rsidP="00AB328C">
            <w:pPr>
              <w:autoSpaceDE w:val="0"/>
              <w:autoSpaceDN w:val="0"/>
              <w:adjustRightInd w:val="0"/>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hideMark/>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r w:rsidR="00604DAE" w:rsidRPr="009E19EA" w:rsidTr="007F4859">
        <w:trPr>
          <w:trHeight w:val="314"/>
          <w:jc w:val="center"/>
        </w:trPr>
        <w:tc>
          <w:tcPr>
            <w:tcW w:w="2557" w:type="dxa"/>
            <w:vMerge/>
            <w:tcBorders>
              <w:left w:val="single" w:sz="4" w:space="0" w:color="auto"/>
              <w:right w:val="single" w:sz="4" w:space="0" w:color="auto"/>
            </w:tcBorders>
            <w:vAlign w:val="center"/>
          </w:tcPr>
          <w:p w:rsidR="00604DAE"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604DAE" w:rsidRDefault="000D3FD3" w:rsidP="00AB328C">
            <w:pPr>
              <w:rPr>
                <w:rFonts w:cs="Arial"/>
              </w:rPr>
            </w:pPr>
            <w:ins w:id="1067" w:author="Myslinski, Jason (J.S.)" w:date="2020-01-08T08:11:00Z">
              <w:r>
                <w:rPr>
                  <w:rFonts w:cs="Arial"/>
                </w:rPr>
                <w:t>Faulty</w:t>
              </w:r>
            </w:ins>
          </w:p>
        </w:tc>
        <w:tc>
          <w:tcPr>
            <w:tcW w:w="1080" w:type="dxa"/>
            <w:tcBorders>
              <w:top w:val="single" w:sz="4" w:space="0" w:color="auto"/>
              <w:left w:val="single" w:sz="4" w:space="0" w:color="auto"/>
              <w:bottom w:val="single" w:sz="4" w:space="0" w:color="auto"/>
              <w:right w:val="single" w:sz="4" w:space="0" w:color="auto"/>
            </w:tcBorders>
          </w:tcPr>
          <w:p w:rsidR="00604DAE" w:rsidRDefault="000D3FD3" w:rsidP="00AB328C">
            <w:pPr>
              <w:rPr>
                <w:rFonts w:cs="Arial"/>
              </w:rPr>
            </w:pPr>
            <w:ins w:id="1068" w:author="Myslinski, Jason (J.S.)" w:date="2020-01-08T08:11:00Z">
              <w:r>
                <w:rPr>
                  <w:rFonts w:cs="Arial"/>
                </w:rPr>
                <w:t>0x3</w:t>
              </w:r>
            </w:ins>
          </w:p>
        </w:tc>
        <w:tc>
          <w:tcPr>
            <w:tcW w:w="3949" w:type="dxa"/>
            <w:tcBorders>
              <w:top w:val="single" w:sz="4" w:space="0" w:color="auto"/>
              <w:left w:val="single" w:sz="4" w:space="0" w:color="auto"/>
              <w:bottom w:val="single" w:sz="4" w:space="0" w:color="auto"/>
              <w:right w:val="single" w:sz="4" w:space="0" w:color="auto"/>
            </w:tcBorders>
          </w:tcPr>
          <w:p w:rsidR="00604DAE"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1069" w:name="_Toc33533860"/>
      <w:r>
        <w:t>Requirements</w:t>
      </w:r>
      <w:bookmarkEnd w:id="1069"/>
    </w:p>
    <w:p w:rsidR="0046553F" w:rsidRPr="0046553F" w:rsidRDefault="0046553F" w:rsidP="0046553F">
      <w:pPr>
        <w:pStyle w:val="Heading4"/>
        <w:rPr>
          <w:b w:val="0"/>
          <w:u w:val="single"/>
        </w:rPr>
      </w:pPr>
      <w:r w:rsidRPr="0046553F">
        <w:rPr>
          <w:b w:val="0"/>
          <w:u w:val="single"/>
        </w:rPr>
        <w:t>VS-SR-REQ-339667/A-Propulsion Sound Client requesting change to propulsion sound</w:t>
      </w:r>
    </w:p>
    <w:p w:rsidR="00DE0BDB" w:rsidRDefault="000D3FD3" w:rsidP="00DE0BDB">
      <w:pPr>
        <w:rPr>
          <w:rFonts w:cs="Arial"/>
          <w:bCs/>
        </w:rPr>
      </w:pPr>
      <w:r w:rsidRPr="007819D7">
        <w:rPr>
          <w:rFonts w:cs="Arial"/>
          <w:bCs/>
        </w:rPr>
        <w:t xml:space="preserve">The Propulsion Sound </w:t>
      </w:r>
      <w:r>
        <w:rPr>
          <w:rFonts w:cs="Arial"/>
          <w:bCs/>
        </w:rPr>
        <w:t>Client</w:t>
      </w:r>
      <w:r w:rsidRPr="007819D7">
        <w:rPr>
          <w:rFonts w:cs="Arial"/>
          <w:bCs/>
        </w:rPr>
        <w:t xml:space="preserve"> shall use the PrplSnd_D_Stat status signal</w:t>
      </w:r>
      <w:r>
        <w:rPr>
          <w:rFonts w:cs="Arial"/>
          <w:bCs/>
        </w:rPr>
        <w:t xml:space="preserve"> to show the propulsion sound feature as Enabled or Disabled.  </w:t>
      </w:r>
    </w:p>
    <w:p w:rsidR="00A41298" w:rsidRPr="00DE0BDB" w:rsidRDefault="000D3FD3" w:rsidP="00A41298">
      <w:pPr>
        <w:ind w:left="720"/>
        <w:rPr>
          <w:rFonts w:cs="Arial"/>
          <w:bCs/>
        </w:rPr>
      </w:pPr>
      <w:r>
        <w:rPr>
          <w:rFonts w:cs="Arial"/>
          <w:bCs/>
        </w:rPr>
        <w:t>Ex.  At infotainment feature start-up (ex ignition OFF to RUN) there is no setting selected by the customer b</w:t>
      </w:r>
      <w:r>
        <w:rPr>
          <w:rFonts w:cs="Arial"/>
          <w:bCs/>
        </w:rPr>
        <w:t>ut the HMI shows the status of the propulsion sound setting based on if PrplSnd_D_Stat is set to Enabled or Disabled.</w:t>
      </w:r>
    </w:p>
    <w:p w:rsidR="00DE0BDB" w:rsidRDefault="000D3FD3" w:rsidP="00B37011">
      <w:pPr>
        <w:rPr>
          <w:rFonts w:cs="Arial"/>
        </w:rPr>
      </w:pPr>
    </w:p>
    <w:p w:rsidR="001B4407" w:rsidRPr="0099694D" w:rsidRDefault="000D3FD3" w:rsidP="00B37011">
      <w:pPr>
        <w:rPr>
          <w:rFonts w:cs="Arial"/>
        </w:rPr>
      </w:pPr>
      <w:r w:rsidRPr="0099694D">
        <w:rPr>
          <w:rFonts w:cs="Arial"/>
        </w:rPr>
        <w:t>The propulsion sound setting can be changed (if HMI support</w:t>
      </w:r>
      <w:r>
        <w:rPr>
          <w:rFonts w:cs="Arial"/>
        </w:rPr>
        <w:t xml:space="preserve"> outside of Run</w:t>
      </w:r>
      <w:r w:rsidRPr="0099694D">
        <w:rPr>
          <w:rFonts w:cs="Arial"/>
        </w:rPr>
        <w:t>) whenever HMI_HMIMode_St = ON (ie infotainment system is ON).</w:t>
      </w:r>
    </w:p>
    <w:p w:rsidR="00DE0BDB" w:rsidRDefault="000D3FD3" w:rsidP="00B37011">
      <w:pPr>
        <w:rPr>
          <w:rFonts w:cs="Arial"/>
        </w:rPr>
      </w:pPr>
    </w:p>
    <w:p w:rsidR="00900E52" w:rsidRDefault="000D3FD3" w:rsidP="00B37011">
      <w:pPr>
        <w:rPr>
          <w:rFonts w:cs="Arial"/>
        </w:rPr>
      </w:pPr>
      <w:r>
        <w:rPr>
          <w:rFonts w:cs="Arial"/>
        </w:rPr>
        <w:t>When the propulsion sound setting is selected via the HMI:</w:t>
      </w:r>
    </w:p>
    <w:p w:rsidR="00900E52" w:rsidRDefault="000D3FD3" w:rsidP="00900E52">
      <w:pPr>
        <w:numPr>
          <w:ilvl w:val="0"/>
          <w:numId w:val="612"/>
        </w:numPr>
        <w:rPr>
          <w:rFonts w:cs="Arial"/>
        </w:rPr>
      </w:pPr>
      <w:r>
        <w:rPr>
          <w:rFonts w:cs="Arial"/>
        </w:rPr>
        <w:t>The Propulsion Sound Client shall set the PrplSnd_D_Rq to enabled or disabled based on what the user selected</w:t>
      </w:r>
    </w:p>
    <w:p w:rsidR="00900E52" w:rsidRDefault="000D3FD3" w:rsidP="00900E52">
      <w:pPr>
        <w:numPr>
          <w:ilvl w:val="0"/>
          <w:numId w:val="612"/>
        </w:numPr>
        <w:rPr>
          <w:rFonts w:cs="Arial"/>
        </w:rPr>
      </w:pPr>
      <w:r>
        <w:rPr>
          <w:rFonts w:cs="Arial"/>
        </w:rPr>
        <w:t>The Propulsion Sound Server shall respond within T_PrplSnd_Rsp to the PrplSnd_D_Rq req</w:t>
      </w:r>
      <w:r>
        <w:rPr>
          <w:rFonts w:cs="Arial"/>
        </w:rPr>
        <w:t>uest with the response of the propulsion sound via the PrplSnd_D_Stat signal.</w:t>
      </w:r>
    </w:p>
    <w:p w:rsidR="00FA4A45" w:rsidRPr="00FA4A45" w:rsidRDefault="000D3FD3" w:rsidP="00FA4A45">
      <w:pPr>
        <w:numPr>
          <w:ilvl w:val="0"/>
          <w:numId w:val="612"/>
        </w:numPr>
        <w:rPr>
          <w:rFonts w:cs="Arial"/>
        </w:rPr>
      </w:pPr>
      <w:r w:rsidRPr="00FA4A45">
        <w:rPr>
          <w:rFonts w:cs="Arial"/>
        </w:rPr>
        <w:t>The Propulsion Sound Client shall update its HMI</w:t>
      </w:r>
      <w:r>
        <w:rPr>
          <w:rFonts w:cs="Arial"/>
        </w:rPr>
        <w:t xml:space="preserve"> (if there is an update)</w:t>
      </w:r>
      <w:r w:rsidRPr="00FA4A45">
        <w:rPr>
          <w:rFonts w:cs="Arial"/>
        </w:rPr>
        <w:t xml:space="preserve"> with the Propulsion Sound Status after receiving the PrplSnd_D_Stat response to the request. </w:t>
      </w:r>
    </w:p>
    <w:p w:rsidR="00FA4A45" w:rsidRPr="00FA4A45" w:rsidRDefault="000D3FD3" w:rsidP="00FA4A45">
      <w:pPr>
        <w:rPr>
          <w:rFonts w:cs="Arial"/>
        </w:rPr>
      </w:pPr>
    </w:p>
    <w:p w:rsidR="00C967C5" w:rsidRPr="00826BB6" w:rsidRDefault="000D3FD3" w:rsidP="00C967C5">
      <w:pPr>
        <w:rPr>
          <w:rFonts w:cs="Arial"/>
          <w:color w:val="FF0000"/>
        </w:rPr>
      </w:pPr>
    </w:p>
    <w:p w:rsidR="00DE0BDB" w:rsidRPr="007819D7" w:rsidRDefault="000D3FD3" w:rsidP="00B37011">
      <w:pPr>
        <w:rPr>
          <w:rFonts w:cs="Arial"/>
          <w:bCs/>
        </w:rPr>
      </w:pPr>
    </w:p>
    <w:p w:rsidR="007819D7" w:rsidRDefault="000D3FD3" w:rsidP="00B37011">
      <w:pPr>
        <w:rPr>
          <w:rFonts w:cs="Arial"/>
          <w:bCs/>
          <w:color w:val="FF0000"/>
        </w:rPr>
      </w:pPr>
    </w:p>
    <w:tbl>
      <w:tblPr>
        <w:tblW w:w="2355" w:type="dxa"/>
        <w:jc w:val="center"/>
        <w:tblLook w:val="04A0" w:firstRow="1" w:lastRow="0" w:firstColumn="1" w:lastColumn="0" w:noHBand="0" w:noVBand="1"/>
      </w:tblPr>
      <w:tblGrid>
        <w:gridCol w:w="2355"/>
      </w:tblGrid>
      <w:tr w:rsidR="00900E52" w:rsidRPr="00B37011" w:rsidTr="00900E52">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tcPr>
          <w:p w:rsidR="00900E52" w:rsidRPr="00B37011" w:rsidRDefault="000D3FD3" w:rsidP="00642085">
            <w:pPr>
              <w:spacing w:line="276" w:lineRule="auto"/>
              <w:jc w:val="center"/>
              <w:rPr>
                <w:rFonts w:cs="Arial"/>
                <w:b/>
                <w:bCs/>
              </w:rPr>
            </w:pPr>
            <w:r>
              <w:rPr>
                <w:rFonts w:cs="Arial"/>
                <w:b/>
                <w:bCs/>
              </w:rPr>
              <w:t>HMI Set</w:t>
            </w:r>
            <w:r>
              <w:rPr>
                <w:rFonts w:cs="Arial"/>
                <w:b/>
                <w:bCs/>
              </w:rPr>
              <w:t>ting ID</w:t>
            </w:r>
          </w:p>
        </w:tc>
      </w:tr>
      <w:tr w:rsidR="00900E52" w:rsidRPr="00B37011" w:rsidTr="00900E52">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tcPr>
          <w:p w:rsidR="00900E52" w:rsidRPr="000E3299" w:rsidRDefault="000D3FD3" w:rsidP="00642085">
            <w:pPr>
              <w:spacing w:line="276" w:lineRule="auto"/>
              <w:jc w:val="center"/>
              <w:rPr>
                <w:rFonts w:eastAsiaTheme="minorEastAsia" w:cs="Arial"/>
              </w:rPr>
            </w:pPr>
            <w:r w:rsidRPr="005C3350">
              <w:rPr>
                <w:rFonts w:eastAsiaTheme="minorEastAsia" w:cs="Arial"/>
              </w:rPr>
              <w:t>1025</w:t>
            </w:r>
          </w:p>
        </w:tc>
      </w:tr>
    </w:tbl>
    <w:p w:rsidR="006B377C" w:rsidRDefault="000D3FD3" w:rsidP="00500605">
      <w:pPr>
        <w:rPr>
          <w:color w:val="FF0000"/>
        </w:rPr>
      </w:pPr>
    </w:p>
    <w:p w:rsidR="007F3CAE" w:rsidRDefault="000D3FD3" w:rsidP="00500605">
      <w:pPr>
        <w:rPr>
          <w:color w:val="FF0000"/>
        </w:rPr>
      </w:pPr>
    </w:p>
    <w:p w:rsidR="007F3CAE" w:rsidRPr="007F3CAE" w:rsidRDefault="000D3FD3" w:rsidP="007F3CAE"/>
    <w:p w:rsidR="007F3CAE" w:rsidRPr="007F3CAE" w:rsidRDefault="000D3FD3" w:rsidP="007F3CAE"/>
    <w:p w:rsidR="007F3CAE" w:rsidRPr="007F3CAE" w:rsidRDefault="000D3FD3" w:rsidP="007F3CAE"/>
    <w:p w:rsidR="007F3CAE" w:rsidRDefault="000D3FD3" w:rsidP="007F3CAE"/>
    <w:p w:rsidR="0046553F" w:rsidRDefault="0046553F" w:rsidP="007F3CAE"/>
    <w:p w:rsidR="0046553F" w:rsidRPr="007F3CAE" w:rsidRDefault="0046553F" w:rsidP="007F3CAE"/>
    <w:p w:rsidR="007F3CAE" w:rsidRPr="007F3CAE" w:rsidRDefault="000D3FD3" w:rsidP="007F3CAE"/>
    <w:p w:rsidR="007F3CAE" w:rsidRPr="007F3CAE" w:rsidRDefault="000D3FD3" w:rsidP="007F3CAE"/>
    <w:p w:rsidR="007F3CAE" w:rsidRPr="007F3CAE" w:rsidRDefault="000D3FD3" w:rsidP="007F3CAE"/>
    <w:p w:rsidR="007F3CAE" w:rsidRPr="007F3CAE" w:rsidRDefault="000D3FD3" w:rsidP="007F3CAE"/>
    <w:p w:rsidR="007F3CAE" w:rsidRDefault="000D3FD3" w:rsidP="007F3CAE"/>
    <w:p w:rsidR="007F3CAE" w:rsidRPr="007F3CAE" w:rsidRDefault="000D3FD3" w:rsidP="007F3CAE">
      <w:pPr>
        <w:tabs>
          <w:tab w:val="left" w:pos="3750"/>
        </w:tabs>
      </w:pPr>
      <w:r>
        <w:tab/>
      </w:r>
    </w:p>
    <w:p w:rsidR="007917DC" w:rsidRDefault="000D3FD3" w:rsidP="0046553F">
      <w:pPr>
        <w:pStyle w:val="Heading4"/>
      </w:pPr>
      <w:r w:rsidRPr="00B9479B">
        <w:lastRenderedPageBreak/>
        <w:t>VS-TMR-REQ-339748/A-T_PrplSnd_Rsp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T_PrplSnd_Rsp</w:t>
            </w:r>
          </w:p>
        </w:tc>
        <w:tc>
          <w:tcPr>
            <w:tcW w:w="5442" w:type="dxa"/>
            <w:tcBorders>
              <w:top w:val="single" w:sz="4" w:space="0" w:color="auto"/>
              <w:left w:val="single" w:sz="4" w:space="0" w:color="auto"/>
              <w:bottom w:val="single" w:sz="4" w:space="0" w:color="auto"/>
              <w:right w:val="single" w:sz="4" w:space="0" w:color="auto"/>
            </w:tcBorders>
            <w:hideMark/>
          </w:tcPr>
          <w:p w:rsidR="007E75D7" w:rsidRDefault="000D3FD3">
            <w:pPr>
              <w:rPr>
                <w:rFonts w:cs="Arial"/>
              </w:rPr>
            </w:pPr>
            <w:r>
              <w:rPr>
                <w:rFonts w:cs="Arial"/>
              </w:rPr>
              <w:t>Maximum time the Propulsion Sound Server shall take to respond to the request in the PrplSnd_D_Rq signal.  The response will be in the PrplSnd_D_Stat signal.</w:t>
            </w:r>
          </w:p>
          <w:p w:rsidR="007E75D7" w:rsidRDefault="000D3FD3">
            <w:pPr>
              <w:rPr>
                <w:rFonts w:cs="Arial"/>
              </w:rPr>
            </w:pPr>
          </w:p>
          <w:p w:rsidR="00370554" w:rsidRDefault="000D3FD3">
            <w:pPr>
              <w:rPr>
                <w:rFonts w:cs="Arial"/>
              </w:rPr>
            </w:pPr>
            <w:r>
              <w:rPr>
                <w:rFonts w:cs="Arial"/>
              </w:rPr>
              <w:t>Maximum time defined as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0D3FD3" w:rsidP="00B01CDD">
      <w:pPr>
        <w:rPr>
          <w:sz w:val="14"/>
          <w:szCs w:val="14"/>
        </w:rPr>
      </w:pPr>
    </w:p>
    <w:p w:rsidR="0046553F" w:rsidRPr="0046553F" w:rsidRDefault="0046553F" w:rsidP="0046553F">
      <w:pPr>
        <w:pStyle w:val="Heading4"/>
        <w:rPr>
          <w:b w:val="0"/>
          <w:u w:val="single"/>
        </w:rPr>
      </w:pPr>
      <w:r w:rsidRPr="0046553F">
        <w:rPr>
          <w:b w:val="0"/>
          <w:u w:val="single"/>
        </w:rPr>
        <w:t>VS-SR-REQ-372580/A-Propulsion Sound Faulty state</w:t>
      </w:r>
    </w:p>
    <w:p w:rsidR="00925D5F" w:rsidRPr="00472CEF" w:rsidRDefault="000D3FD3" w:rsidP="00925D5F">
      <w:pPr>
        <w:rPr>
          <w:ins w:id="1070" w:author="Myslinski, Jason (J.S.)" w:date="2020-01-08T08:12:00Z"/>
          <w:rFonts w:asciiTheme="minorHAnsi" w:hAnsiTheme="minorHAnsi" w:cstheme="minorHAnsi"/>
          <w:bCs/>
        </w:rPr>
      </w:pPr>
      <w:ins w:id="1071" w:author="Myslinski, Jason (J.S.)" w:date="2020-01-08T08:12:00Z">
        <w:r w:rsidRPr="00472CEF">
          <w:rPr>
            <w:rFonts w:asciiTheme="minorHAnsi" w:hAnsiTheme="minorHAnsi" w:cstheme="minorHAnsi"/>
            <w:bCs/>
          </w:rPr>
          <w:t xml:space="preserve">The Propulsion Sound Server shall set the signal PrplSnd_D_Stat = Faulty when there is fault in the propulsion sound system causing the propulsion sound feature to be disabled. </w:t>
        </w:r>
      </w:ins>
    </w:p>
    <w:p w:rsidR="00925D5F" w:rsidRPr="00472CEF" w:rsidRDefault="000D3FD3" w:rsidP="00925D5F">
      <w:pPr>
        <w:rPr>
          <w:ins w:id="1072" w:author="Myslinski, Jason (J.S.)" w:date="2020-01-08T08:12:00Z"/>
          <w:rFonts w:asciiTheme="minorHAnsi" w:hAnsiTheme="minorHAnsi" w:cstheme="minorHAnsi"/>
          <w:bCs/>
        </w:rPr>
      </w:pPr>
    </w:p>
    <w:p w:rsidR="00925D5F" w:rsidRPr="00472CEF" w:rsidRDefault="000D3FD3" w:rsidP="00925D5F">
      <w:pPr>
        <w:rPr>
          <w:ins w:id="1073" w:author="Myslinski, Jason (J.S.)" w:date="2020-01-08T08:12:00Z"/>
          <w:rFonts w:asciiTheme="minorHAnsi" w:hAnsiTheme="minorHAnsi" w:cstheme="minorHAnsi"/>
          <w:bCs/>
        </w:rPr>
      </w:pPr>
      <w:ins w:id="1074" w:author="Myslinski, Jason (J.S.)" w:date="2020-01-08T08:12:00Z">
        <w:r w:rsidRPr="00472CEF">
          <w:rPr>
            <w:rFonts w:asciiTheme="minorHAnsi" w:hAnsiTheme="minorHAnsi" w:cstheme="minorHAnsi"/>
            <w:bCs/>
          </w:rPr>
          <w:t xml:space="preserve">The Propulsion Sound Client HMI shall not allow </w:t>
        </w:r>
        <w:r w:rsidRPr="00472CEF">
          <w:rPr>
            <w:rFonts w:asciiTheme="minorHAnsi" w:hAnsiTheme="minorHAnsi" w:cstheme="minorHAnsi"/>
            <w:bCs/>
          </w:rPr>
          <w:t>the user to Enable/Disable the propulsion sounds setting when the Propulsion Sound Client receives PrplSnd_D_Stat = Faulty.  See the HMI specification on how this is implemented (ex greying out the setting, removing the setting…).</w:t>
        </w:r>
      </w:ins>
    </w:p>
    <w:p w:rsidR="00925D5F" w:rsidRPr="00472CEF" w:rsidRDefault="000D3FD3" w:rsidP="00925D5F">
      <w:pPr>
        <w:rPr>
          <w:ins w:id="1075" w:author="Myslinski, Jason (J.S.)" w:date="2020-01-08T08:12:00Z"/>
          <w:rFonts w:asciiTheme="minorHAnsi" w:hAnsiTheme="minorHAnsi" w:cstheme="minorHAnsi"/>
        </w:rPr>
      </w:pPr>
    </w:p>
    <w:p w:rsidR="00500605" w:rsidRPr="00925D5F" w:rsidRDefault="000D3FD3" w:rsidP="00925D5F"/>
    <w:p w:rsidR="00406F39" w:rsidRDefault="000D3FD3" w:rsidP="0046553F">
      <w:pPr>
        <w:pStyle w:val="Heading3"/>
      </w:pPr>
      <w:bookmarkStart w:id="1076" w:name="_Toc33533861"/>
      <w:r>
        <w:t>Sequence Diagrams</w:t>
      </w:r>
      <w:bookmarkEnd w:id="1076"/>
    </w:p>
    <w:p w:rsidR="00406F39" w:rsidRDefault="000D3FD3" w:rsidP="0046553F">
      <w:pPr>
        <w:pStyle w:val="Heading4"/>
      </w:pPr>
      <w:r>
        <w:t>VS-SD-REQ-340180/A-Propulsion Sound set to Enabled via the HMI</w:t>
      </w:r>
    </w:p>
    <w:p w:rsidR="00500605" w:rsidRDefault="000D3FD3" w:rsidP="00500605"/>
    <w:p w:rsidR="001E76BE" w:rsidRDefault="000D3FD3" w:rsidP="0046553F">
      <w:pPr>
        <w:jc w:val="center"/>
      </w:pPr>
      <w:r w:rsidRPr="001E76BE">
        <w:rPr>
          <w:noProof/>
        </w:rPr>
        <w:drawing>
          <wp:inline distT="0" distB="0" distL="0" distR="0">
            <wp:extent cx="6444729" cy="4019107"/>
            <wp:effectExtent l="0" t="0" r="0" b="635"/>
            <wp:docPr id="45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9059" cy="4021807"/>
                    </a:xfrm>
                    <a:prstGeom prst="rect">
                      <a:avLst/>
                    </a:prstGeom>
                    <a:noFill/>
                    <a:ln>
                      <a:noFill/>
                    </a:ln>
                  </pic:spPr>
                </pic:pic>
              </a:graphicData>
            </a:graphic>
          </wp:inline>
        </w:drawing>
      </w:r>
    </w:p>
    <w:p w:rsidR="00406F39" w:rsidRDefault="000D3FD3" w:rsidP="0046553F">
      <w:pPr>
        <w:pStyle w:val="Heading4"/>
      </w:pPr>
      <w:r>
        <w:lastRenderedPageBreak/>
        <w:t>VS-SD-REQ-340184/A-Propulsion Sound set to Disabled via the</w:t>
      </w:r>
      <w:r>
        <w:t xml:space="preserve"> HMI</w:t>
      </w:r>
    </w:p>
    <w:p w:rsidR="00500605" w:rsidRDefault="000D3FD3" w:rsidP="0046553F">
      <w:pPr>
        <w:jc w:val="center"/>
      </w:pPr>
      <w:r w:rsidRPr="007261BC">
        <w:rPr>
          <w:noProof/>
        </w:rPr>
        <w:drawing>
          <wp:inline distT="0" distB="0" distL="0" distR="0">
            <wp:extent cx="6393580" cy="3987209"/>
            <wp:effectExtent l="0" t="0" r="7620" b="0"/>
            <wp:docPr id="4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97692" cy="3989774"/>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077" w:name="_Toc33533862"/>
      <w:r w:rsidRPr="00B9479B">
        <w:lastRenderedPageBreak/>
        <w:t>VS-FUN-REQ-339729/A-Drive Mode Auto/Manual Ambient Lighting setting</w:t>
      </w:r>
      <w:bookmarkEnd w:id="1077"/>
    </w:p>
    <w:p w:rsidR="00406F39" w:rsidRDefault="000D3FD3" w:rsidP="0046553F">
      <w:pPr>
        <w:pStyle w:val="Heading3"/>
      </w:pPr>
      <w:bookmarkStart w:id="1078" w:name="_Toc33533863"/>
      <w:r w:rsidRPr="00B9479B">
        <w:t>VS-CLD-REQ-340540/A-Ambient Lighting Drive Mode Client</w:t>
      </w:r>
      <w:bookmarkEnd w:id="1078"/>
    </w:p>
    <w:p w:rsidR="00500605" w:rsidRDefault="000D3FD3" w:rsidP="00500605">
      <w:r>
        <w:t xml:space="preserve">The Ambient Lighting Drive </w:t>
      </w:r>
      <w:r>
        <w:t>Mode Client interfaces with the user via HMI and is responsible for sending the Ambient Lighting Drive Mode setting request to the Ambient Lighting Drive Mode Server.</w:t>
      </w:r>
    </w:p>
    <w:p w:rsidR="00406F39" w:rsidRDefault="000D3FD3" w:rsidP="0046553F">
      <w:pPr>
        <w:pStyle w:val="Heading3"/>
      </w:pPr>
      <w:bookmarkStart w:id="1079" w:name="_Toc33533864"/>
      <w:r w:rsidRPr="00B9479B">
        <w:t>VS-CLD-REQ-340542/A-Ambient Lighting Drive Mode Server</w:t>
      </w:r>
      <w:bookmarkEnd w:id="1079"/>
    </w:p>
    <w:p w:rsidR="00500605" w:rsidRDefault="000D3FD3" w:rsidP="00500605">
      <w:r>
        <w:t>The Ambien</w:t>
      </w:r>
      <w:r>
        <w:t>t Lighting Drive Mode Server is responsible for the ambient lighting drive mode function and interfaces with the Ambient Lighting Drive Mode Client.</w:t>
      </w:r>
    </w:p>
    <w:p w:rsidR="00406F39" w:rsidRDefault="000D3FD3" w:rsidP="0046553F">
      <w:pPr>
        <w:pStyle w:val="Heading3"/>
      </w:pPr>
      <w:bookmarkStart w:id="1080" w:name="_Toc33533865"/>
      <w:r>
        <w:t>Use Cases</w:t>
      </w:r>
      <w:bookmarkEnd w:id="1080"/>
    </w:p>
    <w:p w:rsidR="00406F39" w:rsidRDefault="000D3FD3" w:rsidP="0046553F">
      <w:pPr>
        <w:pStyle w:val="Heading4"/>
      </w:pPr>
      <w:r>
        <w:t>VS-UC-REQ-340546/A-User Enables Auto Ambient Lighting via HMI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CD0F64" w:rsidTr="0046553F">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Ve</w:t>
            </w:r>
            <w:r>
              <w:t>hicle front seat occupant(s)</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A14421" w:rsidRDefault="000D3FD3">
            <w:pPr>
              <w:spacing w:line="276" w:lineRule="auto"/>
            </w:pPr>
            <w:r>
              <w:t>Ambient Lighting is in manual mode</w:t>
            </w:r>
          </w:p>
          <w:p w:rsidR="008E2FFD" w:rsidRDefault="000D3FD3" w:rsidP="00864CBA">
            <w:pPr>
              <w:spacing w:line="276" w:lineRule="auto"/>
            </w:pPr>
            <w:r>
              <w:t>Ambient Lighting auto/manual settings HMI shows manual as selected</w:t>
            </w:r>
          </w:p>
          <w:p w:rsidR="00BE46B5" w:rsidRDefault="000D3FD3" w:rsidP="00864CBA">
            <w:pPr>
              <w:spacing w:line="276" w:lineRule="auto"/>
            </w:pPr>
            <w:r>
              <w:t>Ignition is in Run</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rsidP="00A25251">
            <w:pPr>
              <w:spacing w:line="276" w:lineRule="auto"/>
            </w:pPr>
            <w:r>
              <w:t>User selects the setting for auto mode via the HMI</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0D3FD3">
            <w:pPr>
              <w:spacing w:line="276" w:lineRule="auto"/>
            </w:pPr>
            <w:r>
              <w:t>Ambient Lighting is in auto mode and the color is tied to drive mode</w:t>
            </w:r>
          </w:p>
          <w:p w:rsidR="005475A6" w:rsidRDefault="000D3FD3">
            <w:pPr>
              <w:spacing w:line="276" w:lineRule="auto"/>
            </w:pPr>
          </w:p>
          <w:p w:rsidR="00A25251" w:rsidRDefault="000D3FD3">
            <w:pPr>
              <w:spacing w:line="276" w:lineRule="auto"/>
            </w:pPr>
            <w:r>
              <w:t>Ambient Lighting auto/manual settings HMI shows auto mode selected</w:t>
            </w:r>
          </w:p>
        </w:tc>
      </w:tr>
      <w:tr w:rsidR="00CD0F64" w:rsidTr="004655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6A35B4" w:rsidRDefault="000D3FD3" w:rsidP="00864CBA">
            <w:pPr>
              <w:spacing w:line="276" w:lineRule="auto"/>
            </w:pPr>
            <w:r>
              <w:t xml:space="preserve">See Ambient Lighting Drive Mode Server specification for pre-conditions for activating ambient lighting in the </w:t>
            </w:r>
            <w:r>
              <w:t xml:space="preserve">vehicle.  </w:t>
            </w:r>
          </w:p>
          <w:p w:rsidR="00474B0A" w:rsidRDefault="000D3FD3" w:rsidP="00864CBA">
            <w:pPr>
              <w:spacing w:line="276" w:lineRule="auto"/>
            </w:pPr>
          </w:p>
          <w:p w:rsidR="00474B0A" w:rsidRDefault="000D3FD3" w:rsidP="008322AE">
            <w:pPr>
              <w:spacing w:line="276" w:lineRule="auto"/>
            </w:pPr>
            <w:r>
              <w:t>Ambient Lighting intensity is not affected by auto / manual mode and is not tied to drive mode when in auto mode</w:t>
            </w:r>
          </w:p>
        </w:tc>
      </w:tr>
    </w:tbl>
    <w:p w:rsidR="00500605" w:rsidRDefault="000D3FD3" w:rsidP="00CD0F64"/>
    <w:p w:rsidR="00406F39" w:rsidRDefault="000D3FD3" w:rsidP="0046553F">
      <w:pPr>
        <w:pStyle w:val="Heading4"/>
      </w:pPr>
      <w:r>
        <w:t xml:space="preserve">VS-UC-REQ-340547/A-User Disables </w:t>
      </w:r>
      <w:r>
        <w:t>Auto Ambient Lighting via HMI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DA5E9D" w:rsidTr="0046553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A5E9D" w:rsidRDefault="000D3FD3" w:rsidP="00DA5E9D">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A5E9D" w:rsidRDefault="000D3FD3" w:rsidP="00DA5E9D">
            <w:pPr>
              <w:spacing w:line="276" w:lineRule="auto"/>
            </w:pPr>
            <w:r>
              <w:t>Vehicle front seat occupant(s)</w:t>
            </w:r>
          </w:p>
        </w:tc>
      </w:tr>
      <w:tr w:rsidR="00DA5E9D"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A5E9D" w:rsidRDefault="000D3FD3" w:rsidP="00DA5E9D">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DA5E9D" w:rsidRDefault="000D3FD3" w:rsidP="00DA5E9D">
            <w:pPr>
              <w:spacing w:line="276" w:lineRule="auto"/>
            </w:pPr>
            <w:r>
              <w:t>Ambient Lighting is in auto mode</w:t>
            </w:r>
          </w:p>
          <w:p w:rsidR="00383D75" w:rsidRDefault="000D3FD3" w:rsidP="00DA5E9D">
            <w:pPr>
              <w:spacing w:line="276" w:lineRule="auto"/>
            </w:pPr>
            <w:r>
              <w:t xml:space="preserve">Ambient Lighting auto/manual settings </w:t>
            </w:r>
            <w:r>
              <w:t>HMI shows auto as selected</w:t>
            </w:r>
          </w:p>
          <w:p w:rsidR="00A85C48" w:rsidRDefault="000D3FD3" w:rsidP="00DA5E9D">
            <w:pPr>
              <w:spacing w:line="276" w:lineRule="auto"/>
            </w:pPr>
            <w:r>
              <w:t>Ignition is in Run</w:t>
            </w:r>
          </w:p>
        </w:tc>
      </w:tr>
      <w:tr w:rsidR="00DA5E9D"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A5E9D" w:rsidRDefault="000D3FD3" w:rsidP="00DA5E9D">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DA5E9D" w:rsidRDefault="000D3FD3" w:rsidP="00DA5E9D">
            <w:pPr>
              <w:spacing w:line="276" w:lineRule="auto"/>
            </w:pPr>
            <w:r>
              <w:t>User selects the setting for manual mode via the HMI</w:t>
            </w:r>
          </w:p>
        </w:tc>
      </w:tr>
      <w:tr w:rsidR="00DA5E9D"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A5E9D" w:rsidRDefault="000D3FD3" w:rsidP="00DA5E9D">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383D75" w:rsidRDefault="000D3FD3" w:rsidP="00DA5E9D">
            <w:pPr>
              <w:spacing w:line="276" w:lineRule="auto"/>
            </w:pPr>
            <w:r>
              <w:t xml:space="preserve">Ambient Lighting is in manual mode and the color is not tied to drive mode </w:t>
            </w:r>
          </w:p>
          <w:p w:rsidR="00383D75" w:rsidRDefault="000D3FD3" w:rsidP="00DA5E9D">
            <w:pPr>
              <w:spacing w:line="276" w:lineRule="auto"/>
            </w:pPr>
          </w:p>
          <w:p w:rsidR="00BB376D" w:rsidRDefault="000D3FD3" w:rsidP="00DA5E9D">
            <w:pPr>
              <w:spacing w:line="276" w:lineRule="auto"/>
            </w:pPr>
            <w:r>
              <w:t>Last saved manual mode color becomes the</w:t>
            </w:r>
            <w:r>
              <w:t xml:space="preserve"> ambient light color</w:t>
            </w:r>
          </w:p>
          <w:p w:rsidR="00383D75" w:rsidRDefault="000D3FD3" w:rsidP="00DA5E9D">
            <w:pPr>
              <w:spacing w:line="276" w:lineRule="auto"/>
            </w:pPr>
          </w:p>
          <w:p w:rsidR="00DA5E9D" w:rsidRDefault="000D3FD3" w:rsidP="00DA5E9D">
            <w:pPr>
              <w:spacing w:line="276" w:lineRule="auto"/>
            </w:pPr>
            <w:r>
              <w:t>Ambient Lighting auto/manual settings HMI shows manual mode selected</w:t>
            </w:r>
          </w:p>
        </w:tc>
      </w:tr>
      <w:tr w:rsidR="00DA5E9D"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A5E9D" w:rsidRDefault="000D3FD3" w:rsidP="00DA5E9D">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DA5E9D" w:rsidRDefault="000D3FD3" w:rsidP="00DA5E9D">
            <w:pPr>
              <w:spacing w:line="276" w:lineRule="auto"/>
            </w:pPr>
            <w:r>
              <w:t>See Ambient Lighting Drive Mode Server specification for pre-conditions for activating ambient lighting in the vehicle</w:t>
            </w:r>
          </w:p>
          <w:p w:rsidR="00DA5E9D" w:rsidRDefault="000D3FD3" w:rsidP="00DA5E9D">
            <w:pPr>
              <w:spacing w:line="276" w:lineRule="auto"/>
            </w:pPr>
          </w:p>
          <w:p w:rsidR="00DA5E9D" w:rsidRDefault="000D3FD3" w:rsidP="00DA5E9D">
            <w:pPr>
              <w:spacing w:line="276" w:lineRule="auto"/>
            </w:pPr>
            <w:r>
              <w:t>Ambient Lighting intensity is not affected by auto / manual mode and is not tied to drive mode when in auto mode</w:t>
            </w:r>
          </w:p>
        </w:tc>
      </w:tr>
    </w:tbl>
    <w:p w:rsidR="00500605" w:rsidRDefault="000D3FD3" w:rsidP="00CD0F64"/>
    <w:p w:rsidR="00406F39" w:rsidRDefault="000D3FD3" w:rsidP="0046553F">
      <w:pPr>
        <w:pStyle w:val="Heading4"/>
      </w:pPr>
      <w:r>
        <w:lastRenderedPageBreak/>
        <w:t>VS-UC-REQ-340548/A-User changes color while in A</w:t>
      </w:r>
      <w:r>
        <w:t>uto Ambient Lighting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7044DA" w:rsidTr="0046553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44DA" w:rsidRDefault="000D3FD3" w:rsidP="007044DA">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044DA" w:rsidRDefault="000D3FD3" w:rsidP="007044DA">
            <w:pPr>
              <w:spacing w:line="276" w:lineRule="auto"/>
            </w:pPr>
            <w:r>
              <w:t>Vehicle front seat occupant(s)</w:t>
            </w:r>
          </w:p>
        </w:tc>
      </w:tr>
      <w:tr w:rsidR="007044DA"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44DA" w:rsidRDefault="000D3FD3" w:rsidP="007044DA">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7044DA" w:rsidRDefault="000D3FD3" w:rsidP="007044DA">
            <w:pPr>
              <w:spacing w:line="276" w:lineRule="auto"/>
            </w:pPr>
            <w:r>
              <w:t>Ambient Lighting is in auto mode</w:t>
            </w:r>
          </w:p>
          <w:p w:rsidR="007044DA" w:rsidRDefault="000D3FD3" w:rsidP="007044DA">
            <w:pPr>
              <w:spacing w:line="276" w:lineRule="auto"/>
            </w:pPr>
            <w:r>
              <w:t>Ambient Lighting auto/manual settings HM</w:t>
            </w:r>
            <w:r>
              <w:t>I shows auto as selected</w:t>
            </w:r>
          </w:p>
          <w:p w:rsidR="008A4F6B" w:rsidRDefault="000D3FD3" w:rsidP="007044DA">
            <w:pPr>
              <w:spacing w:line="276" w:lineRule="auto"/>
            </w:pPr>
            <w:r>
              <w:t>Ignition is in Run</w:t>
            </w:r>
          </w:p>
        </w:tc>
      </w:tr>
      <w:tr w:rsidR="007044DA"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44DA" w:rsidRDefault="000D3FD3" w:rsidP="007044DA">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7044DA" w:rsidRDefault="000D3FD3" w:rsidP="007044DA">
            <w:pPr>
              <w:spacing w:line="276" w:lineRule="auto"/>
            </w:pPr>
            <w:r>
              <w:t>User selects a color via the ambient lighting HMI</w:t>
            </w:r>
          </w:p>
        </w:tc>
      </w:tr>
      <w:tr w:rsidR="007044DA"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44DA" w:rsidRDefault="000D3FD3" w:rsidP="007044DA">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7044DA" w:rsidRDefault="000D3FD3" w:rsidP="007044DA">
            <w:pPr>
              <w:spacing w:line="276" w:lineRule="auto"/>
            </w:pPr>
            <w:r>
              <w:t xml:space="preserve">The selected color is the new ambient lighting color and is the saved manual mode color </w:t>
            </w:r>
          </w:p>
          <w:p w:rsidR="007044DA" w:rsidRDefault="000D3FD3" w:rsidP="007044DA">
            <w:pPr>
              <w:spacing w:line="276" w:lineRule="auto"/>
            </w:pPr>
          </w:p>
          <w:p w:rsidR="007044DA" w:rsidRDefault="000D3FD3" w:rsidP="007044DA">
            <w:pPr>
              <w:spacing w:line="276" w:lineRule="auto"/>
            </w:pPr>
            <w:r>
              <w:t xml:space="preserve">Ambient Lighting is in manual </w:t>
            </w:r>
            <w:r>
              <w:t>mode and the color is not tied to drive mode</w:t>
            </w:r>
          </w:p>
          <w:p w:rsidR="007044DA" w:rsidRDefault="000D3FD3" w:rsidP="007044DA">
            <w:pPr>
              <w:spacing w:line="276" w:lineRule="auto"/>
            </w:pPr>
          </w:p>
          <w:p w:rsidR="007044DA" w:rsidRDefault="000D3FD3" w:rsidP="007044DA">
            <w:pPr>
              <w:spacing w:line="276" w:lineRule="auto"/>
            </w:pPr>
            <w:r>
              <w:t xml:space="preserve">Ambient Lighting auto/manual settings HMI shows manual mode selected </w:t>
            </w:r>
          </w:p>
        </w:tc>
      </w:tr>
      <w:tr w:rsidR="007044DA"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44DA" w:rsidRDefault="000D3FD3" w:rsidP="007044DA">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7044DA" w:rsidRDefault="000D3FD3" w:rsidP="007044DA">
            <w:pPr>
              <w:spacing w:line="276" w:lineRule="auto"/>
            </w:pPr>
            <w:r>
              <w:t>See Ambient Lighting Drive Mode Server specification for pre-conditions for activating ambient lighting in the vehicle</w:t>
            </w:r>
          </w:p>
          <w:p w:rsidR="007044DA" w:rsidRDefault="000D3FD3" w:rsidP="007044DA">
            <w:pPr>
              <w:spacing w:line="276" w:lineRule="auto"/>
            </w:pPr>
          </w:p>
          <w:p w:rsidR="007044DA" w:rsidRDefault="000D3FD3" w:rsidP="007044DA">
            <w:pPr>
              <w:spacing w:line="276" w:lineRule="auto"/>
            </w:pPr>
            <w:r>
              <w:t xml:space="preserve">Ambient </w:t>
            </w:r>
            <w:r>
              <w:t>Lighting intensity is not affected by auto / manual mode and is not tied to drive mode when in auto mode</w:t>
            </w:r>
          </w:p>
        </w:tc>
      </w:tr>
    </w:tbl>
    <w:p w:rsidR="00500605" w:rsidRDefault="000D3FD3" w:rsidP="00CD0F64"/>
    <w:p w:rsidR="00406F39" w:rsidRDefault="000D3FD3" w:rsidP="0046553F">
      <w:pPr>
        <w:pStyle w:val="Heading4"/>
      </w:pPr>
      <w:r>
        <w:t>VS-UC-REQ-340551/A-User changes color while in Manual Am</w:t>
      </w:r>
      <w:r>
        <w:t>bient Lighting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063F20" w:rsidTr="0046553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3F20" w:rsidRDefault="000D3FD3" w:rsidP="00063F20">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63F20" w:rsidRDefault="000D3FD3" w:rsidP="00063F20">
            <w:pPr>
              <w:spacing w:line="276" w:lineRule="auto"/>
            </w:pPr>
            <w:r>
              <w:t>Vehicle front seat occupant(s)</w:t>
            </w:r>
          </w:p>
        </w:tc>
      </w:tr>
      <w:tr w:rsidR="00063F20"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3F20" w:rsidRDefault="000D3FD3" w:rsidP="00063F20">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63F20" w:rsidRDefault="000D3FD3" w:rsidP="00063F20">
            <w:pPr>
              <w:spacing w:line="276" w:lineRule="auto"/>
            </w:pPr>
            <w:r>
              <w:t>Ambient Lighting is in manual mode</w:t>
            </w:r>
          </w:p>
          <w:p w:rsidR="00063F20" w:rsidRDefault="000D3FD3" w:rsidP="00A16AF7">
            <w:pPr>
              <w:spacing w:line="276" w:lineRule="auto"/>
            </w:pPr>
            <w:r>
              <w:t xml:space="preserve">Ambient Lighting auto/manual settings HMI shows manual as </w:t>
            </w:r>
            <w:r>
              <w:t>selected</w:t>
            </w:r>
          </w:p>
          <w:p w:rsidR="006031F2" w:rsidRDefault="000D3FD3" w:rsidP="00A16AF7">
            <w:pPr>
              <w:spacing w:line="276" w:lineRule="auto"/>
            </w:pPr>
            <w:r>
              <w:t>Ignition is in Run</w:t>
            </w:r>
          </w:p>
        </w:tc>
      </w:tr>
      <w:tr w:rsidR="00063F20"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3F20" w:rsidRDefault="000D3FD3" w:rsidP="00063F20">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63F20" w:rsidRDefault="000D3FD3" w:rsidP="00063F20">
            <w:pPr>
              <w:spacing w:line="276" w:lineRule="auto"/>
            </w:pPr>
            <w:r>
              <w:t>User selects a color via the ambient lighting HMI</w:t>
            </w:r>
          </w:p>
        </w:tc>
      </w:tr>
      <w:tr w:rsidR="00063F20"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3F20" w:rsidRDefault="000D3FD3" w:rsidP="00063F20">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63F20" w:rsidRDefault="000D3FD3" w:rsidP="00063F20">
            <w:pPr>
              <w:spacing w:line="276" w:lineRule="auto"/>
            </w:pPr>
            <w:r>
              <w:t>The selected color is the new ambient lighting color and is the saved manual mode color</w:t>
            </w:r>
          </w:p>
          <w:p w:rsidR="00063F20" w:rsidRDefault="000D3FD3" w:rsidP="00063F20">
            <w:pPr>
              <w:spacing w:line="276" w:lineRule="auto"/>
            </w:pPr>
          </w:p>
          <w:p w:rsidR="00063F20" w:rsidRDefault="000D3FD3" w:rsidP="00063F20">
            <w:pPr>
              <w:spacing w:line="276" w:lineRule="auto"/>
            </w:pPr>
            <w:r>
              <w:t xml:space="preserve">Ambient Lighting is in manual mode and the color </w:t>
            </w:r>
            <w:r>
              <w:t>is not tied to drive mode</w:t>
            </w:r>
          </w:p>
          <w:p w:rsidR="00063F20" w:rsidRDefault="000D3FD3" w:rsidP="00063F20">
            <w:pPr>
              <w:spacing w:line="276" w:lineRule="auto"/>
            </w:pPr>
          </w:p>
          <w:p w:rsidR="00063F20" w:rsidRDefault="000D3FD3" w:rsidP="00063F20">
            <w:pPr>
              <w:spacing w:line="276" w:lineRule="auto"/>
            </w:pPr>
            <w:r>
              <w:t xml:space="preserve">Ambient Lighting auto/manual settings HMI shows manual mode selected </w:t>
            </w:r>
          </w:p>
        </w:tc>
      </w:tr>
      <w:tr w:rsidR="00063F20"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63F20" w:rsidRDefault="000D3FD3" w:rsidP="00063F20">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05634C" w:rsidRDefault="000D3FD3" w:rsidP="0005634C">
            <w:pPr>
              <w:spacing w:line="276" w:lineRule="auto"/>
            </w:pPr>
            <w:r>
              <w:t>See Ambient Lighting Drive Mode Server specification for pre-conditions for activating ambient lighting in the vehicle</w:t>
            </w:r>
          </w:p>
          <w:p w:rsidR="0005634C" w:rsidRDefault="000D3FD3" w:rsidP="0005634C">
            <w:pPr>
              <w:spacing w:line="276" w:lineRule="auto"/>
            </w:pPr>
          </w:p>
          <w:p w:rsidR="00063F20" w:rsidRDefault="000D3FD3" w:rsidP="0005634C">
            <w:pPr>
              <w:spacing w:line="276" w:lineRule="auto"/>
            </w:pPr>
            <w:r>
              <w:t xml:space="preserve">Ambient Lighting intensity is </w:t>
            </w:r>
            <w:r>
              <w:t>not affected by auto / manual mode and is not tied to drive mode when in auto mode</w:t>
            </w:r>
          </w:p>
        </w:tc>
      </w:tr>
    </w:tbl>
    <w:p w:rsidR="00500605" w:rsidRDefault="000D3FD3" w:rsidP="00CD0F64"/>
    <w:p w:rsidR="00406F39" w:rsidRDefault="000D3FD3" w:rsidP="0046553F">
      <w:pPr>
        <w:pStyle w:val="Heading4"/>
      </w:pPr>
      <w:r>
        <w:t>VS-UC-REQ-340569/A-Drive Mode change while in Auto Ambient Lighting mode</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117B8C" w:rsidTr="0046553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17B8C" w:rsidRDefault="000D3FD3" w:rsidP="00117B8C">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17B8C" w:rsidRDefault="000D3FD3" w:rsidP="00117B8C">
            <w:pPr>
              <w:spacing w:line="276" w:lineRule="auto"/>
            </w:pPr>
            <w:r>
              <w:t>Vehicle front seat occupant(s)</w:t>
            </w:r>
          </w:p>
        </w:tc>
      </w:tr>
      <w:tr w:rsidR="00117B8C"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17B8C" w:rsidRDefault="000D3FD3" w:rsidP="00117B8C">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117B8C" w:rsidRDefault="000D3FD3" w:rsidP="00117B8C">
            <w:pPr>
              <w:spacing w:line="276" w:lineRule="auto"/>
            </w:pPr>
            <w:r>
              <w:t>Ambient Lighting is in auto mode</w:t>
            </w:r>
          </w:p>
          <w:p w:rsidR="008315F5" w:rsidRDefault="000D3FD3" w:rsidP="00117B8C">
            <w:pPr>
              <w:spacing w:line="276" w:lineRule="auto"/>
            </w:pPr>
            <w:r>
              <w:t>The current drive mode ambient lighting color is active</w:t>
            </w:r>
          </w:p>
          <w:p w:rsidR="00117B8C" w:rsidRDefault="000D3FD3" w:rsidP="00117B8C">
            <w:pPr>
              <w:spacing w:line="276" w:lineRule="auto"/>
            </w:pPr>
            <w:r>
              <w:t>Ambient Lighting auto/m</w:t>
            </w:r>
            <w:r>
              <w:t>anual settings HMI shows auto as selected</w:t>
            </w:r>
          </w:p>
          <w:p w:rsidR="00A038A7" w:rsidRDefault="000D3FD3" w:rsidP="00117B8C">
            <w:pPr>
              <w:spacing w:line="276" w:lineRule="auto"/>
            </w:pPr>
            <w:r>
              <w:t>Ignition is in Run</w:t>
            </w:r>
          </w:p>
        </w:tc>
      </w:tr>
      <w:tr w:rsidR="00117B8C"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17B8C" w:rsidRDefault="000D3FD3" w:rsidP="00117B8C">
            <w:pPr>
              <w:spacing w:line="276" w:lineRule="auto"/>
            </w:pPr>
            <w:r>
              <w:rPr>
                <w:b/>
                <w:bCs/>
              </w:rPr>
              <w:lastRenderedPageBreak/>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117B8C" w:rsidRDefault="000D3FD3" w:rsidP="00117B8C">
            <w:pPr>
              <w:spacing w:line="276" w:lineRule="auto"/>
            </w:pPr>
            <w:r>
              <w:t>The vehicle changes to new drive mode</w:t>
            </w:r>
          </w:p>
        </w:tc>
      </w:tr>
      <w:tr w:rsidR="00117B8C"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17B8C" w:rsidRDefault="000D3FD3" w:rsidP="00117B8C">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117B8C" w:rsidRDefault="000D3FD3" w:rsidP="00117B8C">
            <w:pPr>
              <w:spacing w:line="276" w:lineRule="auto"/>
            </w:pPr>
            <w:r>
              <w:t>The ambient lighting color for the new drive mode is the new ambient lighting color (color coul</w:t>
            </w:r>
            <w:r>
              <w:t>d be the same or different from the previous color)</w:t>
            </w:r>
          </w:p>
          <w:p w:rsidR="00117B8C" w:rsidRDefault="000D3FD3" w:rsidP="00117B8C">
            <w:pPr>
              <w:spacing w:line="276" w:lineRule="auto"/>
            </w:pPr>
          </w:p>
          <w:p w:rsidR="00117B8C" w:rsidRDefault="000D3FD3" w:rsidP="00CF753A">
            <w:pPr>
              <w:spacing w:line="276" w:lineRule="auto"/>
            </w:pPr>
            <w:r>
              <w:t xml:space="preserve">Ambient Lighting auto/manual settings HMI shows auto mode selected </w:t>
            </w:r>
          </w:p>
        </w:tc>
      </w:tr>
      <w:tr w:rsidR="00117B8C" w:rsidTr="0046553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17B8C" w:rsidRDefault="000D3FD3" w:rsidP="00117B8C">
            <w:pPr>
              <w:spacing w:line="276" w:lineRule="auto"/>
            </w:pPr>
            <w:r>
              <w:rPr>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rsidR="00117B8C" w:rsidRDefault="000D3FD3" w:rsidP="00117B8C">
            <w:pPr>
              <w:spacing w:line="276" w:lineRule="auto"/>
            </w:pPr>
            <w:r>
              <w:t>See Ambient Lighting Drive Mode Server specification for pre-conditions for activating ambient lighting in the vehicle</w:t>
            </w:r>
          </w:p>
          <w:p w:rsidR="00117B8C" w:rsidRDefault="000D3FD3" w:rsidP="00117B8C">
            <w:pPr>
              <w:spacing w:line="276" w:lineRule="auto"/>
            </w:pPr>
          </w:p>
          <w:p w:rsidR="00117B8C" w:rsidRDefault="000D3FD3" w:rsidP="00117B8C">
            <w:pPr>
              <w:spacing w:line="276" w:lineRule="auto"/>
            </w:pPr>
            <w:r>
              <w:t xml:space="preserve">Ambient </w:t>
            </w:r>
            <w:r>
              <w:t>Lighting intensity is not affected by auto / manual mode and is not tied to drive mode when in auto mode</w:t>
            </w:r>
          </w:p>
        </w:tc>
      </w:tr>
    </w:tbl>
    <w:p w:rsidR="00500605" w:rsidRDefault="000D3FD3" w:rsidP="00CD0F64"/>
    <w:p w:rsidR="00406F39" w:rsidRDefault="000D3FD3" w:rsidP="0046553F">
      <w:pPr>
        <w:pStyle w:val="Heading3"/>
      </w:pPr>
      <w:bookmarkStart w:id="1081" w:name="_Toc33533866"/>
      <w:r>
        <w:t>Interface Requirements</w:t>
      </w:r>
      <w:bookmarkEnd w:id="1081"/>
    </w:p>
    <w:p w:rsidR="00406F39" w:rsidRDefault="000D3FD3" w:rsidP="0046553F">
      <w:pPr>
        <w:pStyle w:val="Heading4"/>
      </w:pPr>
      <w:r w:rsidRPr="00B9479B">
        <w:t>MD-REQ-339730/A-LghtAmbDrvMde_D_Rq</w:t>
      </w:r>
    </w:p>
    <w:p w:rsidR="00C30BD2" w:rsidRPr="009E19EA" w:rsidRDefault="000D3FD3">
      <w:pPr>
        <w:rPr>
          <w:rFonts w:cs="Arial"/>
        </w:rPr>
      </w:pPr>
      <w:r w:rsidRPr="009E19EA">
        <w:rPr>
          <w:rFonts w:cs="Arial"/>
        </w:rPr>
        <w:t>Message 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w:t>
      </w:r>
      <w:r w:rsidRPr="0089183F">
        <w:rPr>
          <w:rFonts w:cs="Arial"/>
        </w:rPr>
        <w:t>the Ambient Lighting Drive Mode Client to the Ambient Lighting Drive Mode Server to select if Ambient Lighting is tied to</w:t>
      </w:r>
      <w:r>
        <w:rPr>
          <w:rFonts w:cs="Arial"/>
        </w:rPr>
        <w:t xml:space="preserve"> Drive Mode or not.</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9E19EA"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5459EA" w:rsidRPr="009E19EA" w:rsidTr="001B525D">
        <w:trPr>
          <w:jc w:val="center"/>
        </w:trPr>
        <w:tc>
          <w:tcPr>
            <w:tcW w:w="2557" w:type="dxa"/>
            <w:vMerge w:val="restart"/>
            <w:tcBorders>
              <w:top w:val="single" w:sz="4" w:space="0" w:color="auto"/>
              <w:left w:val="single" w:sz="4" w:space="0" w:color="auto"/>
              <w:right w:val="single" w:sz="4" w:space="0" w:color="auto"/>
            </w:tcBorders>
          </w:tcPr>
          <w:p w:rsidR="005459EA" w:rsidRDefault="000D3FD3" w:rsidP="00AB328C">
            <w:pPr>
              <w:spacing w:line="276" w:lineRule="auto"/>
              <w:rPr>
                <w:rFonts w:cs="Arial"/>
              </w:rPr>
            </w:pPr>
          </w:p>
          <w:p w:rsidR="005459EA" w:rsidRDefault="000D3FD3" w:rsidP="00AB328C">
            <w:pPr>
              <w:spacing w:line="276" w:lineRule="auto"/>
              <w:rPr>
                <w:rFonts w:cs="Arial"/>
              </w:rPr>
            </w:pPr>
            <w:r>
              <w:rPr>
                <w:rFonts w:cs="Arial"/>
              </w:rPr>
              <w:t>LghtAmbDrvMde_D</w:t>
            </w:r>
            <w:r w:rsidRPr="009E19EA">
              <w:rPr>
                <w:rFonts w:cs="Arial"/>
              </w:rPr>
              <w:t>_Rq</w:t>
            </w: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Null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7C3246">
        <w:trPr>
          <w:jc w:val="center"/>
        </w:trPr>
        <w:tc>
          <w:tcPr>
            <w:tcW w:w="2557" w:type="dxa"/>
            <w:vMerge/>
            <w:tcBorders>
              <w:left w:val="single" w:sz="4" w:space="0" w:color="auto"/>
              <w:right w:val="single" w:sz="4" w:space="0" w:color="auto"/>
            </w:tcBorders>
            <w:hideMark/>
          </w:tcPr>
          <w:p w:rsidR="005459EA" w:rsidRPr="009E19EA" w:rsidRDefault="000D3FD3" w:rsidP="00AB328C">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C5347A">
        <w:trPr>
          <w:trHeight w:val="314"/>
          <w:jc w:val="center"/>
        </w:trPr>
        <w:tc>
          <w:tcPr>
            <w:tcW w:w="2557" w:type="dxa"/>
            <w:vMerge/>
            <w:tcBorders>
              <w:left w:val="single" w:sz="4" w:space="0" w:color="auto"/>
              <w:right w:val="single" w:sz="4" w:space="0" w:color="auto"/>
            </w:tcBorders>
            <w:vAlign w:val="center"/>
            <w:hideMark/>
          </w:tcPr>
          <w:p w:rsidR="005459EA" w:rsidRPr="009E19EA" w:rsidRDefault="000D3FD3" w:rsidP="00AB328C">
            <w:pPr>
              <w:spacing w:line="25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4"/>
      </w:pPr>
      <w:r w:rsidRPr="00B9479B">
        <w:t>MD-REQ-340538/A-LghtAmbDrvMde_B_Stat</w:t>
      </w:r>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 xml:space="preserve">Status signal from </w:t>
      </w:r>
      <w:r w:rsidRPr="0007518F">
        <w:rPr>
          <w:rFonts w:cs="Arial"/>
        </w:rPr>
        <w:t>the Ambient Lighting Drive Mode Server with</w:t>
      </w:r>
      <w:r>
        <w:rPr>
          <w:rFonts w:cs="Arial"/>
        </w:rPr>
        <w:t xml:space="preserve"> the status of whether Ambient Lighting is tied to Drive Mode o</w:t>
      </w:r>
      <w:r>
        <w:rPr>
          <w:rFonts w:cs="Arial"/>
        </w:rPr>
        <w:t>r not.</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568"/>
        <w:gridCol w:w="990"/>
        <w:gridCol w:w="3499"/>
      </w:tblGrid>
      <w:tr w:rsidR="00AB328C" w:rsidRPr="009E19EA" w:rsidTr="00AB328C">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56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5459EA" w:rsidRPr="009E19EA" w:rsidTr="001B525D">
        <w:trPr>
          <w:jc w:val="center"/>
        </w:trPr>
        <w:tc>
          <w:tcPr>
            <w:tcW w:w="2557" w:type="dxa"/>
            <w:vMerge w:val="restart"/>
            <w:tcBorders>
              <w:top w:val="single" w:sz="4" w:space="0" w:color="auto"/>
              <w:left w:val="single" w:sz="4" w:space="0" w:color="auto"/>
              <w:right w:val="single" w:sz="4" w:space="0" w:color="auto"/>
            </w:tcBorders>
          </w:tcPr>
          <w:p w:rsidR="005459EA" w:rsidRDefault="000D3FD3" w:rsidP="00C602E2">
            <w:pPr>
              <w:spacing w:line="276" w:lineRule="auto"/>
              <w:rPr>
                <w:rFonts w:cs="Arial"/>
              </w:rPr>
            </w:pPr>
            <w:r>
              <w:rPr>
                <w:rFonts w:cs="Arial"/>
              </w:rPr>
              <w:t>LghtAmbDrvMde_B_Stat</w:t>
            </w: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Manual</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r w:rsidR="005459EA" w:rsidRPr="009E19EA" w:rsidTr="007C3246">
        <w:trPr>
          <w:jc w:val="center"/>
        </w:trPr>
        <w:tc>
          <w:tcPr>
            <w:tcW w:w="2557" w:type="dxa"/>
            <w:vMerge/>
            <w:tcBorders>
              <w:left w:val="single" w:sz="4" w:space="0" w:color="auto"/>
              <w:right w:val="single" w:sz="4" w:space="0" w:color="auto"/>
            </w:tcBorders>
            <w:hideMark/>
          </w:tcPr>
          <w:p w:rsidR="005459EA" w:rsidRPr="009E19EA" w:rsidRDefault="000D3FD3" w:rsidP="00AB328C">
            <w:pPr>
              <w:spacing w:line="276" w:lineRule="auto"/>
              <w:rPr>
                <w:rFonts w:cs="Arial"/>
              </w:rPr>
            </w:pPr>
          </w:p>
        </w:tc>
        <w:tc>
          <w:tcPr>
            <w:tcW w:w="2568"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Automatic</w:t>
            </w:r>
          </w:p>
        </w:tc>
        <w:tc>
          <w:tcPr>
            <w:tcW w:w="990" w:type="dxa"/>
            <w:tcBorders>
              <w:top w:val="single" w:sz="4" w:space="0" w:color="auto"/>
              <w:left w:val="single" w:sz="4" w:space="0" w:color="auto"/>
              <w:bottom w:val="single" w:sz="4" w:space="0" w:color="auto"/>
              <w:right w:val="single" w:sz="4" w:space="0" w:color="auto"/>
            </w:tcBorders>
          </w:tcPr>
          <w:p w:rsidR="005459EA" w:rsidRPr="009E19EA" w:rsidRDefault="000D3FD3" w:rsidP="00AB328C">
            <w:pPr>
              <w:rPr>
                <w:rFonts w:cs="Arial"/>
              </w:rPr>
            </w:pPr>
            <w:r>
              <w:rPr>
                <w:rFonts w:cs="Arial"/>
              </w:rPr>
              <w:t>0x1</w:t>
            </w:r>
          </w:p>
        </w:tc>
        <w:tc>
          <w:tcPr>
            <w:tcW w:w="3499" w:type="dxa"/>
            <w:tcBorders>
              <w:top w:val="single" w:sz="4" w:space="0" w:color="auto"/>
              <w:left w:val="single" w:sz="4" w:space="0" w:color="auto"/>
              <w:bottom w:val="single" w:sz="4" w:space="0" w:color="auto"/>
              <w:right w:val="single" w:sz="4" w:space="0" w:color="auto"/>
            </w:tcBorders>
            <w:vAlign w:val="center"/>
          </w:tcPr>
          <w:p w:rsidR="005459EA" w:rsidRPr="009E19EA" w:rsidRDefault="000D3FD3" w:rsidP="00AB328C">
            <w:pPr>
              <w:autoSpaceDE w:val="0"/>
              <w:autoSpaceDN w:val="0"/>
              <w:adjustRightInd w:val="0"/>
              <w:spacing w:line="276" w:lineRule="auto"/>
              <w:rPr>
                <w:rFonts w:cs="Arial"/>
              </w:rPr>
            </w:pPr>
          </w:p>
        </w:tc>
      </w:tr>
    </w:tbl>
    <w:p w:rsidR="000E1F0B" w:rsidRDefault="000D3FD3">
      <w:pPr>
        <w:rPr>
          <w:rFonts w:cs="Arial"/>
        </w:rPr>
      </w:pPr>
    </w:p>
    <w:p w:rsidR="000E1F0B" w:rsidRDefault="000D3FD3">
      <w:pPr>
        <w:rPr>
          <w:rFonts w:cs="Arial"/>
        </w:rPr>
      </w:pPr>
    </w:p>
    <w:p w:rsidR="000E1F0B" w:rsidRPr="003C137D" w:rsidRDefault="000D3FD3">
      <w:pPr>
        <w:rPr>
          <w:rFonts w:cs="Arial"/>
        </w:rPr>
      </w:pPr>
    </w:p>
    <w:p w:rsidR="00406F39" w:rsidRDefault="000D3FD3" w:rsidP="0046553F">
      <w:pPr>
        <w:pStyle w:val="Heading4"/>
      </w:pPr>
      <w:r w:rsidRPr="00B9479B">
        <w:t>MD-REQ-192193/C-LightAmbColor_No_Actl - Variant 2</w:t>
      </w:r>
    </w:p>
    <w:p w:rsidR="00D908DF" w:rsidRPr="00267124" w:rsidRDefault="000D3FD3">
      <w:pPr>
        <w:rPr>
          <w:rFonts w:cs="Arial"/>
        </w:rPr>
      </w:pPr>
      <w:r w:rsidRPr="00267124">
        <w:rPr>
          <w:rFonts w:cs="Arial"/>
          <w:b/>
        </w:rPr>
        <w:t>Message Type</w:t>
      </w:r>
      <w:r w:rsidRPr="00267124">
        <w:rPr>
          <w:rFonts w:cs="Arial"/>
        </w:rPr>
        <w:t>:  Status</w:t>
      </w:r>
    </w:p>
    <w:p w:rsidR="00D908DF" w:rsidRPr="00267124" w:rsidRDefault="000D3FD3">
      <w:pPr>
        <w:rPr>
          <w:rFonts w:cs="Arial"/>
        </w:rPr>
      </w:pPr>
    </w:p>
    <w:p w:rsidR="00D908DF" w:rsidRPr="00267124" w:rsidRDefault="000D3FD3">
      <w:pPr>
        <w:rPr>
          <w:rFonts w:cs="Arial"/>
        </w:rPr>
      </w:pPr>
      <w:r w:rsidRPr="00267124">
        <w:rPr>
          <w:rFonts w:cs="Arial"/>
        </w:rPr>
        <w:t>This signal gives statu</w:t>
      </w:r>
      <w:r w:rsidRPr="00267124">
        <w:rPr>
          <w:rFonts w:cs="Arial"/>
        </w:rPr>
        <w:t>s of ambient lighting color</w:t>
      </w:r>
      <w:r>
        <w:rPr>
          <w:rFonts w:cs="Arial"/>
        </w:rPr>
        <w:t xml:space="preserve"> (variant 2)</w:t>
      </w:r>
      <w:r w:rsidRPr="00267124">
        <w:rPr>
          <w:rFonts w:cs="Arial"/>
        </w:rPr>
        <w:t xml:space="preserve"> status.</w:t>
      </w:r>
    </w:p>
    <w:p w:rsidR="00267124" w:rsidRPr="00267124"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27"/>
        <w:gridCol w:w="1831"/>
        <w:gridCol w:w="1049"/>
        <w:gridCol w:w="3907"/>
      </w:tblGrid>
      <w:tr w:rsidR="00267124" w:rsidRPr="00267124" w:rsidTr="00267124">
        <w:trPr>
          <w:jc w:val="center"/>
        </w:trPr>
        <w:tc>
          <w:tcPr>
            <w:tcW w:w="282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Logical Signal Name</w:t>
            </w:r>
          </w:p>
        </w:tc>
        <w:tc>
          <w:tcPr>
            <w:tcW w:w="1831"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Literals</w:t>
            </w:r>
          </w:p>
        </w:tc>
        <w:tc>
          <w:tcPr>
            <w:tcW w:w="1049"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267124" w:rsidRPr="00267124" w:rsidRDefault="000D3FD3">
            <w:pPr>
              <w:spacing w:line="276" w:lineRule="auto"/>
              <w:rPr>
                <w:rFonts w:cs="Arial"/>
                <w:b/>
              </w:rPr>
            </w:pPr>
            <w:r w:rsidRPr="00267124">
              <w:rPr>
                <w:rFonts w:cs="Arial"/>
                <w:b/>
              </w:rPr>
              <w:t>Description</w:t>
            </w:r>
          </w:p>
        </w:tc>
      </w:tr>
      <w:tr w:rsidR="00267124" w:rsidRPr="00267124" w:rsidTr="00267124">
        <w:trPr>
          <w:jc w:val="center"/>
        </w:trPr>
        <w:tc>
          <w:tcPr>
            <w:tcW w:w="2827" w:type="dxa"/>
            <w:vMerge w:val="restart"/>
            <w:tcBorders>
              <w:top w:val="single" w:sz="4" w:space="0" w:color="auto"/>
              <w:left w:val="single" w:sz="4" w:space="0" w:color="auto"/>
              <w:right w:val="single" w:sz="4" w:space="0" w:color="auto"/>
            </w:tcBorders>
          </w:tcPr>
          <w:p w:rsidR="00267124" w:rsidRPr="00267124" w:rsidRDefault="000D3FD3">
            <w:pPr>
              <w:widowControl w:val="0"/>
              <w:tabs>
                <w:tab w:val="left" w:pos="720"/>
              </w:tabs>
              <w:spacing w:line="276" w:lineRule="auto"/>
              <w:rPr>
                <w:rFonts w:cs="Arial"/>
              </w:rPr>
            </w:pPr>
            <w:r>
              <w:rPr>
                <w:rFonts w:cs="Arial"/>
              </w:rPr>
              <w:t>LightAmbColor_No_Actl – Variant 2</w:t>
            </w:r>
          </w:p>
          <w:p w:rsidR="00267124" w:rsidRPr="00267124" w:rsidRDefault="000D3FD3">
            <w:pPr>
              <w:spacing w:line="276" w:lineRule="auto"/>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Inactive</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0x00</w:t>
            </w:r>
          </w:p>
        </w:tc>
        <w:tc>
          <w:tcPr>
            <w:tcW w:w="3907" w:type="dxa"/>
            <w:tcBorders>
              <w:top w:val="single" w:sz="4" w:space="0" w:color="auto"/>
              <w:left w:val="single" w:sz="4" w:space="0" w:color="auto"/>
              <w:bottom w:val="single" w:sz="4" w:space="0" w:color="auto"/>
              <w:right w:val="single" w:sz="4" w:space="0" w:color="auto"/>
            </w:tcBorders>
            <w:vAlign w:val="center"/>
          </w:tcPr>
          <w:p w:rsidR="00267124" w:rsidRPr="00267124" w:rsidRDefault="000D3FD3">
            <w:pPr>
              <w:autoSpaceDE w:val="0"/>
              <w:autoSpaceDN w:val="0"/>
              <w:adjustRightInd w:val="0"/>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ID1</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0x01</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ID2</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0x02</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hideMark/>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Color ID3</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0x03</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p>
        </w:tc>
      </w:tr>
      <w:tr w:rsidR="00267124" w:rsidRPr="00267124" w:rsidTr="00267124">
        <w:trPr>
          <w:jc w:val="center"/>
        </w:trPr>
        <w:tc>
          <w:tcPr>
            <w:tcW w:w="2827" w:type="dxa"/>
            <w:vMerge/>
            <w:tcBorders>
              <w:left w:val="single" w:sz="4" w:space="0" w:color="auto"/>
              <w:right w:val="single" w:sz="4" w:space="0" w:color="auto"/>
            </w:tcBorders>
            <w:vAlign w:val="center"/>
          </w:tcPr>
          <w:p w:rsidR="00267124" w:rsidRPr="00267124" w:rsidRDefault="000D3FD3">
            <w:pPr>
              <w:rPr>
                <w:rFonts w:cs="Arial"/>
              </w:rPr>
            </w:pPr>
          </w:p>
        </w:tc>
        <w:tc>
          <w:tcPr>
            <w:tcW w:w="1831"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Cont.</w:t>
            </w:r>
          </w:p>
        </w:tc>
        <w:tc>
          <w:tcPr>
            <w:tcW w:w="1049"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0x04 – 0xFF</w:t>
            </w:r>
          </w:p>
        </w:tc>
        <w:tc>
          <w:tcPr>
            <w:tcW w:w="3907" w:type="dxa"/>
            <w:tcBorders>
              <w:top w:val="single" w:sz="4" w:space="0" w:color="auto"/>
              <w:left w:val="single" w:sz="4" w:space="0" w:color="auto"/>
              <w:bottom w:val="single" w:sz="4" w:space="0" w:color="auto"/>
              <w:right w:val="single" w:sz="4" w:space="0" w:color="auto"/>
            </w:tcBorders>
          </w:tcPr>
          <w:p w:rsidR="00267124" w:rsidRPr="00267124" w:rsidRDefault="000D3FD3">
            <w:pPr>
              <w:spacing w:line="276" w:lineRule="auto"/>
              <w:rPr>
                <w:rFonts w:cs="Arial"/>
              </w:rPr>
            </w:pPr>
            <w:r>
              <w:rPr>
                <w:rFonts w:cs="Arial"/>
              </w:rPr>
              <w:t xml:space="preserve">Reference separate document with </w:t>
            </w:r>
            <w:r>
              <w:rPr>
                <w:rFonts w:cs="Arial"/>
              </w:rPr>
              <w:t>the ambient light Colors and Color ID’s used</w:t>
            </w:r>
          </w:p>
        </w:tc>
      </w:tr>
    </w:tbl>
    <w:p w:rsidR="00267124" w:rsidRPr="00267124" w:rsidRDefault="000D3FD3">
      <w:pPr>
        <w:rPr>
          <w:rFonts w:cs="Arial"/>
        </w:rPr>
      </w:pPr>
    </w:p>
    <w:p w:rsidR="00406F39" w:rsidRDefault="000D3FD3" w:rsidP="0046553F">
      <w:pPr>
        <w:pStyle w:val="Heading4"/>
      </w:pPr>
      <w:r w:rsidRPr="00B9479B">
        <w:t>MD-REQ-192189/B-LightAmbColor_No_Rq - Variant 2</w:t>
      </w:r>
    </w:p>
    <w:p w:rsidR="00677823" w:rsidRPr="00A163AE" w:rsidRDefault="000D3FD3">
      <w:pPr>
        <w:rPr>
          <w:rFonts w:cs="Arial"/>
        </w:rPr>
      </w:pPr>
      <w:r w:rsidRPr="00A163AE">
        <w:rPr>
          <w:rFonts w:cs="Arial"/>
          <w:b/>
        </w:rPr>
        <w:t>Message Type:</w:t>
      </w:r>
      <w:r w:rsidRPr="00A163AE">
        <w:rPr>
          <w:rFonts w:cs="Arial"/>
        </w:rPr>
        <w:t xml:space="preserve">  Request</w:t>
      </w:r>
    </w:p>
    <w:p w:rsidR="00677823" w:rsidRPr="00A163AE" w:rsidRDefault="000D3FD3">
      <w:pPr>
        <w:rPr>
          <w:rFonts w:cs="Arial"/>
        </w:rPr>
      </w:pPr>
    </w:p>
    <w:p w:rsidR="00677823" w:rsidRPr="00A163AE" w:rsidRDefault="000D3FD3">
      <w:pPr>
        <w:rPr>
          <w:rFonts w:cs="Arial"/>
        </w:rPr>
      </w:pPr>
      <w:r>
        <w:rPr>
          <w:rFonts w:cs="Arial"/>
        </w:rPr>
        <w:t>The Ambient Lighting Client uses this signal to request the</w:t>
      </w:r>
      <w:r w:rsidRPr="00A163AE">
        <w:rPr>
          <w:rFonts w:cs="Arial"/>
        </w:rPr>
        <w:t xml:space="preserve"> color selection for ambient lighting</w:t>
      </w:r>
      <w:r>
        <w:rPr>
          <w:rFonts w:cs="Arial"/>
        </w:rPr>
        <w:t xml:space="preserve"> from the Ambient Lighting Server</w:t>
      </w:r>
      <w:r w:rsidRPr="00A163AE">
        <w:rPr>
          <w:rFonts w:cs="Arial"/>
        </w:rPr>
        <w:t>.</w:t>
      </w:r>
    </w:p>
    <w:p w:rsidR="00677823" w:rsidRPr="00A163AE" w:rsidRDefault="000D3F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7"/>
        <w:gridCol w:w="2191"/>
        <w:gridCol w:w="1409"/>
        <w:gridCol w:w="3547"/>
      </w:tblGrid>
      <w:tr w:rsidR="00A163AE" w:rsidRPr="00A163AE" w:rsidTr="00A163AE">
        <w:trPr>
          <w:jc w:val="center"/>
        </w:trPr>
        <w:tc>
          <w:tcPr>
            <w:tcW w:w="246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Logical Signal Name</w:t>
            </w:r>
          </w:p>
        </w:tc>
        <w:tc>
          <w:tcPr>
            <w:tcW w:w="2191"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Literals</w:t>
            </w:r>
          </w:p>
        </w:tc>
        <w:tc>
          <w:tcPr>
            <w:tcW w:w="1409"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Value</w:t>
            </w:r>
          </w:p>
        </w:tc>
        <w:tc>
          <w:tcPr>
            <w:tcW w:w="3547" w:type="dxa"/>
            <w:tcBorders>
              <w:top w:val="single" w:sz="4" w:space="0" w:color="auto"/>
              <w:left w:val="single" w:sz="4" w:space="0" w:color="auto"/>
              <w:bottom w:val="single" w:sz="4" w:space="0" w:color="auto"/>
              <w:right w:val="single" w:sz="4" w:space="0" w:color="auto"/>
            </w:tcBorders>
            <w:hideMark/>
          </w:tcPr>
          <w:p w:rsidR="00A163AE" w:rsidRPr="00A163AE" w:rsidRDefault="000D3FD3">
            <w:pPr>
              <w:spacing w:line="276" w:lineRule="auto"/>
              <w:rPr>
                <w:rFonts w:cs="Arial"/>
                <w:b/>
              </w:rPr>
            </w:pPr>
            <w:r w:rsidRPr="00A163AE">
              <w:rPr>
                <w:rFonts w:cs="Arial"/>
                <w:b/>
              </w:rPr>
              <w:t>Description</w:t>
            </w:r>
          </w:p>
        </w:tc>
      </w:tr>
      <w:tr w:rsidR="00A163AE" w:rsidRPr="00A163AE" w:rsidTr="00A163AE">
        <w:trPr>
          <w:jc w:val="center"/>
        </w:trPr>
        <w:tc>
          <w:tcPr>
            <w:tcW w:w="2467" w:type="dxa"/>
            <w:vMerge w:val="restart"/>
            <w:tcBorders>
              <w:top w:val="single" w:sz="4" w:space="0" w:color="auto"/>
              <w:left w:val="single" w:sz="4" w:space="0" w:color="auto"/>
              <w:right w:val="single" w:sz="4" w:space="0" w:color="auto"/>
            </w:tcBorders>
          </w:tcPr>
          <w:p w:rsidR="00A163AE" w:rsidRPr="00A163AE" w:rsidRDefault="000D3FD3">
            <w:pPr>
              <w:widowControl w:val="0"/>
              <w:tabs>
                <w:tab w:val="left" w:pos="720"/>
              </w:tabs>
              <w:spacing w:line="276" w:lineRule="auto"/>
              <w:rPr>
                <w:rFonts w:cs="Arial"/>
              </w:rPr>
            </w:pPr>
            <w:r>
              <w:rPr>
                <w:rFonts w:cs="Arial"/>
              </w:rPr>
              <w:t>LightAmbColor_No_Rq – Variant 2</w:t>
            </w:r>
          </w:p>
          <w:p w:rsidR="00A163AE" w:rsidRPr="00A163AE" w:rsidRDefault="000D3FD3">
            <w:pPr>
              <w:spacing w:line="276" w:lineRule="auto"/>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Inactive</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0x00</w:t>
            </w:r>
          </w:p>
        </w:tc>
        <w:tc>
          <w:tcPr>
            <w:tcW w:w="3547" w:type="dxa"/>
            <w:tcBorders>
              <w:top w:val="single" w:sz="4" w:space="0" w:color="auto"/>
              <w:left w:val="single" w:sz="4" w:space="0" w:color="auto"/>
              <w:bottom w:val="single" w:sz="4" w:space="0" w:color="auto"/>
              <w:right w:val="single" w:sz="4" w:space="0" w:color="auto"/>
            </w:tcBorders>
            <w:vAlign w:val="center"/>
          </w:tcPr>
          <w:p w:rsidR="00A163AE" w:rsidRPr="00A163AE" w:rsidRDefault="000D3FD3">
            <w:pPr>
              <w:autoSpaceDE w:val="0"/>
              <w:autoSpaceDN w:val="0"/>
              <w:adjustRightInd w:val="0"/>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ID1</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0x01</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ID2</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0x02</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hideMark/>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Color ID3</w:t>
            </w:r>
          </w:p>
        </w:tc>
        <w:tc>
          <w:tcPr>
            <w:tcW w:w="1409"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r>
              <w:rPr>
                <w:rFonts w:cs="Arial"/>
              </w:rPr>
              <w:t>0x03</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0x04</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0x05</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0x06</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ID7</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0x07</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ID8</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0x08</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ID9</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0x09</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ID10</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0x0A</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ID11</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0x0B</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ID12</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0x0C</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ID13</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0x0D</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ID14</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0x0E</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ID15</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0x0F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Color ID16</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0x10</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r w:rsidR="00A163AE" w:rsidRPr="00A163AE" w:rsidTr="00A163AE">
        <w:trPr>
          <w:jc w:val="center"/>
        </w:trPr>
        <w:tc>
          <w:tcPr>
            <w:tcW w:w="2467" w:type="dxa"/>
            <w:vMerge/>
            <w:tcBorders>
              <w:left w:val="single" w:sz="4" w:space="0" w:color="auto"/>
              <w:right w:val="single" w:sz="4" w:space="0" w:color="auto"/>
            </w:tcBorders>
            <w:vAlign w:val="center"/>
          </w:tcPr>
          <w:p w:rsidR="00A163AE" w:rsidRPr="00A163AE" w:rsidRDefault="000D3FD3">
            <w:pPr>
              <w:rPr>
                <w:rFonts w:cs="Arial"/>
              </w:rPr>
            </w:pPr>
          </w:p>
        </w:tc>
        <w:tc>
          <w:tcPr>
            <w:tcW w:w="2191"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Reserved</w:t>
            </w:r>
          </w:p>
        </w:tc>
        <w:tc>
          <w:tcPr>
            <w:tcW w:w="1409" w:type="dxa"/>
            <w:tcBorders>
              <w:top w:val="single" w:sz="4" w:space="0" w:color="auto"/>
              <w:left w:val="single" w:sz="4" w:space="0" w:color="auto"/>
              <w:bottom w:val="single" w:sz="4" w:space="0" w:color="auto"/>
              <w:right w:val="single" w:sz="4" w:space="0" w:color="auto"/>
            </w:tcBorders>
          </w:tcPr>
          <w:p w:rsidR="00A163AE" w:rsidRDefault="000D3FD3">
            <w:pPr>
              <w:spacing w:line="276" w:lineRule="auto"/>
              <w:rPr>
                <w:rFonts w:cs="Arial"/>
              </w:rPr>
            </w:pPr>
            <w:r>
              <w:rPr>
                <w:rFonts w:cs="Arial"/>
              </w:rPr>
              <w:t>0x11 to 0xFF</w:t>
            </w:r>
          </w:p>
        </w:tc>
        <w:tc>
          <w:tcPr>
            <w:tcW w:w="3547" w:type="dxa"/>
            <w:tcBorders>
              <w:top w:val="single" w:sz="4" w:space="0" w:color="auto"/>
              <w:left w:val="single" w:sz="4" w:space="0" w:color="auto"/>
              <w:bottom w:val="single" w:sz="4" w:space="0" w:color="auto"/>
              <w:right w:val="single" w:sz="4" w:space="0" w:color="auto"/>
            </w:tcBorders>
          </w:tcPr>
          <w:p w:rsidR="00A163AE" w:rsidRPr="00A163AE" w:rsidRDefault="000D3FD3">
            <w:pPr>
              <w:spacing w:line="276" w:lineRule="auto"/>
              <w:rPr>
                <w:rFonts w:cs="Arial"/>
              </w:rPr>
            </w:pPr>
          </w:p>
        </w:tc>
      </w:tr>
    </w:tbl>
    <w:p w:rsidR="00A163AE" w:rsidRPr="00A163AE" w:rsidRDefault="000D3FD3">
      <w:pPr>
        <w:rPr>
          <w:rFonts w:cs="Arial"/>
        </w:rPr>
      </w:pPr>
    </w:p>
    <w:p w:rsidR="00406F39" w:rsidRDefault="000D3FD3" w:rsidP="0046553F">
      <w:pPr>
        <w:pStyle w:val="Heading3"/>
      </w:pPr>
      <w:bookmarkStart w:id="1082" w:name="_Toc33533867"/>
      <w:r>
        <w:t>Requirements</w:t>
      </w:r>
      <w:bookmarkEnd w:id="1082"/>
    </w:p>
    <w:p w:rsidR="0046553F" w:rsidRPr="0046553F" w:rsidRDefault="0046553F" w:rsidP="0046553F">
      <w:pPr>
        <w:pStyle w:val="Heading4"/>
        <w:rPr>
          <w:b w:val="0"/>
          <w:u w:val="single"/>
        </w:rPr>
      </w:pPr>
      <w:r w:rsidRPr="0046553F">
        <w:rPr>
          <w:b w:val="0"/>
          <w:u w:val="single"/>
        </w:rPr>
        <w:t>VS-SR-REQ-341024/A-Ambient Lighting Strategy required to be used when supporting Automatic/Manual Ambient Lighting Drive Mode</w:t>
      </w:r>
    </w:p>
    <w:p w:rsidR="00073517" w:rsidRPr="00073517" w:rsidRDefault="000D3FD3" w:rsidP="00073517">
      <w:pPr>
        <w:rPr>
          <w:rFonts w:cs="Arial"/>
        </w:rPr>
      </w:pPr>
      <w:r w:rsidRPr="00073517">
        <w:rPr>
          <w:rFonts w:cs="Arial"/>
        </w:rPr>
        <w:t>In order to support Manual and Auto Mode (color tied to drive mode in auto) both the Ambient Lighting Drive Mode Client and Server shall support “</w:t>
      </w:r>
      <w:r w:rsidRPr="00073517">
        <w:rPr>
          <w:rFonts w:cs="Arial"/>
          <w:u w:val="single"/>
        </w:rPr>
        <w:t>VSv2-FUN-192195-Ambient Lighting – Variant 2</w:t>
      </w:r>
      <w:r w:rsidRPr="00073517">
        <w:rPr>
          <w:rFonts w:cs="Arial"/>
        </w:rPr>
        <w:t>”.</w:t>
      </w:r>
    </w:p>
    <w:p w:rsidR="00500605" w:rsidRPr="00073517" w:rsidRDefault="000D3FD3" w:rsidP="00500605">
      <w:pPr>
        <w:rPr>
          <w:rFonts w:cs="Arial"/>
        </w:rPr>
      </w:pPr>
    </w:p>
    <w:p w:rsidR="0046553F" w:rsidRPr="0046553F" w:rsidRDefault="0046553F" w:rsidP="0046553F">
      <w:pPr>
        <w:pStyle w:val="Heading4"/>
        <w:rPr>
          <w:b w:val="0"/>
          <w:u w:val="single"/>
        </w:rPr>
      </w:pPr>
      <w:r w:rsidRPr="0046553F">
        <w:rPr>
          <w:b w:val="0"/>
          <w:u w:val="single"/>
        </w:rPr>
        <w:t>VS-REQ-341020/A-Ambient Lighting Drive Mode Server functional requirement</w:t>
      </w:r>
    </w:p>
    <w:p w:rsidR="003000C9" w:rsidRPr="003000C9" w:rsidRDefault="000D3FD3" w:rsidP="003000C9">
      <w:pPr>
        <w:rPr>
          <w:rFonts w:cs="Arial"/>
        </w:rPr>
      </w:pPr>
      <w:r w:rsidRPr="003000C9">
        <w:rPr>
          <w:rFonts w:cs="Arial"/>
        </w:rPr>
        <w:t>The Ambient Lighting Drive Mode Server shall publish the Auto/Manual mode status via the LghtAmbDrvMde_B_Stat signal</w:t>
      </w:r>
    </w:p>
    <w:p w:rsidR="003000C9" w:rsidRPr="003000C9" w:rsidRDefault="000D3FD3" w:rsidP="003000C9">
      <w:pPr>
        <w:rPr>
          <w:rFonts w:cs="Arial"/>
        </w:rPr>
      </w:pPr>
    </w:p>
    <w:p w:rsidR="003000C9" w:rsidRPr="003000C9" w:rsidRDefault="000D3FD3" w:rsidP="003000C9">
      <w:pPr>
        <w:rPr>
          <w:rFonts w:cs="Arial"/>
        </w:rPr>
      </w:pPr>
      <w:r w:rsidRPr="003000C9">
        <w:rPr>
          <w:rFonts w:cs="Arial"/>
        </w:rPr>
        <w:t xml:space="preserve">When in Auto mode, only the ambient lighting color is tied to Drive Mode.  The Ambient Lighting Drive </w:t>
      </w:r>
      <w:r w:rsidRPr="003000C9">
        <w:rPr>
          <w:rFonts w:cs="Arial"/>
        </w:rPr>
        <w:t xml:space="preserve">Mode Server shall update the ambient lighting color based on drive mode. </w:t>
      </w:r>
      <w:r>
        <w:rPr>
          <w:rFonts w:cs="Arial"/>
        </w:rPr>
        <w:t xml:space="preserve"> </w:t>
      </w:r>
    </w:p>
    <w:p w:rsidR="003000C9" w:rsidRPr="003000C9" w:rsidRDefault="000D3FD3" w:rsidP="003000C9">
      <w:pPr>
        <w:rPr>
          <w:rFonts w:cs="Arial"/>
        </w:rPr>
      </w:pPr>
    </w:p>
    <w:p w:rsidR="003000C9" w:rsidRPr="003000C9" w:rsidRDefault="000D3FD3" w:rsidP="003000C9">
      <w:pPr>
        <w:rPr>
          <w:rFonts w:cs="Arial"/>
        </w:rPr>
      </w:pPr>
      <w:r w:rsidRPr="003000C9">
        <w:rPr>
          <w:rFonts w:cs="Arial"/>
        </w:rPr>
        <w:t>Ambient Lighting Intensity is not tied to auto mode (ie not tied to drive mode).</w:t>
      </w:r>
    </w:p>
    <w:p w:rsidR="003000C9" w:rsidRPr="003000C9" w:rsidRDefault="000D3FD3" w:rsidP="003000C9">
      <w:pPr>
        <w:rPr>
          <w:rFonts w:cs="Arial"/>
        </w:rPr>
      </w:pPr>
    </w:p>
    <w:p w:rsidR="003000C9" w:rsidRPr="003000C9" w:rsidRDefault="000D3FD3" w:rsidP="003000C9">
      <w:pPr>
        <w:rPr>
          <w:rFonts w:cs="Arial"/>
        </w:rPr>
      </w:pPr>
      <w:r w:rsidRPr="003000C9">
        <w:rPr>
          <w:rFonts w:cs="Arial"/>
        </w:rPr>
        <w:t xml:space="preserve">If enhanced memory </w:t>
      </w:r>
      <w:r>
        <w:rPr>
          <w:rFonts w:cs="Arial"/>
        </w:rPr>
        <w:t xml:space="preserve">is </w:t>
      </w:r>
      <w:r w:rsidRPr="003000C9">
        <w:rPr>
          <w:rFonts w:cs="Arial"/>
        </w:rPr>
        <w:t>supported the Ambient Lighting Drive Mode Server shall update the LghtAmbDrv</w:t>
      </w:r>
      <w:r w:rsidRPr="003000C9">
        <w:rPr>
          <w:rFonts w:cs="Arial"/>
        </w:rPr>
        <w:t xml:space="preserve">Mde_B_Stat signal </w:t>
      </w:r>
      <w:r>
        <w:rPr>
          <w:rFonts w:cs="Arial"/>
        </w:rPr>
        <w:t xml:space="preserve">to reflect the Auto/Manual status </w:t>
      </w:r>
      <w:r w:rsidRPr="003000C9">
        <w:rPr>
          <w:rFonts w:cs="Arial"/>
        </w:rPr>
        <w:t>for the new personality profile.  See Ambient Lighting Drive Mode Server enhanced memory specification for details.</w:t>
      </w:r>
    </w:p>
    <w:p w:rsidR="003000C9" w:rsidRPr="003000C9" w:rsidRDefault="000D3FD3" w:rsidP="003000C9">
      <w:pPr>
        <w:rPr>
          <w:rFonts w:cs="Arial"/>
        </w:rPr>
      </w:pPr>
    </w:p>
    <w:p w:rsidR="00DD2C77" w:rsidRDefault="000D3FD3" w:rsidP="003000C9">
      <w:pPr>
        <w:rPr>
          <w:rFonts w:cs="Arial"/>
        </w:rPr>
      </w:pPr>
      <w:r w:rsidRPr="003000C9">
        <w:rPr>
          <w:rFonts w:cs="Arial"/>
        </w:rPr>
        <w:lastRenderedPageBreak/>
        <w:t>If the user selects a color during auto mode</w:t>
      </w:r>
      <w:r>
        <w:rPr>
          <w:rFonts w:cs="Arial"/>
        </w:rPr>
        <w:t xml:space="preserve"> (ie receives LightAmbColor_No_Rq)</w:t>
      </w:r>
      <w:r w:rsidRPr="003000C9">
        <w:rPr>
          <w:rFonts w:cs="Arial"/>
        </w:rPr>
        <w:t xml:space="preserve"> then the</w:t>
      </w:r>
      <w:r w:rsidRPr="003000C9">
        <w:rPr>
          <w:rFonts w:cs="Arial"/>
        </w:rPr>
        <w:t xml:space="preserve"> Ambient Lighting Drive Mode Server shall change to manual mode and update LghtAmbDrvMde_B_Stat to manual mode to reflect the update.  </w:t>
      </w:r>
    </w:p>
    <w:p w:rsidR="00DD2C77" w:rsidRDefault="000D3FD3" w:rsidP="003000C9">
      <w:pPr>
        <w:rPr>
          <w:rFonts w:cs="Arial"/>
        </w:rPr>
      </w:pPr>
    </w:p>
    <w:p w:rsidR="003000C9" w:rsidRPr="003000C9" w:rsidRDefault="000D3FD3" w:rsidP="003000C9">
      <w:pPr>
        <w:rPr>
          <w:rFonts w:cs="Arial"/>
        </w:rPr>
      </w:pPr>
      <w:r w:rsidRPr="003000C9">
        <w:rPr>
          <w:rFonts w:cs="Arial"/>
        </w:rPr>
        <w:t xml:space="preserve">See Ambient Lighting Drive Mode Server specification for </w:t>
      </w:r>
      <w:r>
        <w:rPr>
          <w:rFonts w:cs="Arial"/>
        </w:rPr>
        <w:t xml:space="preserve">additional </w:t>
      </w:r>
      <w:r>
        <w:rPr>
          <w:rFonts w:cs="Arial"/>
        </w:rPr>
        <w:t xml:space="preserve">details and </w:t>
      </w:r>
      <w:r>
        <w:rPr>
          <w:rFonts w:cs="Arial"/>
        </w:rPr>
        <w:t>requirements</w:t>
      </w:r>
      <w:r>
        <w:rPr>
          <w:rFonts w:cs="Arial"/>
        </w:rPr>
        <w:t>.</w:t>
      </w:r>
    </w:p>
    <w:p w:rsidR="00500605" w:rsidRDefault="000D3FD3" w:rsidP="00775F25">
      <w:pPr>
        <w:tabs>
          <w:tab w:val="left" w:pos="3750"/>
        </w:tabs>
      </w:pPr>
    </w:p>
    <w:p w:rsidR="0046553F" w:rsidRPr="0046553F" w:rsidRDefault="0046553F" w:rsidP="0046553F">
      <w:pPr>
        <w:pStyle w:val="Heading4"/>
        <w:rPr>
          <w:b w:val="0"/>
          <w:u w:val="single"/>
        </w:rPr>
      </w:pPr>
      <w:r w:rsidRPr="0046553F">
        <w:rPr>
          <w:b w:val="0"/>
          <w:u w:val="single"/>
        </w:rPr>
        <w:t>VS-REQ-341017/A-Ambient Lighting Drive Mode Client functional requirement</w:t>
      </w:r>
    </w:p>
    <w:p w:rsidR="00491003" w:rsidRDefault="000D3FD3" w:rsidP="00491003">
      <w:pPr>
        <w:rPr>
          <w:rFonts w:cs="Arial"/>
        </w:rPr>
      </w:pPr>
      <w:r>
        <w:rPr>
          <w:rFonts w:cs="Arial"/>
          <w:bCs/>
        </w:rPr>
        <w:t xml:space="preserve">The Ambient Lighting Drive Mode Client shall use the </w:t>
      </w:r>
      <w:r>
        <w:rPr>
          <w:rFonts w:cs="Arial"/>
        </w:rPr>
        <w:t>LghtAmbDrvMde_B_Stat status signal to update the settings HMI to show whether the Ambient Lighting is in Auto or Manual mode.</w:t>
      </w:r>
    </w:p>
    <w:p w:rsidR="004E67DD" w:rsidRDefault="000D3FD3" w:rsidP="00491003">
      <w:pPr>
        <w:rPr>
          <w:rFonts w:cs="Arial"/>
        </w:rPr>
      </w:pPr>
    </w:p>
    <w:p w:rsidR="004E67DD" w:rsidRDefault="000D3FD3" w:rsidP="00491003">
      <w:pPr>
        <w:rPr>
          <w:rFonts w:cs="Arial"/>
        </w:rPr>
      </w:pPr>
      <w:r>
        <w:rPr>
          <w:rFonts w:cs="Arial"/>
        </w:rPr>
        <w:t>The Ambient Lighting Driv</w:t>
      </w:r>
      <w:r>
        <w:rPr>
          <w:rFonts w:cs="Arial"/>
        </w:rPr>
        <w:t>e Mode Client shall use the LghtAmbDrvMde_D_Rq signal to request Auto or Manual mode.</w:t>
      </w:r>
    </w:p>
    <w:p w:rsidR="00491003" w:rsidRDefault="000D3FD3" w:rsidP="00491003">
      <w:pPr>
        <w:rPr>
          <w:rFonts w:cs="Arial"/>
          <w:highlight w:val="yellow"/>
        </w:rPr>
      </w:pPr>
    </w:p>
    <w:p w:rsidR="00491003" w:rsidRDefault="000D3FD3" w:rsidP="00491003">
      <w:pPr>
        <w:rPr>
          <w:rFonts w:cs="Arial"/>
        </w:rPr>
      </w:pPr>
    </w:p>
    <w:p w:rsidR="00500605" w:rsidRDefault="000D3FD3" w:rsidP="00500605"/>
    <w:tbl>
      <w:tblPr>
        <w:tblW w:w="2355" w:type="dxa"/>
        <w:jc w:val="center"/>
        <w:tblLook w:val="04A0" w:firstRow="1" w:lastRow="0" w:firstColumn="1" w:lastColumn="0" w:noHBand="0" w:noVBand="1"/>
      </w:tblPr>
      <w:tblGrid>
        <w:gridCol w:w="2355"/>
      </w:tblGrid>
      <w:tr w:rsidR="004E67DD" w:rsidTr="004E67DD">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4E67DD" w:rsidRDefault="000D3FD3">
            <w:pPr>
              <w:spacing w:line="276" w:lineRule="auto"/>
              <w:jc w:val="center"/>
              <w:rPr>
                <w:rFonts w:cs="Arial"/>
                <w:b/>
                <w:bCs/>
              </w:rPr>
            </w:pPr>
            <w:r>
              <w:rPr>
                <w:rFonts w:cs="Arial"/>
                <w:b/>
                <w:bCs/>
              </w:rPr>
              <w:t>HMI Setting ID</w:t>
            </w:r>
          </w:p>
        </w:tc>
      </w:tr>
      <w:tr w:rsidR="004E67DD" w:rsidTr="004E67DD">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4E67DD" w:rsidRDefault="000D3FD3">
            <w:pPr>
              <w:spacing w:line="276" w:lineRule="auto"/>
              <w:jc w:val="center"/>
              <w:rPr>
                <w:rFonts w:eastAsiaTheme="minorEastAsia" w:cs="Arial"/>
              </w:rPr>
            </w:pPr>
            <w:r>
              <w:rPr>
                <w:rFonts w:eastAsiaTheme="minorEastAsia" w:cs="Arial"/>
              </w:rPr>
              <w:t>1026</w:t>
            </w:r>
          </w:p>
        </w:tc>
      </w:tr>
    </w:tbl>
    <w:p w:rsidR="004E67DD" w:rsidRDefault="000D3FD3" w:rsidP="00500605"/>
    <w:p w:rsidR="0046553F" w:rsidRPr="0046553F" w:rsidRDefault="0046553F" w:rsidP="0046553F">
      <w:pPr>
        <w:pStyle w:val="Heading4"/>
        <w:rPr>
          <w:b w:val="0"/>
          <w:u w:val="single"/>
        </w:rPr>
      </w:pPr>
      <w:r w:rsidRPr="0046553F">
        <w:rPr>
          <w:b w:val="0"/>
          <w:u w:val="single"/>
        </w:rPr>
        <w:t>VS-SR-REQ-341018/A-Enabling/Disabling Ambient Lighting Auto/Manual setting via the HMI</w:t>
      </w:r>
    </w:p>
    <w:p w:rsidR="0085469B" w:rsidRPr="0085469B" w:rsidRDefault="000D3FD3" w:rsidP="0085469B">
      <w:pPr>
        <w:rPr>
          <w:rFonts w:cs="Arial"/>
        </w:rPr>
      </w:pPr>
      <w:r w:rsidRPr="0085469B">
        <w:rPr>
          <w:rFonts w:cs="Arial"/>
        </w:rPr>
        <w:t>When the Ambient Lighting Automatic / Manual Drive Mode setting is selected via the HMI:</w:t>
      </w:r>
    </w:p>
    <w:p w:rsidR="0085469B" w:rsidRPr="0085469B" w:rsidRDefault="000D3FD3" w:rsidP="0085469B">
      <w:pPr>
        <w:numPr>
          <w:ilvl w:val="0"/>
          <w:numId w:val="666"/>
        </w:numPr>
        <w:rPr>
          <w:rFonts w:cs="Arial"/>
          <w:bCs/>
        </w:rPr>
      </w:pPr>
      <w:r w:rsidRPr="0085469B">
        <w:rPr>
          <w:rFonts w:cs="Arial"/>
          <w:bCs/>
        </w:rPr>
        <w:t xml:space="preserve">The Ambient Lighting Drive Mode Client shall set </w:t>
      </w:r>
      <w:r w:rsidRPr="0085469B">
        <w:rPr>
          <w:rFonts w:cs="Arial"/>
        </w:rPr>
        <w:t xml:space="preserve">LghtAmbDrvMde_D_Rq to </w:t>
      </w:r>
      <w:r>
        <w:rPr>
          <w:rFonts w:cs="Arial"/>
        </w:rPr>
        <w:t>select Automatic or Manual</w:t>
      </w:r>
      <w:r w:rsidRPr="0085469B">
        <w:rPr>
          <w:rFonts w:cs="Arial"/>
        </w:rPr>
        <w:t xml:space="preserve"> based on what the user selected.</w:t>
      </w:r>
    </w:p>
    <w:p w:rsidR="0085469B" w:rsidRPr="0085469B" w:rsidRDefault="000D3FD3" w:rsidP="0085469B">
      <w:pPr>
        <w:numPr>
          <w:ilvl w:val="0"/>
          <w:numId w:val="666"/>
        </w:numPr>
        <w:rPr>
          <w:rFonts w:cs="Arial"/>
          <w:bCs/>
        </w:rPr>
      </w:pPr>
      <w:r w:rsidRPr="0085469B">
        <w:rPr>
          <w:rFonts w:cs="Arial"/>
        </w:rPr>
        <w:t xml:space="preserve">The Ambient Lighting Drive Mode Server shall respond with T_LghtAmbDrvMde_Rsp to the LghtAmbDrvMde_D_Rq </w:t>
      </w:r>
      <w:r>
        <w:rPr>
          <w:rFonts w:cs="Arial"/>
        </w:rPr>
        <w:t xml:space="preserve">Manual or Automatic </w:t>
      </w:r>
      <w:r w:rsidRPr="0085469B">
        <w:rPr>
          <w:rFonts w:cs="Arial"/>
        </w:rPr>
        <w:t>request with the response via the LghtAmbDrvMde_B_Stat signal.</w:t>
      </w:r>
    </w:p>
    <w:p w:rsidR="0085469B" w:rsidRPr="0085469B" w:rsidRDefault="000D3FD3" w:rsidP="0085469B">
      <w:pPr>
        <w:numPr>
          <w:ilvl w:val="0"/>
          <w:numId w:val="666"/>
        </w:numPr>
        <w:rPr>
          <w:rFonts w:cs="Arial"/>
          <w:bCs/>
        </w:rPr>
      </w:pPr>
      <w:r w:rsidRPr="0085469B">
        <w:rPr>
          <w:rFonts w:cs="Arial"/>
        </w:rPr>
        <w:t>The Ambient Lighting Drive Mode Client shall update its HMI (if there</w:t>
      </w:r>
      <w:r w:rsidRPr="0085469B">
        <w:rPr>
          <w:rFonts w:cs="Arial"/>
        </w:rPr>
        <w:t xml:space="preserve"> is an update) with the Ambient Lighting Auto/Manual mode status after receiving the LightAmbDrvMde_B_Stat response to the request</w:t>
      </w:r>
    </w:p>
    <w:p w:rsidR="00500605" w:rsidRPr="0085469B" w:rsidRDefault="000D3FD3" w:rsidP="0085469B">
      <w:pPr>
        <w:rPr>
          <w:rFonts w:cs="Arial"/>
        </w:rPr>
      </w:pPr>
      <w:r w:rsidRPr="0085469B">
        <w:rPr>
          <w:rFonts w:cs="Arial"/>
          <w:bCs/>
        </w:rPr>
        <w:t>Note:  See sequence diagrams with examples</w:t>
      </w:r>
    </w:p>
    <w:p w:rsidR="0074057A" w:rsidRDefault="000D3FD3" w:rsidP="00500605">
      <w:pPr>
        <w:rPr>
          <w:rFonts w:cs="Arial"/>
        </w:rPr>
      </w:pPr>
    </w:p>
    <w:p w:rsidR="005D5AC2" w:rsidRDefault="000D3FD3" w:rsidP="00500605">
      <w:pPr>
        <w:rPr>
          <w:rFonts w:cs="Arial"/>
        </w:rPr>
      </w:pPr>
      <w:r w:rsidRPr="00AD5C59">
        <w:rPr>
          <w:rFonts w:cs="Arial"/>
        </w:rPr>
        <w:t>The Auto/Manual setting on the HMI should only be available for selection when th</w:t>
      </w:r>
      <w:r w:rsidRPr="00AD5C59">
        <w:rPr>
          <w:rFonts w:cs="Arial"/>
        </w:rPr>
        <w:t>e ignition_status = Run.</w:t>
      </w:r>
      <w:r>
        <w:rPr>
          <w:rFonts w:cs="Arial"/>
        </w:rPr>
        <w:t xml:space="preserve">  </w:t>
      </w:r>
    </w:p>
    <w:p w:rsidR="0085469B" w:rsidRPr="0085469B" w:rsidRDefault="000D3FD3" w:rsidP="00500605">
      <w:pPr>
        <w:rPr>
          <w:rFonts w:cs="Arial"/>
        </w:rPr>
      </w:pPr>
    </w:p>
    <w:p w:rsidR="007917DC" w:rsidRDefault="000D3FD3" w:rsidP="0046553F">
      <w:pPr>
        <w:pStyle w:val="Heading4"/>
      </w:pPr>
      <w:r w:rsidRPr="00B9479B">
        <w:t>VS-TMR-REQ-340545/A-T_LghtAmbDrvMde_Rsp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T_LghtAmbDrvMde_Rsp</w:t>
            </w:r>
          </w:p>
        </w:tc>
        <w:tc>
          <w:tcPr>
            <w:tcW w:w="5442" w:type="dxa"/>
            <w:tcBorders>
              <w:top w:val="single" w:sz="4" w:space="0" w:color="auto"/>
              <w:left w:val="single" w:sz="4" w:space="0" w:color="auto"/>
              <w:bottom w:val="single" w:sz="4" w:space="0" w:color="auto"/>
              <w:right w:val="single" w:sz="4" w:space="0" w:color="auto"/>
            </w:tcBorders>
            <w:hideMark/>
          </w:tcPr>
          <w:p w:rsidR="007E75D7" w:rsidRDefault="000D3FD3">
            <w:pPr>
              <w:rPr>
                <w:rFonts w:cs="Arial"/>
              </w:rPr>
            </w:pPr>
            <w:r>
              <w:rPr>
                <w:rFonts w:cs="Arial"/>
              </w:rPr>
              <w:t>Maximum time the Ambient Lighting Drive Mode Server</w:t>
            </w:r>
            <w:r>
              <w:rPr>
                <w:rFonts w:cs="Arial"/>
              </w:rPr>
              <w:t xml:space="preserve"> shall take to respond to the request in the LghtAmbDrvMde_D_Rq signal.  The response will be in the LghtAmbDrvMde_B_Stat signal.</w:t>
            </w:r>
          </w:p>
          <w:p w:rsidR="007E75D7" w:rsidRDefault="000D3FD3">
            <w:pPr>
              <w:rPr>
                <w:rFonts w:cs="Arial"/>
              </w:rPr>
            </w:pPr>
          </w:p>
          <w:p w:rsidR="00370554" w:rsidRDefault="000D3FD3">
            <w:pPr>
              <w:rPr>
                <w:rFonts w:cs="Arial"/>
              </w:rPr>
            </w:pPr>
            <w:r>
              <w:rPr>
                <w:rFonts w:cs="Arial"/>
              </w:rPr>
              <w:t>Maximum time defined as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0D3FD3" w:rsidP="00B01CDD">
      <w:pPr>
        <w:rPr>
          <w:sz w:val="14"/>
          <w:szCs w:val="14"/>
        </w:rPr>
      </w:pPr>
    </w:p>
    <w:p w:rsidR="00406F39" w:rsidRDefault="000D3FD3" w:rsidP="0046553F">
      <w:pPr>
        <w:pStyle w:val="Heading3"/>
      </w:pPr>
      <w:bookmarkStart w:id="1083" w:name="_Toc33533868"/>
      <w:r>
        <w:t>Sequence Diagrams</w:t>
      </w:r>
      <w:bookmarkEnd w:id="1083"/>
    </w:p>
    <w:p w:rsidR="00406F39" w:rsidRDefault="000D3FD3" w:rsidP="0046553F">
      <w:pPr>
        <w:pStyle w:val="Heading4"/>
      </w:pPr>
      <w:r>
        <w:t>VS-SD-REQ-341028/A-Ambient Lighting Drive Mode set to Automatic via the HMI</w:t>
      </w:r>
    </w:p>
    <w:p w:rsidR="00500605" w:rsidRDefault="000D3FD3" w:rsidP="00500605">
      <w:r>
        <w:t>Pre-Condition:</w:t>
      </w:r>
    </w:p>
    <w:p w:rsidR="009E7ED8" w:rsidRDefault="000D3FD3" w:rsidP="00500605">
      <w:r>
        <w:t>Ambient Lighting Drive Mode set to manual</w:t>
      </w:r>
    </w:p>
    <w:p w:rsidR="009E7ED8" w:rsidRDefault="000D3FD3" w:rsidP="00500605"/>
    <w:p w:rsidR="009E7ED8" w:rsidRDefault="000D3FD3" w:rsidP="00500605"/>
    <w:p w:rsidR="006D0BEB" w:rsidRDefault="000D3FD3" w:rsidP="0046553F">
      <w:pPr>
        <w:jc w:val="center"/>
      </w:pPr>
      <w:r w:rsidRPr="006D0BEB">
        <w:rPr>
          <w:noProof/>
        </w:rPr>
        <w:lastRenderedPageBreak/>
        <w:drawing>
          <wp:inline distT="0" distB="0" distL="0" distR="0">
            <wp:extent cx="6764020" cy="4924425"/>
            <wp:effectExtent l="0" t="0" r="0" b="9525"/>
            <wp:docPr id="4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91272" cy="4944265"/>
                    </a:xfrm>
                    <a:prstGeom prst="rect">
                      <a:avLst/>
                    </a:prstGeom>
                    <a:noFill/>
                    <a:ln>
                      <a:noFill/>
                    </a:ln>
                  </pic:spPr>
                </pic:pic>
              </a:graphicData>
            </a:graphic>
          </wp:inline>
        </w:drawing>
      </w:r>
    </w:p>
    <w:p w:rsidR="00406F39" w:rsidRDefault="000D3FD3" w:rsidP="0046553F">
      <w:pPr>
        <w:pStyle w:val="Heading4"/>
      </w:pPr>
      <w:r>
        <w:t xml:space="preserve">VS-SD-REQ-341027/A-Ambient Lighting Drive Mode set to </w:t>
      </w:r>
      <w:r>
        <w:t>Manual via the HMI</w:t>
      </w:r>
    </w:p>
    <w:p w:rsidR="00500605" w:rsidRDefault="000D3FD3" w:rsidP="00500605">
      <w:r>
        <w:t>Pre-Condition:</w:t>
      </w:r>
    </w:p>
    <w:p w:rsidR="000C4C66" w:rsidRDefault="000D3FD3" w:rsidP="00500605">
      <w:r>
        <w:t>Ambient Lighting Drive Mode in Auto Mode</w:t>
      </w:r>
    </w:p>
    <w:p w:rsidR="000C4C66" w:rsidRDefault="000D3FD3" w:rsidP="00500605"/>
    <w:p w:rsidR="000C4C66" w:rsidRDefault="000D3FD3" w:rsidP="0046553F">
      <w:pPr>
        <w:jc w:val="center"/>
      </w:pPr>
      <w:r w:rsidRPr="00B41502">
        <w:rPr>
          <w:noProof/>
        </w:rPr>
        <w:lastRenderedPageBreak/>
        <w:drawing>
          <wp:inline distT="0" distB="0" distL="0" distR="0">
            <wp:extent cx="7025111" cy="3816626"/>
            <wp:effectExtent l="0" t="0" r="4445" b="0"/>
            <wp:docPr id="47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43353" cy="3826537"/>
                    </a:xfrm>
                    <a:prstGeom prst="rect">
                      <a:avLst/>
                    </a:prstGeom>
                    <a:noFill/>
                    <a:ln>
                      <a:noFill/>
                    </a:ln>
                  </pic:spPr>
                </pic:pic>
              </a:graphicData>
            </a:graphic>
          </wp:inline>
        </w:drawing>
      </w:r>
    </w:p>
    <w:p w:rsidR="00406F39" w:rsidRDefault="000D3FD3" w:rsidP="0046553F">
      <w:pPr>
        <w:pStyle w:val="Heading4"/>
      </w:pPr>
      <w:r>
        <w:t>VS-SD-REQ-341050/A-User changes ambient lighting color while in auto mode</w:t>
      </w:r>
    </w:p>
    <w:p w:rsidR="00500605" w:rsidRDefault="000D3FD3" w:rsidP="00500605">
      <w:r>
        <w:t>Pre-Conditi</w:t>
      </w:r>
      <w:r>
        <w:t>on:</w:t>
      </w:r>
    </w:p>
    <w:p w:rsidR="000A6AF9" w:rsidRDefault="000D3FD3" w:rsidP="00500605">
      <w:r>
        <w:t>Ambient Lighting Drive Mode in Auto mode</w:t>
      </w:r>
    </w:p>
    <w:p w:rsidR="000A6AF9" w:rsidRDefault="000D3FD3" w:rsidP="00500605"/>
    <w:p w:rsidR="000A6AF9" w:rsidRDefault="000D3FD3" w:rsidP="0046553F">
      <w:pPr>
        <w:jc w:val="center"/>
      </w:pPr>
      <w:r w:rsidRPr="00F14CD6">
        <w:rPr>
          <w:noProof/>
        </w:rPr>
        <w:lastRenderedPageBreak/>
        <w:drawing>
          <wp:inline distT="0" distB="0" distL="0" distR="0">
            <wp:extent cx="6808017" cy="5036023"/>
            <wp:effectExtent l="0" t="0" r="0" b="0"/>
            <wp:docPr id="4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13670" cy="5040204"/>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084" w:name="_Toc33533869"/>
      <w:r w:rsidRPr="00B9479B">
        <w:lastRenderedPageBreak/>
        <w:t>VS-FUN-REQ-347046/A-Eco-Idle</w:t>
      </w:r>
      <w:bookmarkEnd w:id="1084"/>
    </w:p>
    <w:p w:rsidR="00406F39" w:rsidRDefault="000D3FD3" w:rsidP="0046553F">
      <w:pPr>
        <w:pStyle w:val="Heading3"/>
      </w:pPr>
      <w:bookmarkStart w:id="1085" w:name="_Toc33533870"/>
      <w:r w:rsidRPr="00B9479B">
        <w:t>VS-CLD-REQ-347054/A-Eco-Idle Client</w:t>
      </w:r>
      <w:bookmarkEnd w:id="1085"/>
    </w:p>
    <w:p w:rsidR="00500605" w:rsidRDefault="000D3FD3" w:rsidP="00500605">
      <w:r>
        <w:t>The Eco-Idle Client interfaces with the user via the HMI and is responsible for sending the Eco-Idle Setting request to the Eco-Idle Server.</w:t>
      </w:r>
    </w:p>
    <w:p w:rsidR="00C004CB" w:rsidRDefault="000D3FD3" w:rsidP="00500605"/>
    <w:p w:rsidR="00406F39" w:rsidRDefault="000D3FD3" w:rsidP="0046553F">
      <w:pPr>
        <w:pStyle w:val="Heading3"/>
      </w:pPr>
      <w:bookmarkStart w:id="1086" w:name="_Toc33533871"/>
      <w:r w:rsidRPr="00B9479B">
        <w:t>VS-CLD-REQ-347055/A-Eco-Idle Server</w:t>
      </w:r>
      <w:bookmarkEnd w:id="1086"/>
    </w:p>
    <w:p w:rsidR="00500605" w:rsidRDefault="000D3FD3" w:rsidP="00500605">
      <w:r>
        <w:t>The Eco-Idle Server is responsible for the control of the Eco-Idle function and interfaces with the Eco-Idle Client.</w:t>
      </w:r>
    </w:p>
    <w:p w:rsidR="00174384" w:rsidRDefault="000D3FD3" w:rsidP="00500605"/>
    <w:p w:rsidR="00406F39" w:rsidRDefault="000D3FD3" w:rsidP="0046553F">
      <w:pPr>
        <w:pStyle w:val="Heading3"/>
      </w:pPr>
      <w:bookmarkStart w:id="1087" w:name="_Toc33533872"/>
      <w:r>
        <w:t>Use Cases</w:t>
      </w:r>
      <w:bookmarkEnd w:id="1087"/>
    </w:p>
    <w:p w:rsidR="00406F39" w:rsidRDefault="000D3FD3" w:rsidP="0046553F">
      <w:pPr>
        <w:pStyle w:val="Heading4"/>
      </w:pPr>
      <w:r>
        <w:t>VS-UC-REQ-347814/A-User Enables Eco-Idle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E1D63" w:rsidTr="00BE1D6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1D63"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1D63" w:rsidRDefault="000D3FD3">
            <w:pPr>
              <w:spacing w:line="276" w:lineRule="auto"/>
            </w:pPr>
            <w:r>
              <w:t>Vehicle front seat Occupant</w:t>
            </w:r>
          </w:p>
        </w:tc>
      </w:tr>
      <w:tr w:rsidR="00BE1D63" w:rsidTr="00BE1D6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1D63"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E1D63" w:rsidRDefault="000D3FD3">
            <w:pPr>
              <w:spacing w:line="276" w:lineRule="auto"/>
            </w:pPr>
            <w:r>
              <w:t>Ignition is in Run</w:t>
            </w:r>
          </w:p>
          <w:p w:rsidR="00BE1D63" w:rsidRDefault="000D3FD3">
            <w:pPr>
              <w:spacing w:line="276" w:lineRule="auto"/>
            </w:pPr>
            <w:r>
              <w:t>Eco-Idl</w:t>
            </w:r>
            <w:r>
              <w:t>e is Disabled</w:t>
            </w:r>
          </w:p>
        </w:tc>
      </w:tr>
      <w:tr w:rsidR="00BE1D63" w:rsidTr="00BE1D6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1D63"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E1D63" w:rsidRDefault="000D3FD3" w:rsidP="00BE1D63">
            <w:pPr>
              <w:spacing w:line="276" w:lineRule="auto"/>
            </w:pPr>
            <w:r>
              <w:t>User changes Eco-Idle setting to enabled</w:t>
            </w:r>
            <w:r>
              <w:t xml:space="preserve"> via the HMI</w:t>
            </w:r>
          </w:p>
        </w:tc>
      </w:tr>
      <w:tr w:rsidR="00BE1D63" w:rsidTr="00BE1D6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1D63"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E1D63" w:rsidRDefault="000D3FD3">
            <w:pPr>
              <w:spacing w:line="276" w:lineRule="auto"/>
            </w:pPr>
            <w:r>
              <w:t>Eco-Idle is enabled</w:t>
            </w:r>
          </w:p>
          <w:p w:rsidR="00BE1D63" w:rsidRDefault="000D3FD3">
            <w:pPr>
              <w:spacing w:line="276" w:lineRule="auto"/>
            </w:pPr>
            <w:r>
              <w:t>Eco-Idle HMI is shown set to enabled.</w:t>
            </w:r>
          </w:p>
        </w:tc>
      </w:tr>
      <w:tr w:rsidR="00BE1D63" w:rsidTr="00BE1D6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1D63"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E1D63" w:rsidRDefault="000D3FD3">
            <w:pPr>
              <w:spacing w:line="276" w:lineRule="auto"/>
            </w:pPr>
          </w:p>
        </w:tc>
      </w:tr>
    </w:tbl>
    <w:p w:rsidR="00500605" w:rsidRPr="00BE1D63" w:rsidRDefault="000D3FD3" w:rsidP="00BE1D63"/>
    <w:p w:rsidR="00406F39" w:rsidRDefault="000D3FD3" w:rsidP="0046553F">
      <w:pPr>
        <w:pStyle w:val="Heading4"/>
      </w:pPr>
      <w:r>
        <w:t>VS-UC-REQ-347815/A-User Disables Eco-Idle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16067C" w:rsidTr="0016067C">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6067C"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067C" w:rsidRDefault="000D3FD3">
            <w:pPr>
              <w:spacing w:line="276" w:lineRule="auto"/>
            </w:pPr>
            <w:r>
              <w:t>Vehicle front seat occupant</w:t>
            </w:r>
          </w:p>
        </w:tc>
      </w:tr>
      <w:tr w:rsidR="0016067C" w:rsidTr="0016067C">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6067C"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16067C" w:rsidRDefault="000D3FD3">
            <w:pPr>
              <w:spacing w:line="276" w:lineRule="auto"/>
            </w:pPr>
            <w:r>
              <w:t>Ignition is in Run</w:t>
            </w:r>
          </w:p>
          <w:p w:rsidR="0016067C" w:rsidRDefault="000D3FD3">
            <w:pPr>
              <w:spacing w:line="276" w:lineRule="auto"/>
            </w:pPr>
            <w:r>
              <w:t>Eco-Idle</w:t>
            </w:r>
            <w:r>
              <w:t xml:space="preserve"> is e</w:t>
            </w:r>
            <w:r>
              <w:t>nabled</w:t>
            </w:r>
          </w:p>
        </w:tc>
      </w:tr>
      <w:tr w:rsidR="0016067C" w:rsidTr="0016067C">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6067C"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16067C" w:rsidRDefault="000D3FD3" w:rsidP="0016067C">
            <w:pPr>
              <w:spacing w:line="276" w:lineRule="auto"/>
            </w:pPr>
            <w:r>
              <w:t>User changes Eco-Idle setting to disabled via the HMI</w:t>
            </w:r>
          </w:p>
        </w:tc>
      </w:tr>
      <w:tr w:rsidR="0016067C" w:rsidTr="0016067C">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6067C"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16067C" w:rsidRDefault="000D3FD3">
            <w:pPr>
              <w:spacing w:line="276" w:lineRule="auto"/>
            </w:pPr>
            <w:r>
              <w:t>Eco-Idle is disabled</w:t>
            </w:r>
          </w:p>
          <w:p w:rsidR="0016067C" w:rsidRDefault="000D3FD3">
            <w:pPr>
              <w:spacing w:line="276" w:lineRule="auto"/>
            </w:pPr>
            <w:r>
              <w:t>Eco-Idle HMI is shown set to disabled</w:t>
            </w:r>
          </w:p>
        </w:tc>
      </w:tr>
      <w:tr w:rsidR="0016067C" w:rsidTr="0016067C">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6067C"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16067C" w:rsidRDefault="000D3FD3">
            <w:pPr>
              <w:spacing w:line="276" w:lineRule="auto"/>
            </w:pPr>
          </w:p>
        </w:tc>
      </w:tr>
    </w:tbl>
    <w:p w:rsidR="00500605" w:rsidRDefault="000D3FD3" w:rsidP="00CD0F64"/>
    <w:p w:rsidR="00406F39" w:rsidRDefault="000D3FD3" w:rsidP="0046553F">
      <w:pPr>
        <w:pStyle w:val="Heading3"/>
      </w:pPr>
      <w:bookmarkStart w:id="1088" w:name="_Toc33533873"/>
      <w:r>
        <w:t>Interface Requirements</w:t>
      </w:r>
      <w:bookmarkEnd w:id="1088"/>
    </w:p>
    <w:p w:rsidR="00406F39" w:rsidRDefault="000D3FD3" w:rsidP="0046553F">
      <w:pPr>
        <w:pStyle w:val="Heading4"/>
      </w:pPr>
      <w:r w:rsidRPr="00B9479B">
        <w:t>MD-REQ-347056/A-EcoIdl_D_Rq</w:t>
      </w:r>
    </w:p>
    <w:p w:rsidR="00C30BD2" w:rsidRPr="009E19EA" w:rsidRDefault="000D3FD3">
      <w:pPr>
        <w:rPr>
          <w:rFonts w:cs="Arial"/>
        </w:rPr>
      </w:pPr>
      <w:r w:rsidRPr="009E19EA">
        <w:rPr>
          <w:rFonts w:cs="Arial"/>
        </w:rPr>
        <w:t>Message Type: Request</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Request signal from the </w:t>
      </w:r>
      <w:r>
        <w:rPr>
          <w:rFonts w:cs="Arial"/>
        </w:rPr>
        <w:t>Eco-Idle Client</w:t>
      </w:r>
      <w:r w:rsidRPr="009E19EA">
        <w:rPr>
          <w:rFonts w:cs="Arial"/>
        </w:rPr>
        <w:t xml:space="preserve"> to the </w:t>
      </w:r>
      <w:r>
        <w:rPr>
          <w:rFonts w:cs="Arial"/>
        </w:rPr>
        <w:t>Eco-Idle</w:t>
      </w:r>
      <w:r w:rsidRPr="009E19EA">
        <w:rPr>
          <w:rFonts w:cs="Arial"/>
        </w:rPr>
        <w:t xml:space="preserve"> Server </w:t>
      </w:r>
      <w:r>
        <w:rPr>
          <w:rFonts w:cs="Arial"/>
        </w:rPr>
        <w:t>to enable or disable the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Pr="009E19EA" w:rsidRDefault="000D3FD3" w:rsidP="00AB328C">
            <w:pPr>
              <w:spacing w:line="276" w:lineRule="auto"/>
              <w:rPr>
                <w:rFonts w:cs="Arial"/>
              </w:rPr>
            </w:pPr>
            <w:r>
              <w:rPr>
                <w:rFonts w:cs="Arial"/>
              </w:rPr>
              <w:t>EcoIdl_D_Rq</w:t>
            </w: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4"/>
      </w:pPr>
      <w:r w:rsidRPr="00B9479B">
        <w:lastRenderedPageBreak/>
        <w:t>MD-REQ-347057/A-EcoIdl_D_Stat</w:t>
      </w:r>
    </w:p>
    <w:p w:rsidR="00C30BD2" w:rsidRPr="009E19EA" w:rsidRDefault="000D3FD3">
      <w:pPr>
        <w:rPr>
          <w:rFonts w:cs="Arial"/>
        </w:rPr>
      </w:pPr>
      <w:r w:rsidRPr="009E19EA">
        <w:rPr>
          <w:rFonts w:cs="Arial"/>
        </w:rPr>
        <w:t xml:space="preserve">Message Type: </w:t>
      </w:r>
      <w:r>
        <w:rPr>
          <w:rFonts w:cs="Arial"/>
        </w:rPr>
        <w:t>Status</w:t>
      </w:r>
    </w:p>
    <w:p w:rsidR="00C30BD2" w:rsidRPr="009E19EA" w:rsidRDefault="000D3FD3">
      <w:pPr>
        <w:rPr>
          <w:rFonts w:cs="Arial"/>
        </w:rPr>
      </w:pPr>
    </w:p>
    <w:p w:rsidR="00C30BD2" w:rsidRPr="009E19EA" w:rsidRDefault="000D3FD3">
      <w:pPr>
        <w:widowControl w:val="0"/>
        <w:adjustRightInd w:val="0"/>
        <w:rPr>
          <w:rFonts w:cs="Arial"/>
        </w:rPr>
      </w:pPr>
      <w:r w:rsidRPr="009E19EA">
        <w:rPr>
          <w:rFonts w:cs="Arial"/>
        </w:rPr>
        <w:t xml:space="preserve">Note: </w:t>
      </w:r>
      <w:r>
        <w:rPr>
          <w:rFonts w:cs="Arial"/>
        </w:rPr>
        <w:t>Status</w:t>
      </w:r>
      <w:r w:rsidRPr="009E19EA">
        <w:rPr>
          <w:rFonts w:cs="Arial"/>
        </w:rPr>
        <w:t xml:space="preserve"> signal from the </w:t>
      </w:r>
      <w:r>
        <w:rPr>
          <w:rFonts w:cs="Arial"/>
        </w:rPr>
        <w:t>Eco-Idle Server with the status of Eco-Idle feature</w:t>
      </w:r>
    </w:p>
    <w:p w:rsidR="00C30BD2" w:rsidRPr="009E19EA" w:rsidRDefault="000D3FD3">
      <w:pPr>
        <w:rPr>
          <w:rFonts w:cs="Arial"/>
        </w:rPr>
      </w:pPr>
    </w:p>
    <w:p w:rsidR="00AB328C" w:rsidRPr="009E19EA" w:rsidRDefault="000D3FD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AB328C" w:rsidRPr="009E19EA" w:rsidTr="007F4859">
        <w:trPr>
          <w:jc w:val="center"/>
        </w:trPr>
        <w:tc>
          <w:tcPr>
            <w:tcW w:w="2557"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AB328C" w:rsidRPr="009E19EA" w:rsidRDefault="000D3FD3">
            <w:pPr>
              <w:spacing w:line="276" w:lineRule="auto"/>
              <w:rPr>
                <w:rFonts w:cs="Arial"/>
                <w:b/>
              </w:rPr>
            </w:pPr>
            <w:r w:rsidRPr="009E19EA">
              <w:rPr>
                <w:rFonts w:cs="Arial"/>
                <w:b/>
              </w:rPr>
              <w:t>Description</w:t>
            </w:r>
          </w:p>
        </w:tc>
      </w:tr>
      <w:tr w:rsidR="007F4859" w:rsidRPr="009E19EA" w:rsidTr="007F4859">
        <w:trPr>
          <w:jc w:val="center"/>
        </w:trPr>
        <w:tc>
          <w:tcPr>
            <w:tcW w:w="2557" w:type="dxa"/>
            <w:vMerge w:val="restart"/>
            <w:tcBorders>
              <w:top w:val="single" w:sz="4" w:space="0" w:color="auto"/>
              <w:left w:val="single" w:sz="4" w:space="0" w:color="auto"/>
              <w:right w:val="single" w:sz="4" w:space="0" w:color="auto"/>
            </w:tcBorders>
            <w:hideMark/>
          </w:tcPr>
          <w:p w:rsidR="007F4859" w:rsidRDefault="000D3FD3" w:rsidP="00AB328C">
            <w:pPr>
              <w:spacing w:line="276" w:lineRule="auto"/>
              <w:rPr>
                <w:rFonts w:cs="Arial"/>
              </w:rPr>
            </w:pPr>
          </w:p>
          <w:p w:rsidR="007F4859" w:rsidRDefault="000D3FD3" w:rsidP="00161DF6">
            <w:pPr>
              <w:spacing w:line="276" w:lineRule="auto"/>
              <w:rPr>
                <w:rFonts w:cs="Arial"/>
              </w:rPr>
            </w:pPr>
            <w:r>
              <w:rPr>
                <w:rFonts w:cs="Arial"/>
              </w:rPr>
              <w:t>EcoIdl_</w:t>
            </w:r>
            <w:r w:rsidRPr="00395539">
              <w:rPr>
                <w:rFonts w:cs="Arial"/>
              </w:rPr>
              <w:t>D_Stat</w:t>
            </w:r>
          </w:p>
          <w:p w:rsidR="00F5227A" w:rsidRPr="009E19EA" w:rsidRDefault="000D3FD3" w:rsidP="00F5227A">
            <w:pPr>
              <w:spacing w:line="27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F4859" w:rsidRPr="009E19EA" w:rsidRDefault="000D3FD3" w:rsidP="00AB328C">
            <w:pPr>
              <w:autoSpaceDE w:val="0"/>
              <w:autoSpaceDN w:val="0"/>
              <w:adjustRightInd w:val="0"/>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hideMark/>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sidRPr="009E19EA">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r w:rsidR="007F4859" w:rsidRPr="009E19EA" w:rsidTr="007F4859">
        <w:trPr>
          <w:trHeight w:val="314"/>
          <w:jc w:val="center"/>
        </w:trPr>
        <w:tc>
          <w:tcPr>
            <w:tcW w:w="2557" w:type="dxa"/>
            <w:vMerge/>
            <w:tcBorders>
              <w:left w:val="single" w:sz="4" w:space="0" w:color="auto"/>
              <w:right w:val="single" w:sz="4" w:space="0" w:color="auto"/>
            </w:tcBorders>
            <w:vAlign w:val="center"/>
          </w:tcPr>
          <w:p w:rsidR="007F4859" w:rsidRPr="009E19EA" w:rsidRDefault="000D3FD3" w:rsidP="00AB328C">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F4859" w:rsidRPr="009E19EA" w:rsidRDefault="000D3FD3" w:rsidP="00AB328C">
            <w:pPr>
              <w:spacing w:line="276" w:lineRule="auto"/>
              <w:rPr>
                <w:rFonts w:cs="Arial"/>
              </w:rPr>
            </w:pPr>
          </w:p>
        </w:tc>
      </w:tr>
    </w:tbl>
    <w:p w:rsidR="00AB328C" w:rsidRPr="003C137D" w:rsidRDefault="000D3FD3">
      <w:pPr>
        <w:rPr>
          <w:rFonts w:cs="Arial"/>
        </w:rPr>
      </w:pPr>
    </w:p>
    <w:p w:rsidR="00406F39" w:rsidRDefault="000D3FD3" w:rsidP="0046553F">
      <w:pPr>
        <w:pStyle w:val="Heading3"/>
      </w:pPr>
      <w:bookmarkStart w:id="1089" w:name="_Toc33533874"/>
      <w:r>
        <w:t>Requirements</w:t>
      </w:r>
      <w:bookmarkEnd w:id="1089"/>
    </w:p>
    <w:p w:rsidR="0046553F" w:rsidRPr="0046553F" w:rsidRDefault="0046553F" w:rsidP="0046553F">
      <w:pPr>
        <w:pStyle w:val="Heading4"/>
        <w:rPr>
          <w:b w:val="0"/>
          <w:u w:val="single"/>
        </w:rPr>
      </w:pPr>
      <w:r w:rsidRPr="0046553F">
        <w:rPr>
          <w:b w:val="0"/>
          <w:u w:val="single"/>
        </w:rPr>
        <w:t>VS-SR-REQ-347812/A-Eco-Idle Setting change</w:t>
      </w:r>
    </w:p>
    <w:p w:rsidR="00500605" w:rsidRPr="0085052A" w:rsidRDefault="000D3FD3" w:rsidP="00500605">
      <w:pPr>
        <w:rPr>
          <w:rFonts w:cs="Arial"/>
        </w:rPr>
      </w:pPr>
      <w:r w:rsidRPr="0085052A">
        <w:rPr>
          <w:rFonts w:cs="Arial"/>
        </w:rPr>
        <w:t xml:space="preserve">The Eco-Idle Client shall use the EcoIdl_D_Stat status signal from the </w:t>
      </w:r>
      <w:r>
        <w:rPr>
          <w:rFonts w:cs="Arial"/>
        </w:rPr>
        <w:t>Eco-Idle Server to show the Eco-</w:t>
      </w:r>
      <w:r w:rsidRPr="0085052A">
        <w:rPr>
          <w:rFonts w:cs="Arial"/>
        </w:rPr>
        <w:t>Idle setti</w:t>
      </w:r>
      <w:r w:rsidRPr="0085052A">
        <w:rPr>
          <w:rFonts w:cs="Arial"/>
        </w:rPr>
        <w:t>ng as Enabled or Disabled.</w:t>
      </w:r>
    </w:p>
    <w:p w:rsidR="00693008" w:rsidRPr="0085052A" w:rsidRDefault="000D3FD3" w:rsidP="00D97672">
      <w:pPr>
        <w:rPr>
          <w:rFonts w:cs="Arial"/>
        </w:rPr>
      </w:pPr>
    </w:p>
    <w:p w:rsidR="00D97672" w:rsidRPr="0085052A" w:rsidRDefault="000D3FD3" w:rsidP="00D97672">
      <w:pPr>
        <w:rPr>
          <w:rFonts w:cs="Arial"/>
        </w:rPr>
      </w:pPr>
      <w:r w:rsidRPr="0085052A">
        <w:rPr>
          <w:rFonts w:cs="Arial"/>
        </w:rPr>
        <w:t>The Eco-Idle setting shall be available on the HMI when ignition_status = Run.</w:t>
      </w:r>
    </w:p>
    <w:p w:rsidR="00693008" w:rsidRPr="0085052A" w:rsidRDefault="000D3FD3" w:rsidP="00500605">
      <w:pPr>
        <w:rPr>
          <w:rFonts w:cs="Arial"/>
        </w:rPr>
      </w:pPr>
    </w:p>
    <w:p w:rsidR="00693008" w:rsidRDefault="000D3FD3" w:rsidP="00500605">
      <w:pPr>
        <w:rPr>
          <w:rFonts w:cs="Arial"/>
        </w:rPr>
      </w:pPr>
      <w:r>
        <w:rPr>
          <w:rFonts w:cs="Arial"/>
        </w:rPr>
        <w:t>When the Eco-Idle setting is selected via the HMI:</w:t>
      </w:r>
    </w:p>
    <w:p w:rsidR="005A6A82" w:rsidRDefault="000D3FD3" w:rsidP="005A6A82">
      <w:pPr>
        <w:numPr>
          <w:ilvl w:val="0"/>
          <w:numId w:val="698"/>
        </w:numPr>
        <w:rPr>
          <w:rFonts w:cs="Arial"/>
        </w:rPr>
      </w:pPr>
      <w:r>
        <w:rPr>
          <w:rFonts w:cs="Arial"/>
        </w:rPr>
        <w:t xml:space="preserve"> The Eco-Idle Client shall set the EcoIdl_D_Rq</w:t>
      </w:r>
      <w:r>
        <w:rPr>
          <w:rFonts w:cs="Arial"/>
        </w:rPr>
        <w:t xml:space="preserve"> signal to enabled or disabled based on what the user selected</w:t>
      </w:r>
    </w:p>
    <w:p w:rsidR="005A6A82" w:rsidRDefault="000D3FD3" w:rsidP="005A6A82">
      <w:pPr>
        <w:numPr>
          <w:ilvl w:val="0"/>
          <w:numId w:val="698"/>
        </w:numPr>
        <w:rPr>
          <w:rFonts w:cs="Arial"/>
        </w:rPr>
      </w:pPr>
      <w:r>
        <w:rPr>
          <w:rFonts w:cs="Arial"/>
        </w:rPr>
        <w:t xml:space="preserve">The Eco-Idle Server shall </w:t>
      </w:r>
      <w:r w:rsidRPr="00276F63">
        <w:rPr>
          <w:rFonts w:cs="Arial"/>
        </w:rPr>
        <w:t xml:space="preserve">respond within  T_EcoIdle_Rsp to the </w:t>
      </w:r>
      <w:r>
        <w:rPr>
          <w:rFonts w:cs="Arial"/>
        </w:rPr>
        <w:t xml:space="preserve">EcoIld_D_Rq request with the response of the Eco-Idle Server via the EcoIdle_D_Stat signal. </w:t>
      </w:r>
    </w:p>
    <w:p w:rsidR="00916B72" w:rsidRPr="005A6A82" w:rsidRDefault="000D3FD3" w:rsidP="005A6A82">
      <w:pPr>
        <w:numPr>
          <w:ilvl w:val="0"/>
          <w:numId w:val="698"/>
        </w:numPr>
        <w:rPr>
          <w:rFonts w:cs="Arial"/>
        </w:rPr>
      </w:pPr>
      <w:r>
        <w:rPr>
          <w:rFonts w:cs="Arial"/>
        </w:rPr>
        <w:t xml:space="preserve">The Eco-Idle Client shall update the </w:t>
      </w:r>
      <w:r>
        <w:rPr>
          <w:rFonts w:cs="Arial"/>
        </w:rPr>
        <w:t>HMI (if there is an update) with the Eco-Idle status after receiving the EcoIdle_D_Stat response to the request.</w:t>
      </w:r>
    </w:p>
    <w:p w:rsidR="00693008" w:rsidRPr="0085052A" w:rsidRDefault="000D3FD3" w:rsidP="00693008">
      <w:pPr>
        <w:rPr>
          <w:rFonts w:cs="Arial"/>
          <w:color w:val="FF0000"/>
        </w:rPr>
      </w:pPr>
    </w:p>
    <w:p w:rsidR="00693008" w:rsidRPr="0085052A" w:rsidRDefault="000D3FD3" w:rsidP="00693008">
      <w:pPr>
        <w:rPr>
          <w:rFonts w:cs="Arial"/>
          <w:bCs/>
        </w:rPr>
      </w:pPr>
    </w:p>
    <w:p w:rsidR="00693008" w:rsidRPr="0085052A" w:rsidRDefault="000D3FD3" w:rsidP="00693008">
      <w:pPr>
        <w:rPr>
          <w:rFonts w:cs="Arial"/>
          <w:bCs/>
          <w:color w:val="FF0000"/>
        </w:rPr>
      </w:pPr>
    </w:p>
    <w:tbl>
      <w:tblPr>
        <w:tblW w:w="2355" w:type="dxa"/>
        <w:jc w:val="center"/>
        <w:tblLook w:val="04A0" w:firstRow="1" w:lastRow="0" w:firstColumn="1" w:lastColumn="0" w:noHBand="0" w:noVBand="1"/>
      </w:tblPr>
      <w:tblGrid>
        <w:gridCol w:w="2355"/>
      </w:tblGrid>
      <w:tr w:rsidR="00693008" w:rsidRPr="0085052A" w:rsidTr="00693008">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693008" w:rsidRPr="0085052A" w:rsidRDefault="000D3FD3">
            <w:pPr>
              <w:spacing w:line="276" w:lineRule="auto"/>
              <w:jc w:val="center"/>
              <w:rPr>
                <w:rFonts w:cs="Arial"/>
                <w:b/>
                <w:bCs/>
              </w:rPr>
            </w:pPr>
            <w:r w:rsidRPr="0085052A">
              <w:rPr>
                <w:rFonts w:cs="Arial"/>
                <w:b/>
                <w:bCs/>
              </w:rPr>
              <w:t>HMI Setting ID</w:t>
            </w:r>
          </w:p>
        </w:tc>
      </w:tr>
      <w:tr w:rsidR="00693008" w:rsidRPr="0085052A" w:rsidTr="00693008">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693008" w:rsidRPr="0085052A" w:rsidRDefault="000D3FD3">
            <w:pPr>
              <w:spacing w:line="276" w:lineRule="auto"/>
              <w:jc w:val="center"/>
              <w:rPr>
                <w:rFonts w:eastAsiaTheme="minorEastAsia" w:cs="Arial"/>
              </w:rPr>
            </w:pPr>
            <w:r w:rsidRPr="008C7E69">
              <w:rPr>
                <w:rFonts w:eastAsiaTheme="minorEastAsia" w:cs="Arial"/>
              </w:rPr>
              <w:t>1037</w:t>
            </w:r>
          </w:p>
        </w:tc>
      </w:tr>
    </w:tbl>
    <w:p w:rsidR="00693008" w:rsidRPr="0085052A" w:rsidRDefault="000D3FD3" w:rsidP="00693008">
      <w:pPr>
        <w:rPr>
          <w:rFonts w:cs="Arial"/>
          <w:color w:val="FF0000"/>
        </w:rPr>
      </w:pPr>
    </w:p>
    <w:p w:rsidR="00693008" w:rsidRPr="0085052A" w:rsidRDefault="000D3FD3" w:rsidP="00693008">
      <w:pPr>
        <w:rPr>
          <w:rFonts w:cs="Arial"/>
          <w:color w:val="FF0000"/>
        </w:rPr>
      </w:pPr>
    </w:p>
    <w:p w:rsidR="00693008" w:rsidRPr="0085052A" w:rsidRDefault="000D3FD3" w:rsidP="00693008">
      <w:pPr>
        <w:rPr>
          <w:rFonts w:cs="Arial"/>
        </w:rPr>
      </w:pPr>
    </w:p>
    <w:p w:rsidR="00693008" w:rsidRDefault="000D3FD3" w:rsidP="00693008"/>
    <w:p w:rsidR="00693008" w:rsidRDefault="000D3FD3" w:rsidP="00500605"/>
    <w:p w:rsidR="009551DA" w:rsidRDefault="000D3FD3" w:rsidP="00500605"/>
    <w:p w:rsidR="009551DA" w:rsidRDefault="000D3FD3" w:rsidP="00500605"/>
    <w:p w:rsidR="007917DC" w:rsidRDefault="000D3FD3" w:rsidP="0046553F">
      <w:pPr>
        <w:pStyle w:val="Heading4"/>
      </w:pPr>
      <w:r w:rsidRPr="00B9479B">
        <w:t>VS-TMR-REQ-347813/A-T_EcoIdle_Rsp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T_EcoIdle_Rsp</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0D3FD3" w:rsidP="00500605">
            <w:r>
              <w:t>Maximum time the Eco-Idle Server shall take to respond to the EcoIdl_D_Rq signal.  The response will be in the EcoIdl_D_Stat signal.</w:t>
            </w:r>
          </w:p>
          <w:p w:rsidR="00095A01" w:rsidRDefault="000D3FD3" w:rsidP="00500605"/>
          <w:p w:rsidR="00095A01" w:rsidRDefault="000D3FD3" w:rsidP="00500605">
            <w:r>
              <w:t>Maximum time defined as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0D3FD3" w:rsidP="00B01CDD">
      <w:pPr>
        <w:rPr>
          <w:sz w:val="14"/>
          <w:szCs w:val="14"/>
        </w:rPr>
      </w:pPr>
    </w:p>
    <w:p w:rsidR="00406F39" w:rsidRDefault="000D3FD3" w:rsidP="0046553F">
      <w:pPr>
        <w:pStyle w:val="Heading3"/>
      </w:pPr>
      <w:bookmarkStart w:id="1090" w:name="_Toc33533875"/>
      <w:r>
        <w:lastRenderedPageBreak/>
        <w:t>Sequence Diagrams</w:t>
      </w:r>
      <w:bookmarkEnd w:id="1090"/>
    </w:p>
    <w:p w:rsidR="00406F39" w:rsidRDefault="000D3FD3" w:rsidP="0046553F">
      <w:pPr>
        <w:pStyle w:val="Heading4"/>
      </w:pPr>
      <w:r>
        <w:t>VS-SD-REQ-347816/A-Eco-Idle set to Enabled via the HMI</w:t>
      </w:r>
    </w:p>
    <w:p w:rsidR="00500605" w:rsidRPr="009A72BB" w:rsidRDefault="000D3FD3" w:rsidP="00500605">
      <w:pPr>
        <w:rPr>
          <w:rFonts w:cs="Arial"/>
          <w:noProof/>
        </w:rPr>
      </w:pPr>
      <w:r w:rsidRPr="009A72BB">
        <w:rPr>
          <w:rFonts w:cs="Arial"/>
          <w:noProof/>
        </w:rPr>
        <w:t>Pre-Condition: Eco-Idle is Disabled</w:t>
      </w:r>
    </w:p>
    <w:p w:rsidR="009A72BB" w:rsidRDefault="000D3FD3" w:rsidP="00500605">
      <w:pPr>
        <w:rPr>
          <w:noProof/>
        </w:rPr>
      </w:pPr>
    </w:p>
    <w:p w:rsidR="009A72BB" w:rsidRDefault="000D3FD3" w:rsidP="0046553F">
      <w:pPr>
        <w:jc w:val="center"/>
      </w:pPr>
      <w:r w:rsidRPr="004168E6">
        <w:rPr>
          <w:noProof/>
        </w:rPr>
        <w:drawing>
          <wp:inline distT="0" distB="0" distL="0" distR="0" wp14:anchorId="0B8E251F" wp14:editId="6732C0D2">
            <wp:extent cx="6433706" cy="4301656"/>
            <wp:effectExtent l="0" t="0" r="5715" b="3810"/>
            <wp:docPr id="4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38225" cy="4304678"/>
                    </a:xfrm>
                    <a:prstGeom prst="rect">
                      <a:avLst/>
                    </a:prstGeom>
                    <a:noFill/>
                    <a:ln>
                      <a:noFill/>
                    </a:ln>
                  </pic:spPr>
                </pic:pic>
              </a:graphicData>
            </a:graphic>
          </wp:inline>
        </w:drawing>
      </w:r>
    </w:p>
    <w:p w:rsidR="009A72BB" w:rsidRDefault="000D3FD3" w:rsidP="00500605"/>
    <w:p w:rsidR="009A72BB" w:rsidRDefault="000D3FD3" w:rsidP="00500605"/>
    <w:p w:rsidR="009A72BB" w:rsidRDefault="000D3FD3" w:rsidP="00500605"/>
    <w:p w:rsidR="00406F39" w:rsidRDefault="000D3FD3" w:rsidP="0046553F">
      <w:pPr>
        <w:pStyle w:val="Heading4"/>
      </w:pPr>
      <w:r>
        <w:t>VS-SD-REQ-347817/A-Eco-Idle set to Disabled via the HMI</w:t>
      </w:r>
    </w:p>
    <w:p w:rsidR="00500605" w:rsidRDefault="000D3FD3" w:rsidP="00500605">
      <w:pPr>
        <w:rPr>
          <w:noProof/>
        </w:rPr>
      </w:pPr>
      <w:r>
        <w:rPr>
          <w:noProof/>
        </w:rPr>
        <w:t>Pre-condition:  Eco-Idle is Enabled</w:t>
      </w:r>
    </w:p>
    <w:p w:rsidR="00A47954" w:rsidRDefault="000D3FD3" w:rsidP="00500605">
      <w:pPr>
        <w:rPr>
          <w:noProof/>
        </w:rPr>
      </w:pPr>
    </w:p>
    <w:p w:rsidR="00A47954" w:rsidRDefault="000D3FD3" w:rsidP="0046553F">
      <w:pPr>
        <w:jc w:val="center"/>
      </w:pPr>
      <w:r w:rsidRPr="002376D6">
        <w:rPr>
          <w:noProof/>
        </w:rPr>
        <w:lastRenderedPageBreak/>
        <w:drawing>
          <wp:inline distT="0" distB="0" distL="0" distR="0" wp14:anchorId="0EA76EBE" wp14:editId="48502D5D">
            <wp:extent cx="6403991" cy="4277802"/>
            <wp:effectExtent l="0" t="0" r="0" b="8890"/>
            <wp:docPr id="4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7348" cy="4280044"/>
                    </a:xfrm>
                    <a:prstGeom prst="rect">
                      <a:avLst/>
                    </a:prstGeom>
                    <a:noFill/>
                    <a:ln>
                      <a:noFill/>
                    </a:ln>
                  </pic:spPr>
                </pic:pic>
              </a:graphicData>
            </a:graphic>
          </wp:inline>
        </w:drawing>
      </w:r>
    </w:p>
    <w:p w:rsidR="00A47954" w:rsidRDefault="000D3FD3" w:rsidP="00500605"/>
    <w:p w:rsidR="008B19BF" w:rsidRDefault="000D3FD3">
      <w:pPr>
        <w:spacing w:after="200" w:line="276" w:lineRule="auto"/>
      </w:pPr>
      <w:r>
        <w:br w:type="page"/>
      </w:r>
    </w:p>
    <w:p w:rsidR="00406F39" w:rsidRDefault="000D3FD3" w:rsidP="0046553F">
      <w:pPr>
        <w:pStyle w:val="Heading2"/>
      </w:pPr>
      <w:bookmarkStart w:id="1091" w:name="_Toc33533876"/>
      <w:r w:rsidRPr="00B9479B">
        <w:lastRenderedPageBreak/>
        <w:t>VS-FUN-REQ-362897/A-Quiet Time for Exhaust Mode</w:t>
      </w:r>
      <w:bookmarkEnd w:id="1091"/>
    </w:p>
    <w:p w:rsidR="00406F39" w:rsidRDefault="000D3FD3" w:rsidP="0046553F">
      <w:pPr>
        <w:pStyle w:val="Heading3"/>
      </w:pPr>
      <w:bookmarkStart w:id="1092" w:name="_Toc33533877"/>
      <w:r>
        <w:t>Overview</w:t>
      </w:r>
      <w:bookmarkEnd w:id="1092"/>
    </w:p>
    <w:p w:rsidR="00F925B9" w:rsidRPr="008D3E06" w:rsidRDefault="000D3FD3" w:rsidP="00931E25">
      <w:pPr>
        <w:rPr>
          <w:rFonts w:cs="Arial"/>
        </w:rPr>
      </w:pPr>
      <w:r w:rsidRPr="008D3E06">
        <w:rPr>
          <w:rFonts w:cs="Arial"/>
        </w:rPr>
        <w:t xml:space="preserve">The user will be able to enable “Quiet Mode” thru the </w:t>
      </w:r>
      <w:r w:rsidRPr="008D3E06">
        <w:rPr>
          <w:rFonts w:cs="Arial"/>
        </w:rPr>
        <w:t xml:space="preserve">setting menu.  This is so that a loud exhaust mode does not cause any noise disturbance to anybody based on the time of day (ex early in the morning).  Once enabled, the user can schedule a start and end time for the quiet mode.  If the vehicle is started </w:t>
      </w:r>
      <w:r w:rsidRPr="008D3E06">
        <w:rPr>
          <w:rFonts w:cs="Arial"/>
        </w:rPr>
        <w:t xml:space="preserve">between the quiet modes start and end time then the vehicle’s exhaust will be in a quiet mode.  </w:t>
      </w:r>
    </w:p>
    <w:p w:rsidR="00500605" w:rsidRDefault="000D3FD3" w:rsidP="00500605"/>
    <w:p w:rsidR="00406F39" w:rsidRDefault="000D3FD3" w:rsidP="0046553F">
      <w:pPr>
        <w:pStyle w:val="Heading3"/>
      </w:pPr>
      <w:bookmarkStart w:id="1093" w:name="_Toc33533878"/>
      <w:r w:rsidRPr="00B9479B">
        <w:t>VS-CLD-REQ-362990/A-Quiet Time Client</w:t>
      </w:r>
      <w:bookmarkEnd w:id="1093"/>
    </w:p>
    <w:p w:rsidR="00500605" w:rsidRDefault="000D3FD3" w:rsidP="00500605">
      <w:r>
        <w:t xml:space="preserve">The Quiet Time Client interfaces with the user via the HMI and is responsible for </w:t>
      </w:r>
      <w:r>
        <w:t>interfacing with the Quiet Time</w:t>
      </w:r>
      <w:r>
        <w:t xml:space="preserve"> Server.  This includes </w:t>
      </w:r>
      <w:r>
        <w:t>sending the quiet time request</w:t>
      </w:r>
      <w:r>
        <w:t>s</w:t>
      </w:r>
      <w:r>
        <w:t xml:space="preserve"> and receiving the quiet time response</w:t>
      </w:r>
      <w:r>
        <w:t>s</w:t>
      </w:r>
      <w:r>
        <w:t xml:space="preserve"> from the Quiet Time Server.</w:t>
      </w:r>
      <w:r>
        <w:t xml:space="preserve"> See SPSS requirements for details</w:t>
      </w:r>
    </w:p>
    <w:p w:rsidR="00E45124" w:rsidRDefault="000D3FD3" w:rsidP="00500605"/>
    <w:p w:rsidR="00406F39" w:rsidRDefault="000D3FD3" w:rsidP="0046553F">
      <w:pPr>
        <w:pStyle w:val="Heading3"/>
      </w:pPr>
      <w:bookmarkStart w:id="1094" w:name="_Toc33533879"/>
      <w:r w:rsidRPr="00B9479B">
        <w:t>VS-CLD-REQ-362991/A-Quiet Time Server</w:t>
      </w:r>
      <w:bookmarkEnd w:id="1094"/>
    </w:p>
    <w:p w:rsidR="00500605" w:rsidRDefault="000D3FD3" w:rsidP="00500605">
      <w:r>
        <w:t xml:space="preserve">The Quiet Time Server is responsible for the control </w:t>
      </w:r>
      <w:r>
        <w:t>of the Quiet Time function and interfaces with the Quiet Time Client.</w:t>
      </w:r>
    </w:p>
    <w:p w:rsidR="00C24034" w:rsidRDefault="000D3FD3" w:rsidP="00500605"/>
    <w:p w:rsidR="00406F39" w:rsidRDefault="000D3FD3" w:rsidP="0046553F">
      <w:pPr>
        <w:pStyle w:val="Heading3"/>
      </w:pPr>
      <w:bookmarkStart w:id="1095" w:name="_Toc33533880"/>
      <w:r>
        <w:t>Use Cases</w:t>
      </w:r>
      <w:bookmarkEnd w:id="1095"/>
    </w:p>
    <w:p w:rsidR="00406F39" w:rsidRDefault="000D3FD3" w:rsidP="0046553F">
      <w:pPr>
        <w:pStyle w:val="Heading4"/>
      </w:pPr>
      <w:r>
        <w:t>V</w:t>
      </w:r>
      <w:r>
        <w:t>S-UC-REQ-365616/A-User Enabled Quiet Time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7867F6" w:rsidRPr="007867F6" w:rsidTr="007867F6">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rPr>
              <w:t>Vehicle front seat Occupant</w:t>
            </w:r>
          </w:p>
        </w:tc>
      </w:tr>
      <w:tr w:rsidR="007867F6" w:rsidRPr="007867F6" w:rsidTr="007867F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rPr>
              <w:t>Ignition is in Run</w:t>
            </w:r>
          </w:p>
          <w:p w:rsidR="007867F6" w:rsidRPr="007867F6" w:rsidRDefault="000D3FD3">
            <w:pPr>
              <w:spacing w:line="276" w:lineRule="auto"/>
              <w:rPr>
                <w:rFonts w:cs="Arial"/>
              </w:rPr>
            </w:pPr>
            <w:r>
              <w:rPr>
                <w:rFonts w:cs="Arial"/>
              </w:rPr>
              <w:t>Quiet Time setting is d</w:t>
            </w:r>
            <w:r w:rsidRPr="007867F6">
              <w:rPr>
                <w:rFonts w:cs="Arial"/>
              </w:rPr>
              <w:t>isabled</w:t>
            </w:r>
          </w:p>
        </w:tc>
      </w:tr>
      <w:tr w:rsidR="007867F6" w:rsidRPr="007867F6" w:rsidTr="007867F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7867F6" w:rsidRPr="007867F6" w:rsidRDefault="000D3FD3" w:rsidP="007867F6">
            <w:pPr>
              <w:spacing w:line="276" w:lineRule="auto"/>
              <w:rPr>
                <w:rFonts w:cs="Arial"/>
              </w:rPr>
            </w:pPr>
            <w:r w:rsidRPr="007867F6">
              <w:rPr>
                <w:rFonts w:cs="Arial"/>
              </w:rPr>
              <w:t xml:space="preserve">User changes </w:t>
            </w:r>
            <w:r>
              <w:rPr>
                <w:rFonts w:cs="Arial"/>
              </w:rPr>
              <w:t>Quiet Time</w:t>
            </w:r>
            <w:r w:rsidRPr="007867F6">
              <w:rPr>
                <w:rFonts w:cs="Arial"/>
              </w:rPr>
              <w:t xml:space="preserve"> setting to enabled via the HMI</w:t>
            </w:r>
          </w:p>
        </w:tc>
      </w:tr>
      <w:tr w:rsidR="007867F6" w:rsidRPr="007867F6" w:rsidTr="007867F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7867F6" w:rsidRPr="007867F6" w:rsidRDefault="000D3FD3">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is enabled</w:t>
            </w:r>
          </w:p>
          <w:p w:rsidR="007867F6" w:rsidRDefault="000D3FD3">
            <w:pPr>
              <w:spacing w:line="276" w:lineRule="auto"/>
              <w:rPr>
                <w:rFonts w:cs="Arial"/>
              </w:rPr>
            </w:pPr>
            <w:r>
              <w:rPr>
                <w:rFonts w:cs="Arial"/>
              </w:rPr>
              <w:t>Quiet Time</w:t>
            </w:r>
            <w:r w:rsidRPr="007867F6">
              <w:rPr>
                <w:rFonts w:cs="Arial"/>
              </w:rPr>
              <w:t xml:space="preserve"> </w:t>
            </w:r>
            <w:r>
              <w:rPr>
                <w:rFonts w:cs="Arial"/>
              </w:rPr>
              <w:t xml:space="preserve">setting </w:t>
            </w:r>
            <w:r w:rsidRPr="007867F6">
              <w:rPr>
                <w:rFonts w:cs="Arial"/>
              </w:rPr>
              <w:t>HMI is shown set to enabled.</w:t>
            </w:r>
          </w:p>
          <w:p w:rsidR="007867F6" w:rsidRPr="007867F6" w:rsidRDefault="000D3FD3" w:rsidP="007867F6">
            <w:pPr>
              <w:spacing w:line="276" w:lineRule="auto"/>
              <w:rPr>
                <w:rFonts w:cs="Arial"/>
              </w:rPr>
            </w:pPr>
            <w:r>
              <w:rPr>
                <w:rFonts w:cs="Arial"/>
              </w:rPr>
              <w:t>The user can change the Quiet Time start and end times</w:t>
            </w:r>
          </w:p>
        </w:tc>
      </w:tr>
      <w:tr w:rsidR="007867F6" w:rsidRPr="007867F6" w:rsidTr="007867F6">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867F6" w:rsidRPr="007867F6" w:rsidRDefault="000D3FD3">
            <w:pPr>
              <w:spacing w:line="276" w:lineRule="auto"/>
              <w:rPr>
                <w:rFonts w:cs="Arial"/>
              </w:rPr>
            </w:pPr>
            <w:r w:rsidRPr="007867F6">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7867F6" w:rsidRPr="007867F6" w:rsidRDefault="000D3FD3">
            <w:pPr>
              <w:rPr>
                <w:rFonts w:cs="Arial"/>
              </w:rPr>
            </w:pPr>
          </w:p>
        </w:tc>
      </w:tr>
    </w:tbl>
    <w:p w:rsidR="00500605" w:rsidRPr="007867F6" w:rsidRDefault="000D3FD3" w:rsidP="00CD0F64">
      <w:pPr>
        <w:rPr>
          <w:rFonts w:cs="Arial"/>
        </w:rPr>
      </w:pPr>
    </w:p>
    <w:p w:rsidR="00406F39" w:rsidRDefault="000D3FD3" w:rsidP="0046553F">
      <w:pPr>
        <w:pStyle w:val="Heading4"/>
      </w:pPr>
      <w:r>
        <w:t>VS-UC-REQ-365617/A-User Disabled Quiet Time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836700" w:rsidRPr="00836700" w:rsidTr="0083670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rPr>
              <w:t>Vehicle front seat Occupant</w:t>
            </w:r>
          </w:p>
        </w:tc>
      </w:tr>
      <w:tr w:rsidR="00836700" w:rsidRPr="00836700" w:rsidTr="0083670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rPr>
              <w:t>Ignition is in Run</w:t>
            </w:r>
          </w:p>
          <w:p w:rsidR="00836700" w:rsidRPr="00836700" w:rsidRDefault="000D3FD3" w:rsidP="00836700">
            <w:pPr>
              <w:spacing w:line="276" w:lineRule="auto"/>
              <w:rPr>
                <w:rFonts w:cs="Arial"/>
              </w:rPr>
            </w:pPr>
            <w:r w:rsidRPr="00836700">
              <w:rPr>
                <w:rFonts w:cs="Arial"/>
              </w:rPr>
              <w:t xml:space="preserve">Quiet Time setting is </w:t>
            </w:r>
            <w:r>
              <w:rPr>
                <w:rFonts w:cs="Arial"/>
              </w:rPr>
              <w:t>enabled</w:t>
            </w:r>
          </w:p>
        </w:tc>
      </w:tr>
      <w:tr w:rsidR="00836700" w:rsidRPr="00836700" w:rsidTr="0083670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36700" w:rsidRPr="00836700" w:rsidRDefault="000D3FD3" w:rsidP="00836700">
            <w:pPr>
              <w:spacing w:line="276" w:lineRule="auto"/>
              <w:rPr>
                <w:rFonts w:cs="Arial"/>
              </w:rPr>
            </w:pPr>
            <w:r w:rsidRPr="00836700">
              <w:rPr>
                <w:rFonts w:cs="Arial"/>
              </w:rPr>
              <w:t xml:space="preserve">User changes Quiet Time setting to </w:t>
            </w:r>
            <w:r>
              <w:rPr>
                <w:rFonts w:cs="Arial"/>
              </w:rPr>
              <w:t>disabled</w:t>
            </w:r>
            <w:r w:rsidRPr="00836700">
              <w:rPr>
                <w:rFonts w:cs="Arial"/>
              </w:rPr>
              <w:t xml:space="preserve"> via the HMI</w:t>
            </w:r>
          </w:p>
        </w:tc>
      </w:tr>
      <w:tr w:rsidR="00836700" w:rsidRPr="00836700" w:rsidTr="0083670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is </w:t>
            </w:r>
            <w:r>
              <w:rPr>
                <w:rFonts w:cs="Arial"/>
              </w:rPr>
              <w:t>disabled</w:t>
            </w:r>
          </w:p>
          <w:p w:rsidR="00836700" w:rsidRPr="00836700" w:rsidRDefault="000D3FD3">
            <w:pPr>
              <w:spacing w:line="276" w:lineRule="auto"/>
              <w:rPr>
                <w:rFonts w:cs="Arial"/>
              </w:rPr>
            </w:pPr>
            <w:r w:rsidRPr="00836700">
              <w:rPr>
                <w:rFonts w:cs="Arial"/>
              </w:rPr>
              <w:t xml:space="preserve">Quiet Time </w:t>
            </w:r>
            <w:r>
              <w:rPr>
                <w:rFonts w:cs="Arial"/>
              </w:rPr>
              <w:t xml:space="preserve">setting </w:t>
            </w:r>
            <w:r w:rsidRPr="00836700">
              <w:rPr>
                <w:rFonts w:cs="Arial"/>
              </w:rPr>
              <w:t xml:space="preserve">HMI is shown set to </w:t>
            </w:r>
            <w:r>
              <w:rPr>
                <w:rFonts w:cs="Arial"/>
              </w:rPr>
              <w:t>disabled</w:t>
            </w:r>
            <w:r w:rsidRPr="00836700">
              <w:rPr>
                <w:rFonts w:cs="Arial"/>
              </w:rPr>
              <w:t>.</w:t>
            </w:r>
          </w:p>
          <w:p w:rsidR="00836700" w:rsidRPr="00836700" w:rsidRDefault="000D3FD3">
            <w:pPr>
              <w:spacing w:line="276" w:lineRule="auto"/>
              <w:rPr>
                <w:rFonts w:cs="Arial"/>
              </w:rPr>
            </w:pPr>
            <w:r w:rsidRPr="00836700">
              <w:rPr>
                <w:rFonts w:cs="Arial"/>
              </w:rPr>
              <w:t>The user can</w:t>
            </w:r>
            <w:r>
              <w:rPr>
                <w:rFonts w:cs="Arial"/>
              </w:rPr>
              <w:t>not</w:t>
            </w:r>
            <w:r w:rsidRPr="00836700">
              <w:rPr>
                <w:rFonts w:cs="Arial"/>
              </w:rPr>
              <w:t xml:space="preserve"> change the Quiet Time start and end time</w:t>
            </w:r>
            <w:r>
              <w:rPr>
                <w:rFonts w:cs="Arial"/>
              </w:rPr>
              <w:t>s</w:t>
            </w:r>
          </w:p>
        </w:tc>
      </w:tr>
      <w:tr w:rsidR="00836700" w:rsidRPr="00836700" w:rsidTr="0083670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6700" w:rsidRPr="00836700" w:rsidRDefault="000D3FD3">
            <w:pPr>
              <w:spacing w:line="276" w:lineRule="auto"/>
              <w:rPr>
                <w:rFonts w:cs="Arial"/>
              </w:rPr>
            </w:pPr>
            <w:r w:rsidRPr="00836700">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36700" w:rsidRPr="00836700" w:rsidRDefault="000D3FD3">
            <w:pPr>
              <w:rPr>
                <w:rFonts w:cs="Arial"/>
              </w:rPr>
            </w:pPr>
          </w:p>
        </w:tc>
      </w:tr>
    </w:tbl>
    <w:p w:rsidR="00500605" w:rsidRDefault="000D3FD3" w:rsidP="00CD0F64"/>
    <w:p w:rsidR="00406F39" w:rsidRDefault="000D3FD3" w:rsidP="0046553F">
      <w:pPr>
        <w:pStyle w:val="Heading4"/>
      </w:pPr>
      <w:r>
        <w:t>VS-UC-REQ-365618/A-User changes Quiet Time start and end times</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E664DA" w:rsidTr="00E664DA">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64DA" w:rsidRDefault="000D3FD3">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664DA" w:rsidRDefault="000D3FD3">
            <w:pPr>
              <w:spacing w:line="276" w:lineRule="auto"/>
              <w:rPr>
                <w:rFonts w:cs="Arial"/>
              </w:rPr>
            </w:pPr>
            <w:r>
              <w:rPr>
                <w:rFonts w:cs="Arial"/>
              </w:rPr>
              <w:t>Vehicle front seat Occupant</w:t>
            </w:r>
          </w:p>
        </w:tc>
      </w:tr>
      <w:tr w:rsidR="00E664DA" w:rsidTr="00E664DA">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64DA" w:rsidRDefault="000D3FD3">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E664DA" w:rsidRDefault="000D3FD3">
            <w:pPr>
              <w:spacing w:line="276" w:lineRule="auto"/>
              <w:rPr>
                <w:rFonts w:cs="Arial"/>
              </w:rPr>
            </w:pPr>
            <w:r>
              <w:rPr>
                <w:rFonts w:cs="Arial"/>
              </w:rPr>
              <w:t>Ignition is in Run</w:t>
            </w:r>
          </w:p>
          <w:p w:rsidR="00E664DA" w:rsidRDefault="000D3FD3" w:rsidP="00E664DA">
            <w:pPr>
              <w:spacing w:line="276" w:lineRule="auto"/>
              <w:rPr>
                <w:rFonts w:cs="Arial"/>
              </w:rPr>
            </w:pPr>
            <w:r>
              <w:rPr>
                <w:rFonts w:cs="Arial"/>
              </w:rPr>
              <w:t>Quiet Time setting is enabled</w:t>
            </w:r>
          </w:p>
        </w:tc>
      </w:tr>
      <w:tr w:rsidR="00E664DA" w:rsidTr="00E664DA">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64DA" w:rsidRDefault="000D3FD3">
            <w:pPr>
              <w:spacing w:line="276" w:lineRule="auto"/>
              <w:rPr>
                <w:rFonts w:cs="Arial"/>
              </w:rPr>
            </w:pPr>
            <w:r>
              <w:rPr>
                <w:rFonts w:cs="Arial"/>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E664DA" w:rsidRDefault="000D3FD3" w:rsidP="00E664DA">
            <w:pPr>
              <w:spacing w:line="276" w:lineRule="auto"/>
              <w:rPr>
                <w:rFonts w:cs="Arial"/>
              </w:rPr>
            </w:pPr>
            <w:r>
              <w:rPr>
                <w:rFonts w:cs="Arial"/>
              </w:rPr>
              <w:t xml:space="preserve">User changes, via the HMI, the Quiet Time </w:t>
            </w:r>
            <w:r>
              <w:rPr>
                <w:rFonts w:cs="Arial"/>
              </w:rPr>
              <w:t>start and quiet time end times</w:t>
            </w:r>
          </w:p>
        </w:tc>
      </w:tr>
      <w:tr w:rsidR="00E664DA" w:rsidTr="00E664DA">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64DA" w:rsidRDefault="000D3FD3">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E664DA" w:rsidRDefault="000D3FD3">
            <w:pPr>
              <w:spacing w:line="276" w:lineRule="auto"/>
              <w:rPr>
                <w:rFonts w:cs="Arial"/>
              </w:rPr>
            </w:pPr>
            <w:r>
              <w:rPr>
                <w:rFonts w:cs="Arial"/>
              </w:rPr>
              <w:t>The Quiet Time start and Quiet Time end times are updated and the exhaust is in quiet mode between those times.</w:t>
            </w:r>
          </w:p>
          <w:p w:rsidR="00E664DA" w:rsidRDefault="000D3FD3" w:rsidP="00174F9C">
            <w:pPr>
              <w:spacing w:line="276" w:lineRule="auto"/>
              <w:rPr>
                <w:rFonts w:cs="Arial"/>
              </w:rPr>
            </w:pPr>
            <w:r>
              <w:rPr>
                <w:rFonts w:cs="Arial"/>
              </w:rPr>
              <w:t>Quiet Time HMI shows the updated start and end times.</w:t>
            </w:r>
          </w:p>
        </w:tc>
      </w:tr>
      <w:tr w:rsidR="00E664DA" w:rsidTr="00E664DA">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64DA" w:rsidRDefault="000D3FD3">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E664DA" w:rsidRDefault="000D3FD3">
            <w:pPr>
              <w:rPr>
                <w:rFonts w:cs="Arial"/>
              </w:rPr>
            </w:pPr>
          </w:p>
        </w:tc>
      </w:tr>
    </w:tbl>
    <w:p w:rsidR="00500605" w:rsidRDefault="000D3FD3" w:rsidP="00CD0F64"/>
    <w:p w:rsidR="00406F39" w:rsidRDefault="000D3FD3" w:rsidP="0046553F">
      <w:pPr>
        <w:pStyle w:val="Heading3"/>
      </w:pPr>
      <w:bookmarkStart w:id="1096" w:name="_Toc33533881"/>
      <w:r>
        <w:t>Interface Requirements</w:t>
      </w:r>
      <w:bookmarkEnd w:id="1096"/>
    </w:p>
    <w:p w:rsidR="00406F39" w:rsidRDefault="000D3FD3" w:rsidP="0046553F">
      <w:pPr>
        <w:pStyle w:val="Heading4"/>
      </w:pPr>
      <w:r w:rsidRPr="00B9479B">
        <w:t>MD-REQ-365621/A-EngExhMdeHrEnbl_D_Rq</w:t>
      </w:r>
    </w:p>
    <w:p w:rsidR="006C2426" w:rsidRPr="00FE6319" w:rsidRDefault="000D3FD3" w:rsidP="006C2426">
      <w:pPr>
        <w:rPr>
          <w:rFonts w:cs="Arial"/>
        </w:rPr>
      </w:pPr>
      <w:r w:rsidRPr="00FE6319">
        <w:rPr>
          <w:rFonts w:cs="Arial"/>
        </w:rPr>
        <w:t>Message Type: Request</w:t>
      </w:r>
    </w:p>
    <w:p w:rsidR="006C2426" w:rsidRPr="00FE6319" w:rsidRDefault="000D3FD3" w:rsidP="006C2426">
      <w:pPr>
        <w:rPr>
          <w:rFonts w:cs="Arial"/>
        </w:rPr>
      </w:pPr>
    </w:p>
    <w:p w:rsidR="006C2426" w:rsidRPr="00FE6319" w:rsidRDefault="000D3FD3" w:rsidP="006C2426">
      <w:pPr>
        <w:widowControl w:val="0"/>
        <w:adjustRightInd w:val="0"/>
        <w:rPr>
          <w:rFonts w:cs="Arial"/>
        </w:rPr>
      </w:pPr>
      <w:r w:rsidRPr="00FE6319">
        <w:rPr>
          <w:rFonts w:cs="Arial"/>
        </w:rPr>
        <w:t xml:space="preserve">Request signal from Quiet Time Client to the Quite Time Server to enable or disable the </w:t>
      </w:r>
      <w:r w:rsidRPr="00FE6319">
        <w:rPr>
          <w:rFonts w:cs="Arial"/>
        </w:rPr>
        <w:t>feature</w:t>
      </w:r>
    </w:p>
    <w:p w:rsidR="006C2426" w:rsidRPr="00FE6319" w:rsidRDefault="000D3FD3" w:rsidP="006C2426">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890"/>
        <w:gridCol w:w="990"/>
        <w:gridCol w:w="3499"/>
      </w:tblGrid>
      <w:tr w:rsidR="006C2426" w:rsidRPr="00FE6319" w:rsidTr="006C2426">
        <w:trPr>
          <w:jc w:val="center"/>
        </w:trPr>
        <w:tc>
          <w:tcPr>
            <w:tcW w:w="3235"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Logical Signal Name</w:t>
            </w: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Value</w:t>
            </w:r>
          </w:p>
        </w:tc>
        <w:tc>
          <w:tcPr>
            <w:tcW w:w="3499"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76" w:lineRule="auto"/>
              <w:rPr>
                <w:rFonts w:cs="Arial"/>
                <w:b/>
              </w:rPr>
            </w:pPr>
            <w:r w:rsidRPr="00FE6319">
              <w:rPr>
                <w:rFonts w:cs="Arial"/>
                <w:b/>
              </w:rPr>
              <w:t>Description</w:t>
            </w:r>
          </w:p>
        </w:tc>
      </w:tr>
      <w:tr w:rsidR="006C2426" w:rsidRPr="00FE6319" w:rsidTr="001A1830">
        <w:trPr>
          <w:trHeight w:val="314"/>
          <w:jc w:val="center"/>
        </w:trPr>
        <w:tc>
          <w:tcPr>
            <w:tcW w:w="3235" w:type="dxa"/>
            <w:vMerge w:val="restart"/>
            <w:tcBorders>
              <w:top w:val="single" w:sz="4" w:space="0" w:color="auto"/>
              <w:left w:val="single" w:sz="4" w:space="0" w:color="auto"/>
              <w:right w:val="single" w:sz="4" w:space="0" w:color="auto"/>
            </w:tcBorders>
          </w:tcPr>
          <w:p w:rsidR="006C2426" w:rsidRPr="00FE6319" w:rsidRDefault="000D3FD3">
            <w:pPr>
              <w:spacing w:line="276" w:lineRule="auto"/>
              <w:rPr>
                <w:rFonts w:cs="Arial"/>
              </w:rPr>
            </w:pPr>
          </w:p>
          <w:p w:rsidR="006C2426" w:rsidRPr="00FE6319" w:rsidRDefault="000D3FD3">
            <w:pPr>
              <w:spacing w:line="256" w:lineRule="auto"/>
              <w:rPr>
                <w:rFonts w:cs="Arial"/>
              </w:rPr>
            </w:pPr>
          </w:p>
          <w:p w:rsidR="006C2426" w:rsidRPr="00FE6319" w:rsidRDefault="000D3FD3">
            <w:pPr>
              <w:spacing w:line="276" w:lineRule="auto"/>
              <w:rPr>
                <w:rFonts w:cs="Arial"/>
              </w:rPr>
            </w:pPr>
            <w:r w:rsidRPr="00FE6319">
              <w:rPr>
                <w:rFonts w:cs="Arial"/>
              </w:rPr>
              <w:t>EngExhMdeHrEnbl_D_Rq</w:t>
            </w: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Null</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0x0</w:t>
            </w:r>
          </w:p>
        </w:tc>
        <w:tc>
          <w:tcPr>
            <w:tcW w:w="3499" w:type="dxa"/>
            <w:tcBorders>
              <w:top w:val="single" w:sz="4" w:space="0" w:color="auto"/>
              <w:left w:val="single" w:sz="4" w:space="0" w:color="auto"/>
              <w:bottom w:val="single" w:sz="4" w:space="0" w:color="auto"/>
              <w:right w:val="single" w:sz="4" w:space="0" w:color="auto"/>
            </w:tcBorders>
            <w:vAlign w:val="center"/>
          </w:tcPr>
          <w:p w:rsidR="006C2426" w:rsidRPr="00FE6319" w:rsidRDefault="000D3FD3">
            <w:pPr>
              <w:autoSpaceDE w:val="0"/>
              <w:autoSpaceDN w:val="0"/>
              <w:adjustRightInd w:val="0"/>
              <w:spacing w:line="276" w:lineRule="auto"/>
              <w:rPr>
                <w:rFonts w:cs="Arial"/>
              </w:rPr>
            </w:pPr>
          </w:p>
        </w:tc>
      </w:tr>
      <w:tr w:rsidR="006C2426" w:rsidRPr="00FE6319" w:rsidTr="001A1830">
        <w:trPr>
          <w:trHeight w:val="314"/>
          <w:jc w:val="center"/>
        </w:trPr>
        <w:tc>
          <w:tcPr>
            <w:tcW w:w="3235" w:type="dxa"/>
            <w:vMerge/>
            <w:tcBorders>
              <w:left w:val="single" w:sz="4" w:space="0" w:color="auto"/>
              <w:right w:val="single" w:sz="4" w:space="0" w:color="auto"/>
            </w:tcBorders>
            <w:vAlign w:val="center"/>
            <w:hideMark/>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0x1</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r w:rsidR="006C2426" w:rsidRPr="00FE6319" w:rsidTr="001A1830">
        <w:trPr>
          <w:trHeight w:val="314"/>
          <w:jc w:val="center"/>
        </w:trPr>
        <w:tc>
          <w:tcPr>
            <w:tcW w:w="3235" w:type="dxa"/>
            <w:vMerge/>
            <w:tcBorders>
              <w:left w:val="single" w:sz="4" w:space="0" w:color="auto"/>
              <w:right w:val="single" w:sz="4" w:space="0" w:color="auto"/>
            </w:tcBorders>
            <w:vAlign w:val="center"/>
            <w:hideMark/>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6C2426" w:rsidRPr="00FE6319" w:rsidRDefault="000D3FD3">
            <w:pPr>
              <w:spacing w:line="254" w:lineRule="auto"/>
              <w:rPr>
                <w:rFonts w:cs="Arial"/>
              </w:rPr>
            </w:pPr>
            <w:r w:rsidRPr="00FE6319">
              <w:rPr>
                <w:rFonts w:cs="Arial"/>
              </w:rPr>
              <w:t>0x2</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r w:rsidR="006C2426" w:rsidRPr="00FE6319" w:rsidTr="001A1830">
        <w:trPr>
          <w:trHeight w:val="314"/>
          <w:jc w:val="center"/>
        </w:trPr>
        <w:tc>
          <w:tcPr>
            <w:tcW w:w="3235" w:type="dxa"/>
            <w:vMerge/>
            <w:tcBorders>
              <w:left w:val="single" w:sz="4" w:space="0" w:color="auto"/>
              <w:bottom w:val="single" w:sz="4" w:space="0" w:color="auto"/>
              <w:right w:val="single" w:sz="4" w:space="0" w:color="auto"/>
            </w:tcBorders>
            <w:vAlign w:val="center"/>
          </w:tcPr>
          <w:p w:rsidR="006C2426" w:rsidRPr="00FE6319" w:rsidRDefault="000D3FD3">
            <w:pPr>
              <w:spacing w:line="256" w:lineRule="auto"/>
              <w:rPr>
                <w:rFonts w:cs="Arial"/>
              </w:rPr>
            </w:pPr>
          </w:p>
        </w:tc>
        <w:tc>
          <w:tcPr>
            <w:tcW w:w="1890"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54" w:lineRule="auto"/>
              <w:rPr>
                <w:rFonts w:cs="Arial"/>
              </w:rPr>
            </w:pPr>
            <w:r w:rsidRPr="00FE6319">
              <w:rPr>
                <w:rFonts w:cs="Arial"/>
              </w:rPr>
              <w:t>Menu Not Configured</w:t>
            </w:r>
          </w:p>
        </w:tc>
        <w:tc>
          <w:tcPr>
            <w:tcW w:w="990"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54" w:lineRule="auto"/>
              <w:rPr>
                <w:rFonts w:cs="Arial"/>
              </w:rPr>
            </w:pPr>
            <w:r w:rsidRPr="00FE6319">
              <w:rPr>
                <w:rFonts w:cs="Arial"/>
              </w:rPr>
              <w:t>0x3</w:t>
            </w:r>
          </w:p>
        </w:tc>
        <w:tc>
          <w:tcPr>
            <w:tcW w:w="3499" w:type="dxa"/>
            <w:tcBorders>
              <w:top w:val="single" w:sz="4" w:space="0" w:color="auto"/>
              <w:left w:val="single" w:sz="4" w:space="0" w:color="auto"/>
              <w:bottom w:val="single" w:sz="4" w:space="0" w:color="auto"/>
              <w:right w:val="single" w:sz="4" w:space="0" w:color="auto"/>
            </w:tcBorders>
          </w:tcPr>
          <w:p w:rsidR="006C2426" w:rsidRPr="00FE6319" w:rsidRDefault="000D3FD3">
            <w:pPr>
              <w:spacing w:line="276" w:lineRule="auto"/>
              <w:rPr>
                <w:rFonts w:cs="Arial"/>
              </w:rPr>
            </w:pPr>
          </w:p>
        </w:tc>
      </w:tr>
    </w:tbl>
    <w:p w:rsidR="006C2426" w:rsidRPr="00FE6319" w:rsidRDefault="000D3FD3" w:rsidP="006C2426">
      <w:pPr>
        <w:rPr>
          <w:rFonts w:cs="Arial"/>
        </w:rPr>
      </w:pPr>
    </w:p>
    <w:p w:rsidR="00500605" w:rsidRPr="00FE6319" w:rsidRDefault="000D3FD3" w:rsidP="00500605">
      <w:pPr>
        <w:rPr>
          <w:rFonts w:cs="Arial"/>
        </w:rPr>
      </w:pPr>
    </w:p>
    <w:p w:rsidR="00406F39" w:rsidRDefault="000D3FD3" w:rsidP="0046553F">
      <w:pPr>
        <w:pStyle w:val="Heading4"/>
      </w:pPr>
      <w:r w:rsidRPr="00B9479B">
        <w:t>MD-REQ-365620/A-EngExhMdeHrEnbl_D_Stat</w:t>
      </w:r>
    </w:p>
    <w:p w:rsidR="006D00CC" w:rsidRPr="00A201DC" w:rsidRDefault="000D3FD3" w:rsidP="006D00CC">
      <w:pPr>
        <w:rPr>
          <w:rFonts w:cs="Arial"/>
        </w:rPr>
      </w:pPr>
      <w:r w:rsidRPr="00A201DC">
        <w:rPr>
          <w:rFonts w:cs="Arial"/>
        </w:rPr>
        <w:t>Message Type: Status</w:t>
      </w:r>
    </w:p>
    <w:p w:rsidR="006D00CC" w:rsidRPr="00A201DC" w:rsidRDefault="000D3FD3" w:rsidP="006D00CC">
      <w:pPr>
        <w:rPr>
          <w:rFonts w:cs="Arial"/>
        </w:rPr>
      </w:pPr>
    </w:p>
    <w:p w:rsidR="006D00CC" w:rsidRPr="00A201DC" w:rsidRDefault="000D3FD3" w:rsidP="006D00CC">
      <w:pPr>
        <w:widowControl w:val="0"/>
        <w:adjustRightInd w:val="0"/>
        <w:rPr>
          <w:rFonts w:cs="Arial"/>
        </w:rPr>
      </w:pPr>
      <w:r w:rsidRPr="00A201DC">
        <w:rPr>
          <w:rFonts w:cs="Arial"/>
        </w:rPr>
        <w:t>Status signal from the Quie</w:t>
      </w:r>
      <w:r w:rsidRPr="00A201DC">
        <w:rPr>
          <w:rFonts w:cs="Arial"/>
        </w:rPr>
        <w:t>t Time Server with the status of the Quiet Time setting</w:t>
      </w:r>
    </w:p>
    <w:p w:rsidR="006D00CC" w:rsidRPr="00A201DC" w:rsidRDefault="000D3FD3" w:rsidP="006D00CC">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620"/>
        <w:gridCol w:w="1080"/>
        <w:gridCol w:w="4770"/>
      </w:tblGrid>
      <w:tr w:rsidR="006D00CC" w:rsidRPr="00A201DC" w:rsidTr="00A201DC">
        <w:trPr>
          <w:jc w:val="center"/>
        </w:trPr>
        <w:tc>
          <w:tcPr>
            <w:tcW w:w="2965"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76" w:lineRule="auto"/>
              <w:rPr>
                <w:rFonts w:cs="Arial"/>
                <w:b/>
              </w:rPr>
            </w:pPr>
            <w:r w:rsidRPr="00A201DC">
              <w:rPr>
                <w:rFonts w:cs="Arial"/>
                <w:b/>
              </w:rPr>
              <w:t>Description</w:t>
            </w:r>
          </w:p>
        </w:tc>
      </w:tr>
      <w:tr w:rsidR="006D00CC" w:rsidRPr="00A201DC" w:rsidTr="00A201DC">
        <w:trPr>
          <w:jc w:val="center"/>
        </w:trPr>
        <w:tc>
          <w:tcPr>
            <w:tcW w:w="2965" w:type="dxa"/>
            <w:vMerge w:val="restart"/>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p w:rsidR="00A201DC" w:rsidRPr="00A201DC" w:rsidRDefault="000D3FD3" w:rsidP="00A201DC">
            <w:pPr>
              <w:rPr>
                <w:rFonts w:cs="Arial"/>
              </w:rPr>
            </w:pPr>
            <w:r w:rsidRPr="00A201DC">
              <w:rPr>
                <w:rFonts w:cs="Arial"/>
              </w:rPr>
              <w:t xml:space="preserve">EngExhMdeHrEnbl_D_Stat </w:t>
            </w:r>
          </w:p>
          <w:p w:rsidR="006D00CC" w:rsidRPr="00A201DC" w:rsidRDefault="000D3FD3">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autoSpaceDE w:val="0"/>
              <w:autoSpaceDN w:val="0"/>
              <w:adjustRightInd w:val="0"/>
              <w:spacing w:line="276" w:lineRule="auto"/>
              <w:rPr>
                <w:rFonts w:cs="Arial"/>
              </w:rPr>
            </w:pPr>
            <w:r w:rsidRPr="00A201DC">
              <w:rPr>
                <w:rFonts w:cs="Arial"/>
              </w:rPr>
              <w:t xml:space="preserve">HMI setting treated as unknown (ex HMI greyed out, setting not shown as selected…) </w:t>
            </w:r>
          </w:p>
        </w:tc>
      </w:tr>
      <w:tr w:rsidR="006D00CC" w:rsidRPr="00A201DC" w:rsidTr="00A201DC">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tc>
      </w:tr>
      <w:tr w:rsidR="006D00CC" w:rsidRPr="00A201DC" w:rsidTr="00A201DC">
        <w:trPr>
          <w:trHeight w:val="314"/>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rsidR="006D00CC" w:rsidRPr="00A201DC" w:rsidRDefault="000D3FD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6D00CC" w:rsidRPr="00A201DC" w:rsidRDefault="000D3FD3">
            <w:pPr>
              <w:spacing w:line="254" w:lineRule="auto"/>
              <w:rPr>
                <w:rFonts w:cs="Arial"/>
              </w:rPr>
            </w:pPr>
            <w:r w:rsidRPr="00A201DC">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6D00CC" w:rsidRPr="00A201DC" w:rsidRDefault="000D3FD3">
            <w:pPr>
              <w:spacing w:line="276" w:lineRule="auto"/>
              <w:rPr>
                <w:rFonts w:cs="Arial"/>
              </w:rPr>
            </w:pPr>
          </w:p>
        </w:tc>
      </w:tr>
    </w:tbl>
    <w:p w:rsidR="006D00CC" w:rsidRPr="00A201DC" w:rsidRDefault="000D3FD3" w:rsidP="006D00CC">
      <w:pPr>
        <w:rPr>
          <w:rFonts w:cs="Arial"/>
        </w:rPr>
      </w:pPr>
    </w:p>
    <w:p w:rsidR="00500605" w:rsidRPr="00A201DC" w:rsidRDefault="000D3FD3" w:rsidP="00500605">
      <w:pPr>
        <w:rPr>
          <w:rFonts w:cs="Arial"/>
        </w:rPr>
      </w:pPr>
    </w:p>
    <w:p w:rsidR="00406F39" w:rsidRDefault="000D3FD3" w:rsidP="0046553F">
      <w:pPr>
        <w:pStyle w:val="Heading4"/>
      </w:pPr>
      <w:r w:rsidRPr="00B9479B">
        <w:t>MD-REQ-365623/A-EngExhMdeHrStrt_D_Rq</w:t>
      </w:r>
    </w:p>
    <w:p w:rsidR="00042A22" w:rsidRPr="002845E0" w:rsidRDefault="000D3FD3" w:rsidP="00042A22">
      <w:pPr>
        <w:rPr>
          <w:rFonts w:cs="Arial"/>
        </w:rPr>
      </w:pPr>
      <w:r w:rsidRPr="002845E0">
        <w:rPr>
          <w:rFonts w:cs="Arial"/>
        </w:rPr>
        <w:t>Message Type: Request</w:t>
      </w:r>
    </w:p>
    <w:p w:rsidR="00042A22" w:rsidRPr="002845E0" w:rsidRDefault="000D3FD3" w:rsidP="00042A22">
      <w:pPr>
        <w:rPr>
          <w:rFonts w:cs="Arial"/>
        </w:rPr>
      </w:pPr>
    </w:p>
    <w:p w:rsidR="00042A22" w:rsidRPr="002845E0" w:rsidRDefault="000D3FD3" w:rsidP="00042A22">
      <w:pPr>
        <w:widowControl w:val="0"/>
        <w:adjustRightInd w:val="0"/>
        <w:rPr>
          <w:rFonts w:cs="Arial"/>
        </w:rPr>
      </w:pPr>
      <w:r w:rsidRPr="002845E0">
        <w:rPr>
          <w:rFonts w:cs="Arial"/>
        </w:rPr>
        <w:t>Request signal from Quiet Time Client to the Quite Time Server to request the Quiet Time start hour</w:t>
      </w:r>
    </w:p>
    <w:p w:rsidR="00042A22" w:rsidRPr="002845E0" w:rsidRDefault="000D3FD3" w:rsidP="00042A2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042A22" w:rsidRPr="002845E0" w:rsidTr="00042A22">
        <w:trPr>
          <w:jc w:val="center"/>
        </w:trPr>
        <w:tc>
          <w:tcPr>
            <w:tcW w:w="3235"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76" w:lineRule="auto"/>
              <w:rPr>
                <w:rFonts w:cs="Arial"/>
                <w:b/>
              </w:rPr>
            </w:pPr>
            <w:r w:rsidRPr="002845E0">
              <w:rPr>
                <w:rFonts w:cs="Arial"/>
                <w:b/>
              </w:rPr>
              <w:t>Description</w:t>
            </w:r>
          </w:p>
        </w:tc>
      </w:tr>
      <w:tr w:rsidR="00042A22" w:rsidRPr="002845E0" w:rsidTr="00FB5F96">
        <w:trPr>
          <w:trHeight w:val="314"/>
          <w:jc w:val="center"/>
        </w:trPr>
        <w:tc>
          <w:tcPr>
            <w:tcW w:w="3235" w:type="dxa"/>
            <w:vMerge w:val="restart"/>
            <w:tcBorders>
              <w:top w:val="single" w:sz="4" w:space="0" w:color="auto"/>
              <w:left w:val="single" w:sz="4" w:space="0" w:color="auto"/>
              <w:right w:val="single" w:sz="4" w:space="0" w:color="auto"/>
            </w:tcBorders>
          </w:tcPr>
          <w:p w:rsidR="00042A22" w:rsidRPr="002845E0" w:rsidRDefault="000D3FD3">
            <w:pPr>
              <w:spacing w:line="276" w:lineRule="auto"/>
              <w:rPr>
                <w:rFonts w:cs="Arial"/>
              </w:rPr>
            </w:pPr>
          </w:p>
          <w:p w:rsidR="00042A22" w:rsidRPr="002845E0" w:rsidRDefault="000D3FD3">
            <w:pPr>
              <w:spacing w:line="254" w:lineRule="auto"/>
              <w:rPr>
                <w:rFonts w:cs="Arial"/>
              </w:rPr>
            </w:pPr>
          </w:p>
          <w:p w:rsidR="00042A22" w:rsidRPr="002845E0" w:rsidRDefault="000D3FD3">
            <w:pPr>
              <w:spacing w:line="254" w:lineRule="auto"/>
              <w:rPr>
                <w:rFonts w:cs="Arial"/>
              </w:rPr>
            </w:pPr>
          </w:p>
          <w:p w:rsidR="00042A22" w:rsidRPr="002845E0" w:rsidRDefault="000D3FD3">
            <w:pPr>
              <w:spacing w:line="254" w:lineRule="auto"/>
              <w:rPr>
                <w:rFonts w:cs="Arial"/>
              </w:rPr>
            </w:pPr>
          </w:p>
          <w:p w:rsidR="00D555CA" w:rsidRPr="002845E0" w:rsidRDefault="000D3FD3">
            <w:pPr>
              <w:spacing w:line="254" w:lineRule="auto"/>
              <w:rPr>
                <w:rFonts w:cs="Arial"/>
              </w:rPr>
            </w:pPr>
          </w:p>
          <w:p w:rsidR="00E875F4" w:rsidRPr="002845E0" w:rsidRDefault="000D3FD3" w:rsidP="00E875F4">
            <w:pPr>
              <w:rPr>
                <w:rFonts w:cs="Arial"/>
              </w:rPr>
            </w:pPr>
            <w:r w:rsidRPr="002845E0">
              <w:rPr>
                <w:rFonts w:cs="Arial"/>
              </w:rPr>
              <w:t>EngExhMdeHrStrt_D_Rq</w:t>
            </w:r>
          </w:p>
          <w:p w:rsidR="00042A22" w:rsidRPr="002845E0"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042A22" w:rsidRPr="002845E0" w:rsidRDefault="000D3FD3">
            <w:pPr>
              <w:autoSpaceDE w:val="0"/>
              <w:autoSpaceDN w:val="0"/>
              <w:adjustRightInd w:val="0"/>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rPr>
            </w:pPr>
            <w:r w:rsidRPr="002845E0">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hideMark/>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042A22" w:rsidRPr="002845E0" w:rsidRDefault="000D3FD3">
            <w:pPr>
              <w:spacing w:line="252" w:lineRule="auto"/>
              <w:rPr>
                <w:rFonts w:cs="Arial"/>
                <w:color w:val="FF0000"/>
              </w:rPr>
            </w:pPr>
            <w:r w:rsidRPr="002845E0">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3 (3 am)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21 (9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22 (10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r w:rsidR="00042A22" w:rsidRPr="002845E0" w:rsidTr="00FB5F96">
        <w:trPr>
          <w:trHeight w:val="314"/>
          <w:jc w:val="center"/>
        </w:trPr>
        <w:tc>
          <w:tcPr>
            <w:tcW w:w="3235" w:type="dxa"/>
            <w:vMerge/>
            <w:tcBorders>
              <w:left w:val="single" w:sz="4" w:space="0" w:color="auto"/>
              <w:bottom w:val="single" w:sz="4" w:space="0" w:color="auto"/>
              <w:right w:val="single" w:sz="4" w:space="0" w:color="auto"/>
            </w:tcBorders>
            <w:vAlign w:val="center"/>
          </w:tcPr>
          <w:p w:rsidR="00042A22" w:rsidRPr="002845E0"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Hour 23 (11 pm)</w:t>
            </w:r>
          </w:p>
        </w:tc>
        <w:tc>
          <w:tcPr>
            <w:tcW w:w="1260"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52" w:lineRule="auto"/>
              <w:rPr>
                <w:rFonts w:cs="Arial"/>
              </w:rPr>
            </w:pPr>
            <w:r w:rsidRPr="002845E0">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042A22" w:rsidRPr="002845E0" w:rsidRDefault="000D3FD3">
            <w:pPr>
              <w:spacing w:line="276" w:lineRule="auto"/>
              <w:rPr>
                <w:rFonts w:cs="Arial"/>
              </w:rPr>
            </w:pPr>
          </w:p>
        </w:tc>
      </w:tr>
    </w:tbl>
    <w:p w:rsidR="001E15FB" w:rsidRPr="002845E0" w:rsidRDefault="000D3FD3" w:rsidP="001E15FB">
      <w:pPr>
        <w:rPr>
          <w:rFonts w:cs="Arial"/>
        </w:rPr>
      </w:pPr>
      <w:r w:rsidRPr="002845E0">
        <w:rPr>
          <w:rFonts w:cs="Arial"/>
        </w:rPr>
        <w:t xml:space="preserve">Note:  Whether time is displayed in 12 or 24 mode depends what HMI setting is set for 12/24 hour mode.  </w:t>
      </w:r>
    </w:p>
    <w:p w:rsidR="001E15FB" w:rsidRPr="002845E0" w:rsidRDefault="000D3FD3" w:rsidP="001E15FB">
      <w:pPr>
        <w:rPr>
          <w:rFonts w:eastAsiaTheme="minorHAnsi" w:cs="Arial"/>
        </w:rPr>
      </w:pPr>
      <w:r w:rsidRPr="002845E0">
        <w:rPr>
          <w:rFonts w:cs="Arial"/>
        </w:rPr>
        <w:t>Reference function “</w:t>
      </w:r>
      <w:r w:rsidRPr="002845E0">
        <w:rPr>
          <w:rFonts w:cs="Arial"/>
          <w:bCs/>
          <w:u w:val="single"/>
        </w:rPr>
        <w:t>VS-FUN-REQ-025239-Set 12/24 hour mode setting</w:t>
      </w:r>
      <w:r w:rsidRPr="002845E0">
        <w:rPr>
          <w:rFonts w:cs="Arial"/>
          <w:bCs/>
        </w:rPr>
        <w:t>” in the Vehicle Setting SPSS for details.</w:t>
      </w:r>
    </w:p>
    <w:p w:rsidR="00500605" w:rsidRPr="002845E0" w:rsidRDefault="000D3FD3" w:rsidP="00500605">
      <w:pPr>
        <w:rPr>
          <w:rFonts w:cs="Arial"/>
        </w:rPr>
      </w:pPr>
    </w:p>
    <w:p w:rsidR="00406F39" w:rsidRDefault="000D3FD3" w:rsidP="0046553F">
      <w:pPr>
        <w:pStyle w:val="Heading4"/>
      </w:pPr>
      <w:r w:rsidRPr="00B9479B">
        <w:t>MD-REQ-365626/A-EngExhMdeHrStrt_D_Stat</w:t>
      </w:r>
    </w:p>
    <w:p w:rsidR="005B2379" w:rsidRPr="00D62A8C" w:rsidRDefault="000D3FD3" w:rsidP="005B2379">
      <w:pPr>
        <w:rPr>
          <w:rFonts w:cs="Arial"/>
        </w:rPr>
      </w:pPr>
      <w:r w:rsidRPr="00D62A8C">
        <w:rPr>
          <w:rFonts w:cs="Arial"/>
        </w:rPr>
        <w:t>Message Type: Status</w:t>
      </w:r>
    </w:p>
    <w:p w:rsidR="005B2379" w:rsidRPr="00D62A8C" w:rsidRDefault="000D3FD3" w:rsidP="005B2379">
      <w:pPr>
        <w:rPr>
          <w:rFonts w:cs="Arial"/>
        </w:rPr>
      </w:pPr>
    </w:p>
    <w:p w:rsidR="005B2379" w:rsidRPr="00D62A8C" w:rsidRDefault="000D3FD3" w:rsidP="005B2379">
      <w:pPr>
        <w:widowControl w:val="0"/>
        <w:adjustRightInd w:val="0"/>
        <w:rPr>
          <w:rFonts w:cs="Arial"/>
        </w:rPr>
      </w:pPr>
      <w:r w:rsidRPr="00D62A8C">
        <w:rPr>
          <w:rFonts w:cs="Arial"/>
        </w:rPr>
        <w:t>Status signal from Quiet Time Server with the value the Quiet Time Start Hour is set to</w:t>
      </w:r>
    </w:p>
    <w:p w:rsidR="005B2379" w:rsidRPr="00D62A8C" w:rsidRDefault="000D3FD3" w:rsidP="005B2379">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5B2379" w:rsidRPr="00D62A8C" w:rsidTr="00D62A8C">
        <w:trPr>
          <w:jc w:val="center"/>
        </w:trPr>
        <w:tc>
          <w:tcPr>
            <w:tcW w:w="3235"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76" w:lineRule="auto"/>
              <w:rPr>
                <w:rFonts w:cs="Arial"/>
                <w:b/>
              </w:rPr>
            </w:pPr>
            <w:r w:rsidRPr="00D62A8C">
              <w:rPr>
                <w:rFonts w:cs="Arial"/>
                <w:b/>
              </w:rPr>
              <w:t>Description</w:t>
            </w:r>
          </w:p>
        </w:tc>
      </w:tr>
      <w:tr w:rsidR="005B2379" w:rsidRPr="00D62A8C" w:rsidTr="00D62A8C">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p w:rsidR="005B2379" w:rsidRPr="00D62A8C" w:rsidRDefault="000D3FD3">
            <w:pPr>
              <w:spacing w:line="252" w:lineRule="auto"/>
              <w:rPr>
                <w:rFonts w:cs="Arial"/>
              </w:rPr>
            </w:pPr>
          </w:p>
          <w:p w:rsidR="005B2379" w:rsidRPr="00D62A8C" w:rsidRDefault="000D3FD3">
            <w:pPr>
              <w:spacing w:line="252" w:lineRule="auto"/>
              <w:rPr>
                <w:rFonts w:cs="Arial"/>
              </w:rPr>
            </w:pPr>
          </w:p>
          <w:p w:rsidR="005B2379" w:rsidRPr="00D62A8C" w:rsidRDefault="000D3FD3">
            <w:pPr>
              <w:spacing w:line="252" w:lineRule="auto"/>
              <w:rPr>
                <w:rFonts w:cs="Arial"/>
              </w:rPr>
            </w:pPr>
          </w:p>
          <w:p w:rsidR="00E12070" w:rsidRDefault="000D3FD3">
            <w:pPr>
              <w:spacing w:line="252" w:lineRule="auto"/>
              <w:rPr>
                <w:rFonts w:cs="Arial"/>
              </w:rPr>
            </w:pPr>
          </w:p>
          <w:p w:rsidR="00183D06" w:rsidRPr="0070467A" w:rsidRDefault="000D3FD3" w:rsidP="00183D06">
            <w:pPr>
              <w:rPr>
                <w:rFonts w:cs="Arial"/>
              </w:rPr>
            </w:pPr>
            <w:r w:rsidRPr="0070467A">
              <w:rPr>
                <w:rFonts w:cs="Arial"/>
              </w:rPr>
              <w:t>EngExhMdeHrStrt_D_Stat</w:t>
            </w:r>
          </w:p>
          <w:p w:rsidR="005B2379" w:rsidRPr="00D62A8C"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5B2379" w:rsidRPr="00D62A8C" w:rsidRDefault="000D3FD3">
            <w:pPr>
              <w:autoSpaceDE w:val="0"/>
              <w:autoSpaceDN w:val="0"/>
              <w:adjustRightInd w:val="0"/>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color w:val="FF0000"/>
              </w:rPr>
            </w:pPr>
            <w:r w:rsidRPr="00D62A8C">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r w:rsidR="005B2379" w:rsidRPr="00D62A8C" w:rsidTr="00D62A8C">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5B2379" w:rsidRPr="00D62A8C"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5B2379" w:rsidRPr="00D62A8C" w:rsidRDefault="000D3FD3">
            <w:pPr>
              <w:spacing w:line="252" w:lineRule="auto"/>
              <w:rPr>
                <w:rFonts w:cs="Arial"/>
              </w:rPr>
            </w:pPr>
            <w:r w:rsidRPr="00D62A8C">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5B2379" w:rsidRPr="00D62A8C" w:rsidRDefault="000D3FD3">
            <w:pPr>
              <w:spacing w:line="276" w:lineRule="auto"/>
              <w:rPr>
                <w:rFonts w:cs="Arial"/>
              </w:rPr>
            </w:pPr>
          </w:p>
        </w:tc>
      </w:tr>
    </w:tbl>
    <w:p w:rsidR="00D62A8C" w:rsidRPr="00D62A8C" w:rsidRDefault="000D3FD3" w:rsidP="00D62A8C">
      <w:pPr>
        <w:rPr>
          <w:rFonts w:cs="Arial"/>
        </w:rPr>
      </w:pPr>
      <w:r w:rsidRPr="00D62A8C">
        <w:rPr>
          <w:rFonts w:cs="Arial"/>
        </w:rPr>
        <w:t xml:space="preserve">Note:  Whether time is displayed in 12 or 24 mode depends what HMI setting is set for 12/24 hour mode.  </w:t>
      </w:r>
    </w:p>
    <w:p w:rsidR="00D62A8C" w:rsidRPr="00D62A8C" w:rsidRDefault="000D3FD3" w:rsidP="00D62A8C">
      <w:pPr>
        <w:rPr>
          <w:rFonts w:eastAsiaTheme="minorHAnsi" w:cs="Arial"/>
        </w:rPr>
      </w:pPr>
      <w:r w:rsidRPr="00D62A8C">
        <w:rPr>
          <w:rFonts w:cs="Arial"/>
        </w:rPr>
        <w:t>Reference function “</w:t>
      </w:r>
      <w:r w:rsidRPr="00D62A8C">
        <w:rPr>
          <w:rFonts w:cs="Arial"/>
          <w:bCs/>
          <w:u w:val="single"/>
        </w:rPr>
        <w:t>VS-FUN-REQ-025239-Set 12/24 hour mode setting</w:t>
      </w:r>
      <w:r w:rsidRPr="00D62A8C">
        <w:rPr>
          <w:rFonts w:cs="Arial"/>
          <w:bCs/>
        </w:rPr>
        <w:t>” in the Vehicle Setting SPSS for details.</w:t>
      </w:r>
    </w:p>
    <w:p w:rsidR="00500605" w:rsidRPr="00D62A8C" w:rsidRDefault="000D3FD3" w:rsidP="00500605">
      <w:pPr>
        <w:rPr>
          <w:rFonts w:cs="Arial"/>
        </w:rPr>
      </w:pPr>
    </w:p>
    <w:p w:rsidR="00406F39" w:rsidRDefault="000D3FD3" w:rsidP="0046553F">
      <w:pPr>
        <w:pStyle w:val="Heading4"/>
      </w:pPr>
      <w:r w:rsidRPr="00B9479B">
        <w:t>MD-REQ-365627/A-EngExhMdeHrEnd_D_Rq</w:t>
      </w:r>
    </w:p>
    <w:p w:rsidR="00EB1AE3" w:rsidRPr="00583538" w:rsidRDefault="000D3FD3" w:rsidP="00EB1AE3">
      <w:pPr>
        <w:rPr>
          <w:rFonts w:cs="Arial"/>
        </w:rPr>
      </w:pPr>
      <w:r w:rsidRPr="00583538">
        <w:rPr>
          <w:rFonts w:cs="Arial"/>
        </w:rPr>
        <w:t>Message Type: Request</w:t>
      </w:r>
    </w:p>
    <w:p w:rsidR="00EB1AE3" w:rsidRPr="00583538" w:rsidRDefault="000D3FD3" w:rsidP="00EB1AE3">
      <w:pPr>
        <w:rPr>
          <w:rFonts w:cs="Arial"/>
        </w:rPr>
      </w:pPr>
    </w:p>
    <w:p w:rsidR="00EB1AE3" w:rsidRPr="00583538" w:rsidRDefault="000D3FD3" w:rsidP="00EB1AE3">
      <w:pPr>
        <w:widowControl w:val="0"/>
        <w:adjustRightInd w:val="0"/>
        <w:rPr>
          <w:rFonts w:cs="Arial"/>
        </w:rPr>
      </w:pPr>
      <w:r w:rsidRPr="00583538">
        <w:rPr>
          <w:rFonts w:cs="Arial"/>
        </w:rPr>
        <w:t>Request signal from Quiet Time Client to the Quite Time Server to request the Quiet Time end hour</w:t>
      </w:r>
    </w:p>
    <w:p w:rsidR="00EB1AE3" w:rsidRPr="00583538" w:rsidRDefault="000D3FD3" w:rsidP="00EB1A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EB1AE3" w:rsidRPr="00583538" w:rsidTr="00C13AF9">
        <w:trPr>
          <w:jc w:val="center"/>
        </w:trPr>
        <w:tc>
          <w:tcPr>
            <w:tcW w:w="3235"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76" w:lineRule="auto"/>
              <w:rPr>
                <w:rFonts w:cs="Arial"/>
                <w:b/>
              </w:rPr>
            </w:pPr>
            <w:r w:rsidRPr="00583538">
              <w:rPr>
                <w:rFonts w:cs="Arial"/>
                <w:b/>
              </w:rPr>
              <w:t>Description</w:t>
            </w:r>
          </w:p>
        </w:tc>
      </w:tr>
      <w:tr w:rsidR="00EB1AE3" w:rsidRPr="00583538" w:rsidTr="00C13AF9">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p w:rsidR="00EB1AE3" w:rsidRPr="00583538" w:rsidRDefault="000D3FD3">
            <w:pPr>
              <w:spacing w:line="252" w:lineRule="auto"/>
              <w:rPr>
                <w:rFonts w:cs="Arial"/>
              </w:rPr>
            </w:pPr>
          </w:p>
          <w:p w:rsidR="00EB1AE3" w:rsidRPr="00583538" w:rsidRDefault="000D3FD3">
            <w:pPr>
              <w:spacing w:line="252" w:lineRule="auto"/>
              <w:rPr>
                <w:rFonts w:cs="Arial"/>
              </w:rPr>
            </w:pPr>
          </w:p>
          <w:p w:rsidR="00EB1AE3" w:rsidRPr="00583538" w:rsidRDefault="000D3FD3">
            <w:pPr>
              <w:spacing w:line="252" w:lineRule="auto"/>
              <w:rPr>
                <w:rFonts w:cs="Arial"/>
              </w:rPr>
            </w:pPr>
          </w:p>
          <w:p w:rsidR="00846ED7" w:rsidRPr="00583538" w:rsidRDefault="000D3FD3">
            <w:pPr>
              <w:spacing w:line="252" w:lineRule="auto"/>
              <w:rPr>
                <w:rFonts w:cs="Arial"/>
              </w:rPr>
            </w:pPr>
          </w:p>
          <w:p w:rsidR="00583538" w:rsidRPr="00583538" w:rsidRDefault="000D3FD3" w:rsidP="00583538">
            <w:pPr>
              <w:rPr>
                <w:rFonts w:cs="Arial"/>
              </w:rPr>
            </w:pPr>
            <w:r w:rsidRPr="00583538">
              <w:rPr>
                <w:rFonts w:cs="Arial"/>
              </w:rPr>
              <w:t>EngExhMdeHrEnd_D_Rq</w:t>
            </w:r>
          </w:p>
          <w:p w:rsidR="00EB1AE3" w:rsidRPr="00583538"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EB1AE3" w:rsidRPr="00583538" w:rsidRDefault="000D3FD3">
            <w:pPr>
              <w:autoSpaceDE w:val="0"/>
              <w:autoSpaceDN w:val="0"/>
              <w:adjustRightInd w:val="0"/>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 (2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color w:val="FF0000"/>
              </w:rPr>
            </w:pPr>
            <w:r w:rsidRPr="00583538">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r w:rsidR="00EB1AE3" w:rsidRPr="00583538" w:rsidTr="00C13AF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EB1AE3" w:rsidRPr="00583538"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EB1AE3" w:rsidRPr="00583538" w:rsidRDefault="000D3FD3">
            <w:pPr>
              <w:spacing w:line="252" w:lineRule="auto"/>
              <w:rPr>
                <w:rFonts w:cs="Arial"/>
              </w:rPr>
            </w:pPr>
            <w:r w:rsidRPr="00583538">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EB1AE3" w:rsidRPr="00583538" w:rsidRDefault="000D3FD3">
            <w:pPr>
              <w:spacing w:line="276" w:lineRule="auto"/>
              <w:rPr>
                <w:rFonts w:cs="Arial"/>
              </w:rPr>
            </w:pPr>
          </w:p>
        </w:tc>
      </w:tr>
    </w:tbl>
    <w:p w:rsidR="00C13AF9" w:rsidRPr="00583538" w:rsidRDefault="000D3FD3" w:rsidP="00C13AF9">
      <w:pPr>
        <w:rPr>
          <w:rFonts w:cs="Arial"/>
        </w:rPr>
      </w:pPr>
      <w:r w:rsidRPr="00583538">
        <w:rPr>
          <w:rFonts w:cs="Arial"/>
        </w:rPr>
        <w:t xml:space="preserve">Note:  Whether time is displayed in 12 or 24 mode depends what HMI setting is set for 12/24 hour mode.  </w:t>
      </w:r>
    </w:p>
    <w:p w:rsidR="00C13AF9" w:rsidRPr="00583538" w:rsidRDefault="000D3FD3" w:rsidP="00C13AF9">
      <w:pPr>
        <w:rPr>
          <w:rFonts w:eastAsiaTheme="minorHAnsi" w:cs="Arial"/>
        </w:rPr>
      </w:pPr>
      <w:r w:rsidRPr="00583538">
        <w:rPr>
          <w:rFonts w:cs="Arial"/>
        </w:rPr>
        <w:t>Reference function “</w:t>
      </w:r>
      <w:r w:rsidRPr="00583538">
        <w:rPr>
          <w:rFonts w:cs="Arial"/>
          <w:bCs/>
          <w:u w:val="single"/>
        </w:rPr>
        <w:t>VS-FUN-REQ-025239-Set 12/24 hour mode setting</w:t>
      </w:r>
      <w:r w:rsidRPr="00583538">
        <w:rPr>
          <w:rFonts w:cs="Arial"/>
          <w:bCs/>
        </w:rPr>
        <w:t>” in the Vehicle Setting SPSS for details.</w:t>
      </w:r>
    </w:p>
    <w:p w:rsidR="00EB1AE3" w:rsidRPr="00583538" w:rsidRDefault="000D3FD3" w:rsidP="00EB1AE3">
      <w:pPr>
        <w:rPr>
          <w:rFonts w:cs="Arial"/>
        </w:rPr>
      </w:pPr>
    </w:p>
    <w:p w:rsidR="00500605" w:rsidRPr="00583538" w:rsidRDefault="000D3FD3" w:rsidP="00500605">
      <w:pPr>
        <w:rPr>
          <w:rFonts w:cs="Arial"/>
        </w:rPr>
      </w:pPr>
    </w:p>
    <w:p w:rsidR="00406F39" w:rsidRDefault="000D3FD3" w:rsidP="0046553F">
      <w:pPr>
        <w:pStyle w:val="Heading4"/>
      </w:pPr>
      <w:r w:rsidRPr="00B9479B">
        <w:t>MD-REQ-365628/A-EngExhMdeHrEnd_D_Stat</w:t>
      </w:r>
    </w:p>
    <w:p w:rsidR="00170A34" w:rsidRPr="0066507B" w:rsidRDefault="000D3FD3" w:rsidP="00170A34">
      <w:pPr>
        <w:rPr>
          <w:rFonts w:cs="Arial"/>
        </w:rPr>
      </w:pPr>
      <w:r w:rsidRPr="0066507B">
        <w:rPr>
          <w:rFonts w:cs="Arial"/>
        </w:rPr>
        <w:t>Message Type: Status</w:t>
      </w:r>
    </w:p>
    <w:p w:rsidR="00170A34" w:rsidRPr="0066507B" w:rsidRDefault="000D3FD3" w:rsidP="00170A34">
      <w:pPr>
        <w:rPr>
          <w:rFonts w:cs="Arial"/>
        </w:rPr>
      </w:pPr>
    </w:p>
    <w:p w:rsidR="00170A34" w:rsidRPr="0066507B" w:rsidRDefault="000D3FD3" w:rsidP="00170A34">
      <w:pPr>
        <w:widowControl w:val="0"/>
        <w:adjustRightInd w:val="0"/>
        <w:rPr>
          <w:rFonts w:cs="Arial"/>
        </w:rPr>
      </w:pPr>
      <w:r w:rsidRPr="0066507B">
        <w:rPr>
          <w:rFonts w:cs="Arial"/>
        </w:rPr>
        <w:t>Status signal from Quiet Time Server with the value the Quiet Time End Hour is set to</w:t>
      </w:r>
    </w:p>
    <w:p w:rsidR="00170A34" w:rsidRPr="0066507B" w:rsidRDefault="000D3FD3" w:rsidP="00170A34">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250"/>
        <w:gridCol w:w="1260"/>
        <w:gridCol w:w="2869"/>
      </w:tblGrid>
      <w:tr w:rsidR="00170A34" w:rsidRPr="0066507B" w:rsidTr="005B11DD">
        <w:trPr>
          <w:jc w:val="center"/>
        </w:trPr>
        <w:tc>
          <w:tcPr>
            <w:tcW w:w="3235"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Logical Signal Name</w:t>
            </w: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Value</w:t>
            </w:r>
          </w:p>
        </w:tc>
        <w:tc>
          <w:tcPr>
            <w:tcW w:w="2869"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76" w:lineRule="auto"/>
              <w:rPr>
                <w:rFonts w:cs="Arial"/>
                <w:b/>
              </w:rPr>
            </w:pPr>
            <w:r w:rsidRPr="0066507B">
              <w:rPr>
                <w:rFonts w:cs="Arial"/>
                <w:b/>
              </w:rPr>
              <w:t>Description</w:t>
            </w:r>
          </w:p>
        </w:tc>
      </w:tr>
      <w:tr w:rsidR="00170A34" w:rsidRPr="0066507B" w:rsidTr="005B11DD">
        <w:trPr>
          <w:trHeight w:val="314"/>
          <w:jc w:val="center"/>
        </w:trPr>
        <w:tc>
          <w:tcPr>
            <w:tcW w:w="3235" w:type="dxa"/>
            <w:vMerge w:val="restart"/>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p w:rsidR="00170A34" w:rsidRPr="0066507B" w:rsidRDefault="000D3FD3">
            <w:pPr>
              <w:spacing w:line="252" w:lineRule="auto"/>
              <w:rPr>
                <w:rFonts w:cs="Arial"/>
              </w:rPr>
            </w:pPr>
          </w:p>
          <w:p w:rsidR="00170A34" w:rsidRPr="0066507B" w:rsidRDefault="000D3FD3">
            <w:pPr>
              <w:spacing w:line="252" w:lineRule="auto"/>
              <w:rPr>
                <w:rFonts w:cs="Arial"/>
              </w:rPr>
            </w:pPr>
          </w:p>
          <w:p w:rsidR="00170A34" w:rsidRPr="0066507B" w:rsidRDefault="000D3FD3">
            <w:pPr>
              <w:spacing w:line="252" w:lineRule="auto"/>
              <w:rPr>
                <w:rFonts w:cs="Arial"/>
              </w:rPr>
            </w:pPr>
          </w:p>
          <w:p w:rsidR="005B11DD" w:rsidRPr="0066507B" w:rsidRDefault="000D3FD3">
            <w:pPr>
              <w:spacing w:line="252" w:lineRule="auto"/>
              <w:rPr>
                <w:rFonts w:cs="Arial"/>
              </w:rPr>
            </w:pPr>
          </w:p>
          <w:p w:rsidR="0066507B" w:rsidRPr="0066507B" w:rsidRDefault="000D3FD3" w:rsidP="0066507B">
            <w:pPr>
              <w:rPr>
                <w:rFonts w:cs="Arial"/>
              </w:rPr>
            </w:pPr>
            <w:r w:rsidRPr="0066507B">
              <w:rPr>
                <w:rFonts w:cs="Arial"/>
              </w:rPr>
              <w:t>EngExhMdeHrEnd_D_Stat</w:t>
            </w:r>
          </w:p>
          <w:p w:rsidR="00170A34" w:rsidRPr="0066507B" w:rsidRDefault="000D3FD3">
            <w:pPr>
              <w:spacing w:line="27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Null</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0x0</w:t>
            </w:r>
          </w:p>
        </w:tc>
        <w:tc>
          <w:tcPr>
            <w:tcW w:w="2869" w:type="dxa"/>
            <w:tcBorders>
              <w:top w:val="single" w:sz="4" w:space="0" w:color="auto"/>
              <w:left w:val="single" w:sz="4" w:space="0" w:color="auto"/>
              <w:bottom w:val="single" w:sz="4" w:space="0" w:color="auto"/>
              <w:right w:val="single" w:sz="4" w:space="0" w:color="auto"/>
            </w:tcBorders>
            <w:vAlign w:val="center"/>
          </w:tcPr>
          <w:p w:rsidR="00170A34" w:rsidRPr="0066507B" w:rsidRDefault="000D3FD3">
            <w:pPr>
              <w:autoSpaceDE w:val="0"/>
              <w:autoSpaceDN w:val="0"/>
              <w:adjustRightInd w:val="0"/>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0 (12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1 (1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0x2</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w:t>
            </w:r>
            <w:r w:rsidRPr="0066507B">
              <w:rPr>
                <w:rFonts w:cs="Arial"/>
              </w:rPr>
              <w:t xml:space="preserve"> (2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color w:val="FF0000"/>
              </w:rPr>
            </w:pPr>
            <w:r w:rsidRPr="0066507B">
              <w:rPr>
                <w:rFonts w:cs="Arial"/>
              </w:rPr>
              <w:t>0x3</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3 (3 am)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0x4</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21 (9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0x16</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22 (10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0x17</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r w:rsidR="00170A34" w:rsidRPr="0066507B" w:rsidTr="005B11DD">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170A34" w:rsidRPr="0066507B" w:rsidRDefault="000D3FD3">
            <w:pPr>
              <w:spacing w:line="256" w:lineRule="auto"/>
              <w:rPr>
                <w:rFonts w:cs="Arial"/>
              </w:rPr>
            </w:pPr>
          </w:p>
        </w:tc>
        <w:tc>
          <w:tcPr>
            <w:tcW w:w="225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Hour 23 (11 pm)</w:t>
            </w:r>
          </w:p>
        </w:tc>
        <w:tc>
          <w:tcPr>
            <w:tcW w:w="1260" w:type="dxa"/>
            <w:tcBorders>
              <w:top w:val="single" w:sz="4" w:space="0" w:color="auto"/>
              <w:left w:val="single" w:sz="4" w:space="0" w:color="auto"/>
              <w:bottom w:val="single" w:sz="4" w:space="0" w:color="auto"/>
              <w:right w:val="single" w:sz="4" w:space="0" w:color="auto"/>
            </w:tcBorders>
            <w:hideMark/>
          </w:tcPr>
          <w:p w:rsidR="00170A34" w:rsidRPr="0066507B" w:rsidRDefault="000D3FD3">
            <w:pPr>
              <w:spacing w:line="252" w:lineRule="auto"/>
              <w:rPr>
                <w:rFonts w:cs="Arial"/>
              </w:rPr>
            </w:pPr>
            <w:r w:rsidRPr="0066507B">
              <w:rPr>
                <w:rFonts w:cs="Arial"/>
              </w:rPr>
              <w:t>0x18</w:t>
            </w:r>
          </w:p>
        </w:tc>
        <w:tc>
          <w:tcPr>
            <w:tcW w:w="2869" w:type="dxa"/>
            <w:tcBorders>
              <w:top w:val="single" w:sz="4" w:space="0" w:color="auto"/>
              <w:left w:val="single" w:sz="4" w:space="0" w:color="auto"/>
              <w:bottom w:val="single" w:sz="4" w:space="0" w:color="auto"/>
              <w:right w:val="single" w:sz="4" w:space="0" w:color="auto"/>
            </w:tcBorders>
          </w:tcPr>
          <w:p w:rsidR="00170A34" w:rsidRPr="0066507B" w:rsidRDefault="000D3FD3">
            <w:pPr>
              <w:spacing w:line="276" w:lineRule="auto"/>
              <w:rPr>
                <w:rFonts w:cs="Arial"/>
              </w:rPr>
            </w:pPr>
          </w:p>
        </w:tc>
      </w:tr>
    </w:tbl>
    <w:p w:rsidR="005B11DD" w:rsidRPr="0066507B" w:rsidRDefault="000D3FD3" w:rsidP="005B11DD">
      <w:pPr>
        <w:rPr>
          <w:rFonts w:cs="Arial"/>
        </w:rPr>
      </w:pPr>
      <w:r w:rsidRPr="0066507B">
        <w:rPr>
          <w:rFonts w:cs="Arial"/>
        </w:rPr>
        <w:t xml:space="preserve">Note:  Whether time is displayed in 12 or 24 mode depends what HMI setting is set for 12/24 hour mode.  </w:t>
      </w:r>
    </w:p>
    <w:p w:rsidR="005B11DD" w:rsidRPr="0066507B" w:rsidRDefault="000D3FD3" w:rsidP="005B11DD">
      <w:pPr>
        <w:rPr>
          <w:rFonts w:eastAsiaTheme="minorHAnsi" w:cs="Arial"/>
        </w:rPr>
      </w:pPr>
      <w:r w:rsidRPr="0066507B">
        <w:rPr>
          <w:rFonts w:cs="Arial"/>
        </w:rPr>
        <w:t>Reference function “</w:t>
      </w:r>
      <w:r w:rsidRPr="0066507B">
        <w:rPr>
          <w:rFonts w:cs="Arial"/>
          <w:bCs/>
          <w:u w:val="single"/>
        </w:rPr>
        <w:t>VS-FUN-REQ-025239-Set 12/24 hour mode setting</w:t>
      </w:r>
      <w:r w:rsidRPr="0066507B">
        <w:rPr>
          <w:rFonts w:cs="Arial"/>
          <w:bCs/>
        </w:rPr>
        <w:t>” in the Vehicle Setting SPSS for details.</w:t>
      </w:r>
    </w:p>
    <w:p w:rsidR="00170A34" w:rsidRPr="0066507B" w:rsidRDefault="000D3FD3" w:rsidP="00170A34">
      <w:pPr>
        <w:rPr>
          <w:rFonts w:cs="Arial"/>
        </w:rPr>
      </w:pPr>
    </w:p>
    <w:p w:rsidR="00500605" w:rsidRDefault="000D3FD3" w:rsidP="00500605"/>
    <w:p w:rsidR="00406F39" w:rsidRDefault="000D3FD3" w:rsidP="0046553F">
      <w:pPr>
        <w:pStyle w:val="Heading3"/>
      </w:pPr>
      <w:bookmarkStart w:id="1097" w:name="_Toc33533882"/>
      <w:r>
        <w:t>Requirements</w:t>
      </w:r>
      <w:bookmarkEnd w:id="1097"/>
    </w:p>
    <w:p w:rsidR="0046553F" w:rsidRPr="0046553F" w:rsidRDefault="0046553F" w:rsidP="0046553F">
      <w:pPr>
        <w:pStyle w:val="Heading4"/>
        <w:rPr>
          <w:b w:val="0"/>
          <w:u w:val="single"/>
        </w:rPr>
      </w:pPr>
      <w:r w:rsidRPr="0046553F">
        <w:rPr>
          <w:b w:val="0"/>
          <w:u w:val="single"/>
        </w:rPr>
        <w:t>VS-SR-REQ-365809/A-Quiet Time Enable/Disable Setting change</w:t>
      </w:r>
    </w:p>
    <w:p w:rsidR="009510DF" w:rsidRPr="00026E39" w:rsidRDefault="000D3FD3" w:rsidP="009510DF">
      <w:pPr>
        <w:rPr>
          <w:rFonts w:cs="Arial"/>
        </w:rPr>
      </w:pPr>
      <w:r w:rsidRPr="00026E39">
        <w:rPr>
          <w:rFonts w:cs="Arial"/>
        </w:rPr>
        <w:t>The Quiet Time Client shall use the EngExhMdeHrEnbl_D_Stat status signal from the Quiet Time Server to show the Quiet Time setting as Enabled or Disabled.</w:t>
      </w:r>
    </w:p>
    <w:p w:rsidR="009510DF" w:rsidRPr="00026E39" w:rsidRDefault="000D3FD3" w:rsidP="009510DF">
      <w:pPr>
        <w:rPr>
          <w:rFonts w:cs="Arial"/>
        </w:rPr>
      </w:pPr>
    </w:p>
    <w:p w:rsidR="009510DF" w:rsidRPr="00026E39" w:rsidRDefault="000D3FD3" w:rsidP="009510DF">
      <w:pPr>
        <w:rPr>
          <w:rFonts w:cs="Arial"/>
        </w:rPr>
      </w:pPr>
      <w:r w:rsidRPr="00026E39">
        <w:rPr>
          <w:rFonts w:cs="Arial"/>
        </w:rPr>
        <w:t xml:space="preserve">The Quiet Time setting shall </w:t>
      </w:r>
      <w:r>
        <w:rPr>
          <w:rFonts w:cs="Arial"/>
        </w:rPr>
        <w:t>only be available on</w:t>
      </w:r>
      <w:r>
        <w:rPr>
          <w:rFonts w:cs="Arial"/>
        </w:rPr>
        <w:t xml:space="preserve"> the HMI</w:t>
      </w:r>
      <w:r w:rsidRPr="00026E39">
        <w:rPr>
          <w:rFonts w:cs="Arial"/>
        </w:rPr>
        <w:t xml:space="preserve"> when the ignition_status = Run.</w:t>
      </w:r>
    </w:p>
    <w:p w:rsidR="009510DF" w:rsidRPr="00026E39" w:rsidRDefault="000D3FD3" w:rsidP="009510DF">
      <w:pPr>
        <w:rPr>
          <w:rFonts w:cs="Arial"/>
        </w:rPr>
      </w:pPr>
    </w:p>
    <w:p w:rsidR="009510DF" w:rsidRPr="00026E39" w:rsidRDefault="000D3FD3" w:rsidP="009510DF">
      <w:pPr>
        <w:rPr>
          <w:rFonts w:cs="Arial"/>
        </w:rPr>
      </w:pPr>
      <w:r w:rsidRPr="00026E39">
        <w:rPr>
          <w:rFonts w:cs="Arial"/>
        </w:rPr>
        <w:t>When the Quiet Time enable/disable setting is selected via the HMI:</w:t>
      </w:r>
    </w:p>
    <w:p w:rsidR="009510DF" w:rsidRPr="00026E39" w:rsidRDefault="000D3FD3" w:rsidP="00FF4260">
      <w:pPr>
        <w:numPr>
          <w:ilvl w:val="0"/>
          <w:numId w:val="766"/>
        </w:numPr>
        <w:rPr>
          <w:rFonts w:cs="Arial"/>
        </w:rPr>
      </w:pPr>
      <w:r w:rsidRPr="00026E39">
        <w:rPr>
          <w:rFonts w:cs="Arial"/>
        </w:rPr>
        <w:t xml:space="preserve">The Quiet Time Client shall set the EngExhMdeHrEnbl_D_Rq signal to enabled or disabled based on what the user selected, and then 100 msec +/- 10% </w:t>
      </w:r>
      <w:r w:rsidRPr="00026E39">
        <w:rPr>
          <w:rFonts w:cs="Arial"/>
        </w:rPr>
        <w:t xml:space="preserve">later set the signal back to Null. </w:t>
      </w:r>
    </w:p>
    <w:p w:rsidR="00407FCD" w:rsidRPr="00026E39" w:rsidRDefault="000D3FD3" w:rsidP="009A2D46">
      <w:pPr>
        <w:numPr>
          <w:ilvl w:val="0"/>
          <w:numId w:val="766"/>
        </w:numPr>
        <w:rPr>
          <w:rFonts w:cs="Arial"/>
        </w:rPr>
      </w:pPr>
      <w:r w:rsidRPr="00026E39">
        <w:rPr>
          <w:rFonts w:cs="Arial"/>
        </w:rPr>
        <w:t xml:space="preserve">The Quiet Time Server shall respond within T_QuietTime_Rsp to the EngExhMdeHrEnbl_D_Rq request with the response of the Quiet Time Server via the EngExhMdeHrEnbl_D_Stat signal. </w:t>
      </w:r>
      <w:r>
        <w:rPr>
          <w:rFonts w:cs="Arial"/>
        </w:rPr>
        <w:t xml:space="preserve"> Note, the Quiet Time Server does not wait </w:t>
      </w:r>
      <w:r>
        <w:rPr>
          <w:rFonts w:cs="Arial"/>
        </w:rPr>
        <w:t>for EngExhMdeHrEnbl_D_Rq = Null before responding, it responds to the initial EngExhMdeHrEnbl_D_Rq = enable/disable request.</w:t>
      </w:r>
    </w:p>
    <w:p w:rsidR="009510DF" w:rsidRPr="00026E39" w:rsidRDefault="000D3FD3" w:rsidP="009A2D46">
      <w:pPr>
        <w:numPr>
          <w:ilvl w:val="0"/>
          <w:numId w:val="766"/>
        </w:numPr>
        <w:rPr>
          <w:rFonts w:cs="Arial"/>
        </w:rPr>
      </w:pPr>
      <w:r w:rsidRPr="00026E39">
        <w:rPr>
          <w:rFonts w:cs="Arial"/>
        </w:rPr>
        <w:t>The Quiet Time Client shall update the HMI (if there is an update) with the Quiet Time status after receiving the EngExhMdeHrEnbl_D</w:t>
      </w:r>
      <w:r w:rsidRPr="00026E39">
        <w:rPr>
          <w:rFonts w:cs="Arial"/>
        </w:rPr>
        <w:t>_Stat response to the request.</w:t>
      </w:r>
    </w:p>
    <w:p w:rsidR="001C0495" w:rsidRPr="00026E39" w:rsidRDefault="000D3FD3" w:rsidP="001C0495">
      <w:pPr>
        <w:rPr>
          <w:rFonts w:cs="Arial"/>
        </w:rPr>
      </w:pPr>
      <w:r w:rsidRPr="00026E39">
        <w:rPr>
          <w:rFonts w:cs="Arial"/>
        </w:rPr>
        <w:t>See sequence diagrams for examples</w:t>
      </w:r>
    </w:p>
    <w:p w:rsidR="001C0495" w:rsidRPr="00026E39" w:rsidRDefault="000D3FD3" w:rsidP="009510DF">
      <w:pPr>
        <w:rPr>
          <w:rFonts w:cs="Arial"/>
        </w:rPr>
      </w:pPr>
    </w:p>
    <w:p w:rsidR="003725FF" w:rsidRPr="00026E39" w:rsidRDefault="000D3FD3" w:rsidP="003725FF">
      <w:pPr>
        <w:rPr>
          <w:rFonts w:cs="Arial"/>
        </w:rPr>
      </w:pPr>
      <w:r w:rsidRPr="00026E39">
        <w:rPr>
          <w:rFonts w:cs="Arial"/>
        </w:rPr>
        <w:t>The Quiet Time Server shall broadcast the current enable/disable state in the EngExhMdeHrEnbl_D_Stat status signal as long as that is current state of the Quiet Time feature.</w:t>
      </w:r>
    </w:p>
    <w:p w:rsidR="003725FF" w:rsidRPr="00026E39" w:rsidRDefault="000D3FD3" w:rsidP="003725FF">
      <w:pPr>
        <w:ind w:left="720"/>
        <w:rPr>
          <w:rFonts w:cs="Arial"/>
        </w:rPr>
      </w:pPr>
      <w:r w:rsidRPr="00026E39">
        <w:rPr>
          <w:rFonts w:cs="Arial"/>
        </w:rPr>
        <w:t>Ex. If the Qui</w:t>
      </w:r>
      <w:r w:rsidRPr="00026E39">
        <w:rPr>
          <w:rFonts w:cs="Arial"/>
        </w:rPr>
        <w:t xml:space="preserve">et Time feature is enabled on the vehicle, then the Quiet Time Server would be broadcasting the signal EngExhMdeHrEnbl_D_Stat set as enabled in its periodic status signal. Note that Null encoding state is only for start-up if the Quiet Time Server has not </w:t>
      </w:r>
      <w:r w:rsidRPr="00026E39">
        <w:rPr>
          <w:rFonts w:cs="Arial"/>
        </w:rPr>
        <w:t>yet powered up and doesn’t know the status of the feature.</w:t>
      </w:r>
    </w:p>
    <w:p w:rsidR="00AB0E0A" w:rsidRPr="00026E39" w:rsidRDefault="000D3FD3" w:rsidP="009510DF">
      <w:pPr>
        <w:rPr>
          <w:rFonts w:cs="Arial"/>
        </w:rPr>
      </w:pPr>
    </w:p>
    <w:p w:rsidR="009510DF" w:rsidRPr="00026E39" w:rsidRDefault="000D3FD3" w:rsidP="009510DF">
      <w:pPr>
        <w:rPr>
          <w:rFonts w:cs="Arial"/>
          <w:bCs/>
        </w:rPr>
      </w:pPr>
      <w:r w:rsidRPr="00026E39">
        <w:rPr>
          <w:rFonts w:cs="Arial"/>
          <w:bCs/>
        </w:rPr>
        <w:t xml:space="preserve">When the Quiet Time Client has the Quiet Time feature configured OFF so that no Quiet Time HMI is shown, the Quiet Time Client shall set </w:t>
      </w:r>
      <w:r w:rsidRPr="00026E39">
        <w:rPr>
          <w:rFonts w:cs="Arial"/>
        </w:rPr>
        <w:t xml:space="preserve">EngExhMdeHrEnbl_D_Rq </w:t>
      </w:r>
      <w:r w:rsidRPr="00026E39">
        <w:rPr>
          <w:rFonts w:cs="Arial"/>
          <w:bCs/>
        </w:rPr>
        <w:t xml:space="preserve">equal to “Menu Not Configured”.  The </w:t>
      </w:r>
      <w:r w:rsidRPr="00026E39">
        <w:rPr>
          <w:rFonts w:cs="Arial"/>
        </w:rPr>
        <w:t xml:space="preserve">EngExhMdeHrEnbl_D_Rq </w:t>
      </w:r>
      <w:r w:rsidRPr="00026E39">
        <w:rPr>
          <w:rFonts w:cs="Arial"/>
          <w:bCs/>
        </w:rPr>
        <w:t>signal shall not be set back to Null in this case and shall instead always hold the “Menu Not Configured” encoding state (ie send “Menu Not Configured” periodically on the network bus).</w:t>
      </w:r>
    </w:p>
    <w:p w:rsidR="009510DF" w:rsidRPr="00AB0E0A" w:rsidRDefault="000D3FD3" w:rsidP="009510DF">
      <w:pPr>
        <w:rPr>
          <w:rFonts w:cs="Arial"/>
          <w:bCs/>
          <w:color w:val="FF0000"/>
        </w:rPr>
      </w:pPr>
    </w:p>
    <w:tbl>
      <w:tblPr>
        <w:tblW w:w="2355" w:type="dxa"/>
        <w:jc w:val="center"/>
        <w:tblLook w:val="04A0" w:firstRow="1" w:lastRow="0" w:firstColumn="1" w:lastColumn="0" w:noHBand="0" w:noVBand="1"/>
      </w:tblPr>
      <w:tblGrid>
        <w:gridCol w:w="2355"/>
      </w:tblGrid>
      <w:tr w:rsidR="009510DF" w:rsidRPr="005959F4" w:rsidTr="009510DF">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510DF" w:rsidRPr="005959F4" w:rsidRDefault="000D3FD3">
            <w:pPr>
              <w:spacing w:line="276" w:lineRule="auto"/>
              <w:jc w:val="center"/>
              <w:rPr>
                <w:rFonts w:cs="Arial"/>
                <w:b/>
                <w:bCs/>
              </w:rPr>
            </w:pPr>
            <w:r w:rsidRPr="005959F4">
              <w:rPr>
                <w:rFonts w:cs="Arial"/>
                <w:b/>
                <w:bCs/>
              </w:rPr>
              <w:t>HMI Setting ID</w:t>
            </w:r>
          </w:p>
        </w:tc>
      </w:tr>
      <w:tr w:rsidR="009510DF" w:rsidRPr="005959F4" w:rsidTr="009510DF">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510DF" w:rsidRPr="005959F4" w:rsidRDefault="000D3FD3">
            <w:pPr>
              <w:spacing w:line="276" w:lineRule="auto"/>
              <w:jc w:val="center"/>
              <w:rPr>
                <w:rFonts w:eastAsiaTheme="minorEastAsia" w:cs="Arial"/>
              </w:rPr>
            </w:pPr>
            <w:r w:rsidRPr="005959F4">
              <w:rPr>
                <w:rFonts w:eastAsiaTheme="minorEastAsia" w:cs="Arial"/>
              </w:rPr>
              <w:t>251</w:t>
            </w:r>
          </w:p>
        </w:tc>
      </w:tr>
    </w:tbl>
    <w:p w:rsidR="009510DF" w:rsidRPr="005959F4" w:rsidRDefault="000D3FD3" w:rsidP="009510DF">
      <w:pPr>
        <w:rPr>
          <w:rFonts w:cs="Arial"/>
          <w:color w:val="FF0000"/>
        </w:rPr>
      </w:pPr>
    </w:p>
    <w:p w:rsidR="009510DF" w:rsidRPr="005959F4" w:rsidRDefault="000D3FD3" w:rsidP="009510DF">
      <w:pPr>
        <w:rPr>
          <w:rFonts w:cs="Arial"/>
          <w:color w:val="FF0000"/>
        </w:rPr>
      </w:pPr>
    </w:p>
    <w:p w:rsidR="0046553F" w:rsidRPr="0046553F" w:rsidRDefault="0046553F" w:rsidP="0046553F">
      <w:pPr>
        <w:pStyle w:val="Heading4"/>
        <w:rPr>
          <w:b w:val="0"/>
          <w:u w:val="single"/>
        </w:rPr>
      </w:pPr>
      <w:r w:rsidRPr="0046553F">
        <w:rPr>
          <w:b w:val="0"/>
          <w:u w:val="single"/>
        </w:rPr>
        <w:lastRenderedPageBreak/>
        <w:t>VS-SR-REQ-365811/A-Quiet Time Start and End time Setting change</w:t>
      </w:r>
    </w:p>
    <w:p w:rsidR="00B12CEA" w:rsidRPr="00DD3F11" w:rsidRDefault="000D3FD3" w:rsidP="00B12CEA">
      <w:pPr>
        <w:rPr>
          <w:rFonts w:cs="Arial"/>
        </w:rPr>
      </w:pPr>
      <w:r w:rsidRPr="001965AE">
        <w:rPr>
          <w:rFonts w:cs="Arial"/>
        </w:rPr>
        <w:t xml:space="preserve">The Quiet Time Client shall use </w:t>
      </w:r>
      <w:r w:rsidRPr="00DD3F11">
        <w:rPr>
          <w:rFonts w:cs="Arial"/>
        </w:rPr>
        <w:t xml:space="preserve">the EngExhMdeHrStrt_D_Stat (start time) and EngExhMdeHrEnd_D_Stat (end time) status signals from the Quiet Time Server to show the Quiet Time Start </w:t>
      </w:r>
      <w:r w:rsidRPr="00DD3F11">
        <w:rPr>
          <w:rFonts w:cs="Arial"/>
        </w:rPr>
        <w:t>and End times on the HMI.</w:t>
      </w:r>
    </w:p>
    <w:p w:rsidR="00884454" w:rsidRPr="00DD3F11" w:rsidRDefault="000D3FD3" w:rsidP="00500605">
      <w:pPr>
        <w:rPr>
          <w:rFonts w:cs="Arial"/>
        </w:rPr>
      </w:pPr>
    </w:p>
    <w:p w:rsidR="00884454" w:rsidRPr="00DD3F11" w:rsidRDefault="000D3FD3" w:rsidP="00884454">
      <w:pPr>
        <w:rPr>
          <w:rFonts w:cs="Arial"/>
        </w:rPr>
      </w:pPr>
      <w:r w:rsidRPr="00DD3F11">
        <w:rPr>
          <w:rFonts w:cs="Arial"/>
        </w:rPr>
        <w:t>The Quiet Time start and end time settings shall only be available on the HMI when the ignition_status = Run.</w:t>
      </w:r>
    </w:p>
    <w:p w:rsidR="009048D1" w:rsidRPr="00DD3F11" w:rsidRDefault="000D3FD3" w:rsidP="00884454">
      <w:pPr>
        <w:rPr>
          <w:rFonts w:cs="Arial"/>
        </w:rPr>
      </w:pPr>
    </w:p>
    <w:p w:rsidR="00D3409F" w:rsidRPr="00DD3F11" w:rsidRDefault="000D3FD3" w:rsidP="00D3409F">
      <w:pPr>
        <w:rPr>
          <w:rFonts w:cs="Arial"/>
        </w:rPr>
      </w:pPr>
      <w:r w:rsidRPr="00DD3F11">
        <w:rPr>
          <w:rFonts w:cs="Arial"/>
        </w:rPr>
        <w:t>When the Quiet Time Start time setting is selected via the HMI:</w:t>
      </w:r>
    </w:p>
    <w:p w:rsidR="00D3409F" w:rsidRPr="00DD3F11" w:rsidRDefault="000D3FD3" w:rsidP="00F30ADD">
      <w:pPr>
        <w:numPr>
          <w:ilvl w:val="0"/>
          <w:numId w:val="773"/>
        </w:numPr>
        <w:rPr>
          <w:rFonts w:cs="Arial"/>
        </w:rPr>
      </w:pPr>
      <w:r w:rsidRPr="00DD3F11">
        <w:rPr>
          <w:rFonts w:cs="Arial"/>
        </w:rPr>
        <w:t>The Quiet Time Client shall set the EngExhMdeHrStrt_D_</w:t>
      </w:r>
      <w:r w:rsidRPr="00DD3F11">
        <w:rPr>
          <w:rFonts w:cs="Arial"/>
        </w:rPr>
        <w:t>Rq signal to the start time (ex start hour 10 pm) based on what the user selected, and then 100 msec +/- 10% later set the signal back to Null.</w:t>
      </w:r>
    </w:p>
    <w:p w:rsidR="00D3409F" w:rsidRPr="00DD3F11" w:rsidRDefault="000D3FD3" w:rsidP="00D3409F">
      <w:pPr>
        <w:numPr>
          <w:ilvl w:val="0"/>
          <w:numId w:val="773"/>
        </w:numPr>
        <w:rPr>
          <w:rFonts w:cs="Arial"/>
        </w:rPr>
      </w:pPr>
      <w:r w:rsidRPr="00DD3F11">
        <w:rPr>
          <w:rFonts w:cs="Arial"/>
        </w:rPr>
        <w:t>The Quiet Time Server shall respond within T_QuietTime_Rsp to the EngExhMdeHrStrt_D_Rq request with the response</w:t>
      </w:r>
      <w:r w:rsidRPr="00DD3F11">
        <w:rPr>
          <w:rFonts w:cs="Arial"/>
        </w:rPr>
        <w:t xml:space="preserve"> of the Quiet Time Server via the EngExhMdeHrStrt_D_Stat signal. Note, the Quiet Time Server does not wait for EngExhMdeHrStrt_D_Rq = Null before responding, it responds to the EngExhMdeHrStrt_D_Rq = Hour_X request.</w:t>
      </w:r>
    </w:p>
    <w:p w:rsidR="009048D1" w:rsidRPr="00DD3F11" w:rsidRDefault="000D3FD3" w:rsidP="00884454">
      <w:pPr>
        <w:numPr>
          <w:ilvl w:val="0"/>
          <w:numId w:val="773"/>
        </w:numPr>
        <w:rPr>
          <w:rFonts w:cs="Arial"/>
        </w:rPr>
      </w:pPr>
      <w:r w:rsidRPr="00DD3F11">
        <w:rPr>
          <w:rFonts w:cs="Arial"/>
        </w:rPr>
        <w:t>The Quiet Time Client shall update the H</w:t>
      </w:r>
      <w:r w:rsidRPr="00DD3F11">
        <w:rPr>
          <w:rFonts w:cs="Arial"/>
        </w:rPr>
        <w:t>MI (if there is an update) with the Quiet Time start time after receiving the EngExhMdeHrStrt_D_Stat response to the request.</w:t>
      </w:r>
    </w:p>
    <w:p w:rsidR="00C56C5D" w:rsidRPr="00DD3F11" w:rsidRDefault="000D3FD3" w:rsidP="00500605">
      <w:pPr>
        <w:rPr>
          <w:rFonts w:cs="Arial"/>
        </w:rPr>
      </w:pPr>
      <w:r w:rsidRPr="00DD3F11">
        <w:rPr>
          <w:rFonts w:cs="Arial"/>
        </w:rPr>
        <w:t>See sequence diagrams for examples</w:t>
      </w:r>
    </w:p>
    <w:p w:rsidR="001965AE" w:rsidRPr="00DD3F11" w:rsidRDefault="000D3FD3" w:rsidP="00500605">
      <w:pPr>
        <w:rPr>
          <w:rFonts w:cs="Arial"/>
        </w:rPr>
      </w:pPr>
    </w:p>
    <w:p w:rsidR="00FE2888" w:rsidRPr="00DD3F11" w:rsidRDefault="000D3FD3" w:rsidP="00FE2888">
      <w:pPr>
        <w:rPr>
          <w:rFonts w:cs="Arial"/>
        </w:rPr>
      </w:pPr>
      <w:r w:rsidRPr="00DD3F11">
        <w:rPr>
          <w:rFonts w:cs="Arial"/>
        </w:rPr>
        <w:t>When the Quiet Time End time setting is selected via the HMI:</w:t>
      </w:r>
    </w:p>
    <w:p w:rsidR="00FE2888" w:rsidRPr="00DD3F11" w:rsidRDefault="000D3FD3" w:rsidP="00FE2888">
      <w:pPr>
        <w:numPr>
          <w:ilvl w:val="0"/>
          <w:numId w:val="775"/>
        </w:numPr>
        <w:rPr>
          <w:rFonts w:cs="Arial"/>
        </w:rPr>
      </w:pPr>
      <w:r w:rsidRPr="00DD3F11">
        <w:rPr>
          <w:rFonts w:cs="Arial"/>
        </w:rPr>
        <w:t xml:space="preserve">The Quiet Time Client shall set </w:t>
      </w:r>
      <w:r w:rsidRPr="00DD3F11">
        <w:rPr>
          <w:rFonts w:cs="Arial"/>
        </w:rPr>
        <w:t>the EngExhMdeHrEnd_D_Rq signal to the end time (ex end hour 8 am) based on what the user selected, and then 100 msec +/- 10% later set the signal back to Null.</w:t>
      </w:r>
    </w:p>
    <w:p w:rsidR="00FE2888" w:rsidRPr="00DD3F11" w:rsidRDefault="000D3FD3" w:rsidP="00FE2888">
      <w:pPr>
        <w:numPr>
          <w:ilvl w:val="0"/>
          <w:numId w:val="775"/>
        </w:numPr>
        <w:rPr>
          <w:rFonts w:cs="Arial"/>
        </w:rPr>
      </w:pPr>
      <w:r w:rsidRPr="00DD3F11">
        <w:rPr>
          <w:rFonts w:cs="Arial"/>
        </w:rPr>
        <w:t>The Quiet Time Server shall respond within T_QuietTime_Rsp to the EngExhMdeHrEnd_D_Rq request wi</w:t>
      </w:r>
      <w:r w:rsidRPr="00DD3F11">
        <w:rPr>
          <w:rFonts w:cs="Arial"/>
        </w:rPr>
        <w:t>th the response of the Quiet Time Server via the EngExhMdeHrEnd_D_Stat signal. Note, the Quiet Time Server does not wait for EngExhMdeHrEnd_D_Rq = Null before responding, it responds to the EngExhMdeHrEnd_D_Rq = Hour_X request.</w:t>
      </w:r>
    </w:p>
    <w:p w:rsidR="00FE2888" w:rsidRPr="00DD3F11" w:rsidRDefault="000D3FD3" w:rsidP="00FE2888">
      <w:pPr>
        <w:numPr>
          <w:ilvl w:val="0"/>
          <w:numId w:val="775"/>
        </w:numPr>
        <w:rPr>
          <w:rFonts w:cs="Arial"/>
        </w:rPr>
      </w:pPr>
      <w:r w:rsidRPr="00DD3F11">
        <w:rPr>
          <w:rFonts w:cs="Arial"/>
        </w:rPr>
        <w:t xml:space="preserve">The Quiet Time Client shall </w:t>
      </w:r>
      <w:r w:rsidRPr="00DD3F11">
        <w:rPr>
          <w:rFonts w:cs="Arial"/>
        </w:rPr>
        <w:t>update the HMI (if there is an update) with the Quiet Time end time after receiving the EngExhMdeHrEnd_D_Stat response to the request.</w:t>
      </w:r>
    </w:p>
    <w:p w:rsidR="00FE2888" w:rsidRPr="00DD3F11" w:rsidRDefault="000D3FD3" w:rsidP="00FE2888">
      <w:pPr>
        <w:rPr>
          <w:rFonts w:cs="Arial"/>
        </w:rPr>
      </w:pPr>
      <w:r w:rsidRPr="00DD3F11">
        <w:rPr>
          <w:rFonts w:cs="Arial"/>
        </w:rPr>
        <w:t>See sequence diagrams for examples</w:t>
      </w:r>
    </w:p>
    <w:p w:rsidR="00FE2888" w:rsidRPr="00DD3F11" w:rsidRDefault="000D3FD3" w:rsidP="00500605">
      <w:pPr>
        <w:rPr>
          <w:rFonts w:cs="Arial"/>
        </w:rPr>
      </w:pPr>
    </w:p>
    <w:p w:rsidR="00FE2888" w:rsidRPr="00DD3F11" w:rsidRDefault="000D3FD3" w:rsidP="00500605">
      <w:pPr>
        <w:rPr>
          <w:rFonts w:cs="Arial"/>
        </w:rPr>
      </w:pPr>
    </w:p>
    <w:p w:rsidR="001965AE" w:rsidRPr="00DD3F11" w:rsidRDefault="000D3FD3" w:rsidP="001965AE">
      <w:pPr>
        <w:rPr>
          <w:rFonts w:cs="Arial"/>
        </w:rPr>
      </w:pPr>
      <w:r w:rsidRPr="00DD3F11">
        <w:rPr>
          <w:rFonts w:cs="Arial"/>
        </w:rPr>
        <w:t>The Quiet Time Server shall broadcast the current Quiet Time Start and End time in t</w:t>
      </w:r>
      <w:r w:rsidRPr="00DD3F11">
        <w:rPr>
          <w:rFonts w:cs="Arial"/>
        </w:rPr>
        <w:t>he EngExhMdeHrStrt_D_Stat and EngExhMdeHrEnd_D_Stat status signals as long as that is current state of the Quiet Time feature.</w:t>
      </w:r>
    </w:p>
    <w:p w:rsidR="001965AE" w:rsidRPr="00DD3F11" w:rsidRDefault="000D3FD3" w:rsidP="001965AE">
      <w:pPr>
        <w:ind w:left="720"/>
        <w:rPr>
          <w:rFonts w:cs="Arial"/>
        </w:rPr>
      </w:pPr>
      <w:r w:rsidRPr="00DD3F11">
        <w:rPr>
          <w:rFonts w:cs="Arial"/>
        </w:rPr>
        <w:t>Ex. If the Quiet Time feature End time is set to 8 am on the vehicle, then the Quiet Time Server would be broadcasting the signal</w:t>
      </w:r>
      <w:r w:rsidRPr="00DD3F11">
        <w:rPr>
          <w:rFonts w:cs="Arial"/>
        </w:rPr>
        <w:t xml:space="preserve"> EngExhMdeHrEnd_D_Stat set as Hour 8 (8 am) in its periodic status signal. Note Null is only for start-up if the Quiet Time Server has not yet powered up and doesn’t know the status of the feature.</w:t>
      </w:r>
    </w:p>
    <w:p w:rsidR="001965AE" w:rsidRPr="00D55099" w:rsidRDefault="000D3FD3" w:rsidP="00500605">
      <w:pPr>
        <w:rPr>
          <w:rFonts w:cs="Arial"/>
        </w:rPr>
      </w:pPr>
    </w:p>
    <w:tbl>
      <w:tblPr>
        <w:tblW w:w="2355" w:type="dxa"/>
        <w:jc w:val="center"/>
        <w:tblLook w:val="04A0" w:firstRow="1" w:lastRow="0" w:firstColumn="1" w:lastColumn="0" w:noHBand="0" w:noVBand="1"/>
      </w:tblPr>
      <w:tblGrid>
        <w:gridCol w:w="2355"/>
      </w:tblGrid>
      <w:tr w:rsidR="009048D1" w:rsidRPr="001965AE" w:rsidTr="009048D1">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9048D1" w:rsidRPr="001965AE" w:rsidRDefault="000D3FD3">
            <w:pPr>
              <w:spacing w:line="276" w:lineRule="auto"/>
              <w:jc w:val="center"/>
              <w:rPr>
                <w:rFonts w:cs="Arial"/>
                <w:b/>
                <w:bCs/>
              </w:rPr>
            </w:pPr>
            <w:r w:rsidRPr="001965AE">
              <w:rPr>
                <w:rFonts w:cs="Arial"/>
                <w:b/>
                <w:bCs/>
              </w:rPr>
              <w:t>HMI Setting ID</w:t>
            </w:r>
          </w:p>
        </w:tc>
      </w:tr>
      <w:tr w:rsidR="009048D1" w:rsidRPr="001965AE" w:rsidTr="009048D1">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9048D1" w:rsidRPr="001965AE" w:rsidRDefault="000D3FD3">
            <w:pPr>
              <w:spacing w:line="276" w:lineRule="auto"/>
              <w:jc w:val="center"/>
              <w:rPr>
                <w:rFonts w:eastAsiaTheme="minorEastAsia" w:cs="Arial"/>
              </w:rPr>
            </w:pPr>
            <w:r w:rsidRPr="001965AE">
              <w:rPr>
                <w:rFonts w:eastAsiaTheme="minorEastAsia" w:cs="Arial"/>
              </w:rPr>
              <w:t>252</w:t>
            </w:r>
          </w:p>
        </w:tc>
      </w:tr>
    </w:tbl>
    <w:p w:rsidR="00884454" w:rsidRPr="001965AE" w:rsidRDefault="000D3FD3" w:rsidP="00500605">
      <w:pPr>
        <w:rPr>
          <w:rFonts w:cs="Arial"/>
        </w:rPr>
      </w:pPr>
    </w:p>
    <w:p w:rsidR="007917DC" w:rsidRDefault="000D3FD3" w:rsidP="0046553F">
      <w:pPr>
        <w:pStyle w:val="Heading4"/>
      </w:pPr>
      <w:r w:rsidRPr="00B9479B">
        <w:t>VS-TMR-REQ-365810/A-T_QuietTime_Rsp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T_QuietTime_Rsp</w:t>
            </w:r>
          </w:p>
        </w:tc>
        <w:tc>
          <w:tcPr>
            <w:tcW w:w="5442" w:type="dxa"/>
            <w:tcBorders>
              <w:top w:val="single" w:sz="4" w:space="0" w:color="auto"/>
              <w:left w:val="single" w:sz="4" w:space="0" w:color="auto"/>
              <w:bottom w:val="single" w:sz="4" w:space="0" w:color="auto"/>
              <w:right w:val="single" w:sz="4" w:space="0" w:color="auto"/>
            </w:tcBorders>
            <w:hideMark/>
          </w:tcPr>
          <w:p w:rsidR="006913CA" w:rsidRPr="006913CA" w:rsidRDefault="000D3FD3" w:rsidP="006913CA">
            <w:pPr>
              <w:rPr>
                <w:rFonts w:cs="Arial"/>
              </w:rPr>
            </w:pPr>
            <w:r w:rsidRPr="006913CA">
              <w:rPr>
                <w:rFonts w:cs="Arial"/>
              </w:rPr>
              <w:t xml:space="preserve">Maximum time the </w:t>
            </w:r>
            <w:r>
              <w:rPr>
                <w:rFonts w:cs="Arial"/>
              </w:rPr>
              <w:t>Quiet Time</w:t>
            </w:r>
            <w:r w:rsidRPr="006913CA">
              <w:rPr>
                <w:rFonts w:cs="Arial"/>
              </w:rPr>
              <w:t xml:space="preserve"> Server shall take to respond to the </w:t>
            </w:r>
            <w:r>
              <w:rPr>
                <w:rFonts w:cs="Arial"/>
              </w:rPr>
              <w:t>Quiet Time request</w:t>
            </w:r>
            <w:r w:rsidRPr="006913CA">
              <w:rPr>
                <w:rFonts w:cs="Arial"/>
              </w:rPr>
              <w:t xml:space="preserve"> signal</w:t>
            </w:r>
            <w:r>
              <w:rPr>
                <w:rFonts w:cs="Arial"/>
              </w:rPr>
              <w:t>s</w:t>
            </w:r>
            <w:r w:rsidRPr="006913CA">
              <w:rPr>
                <w:rFonts w:cs="Arial"/>
              </w:rPr>
              <w:t xml:space="preserve">.  The response will be in the </w:t>
            </w:r>
            <w:r>
              <w:rPr>
                <w:rFonts w:cs="Arial"/>
              </w:rPr>
              <w:t>Quiet Time status</w:t>
            </w:r>
            <w:r w:rsidRPr="006913CA">
              <w:rPr>
                <w:rFonts w:cs="Arial"/>
              </w:rPr>
              <w:t xml:space="preserve"> signal.</w:t>
            </w:r>
          </w:p>
          <w:p w:rsidR="006913CA" w:rsidRPr="006913CA" w:rsidRDefault="000D3FD3" w:rsidP="006913CA">
            <w:pPr>
              <w:rPr>
                <w:rFonts w:cs="Arial"/>
              </w:rPr>
            </w:pPr>
          </w:p>
          <w:p w:rsidR="00500605" w:rsidRPr="006913CA" w:rsidRDefault="000D3FD3" w:rsidP="00500605">
            <w:pPr>
              <w:rPr>
                <w:rFonts w:cs="Arial"/>
              </w:rPr>
            </w:pPr>
            <w:r w:rsidRPr="006913CA">
              <w:rPr>
                <w:rFonts w:cs="Arial"/>
              </w:rPr>
              <w:t>Maximum time defined as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200</w:t>
            </w:r>
          </w:p>
        </w:tc>
      </w:tr>
    </w:tbl>
    <w:p w:rsidR="005A201A" w:rsidRPr="00B01CDD" w:rsidRDefault="000D3FD3" w:rsidP="00B01CDD">
      <w:pPr>
        <w:rPr>
          <w:sz w:val="14"/>
          <w:szCs w:val="14"/>
        </w:rPr>
      </w:pPr>
    </w:p>
    <w:p w:rsidR="0046553F" w:rsidRPr="0046553F" w:rsidRDefault="0046553F" w:rsidP="0046553F">
      <w:pPr>
        <w:pStyle w:val="Heading4"/>
        <w:rPr>
          <w:b w:val="0"/>
          <w:u w:val="single"/>
        </w:rPr>
      </w:pPr>
      <w:r w:rsidRPr="0046553F">
        <w:rPr>
          <w:b w:val="0"/>
          <w:u w:val="single"/>
        </w:rPr>
        <w:t>VS-SR-REQ-365642/A-HMI Speed Limited</w:t>
      </w:r>
    </w:p>
    <w:p w:rsidR="00500605" w:rsidRDefault="000D3FD3" w:rsidP="00500605">
      <w:r>
        <w:t>The Quiet Time HMI is speed limited.  Reference requirement “</w:t>
      </w:r>
      <w:r w:rsidRPr="0008585C">
        <w:rPr>
          <w:u w:val="single"/>
        </w:rPr>
        <w:t>DRIVE-REQ-025157-HMI Driving Restrictions – Genera</w:t>
      </w:r>
      <w:r w:rsidRPr="0008585C">
        <w:rPr>
          <w:u w:val="single"/>
        </w:rPr>
        <w:t>l Applications</w:t>
      </w:r>
      <w:r>
        <w:t>” in the Driver Restrictions SPSS for details</w:t>
      </w:r>
      <w:r>
        <w:t xml:space="preserve"> and </w:t>
      </w:r>
      <w:r>
        <w:t>signal interface.</w:t>
      </w:r>
    </w:p>
    <w:p w:rsidR="0008585C" w:rsidRDefault="000D3FD3" w:rsidP="00500605"/>
    <w:p w:rsidR="00406F39" w:rsidRDefault="000D3FD3" w:rsidP="0046553F">
      <w:pPr>
        <w:pStyle w:val="Heading3"/>
      </w:pPr>
      <w:bookmarkStart w:id="1098" w:name="_Toc33533883"/>
      <w:r>
        <w:lastRenderedPageBreak/>
        <w:t>Sequence Diagrams</w:t>
      </w:r>
      <w:bookmarkEnd w:id="1098"/>
    </w:p>
    <w:p w:rsidR="00406F39" w:rsidRDefault="000D3FD3" w:rsidP="0046553F">
      <w:pPr>
        <w:pStyle w:val="Heading4"/>
      </w:pPr>
      <w:r>
        <w:t>VS-SD-REQ-365814/A-Quiet Time set to Enabled via the HMI</w:t>
      </w:r>
    </w:p>
    <w:p w:rsidR="00500605" w:rsidRDefault="000D3FD3" w:rsidP="00500605">
      <w:r>
        <w:t>Pre-Condition: Quiet Time is Disabled</w:t>
      </w:r>
    </w:p>
    <w:p w:rsidR="002D39EA" w:rsidRDefault="000D3FD3" w:rsidP="00500605"/>
    <w:p w:rsidR="0028661B" w:rsidRDefault="000D3FD3" w:rsidP="0046553F">
      <w:pPr>
        <w:jc w:val="center"/>
      </w:pPr>
      <w:r w:rsidRPr="00591BD2">
        <w:rPr>
          <w:noProof/>
        </w:rPr>
        <w:drawing>
          <wp:inline distT="0" distB="0" distL="0" distR="0">
            <wp:extent cx="5943600" cy="3877088"/>
            <wp:effectExtent l="0" t="0" r="0" b="9525"/>
            <wp:docPr id="5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877088"/>
                    </a:xfrm>
                    <a:prstGeom prst="rect">
                      <a:avLst/>
                    </a:prstGeom>
                    <a:noFill/>
                    <a:ln>
                      <a:noFill/>
                    </a:ln>
                  </pic:spPr>
                </pic:pic>
              </a:graphicData>
            </a:graphic>
          </wp:inline>
        </w:drawing>
      </w:r>
    </w:p>
    <w:p w:rsidR="0028661B" w:rsidRDefault="000D3FD3" w:rsidP="00500605"/>
    <w:p w:rsidR="00406F39" w:rsidRDefault="000D3FD3" w:rsidP="0046553F">
      <w:pPr>
        <w:pStyle w:val="Heading4"/>
      </w:pPr>
      <w:r>
        <w:t>VS-SD-REQ-365815/A-Quiet Time set to Disabled via the HMI</w:t>
      </w:r>
    </w:p>
    <w:p w:rsidR="00500605" w:rsidRDefault="000D3FD3" w:rsidP="00500605">
      <w:r>
        <w:t>Pre-</w:t>
      </w:r>
      <w:r>
        <w:t>condition: Quiet Time is Enabled</w:t>
      </w:r>
    </w:p>
    <w:p w:rsidR="00BF24EC" w:rsidRDefault="000D3FD3" w:rsidP="0046553F">
      <w:pPr>
        <w:jc w:val="center"/>
      </w:pPr>
      <w:r w:rsidRPr="009B66F2">
        <w:rPr>
          <w:noProof/>
        </w:rPr>
        <w:lastRenderedPageBreak/>
        <w:drawing>
          <wp:inline distT="0" distB="0" distL="0" distR="0">
            <wp:extent cx="5943600" cy="3870304"/>
            <wp:effectExtent l="0" t="0" r="0" b="0"/>
            <wp:docPr id="5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870304"/>
                    </a:xfrm>
                    <a:prstGeom prst="rect">
                      <a:avLst/>
                    </a:prstGeom>
                    <a:noFill/>
                    <a:ln>
                      <a:noFill/>
                    </a:ln>
                  </pic:spPr>
                </pic:pic>
              </a:graphicData>
            </a:graphic>
          </wp:inline>
        </w:drawing>
      </w:r>
    </w:p>
    <w:p w:rsidR="00664AA4" w:rsidRDefault="000D3FD3" w:rsidP="00500605"/>
    <w:p w:rsidR="00406F39" w:rsidRDefault="000D3FD3" w:rsidP="0046553F">
      <w:pPr>
        <w:pStyle w:val="Heading4"/>
      </w:pPr>
      <w:r>
        <w:t>VS-SD-REQ-365816/A-Quiet Start Time set via the HMI</w:t>
      </w:r>
    </w:p>
    <w:p w:rsidR="00500605" w:rsidRDefault="000D3FD3" w:rsidP="00500605">
      <w:r>
        <w:t>Pre-Condition:  Quiet Time is enabled</w:t>
      </w:r>
    </w:p>
    <w:p w:rsidR="00D66CA6" w:rsidRDefault="000D3FD3" w:rsidP="0046553F">
      <w:pPr>
        <w:jc w:val="center"/>
      </w:pPr>
      <w:r w:rsidRPr="00683E6F">
        <w:rPr>
          <w:noProof/>
        </w:rPr>
        <w:drawing>
          <wp:inline distT="0" distB="0" distL="0" distR="0">
            <wp:extent cx="5943600" cy="3880341"/>
            <wp:effectExtent l="0" t="0" r="0" b="6350"/>
            <wp:docPr id="5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880341"/>
                    </a:xfrm>
                    <a:prstGeom prst="rect">
                      <a:avLst/>
                    </a:prstGeom>
                    <a:noFill/>
                    <a:ln>
                      <a:noFill/>
                    </a:ln>
                  </pic:spPr>
                </pic:pic>
              </a:graphicData>
            </a:graphic>
          </wp:inline>
        </w:drawing>
      </w:r>
    </w:p>
    <w:p w:rsidR="00DD6B6B" w:rsidRDefault="000D3FD3" w:rsidP="00500605"/>
    <w:p w:rsidR="00406F39" w:rsidRDefault="000D3FD3" w:rsidP="0046553F">
      <w:pPr>
        <w:pStyle w:val="Heading4"/>
      </w:pPr>
      <w:r>
        <w:lastRenderedPageBreak/>
        <w:t>VS-SD-REQ-365820/A-Quiet End Time set via the HMI</w:t>
      </w:r>
    </w:p>
    <w:p w:rsidR="00500605" w:rsidRDefault="000D3FD3" w:rsidP="00500605">
      <w:r>
        <w:t>Pre-condition:  Quiet Time is Enabled</w:t>
      </w:r>
    </w:p>
    <w:p w:rsidR="00523B30" w:rsidRDefault="000D3FD3" w:rsidP="0046553F">
      <w:pPr>
        <w:jc w:val="center"/>
      </w:pPr>
      <w:r w:rsidRPr="004F30AF">
        <w:rPr>
          <w:noProof/>
        </w:rPr>
        <w:drawing>
          <wp:inline distT="0" distB="0" distL="0" distR="0">
            <wp:extent cx="5943600" cy="3900872"/>
            <wp:effectExtent l="0" t="0" r="0" b="4445"/>
            <wp:docPr id="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900872"/>
                    </a:xfrm>
                    <a:prstGeom prst="rect">
                      <a:avLst/>
                    </a:prstGeom>
                    <a:noFill/>
                    <a:ln>
                      <a:noFill/>
                    </a:ln>
                  </pic:spPr>
                </pic:pic>
              </a:graphicData>
            </a:graphic>
          </wp:inline>
        </w:drawing>
      </w:r>
    </w:p>
    <w:p w:rsidR="00EE29E0" w:rsidRDefault="000D3FD3" w:rsidP="00500605"/>
    <w:p w:rsidR="008B19BF" w:rsidRDefault="000D3FD3">
      <w:pPr>
        <w:spacing w:after="200" w:line="276" w:lineRule="auto"/>
      </w:pPr>
      <w:r>
        <w:br w:type="page"/>
      </w:r>
    </w:p>
    <w:p w:rsidR="00406F39" w:rsidRDefault="000D3FD3" w:rsidP="0046553F">
      <w:pPr>
        <w:pStyle w:val="Heading2"/>
      </w:pPr>
      <w:bookmarkStart w:id="1099" w:name="_Toc33533884"/>
      <w:r w:rsidRPr="00B9479B">
        <w:lastRenderedPageBreak/>
        <w:t>VS-FUN-REQ-375892/A-Trail Turn Assist</w:t>
      </w:r>
      <w:bookmarkEnd w:id="1099"/>
    </w:p>
    <w:p w:rsidR="00406F39" w:rsidRDefault="000D3FD3" w:rsidP="0046553F">
      <w:pPr>
        <w:pStyle w:val="Heading3"/>
      </w:pPr>
      <w:bookmarkStart w:id="1100" w:name="_Toc33533885"/>
      <w:r>
        <w:t>Overview</w:t>
      </w:r>
      <w:bookmarkEnd w:id="1100"/>
    </w:p>
    <w:p w:rsidR="002E18EE" w:rsidRPr="002E18EE" w:rsidRDefault="000D3FD3" w:rsidP="002E18EE">
      <w:pPr>
        <w:rPr>
          <w:rFonts w:cs="Arial"/>
        </w:rPr>
      </w:pPr>
      <w:r w:rsidRPr="002E18EE">
        <w:rPr>
          <w:rFonts w:cs="Arial"/>
        </w:rPr>
        <w:t>Trail Turn Assist is a feature intended to assist the Driver by reducing the turning</w:t>
      </w:r>
      <w:r w:rsidRPr="002E18EE">
        <w:rPr>
          <w:rFonts w:cs="Arial"/>
        </w:rPr>
        <w:t xml:space="preserve"> radius of the vehicle in low-speed, technical off-road environments that require large steering input. This is accomplished through application of negative (brake) torque to the inside rear wheel of the turning vehicle while the driver is steering in a gi</w:t>
      </w:r>
      <w:r w:rsidRPr="002E18EE">
        <w:rPr>
          <w:rFonts w:cs="Arial"/>
        </w:rPr>
        <w:t>ven direction.</w:t>
      </w:r>
      <w:r w:rsidRPr="002E18EE">
        <w:rPr>
          <w:rFonts w:cs="Arial"/>
        </w:rPr>
        <w:br/>
      </w:r>
      <w:r w:rsidRPr="002E18EE">
        <w:rPr>
          <w:rFonts w:cs="Arial"/>
        </w:rPr>
        <w:br/>
        <w:t xml:space="preserve">Trail Turn Assist </w:t>
      </w:r>
      <w:r>
        <w:rPr>
          <w:rFonts w:cs="Arial"/>
        </w:rPr>
        <w:t>is intended to</w:t>
      </w:r>
      <w:r w:rsidRPr="002E18EE">
        <w:rPr>
          <w:rFonts w:cs="Arial"/>
        </w:rPr>
        <w:t xml:space="preserve"> enhance the User Experience by reducing the Driver effort required to negotiate difficult off-road terrain (for example, allowing the vehicle to make a tight turn in a single maneuver that might otherwise re</w:t>
      </w:r>
      <w:r w:rsidRPr="002E18EE">
        <w:rPr>
          <w:rFonts w:cs="Arial"/>
        </w:rPr>
        <w:t>quire a 3-point turn).</w:t>
      </w:r>
    </w:p>
    <w:p w:rsidR="00500605" w:rsidRPr="002E18EE" w:rsidRDefault="000D3FD3" w:rsidP="00500605">
      <w:pPr>
        <w:rPr>
          <w:rFonts w:cs="Arial"/>
        </w:rPr>
      </w:pPr>
    </w:p>
    <w:p w:rsidR="00406F39" w:rsidRDefault="000D3FD3" w:rsidP="0046553F">
      <w:pPr>
        <w:pStyle w:val="Heading3"/>
      </w:pPr>
      <w:bookmarkStart w:id="1101" w:name="_Toc33533886"/>
      <w:r>
        <w:t>Terminology and Abbreviations</w:t>
      </w:r>
      <w:bookmarkEnd w:id="1101"/>
    </w:p>
    <w:p w:rsidR="00AE06BC" w:rsidRPr="00AE06BC" w:rsidRDefault="000D3FD3" w:rsidP="00AE06BC"/>
    <w:tbl>
      <w:tblPr>
        <w:tblStyle w:val="TableGrid"/>
        <w:tblW w:w="0" w:type="auto"/>
        <w:jc w:val="center"/>
        <w:tblLook w:val="04A0" w:firstRow="1" w:lastRow="0" w:firstColumn="1" w:lastColumn="0" w:noHBand="0" w:noVBand="1"/>
      </w:tblPr>
      <w:tblGrid>
        <w:gridCol w:w="1620"/>
        <w:gridCol w:w="4590"/>
      </w:tblGrid>
      <w:tr w:rsidR="00316C4A" w:rsidTr="0046553F">
        <w:trPr>
          <w:jc w:val="center"/>
        </w:trPr>
        <w:tc>
          <w:tcPr>
            <w:tcW w:w="1620" w:type="dxa"/>
            <w:shd w:val="clear" w:color="auto" w:fill="D9D9D9" w:themeFill="background1" w:themeFillShade="D9"/>
          </w:tcPr>
          <w:p w:rsidR="00316C4A" w:rsidRPr="00316C4A" w:rsidRDefault="000D3FD3" w:rsidP="00500605">
            <w:pPr>
              <w:rPr>
                <w:b/>
              </w:rPr>
            </w:pPr>
            <w:r w:rsidRPr="00316C4A">
              <w:rPr>
                <w:b/>
              </w:rPr>
              <w:t>Term</w:t>
            </w:r>
          </w:p>
        </w:tc>
        <w:tc>
          <w:tcPr>
            <w:tcW w:w="4590" w:type="dxa"/>
            <w:shd w:val="clear" w:color="auto" w:fill="D9D9D9" w:themeFill="background1" w:themeFillShade="D9"/>
          </w:tcPr>
          <w:p w:rsidR="00316C4A" w:rsidRPr="00316C4A" w:rsidRDefault="000D3FD3" w:rsidP="00500605">
            <w:pPr>
              <w:rPr>
                <w:b/>
              </w:rPr>
            </w:pPr>
            <w:r w:rsidRPr="00316C4A">
              <w:rPr>
                <w:b/>
              </w:rPr>
              <w:t>Description</w:t>
            </w:r>
          </w:p>
        </w:tc>
      </w:tr>
      <w:tr w:rsidR="00316C4A" w:rsidTr="0046553F">
        <w:trPr>
          <w:jc w:val="center"/>
        </w:trPr>
        <w:tc>
          <w:tcPr>
            <w:tcW w:w="1620" w:type="dxa"/>
          </w:tcPr>
          <w:p w:rsidR="00316C4A" w:rsidRDefault="000D3FD3" w:rsidP="00500605">
            <w:r>
              <w:t>APIM</w:t>
            </w:r>
          </w:p>
        </w:tc>
        <w:tc>
          <w:tcPr>
            <w:tcW w:w="4590" w:type="dxa"/>
          </w:tcPr>
          <w:p w:rsidR="00316C4A" w:rsidRDefault="000D3FD3" w:rsidP="00500605">
            <w:r>
              <w:t>Accessory Protocol Interface Module</w:t>
            </w:r>
          </w:p>
        </w:tc>
      </w:tr>
      <w:tr w:rsidR="00316C4A" w:rsidTr="0046553F">
        <w:trPr>
          <w:jc w:val="center"/>
        </w:trPr>
        <w:tc>
          <w:tcPr>
            <w:tcW w:w="1620" w:type="dxa"/>
          </w:tcPr>
          <w:p w:rsidR="00316C4A" w:rsidRDefault="000D3FD3" w:rsidP="00500605">
            <w:r>
              <w:t>ABS</w:t>
            </w:r>
          </w:p>
        </w:tc>
        <w:tc>
          <w:tcPr>
            <w:tcW w:w="4590" w:type="dxa"/>
          </w:tcPr>
          <w:p w:rsidR="00316C4A" w:rsidRDefault="000D3FD3" w:rsidP="00500605">
            <w:r>
              <w:t>Antilock Braking System module</w:t>
            </w:r>
          </w:p>
        </w:tc>
      </w:tr>
    </w:tbl>
    <w:p w:rsidR="00500605" w:rsidRDefault="000D3FD3" w:rsidP="00500605"/>
    <w:p w:rsidR="00406F39" w:rsidRDefault="000D3FD3" w:rsidP="0046553F">
      <w:pPr>
        <w:pStyle w:val="Heading3"/>
      </w:pPr>
      <w:bookmarkStart w:id="1102" w:name="_Toc33533887"/>
      <w:r w:rsidRPr="00B9479B">
        <w:t>VS-CLD-REQ-375893/A-Trail Turn Assist Client</w:t>
      </w:r>
      <w:bookmarkEnd w:id="1102"/>
    </w:p>
    <w:p w:rsidR="00500605" w:rsidRDefault="000D3FD3" w:rsidP="00500605">
      <w:r>
        <w:t>The Trail Turn Assist Client interfaces with the user via the HMI and is responsible for interfacing with the Trail Turn Assist Server.  This includes sending the HMI settings requests and receiving the r</w:t>
      </w:r>
      <w:r>
        <w:t>esponses from the Trail Turn Assist Server.  See SPSS requirements for details.</w:t>
      </w:r>
    </w:p>
    <w:p w:rsidR="00FE77A3" w:rsidRDefault="000D3FD3" w:rsidP="00500605"/>
    <w:p w:rsidR="00406F39" w:rsidRDefault="000D3FD3" w:rsidP="0046553F">
      <w:pPr>
        <w:pStyle w:val="Heading3"/>
      </w:pPr>
      <w:bookmarkStart w:id="1103" w:name="_Toc33533888"/>
      <w:r w:rsidRPr="00B9479B">
        <w:t>VS-CLD-REQ-375896/A-Trail Turn Assist Server</w:t>
      </w:r>
      <w:bookmarkEnd w:id="1103"/>
    </w:p>
    <w:p w:rsidR="00500605" w:rsidRDefault="000D3FD3" w:rsidP="00500605">
      <w:r>
        <w:t>The Trail Turn Assist Server is responsible for the control of the Trail Turn Assist feature and interfa</w:t>
      </w:r>
      <w:r>
        <w:t>ces with the Trail Turn Assist Client.</w:t>
      </w:r>
    </w:p>
    <w:p w:rsidR="00D001CA" w:rsidRDefault="000D3FD3" w:rsidP="00500605"/>
    <w:p w:rsidR="00406F39" w:rsidRDefault="000D3FD3" w:rsidP="0046553F">
      <w:pPr>
        <w:pStyle w:val="Heading3"/>
      </w:pPr>
      <w:bookmarkStart w:id="1104" w:name="_Toc33533889"/>
      <w:r>
        <w:t>Physical Mapping of Classes</w:t>
      </w:r>
      <w:bookmarkEnd w:id="1104"/>
    </w:p>
    <w:p w:rsidR="00500605" w:rsidRDefault="000D3FD3" w:rsidP="00500605">
      <w:r>
        <w:t>The table below shows how the logical classes may be mapped to physical modules for the Trail Turn Assist fe</w:t>
      </w:r>
      <w:r>
        <w:t xml:space="preserve">ature.  The table below covers the lead program. </w:t>
      </w:r>
    </w:p>
    <w:p w:rsidR="00F06DBA" w:rsidRDefault="000D3FD3" w:rsidP="00500605"/>
    <w:p w:rsidR="00F06DBA" w:rsidRDefault="000D3FD3" w:rsidP="00500605">
      <w:r>
        <w:t xml:space="preserve">At the time the specification was written the below table was the latest.  If there are additional modules deployed to the class descriptions or the vehicle architecture changed since the spec was written </w:t>
      </w:r>
      <w:r>
        <w:t>and released, then the applicable implementation guide class description would cover those modules.  If there is a conflict between the implementation guide and the table below the implementation guide takes precedent.</w:t>
      </w:r>
    </w:p>
    <w:p w:rsidR="00F06DBA" w:rsidRDefault="000D3FD3" w:rsidP="00500605"/>
    <w:tbl>
      <w:tblPr>
        <w:tblStyle w:val="TableGrid"/>
        <w:tblW w:w="0" w:type="auto"/>
        <w:jc w:val="center"/>
        <w:tblLook w:val="04A0" w:firstRow="1" w:lastRow="0" w:firstColumn="1" w:lastColumn="0" w:noHBand="0" w:noVBand="1"/>
      </w:tblPr>
      <w:tblGrid>
        <w:gridCol w:w="3060"/>
        <w:gridCol w:w="2880"/>
      </w:tblGrid>
      <w:tr w:rsidR="00DF1843" w:rsidTr="0046553F">
        <w:trPr>
          <w:jc w:val="center"/>
        </w:trPr>
        <w:tc>
          <w:tcPr>
            <w:tcW w:w="3060" w:type="dxa"/>
            <w:shd w:val="clear" w:color="auto" w:fill="D9D9D9" w:themeFill="background1" w:themeFillShade="D9"/>
          </w:tcPr>
          <w:p w:rsidR="00DF1843" w:rsidRPr="009C0B88" w:rsidRDefault="000D3FD3" w:rsidP="00500605">
            <w:pPr>
              <w:rPr>
                <w:b/>
              </w:rPr>
            </w:pPr>
            <w:r w:rsidRPr="009C0B88">
              <w:rPr>
                <w:b/>
              </w:rPr>
              <w:t>Logical Class</w:t>
            </w:r>
          </w:p>
        </w:tc>
        <w:tc>
          <w:tcPr>
            <w:tcW w:w="2880" w:type="dxa"/>
            <w:shd w:val="clear" w:color="auto" w:fill="D9D9D9" w:themeFill="background1" w:themeFillShade="D9"/>
          </w:tcPr>
          <w:p w:rsidR="00DF1843" w:rsidRPr="009C0B88" w:rsidRDefault="000D3FD3" w:rsidP="00B61112">
            <w:pPr>
              <w:jc w:val="center"/>
              <w:rPr>
                <w:b/>
              </w:rPr>
            </w:pPr>
            <w:r w:rsidRPr="009C0B88">
              <w:rPr>
                <w:b/>
              </w:rPr>
              <w:t>Physical Module (ECU)</w:t>
            </w:r>
          </w:p>
        </w:tc>
      </w:tr>
      <w:tr w:rsidR="00DF1843" w:rsidTr="0046553F">
        <w:trPr>
          <w:jc w:val="center"/>
        </w:trPr>
        <w:tc>
          <w:tcPr>
            <w:tcW w:w="3060" w:type="dxa"/>
          </w:tcPr>
          <w:p w:rsidR="00DF1843" w:rsidRDefault="000D3FD3" w:rsidP="00500605">
            <w:r>
              <w:t>Trail Turn Assist Client</w:t>
            </w:r>
          </w:p>
        </w:tc>
        <w:tc>
          <w:tcPr>
            <w:tcW w:w="2880" w:type="dxa"/>
          </w:tcPr>
          <w:p w:rsidR="00DF1843" w:rsidRDefault="000D3FD3" w:rsidP="00B61112">
            <w:pPr>
              <w:jc w:val="center"/>
            </w:pPr>
            <w:r>
              <w:t>APIM</w:t>
            </w:r>
          </w:p>
        </w:tc>
      </w:tr>
      <w:tr w:rsidR="00DF1843" w:rsidTr="0046553F">
        <w:trPr>
          <w:jc w:val="center"/>
        </w:trPr>
        <w:tc>
          <w:tcPr>
            <w:tcW w:w="3060" w:type="dxa"/>
          </w:tcPr>
          <w:p w:rsidR="00DF1843" w:rsidRDefault="000D3FD3" w:rsidP="00500605">
            <w:r>
              <w:t>Trail Turn Assist Server</w:t>
            </w:r>
          </w:p>
        </w:tc>
        <w:tc>
          <w:tcPr>
            <w:tcW w:w="2880" w:type="dxa"/>
          </w:tcPr>
          <w:p w:rsidR="00DF1843" w:rsidRDefault="000D3FD3" w:rsidP="00B61112">
            <w:pPr>
              <w:jc w:val="center"/>
            </w:pPr>
            <w:r>
              <w:t>ABS</w:t>
            </w:r>
          </w:p>
        </w:tc>
      </w:tr>
    </w:tbl>
    <w:p w:rsidR="00406F39" w:rsidRDefault="000D3FD3" w:rsidP="0046553F">
      <w:pPr>
        <w:pStyle w:val="Heading3"/>
      </w:pPr>
      <w:bookmarkStart w:id="1105" w:name="_Toc33533890"/>
      <w:r>
        <w:t>Interface Requirements</w:t>
      </w:r>
      <w:bookmarkEnd w:id="1105"/>
    </w:p>
    <w:p w:rsidR="00406F39" w:rsidRDefault="000D3FD3" w:rsidP="0046553F">
      <w:pPr>
        <w:pStyle w:val="Heading4"/>
      </w:pPr>
      <w:r w:rsidRPr="00B9479B">
        <w:t>MD-REQ-375908/A-TurnAsstSwtch_D_Stat</w:t>
      </w:r>
    </w:p>
    <w:p w:rsidR="00800997" w:rsidRDefault="000D3FD3" w:rsidP="00800997">
      <w:pPr>
        <w:rPr>
          <w:rFonts w:cs="Arial"/>
        </w:rPr>
      </w:pPr>
      <w:r>
        <w:rPr>
          <w:rFonts w:cs="Arial"/>
        </w:rPr>
        <w:t>Message Type: Status</w:t>
      </w:r>
    </w:p>
    <w:p w:rsidR="00800997" w:rsidRDefault="000D3FD3" w:rsidP="00800997">
      <w:pPr>
        <w:rPr>
          <w:rFonts w:cs="Arial"/>
        </w:rPr>
      </w:pPr>
    </w:p>
    <w:p w:rsidR="00C3482B" w:rsidRDefault="000D3FD3" w:rsidP="00800997">
      <w:pPr>
        <w:widowControl w:val="0"/>
        <w:adjustRightInd w:val="0"/>
        <w:rPr>
          <w:rFonts w:cs="Arial"/>
        </w:rPr>
      </w:pPr>
      <w:r>
        <w:rPr>
          <w:rFonts w:cs="Arial"/>
        </w:rPr>
        <w:t>This signal is us</w:t>
      </w:r>
      <w:r>
        <w:rPr>
          <w:rFonts w:cs="Arial"/>
        </w:rPr>
        <w:t>ed by the Trail Turn Assist Client to broadcast the HMI Trail Turn Assist setting button status.</w:t>
      </w:r>
    </w:p>
    <w:p w:rsidR="00800997" w:rsidRDefault="000D3FD3" w:rsidP="00800997">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621"/>
        <w:gridCol w:w="1081"/>
        <w:gridCol w:w="4772"/>
      </w:tblGrid>
      <w:tr w:rsidR="00800997" w:rsidTr="003A44A7">
        <w:trPr>
          <w:jc w:val="center"/>
        </w:trPr>
        <w:tc>
          <w:tcPr>
            <w:tcW w:w="2966"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Logical Signal Name</w:t>
            </w:r>
          </w:p>
        </w:tc>
        <w:tc>
          <w:tcPr>
            <w:tcW w:w="1621"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Literals</w:t>
            </w:r>
          </w:p>
        </w:tc>
        <w:tc>
          <w:tcPr>
            <w:tcW w:w="1081"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Value</w:t>
            </w:r>
          </w:p>
        </w:tc>
        <w:tc>
          <w:tcPr>
            <w:tcW w:w="4772" w:type="dxa"/>
            <w:tcBorders>
              <w:top w:val="single" w:sz="4" w:space="0" w:color="auto"/>
              <w:left w:val="single" w:sz="4" w:space="0" w:color="auto"/>
              <w:bottom w:val="single" w:sz="4" w:space="0" w:color="auto"/>
              <w:right w:val="single" w:sz="4" w:space="0" w:color="auto"/>
            </w:tcBorders>
            <w:hideMark/>
          </w:tcPr>
          <w:p w:rsidR="00800997" w:rsidRDefault="000D3FD3">
            <w:pPr>
              <w:spacing w:line="276" w:lineRule="auto"/>
              <w:rPr>
                <w:rFonts w:cs="Arial"/>
                <w:b/>
              </w:rPr>
            </w:pPr>
            <w:r>
              <w:rPr>
                <w:rFonts w:cs="Arial"/>
                <w:b/>
              </w:rPr>
              <w:t>Description</w:t>
            </w:r>
          </w:p>
        </w:tc>
      </w:tr>
      <w:tr w:rsidR="003A44A7" w:rsidTr="003A44A7">
        <w:trPr>
          <w:jc w:val="center"/>
        </w:trPr>
        <w:tc>
          <w:tcPr>
            <w:tcW w:w="2966" w:type="dxa"/>
            <w:vMerge w:val="restart"/>
            <w:tcBorders>
              <w:top w:val="single" w:sz="4" w:space="0" w:color="auto"/>
              <w:left w:val="single" w:sz="4" w:space="0" w:color="auto"/>
              <w:right w:val="single" w:sz="4" w:space="0" w:color="auto"/>
            </w:tcBorders>
          </w:tcPr>
          <w:p w:rsidR="003A44A7" w:rsidRDefault="000D3FD3">
            <w:pPr>
              <w:spacing w:line="276" w:lineRule="auto"/>
              <w:rPr>
                <w:rFonts w:cs="Arial"/>
              </w:rPr>
            </w:pPr>
          </w:p>
          <w:p w:rsidR="003A44A7" w:rsidRDefault="000D3FD3">
            <w:pPr>
              <w:spacing w:line="256" w:lineRule="auto"/>
              <w:rPr>
                <w:rFonts w:cs="Arial"/>
              </w:rPr>
            </w:pPr>
            <w:r>
              <w:rPr>
                <w:rFonts w:cs="Arial"/>
              </w:rPr>
              <w:t>TurnAsstSwtch_D_Stat</w:t>
            </w:r>
          </w:p>
          <w:p w:rsidR="003A44A7" w:rsidRDefault="000D3FD3">
            <w:pPr>
              <w:spacing w:line="27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Not Pressed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0x0</w:t>
            </w:r>
          </w:p>
        </w:tc>
        <w:tc>
          <w:tcPr>
            <w:tcW w:w="4772" w:type="dxa"/>
            <w:tcBorders>
              <w:top w:val="single" w:sz="4" w:space="0" w:color="auto"/>
              <w:left w:val="single" w:sz="4" w:space="0" w:color="auto"/>
              <w:bottom w:val="single" w:sz="4" w:space="0" w:color="auto"/>
              <w:right w:val="single" w:sz="4" w:space="0" w:color="auto"/>
            </w:tcBorders>
            <w:vAlign w:val="center"/>
          </w:tcPr>
          <w:p w:rsidR="003A44A7" w:rsidRDefault="000D3FD3">
            <w:pPr>
              <w:autoSpaceDE w:val="0"/>
              <w:autoSpaceDN w:val="0"/>
              <w:adjustRightInd w:val="0"/>
              <w:spacing w:line="276" w:lineRule="auto"/>
              <w:rPr>
                <w:rFonts w:cs="Arial"/>
              </w:rPr>
            </w:pPr>
          </w:p>
        </w:tc>
      </w:tr>
      <w:tr w:rsidR="003A44A7" w:rsidTr="003A44A7">
        <w:trPr>
          <w:trHeight w:val="314"/>
          <w:jc w:val="center"/>
        </w:trPr>
        <w:tc>
          <w:tcPr>
            <w:tcW w:w="2966" w:type="dxa"/>
            <w:vMerge/>
            <w:tcBorders>
              <w:left w:val="single" w:sz="4" w:space="0" w:color="auto"/>
              <w:right w:val="single" w:sz="4" w:space="0" w:color="auto"/>
            </w:tcBorders>
            <w:vAlign w:val="center"/>
            <w:hideMark/>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Pressed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0x1</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r w:rsidR="003A44A7" w:rsidTr="003A44A7">
        <w:trPr>
          <w:trHeight w:val="314"/>
          <w:jc w:val="center"/>
        </w:trPr>
        <w:tc>
          <w:tcPr>
            <w:tcW w:w="2966" w:type="dxa"/>
            <w:vMerge/>
            <w:tcBorders>
              <w:left w:val="single" w:sz="4" w:space="0" w:color="auto"/>
              <w:right w:val="single" w:sz="4" w:space="0" w:color="auto"/>
            </w:tcBorders>
            <w:vAlign w:val="center"/>
            <w:hideMark/>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Not Used</w:t>
            </w:r>
          </w:p>
        </w:tc>
        <w:tc>
          <w:tcPr>
            <w:tcW w:w="1081" w:type="dxa"/>
            <w:tcBorders>
              <w:top w:val="single" w:sz="4" w:space="0" w:color="auto"/>
              <w:left w:val="single" w:sz="4" w:space="0" w:color="auto"/>
              <w:bottom w:val="single" w:sz="4" w:space="0" w:color="auto"/>
              <w:right w:val="single" w:sz="4" w:space="0" w:color="auto"/>
            </w:tcBorders>
            <w:hideMark/>
          </w:tcPr>
          <w:p w:rsidR="003A44A7" w:rsidRDefault="000D3FD3">
            <w:pPr>
              <w:spacing w:line="252" w:lineRule="auto"/>
              <w:rPr>
                <w:rFonts w:cs="Arial"/>
              </w:rPr>
            </w:pPr>
            <w:r>
              <w:rPr>
                <w:rFonts w:cs="Arial"/>
              </w:rPr>
              <w:t>0x2</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r w:rsidR="003A44A7" w:rsidTr="003A44A7">
        <w:trPr>
          <w:trHeight w:val="314"/>
          <w:jc w:val="center"/>
        </w:trPr>
        <w:tc>
          <w:tcPr>
            <w:tcW w:w="2966" w:type="dxa"/>
            <w:vMerge/>
            <w:tcBorders>
              <w:left w:val="single" w:sz="4" w:space="0" w:color="auto"/>
              <w:bottom w:val="single" w:sz="4" w:space="0" w:color="auto"/>
              <w:right w:val="single" w:sz="4" w:space="0" w:color="auto"/>
            </w:tcBorders>
            <w:vAlign w:val="center"/>
          </w:tcPr>
          <w:p w:rsidR="003A44A7" w:rsidRDefault="000D3FD3">
            <w:pPr>
              <w:spacing w:line="256" w:lineRule="auto"/>
              <w:rPr>
                <w:rFonts w:cs="Arial"/>
              </w:rPr>
            </w:pPr>
          </w:p>
        </w:tc>
        <w:tc>
          <w:tcPr>
            <w:tcW w:w="1621" w:type="dxa"/>
            <w:tcBorders>
              <w:top w:val="single" w:sz="4" w:space="0" w:color="auto"/>
              <w:left w:val="single" w:sz="4" w:space="0" w:color="auto"/>
              <w:bottom w:val="single" w:sz="4" w:space="0" w:color="auto"/>
              <w:right w:val="single" w:sz="4" w:space="0" w:color="auto"/>
            </w:tcBorders>
          </w:tcPr>
          <w:p w:rsidR="003A44A7" w:rsidRDefault="000D3FD3">
            <w:pPr>
              <w:spacing w:line="252" w:lineRule="auto"/>
              <w:rPr>
                <w:rFonts w:cs="Arial"/>
              </w:rPr>
            </w:pPr>
            <w:r>
              <w:rPr>
                <w:rFonts w:cs="Arial"/>
              </w:rPr>
              <w:t>Faulty</w:t>
            </w:r>
          </w:p>
        </w:tc>
        <w:tc>
          <w:tcPr>
            <w:tcW w:w="1081" w:type="dxa"/>
            <w:tcBorders>
              <w:top w:val="single" w:sz="4" w:space="0" w:color="auto"/>
              <w:left w:val="single" w:sz="4" w:space="0" w:color="auto"/>
              <w:bottom w:val="single" w:sz="4" w:space="0" w:color="auto"/>
              <w:right w:val="single" w:sz="4" w:space="0" w:color="auto"/>
            </w:tcBorders>
          </w:tcPr>
          <w:p w:rsidR="003A44A7" w:rsidRDefault="000D3FD3">
            <w:pPr>
              <w:spacing w:line="252" w:lineRule="auto"/>
              <w:rPr>
                <w:rFonts w:cs="Arial"/>
              </w:rPr>
            </w:pPr>
            <w:r>
              <w:rPr>
                <w:rFonts w:cs="Arial"/>
              </w:rPr>
              <w:t>0x3</w:t>
            </w:r>
          </w:p>
        </w:tc>
        <w:tc>
          <w:tcPr>
            <w:tcW w:w="4772" w:type="dxa"/>
            <w:tcBorders>
              <w:top w:val="single" w:sz="4" w:space="0" w:color="auto"/>
              <w:left w:val="single" w:sz="4" w:space="0" w:color="auto"/>
              <w:bottom w:val="single" w:sz="4" w:space="0" w:color="auto"/>
              <w:right w:val="single" w:sz="4" w:space="0" w:color="auto"/>
            </w:tcBorders>
          </w:tcPr>
          <w:p w:rsidR="003A44A7" w:rsidRDefault="000D3FD3">
            <w:pPr>
              <w:spacing w:line="276" w:lineRule="auto"/>
              <w:rPr>
                <w:rFonts w:cs="Arial"/>
              </w:rPr>
            </w:pPr>
          </w:p>
        </w:tc>
      </w:tr>
    </w:tbl>
    <w:p w:rsidR="00406F39" w:rsidRDefault="000D3FD3" w:rsidP="0046553F">
      <w:pPr>
        <w:pStyle w:val="Heading4"/>
      </w:pPr>
      <w:r w:rsidRPr="00B9479B">
        <w:lastRenderedPageBreak/>
        <w:t>MD-REQ-375918/A-OrtaSwtchLamp_B_Rq</w:t>
      </w:r>
    </w:p>
    <w:p w:rsidR="00E75810" w:rsidRDefault="000D3FD3" w:rsidP="00E75810">
      <w:pPr>
        <w:rPr>
          <w:rFonts w:cs="Arial"/>
        </w:rPr>
      </w:pPr>
      <w:r>
        <w:rPr>
          <w:rFonts w:cs="Arial"/>
        </w:rPr>
        <w:t>Message Type: Request</w:t>
      </w:r>
    </w:p>
    <w:p w:rsidR="00E75810" w:rsidRDefault="000D3FD3" w:rsidP="00E75810">
      <w:pPr>
        <w:rPr>
          <w:rFonts w:cs="Arial"/>
        </w:rPr>
      </w:pPr>
    </w:p>
    <w:p w:rsidR="00E75810" w:rsidRDefault="000D3FD3" w:rsidP="00E75810">
      <w:pPr>
        <w:widowControl w:val="0"/>
        <w:adjustRightInd w:val="0"/>
        <w:rPr>
          <w:rFonts w:cs="Arial"/>
        </w:rPr>
      </w:pPr>
      <w:r>
        <w:rPr>
          <w:rFonts w:cs="Arial"/>
        </w:rPr>
        <w:t>This signal is used by the Trail Turn Assist Server to broadcast the Trail Turn Assist setting button status it requests to be displayed on the Trail Turn Assist Client HMI.</w:t>
      </w:r>
    </w:p>
    <w:p w:rsidR="00E75810" w:rsidRDefault="000D3FD3" w:rsidP="00E75810">
      <w:pPr>
        <w:rPr>
          <w:rFonts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6"/>
        <w:gridCol w:w="1979"/>
        <w:gridCol w:w="1170"/>
        <w:gridCol w:w="4325"/>
      </w:tblGrid>
      <w:tr w:rsidR="00E75810" w:rsidTr="002C2736">
        <w:trPr>
          <w:jc w:val="center"/>
        </w:trPr>
        <w:tc>
          <w:tcPr>
            <w:tcW w:w="2966"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Logical Signal Name</w:t>
            </w: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Value</w:t>
            </w:r>
          </w:p>
        </w:tc>
        <w:tc>
          <w:tcPr>
            <w:tcW w:w="4325" w:type="dxa"/>
            <w:tcBorders>
              <w:top w:val="single" w:sz="4" w:space="0" w:color="auto"/>
              <w:left w:val="single" w:sz="4" w:space="0" w:color="auto"/>
              <w:bottom w:val="single" w:sz="4" w:space="0" w:color="auto"/>
              <w:right w:val="single" w:sz="4" w:space="0" w:color="auto"/>
            </w:tcBorders>
            <w:hideMark/>
          </w:tcPr>
          <w:p w:rsidR="00E75810" w:rsidRDefault="000D3FD3">
            <w:pPr>
              <w:spacing w:line="276" w:lineRule="auto"/>
              <w:rPr>
                <w:rFonts w:cs="Arial"/>
                <w:b/>
              </w:rPr>
            </w:pPr>
            <w:r>
              <w:rPr>
                <w:rFonts w:cs="Arial"/>
                <w:b/>
              </w:rPr>
              <w:t>Description</w:t>
            </w:r>
          </w:p>
        </w:tc>
      </w:tr>
      <w:tr w:rsidR="00E75810" w:rsidTr="002C2736">
        <w:trPr>
          <w:jc w:val="center"/>
        </w:trPr>
        <w:tc>
          <w:tcPr>
            <w:tcW w:w="2966" w:type="dxa"/>
            <w:vMerge w:val="restart"/>
            <w:tcBorders>
              <w:top w:val="single" w:sz="4" w:space="0" w:color="auto"/>
              <w:left w:val="single" w:sz="4" w:space="0" w:color="auto"/>
              <w:bottom w:val="single" w:sz="4" w:space="0" w:color="auto"/>
              <w:right w:val="single" w:sz="4" w:space="0" w:color="auto"/>
            </w:tcBorders>
          </w:tcPr>
          <w:p w:rsidR="00E75810" w:rsidRDefault="000D3FD3">
            <w:pPr>
              <w:spacing w:line="276" w:lineRule="auto"/>
              <w:rPr>
                <w:rFonts w:cs="Arial"/>
              </w:rPr>
            </w:pPr>
          </w:p>
          <w:p w:rsidR="00E75810" w:rsidRDefault="000D3FD3">
            <w:pPr>
              <w:spacing w:line="254" w:lineRule="auto"/>
              <w:rPr>
                <w:rFonts w:cs="Arial"/>
              </w:rPr>
            </w:pPr>
            <w:r>
              <w:rPr>
                <w:rFonts w:cs="Arial"/>
              </w:rPr>
              <w:t>OrtaSwtchLamp_B_Rq</w:t>
            </w:r>
          </w:p>
          <w:p w:rsidR="00E75810" w:rsidRDefault="000D3FD3">
            <w:pPr>
              <w:spacing w:line="27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OFF / Disabled</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0x0</w:t>
            </w:r>
          </w:p>
        </w:tc>
        <w:tc>
          <w:tcPr>
            <w:tcW w:w="4325" w:type="dxa"/>
            <w:tcBorders>
              <w:top w:val="single" w:sz="4" w:space="0" w:color="auto"/>
              <w:left w:val="single" w:sz="4" w:space="0" w:color="auto"/>
              <w:bottom w:val="single" w:sz="4" w:space="0" w:color="auto"/>
              <w:right w:val="single" w:sz="4" w:space="0" w:color="auto"/>
            </w:tcBorders>
            <w:vAlign w:val="center"/>
          </w:tcPr>
          <w:p w:rsidR="00E75810" w:rsidRDefault="000D3FD3">
            <w:pPr>
              <w:autoSpaceDE w:val="0"/>
              <w:autoSpaceDN w:val="0"/>
              <w:adjustRightInd w:val="0"/>
              <w:spacing w:line="276" w:lineRule="auto"/>
              <w:rPr>
                <w:rFonts w:cs="Arial"/>
              </w:rPr>
            </w:pPr>
            <w:r>
              <w:rPr>
                <w:rFonts w:cs="Arial"/>
              </w:rPr>
              <w:t>Show the Trail Turn Assist setting HMI as OFF / Disabled</w:t>
            </w:r>
          </w:p>
        </w:tc>
      </w:tr>
      <w:tr w:rsidR="00E75810" w:rsidTr="002C2736">
        <w:trPr>
          <w:trHeight w:val="314"/>
          <w:jc w:val="center"/>
        </w:trPr>
        <w:tc>
          <w:tcPr>
            <w:tcW w:w="2966" w:type="dxa"/>
            <w:vMerge/>
            <w:tcBorders>
              <w:top w:val="single" w:sz="4" w:space="0" w:color="auto"/>
              <w:left w:val="single" w:sz="4" w:space="0" w:color="auto"/>
              <w:bottom w:val="single" w:sz="4" w:space="0" w:color="auto"/>
              <w:right w:val="single" w:sz="4" w:space="0" w:color="auto"/>
            </w:tcBorders>
            <w:vAlign w:val="center"/>
            <w:hideMark/>
          </w:tcPr>
          <w:p w:rsidR="00E75810" w:rsidRDefault="000D3FD3">
            <w:pPr>
              <w:spacing w:line="256" w:lineRule="auto"/>
              <w:rPr>
                <w:rFonts w:cs="Arial"/>
              </w:rPr>
            </w:pPr>
          </w:p>
        </w:tc>
        <w:tc>
          <w:tcPr>
            <w:tcW w:w="1979"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ON / Enabled</w:t>
            </w:r>
          </w:p>
        </w:tc>
        <w:tc>
          <w:tcPr>
            <w:tcW w:w="1170" w:type="dxa"/>
            <w:tcBorders>
              <w:top w:val="single" w:sz="4" w:space="0" w:color="auto"/>
              <w:left w:val="single" w:sz="4" w:space="0" w:color="auto"/>
              <w:bottom w:val="single" w:sz="4" w:space="0" w:color="auto"/>
              <w:right w:val="single" w:sz="4" w:space="0" w:color="auto"/>
            </w:tcBorders>
            <w:hideMark/>
          </w:tcPr>
          <w:p w:rsidR="00E75810" w:rsidRDefault="000D3FD3">
            <w:pPr>
              <w:spacing w:line="252" w:lineRule="auto"/>
              <w:rPr>
                <w:rFonts w:cs="Arial"/>
              </w:rPr>
            </w:pPr>
            <w:r>
              <w:rPr>
                <w:rFonts w:cs="Arial"/>
              </w:rPr>
              <w:t>0x1</w:t>
            </w:r>
          </w:p>
        </w:tc>
        <w:tc>
          <w:tcPr>
            <w:tcW w:w="4325" w:type="dxa"/>
            <w:tcBorders>
              <w:top w:val="single" w:sz="4" w:space="0" w:color="auto"/>
              <w:left w:val="single" w:sz="4" w:space="0" w:color="auto"/>
              <w:bottom w:val="single" w:sz="4" w:space="0" w:color="auto"/>
              <w:right w:val="single" w:sz="4" w:space="0" w:color="auto"/>
            </w:tcBorders>
          </w:tcPr>
          <w:p w:rsidR="00E75810" w:rsidRDefault="000D3FD3">
            <w:pPr>
              <w:spacing w:line="276" w:lineRule="auto"/>
              <w:rPr>
                <w:rFonts w:cs="Arial"/>
              </w:rPr>
            </w:pPr>
            <w:r>
              <w:rPr>
                <w:rFonts w:cs="Arial"/>
              </w:rPr>
              <w:t>Show the Trail Turn Assist setting HMI as ON / Enabled</w:t>
            </w:r>
          </w:p>
        </w:tc>
      </w:tr>
    </w:tbl>
    <w:p w:rsidR="00E75810" w:rsidRDefault="000D3FD3" w:rsidP="00E75810">
      <w:pPr>
        <w:rPr>
          <w:rFonts w:cs="Arial"/>
        </w:rPr>
      </w:pPr>
    </w:p>
    <w:p w:rsidR="00500605" w:rsidRDefault="000D3FD3" w:rsidP="00500605"/>
    <w:p w:rsidR="00406F39" w:rsidRDefault="000D3FD3" w:rsidP="0046553F">
      <w:pPr>
        <w:pStyle w:val="Heading3"/>
      </w:pPr>
      <w:bookmarkStart w:id="1106" w:name="_Toc33533891"/>
      <w:r>
        <w:t>Use Cases</w:t>
      </w:r>
      <w:bookmarkEnd w:id="1106"/>
    </w:p>
    <w:p w:rsidR="00406F39" w:rsidRDefault="000D3FD3" w:rsidP="0046553F">
      <w:pPr>
        <w:pStyle w:val="Heading4"/>
      </w:pPr>
      <w:r>
        <w:t>VS-UC-REQ-375924/A-User Enables Trail Turn Assist</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85412F" w:rsidTr="0085412F">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5412F" w:rsidRDefault="000D3FD3">
            <w:pPr>
              <w:spacing w:line="276" w:lineRule="auto"/>
              <w:rPr>
                <w:rFonts w:cs="Arial"/>
              </w:rPr>
            </w:pPr>
            <w:r>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412F" w:rsidRDefault="000D3FD3">
            <w:pPr>
              <w:spacing w:line="276" w:lineRule="auto"/>
              <w:rPr>
                <w:rFonts w:cs="Arial"/>
              </w:rPr>
            </w:pPr>
            <w:r>
              <w:rPr>
                <w:rFonts w:cs="Arial"/>
              </w:rPr>
              <w:t>Vehicle front seat Occupant</w:t>
            </w:r>
          </w:p>
        </w:tc>
      </w:tr>
      <w:tr w:rsidR="0085412F" w:rsidTr="0085412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5412F" w:rsidRDefault="000D3FD3">
            <w:pPr>
              <w:spacing w:line="276" w:lineRule="auto"/>
              <w:rPr>
                <w:rFonts w:cs="Arial"/>
              </w:rPr>
            </w:pPr>
            <w:r>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5412F" w:rsidRDefault="000D3FD3">
            <w:pPr>
              <w:spacing w:line="276" w:lineRule="auto"/>
              <w:rPr>
                <w:rFonts w:cs="Arial"/>
              </w:rPr>
            </w:pPr>
            <w:r w:rsidRPr="00013EFA">
              <w:rPr>
                <w:rFonts w:cs="Arial"/>
              </w:rPr>
              <w:t>Ignition is in Run</w:t>
            </w:r>
          </w:p>
          <w:p w:rsidR="0085412F" w:rsidRDefault="000D3FD3">
            <w:pPr>
              <w:spacing w:line="276" w:lineRule="auto"/>
              <w:rPr>
                <w:rFonts w:cs="Arial"/>
              </w:rPr>
            </w:pPr>
            <w:r>
              <w:rPr>
                <w:rFonts w:cs="Arial"/>
              </w:rPr>
              <w:t>The Trail Turn Assist feature is disabled</w:t>
            </w:r>
          </w:p>
          <w:p w:rsidR="0085412F" w:rsidRDefault="000D3FD3">
            <w:pPr>
              <w:spacing w:line="276" w:lineRule="auto"/>
              <w:rPr>
                <w:rFonts w:cs="Arial"/>
              </w:rPr>
            </w:pPr>
            <w:r>
              <w:rPr>
                <w:rFonts w:cs="Arial"/>
              </w:rPr>
              <w:t>The Trail Turn Assist setting is disabled</w:t>
            </w:r>
          </w:p>
        </w:tc>
      </w:tr>
      <w:tr w:rsidR="0085412F" w:rsidTr="0085412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5412F" w:rsidRDefault="000D3FD3">
            <w:pPr>
              <w:spacing w:line="276" w:lineRule="auto"/>
              <w:rPr>
                <w:rFonts w:cs="Arial"/>
              </w:rPr>
            </w:pPr>
            <w:r>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5412F" w:rsidRDefault="000D3FD3">
            <w:pPr>
              <w:spacing w:line="276" w:lineRule="auto"/>
              <w:rPr>
                <w:rFonts w:cs="Arial"/>
              </w:rPr>
            </w:pPr>
            <w:r>
              <w:rPr>
                <w:rFonts w:cs="Arial"/>
              </w:rPr>
              <w:t xml:space="preserve">User presses the Trail Turn Assist setting HMI </w:t>
            </w:r>
          </w:p>
        </w:tc>
      </w:tr>
      <w:tr w:rsidR="0085412F" w:rsidTr="0085412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5412F" w:rsidRDefault="000D3FD3">
            <w:pPr>
              <w:spacing w:line="276" w:lineRule="auto"/>
              <w:rPr>
                <w:rFonts w:cs="Arial"/>
              </w:rPr>
            </w:pPr>
            <w:r>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5412F" w:rsidRDefault="000D3FD3">
            <w:pPr>
              <w:spacing w:line="276" w:lineRule="auto"/>
              <w:rPr>
                <w:rFonts w:cs="Arial"/>
              </w:rPr>
            </w:pPr>
            <w:r>
              <w:rPr>
                <w:rFonts w:cs="Arial"/>
              </w:rPr>
              <w:t xml:space="preserve">The Trail Turn </w:t>
            </w:r>
            <w:r>
              <w:rPr>
                <w:rFonts w:cs="Arial"/>
              </w:rPr>
              <w:t>Assist feature is enabled</w:t>
            </w:r>
          </w:p>
          <w:p w:rsidR="0085412F" w:rsidRDefault="000D3FD3">
            <w:pPr>
              <w:spacing w:line="276" w:lineRule="auto"/>
              <w:rPr>
                <w:rFonts w:cs="Arial"/>
              </w:rPr>
            </w:pPr>
            <w:r>
              <w:rPr>
                <w:rFonts w:cs="Arial"/>
              </w:rPr>
              <w:t>The Trail Turn Assist setting HMI is shown as Enabled</w:t>
            </w:r>
          </w:p>
        </w:tc>
      </w:tr>
      <w:tr w:rsidR="0085412F" w:rsidTr="0085412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5412F" w:rsidRDefault="000D3FD3">
            <w:pPr>
              <w:spacing w:line="276" w:lineRule="auto"/>
              <w:rPr>
                <w:rFonts w:cs="Arial"/>
              </w:rPr>
            </w:pPr>
            <w:r>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85412F" w:rsidRDefault="000D3FD3">
            <w:pPr>
              <w:rPr>
                <w:rFonts w:cs="Arial"/>
              </w:rPr>
            </w:pPr>
          </w:p>
        </w:tc>
      </w:tr>
    </w:tbl>
    <w:p w:rsidR="00500605" w:rsidRDefault="000D3FD3" w:rsidP="00CD0F64"/>
    <w:p w:rsidR="0085412F" w:rsidRDefault="000D3FD3" w:rsidP="00CD0F64"/>
    <w:p w:rsidR="00406F39" w:rsidRDefault="000D3FD3" w:rsidP="0046553F">
      <w:pPr>
        <w:pStyle w:val="Heading4"/>
      </w:pPr>
      <w:r>
        <w:t>VS-UC-REQ-375925/A-User Disables Trail Turn Assist</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907AEE" w:rsidRPr="00907AEE" w:rsidTr="00907AEE">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rPr>
              <w:t>Vehicle front seat Occupant</w:t>
            </w:r>
          </w:p>
        </w:tc>
      </w:tr>
      <w:tr w:rsidR="00907AEE" w:rsidRPr="00907AEE" w:rsidTr="00907AEE">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07AEE" w:rsidRPr="00907AEE" w:rsidRDefault="000D3FD3">
            <w:pPr>
              <w:spacing w:line="276" w:lineRule="auto"/>
              <w:rPr>
                <w:rFonts w:cs="Arial"/>
              </w:rPr>
            </w:pPr>
            <w:r w:rsidRPr="005D2BB3">
              <w:rPr>
                <w:rFonts w:cs="Arial"/>
              </w:rPr>
              <w:t>Ignition is in Run</w:t>
            </w:r>
          </w:p>
          <w:p w:rsidR="00907AEE" w:rsidRPr="00907AEE" w:rsidRDefault="000D3FD3">
            <w:pPr>
              <w:spacing w:line="276" w:lineRule="auto"/>
              <w:rPr>
                <w:rFonts w:cs="Arial"/>
              </w:rPr>
            </w:pPr>
            <w:r w:rsidRPr="00907AEE">
              <w:rPr>
                <w:rFonts w:cs="Arial"/>
              </w:rPr>
              <w:t xml:space="preserve">The Trail Turn Assist feature is </w:t>
            </w:r>
            <w:r>
              <w:rPr>
                <w:rFonts w:cs="Arial"/>
              </w:rPr>
              <w:t>enabled</w:t>
            </w:r>
          </w:p>
          <w:p w:rsidR="00907AEE" w:rsidRPr="00907AEE" w:rsidRDefault="000D3FD3">
            <w:pPr>
              <w:spacing w:line="276" w:lineRule="auto"/>
              <w:rPr>
                <w:rFonts w:cs="Arial"/>
              </w:rPr>
            </w:pPr>
            <w:r w:rsidRPr="00907AEE">
              <w:rPr>
                <w:rFonts w:cs="Arial"/>
              </w:rPr>
              <w:t xml:space="preserve">The Trail Turn Assist setting is </w:t>
            </w:r>
            <w:r>
              <w:rPr>
                <w:rFonts w:cs="Arial"/>
              </w:rPr>
              <w:t>enabled</w:t>
            </w:r>
          </w:p>
        </w:tc>
      </w:tr>
      <w:tr w:rsidR="00907AEE" w:rsidRPr="00907AEE" w:rsidTr="00907AEE">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rPr>
              <w:t xml:space="preserve">User presses the Trail Turn Assist setting HMI </w:t>
            </w:r>
          </w:p>
        </w:tc>
      </w:tr>
      <w:tr w:rsidR="00907AEE" w:rsidRPr="00907AEE" w:rsidTr="00907AEE">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rPr>
              <w:t xml:space="preserve">The Trail Turn Assist feature is </w:t>
            </w:r>
            <w:r>
              <w:rPr>
                <w:rFonts w:cs="Arial"/>
              </w:rPr>
              <w:t>disabled</w:t>
            </w:r>
          </w:p>
          <w:p w:rsidR="00907AEE" w:rsidRPr="00907AEE" w:rsidRDefault="000D3FD3">
            <w:pPr>
              <w:spacing w:line="276" w:lineRule="auto"/>
              <w:rPr>
                <w:rFonts w:cs="Arial"/>
              </w:rPr>
            </w:pPr>
            <w:r w:rsidRPr="00907AEE">
              <w:rPr>
                <w:rFonts w:cs="Arial"/>
              </w:rPr>
              <w:t xml:space="preserve">The Trail Turn Assist setting HMI is shown as </w:t>
            </w:r>
            <w:r>
              <w:rPr>
                <w:rFonts w:cs="Arial"/>
              </w:rPr>
              <w:t>disabled</w:t>
            </w:r>
          </w:p>
        </w:tc>
      </w:tr>
      <w:tr w:rsidR="00907AEE" w:rsidRPr="00907AEE" w:rsidTr="00907AEE">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07AEE" w:rsidRPr="00907AEE" w:rsidRDefault="000D3FD3">
            <w:pPr>
              <w:spacing w:line="276" w:lineRule="auto"/>
              <w:rPr>
                <w:rFonts w:cs="Arial"/>
              </w:rPr>
            </w:pPr>
            <w:r w:rsidRPr="00907AEE">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907AEE" w:rsidRPr="00907AEE" w:rsidRDefault="000D3FD3">
            <w:pPr>
              <w:rPr>
                <w:rFonts w:cs="Arial"/>
              </w:rPr>
            </w:pPr>
          </w:p>
        </w:tc>
      </w:tr>
    </w:tbl>
    <w:p w:rsidR="00500605" w:rsidRDefault="000D3FD3" w:rsidP="00CD0F64"/>
    <w:p w:rsidR="00406F39" w:rsidRDefault="000D3FD3" w:rsidP="0046553F">
      <w:pPr>
        <w:pStyle w:val="Heading3"/>
      </w:pPr>
      <w:bookmarkStart w:id="1107" w:name="_Toc33533892"/>
      <w:r>
        <w:t>Requirements</w:t>
      </w:r>
      <w:bookmarkEnd w:id="1107"/>
    </w:p>
    <w:p w:rsidR="0046553F" w:rsidRPr="0046553F" w:rsidRDefault="0046553F" w:rsidP="0046553F">
      <w:pPr>
        <w:pStyle w:val="Heading4"/>
        <w:rPr>
          <w:b w:val="0"/>
          <w:u w:val="single"/>
        </w:rPr>
      </w:pPr>
      <w:r w:rsidRPr="0046553F">
        <w:rPr>
          <w:b w:val="0"/>
          <w:u w:val="single"/>
        </w:rPr>
        <w:t>VS-SR-REQ-375934/A-Trail Turn Assist Setting Soft Button Pressed / Not Pressed Handling</w:t>
      </w:r>
    </w:p>
    <w:p w:rsidR="00500605" w:rsidRDefault="000D3FD3" w:rsidP="00500605">
      <w:r>
        <w:t>The Trail Turn Assist feature setting soft button shall be treated a</w:t>
      </w:r>
      <w:r>
        <w:t>s a momentary push button.  When the user presses anywhere in the touch zone of the soft button, the Trail Turn Assist Client shall set the value of the TurnAsstSwtch_D_Stat signal to the Pressed value.  The TurnAsstSwtch_D_Stat signal shall be kept in the</w:t>
      </w:r>
      <w:r>
        <w:t xml:space="preserve"> Pressed state as long as the user keeps the soft button pressed.  When the user releases the soft button, the Trail Turn Assist Client shall set the value of the TurnAssSwtch_D_Stat signal back to the Not Pressed value.</w:t>
      </w:r>
    </w:p>
    <w:p w:rsidR="005423B7" w:rsidRDefault="000D3FD3" w:rsidP="00500605"/>
    <w:p w:rsidR="0046553F" w:rsidRPr="0046553F" w:rsidRDefault="0046553F" w:rsidP="0046553F">
      <w:pPr>
        <w:pStyle w:val="Heading4"/>
        <w:rPr>
          <w:b w:val="0"/>
          <w:u w:val="single"/>
        </w:rPr>
      </w:pPr>
      <w:r w:rsidRPr="0046553F">
        <w:rPr>
          <w:b w:val="0"/>
          <w:u w:val="single"/>
        </w:rPr>
        <w:lastRenderedPageBreak/>
        <w:t>VS-SR-REQ-375946/A-Trail Turn Assist Settings Change</w:t>
      </w:r>
    </w:p>
    <w:p w:rsidR="00834C08" w:rsidRDefault="000D3FD3" w:rsidP="00834C08">
      <w:pPr>
        <w:rPr>
          <w:rFonts w:cs="Arial"/>
        </w:rPr>
      </w:pPr>
      <w:r>
        <w:rPr>
          <w:rFonts w:cs="Arial"/>
        </w:rPr>
        <w:t>The Trail Turn Assist Server shall broadcast the current Trail Turn Assist feature state as enabled or disabled in the OrtaSwtchLamp_B_Rq signal.</w:t>
      </w:r>
    </w:p>
    <w:p w:rsidR="00834C08" w:rsidRDefault="000D3FD3" w:rsidP="00834C08">
      <w:pPr>
        <w:rPr>
          <w:rFonts w:cs="Arial"/>
        </w:rPr>
      </w:pPr>
    </w:p>
    <w:p w:rsidR="00834C08" w:rsidRPr="00834C08" w:rsidRDefault="000D3FD3" w:rsidP="00834C08">
      <w:pPr>
        <w:rPr>
          <w:rFonts w:cs="Arial"/>
        </w:rPr>
      </w:pPr>
      <w:r w:rsidRPr="00834C08">
        <w:rPr>
          <w:rFonts w:cs="Arial"/>
        </w:rPr>
        <w:t>The Trail Turn Assist Client shall use t</w:t>
      </w:r>
      <w:r w:rsidRPr="00834C08">
        <w:rPr>
          <w:rFonts w:cs="Arial"/>
        </w:rPr>
        <w:t>he OrtaSwtchLamp_B_Rq signal from the Trail Turn Assist Server to show the Trail Turn Assist setting as enabled or disabled.</w:t>
      </w:r>
    </w:p>
    <w:p w:rsidR="00693BEA" w:rsidRDefault="000D3FD3" w:rsidP="00500605">
      <w:pPr>
        <w:rPr>
          <w:rFonts w:cs="Arial"/>
        </w:rPr>
      </w:pPr>
    </w:p>
    <w:p w:rsidR="00693BEA" w:rsidRDefault="000D3FD3" w:rsidP="00693BEA">
      <w:pPr>
        <w:rPr>
          <w:rFonts w:cs="Arial"/>
        </w:rPr>
      </w:pPr>
      <w:r>
        <w:rPr>
          <w:rFonts w:cs="Arial"/>
        </w:rPr>
        <w:t>The Trail Turn Assist HMI setting shall only be available on the HMI when the ignition_status = Run.</w:t>
      </w:r>
    </w:p>
    <w:p w:rsidR="00693BEA" w:rsidRDefault="000D3FD3" w:rsidP="00500605">
      <w:pPr>
        <w:rPr>
          <w:rFonts w:cs="Arial"/>
        </w:rPr>
      </w:pPr>
    </w:p>
    <w:p w:rsidR="009923AC" w:rsidRDefault="000D3FD3" w:rsidP="00500605">
      <w:pPr>
        <w:rPr>
          <w:rFonts w:cs="Arial"/>
        </w:rPr>
      </w:pPr>
      <w:r w:rsidRPr="00ED7AB6">
        <w:rPr>
          <w:rFonts w:cs="Arial"/>
          <w:u w:val="single"/>
        </w:rPr>
        <w:t>When the Trail Turn Assist s</w:t>
      </w:r>
      <w:r w:rsidRPr="00ED7AB6">
        <w:rPr>
          <w:rFonts w:cs="Arial"/>
          <w:u w:val="single"/>
        </w:rPr>
        <w:t>etting is selected via the HMI</w:t>
      </w:r>
      <w:r>
        <w:rPr>
          <w:rFonts w:cs="Arial"/>
        </w:rPr>
        <w:t>:</w:t>
      </w:r>
    </w:p>
    <w:p w:rsidR="00ED7AB6" w:rsidRDefault="000D3FD3" w:rsidP="00ED7AB6">
      <w:pPr>
        <w:numPr>
          <w:ilvl w:val="0"/>
          <w:numId w:val="840"/>
        </w:numPr>
        <w:rPr>
          <w:rFonts w:cs="Arial"/>
        </w:rPr>
      </w:pPr>
      <w:r w:rsidRPr="00ED7AB6">
        <w:rPr>
          <w:rFonts w:cs="Arial"/>
        </w:rPr>
        <w:t>The user pressing and releasing the Trail Turn Assist Client soft-button will generate a Pressed and then Not Pressed event in the TurnAsstSwtch_D_Stat signal</w:t>
      </w:r>
      <w:r>
        <w:rPr>
          <w:rFonts w:cs="Arial"/>
        </w:rPr>
        <w:t xml:space="preserve">.  </w:t>
      </w:r>
    </w:p>
    <w:p w:rsidR="00ED7AB6" w:rsidRDefault="000D3FD3" w:rsidP="00ED7AB6">
      <w:pPr>
        <w:numPr>
          <w:ilvl w:val="1"/>
          <w:numId w:val="840"/>
        </w:numPr>
        <w:rPr>
          <w:rFonts w:cs="Arial"/>
        </w:rPr>
      </w:pPr>
      <w:r w:rsidRPr="00723EE4">
        <w:rPr>
          <w:rFonts w:cs="Arial"/>
          <w:u w:val="single"/>
        </w:rPr>
        <w:t>Note for when using an enable / disable HMI switch</w:t>
      </w:r>
      <w:r>
        <w:rPr>
          <w:rFonts w:cs="Arial"/>
        </w:rPr>
        <w:t xml:space="preserve">: if either </w:t>
      </w:r>
      <w:r>
        <w:rPr>
          <w:rFonts w:cs="Arial"/>
        </w:rPr>
        <w:t>enable or disable is selected a Pressed will be sent and kept at a pressed state until the user releases their finger then the Trail Turn Assist Client will send Not Pressed.</w:t>
      </w:r>
    </w:p>
    <w:p w:rsidR="00390DE2" w:rsidRDefault="000D3FD3" w:rsidP="00ED7AB6">
      <w:pPr>
        <w:numPr>
          <w:ilvl w:val="0"/>
          <w:numId w:val="840"/>
        </w:numPr>
        <w:rPr>
          <w:rFonts w:cs="Arial"/>
        </w:rPr>
      </w:pPr>
      <w:r>
        <w:rPr>
          <w:rFonts w:cs="Arial"/>
        </w:rPr>
        <w:t xml:space="preserve">The Pressed and then Not Pressed in the TurnAsstSwtch_D_Stat signal </w:t>
      </w:r>
      <w:r w:rsidRPr="00ED7AB6">
        <w:rPr>
          <w:rFonts w:cs="Arial"/>
        </w:rPr>
        <w:t>is then proce</w:t>
      </w:r>
      <w:r w:rsidRPr="00ED7AB6">
        <w:rPr>
          <w:rFonts w:cs="Arial"/>
        </w:rPr>
        <w:t xml:space="preserve">ssed by the Trail Turn Assist Server.  If all the conditions are met, the Trail Turn Assist Server will update the OrtaSwtchLamp_B_Rq signal with the updated </w:t>
      </w:r>
      <w:r>
        <w:rPr>
          <w:rFonts w:cs="Arial"/>
        </w:rPr>
        <w:t xml:space="preserve">enabled/disabled </w:t>
      </w:r>
      <w:r w:rsidRPr="00ED7AB6">
        <w:rPr>
          <w:rFonts w:cs="Arial"/>
        </w:rPr>
        <w:t xml:space="preserve">state within T_TrailTurnAssist_Rsp.  </w:t>
      </w:r>
    </w:p>
    <w:p w:rsidR="00500605" w:rsidRPr="00ED7AB6" w:rsidRDefault="000D3FD3" w:rsidP="00ED7AB6">
      <w:pPr>
        <w:numPr>
          <w:ilvl w:val="0"/>
          <w:numId w:val="840"/>
        </w:numPr>
        <w:rPr>
          <w:rFonts w:cs="Arial"/>
        </w:rPr>
      </w:pPr>
      <w:r w:rsidRPr="00ED7AB6">
        <w:rPr>
          <w:rFonts w:cs="Arial"/>
        </w:rPr>
        <w:t>The Trail Turn Assist Client shall then upd</w:t>
      </w:r>
      <w:r w:rsidRPr="00ED7AB6">
        <w:rPr>
          <w:rFonts w:cs="Arial"/>
        </w:rPr>
        <w:t>ate the HMI setting to reflect the new feature state</w:t>
      </w:r>
      <w:r>
        <w:rPr>
          <w:rFonts w:cs="Arial"/>
        </w:rPr>
        <w:t xml:space="preserve"> in the OrtaSwtchLamp_B_Rq signal</w:t>
      </w:r>
      <w:r w:rsidRPr="00ED7AB6">
        <w:rPr>
          <w:rFonts w:cs="Arial"/>
        </w:rPr>
        <w:t xml:space="preserve"> (enabled or disabled).</w:t>
      </w:r>
    </w:p>
    <w:p w:rsidR="00ED7AB6" w:rsidRDefault="000D3FD3" w:rsidP="00500605">
      <w:pPr>
        <w:rPr>
          <w:rFonts w:cs="Arial"/>
        </w:rPr>
      </w:pPr>
    </w:p>
    <w:p w:rsidR="00772E11" w:rsidRDefault="000D3FD3" w:rsidP="00500605">
      <w:pPr>
        <w:rPr>
          <w:rFonts w:cs="Arial"/>
        </w:rPr>
      </w:pPr>
      <w:r>
        <w:rPr>
          <w:rFonts w:cs="Arial"/>
        </w:rPr>
        <w:t>See sequence diagrams for examples.</w:t>
      </w:r>
    </w:p>
    <w:p w:rsidR="007A608B" w:rsidRPr="00AF7195" w:rsidRDefault="000D3FD3" w:rsidP="00500605">
      <w:pPr>
        <w:rPr>
          <w:rFonts w:cs="Arial"/>
        </w:rPr>
      </w:pPr>
    </w:p>
    <w:p w:rsidR="00AF7195" w:rsidRPr="00AF7195" w:rsidRDefault="000D3FD3" w:rsidP="00500605">
      <w:pPr>
        <w:rPr>
          <w:rFonts w:cs="Arial"/>
        </w:rPr>
      </w:pPr>
    </w:p>
    <w:p w:rsidR="00AF7195" w:rsidRPr="00AF7195" w:rsidRDefault="000D3FD3" w:rsidP="00500605">
      <w:pPr>
        <w:rPr>
          <w:rFonts w:cs="Arial"/>
        </w:rPr>
      </w:pPr>
    </w:p>
    <w:p w:rsidR="00AF7195" w:rsidRPr="00AF7195" w:rsidRDefault="000D3FD3" w:rsidP="00500605">
      <w:pPr>
        <w:rPr>
          <w:rFonts w:cs="Arial"/>
        </w:rPr>
      </w:pPr>
    </w:p>
    <w:tbl>
      <w:tblPr>
        <w:tblW w:w="2355" w:type="dxa"/>
        <w:jc w:val="center"/>
        <w:tblLook w:val="04A0" w:firstRow="1" w:lastRow="0" w:firstColumn="1" w:lastColumn="0" w:noHBand="0" w:noVBand="1"/>
      </w:tblPr>
      <w:tblGrid>
        <w:gridCol w:w="2355"/>
      </w:tblGrid>
      <w:tr w:rsidR="00AF7195" w:rsidRPr="00AF7195" w:rsidTr="00AF7195">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AF7195" w:rsidRPr="00AF7195" w:rsidRDefault="000D3FD3">
            <w:pPr>
              <w:spacing w:line="276" w:lineRule="auto"/>
              <w:jc w:val="center"/>
              <w:rPr>
                <w:rFonts w:cs="Arial"/>
                <w:b/>
                <w:bCs/>
              </w:rPr>
            </w:pPr>
            <w:r w:rsidRPr="00AF7195">
              <w:rPr>
                <w:rFonts w:cs="Arial"/>
                <w:b/>
                <w:bCs/>
              </w:rPr>
              <w:t>HMI Setting ID</w:t>
            </w:r>
          </w:p>
        </w:tc>
      </w:tr>
      <w:tr w:rsidR="00AF7195" w:rsidRPr="00AF7195" w:rsidTr="00AF7195">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AF7195" w:rsidRPr="00AF7195" w:rsidRDefault="000D3FD3">
            <w:pPr>
              <w:spacing w:line="276" w:lineRule="auto"/>
              <w:jc w:val="center"/>
              <w:rPr>
                <w:rFonts w:eastAsiaTheme="minorEastAsia" w:cs="Arial"/>
              </w:rPr>
            </w:pPr>
            <w:r w:rsidRPr="00AF7195">
              <w:rPr>
                <w:rFonts w:eastAsiaTheme="minorEastAsia" w:cs="Arial"/>
              </w:rPr>
              <w:t>1080</w:t>
            </w:r>
          </w:p>
        </w:tc>
      </w:tr>
    </w:tbl>
    <w:p w:rsidR="00AF7195" w:rsidRPr="00AF7195" w:rsidRDefault="000D3FD3" w:rsidP="00500605">
      <w:pPr>
        <w:rPr>
          <w:rFonts w:cs="Arial"/>
        </w:rPr>
      </w:pPr>
    </w:p>
    <w:p w:rsidR="007917DC" w:rsidRDefault="000D3FD3" w:rsidP="0046553F">
      <w:pPr>
        <w:pStyle w:val="Heading4"/>
      </w:pPr>
      <w:r w:rsidRPr="00B9479B">
        <w:t>VS-TMR-REQ-375949/A-T_TrailTurnAssist_Rsp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T_TrailTurnAssist_Rsp</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0D3FD3" w:rsidP="00500605">
            <w:pPr>
              <w:rPr>
                <w:rFonts w:cs="Arial"/>
              </w:rPr>
            </w:pPr>
            <w:r>
              <w:rPr>
                <w:rFonts w:cs="Arial"/>
              </w:rPr>
              <w:t>Maximum time the Trail Turn Assist Server shall take to respond to the Trail Turn Assist TurnAsstSwtch_D_Stat signal Pressed then Not Pressed state change</w:t>
            </w:r>
            <w:r>
              <w:rPr>
                <w:rFonts w:cs="Arial"/>
              </w:rPr>
              <w:t>.  The response will be in the OrtaSwtchLamp_B_Rq signal.</w:t>
            </w:r>
          </w:p>
          <w:p w:rsidR="00B6798B" w:rsidRDefault="000D3FD3" w:rsidP="00500605">
            <w:pPr>
              <w:rPr>
                <w:rFonts w:cs="Arial"/>
              </w:rPr>
            </w:pPr>
          </w:p>
          <w:p w:rsidR="00B6798B" w:rsidRPr="00B6798B" w:rsidRDefault="000D3FD3" w:rsidP="00500605">
            <w:pPr>
              <w:rPr>
                <w:rFonts w:cs="Arial"/>
              </w:rPr>
            </w:pPr>
            <w:r>
              <w:rPr>
                <w:rFonts w:cs="Arial"/>
              </w:rPr>
              <w:t>Maximum time defined as the default value</w:t>
            </w: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150</w:t>
            </w:r>
          </w:p>
        </w:tc>
      </w:tr>
    </w:tbl>
    <w:p w:rsidR="005A201A" w:rsidRPr="00B01CDD" w:rsidRDefault="000D3FD3" w:rsidP="00B01CDD">
      <w:pPr>
        <w:rPr>
          <w:sz w:val="14"/>
          <w:szCs w:val="14"/>
        </w:rPr>
      </w:pPr>
    </w:p>
    <w:p w:rsidR="0046553F" w:rsidRPr="0046553F" w:rsidRDefault="0046553F" w:rsidP="0046553F">
      <w:pPr>
        <w:pStyle w:val="Heading4"/>
        <w:rPr>
          <w:b w:val="0"/>
          <w:u w:val="single"/>
        </w:rPr>
      </w:pPr>
      <w:r w:rsidRPr="0046553F">
        <w:rPr>
          <w:b w:val="0"/>
          <w:u w:val="single"/>
        </w:rPr>
        <w:t>VS-SR-REQ-375947/A-Conditions for setting TurnAsstSwtch_D_Stat signal to Faulty</w:t>
      </w:r>
    </w:p>
    <w:p w:rsidR="00C93DD5" w:rsidRDefault="000D3FD3" w:rsidP="00500605">
      <w:r>
        <w:t>Anytime the Trail Turn Assist C</w:t>
      </w:r>
      <w:r>
        <w:t>lient detects a failure with the Trail Turn Assist HMI or its controls, then the Trail Turn Assist Client shall set TurnAsstSwtch_D_Stat equal to Faulty.  This includes failure to register touch input, persistent contact or “stuck button” condition, etc.</w:t>
      </w:r>
    </w:p>
    <w:p w:rsidR="00C93DD5" w:rsidRDefault="000D3FD3" w:rsidP="00500605"/>
    <w:p w:rsidR="00500605" w:rsidRDefault="000D3FD3" w:rsidP="00500605">
      <w:r>
        <w:t>Anytime the vehicle’s ignition_status = Run and the OrtaSwtchLamp_B_Rq signal is missing for 5 seconds or more than the Trail Turn Assist Client shall set TurnAsstSwtch_D_Stat equal to Faulty.</w:t>
      </w:r>
    </w:p>
    <w:p w:rsidR="00BB6B42" w:rsidRDefault="000D3FD3" w:rsidP="00500605"/>
    <w:p w:rsidR="00BB6B42" w:rsidRDefault="000D3FD3" w:rsidP="00500605">
      <w:r>
        <w:t>When the conditions above are not met for a fault condition th</w:t>
      </w:r>
      <w:r>
        <w:t>en the TurnAsstSwtch_D_Stat signal shall be set to the current button state (ie Pressed or Not Pressed).</w:t>
      </w:r>
    </w:p>
    <w:p w:rsidR="00C93DD5" w:rsidRDefault="000D3FD3" w:rsidP="00500605"/>
    <w:p w:rsidR="00406F39" w:rsidRDefault="000D3FD3" w:rsidP="0046553F">
      <w:pPr>
        <w:pStyle w:val="Heading3"/>
      </w:pPr>
      <w:bookmarkStart w:id="1108" w:name="_Toc33533893"/>
      <w:r>
        <w:lastRenderedPageBreak/>
        <w:t>Sequence Diagrams</w:t>
      </w:r>
      <w:bookmarkEnd w:id="1108"/>
    </w:p>
    <w:p w:rsidR="00406F39" w:rsidRDefault="000D3FD3" w:rsidP="0046553F">
      <w:pPr>
        <w:pStyle w:val="Heading4"/>
      </w:pPr>
      <w:r>
        <w:t>VS-SD-REQ-375951/A-Trail Turn Assist set to Enabled via the HMI</w:t>
      </w:r>
    </w:p>
    <w:p w:rsidR="00500605" w:rsidRDefault="000D3FD3" w:rsidP="00500605">
      <w:r>
        <w:t xml:space="preserve">Pre-Condition: Trail Turn </w:t>
      </w:r>
      <w:r>
        <w:t>Assist is Disabled</w:t>
      </w:r>
    </w:p>
    <w:p w:rsidR="00CA5925" w:rsidRDefault="000D3FD3" w:rsidP="00500605"/>
    <w:p w:rsidR="00CD6B76" w:rsidRDefault="000D3FD3" w:rsidP="00500605">
      <w:r>
        <w:t>Event: User presses the Trail Turn Assist settings HMI</w:t>
      </w:r>
    </w:p>
    <w:p w:rsidR="00CD6B76" w:rsidRDefault="000D3FD3" w:rsidP="00500605"/>
    <w:p w:rsidR="00CA5925" w:rsidRDefault="000D3FD3" w:rsidP="0046553F">
      <w:pPr>
        <w:jc w:val="center"/>
      </w:pPr>
      <w:r w:rsidRPr="00EB44FB">
        <w:rPr>
          <w:noProof/>
        </w:rPr>
        <w:drawing>
          <wp:inline distT="0" distB="0" distL="0" distR="0">
            <wp:extent cx="5943600" cy="4981575"/>
            <wp:effectExtent l="0" t="0" r="0" b="9525"/>
            <wp:docPr id="5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406F39" w:rsidRDefault="000D3FD3" w:rsidP="0046553F">
      <w:pPr>
        <w:pStyle w:val="Heading4"/>
      </w:pPr>
      <w:r>
        <w:t>VS-SD-REQ-375952/A-Trail Turn Assist set to Disabled via the HMI</w:t>
      </w:r>
    </w:p>
    <w:p w:rsidR="00500605" w:rsidRDefault="000D3FD3" w:rsidP="00500605">
      <w:r>
        <w:t>Pre-condition:  Trail Turn Assist Enabled</w:t>
      </w:r>
    </w:p>
    <w:p w:rsidR="0097607C" w:rsidRDefault="000D3FD3" w:rsidP="00500605"/>
    <w:p w:rsidR="0097607C" w:rsidRDefault="000D3FD3" w:rsidP="00500605">
      <w:r>
        <w:t>Event:  User presses the Trail Turn Assist settings HMI</w:t>
      </w:r>
    </w:p>
    <w:p w:rsidR="0097607C" w:rsidRDefault="000D3FD3" w:rsidP="00500605"/>
    <w:p w:rsidR="0097607C" w:rsidRDefault="000D3FD3" w:rsidP="0046553F">
      <w:pPr>
        <w:jc w:val="center"/>
      </w:pPr>
      <w:r w:rsidRPr="003C3C0D">
        <w:rPr>
          <w:noProof/>
        </w:rPr>
        <w:lastRenderedPageBreak/>
        <w:drawing>
          <wp:inline distT="0" distB="0" distL="0" distR="0">
            <wp:extent cx="5943600" cy="4981575"/>
            <wp:effectExtent l="0" t="0" r="0" b="9525"/>
            <wp:docPr id="5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8B19BF" w:rsidRDefault="000D3FD3">
      <w:pPr>
        <w:spacing w:after="200" w:line="276" w:lineRule="auto"/>
      </w:pPr>
      <w:r>
        <w:br w:type="page"/>
      </w:r>
    </w:p>
    <w:p w:rsidR="00406F39" w:rsidRDefault="000D3FD3" w:rsidP="0046553F">
      <w:pPr>
        <w:pStyle w:val="Heading2"/>
      </w:pPr>
      <w:bookmarkStart w:id="1109" w:name="_Toc33533894"/>
      <w:r>
        <w:lastRenderedPageBreak/>
        <w:t>Clear Exit Assist</w:t>
      </w:r>
      <w:bookmarkEnd w:id="1109"/>
    </w:p>
    <w:p w:rsidR="00406F39" w:rsidRDefault="000D3FD3" w:rsidP="0046553F">
      <w:pPr>
        <w:pStyle w:val="Heading3"/>
      </w:pPr>
      <w:bookmarkStart w:id="1110" w:name="_Toc33533895"/>
      <w:r w:rsidRPr="00B9479B">
        <w:t>VS-FUN-REQ-354248/A-Clear Exit Assist Setting</w:t>
      </w:r>
      <w:bookmarkEnd w:id="1110"/>
    </w:p>
    <w:p w:rsidR="00406F39" w:rsidRDefault="000D3FD3" w:rsidP="0046553F">
      <w:pPr>
        <w:pStyle w:val="Heading4"/>
      </w:pPr>
      <w:r w:rsidRPr="00B9479B">
        <w:t>VS-CLD-REQ-354250/A-Clear Exit Assist Settings Client</w:t>
      </w:r>
    </w:p>
    <w:p w:rsidR="00500605" w:rsidRDefault="000D3FD3" w:rsidP="00500605">
      <w:r>
        <w:t>The Clear Exit Assist Settings Client interfaces with the user via the HMI and is responsible for interfacing with the Clear Exit As</w:t>
      </w:r>
      <w:r>
        <w:t>sist Settings Server.  The Clear Exit Assist Settings Client is responsible for sending the Clear Exit Assist setting request signal to the Clear Exit Assist Settings Server.</w:t>
      </w:r>
    </w:p>
    <w:p w:rsidR="00820646" w:rsidRDefault="000D3FD3" w:rsidP="00500605"/>
    <w:p w:rsidR="00604B0D" w:rsidRDefault="000D3FD3" w:rsidP="00500605"/>
    <w:p w:rsidR="00406F39" w:rsidRDefault="000D3FD3" w:rsidP="0046553F">
      <w:pPr>
        <w:pStyle w:val="Heading4"/>
      </w:pPr>
      <w:r w:rsidRPr="00B9479B">
        <w:t>VS-CLD-REQ-354251/A-Clear Exit Assist Settings Server</w:t>
      </w:r>
    </w:p>
    <w:p w:rsidR="00500605" w:rsidRDefault="000D3FD3" w:rsidP="00500605">
      <w:r>
        <w:t>Th</w:t>
      </w:r>
      <w:r>
        <w:t>e Clear Exit Assist Settings Server is responsible for the control of the Clear Exit Assist settings function and interfaces with the Clear Exit Assist Settings Client.</w:t>
      </w:r>
    </w:p>
    <w:p w:rsidR="00E524FE" w:rsidRDefault="000D3FD3" w:rsidP="00500605"/>
    <w:p w:rsidR="00406F39" w:rsidRDefault="000D3FD3" w:rsidP="0046553F">
      <w:pPr>
        <w:pStyle w:val="Heading4"/>
      </w:pPr>
      <w:r>
        <w:t>Use Cases</w:t>
      </w:r>
    </w:p>
    <w:p w:rsidR="00406F39" w:rsidRDefault="000D3FD3" w:rsidP="0046553F">
      <w:pPr>
        <w:pStyle w:val="Heading5"/>
      </w:pPr>
      <w:r>
        <w:t>VS-UC-REQ-354326/A-User Enables Clear Exit Assist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633830" w:rsidTr="00633830">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33830"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3830" w:rsidRDefault="000D3FD3">
            <w:pPr>
              <w:spacing w:line="276" w:lineRule="auto"/>
            </w:pPr>
            <w:r>
              <w:t>Vehicle front seat Occupant</w:t>
            </w:r>
          </w:p>
        </w:tc>
      </w:tr>
      <w:tr w:rsidR="00633830" w:rsidTr="006338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33830"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633830" w:rsidRDefault="000D3FD3">
            <w:pPr>
              <w:spacing w:line="276" w:lineRule="auto"/>
            </w:pPr>
            <w:r>
              <w:t>Ignition is in Run</w:t>
            </w:r>
          </w:p>
          <w:p w:rsidR="00633830" w:rsidRDefault="000D3FD3">
            <w:pPr>
              <w:spacing w:line="276" w:lineRule="auto"/>
            </w:pPr>
            <w:r>
              <w:t>Clear Exit Assist is Disabled</w:t>
            </w:r>
          </w:p>
        </w:tc>
      </w:tr>
      <w:tr w:rsidR="00633830" w:rsidTr="006338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33830"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633830" w:rsidRDefault="000D3FD3" w:rsidP="00633830">
            <w:pPr>
              <w:spacing w:line="276" w:lineRule="auto"/>
            </w:pPr>
            <w:r>
              <w:t>User changes Clear Exit Assist setting to enabled via the HMI</w:t>
            </w:r>
          </w:p>
        </w:tc>
      </w:tr>
      <w:tr w:rsidR="00633830" w:rsidTr="006338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33830"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633830" w:rsidRDefault="000D3FD3">
            <w:pPr>
              <w:spacing w:line="276" w:lineRule="auto"/>
            </w:pPr>
            <w:r>
              <w:t xml:space="preserve">Clear Exist </w:t>
            </w:r>
            <w:r>
              <w:t>Assist is enabled</w:t>
            </w:r>
          </w:p>
          <w:p w:rsidR="00633830" w:rsidRDefault="000D3FD3">
            <w:pPr>
              <w:spacing w:line="276" w:lineRule="auto"/>
            </w:pPr>
            <w:r>
              <w:t>Clear Exist Assist setting HMI is shown set to enabled.</w:t>
            </w:r>
          </w:p>
        </w:tc>
      </w:tr>
      <w:tr w:rsidR="00633830" w:rsidTr="00633830">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33830"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633830" w:rsidRDefault="000D3FD3"/>
        </w:tc>
      </w:tr>
    </w:tbl>
    <w:p w:rsidR="00500605" w:rsidRDefault="000D3FD3" w:rsidP="00CD0F64"/>
    <w:p w:rsidR="00406F39" w:rsidRDefault="000D3FD3" w:rsidP="0046553F">
      <w:pPr>
        <w:pStyle w:val="Heading5"/>
      </w:pPr>
      <w:r>
        <w:t>VS-UC-REQ-354327/A-User Disables Clear Exit Assist Setting</w:t>
      </w:r>
    </w:p>
    <w:p w:rsidR="00AE06BC" w:rsidRPr="00AE06BC" w:rsidRDefault="000D3F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45383B" w:rsidTr="0045383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5383B" w:rsidRDefault="000D3FD3">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5383B" w:rsidRDefault="000D3FD3">
            <w:pPr>
              <w:spacing w:line="276" w:lineRule="auto"/>
            </w:pPr>
            <w:r>
              <w:t>Vehicle front seat occupant</w:t>
            </w:r>
          </w:p>
        </w:tc>
      </w:tr>
      <w:tr w:rsidR="0045383B" w:rsidTr="0045383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5383B" w:rsidRDefault="000D3FD3">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45383B" w:rsidRDefault="000D3FD3">
            <w:pPr>
              <w:spacing w:line="276" w:lineRule="auto"/>
            </w:pPr>
            <w:r>
              <w:t>Ignition is in Run</w:t>
            </w:r>
          </w:p>
          <w:p w:rsidR="0045383B" w:rsidRDefault="000D3FD3">
            <w:pPr>
              <w:spacing w:line="276" w:lineRule="auto"/>
            </w:pPr>
            <w:r>
              <w:t>Clear Exit Assist is enabled</w:t>
            </w:r>
          </w:p>
        </w:tc>
      </w:tr>
      <w:tr w:rsidR="0045383B" w:rsidTr="0045383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5383B" w:rsidRDefault="000D3FD3">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45383B" w:rsidRDefault="000D3FD3" w:rsidP="0045383B">
            <w:pPr>
              <w:spacing w:line="276" w:lineRule="auto"/>
            </w:pPr>
            <w:r>
              <w:t>User changes Clear Exit Assist</w:t>
            </w:r>
            <w:r>
              <w:t xml:space="preserve"> setting to disabled via the HMI</w:t>
            </w:r>
          </w:p>
        </w:tc>
      </w:tr>
      <w:tr w:rsidR="0045383B" w:rsidTr="0045383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5383B" w:rsidRDefault="000D3FD3">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45383B" w:rsidRDefault="000D3FD3">
            <w:pPr>
              <w:spacing w:line="276" w:lineRule="auto"/>
            </w:pPr>
            <w:r>
              <w:t>Clear Exit Assist is disabled</w:t>
            </w:r>
          </w:p>
          <w:p w:rsidR="0045383B" w:rsidRDefault="000D3FD3">
            <w:pPr>
              <w:spacing w:line="276" w:lineRule="auto"/>
            </w:pPr>
            <w:r>
              <w:t>Clear Exit Assist Setting HMI is shown set to disabled</w:t>
            </w:r>
          </w:p>
        </w:tc>
      </w:tr>
      <w:tr w:rsidR="0045383B" w:rsidTr="0045383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5383B" w:rsidRDefault="000D3FD3">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45383B" w:rsidRDefault="000D3FD3"/>
        </w:tc>
      </w:tr>
    </w:tbl>
    <w:p w:rsidR="00500605" w:rsidRDefault="000D3FD3" w:rsidP="00CD0F64"/>
    <w:p w:rsidR="00406F39" w:rsidRDefault="000D3FD3" w:rsidP="0046553F">
      <w:pPr>
        <w:pStyle w:val="Heading4"/>
      </w:pPr>
      <w:r>
        <w:t>Interface Requirements</w:t>
      </w:r>
    </w:p>
    <w:p w:rsidR="00406F39" w:rsidRDefault="000D3FD3" w:rsidP="0046553F">
      <w:pPr>
        <w:pStyle w:val="Heading5"/>
      </w:pPr>
      <w:r w:rsidRPr="00B9479B">
        <w:t>MD-REQ-354255/A-ClrExitAsstEnbl_D_RqMnu</w:t>
      </w:r>
    </w:p>
    <w:p w:rsidR="007D5A76" w:rsidRDefault="000D3FD3" w:rsidP="007D5A76">
      <w:pPr>
        <w:rPr>
          <w:rFonts w:cs="Arial"/>
        </w:rPr>
      </w:pPr>
      <w:r>
        <w:rPr>
          <w:rFonts w:cs="Arial"/>
        </w:rPr>
        <w:t>Message Type: Request</w:t>
      </w:r>
    </w:p>
    <w:p w:rsidR="007D5A76" w:rsidRDefault="000D3FD3" w:rsidP="007D5A76">
      <w:pPr>
        <w:rPr>
          <w:rFonts w:cs="Arial"/>
        </w:rPr>
      </w:pPr>
    </w:p>
    <w:p w:rsidR="007D5A76" w:rsidRDefault="000D3FD3" w:rsidP="007D5A76">
      <w:pPr>
        <w:widowControl w:val="0"/>
        <w:adjustRightInd w:val="0"/>
        <w:rPr>
          <w:rFonts w:cs="Arial"/>
        </w:rPr>
      </w:pPr>
      <w:r>
        <w:rPr>
          <w:rFonts w:cs="Arial"/>
        </w:rPr>
        <w:t>Request signal from the Clear Exit Assist Settings Client to the Clear Exit Assist Settings Server to enable or disable the feature</w:t>
      </w:r>
    </w:p>
    <w:p w:rsidR="007D5A76" w:rsidRDefault="000D3FD3" w:rsidP="007D5A76">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1440"/>
        <w:gridCol w:w="990"/>
        <w:gridCol w:w="3949"/>
      </w:tblGrid>
      <w:tr w:rsidR="007D5A76" w:rsidTr="00902F09">
        <w:trPr>
          <w:jc w:val="center"/>
        </w:trPr>
        <w:tc>
          <w:tcPr>
            <w:tcW w:w="3235"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rsidR="007D5A76" w:rsidRDefault="000D3FD3">
            <w:pPr>
              <w:spacing w:line="276" w:lineRule="auto"/>
              <w:rPr>
                <w:rFonts w:cs="Arial"/>
                <w:b/>
              </w:rPr>
            </w:pPr>
            <w:r>
              <w:rPr>
                <w:rFonts w:cs="Arial"/>
                <w:b/>
              </w:rPr>
              <w:t>Description</w:t>
            </w:r>
          </w:p>
        </w:tc>
      </w:tr>
      <w:tr w:rsidR="007D5A76" w:rsidTr="00902F09">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p w:rsidR="007D5A76" w:rsidRDefault="000D3FD3" w:rsidP="007D5A76">
            <w:pPr>
              <w:rPr>
                <w:rFonts w:ascii="Calibri" w:hAnsi="Calibri"/>
              </w:rPr>
            </w:pPr>
            <w:r w:rsidRPr="0065626A">
              <w:lastRenderedPageBreak/>
              <w:t>ClrExitAsstEnbl_D_RqMnu</w:t>
            </w:r>
          </w:p>
          <w:p w:rsidR="007D5A76" w:rsidRDefault="000D3FD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lastRenderedPageBreak/>
              <w:t>Null</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rsidR="007D5A76" w:rsidRDefault="000D3FD3">
            <w:pPr>
              <w:autoSpaceDE w:val="0"/>
              <w:autoSpaceDN w:val="0"/>
              <w:adjustRightInd w:val="0"/>
              <w:spacing w:line="276" w:lineRule="auto"/>
              <w:rPr>
                <w:rFonts w:cs="Arial"/>
              </w:rPr>
            </w:pPr>
          </w:p>
        </w:tc>
      </w:tr>
      <w:tr w:rsidR="007D5A76" w:rsidTr="00902F0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7D5A76" w:rsidRDefault="000D3FD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Disabled</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tc>
      </w:tr>
      <w:tr w:rsidR="007D5A76" w:rsidTr="00902F09">
        <w:trPr>
          <w:trHeight w:val="314"/>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7D5A76" w:rsidRDefault="000D3FD3">
            <w:pPr>
              <w:spacing w:line="256" w:lineRule="auto"/>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Enabled</w:t>
            </w:r>
          </w:p>
        </w:tc>
        <w:tc>
          <w:tcPr>
            <w:tcW w:w="990" w:type="dxa"/>
            <w:tcBorders>
              <w:top w:val="single" w:sz="4" w:space="0" w:color="auto"/>
              <w:left w:val="single" w:sz="4" w:space="0" w:color="auto"/>
              <w:bottom w:val="single" w:sz="4" w:space="0" w:color="auto"/>
              <w:right w:val="single" w:sz="4" w:space="0" w:color="auto"/>
            </w:tcBorders>
            <w:hideMark/>
          </w:tcPr>
          <w:p w:rsidR="007D5A76" w:rsidRDefault="000D3FD3">
            <w:pPr>
              <w:spacing w:line="256" w:lineRule="auto"/>
              <w:rPr>
                <w:rFonts w:cs="Arial"/>
              </w:rPr>
            </w:pPr>
            <w:r>
              <w:rPr>
                <w:rFonts w:cs="Arial"/>
              </w:rPr>
              <w:t>0x2</w:t>
            </w:r>
          </w:p>
        </w:tc>
        <w:tc>
          <w:tcPr>
            <w:tcW w:w="3949" w:type="dxa"/>
            <w:tcBorders>
              <w:top w:val="single" w:sz="4" w:space="0" w:color="auto"/>
              <w:left w:val="single" w:sz="4" w:space="0" w:color="auto"/>
              <w:bottom w:val="single" w:sz="4" w:space="0" w:color="auto"/>
              <w:right w:val="single" w:sz="4" w:space="0" w:color="auto"/>
            </w:tcBorders>
          </w:tcPr>
          <w:p w:rsidR="007D5A76" w:rsidRDefault="000D3FD3">
            <w:pPr>
              <w:spacing w:line="276" w:lineRule="auto"/>
              <w:rPr>
                <w:rFonts w:cs="Arial"/>
              </w:rPr>
            </w:pPr>
          </w:p>
        </w:tc>
      </w:tr>
    </w:tbl>
    <w:p w:rsidR="007D5A76" w:rsidRDefault="000D3FD3" w:rsidP="007D5A76">
      <w:pPr>
        <w:rPr>
          <w:rFonts w:cs="Arial"/>
        </w:rPr>
      </w:pPr>
    </w:p>
    <w:p w:rsidR="00500605" w:rsidRDefault="000D3FD3" w:rsidP="00500605"/>
    <w:p w:rsidR="00406F39" w:rsidRDefault="000D3FD3" w:rsidP="0046553F">
      <w:pPr>
        <w:pStyle w:val="Heading5"/>
      </w:pPr>
      <w:r w:rsidRPr="00B9479B">
        <w:t>MD-REQ-354256/A-ClrExitAsst_D_Stat</w:t>
      </w:r>
    </w:p>
    <w:p w:rsidR="00864FB7" w:rsidRDefault="000D3FD3" w:rsidP="00864FB7">
      <w:pPr>
        <w:rPr>
          <w:rFonts w:cs="Arial"/>
        </w:rPr>
      </w:pPr>
      <w:r>
        <w:rPr>
          <w:rFonts w:cs="Arial"/>
        </w:rPr>
        <w:t>Message Type: Status</w:t>
      </w:r>
    </w:p>
    <w:p w:rsidR="00864FB7" w:rsidRDefault="000D3FD3" w:rsidP="00864FB7">
      <w:pPr>
        <w:rPr>
          <w:rFonts w:cs="Arial"/>
        </w:rPr>
      </w:pPr>
    </w:p>
    <w:p w:rsidR="00864FB7" w:rsidRDefault="000D3FD3" w:rsidP="00864FB7">
      <w:pPr>
        <w:widowControl w:val="0"/>
        <w:adjustRightInd w:val="0"/>
        <w:rPr>
          <w:rFonts w:cs="Arial"/>
        </w:rPr>
      </w:pPr>
      <w:r>
        <w:rPr>
          <w:rFonts w:cs="Arial"/>
        </w:rPr>
        <w:t xml:space="preserve">Status signal from the Clear Exit Assist Settings Server with the status of Clear Exit </w:t>
      </w:r>
      <w:r>
        <w:rPr>
          <w:rFonts w:cs="Arial"/>
        </w:rPr>
        <w:t>Assist feature</w:t>
      </w:r>
    </w:p>
    <w:p w:rsidR="00864FB7" w:rsidRDefault="000D3FD3" w:rsidP="00864FB7">
      <w:pPr>
        <w:rPr>
          <w:rFonts w:cs="Arial"/>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4770"/>
      </w:tblGrid>
      <w:tr w:rsidR="00864FB7" w:rsidTr="00C305F1">
        <w:trPr>
          <w:jc w:val="center"/>
        </w:trPr>
        <w:tc>
          <w:tcPr>
            <w:tcW w:w="2557"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Value</w:t>
            </w:r>
          </w:p>
        </w:tc>
        <w:tc>
          <w:tcPr>
            <w:tcW w:w="4770" w:type="dxa"/>
            <w:tcBorders>
              <w:top w:val="single" w:sz="4" w:space="0" w:color="auto"/>
              <w:left w:val="single" w:sz="4" w:space="0" w:color="auto"/>
              <w:bottom w:val="single" w:sz="4" w:space="0" w:color="auto"/>
              <w:right w:val="single" w:sz="4" w:space="0" w:color="auto"/>
            </w:tcBorders>
            <w:hideMark/>
          </w:tcPr>
          <w:p w:rsidR="00864FB7" w:rsidRDefault="000D3FD3">
            <w:pPr>
              <w:spacing w:line="276" w:lineRule="auto"/>
              <w:rPr>
                <w:rFonts w:cs="Arial"/>
                <w:b/>
              </w:rPr>
            </w:pPr>
            <w:r>
              <w:rPr>
                <w:rFonts w:cs="Arial"/>
                <w:b/>
              </w:rPr>
              <w:t>Description</w:t>
            </w:r>
          </w:p>
        </w:tc>
      </w:tr>
      <w:tr w:rsidR="00864FB7" w:rsidTr="00C305F1">
        <w:trPr>
          <w:jc w:val="center"/>
        </w:trPr>
        <w:tc>
          <w:tcPr>
            <w:tcW w:w="2557" w:type="dxa"/>
            <w:vMerge w:val="restart"/>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p w:rsidR="00864FB7" w:rsidRDefault="000D3FD3">
            <w:pPr>
              <w:spacing w:line="276" w:lineRule="auto"/>
              <w:rPr>
                <w:rFonts w:cs="Arial"/>
              </w:rPr>
            </w:pPr>
            <w:r>
              <w:rPr>
                <w:rFonts w:cs="Arial"/>
              </w:rPr>
              <w:t>ClrExitAsst_D_Stat</w:t>
            </w: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Null</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0x0</w:t>
            </w:r>
          </w:p>
        </w:tc>
        <w:tc>
          <w:tcPr>
            <w:tcW w:w="4770" w:type="dxa"/>
            <w:tcBorders>
              <w:top w:val="single" w:sz="4" w:space="0" w:color="auto"/>
              <w:left w:val="single" w:sz="4" w:space="0" w:color="auto"/>
              <w:bottom w:val="single" w:sz="4" w:space="0" w:color="auto"/>
              <w:right w:val="single" w:sz="4" w:space="0" w:color="auto"/>
            </w:tcBorders>
            <w:vAlign w:val="center"/>
          </w:tcPr>
          <w:p w:rsidR="00864FB7" w:rsidRPr="00C305F1" w:rsidRDefault="000D3FD3" w:rsidP="00C305F1">
            <w:pPr>
              <w:autoSpaceDE w:val="0"/>
              <w:autoSpaceDN w:val="0"/>
              <w:adjustRightInd w:val="0"/>
              <w:spacing w:line="276" w:lineRule="auto"/>
              <w:rPr>
                <w:rFonts w:cs="Arial"/>
              </w:rPr>
            </w:pPr>
            <w:r w:rsidRPr="00C305F1">
              <w:rPr>
                <w:rFonts w:cs="Arial"/>
              </w:rPr>
              <w:t xml:space="preserve">HMI </w:t>
            </w:r>
            <w:r>
              <w:rPr>
                <w:rFonts w:cs="Arial"/>
              </w:rPr>
              <w:t xml:space="preserve">setting treated as unknown (ex HMI </w:t>
            </w:r>
            <w:r w:rsidRPr="00C305F1">
              <w:rPr>
                <w:rFonts w:cs="Arial"/>
              </w:rPr>
              <w:t>greyed out</w:t>
            </w:r>
            <w:r>
              <w:rPr>
                <w:rFonts w:cs="Arial"/>
              </w:rPr>
              <w:t xml:space="preserve">, </w:t>
            </w:r>
            <w:r w:rsidRPr="00C305F1">
              <w:rPr>
                <w:rFonts w:cs="Arial"/>
              </w:rPr>
              <w:t>setting not shown as selected</w:t>
            </w:r>
            <w:r>
              <w:rPr>
                <w:rFonts w:cs="Arial"/>
              </w:rPr>
              <w:t>…)</w:t>
            </w:r>
            <w:r w:rsidRPr="00C305F1">
              <w:rPr>
                <w:rFonts w:cs="Arial"/>
              </w:rPr>
              <w:t xml:space="preserve"> </w:t>
            </w:r>
          </w:p>
        </w:tc>
      </w:tr>
      <w:tr w:rsidR="00864FB7" w:rsidTr="00C305F1">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864FB7" w:rsidRDefault="000D3FD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Disabled</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0x1</w:t>
            </w:r>
          </w:p>
        </w:tc>
        <w:tc>
          <w:tcPr>
            <w:tcW w:w="4770" w:type="dxa"/>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tc>
      </w:tr>
      <w:tr w:rsidR="00864FB7" w:rsidTr="00C305F1">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rsidR="00864FB7" w:rsidRDefault="000D3FD3">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Enabled</w:t>
            </w:r>
          </w:p>
        </w:tc>
        <w:tc>
          <w:tcPr>
            <w:tcW w:w="1080" w:type="dxa"/>
            <w:tcBorders>
              <w:top w:val="single" w:sz="4" w:space="0" w:color="auto"/>
              <w:left w:val="single" w:sz="4" w:space="0" w:color="auto"/>
              <w:bottom w:val="single" w:sz="4" w:space="0" w:color="auto"/>
              <w:right w:val="single" w:sz="4" w:space="0" w:color="auto"/>
            </w:tcBorders>
            <w:hideMark/>
          </w:tcPr>
          <w:p w:rsidR="00864FB7" w:rsidRDefault="000D3FD3">
            <w:pPr>
              <w:spacing w:line="256" w:lineRule="auto"/>
              <w:rPr>
                <w:rFonts w:cs="Arial"/>
              </w:rPr>
            </w:pPr>
            <w:r>
              <w:rPr>
                <w:rFonts w:cs="Arial"/>
              </w:rPr>
              <w:t>0x2</w:t>
            </w:r>
          </w:p>
        </w:tc>
        <w:tc>
          <w:tcPr>
            <w:tcW w:w="4770" w:type="dxa"/>
            <w:tcBorders>
              <w:top w:val="single" w:sz="4" w:space="0" w:color="auto"/>
              <w:left w:val="single" w:sz="4" w:space="0" w:color="auto"/>
              <w:bottom w:val="single" w:sz="4" w:space="0" w:color="auto"/>
              <w:right w:val="single" w:sz="4" w:space="0" w:color="auto"/>
            </w:tcBorders>
          </w:tcPr>
          <w:p w:rsidR="00864FB7" w:rsidRDefault="000D3FD3">
            <w:pPr>
              <w:spacing w:line="276" w:lineRule="auto"/>
              <w:rPr>
                <w:rFonts w:cs="Arial"/>
              </w:rPr>
            </w:pPr>
          </w:p>
        </w:tc>
      </w:tr>
    </w:tbl>
    <w:p w:rsidR="00864FB7" w:rsidRDefault="000D3FD3" w:rsidP="00864FB7">
      <w:pPr>
        <w:rPr>
          <w:rFonts w:cs="Arial"/>
        </w:rPr>
      </w:pPr>
    </w:p>
    <w:p w:rsidR="00864FB7" w:rsidRDefault="000D3FD3" w:rsidP="00864FB7"/>
    <w:p w:rsidR="00500605" w:rsidRDefault="000D3FD3" w:rsidP="00500605"/>
    <w:p w:rsidR="00406F39" w:rsidRDefault="000D3FD3" w:rsidP="0046553F">
      <w:pPr>
        <w:pStyle w:val="Heading4"/>
      </w:pPr>
      <w:r>
        <w:t>Requirements</w:t>
      </w:r>
    </w:p>
    <w:p w:rsidR="0046553F" w:rsidRPr="0046553F" w:rsidRDefault="0046553F" w:rsidP="0046553F">
      <w:pPr>
        <w:pStyle w:val="Heading5"/>
        <w:rPr>
          <w:b w:val="0"/>
          <w:u w:val="single"/>
        </w:rPr>
      </w:pPr>
      <w:r w:rsidRPr="0046553F">
        <w:rPr>
          <w:b w:val="0"/>
          <w:u w:val="single"/>
        </w:rPr>
        <w:t>VS-SR-REQ-354328/A-Clear Exit Assist Setting change</w:t>
      </w:r>
    </w:p>
    <w:p w:rsidR="00A25D2F" w:rsidRPr="00D1623D" w:rsidRDefault="000D3FD3" w:rsidP="00A25D2F">
      <w:pPr>
        <w:rPr>
          <w:rFonts w:cs="Arial"/>
        </w:rPr>
      </w:pPr>
      <w:r w:rsidRPr="00D1623D">
        <w:rPr>
          <w:rFonts w:cs="Arial"/>
        </w:rPr>
        <w:t>The Clear Exit Assist Settings Client shall use the ClrExitAsst_D_Stat status signal from the Cl</w:t>
      </w:r>
      <w:r w:rsidRPr="00D1623D">
        <w:rPr>
          <w:rFonts w:cs="Arial"/>
        </w:rPr>
        <w:t>ear Exit Assist Server to show the Clear Exit Assist setting as Enabled or Disabled.</w:t>
      </w:r>
    </w:p>
    <w:p w:rsidR="00A25D2F" w:rsidRPr="00D1623D" w:rsidRDefault="000D3FD3" w:rsidP="00A25D2F">
      <w:pPr>
        <w:rPr>
          <w:rFonts w:cs="Arial"/>
        </w:rPr>
      </w:pPr>
    </w:p>
    <w:p w:rsidR="00A25D2F" w:rsidRPr="00D1623D" w:rsidRDefault="000D3FD3" w:rsidP="00A25D2F">
      <w:pPr>
        <w:rPr>
          <w:rFonts w:cs="Arial"/>
        </w:rPr>
      </w:pPr>
      <w:r w:rsidRPr="00D1623D">
        <w:rPr>
          <w:rFonts w:cs="Arial"/>
        </w:rPr>
        <w:t>The Clear Exit Assist setting shall be available on the HMI when ignition_status = Run.</w:t>
      </w:r>
    </w:p>
    <w:p w:rsidR="00A25D2F" w:rsidRPr="00D1623D" w:rsidRDefault="000D3FD3" w:rsidP="00A25D2F">
      <w:pPr>
        <w:rPr>
          <w:rFonts w:cs="Arial"/>
        </w:rPr>
      </w:pPr>
    </w:p>
    <w:p w:rsidR="00A25D2F" w:rsidRPr="00D1623D" w:rsidRDefault="000D3FD3" w:rsidP="00A25D2F">
      <w:pPr>
        <w:rPr>
          <w:rFonts w:cs="Arial"/>
        </w:rPr>
      </w:pPr>
      <w:r w:rsidRPr="00D1623D">
        <w:rPr>
          <w:rFonts w:cs="Arial"/>
        </w:rPr>
        <w:t>When the Clear Exit Assist setting is selected via the HMI:</w:t>
      </w:r>
    </w:p>
    <w:p w:rsidR="00A25D2F" w:rsidRPr="00D1623D" w:rsidRDefault="000D3FD3" w:rsidP="00A25D2F">
      <w:pPr>
        <w:numPr>
          <w:ilvl w:val="0"/>
          <w:numId w:val="886"/>
        </w:numPr>
        <w:rPr>
          <w:rFonts w:cs="Arial"/>
        </w:rPr>
      </w:pPr>
      <w:r w:rsidRPr="00D1623D">
        <w:rPr>
          <w:rFonts w:cs="Arial"/>
        </w:rPr>
        <w:t xml:space="preserve"> The Clear Exit Assist Settings Client shall set the ClrExitAsstEnbl_D_RqMnu signal to enabled or disabled based on what the user selected</w:t>
      </w:r>
    </w:p>
    <w:p w:rsidR="00A25D2F" w:rsidRPr="00D1623D" w:rsidRDefault="000D3FD3" w:rsidP="00A25D2F">
      <w:pPr>
        <w:numPr>
          <w:ilvl w:val="0"/>
          <w:numId w:val="886"/>
        </w:numPr>
        <w:rPr>
          <w:rFonts w:cs="Arial"/>
        </w:rPr>
      </w:pPr>
      <w:r w:rsidRPr="00D1623D">
        <w:rPr>
          <w:rFonts w:cs="Arial"/>
        </w:rPr>
        <w:t xml:space="preserve">The Clear Exit Assist Settings Server shall respond within  T_ClrExitAsst_Rsp to the ClrExitAsstEnbl_D_RqMnu request </w:t>
      </w:r>
      <w:r w:rsidRPr="00D1623D">
        <w:rPr>
          <w:rFonts w:cs="Arial"/>
        </w:rPr>
        <w:t xml:space="preserve">with the response of the Clear Exit Assist Setting Server via the ClrExitAsst_D_Stat signal. </w:t>
      </w:r>
    </w:p>
    <w:p w:rsidR="00A25D2F" w:rsidRPr="00D1623D" w:rsidRDefault="000D3FD3" w:rsidP="00A25D2F">
      <w:pPr>
        <w:numPr>
          <w:ilvl w:val="0"/>
          <w:numId w:val="886"/>
        </w:numPr>
        <w:rPr>
          <w:rFonts w:cs="Arial"/>
        </w:rPr>
      </w:pPr>
      <w:r w:rsidRPr="00D1623D">
        <w:rPr>
          <w:rFonts w:cs="Arial"/>
        </w:rPr>
        <w:t>The Clear Exit Assist Setting Client shall update the HMI (if there is an update) with the clear exit assist settings status after receiving the ClrExitAsst_D_Sta</w:t>
      </w:r>
      <w:r w:rsidRPr="00D1623D">
        <w:rPr>
          <w:rFonts w:cs="Arial"/>
        </w:rPr>
        <w:t>t response to the request.</w:t>
      </w:r>
    </w:p>
    <w:p w:rsidR="00A25D2F" w:rsidRPr="00D1623D" w:rsidRDefault="000D3FD3" w:rsidP="00A25D2F">
      <w:pPr>
        <w:rPr>
          <w:rFonts w:cs="Arial"/>
          <w:color w:val="FF0000"/>
        </w:rPr>
      </w:pPr>
    </w:p>
    <w:p w:rsidR="00A25D2F" w:rsidRPr="00D1623D" w:rsidRDefault="000D3FD3" w:rsidP="00A25D2F">
      <w:pPr>
        <w:rPr>
          <w:rFonts w:cs="Arial"/>
          <w:bCs/>
        </w:rPr>
      </w:pPr>
    </w:p>
    <w:p w:rsidR="00A25D2F" w:rsidRPr="00D1623D" w:rsidRDefault="000D3FD3" w:rsidP="00A25D2F">
      <w:pPr>
        <w:rPr>
          <w:rFonts w:cs="Arial"/>
          <w:bCs/>
          <w:color w:val="FF0000"/>
        </w:rPr>
      </w:pPr>
    </w:p>
    <w:tbl>
      <w:tblPr>
        <w:tblW w:w="2355" w:type="dxa"/>
        <w:jc w:val="center"/>
        <w:tblLook w:val="04A0" w:firstRow="1" w:lastRow="0" w:firstColumn="1" w:lastColumn="0" w:noHBand="0" w:noVBand="1"/>
      </w:tblPr>
      <w:tblGrid>
        <w:gridCol w:w="2355"/>
      </w:tblGrid>
      <w:tr w:rsidR="00A25D2F" w:rsidRPr="00D1623D" w:rsidTr="00A25D2F">
        <w:trPr>
          <w:trHeight w:val="465"/>
          <w:jc w:val="center"/>
        </w:trPr>
        <w:tc>
          <w:tcPr>
            <w:tcW w:w="2355" w:type="dxa"/>
            <w:tcBorders>
              <w:top w:val="single" w:sz="8" w:space="0" w:color="auto"/>
              <w:left w:val="single" w:sz="8" w:space="0" w:color="auto"/>
              <w:bottom w:val="single" w:sz="8" w:space="0" w:color="auto"/>
              <w:right w:val="single" w:sz="8" w:space="0" w:color="auto"/>
            </w:tcBorders>
            <w:shd w:val="clear" w:color="auto" w:fill="EEECE1" w:themeFill="background2"/>
            <w:hideMark/>
          </w:tcPr>
          <w:p w:rsidR="00A25D2F" w:rsidRPr="00D1623D" w:rsidRDefault="000D3FD3">
            <w:pPr>
              <w:spacing w:line="276" w:lineRule="auto"/>
              <w:jc w:val="center"/>
              <w:rPr>
                <w:rFonts w:cs="Arial"/>
                <w:b/>
                <w:bCs/>
              </w:rPr>
            </w:pPr>
            <w:r w:rsidRPr="00D1623D">
              <w:rPr>
                <w:rFonts w:cs="Arial"/>
                <w:b/>
                <w:bCs/>
              </w:rPr>
              <w:t>HMI Setting ID</w:t>
            </w:r>
          </w:p>
        </w:tc>
      </w:tr>
      <w:tr w:rsidR="00A25D2F" w:rsidRPr="00D1623D" w:rsidTr="00A25D2F">
        <w:trPr>
          <w:trHeight w:val="950"/>
          <w:jc w:val="center"/>
        </w:trPr>
        <w:tc>
          <w:tcPr>
            <w:tcW w:w="2355" w:type="dxa"/>
            <w:tcBorders>
              <w:top w:val="single" w:sz="8" w:space="0" w:color="auto"/>
              <w:left w:val="single" w:sz="8" w:space="0" w:color="auto"/>
              <w:bottom w:val="single" w:sz="4" w:space="0" w:color="auto"/>
              <w:right w:val="single" w:sz="8" w:space="0" w:color="auto"/>
            </w:tcBorders>
            <w:vAlign w:val="center"/>
            <w:hideMark/>
          </w:tcPr>
          <w:p w:rsidR="00A25D2F" w:rsidRPr="00D1623D" w:rsidRDefault="000D3FD3">
            <w:pPr>
              <w:spacing w:line="276" w:lineRule="auto"/>
              <w:jc w:val="center"/>
              <w:rPr>
                <w:rFonts w:eastAsiaTheme="minorEastAsia" w:cs="Arial"/>
              </w:rPr>
            </w:pPr>
            <w:r w:rsidRPr="00D1623D">
              <w:rPr>
                <w:rFonts w:eastAsiaTheme="minorEastAsia" w:cs="Arial"/>
              </w:rPr>
              <w:t>1037</w:t>
            </w:r>
          </w:p>
        </w:tc>
      </w:tr>
    </w:tbl>
    <w:p w:rsidR="00A25D2F" w:rsidRPr="00D1623D" w:rsidRDefault="000D3FD3" w:rsidP="00A25D2F">
      <w:pPr>
        <w:rPr>
          <w:rFonts w:cs="Arial"/>
          <w:color w:val="FF0000"/>
        </w:rPr>
      </w:pPr>
    </w:p>
    <w:p w:rsidR="00500605" w:rsidRPr="00D1623D" w:rsidRDefault="000D3FD3" w:rsidP="00500605">
      <w:pPr>
        <w:rPr>
          <w:rFonts w:cs="Arial"/>
        </w:rPr>
      </w:pPr>
    </w:p>
    <w:p w:rsidR="007917DC" w:rsidRDefault="000D3FD3" w:rsidP="0046553F">
      <w:pPr>
        <w:pStyle w:val="Heading5"/>
      </w:pPr>
      <w:r w:rsidRPr="00B9479B">
        <w:t>VS-TMR-REQ-354329/A-T_ClrExitAsst_Rsp</w:t>
      </w:r>
    </w:p>
    <w:p w:rsidR="0091772B" w:rsidRPr="0091772B" w:rsidRDefault="000D3FD3"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D3FD3">
            <w:pPr>
              <w:spacing w:line="276" w:lineRule="auto"/>
              <w:rPr>
                <w:rFonts w:ascii="Univers" w:eastAsia="Times New Roman" w:hAnsi="Univers" w:cs="Arial"/>
                <w:sz w:val="14"/>
                <w:szCs w:val="14"/>
              </w:rPr>
            </w:pPr>
            <w:r w:rsidRPr="00DF054A">
              <w:rPr>
                <w:rFonts w:cs="Arial"/>
                <w:sz w:val="14"/>
                <w:szCs w:val="14"/>
              </w:rPr>
              <w:t>T_ClrExitAsst_Rsp</w:t>
            </w:r>
          </w:p>
        </w:tc>
        <w:tc>
          <w:tcPr>
            <w:tcW w:w="5442" w:type="dxa"/>
            <w:tcBorders>
              <w:top w:val="single" w:sz="4" w:space="0" w:color="auto"/>
              <w:left w:val="single" w:sz="4" w:space="0" w:color="auto"/>
              <w:bottom w:val="single" w:sz="4" w:space="0" w:color="auto"/>
              <w:right w:val="single" w:sz="4" w:space="0" w:color="auto"/>
            </w:tcBorders>
            <w:hideMark/>
          </w:tcPr>
          <w:p w:rsidR="00516FF4" w:rsidRPr="00C260E5" w:rsidRDefault="000D3FD3" w:rsidP="00516FF4">
            <w:pPr>
              <w:rPr>
                <w:rFonts w:cs="Arial"/>
              </w:rPr>
            </w:pPr>
            <w:r w:rsidRPr="00C260E5">
              <w:rPr>
                <w:rFonts w:cs="Arial"/>
              </w:rPr>
              <w:t xml:space="preserve">Maximum time the Clear Exit </w:t>
            </w:r>
            <w:r w:rsidRPr="00C260E5">
              <w:rPr>
                <w:rFonts w:cs="Arial"/>
              </w:rPr>
              <w:t>Assist Setting Server shall take to respond to the ClrExitAsstEnbl_D_RqMnu signal.  The response will be in the ClrExitAsst_D_Stat signal.</w:t>
            </w:r>
          </w:p>
          <w:p w:rsidR="00516FF4" w:rsidRPr="00C260E5" w:rsidRDefault="000D3FD3" w:rsidP="00516FF4">
            <w:pPr>
              <w:rPr>
                <w:rFonts w:cs="Arial"/>
              </w:rPr>
            </w:pPr>
          </w:p>
          <w:p w:rsidR="00516FF4" w:rsidRPr="00C260E5" w:rsidRDefault="000D3FD3" w:rsidP="00516FF4">
            <w:pPr>
              <w:rPr>
                <w:rFonts w:cs="Arial"/>
              </w:rPr>
            </w:pPr>
            <w:r w:rsidRPr="00C260E5">
              <w:rPr>
                <w:rFonts w:cs="Arial"/>
              </w:rPr>
              <w:t>Maximum time defined as the default value</w:t>
            </w:r>
          </w:p>
          <w:p w:rsidR="00500605" w:rsidRPr="00C260E5" w:rsidRDefault="000D3FD3" w:rsidP="00500605">
            <w:pPr>
              <w:rPr>
                <w:rFonts w:cs="Arial"/>
              </w:rPr>
            </w:pPr>
          </w:p>
          <w:p w:rsidR="007917DC" w:rsidRDefault="000D3FD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rsidR="007917DC" w:rsidRDefault="000D3FD3">
            <w:pPr>
              <w:spacing w:line="276" w:lineRule="auto"/>
              <w:jc w:val="center"/>
              <w:rPr>
                <w:rFonts w:ascii="Univers" w:eastAsia="Times New Roman" w:hAnsi="Univers" w:cs="Arial"/>
                <w:sz w:val="14"/>
                <w:szCs w:val="14"/>
              </w:rPr>
            </w:pPr>
            <w:r>
              <w:rPr>
                <w:rFonts w:cs="Arial"/>
                <w:sz w:val="14"/>
                <w:szCs w:val="14"/>
              </w:rPr>
              <w:t>100</w:t>
            </w:r>
          </w:p>
        </w:tc>
      </w:tr>
    </w:tbl>
    <w:p w:rsidR="0046553F" w:rsidRPr="0046553F" w:rsidRDefault="0046553F" w:rsidP="0046553F">
      <w:pPr>
        <w:pStyle w:val="Heading5"/>
        <w:rPr>
          <w:b w:val="0"/>
          <w:u w:val="single"/>
        </w:rPr>
      </w:pPr>
      <w:r w:rsidRPr="0046553F">
        <w:rPr>
          <w:b w:val="0"/>
          <w:u w:val="single"/>
        </w:rPr>
        <w:lastRenderedPageBreak/>
        <w:t>VS-SR-REQ-354254/A-MyKey settings</w:t>
      </w:r>
    </w:p>
    <w:p w:rsidR="004B2785" w:rsidRPr="004B2785" w:rsidRDefault="000D3FD3" w:rsidP="004B2785">
      <w:pPr>
        <w:rPr>
          <w:rFonts w:cs="Arial"/>
        </w:rPr>
      </w:pPr>
      <w:r w:rsidRPr="004B2785">
        <w:rPr>
          <w:rFonts w:cs="Arial"/>
        </w:rPr>
        <w:t>When a MyKey is activ</w:t>
      </w:r>
      <w:r>
        <w:rPr>
          <w:rFonts w:cs="Arial"/>
        </w:rPr>
        <w:t>e the Clear Exit Assist Setting</w:t>
      </w:r>
      <w:r w:rsidRPr="004B2785">
        <w:rPr>
          <w:rFonts w:cs="Arial"/>
        </w:rPr>
        <w:t xml:space="preserve"> shall be greyed out or not visible.  See HMI specs for details.</w:t>
      </w:r>
    </w:p>
    <w:p w:rsidR="004B2785" w:rsidRPr="004B2785" w:rsidRDefault="000D3FD3" w:rsidP="004B2785">
      <w:pPr>
        <w:rPr>
          <w:rFonts w:cs="Arial"/>
        </w:rPr>
      </w:pPr>
    </w:p>
    <w:p w:rsidR="004B2785" w:rsidRPr="004B2785" w:rsidRDefault="000D3FD3" w:rsidP="004B2785">
      <w:pPr>
        <w:rPr>
          <w:rFonts w:cs="Arial"/>
        </w:rPr>
      </w:pPr>
      <w:r w:rsidRPr="004B2785">
        <w:rPr>
          <w:rFonts w:cs="Arial"/>
        </w:rPr>
        <w:t>Clear Exit Assist feature is enabled with a MyKey so any Centerstack clear exit assist warnings or pop-ups shall be supported.</w:t>
      </w:r>
    </w:p>
    <w:p w:rsidR="004B2785" w:rsidRPr="004B2785" w:rsidRDefault="000D3FD3" w:rsidP="004B2785">
      <w:pPr>
        <w:rPr>
          <w:rFonts w:cs="Arial"/>
        </w:rPr>
      </w:pPr>
    </w:p>
    <w:p w:rsidR="004B2785" w:rsidRPr="004B2785" w:rsidRDefault="000D3FD3" w:rsidP="004B2785">
      <w:pPr>
        <w:rPr>
          <w:rFonts w:eastAsiaTheme="minorHAnsi" w:cs="Arial"/>
          <w:bCs/>
        </w:rPr>
      </w:pPr>
      <w:r w:rsidRPr="004B2785">
        <w:rPr>
          <w:rFonts w:eastAsiaTheme="minorHAnsi" w:cs="Arial"/>
          <w:bCs/>
          <w:u w:val="single"/>
        </w:rPr>
        <w:t>Activating MyKey Settings Limit</w:t>
      </w:r>
      <w:r w:rsidRPr="004B2785">
        <w:rPr>
          <w:rFonts w:eastAsiaTheme="minorHAnsi" w:cs="Arial"/>
          <w:bCs/>
        </w:rPr>
        <w:t>:</w:t>
      </w:r>
    </w:p>
    <w:p w:rsidR="004B2785" w:rsidRPr="004B2785" w:rsidRDefault="000D3FD3" w:rsidP="004B2785">
      <w:pPr>
        <w:rPr>
          <w:rFonts w:eastAsiaTheme="minorHAnsi" w:cs="Arial"/>
          <w:bCs/>
        </w:rPr>
      </w:pPr>
      <w:r>
        <w:rPr>
          <w:rFonts w:eastAsiaTheme="minorHAnsi" w:cs="Arial"/>
          <w:bCs/>
        </w:rPr>
        <w:t>MyKey is active when</w:t>
      </w:r>
      <w:r w:rsidRPr="004B2785">
        <w:rPr>
          <w:rFonts w:eastAsiaTheme="minorHAnsi" w:cs="Arial"/>
          <w:bCs/>
        </w:rPr>
        <w:t xml:space="preserve"> </w:t>
      </w:r>
      <w:r w:rsidRPr="004B2785">
        <w:rPr>
          <w:rFonts w:eastAsiaTheme="minorHAnsi" w:cs="Arial"/>
          <w:bCs/>
        </w:rPr>
        <w:t xml:space="preserve">IgnKeyType_D_Actl </w:t>
      </w:r>
      <w:r>
        <w:rPr>
          <w:rFonts w:eastAsiaTheme="minorHAnsi" w:cs="Arial"/>
          <w:bCs/>
        </w:rPr>
        <w:t>equals</w:t>
      </w:r>
      <w:r w:rsidRPr="004B2785">
        <w:rPr>
          <w:rFonts w:eastAsiaTheme="minorHAnsi" w:cs="Arial"/>
          <w:bCs/>
        </w:rPr>
        <w:t xml:space="preserve"> KeyInIgnMyKey.  </w:t>
      </w:r>
    </w:p>
    <w:p w:rsidR="004B2785" w:rsidRPr="004B2785" w:rsidRDefault="000D3FD3" w:rsidP="004B2785">
      <w:pPr>
        <w:autoSpaceDE w:val="0"/>
        <w:autoSpaceDN w:val="0"/>
        <w:adjustRightInd w:val="0"/>
        <w:rPr>
          <w:rFonts w:eastAsiaTheme="minorHAnsi"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9"/>
        <w:gridCol w:w="2346"/>
        <w:gridCol w:w="929"/>
        <w:gridCol w:w="3514"/>
      </w:tblGrid>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b/>
              </w:rPr>
            </w:pPr>
            <w:r w:rsidRPr="004B2785">
              <w:rPr>
                <w:rFonts w:cs="Arial"/>
                <w:b/>
              </w:rPr>
              <w:t>Signal Name</w:t>
            </w: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b/>
              </w:rPr>
            </w:pPr>
            <w:r w:rsidRPr="004B2785">
              <w:rPr>
                <w:rFonts w:cs="Arial"/>
                <w:b/>
              </w:rPr>
              <w:t>Encodings</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b/>
              </w:rPr>
            </w:pPr>
            <w:r w:rsidRPr="004B2785">
              <w:rPr>
                <w:rFonts w:cs="Arial"/>
                <w:b/>
              </w:rPr>
              <w:t>Value</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b/>
              </w:rPr>
            </w:pPr>
            <w:r w:rsidRPr="004B2785">
              <w:rPr>
                <w:rFonts w:cs="Arial"/>
                <w:b/>
              </w:rPr>
              <w:t>Description</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IgnitionKeyType</w:t>
            </w: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Type of key that is in the ignition</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tcPr>
          <w:p w:rsidR="004B2785" w:rsidRPr="004B2785" w:rsidRDefault="000D3FD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KeyReadInProgress</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0x0</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Key(s) will be read now</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tcPr>
          <w:p w:rsidR="004B2785" w:rsidRPr="004B2785" w:rsidRDefault="000D3FD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KeyInIgnStandardKey</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0x1</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Admin (full) mode</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tcPr>
          <w:p w:rsidR="004B2785" w:rsidRPr="004B2785" w:rsidRDefault="000D3FD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KeyInIgnMyKey</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0x2</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MyKey restricted mode</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tcPr>
          <w:p w:rsidR="004B2785" w:rsidRPr="004B2785" w:rsidRDefault="000D3FD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Unknown</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0xE</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Disable MyKey System mode</w:t>
            </w:r>
          </w:p>
        </w:tc>
      </w:tr>
      <w:tr w:rsidR="004B2785" w:rsidRPr="004B2785" w:rsidTr="004B2785">
        <w:trPr>
          <w:jc w:val="center"/>
        </w:trPr>
        <w:tc>
          <w:tcPr>
            <w:tcW w:w="1859" w:type="dxa"/>
            <w:tcBorders>
              <w:top w:val="single" w:sz="4" w:space="0" w:color="auto"/>
              <w:left w:val="single" w:sz="4" w:space="0" w:color="auto"/>
              <w:bottom w:val="single" w:sz="4" w:space="0" w:color="auto"/>
              <w:right w:val="single" w:sz="4" w:space="0" w:color="auto"/>
            </w:tcBorders>
          </w:tcPr>
          <w:p w:rsidR="004B2785" w:rsidRPr="004B2785" w:rsidRDefault="000D3FD3">
            <w:pPr>
              <w:spacing w:line="276" w:lineRule="auto"/>
              <w:rPr>
                <w:rFonts w:cs="Arial"/>
              </w:rPr>
            </w:pPr>
          </w:p>
        </w:tc>
        <w:tc>
          <w:tcPr>
            <w:tcW w:w="2346"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Invalid</w:t>
            </w:r>
          </w:p>
        </w:tc>
        <w:tc>
          <w:tcPr>
            <w:tcW w:w="929"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jc w:val="center"/>
              <w:rPr>
                <w:rFonts w:cs="Arial"/>
              </w:rPr>
            </w:pPr>
            <w:r w:rsidRPr="004B2785">
              <w:rPr>
                <w:rFonts w:cs="Arial"/>
              </w:rPr>
              <w:t>0xF</w:t>
            </w:r>
          </w:p>
        </w:tc>
        <w:tc>
          <w:tcPr>
            <w:tcW w:w="3514" w:type="dxa"/>
            <w:tcBorders>
              <w:top w:val="single" w:sz="4" w:space="0" w:color="auto"/>
              <w:left w:val="single" w:sz="4" w:space="0" w:color="auto"/>
              <w:bottom w:val="single" w:sz="4" w:space="0" w:color="auto"/>
              <w:right w:val="single" w:sz="4" w:space="0" w:color="auto"/>
            </w:tcBorders>
            <w:hideMark/>
          </w:tcPr>
          <w:p w:rsidR="004B2785" w:rsidRPr="004B2785" w:rsidRDefault="000D3FD3">
            <w:pPr>
              <w:spacing w:line="276" w:lineRule="auto"/>
              <w:rPr>
                <w:rFonts w:cs="Arial"/>
              </w:rPr>
            </w:pPr>
            <w:r w:rsidRPr="004B2785">
              <w:rPr>
                <w:rFonts w:cs="Arial"/>
              </w:rPr>
              <w:t>Initial value</w:t>
            </w:r>
          </w:p>
        </w:tc>
      </w:tr>
    </w:tbl>
    <w:p w:rsidR="004B2785" w:rsidRPr="004B2785" w:rsidRDefault="000D3FD3" w:rsidP="004B2785">
      <w:pPr>
        <w:rPr>
          <w:rFonts w:cs="Arial"/>
        </w:rPr>
      </w:pPr>
    </w:p>
    <w:p w:rsidR="00500605" w:rsidRPr="004B2785" w:rsidRDefault="000D3FD3" w:rsidP="00500605">
      <w:pPr>
        <w:rPr>
          <w:rFonts w:cs="Arial"/>
        </w:rPr>
      </w:pPr>
    </w:p>
    <w:p w:rsidR="00406F39" w:rsidRDefault="000D3FD3" w:rsidP="0046553F">
      <w:pPr>
        <w:pStyle w:val="Heading4"/>
      </w:pPr>
      <w:r>
        <w:t>Sequence Diagrams</w:t>
      </w:r>
    </w:p>
    <w:p w:rsidR="00406F39" w:rsidRDefault="000D3FD3" w:rsidP="0046553F">
      <w:pPr>
        <w:pStyle w:val="Heading5"/>
      </w:pPr>
      <w:r>
        <w:t>VS-SD-REQ-354580/A-Clear Exit Assist set to Enabled via the HMI</w:t>
      </w:r>
    </w:p>
    <w:p w:rsidR="00500605" w:rsidRPr="00C32E02" w:rsidRDefault="000D3FD3" w:rsidP="00500605">
      <w:pPr>
        <w:rPr>
          <w:rFonts w:cs="Arial"/>
          <w:noProof/>
        </w:rPr>
      </w:pPr>
      <w:r w:rsidRPr="00C32E02">
        <w:rPr>
          <w:rFonts w:cs="Arial"/>
          <w:noProof/>
        </w:rPr>
        <w:t>Pre-Condition: Clear Exit Assis</w:t>
      </w:r>
      <w:r w:rsidRPr="00C32E02">
        <w:rPr>
          <w:rFonts w:cs="Arial"/>
          <w:noProof/>
        </w:rPr>
        <w:t>t is set to Disabled</w:t>
      </w:r>
    </w:p>
    <w:p w:rsidR="00C32E02" w:rsidRDefault="000D3FD3" w:rsidP="00500605">
      <w:pPr>
        <w:rPr>
          <w:noProof/>
        </w:rPr>
      </w:pPr>
    </w:p>
    <w:p w:rsidR="00C32E02" w:rsidRDefault="000D3FD3" w:rsidP="0046553F">
      <w:pPr>
        <w:jc w:val="center"/>
      </w:pPr>
      <w:r w:rsidRPr="00C45FE3">
        <w:rPr>
          <w:noProof/>
        </w:rPr>
        <w:drawing>
          <wp:inline distT="0" distB="0" distL="0" distR="0">
            <wp:extent cx="5943600" cy="3896436"/>
            <wp:effectExtent l="0" t="0" r="0" b="8890"/>
            <wp:docPr id="55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96436"/>
                    </a:xfrm>
                    <a:prstGeom prst="rect">
                      <a:avLst/>
                    </a:prstGeom>
                    <a:noFill/>
                    <a:ln>
                      <a:noFill/>
                    </a:ln>
                  </pic:spPr>
                </pic:pic>
              </a:graphicData>
            </a:graphic>
          </wp:inline>
        </w:drawing>
      </w:r>
    </w:p>
    <w:p w:rsidR="00C45FE3" w:rsidRDefault="000D3FD3" w:rsidP="00500605"/>
    <w:p w:rsidR="00406F39" w:rsidRDefault="000D3FD3" w:rsidP="0046553F">
      <w:pPr>
        <w:pStyle w:val="Heading5"/>
      </w:pPr>
      <w:r>
        <w:t>VS-SD-REQ-354581/A-Clear Exit Assist set to Disabled via the HMI</w:t>
      </w:r>
    </w:p>
    <w:p w:rsidR="00500605" w:rsidRPr="00114EBD" w:rsidRDefault="000D3FD3" w:rsidP="00500605">
      <w:pPr>
        <w:rPr>
          <w:rFonts w:cs="Arial"/>
          <w:noProof/>
        </w:rPr>
      </w:pPr>
      <w:r w:rsidRPr="00114EBD">
        <w:rPr>
          <w:rFonts w:cs="Arial"/>
          <w:noProof/>
        </w:rPr>
        <w:t>Pre-condition:  Clear Exit Assist is set to Enabled</w:t>
      </w:r>
    </w:p>
    <w:p w:rsidR="00114EBD" w:rsidRDefault="000D3FD3" w:rsidP="00500605">
      <w:pPr>
        <w:rPr>
          <w:noProof/>
        </w:rPr>
      </w:pPr>
    </w:p>
    <w:p w:rsidR="00114EBD" w:rsidRDefault="000D3FD3" w:rsidP="0046553F">
      <w:pPr>
        <w:jc w:val="center"/>
      </w:pPr>
      <w:r w:rsidRPr="00611E13">
        <w:rPr>
          <w:noProof/>
        </w:rPr>
        <w:lastRenderedPageBreak/>
        <w:drawing>
          <wp:inline distT="0" distB="0" distL="0" distR="0">
            <wp:extent cx="5943600" cy="3787718"/>
            <wp:effectExtent l="0" t="0" r="0" b="3810"/>
            <wp:docPr id="5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787718"/>
                    </a:xfrm>
                    <a:prstGeom prst="rect">
                      <a:avLst/>
                    </a:prstGeom>
                    <a:noFill/>
                    <a:ln>
                      <a:noFill/>
                    </a:ln>
                  </pic:spPr>
                </pic:pic>
              </a:graphicData>
            </a:graphic>
          </wp:inline>
        </w:drawing>
      </w:r>
    </w:p>
    <w:p w:rsidR="00611E13" w:rsidRDefault="000D3FD3" w:rsidP="00500605"/>
    <w:p w:rsidR="00550504" w:rsidRDefault="000D3FD3" w:rsidP="00500605"/>
    <w:p w:rsidR="008B19BF" w:rsidRDefault="000D3FD3">
      <w:pPr>
        <w:spacing w:after="200" w:line="276" w:lineRule="auto"/>
      </w:pPr>
      <w:r>
        <w:br w:type="page"/>
      </w:r>
    </w:p>
    <w:p w:rsidR="00406F39" w:rsidRDefault="000D3FD3" w:rsidP="0046553F">
      <w:pPr>
        <w:pStyle w:val="Heading3"/>
      </w:pPr>
      <w:bookmarkStart w:id="1111" w:name="_Toc33533896"/>
      <w:r w:rsidRPr="00B9479B">
        <w:lastRenderedPageBreak/>
        <w:t>VS-FUN-REQ-359558/A-Clear Exit Assist Warning</w:t>
      </w:r>
      <w:bookmarkEnd w:id="1111"/>
    </w:p>
    <w:p w:rsidR="00406F39" w:rsidRDefault="000D3FD3" w:rsidP="0046553F">
      <w:pPr>
        <w:pStyle w:val="Heading4"/>
      </w:pPr>
      <w:r w:rsidRPr="00B9479B">
        <w:t>VS-CLD-REQ-359585/A-Clear Exit Assist W</w:t>
      </w:r>
      <w:r w:rsidRPr="00B9479B">
        <w:t>arning Client</w:t>
      </w:r>
    </w:p>
    <w:p w:rsidR="009D70A3" w:rsidRPr="00A94013" w:rsidRDefault="000D3FD3" w:rsidP="00500605">
      <w:r w:rsidRPr="00A94013">
        <w:t>The Clear Exit Assist Warning Client interfaces with the user via the HMI and inter</w:t>
      </w:r>
      <w:r w:rsidRPr="00A94013">
        <w:t>faces with the Clear Exit Assist Warning Server to determine if HMI updates are needed.</w:t>
      </w:r>
    </w:p>
    <w:p w:rsidR="00500605" w:rsidRDefault="000D3FD3" w:rsidP="00500605"/>
    <w:p w:rsidR="00406F39" w:rsidRDefault="000D3FD3" w:rsidP="0046553F">
      <w:pPr>
        <w:pStyle w:val="Heading4"/>
      </w:pPr>
      <w:r w:rsidRPr="00B9479B">
        <w:t>VS-CLD-REQ-359586/A-Clear Exit Assist Warning Se</w:t>
      </w:r>
      <w:r w:rsidRPr="00B9479B">
        <w:t>rver</w:t>
      </w:r>
    </w:p>
    <w:p w:rsidR="00F834E5" w:rsidRPr="0020293E" w:rsidRDefault="000D3FD3" w:rsidP="00500605">
      <w:r w:rsidRPr="0020293E">
        <w:t>The Clear Exit Assist Warning Server is responsible for the control to the Clear Exit Assist</w:t>
      </w:r>
      <w:r w:rsidRPr="0020293E">
        <w:t xml:space="preserve"> function and interfaces with the Clear Exit Assist Warning Client.</w:t>
      </w:r>
    </w:p>
    <w:p w:rsidR="00500605" w:rsidRDefault="000D3FD3" w:rsidP="00500605"/>
    <w:p w:rsidR="00406F39" w:rsidRDefault="000D3FD3" w:rsidP="0046553F">
      <w:pPr>
        <w:pStyle w:val="Heading4"/>
      </w:pPr>
      <w:r w:rsidRPr="00B9479B">
        <w:t>PWRMAN-CLD-REQ-359656/A-Infotainment System Master</w:t>
      </w:r>
    </w:p>
    <w:p w:rsidR="00406F39" w:rsidRDefault="000D3FD3" w:rsidP="0046553F">
      <w:pPr>
        <w:pStyle w:val="Heading4"/>
      </w:pPr>
      <w:r>
        <w:t>Use Cases</w:t>
      </w:r>
    </w:p>
    <w:p w:rsidR="00500605" w:rsidRDefault="000D3FD3" w:rsidP="00500605">
      <w:r>
        <w:t>DA = Delayed Accessory</w:t>
      </w:r>
    </w:p>
    <w:p w:rsidR="003B4BCF" w:rsidRDefault="000D3FD3" w:rsidP="00500605">
      <w:r>
        <w:t xml:space="preserve">CEA = </w:t>
      </w:r>
      <w:r>
        <w:t>Clear Exit Assist</w:t>
      </w:r>
    </w:p>
    <w:p w:rsidR="003B4BCF" w:rsidRDefault="000D3FD3" w:rsidP="00500605"/>
    <w:p w:rsidR="00406F39" w:rsidRDefault="000D3FD3" w:rsidP="0046553F">
      <w:pPr>
        <w:pStyle w:val="Heading5"/>
      </w:pPr>
      <w:r>
        <w:t>VS-UC-REQ-362233/A-Activate Clear Exit Assist HMI Warning while the ignition is in Run/Acc</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996708" w:rsidTr="00CC463D">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rPr>
              <w:t>Vehicle front left seat occupant</w:t>
            </w:r>
            <w:r>
              <w:rPr>
                <w:rFonts w:cs="Arial"/>
              </w:rPr>
              <w:t xml:space="preserve"> </w:t>
            </w:r>
          </w:p>
        </w:tc>
      </w:tr>
      <w:tr w:rsidR="00996708" w:rsidTr="00CC463D">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996708" w:rsidRPr="00320AC1" w:rsidRDefault="000D3FD3" w:rsidP="00CC463D">
            <w:pPr>
              <w:spacing w:line="276" w:lineRule="auto"/>
              <w:rPr>
                <w:rFonts w:cs="Arial"/>
              </w:rPr>
            </w:pPr>
            <w:r w:rsidRPr="00320AC1">
              <w:rPr>
                <w:rFonts w:cs="Arial"/>
              </w:rPr>
              <w:t xml:space="preserve">Vehicle is parked </w:t>
            </w:r>
          </w:p>
          <w:p w:rsidR="00996708" w:rsidRPr="001A648F" w:rsidRDefault="000D3FD3" w:rsidP="00CC463D">
            <w:pPr>
              <w:spacing w:line="276" w:lineRule="auto"/>
              <w:rPr>
                <w:rFonts w:cs="Arial"/>
              </w:rPr>
            </w:pPr>
            <w:r w:rsidRPr="001A648F">
              <w:rPr>
                <w:rFonts w:cs="Arial"/>
              </w:rPr>
              <w:t>Ignition is in Run</w:t>
            </w:r>
            <w:r>
              <w:rPr>
                <w:rFonts w:cs="Arial"/>
              </w:rPr>
              <w:t xml:space="preserve"> or Accessory </w:t>
            </w:r>
          </w:p>
          <w:p w:rsidR="00996708" w:rsidRDefault="000D3FD3" w:rsidP="00CC463D">
            <w:pPr>
              <w:spacing w:line="276" w:lineRule="auto"/>
              <w:rPr>
                <w:rFonts w:cs="Arial"/>
              </w:rPr>
            </w:pPr>
            <w:r w:rsidRPr="001A648F">
              <w:rPr>
                <w:rFonts w:cs="Arial"/>
              </w:rPr>
              <w:t>Clear Exit Assist is Enabled</w:t>
            </w:r>
          </w:p>
          <w:p w:rsidR="00996708" w:rsidRPr="001A648F" w:rsidRDefault="000D3FD3" w:rsidP="00CC463D">
            <w:pPr>
              <w:spacing w:line="276" w:lineRule="auto"/>
              <w:rPr>
                <w:rFonts w:cs="Arial"/>
              </w:rPr>
            </w:pPr>
            <w:r>
              <w:rPr>
                <w:rFonts w:cs="Arial"/>
              </w:rPr>
              <w:t xml:space="preserve">Infotainment Centerstack display HMI module powered on (ie </w:t>
            </w:r>
            <w:r>
              <w:rPr>
                <w:rFonts w:cs="Arial"/>
              </w:rPr>
              <w:t>Clear Exit Assist Warning Client)</w:t>
            </w:r>
          </w:p>
        </w:tc>
      </w:tr>
      <w:tr w:rsidR="00996708" w:rsidTr="00CC463D">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996708" w:rsidRDefault="000D3FD3" w:rsidP="00CC463D">
            <w:pPr>
              <w:spacing w:line="276" w:lineRule="auto"/>
              <w:rPr>
                <w:rFonts w:cs="Arial"/>
              </w:rPr>
            </w:pPr>
            <w:r w:rsidRPr="001A648F">
              <w:rPr>
                <w:rFonts w:cs="Arial"/>
              </w:rPr>
              <w:t>Road object is approaching the left door zone from behind.</w:t>
            </w:r>
          </w:p>
          <w:p w:rsidR="00996708" w:rsidRPr="001A648F" w:rsidRDefault="000D3FD3" w:rsidP="00CC463D">
            <w:pPr>
              <w:spacing w:line="276" w:lineRule="auto"/>
              <w:rPr>
                <w:rFonts w:cs="Arial"/>
              </w:rPr>
            </w:pPr>
          </w:p>
          <w:p w:rsidR="00996708" w:rsidRPr="00BD668E" w:rsidRDefault="000D3FD3" w:rsidP="00CC463D">
            <w:pPr>
              <w:spacing w:line="276" w:lineRule="auto"/>
              <w:rPr>
                <w:rFonts w:cs="Arial"/>
              </w:rPr>
            </w:pPr>
            <w:r w:rsidRPr="001A648F">
              <w:rPr>
                <w:rFonts w:cs="Arial"/>
              </w:rPr>
              <w:t>Front left seat occupant pulls inner door handle</w:t>
            </w:r>
            <w:r>
              <w:rPr>
                <w:rFonts w:cs="Arial"/>
              </w:rPr>
              <w:t xml:space="preserve"> triggering a Clear Exit Warning event</w:t>
            </w:r>
            <w:r w:rsidRPr="001A648F">
              <w:rPr>
                <w:rFonts w:cs="Arial"/>
              </w:rPr>
              <w:t>.</w:t>
            </w:r>
          </w:p>
        </w:tc>
      </w:tr>
      <w:tr w:rsidR="00996708" w:rsidTr="00CC463D">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996708" w:rsidRPr="001A648F" w:rsidRDefault="000D3FD3" w:rsidP="00CC463D">
            <w:pPr>
              <w:spacing w:line="276" w:lineRule="auto"/>
              <w:rPr>
                <w:rFonts w:cs="Arial"/>
              </w:rPr>
            </w:pPr>
            <w:r>
              <w:rPr>
                <w:rFonts w:cs="Arial"/>
              </w:rPr>
              <w:t xml:space="preserve">The Centerstack HMI warning is </w:t>
            </w:r>
            <w:r>
              <w:rPr>
                <w:rFonts w:cs="Arial"/>
              </w:rPr>
              <w:t>updated for the</w:t>
            </w:r>
            <w:r w:rsidRPr="001A648F">
              <w:rPr>
                <w:rFonts w:cs="Arial"/>
              </w:rPr>
              <w:t xml:space="preserve"> </w:t>
            </w:r>
            <w:r>
              <w:rPr>
                <w:rFonts w:cs="Arial"/>
              </w:rPr>
              <w:t>object approaching from rear left (ie left side object approaching from behind)</w:t>
            </w:r>
            <w:r w:rsidRPr="005B437E">
              <w:rPr>
                <w:rFonts w:cs="Arial"/>
              </w:rPr>
              <w:t>.</w:t>
            </w:r>
          </w:p>
        </w:tc>
      </w:tr>
      <w:tr w:rsidR="00996708" w:rsidTr="00CC463D">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96708" w:rsidRPr="001A648F" w:rsidRDefault="000D3FD3" w:rsidP="00CC463D">
            <w:pPr>
              <w:spacing w:line="276" w:lineRule="auto"/>
              <w:rPr>
                <w:rFonts w:cs="Arial"/>
              </w:rPr>
            </w:pPr>
            <w:r w:rsidRPr="001A648F">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DB46AE" w:rsidRDefault="000D3FD3" w:rsidP="00DB46AE">
            <w:pPr>
              <w:rPr>
                <w:rFonts w:cs="Arial"/>
              </w:rPr>
            </w:pPr>
            <w:r w:rsidRPr="00971FE9">
              <w:rPr>
                <w:rFonts w:cs="Arial"/>
              </w:rPr>
              <w:t xml:space="preserve">Not all the possible use cases are listed for the different seat occupants pulling the inner door handles and </w:t>
            </w:r>
            <w:r w:rsidRPr="00442B63">
              <w:rPr>
                <w:rFonts w:cs="Arial"/>
              </w:rPr>
              <w:t>the warnings associated with them.  See si</w:t>
            </w:r>
            <w:r w:rsidRPr="00442B63">
              <w:rPr>
                <w:rFonts w:cs="Arial"/>
              </w:rPr>
              <w:t>gnal ClrExitAsstMsgTxt2_D_Rq encodings for the different possible HMI warnings to be displayed on the Clear Exit Assist</w:t>
            </w:r>
            <w:r w:rsidRPr="00971FE9">
              <w:rPr>
                <w:rFonts w:cs="Arial"/>
              </w:rPr>
              <w:t xml:space="preserve"> Warning Client.</w:t>
            </w:r>
            <w:r>
              <w:rPr>
                <w:rFonts w:cs="Arial"/>
              </w:rPr>
              <w:t xml:space="preserve">  </w:t>
            </w:r>
          </w:p>
          <w:p w:rsidR="00A66203" w:rsidRDefault="000D3FD3" w:rsidP="00CC463D">
            <w:pPr>
              <w:rPr>
                <w:rFonts w:cs="Arial"/>
              </w:rPr>
            </w:pPr>
          </w:p>
          <w:p w:rsidR="00A66203" w:rsidRPr="00A66203" w:rsidRDefault="000D3FD3" w:rsidP="00A66203">
            <w:pPr>
              <w:spacing w:line="276" w:lineRule="auto"/>
              <w:rPr>
                <w:rFonts w:cs="Arial"/>
              </w:rPr>
            </w:pPr>
            <w:r w:rsidRPr="00A66203">
              <w:rPr>
                <w:rFonts w:cs="Arial"/>
              </w:rPr>
              <w:t xml:space="preserve">This use case </w:t>
            </w:r>
            <w:r>
              <w:rPr>
                <w:rFonts w:cs="Arial"/>
              </w:rPr>
              <w:t xml:space="preserve">post-conditions </w:t>
            </w:r>
            <w:r w:rsidRPr="00A66203">
              <w:rPr>
                <w:rFonts w:cs="Arial"/>
              </w:rPr>
              <w:t xml:space="preserve">do not cover non-infotainment modules functions for </w:t>
            </w:r>
            <w:r>
              <w:rPr>
                <w:rFonts w:cs="Arial"/>
              </w:rPr>
              <w:t xml:space="preserve">a </w:t>
            </w:r>
            <w:r w:rsidRPr="00A66203">
              <w:rPr>
                <w:rFonts w:cs="Arial"/>
              </w:rPr>
              <w:t xml:space="preserve">Clear Exit Assist </w:t>
            </w:r>
            <w:r>
              <w:rPr>
                <w:rFonts w:cs="Arial"/>
              </w:rPr>
              <w:t xml:space="preserve">warning event </w:t>
            </w:r>
            <w:r w:rsidRPr="00A66203">
              <w:rPr>
                <w:rFonts w:cs="Arial"/>
              </w:rPr>
              <w:t>like cluster controlled chimes, cluster HMI, if doors do or don’t open during object approaching event etc…</w:t>
            </w:r>
          </w:p>
          <w:p w:rsidR="00996708" w:rsidRDefault="000D3FD3" w:rsidP="00CC463D">
            <w:pPr>
              <w:rPr>
                <w:rFonts w:cs="Arial"/>
              </w:rPr>
            </w:pPr>
          </w:p>
          <w:p w:rsidR="00996708" w:rsidRPr="001A648F" w:rsidRDefault="000D3FD3" w:rsidP="00CC463D">
            <w:pPr>
              <w:rPr>
                <w:rFonts w:cs="Arial"/>
              </w:rPr>
            </w:pPr>
            <w:r>
              <w:rPr>
                <w:rFonts w:cs="Arial"/>
              </w:rPr>
              <w:t>The Clear Exit Assist Warning Client only supports the this use case for requirements and sequence diagrams defined in this SPSS or HMI specs.</w:t>
            </w:r>
          </w:p>
        </w:tc>
      </w:tr>
    </w:tbl>
    <w:p w:rsidR="002F7886" w:rsidRDefault="000D3FD3" w:rsidP="002F7886"/>
    <w:p w:rsidR="00996708" w:rsidRDefault="000D3FD3" w:rsidP="002F7886"/>
    <w:p w:rsidR="00406F39" w:rsidRDefault="000D3FD3" w:rsidP="0046553F">
      <w:pPr>
        <w:pStyle w:val="Heading5"/>
      </w:pPr>
      <w:r>
        <w:t>VS-UC-REQ-362289/A-Second Clear Exit Assist HMI Warning while the ignition is in Run/Acc</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707EAE" w:rsidTr="005465D9">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7EAE" w:rsidRDefault="000D3FD3" w:rsidP="005465D9">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7EAE" w:rsidRDefault="000D3FD3" w:rsidP="005465D9">
            <w:pPr>
              <w:spacing w:line="276" w:lineRule="auto"/>
              <w:rPr>
                <w:rFonts w:cs="Arial"/>
              </w:rPr>
            </w:pPr>
            <w:r w:rsidRPr="00116ED0">
              <w:rPr>
                <w:rFonts w:cs="Arial"/>
              </w:rPr>
              <w:t>Vehicle front left and</w:t>
            </w:r>
            <w:r>
              <w:rPr>
                <w:rFonts w:cs="Arial"/>
              </w:rPr>
              <w:t xml:space="preserve"> front right seat occupant </w:t>
            </w:r>
          </w:p>
        </w:tc>
      </w:tr>
      <w:tr w:rsidR="00707EAE" w:rsidTr="005465D9">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7EAE" w:rsidRDefault="000D3FD3" w:rsidP="005465D9">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116ED0" w:rsidRPr="00B545B9" w:rsidRDefault="000D3FD3" w:rsidP="005465D9">
            <w:pPr>
              <w:spacing w:line="276" w:lineRule="auto"/>
              <w:rPr>
                <w:rFonts w:cs="Arial"/>
              </w:rPr>
            </w:pPr>
            <w:r w:rsidRPr="00B545B9">
              <w:rPr>
                <w:rFonts w:cs="Arial"/>
              </w:rPr>
              <w:t xml:space="preserve">Vehicle is parked </w:t>
            </w:r>
          </w:p>
          <w:p w:rsidR="00707EAE" w:rsidRPr="00B545B9" w:rsidRDefault="000D3FD3" w:rsidP="005465D9">
            <w:pPr>
              <w:spacing w:line="276" w:lineRule="auto"/>
              <w:rPr>
                <w:rFonts w:cs="Arial"/>
              </w:rPr>
            </w:pPr>
            <w:r w:rsidRPr="00B545B9">
              <w:rPr>
                <w:rFonts w:cs="Arial"/>
              </w:rPr>
              <w:t xml:space="preserve">Ignition is in Run or Accessory </w:t>
            </w:r>
          </w:p>
          <w:p w:rsidR="00707EAE" w:rsidRPr="00B545B9" w:rsidRDefault="000D3FD3" w:rsidP="005465D9">
            <w:pPr>
              <w:spacing w:line="276" w:lineRule="auto"/>
              <w:rPr>
                <w:rFonts w:cs="Arial"/>
              </w:rPr>
            </w:pPr>
            <w:r w:rsidRPr="00B545B9">
              <w:rPr>
                <w:rFonts w:cs="Arial"/>
              </w:rPr>
              <w:t>Clear Exit Assist is Enabled</w:t>
            </w:r>
          </w:p>
          <w:p w:rsidR="00116ED0" w:rsidRPr="00B545B9" w:rsidRDefault="000D3FD3" w:rsidP="005465D9">
            <w:pPr>
              <w:spacing w:line="276" w:lineRule="auto"/>
              <w:rPr>
                <w:rFonts w:cs="Arial"/>
              </w:rPr>
            </w:pPr>
            <w:r w:rsidRPr="00B545B9">
              <w:rPr>
                <w:rFonts w:cs="Arial"/>
              </w:rPr>
              <w:lastRenderedPageBreak/>
              <w:t>Infotainment Centerstack display HMI module powered on (ie Cl</w:t>
            </w:r>
            <w:r w:rsidRPr="00B545B9">
              <w:rPr>
                <w:rFonts w:cs="Arial"/>
              </w:rPr>
              <w:t>ear Exit Assist Warning Client)</w:t>
            </w:r>
            <w:r>
              <w:rPr>
                <w:rFonts w:cs="Arial"/>
              </w:rPr>
              <w:t>.</w:t>
            </w:r>
          </w:p>
          <w:p w:rsidR="00707EAE" w:rsidRPr="00B545B9" w:rsidRDefault="000D3FD3" w:rsidP="00116ED0">
            <w:pPr>
              <w:spacing w:line="276" w:lineRule="auto"/>
              <w:rPr>
                <w:rFonts w:cs="Arial"/>
              </w:rPr>
            </w:pPr>
            <w:r w:rsidRPr="00B545B9">
              <w:rPr>
                <w:rFonts w:cs="Arial"/>
              </w:rPr>
              <w:t>Clear Exit Assist rear left object approaching event is active with the HMI Warning displayed</w:t>
            </w:r>
            <w:r>
              <w:rPr>
                <w:rFonts w:cs="Arial"/>
              </w:rPr>
              <w:t xml:space="preserve">.  The </w:t>
            </w:r>
            <w:r w:rsidRPr="00116ED0">
              <w:rPr>
                <w:rFonts w:cs="Arial"/>
              </w:rPr>
              <w:t>CEA rear left object approaching warning event was initiated by a front left occupant when pulling their</w:t>
            </w:r>
            <w:r>
              <w:rPr>
                <w:rFonts w:cs="Arial"/>
              </w:rPr>
              <w:t xml:space="preserve"> door handle.</w:t>
            </w:r>
          </w:p>
        </w:tc>
      </w:tr>
      <w:tr w:rsidR="00707EAE" w:rsidTr="005465D9">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7EAE" w:rsidRDefault="000D3FD3" w:rsidP="005465D9">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707EAE" w:rsidRPr="00B545B9" w:rsidRDefault="000D3FD3" w:rsidP="005465D9">
            <w:pPr>
              <w:spacing w:line="276" w:lineRule="auto"/>
              <w:rPr>
                <w:rFonts w:cs="Arial"/>
              </w:rPr>
            </w:pPr>
            <w:r w:rsidRPr="00B545B9">
              <w:rPr>
                <w:rFonts w:cs="Arial"/>
              </w:rPr>
              <w:t>Second road object is approaching the right door zone from behind.</w:t>
            </w:r>
            <w:r w:rsidRPr="00B545B9">
              <w:rPr>
                <w:rFonts w:cs="Arial"/>
              </w:rPr>
              <w:br/>
            </w:r>
          </w:p>
          <w:p w:rsidR="00707EAE" w:rsidRPr="00B545B9" w:rsidRDefault="000D3FD3" w:rsidP="005465D9">
            <w:pPr>
              <w:spacing w:line="276" w:lineRule="auto"/>
              <w:rPr>
                <w:rFonts w:cs="Arial"/>
              </w:rPr>
            </w:pPr>
            <w:r w:rsidRPr="00B545B9">
              <w:rPr>
                <w:rFonts w:cs="Arial"/>
              </w:rPr>
              <w:t>Front right seat occupant pulls inner door handle</w:t>
            </w:r>
          </w:p>
        </w:tc>
      </w:tr>
      <w:tr w:rsidR="00707EAE" w:rsidTr="005465D9">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7EAE" w:rsidRDefault="000D3FD3" w:rsidP="005465D9">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707EAE" w:rsidRDefault="000D3FD3" w:rsidP="005465D9">
            <w:pPr>
              <w:spacing w:line="276" w:lineRule="auto"/>
              <w:rPr>
                <w:rFonts w:cs="Arial"/>
              </w:rPr>
            </w:pPr>
            <w:r>
              <w:rPr>
                <w:rFonts w:cs="Arial"/>
              </w:rPr>
              <w:t xml:space="preserve">The Centerstack HMI warning is updated for the object approaching from rear left and rear right at </w:t>
            </w:r>
            <w:r>
              <w:rPr>
                <w:rFonts w:cs="Arial"/>
              </w:rPr>
              <w:t>the same time.</w:t>
            </w:r>
          </w:p>
        </w:tc>
      </w:tr>
      <w:tr w:rsidR="00707EAE" w:rsidTr="005465D9">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07EAE" w:rsidRDefault="000D3FD3" w:rsidP="005465D9">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707EAE" w:rsidRPr="00707EAE" w:rsidRDefault="000D3FD3" w:rsidP="005465D9">
            <w:pPr>
              <w:spacing w:line="276" w:lineRule="auto"/>
              <w:rPr>
                <w:rFonts w:cs="Arial"/>
              </w:rPr>
            </w:pPr>
            <w:r w:rsidRPr="00707EAE">
              <w:rPr>
                <w:rFonts w:cs="Arial"/>
              </w:rPr>
              <w:t>This use case post-conditions do not cover non-infotainment modules functions for a Clear Exit Assist warning event like cluster controlled chimes, cluster HMI, if doors do or don’t open during object approaching event etc…</w:t>
            </w:r>
          </w:p>
          <w:p w:rsidR="00707EAE" w:rsidRPr="00707EAE" w:rsidRDefault="000D3FD3" w:rsidP="005465D9">
            <w:pPr>
              <w:spacing w:line="276" w:lineRule="auto"/>
              <w:rPr>
                <w:rFonts w:cs="Arial"/>
              </w:rPr>
            </w:pPr>
          </w:p>
          <w:p w:rsidR="00707EAE" w:rsidRDefault="000D3FD3" w:rsidP="005465D9">
            <w:pPr>
              <w:spacing w:line="276" w:lineRule="auto"/>
              <w:rPr>
                <w:rFonts w:cs="Arial"/>
              </w:rPr>
            </w:pPr>
            <w:r>
              <w:rPr>
                <w:rFonts w:cs="Arial"/>
              </w:rPr>
              <w:t>The Clear</w:t>
            </w:r>
            <w:r>
              <w:rPr>
                <w:rFonts w:cs="Arial"/>
              </w:rPr>
              <w:t xml:space="preserve"> Exit Assist Warning Client only supports the this use case for requirements and sequence diagrams defined in this SPSS or HMI specs.</w:t>
            </w:r>
          </w:p>
        </w:tc>
      </w:tr>
    </w:tbl>
    <w:p w:rsidR="00500605" w:rsidRDefault="000D3FD3" w:rsidP="00CD0F64"/>
    <w:p w:rsidR="00707EAE" w:rsidRDefault="000D3FD3" w:rsidP="00CD0F64"/>
    <w:p w:rsidR="00406F39" w:rsidRDefault="000D3FD3" w:rsidP="0046553F">
      <w:pPr>
        <w:pStyle w:val="Heading5"/>
      </w:pPr>
      <w:r>
        <w:t>VS-UC-REQ-362287/A-Activat</w:t>
      </w:r>
      <w:r>
        <w:t>e Clear Exit Assist HMI Warning when in Delayed Accessory</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3F01A8" w:rsidTr="000F46C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01A8" w:rsidRDefault="000D3FD3" w:rsidP="000F46C3">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F01A8" w:rsidRDefault="000D3FD3" w:rsidP="000F46C3">
            <w:pPr>
              <w:spacing w:line="276" w:lineRule="auto"/>
              <w:rPr>
                <w:rFonts w:cs="Arial"/>
              </w:rPr>
            </w:pPr>
            <w:r>
              <w:rPr>
                <w:rFonts w:cs="Arial"/>
              </w:rPr>
              <w:t xml:space="preserve">Vehicle rear left seat occupant </w:t>
            </w:r>
          </w:p>
        </w:tc>
      </w:tr>
      <w:tr w:rsidR="003F01A8" w:rsidTr="000F46C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01A8" w:rsidRDefault="000D3FD3" w:rsidP="000F46C3">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3F01A8" w:rsidRPr="004B007B" w:rsidRDefault="000D3FD3" w:rsidP="000F46C3">
            <w:pPr>
              <w:spacing w:line="276" w:lineRule="auto"/>
              <w:rPr>
                <w:rFonts w:cs="Arial"/>
              </w:rPr>
            </w:pPr>
            <w:r>
              <w:rPr>
                <w:rFonts w:cs="Arial"/>
              </w:rPr>
              <w:t xml:space="preserve">Vehicle </w:t>
            </w:r>
            <w:r w:rsidRPr="004B007B">
              <w:rPr>
                <w:rFonts w:cs="Arial"/>
              </w:rPr>
              <w:t xml:space="preserve">is parked </w:t>
            </w:r>
          </w:p>
          <w:p w:rsidR="004B007B" w:rsidRDefault="000D3FD3" w:rsidP="000F46C3">
            <w:pPr>
              <w:spacing w:line="276" w:lineRule="auto"/>
              <w:rPr>
                <w:rFonts w:cs="Arial"/>
              </w:rPr>
            </w:pPr>
            <w:r w:rsidRPr="004B007B">
              <w:rPr>
                <w:rFonts w:cs="Arial"/>
              </w:rPr>
              <w:t>Ignition is</w:t>
            </w:r>
            <w:r w:rsidRPr="004B007B">
              <w:rPr>
                <w:rFonts w:cs="Arial"/>
              </w:rPr>
              <w:t xml:space="preserve"> in Run</w:t>
            </w:r>
          </w:p>
          <w:p w:rsidR="003F01A8" w:rsidRDefault="000D3FD3" w:rsidP="000F46C3">
            <w:pPr>
              <w:spacing w:line="276" w:lineRule="auto"/>
              <w:rPr>
                <w:rFonts w:cs="Arial"/>
              </w:rPr>
            </w:pPr>
            <w:r>
              <w:rPr>
                <w:rFonts w:cs="Arial"/>
              </w:rPr>
              <w:t>Clear Exit Assist is Enabled</w:t>
            </w:r>
          </w:p>
          <w:p w:rsidR="009D0538" w:rsidRDefault="000D3FD3" w:rsidP="00F348D9">
            <w:pPr>
              <w:spacing w:line="276" w:lineRule="auto"/>
              <w:rPr>
                <w:rFonts w:cs="Arial"/>
              </w:rPr>
            </w:pPr>
            <w:r>
              <w:rPr>
                <w:rFonts w:cs="Arial"/>
              </w:rPr>
              <w:t>Infotainment Centerstack display HMI module powered on (ie Clear Exit Assist Warning Client).</w:t>
            </w:r>
          </w:p>
          <w:p w:rsidR="006A46EB" w:rsidRPr="006A46EB" w:rsidRDefault="000D3FD3" w:rsidP="00F348D9">
            <w:pPr>
              <w:spacing w:line="276" w:lineRule="auto"/>
              <w:rPr>
                <w:rFonts w:cs="Arial"/>
                <w:color w:val="FF0000"/>
              </w:rPr>
            </w:pPr>
            <w:r w:rsidRPr="003E20DB">
              <w:rPr>
                <w:rFonts w:cs="Arial"/>
              </w:rPr>
              <w:t>The Clear Exit Assist Warning power mode timer has not expired</w:t>
            </w:r>
          </w:p>
        </w:tc>
      </w:tr>
      <w:tr w:rsidR="003F01A8" w:rsidTr="000F46C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01A8" w:rsidRDefault="000D3FD3" w:rsidP="000F46C3">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4B007B" w:rsidRDefault="000D3FD3" w:rsidP="000F46C3">
            <w:pPr>
              <w:spacing w:line="276" w:lineRule="auto"/>
              <w:rPr>
                <w:rFonts w:cs="Arial"/>
              </w:rPr>
            </w:pPr>
            <w:r>
              <w:rPr>
                <w:rFonts w:cs="Arial"/>
              </w:rPr>
              <w:t xml:space="preserve">User turns the ignition OFF entering </w:t>
            </w:r>
            <w:r>
              <w:rPr>
                <w:rFonts w:cs="Arial"/>
              </w:rPr>
              <w:t>delayed accessory</w:t>
            </w:r>
          </w:p>
          <w:p w:rsidR="004B007B" w:rsidRDefault="000D3FD3" w:rsidP="000F46C3">
            <w:pPr>
              <w:spacing w:line="276" w:lineRule="auto"/>
              <w:rPr>
                <w:rFonts w:cs="Arial"/>
              </w:rPr>
            </w:pPr>
          </w:p>
          <w:p w:rsidR="003F01A8" w:rsidRDefault="000D3FD3" w:rsidP="000F46C3">
            <w:pPr>
              <w:spacing w:line="276" w:lineRule="auto"/>
              <w:rPr>
                <w:rFonts w:cs="Arial"/>
              </w:rPr>
            </w:pPr>
            <w:r>
              <w:rPr>
                <w:rFonts w:cs="Arial"/>
              </w:rPr>
              <w:t>Road object is approaching the left door zone from behind.</w:t>
            </w:r>
          </w:p>
          <w:p w:rsidR="003F01A8" w:rsidRDefault="000D3FD3" w:rsidP="000F46C3">
            <w:pPr>
              <w:spacing w:line="276" w:lineRule="auto"/>
              <w:rPr>
                <w:rFonts w:cs="Arial"/>
              </w:rPr>
            </w:pPr>
          </w:p>
          <w:p w:rsidR="003F01A8" w:rsidRDefault="000D3FD3" w:rsidP="003F01A8">
            <w:pPr>
              <w:spacing w:line="276" w:lineRule="auto"/>
              <w:rPr>
                <w:rFonts w:cs="Arial"/>
              </w:rPr>
            </w:pPr>
            <w:r>
              <w:rPr>
                <w:rFonts w:cs="Arial"/>
              </w:rPr>
              <w:t xml:space="preserve">Rear left seat occupant pulls inner </w:t>
            </w:r>
            <w:r w:rsidRPr="003F01A8">
              <w:rPr>
                <w:rFonts w:cs="Arial"/>
              </w:rPr>
              <w:t xml:space="preserve">door handle triggering a Clear Exit Warning event </w:t>
            </w:r>
          </w:p>
        </w:tc>
      </w:tr>
      <w:tr w:rsidR="003F01A8" w:rsidTr="000F46C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01A8" w:rsidRDefault="000D3FD3" w:rsidP="000F46C3">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613462" w:rsidRDefault="000D3FD3" w:rsidP="00613462">
            <w:pPr>
              <w:spacing w:line="276" w:lineRule="auto"/>
              <w:rPr>
                <w:rFonts w:cs="Arial"/>
              </w:rPr>
            </w:pPr>
            <w:r>
              <w:rPr>
                <w:rFonts w:cs="Arial"/>
              </w:rPr>
              <w:t>Delayed Accessory is not ended (rear door doesn’t end delayed accessory).</w:t>
            </w:r>
          </w:p>
          <w:p w:rsidR="00613462" w:rsidRDefault="000D3FD3" w:rsidP="00613462">
            <w:pPr>
              <w:spacing w:line="276" w:lineRule="auto"/>
              <w:rPr>
                <w:rFonts w:cs="Arial"/>
              </w:rPr>
            </w:pPr>
          </w:p>
          <w:p w:rsidR="00613462" w:rsidRDefault="000D3FD3" w:rsidP="00613462">
            <w:pPr>
              <w:spacing w:line="276" w:lineRule="auto"/>
              <w:rPr>
                <w:rFonts w:cs="Arial"/>
              </w:rPr>
            </w:pPr>
            <w:r>
              <w:rPr>
                <w:rFonts w:cs="Arial"/>
              </w:rPr>
              <w:t>The Centerstack HMI warning is updated for the object approaching from rear left (ie left side object approaching from behind).</w:t>
            </w:r>
          </w:p>
        </w:tc>
      </w:tr>
      <w:tr w:rsidR="003F01A8" w:rsidTr="000F46C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F01A8" w:rsidRDefault="000D3FD3" w:rsidP="000F46C3">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4914A3" w:rsidRPr="00326518" w:rsidRDefault="000D3FD3" w:rsidP="004914A3">
            <w:pPr>
              <w:spacing w:line="276" w:lineRule="auto"/>
              <w:rPr>
                <w:rFonts w:cs="Arial"/>
              </w:rPr>
            </w:pPr>
            <w:r w:rsidRPr="004914A3">
              <w:rPr>
                <w:rFonts w:cs="Arial"/>
              </w:rPr>
              <w:t>This use case post-conditions do not cover non-infotainment modules functions for a Clear Exit Assist warning event lik</w:t>
            </w:r>
            <w:r w:rsidRPr="004914A3">
              <w:rPr>
                <w:rFonts w:cs="Arial"/>
              </w:rPr>
              <w:t xml:space="preserve">e cluster controlled chimes, cluster HMI, if doors do or don’t open </w:t>
            </w:r>
            <w:r w:rsidRPr="00326518">
              <w:rPr>
                <w:rFonts w:cs="Arial"/>
              </w:rPr>
              <w:t>during object approaching event etc…</w:t>
            </w:r>
          </w:p>
          <w:p w:rsidR="003F01A8" w:rsidRPr="00326518" w:rsidRDefault="000D3FD3" w:rsidP="000F46C3">
            <w:pPr>
              <w:spacing w:line="276" w:lineRule="auto"/>
              <w:rPr>
                <w:rFonts w:cs="Arial"/>
              </w:rPr>
            </w:pPr>
          </w:p>
          <w:p w:rsidR="003F01A8" w:rsidRDefault="000D3FD3" w:rsidP="000F46C3">
            <w:pPr>
              <w:spacing w:line="276" w:lineRule="auto"/>
              <w:rPr>
                <w:rFonts w:cs="Arial"/>
              </w:rPr>
            </w:pPr>
            <w:r w:rsidRPr="00326518">
              <w:rPr>
                <w:rFonts w:cs="Arial"/>
              </w:rPr>
              <w:t>The Clear Exit Assist Warning</w:t>
            </w:r>
            <w:r w:rsidRPr="00857A6D">
              <w:rPr>
                <w:rFonts w:cs="Arial"/>
              </w:rPr>
              <w:t xml:space="preserve"> Client only supports the this use case for requirements and sequence diagrams defined in this SPSS</w:t>
            </w:r>
            <w:r>
              <w:rPr>
                <w:rFonts w:cs="Arial"/>
              </w:rPr>
              <w:t xml:space="preserve"> or HMI specs.</w:t>
            </w:r>
          </w:p>
        </w:tc>
      </w:tr>
    </w:tbl>
    <w:p w:rsidR="00500605" w:rsidRDefault="000D3FD3" w:rsidP="00CD0F64"/>
    <w:p w:rsidR="003F01A8" w:rsidRDefault="000D3FD3" w:rsidP="00CD0F64"/>
    <w:p w:rsidR="00406F39" w:rsidRDefault="000D3FD3" w:rsidP="0046553F">
      <w:pPr>
        <w:pStyle w:val="Heading5"/>
      </w:pPr>
      <w:r>
        <w:t>VS-UC-REQ-362259/A-Activate Clear Exit Assist HMI Warning when exiting the vehicle causing DA to end and CEA timer has not expired</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4E133F" w:rsidTr="004E133F">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E133F" w:rsidRDefault="000D3FD3">
            <w:pPr>
              <w:spacing w:line="276" w:lineRule="auto"/>
              <w:rPr>
                <w:rFonts w:cs="Arial"/>
              </w:rPr>
            </w:pPr>
            <w:r>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E133F" w:rsidRDefault="000D3FD3" w:rsidP="00BF55FD">
            <w:pPr>
              <w:spacing w:line="276" w:lineRule="auto"/>
              <w:rPr>
                <w:rFonts w:cs="Arial"/>
              </w:rPr>
            </w:pPr>
            <w:r>
              <w:rPr>
                <w:rFonts w:cs="Arial"/>
              </w:rPr>
              <w:t xml:space="preserve">Vehicle </w:t>
            </w:r>
            <w:r w:rsidRPr="00BF55FD">
              <w:rPr>
                <w:rFonts w:cs="Arial"/>
              </w:rPr>
              <w:t>front right seat</w:t>
            </w:r>
            <w:r>
              <w:rPr>
                <w:rFonts w:cs="Arial"/>
              </w:rPr>
              <w:t xml:space="preserve"> occupant </w:t>
            </w:r>
          </w:p>
        </w:tc>
      </w:tr>
      <w:tr w:rsidR="004E133F" w:rsidTr="004E13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E133F" w:rsidRDefault="000D3FD3">
            <w:pPr>
              <w:spacing w:line="276" w:lineRule="auto"/>
              <w:rPr>
                <w:rFonts w:cs="Arial"/>
              </w:rPr>
            </w:pPr>
            <w:r>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4E133F" w:rsidRPr="00171696" w:rsidRDefault="000D3FD3">
            <w:pPr>
              <w:spacing w:line="276" w:lineRule="auto"/>
              <w:rPr>
                <w:rFonts w:cs="Arial"/>
              </w:rPr>
            </w:pPr>
            <w:r w:rsidRPr="00171696">
              <w:rPr>
                <w:rFonts w:cs="Arial"/>
              </w:rPr>
              <w:t xml:space="preserve">Vehicle is parked </w:t>
            </w:r>
          </w:p>
          <w:p w:rsidR="00171696" w:rsidRPr="00171696" w:rsidRDefault="000D3FD3">
            <w:pPr>
              <w:spacing w:line="276" w:lineRule="auto"/>
              <w:rPr>
                <w:rFonts w:cs="Arial"/>
              </w:rPr>
            </w:pPr>
            <w:r w:rsidRPr="00171696">
              <w:rPr>
                <w:rFonts w:cs="Arial"/>
              </w:rPr>
              <w:lastRenderedPageBreak/>
              <w:t>Ignition is in Run</w:t>
            </w:r>
          </w:p>
          <w:p w:rsidR="004E133F" w:rsidRDefault="000D3FD3">
            <w:pPr>
              <w:spacing w:line="276" w:lineRule="auto"/>
              <w:rPr>
                <w:rFonts w:cs="Arial"/>
              </w:rPr>
            </w:pPr>
            <w:r w:rsidRPr="00171696">
              <w:rPr>
                <w:rFonts w:cs="Arial"/>
              </w:rPr>
              <w:t>Clear Exit</w:t>
            </w:r>
            <w:r>
              <w:rPr>
                <w:rFonts w:cs="Arial"/>
              </w:rPr>
              <w:t xml:space="preserve"> Assist is Enabled</w:t>
            </w:r>
          </w:p>
          <w:p w:rsidR="004E133F" w:rsidRDefault="000D3FD3">
            <w:pPr>
              <w:spacing w:line="276" w:lineRule="auto"/>
              <w:rPr>
                <w:rFonts w:cs="Arial"/>
              </w:rPr>
            </w:pPr>
            <w:r>
              <w:rPr>
                <w:rFonts w:cs="Arial"/>
              </w:rPr>
              <w:t>Infotainment Centerstack display HMI module powered on (ie Clear Exit Assist Warning Client)</w:t>
            </w:r>
          </w:p>
          <w:p w:rsidR="004E4BD3" w:rsidRDefault="000D3FD3">
            <w:pPr>
              <w:spacing w:line="276" w:lineRule="auto"/>
              <w:rPr>
                <w:rFonts w:cs="Arial"/>
              </w:rPr>
            </w:pPr>
            <w:r w:rsidRPr="00924247">
              <w:rPr>
                <w:rFonts w:cs="Arial"/>
              </w:rPr>
              <w:t>The Clear Exit Assist Warning power mode timer has not expired</w:t>
            </w:r>
          </w:p>
        </w:tc>
      </w:tr>
      <w:tr w:rsidR="004E133F" w:rsidTr="004E13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E133F" w:rsidRDefault="000D3FD3">
            <w:pPr>
              <w:spacing w:line="276" w:lineRule="auto"/>
              <w:rPr>
                <w:rFonts w:cs="Arial"/>
              </w:rPr>
            </w:pPr>
            <w:r>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171696" w:rsidRDefault="000D3FD3">
            <w:pPr>
              <w:spacing w:line="276" w:lineRule="auto"/>
              <w:rPr>
                <w:rFonts w:cs="Arial"/>
              </w:rPr>
            </w:pPr>
            <w:r>
              <w:rPr>
                <w:rFonts w:cs="Arial"/>
              </w:rPr>
              <w:t>User turns the ignition to OFF and Delayed Accessory becomes active</w:t>
            </w:r>
          </w:p>
          <w:p w:rsidR="00171696" w:rsidRDefault="000D3FD3">
            <w:pPr>
              <w:spacing w:line="276" w:lineRule="auto"/>
              <w:rPr>
                <w:rFonts w:cs="Arial"/>
              </w:rPr>
            </w:pPr>
          </w:p>
          <w:p w:rsidR="004E133F" w:rsidRDefault="000D3FD3">
            <w:pPr>
              <w:spacing w:line="276" w:lineRule="auto"/>
              <w:rPr>
                <w:rFonts w:cs="Arial"/>
              </w:rPr>
            </w:pPr>
            <w:r>
              <w:rPr>
                <w:rFonts w:cs="Arial"/>
              </w:rPr>
              <w:t xml:space="preserve">Road </w:t>
            </w:r>
            <w:r>
              <w:rPr>
                <w:rFonts w:cs="Arial"/>
              </w:rPr>
              <w:t>object is approaching the right door zone from behind.</w:t>
            </w:r>
          </w:p>
          <w:p w:rsidR="00547B24" w:rsidRDefault="000D3FD3">
            <w:pPr>
              <w:spacing w:line="276" w:lineRule="auto"/>
              <w:rPr>
                <w:rFonts w:cs="Arial"/>
              </w:rPr>
            </w:pPr>
          </w:p>
          <w:p w:rsidR="004E133F" w:rsidRDefault="000D3FD3" w:rsidP="00BF55FD">
            <w:pPr>
              <w:spacing w:line="276" w:lineRule="auto"/>
              <w:rPr>
                <w:rFonts w:cs="Arial"/>
              </w:rPr>
            </w:pPr>
            <w:r>
              <w:rPr>
                <w:rFonts w:cs="Arial"/>
              </w:rPr>
              <w:t>Front right seat occupant pulls inner door handle.</w:t>
            </w:r>
          </w:p>
        </w:tc>
      </w:tr>
      <w:tr w:rsidR="004E133F" w:rsidTr="004E13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E133F" w:rsidRDefault="000D3FD3">
            <w:pPr>
              <w:spacing w:line="276" w:lineRule="auto"/>
              <w:rPr>
                <w:rFonts w:cs="Arial"/>
              </w:rPr>
            </w:pPr>
            <w:r>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525B5D" w:rsidRDefault="000D3FD3">
            <w:pPr>
              <w:spacing w:line="276" w:lineRule="auto"/>
              <w:rPr>
                <w:rFonts w:cs="Arial"/>
              </w:rPr>
            </w:pPr>
            <w:r>
              <w:rPr>
                <w:rFonts w:cs="Arial"/>
              </w:rPr>
              <w:t>Delayed Accessory is ended when front right door is opened.</w:t>
            </w:r>
          </w:p>
          <w:p w:rsidR="00011BAC" w:rsidRDefault="000D3FD3">
            <w:pPr>
              <w:spacing w:line="276" w:lineRule="auto"/>
              <w:rPr>
                <w:rFonts w:cs="Arial"/>
              </w:rPr>
            </w:pPr>
          </w:p>
          <w:p w:rsidR="00011BAC" w:rsidRDefault="000D3FD3">
            <w:pPr>
              <w:spacing w:line="276" w:lineRule="auto"/>
              <w:rPr>
                <w:rFonts w:cs="Arial"/>
              </w:rPr>
            </w:pPr>
            <w:r>
              <w:rPr>
                <w:rFonts w:cs="Arial"/>
              </w:rPr>
              <w:t>The Infotainment Centerstack display HMI module remains powered up with</w:t>
            </w:r>
            <w:r>
              <w:rPr>
                <w:rFonts w:cs="Arial"/>
              </w:rPr>
              <w:t xml:space="preserve"> Delayed Accessory OFF.</w:t>
            </w:r>
          </w:p>
          <w:p w:rsidR="004E133F" w:rsidRDefault="000D3FD3">
            <w:pPr>
              <w:spacing w:line="276" w:lineRule="auto"/>
              <w:rPr>
                <w:rFonts w:cs="Arial"/>
              </w:rPr>
            </w:pPr>
          </w:p>
          <w:p w:rsidR="00BF55FD" w:rsidRDefault="000D3FD3">
            <w:pPr>
              <w:spacing w:line="276" w:lineRule="auto"/>
              <w:rPr>
                <w:rFonts w:cs="Arial"/>
              </w:rPr>
            </w:pPr>
            <w:r>
              <w:rPr>
                <w:rFonts w:cs="Arial"/>
              </w:rPr>
              <w:t>The Centerstack HMI warning is updated for the object approaching from rear left (ie left side object approaching from behind).</w:t>
            </w:r>
          </w:p>
        </w:tc>
      </w:tr>
      <w:tr w:rsidR="004E133F" w:rsidTr="004E133F">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E133F" w:rsidRDefault="000D3FD3">
            <w:pPr>
              <w:spacing w:line="276" w:lineRule="auto"/>
              <w:rPr>
                <w:rFonts w:cs="Arial"/>
              </w:rPr>
            </w:pPr>
            <w:r>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8012B1" w:rsidRPr="008923CF" w:rsidRDefault="000D3FD3" w:rsidP="008012B1">
            <w:pPr>
              <w:spacing w:line="276" w:lineRule="auto"/>
              <w:rPr>
                <w:rFonts w:cs="Arial"/>
              </w:rPr>
            </w:pPr>
            <w:r w:rsidRPr="008923CF">
              <w:rPr>
                <w:rFonts w:cs="Arial"/>
              </w:rPr>
              <w:t>This use case post-conditions do not cover non-infotainment modules functions for a Clear Exit Assist warning event like cluster controlled chimes, cluster HMI, if doors do or don’t open during object approaching event etc…</w:t>
            </w:r>
          </w:p>
          <w:p w:rsidR="00014106" w:rsidRPr="00FE6F23" w:rsidRDefault="000D3FD3">
            <w:pPr>
              <w:spacing w:line="276" w:lineRule="auto"/>
              <w:rPr>
                <w:rFonts w:cs="Arial"/>
              </w:rPr>
            </w:pPr>
          </w:p>
          <w:p w:rsidR="00FE6F23" w:rsidRPr="00FE6F23" w:rsidRDefault="000D3FD3" w:rsidP="00FE6F23">
            <w:pPr>
              <w:spacing w:line="276" w:lineRule="auto"/>
              <w:rPr>
                <w:rFonts w:cs="Arial"/>
              </w:rPr>
            </w:pPr>
            <w:r w:rsidRPr="00FE6F23">
              <w:rPr>
                <w:rFonts w:cs="Arial"/>
              </w:rPr>
              <w:t xml:space="preserve">At time this use case was written the clear exit assist power mode timer controlled by the Clear Exit Assist Warning Server was for 3 minutes after </w:t>
            </w:r>
            <w:r w:rsidRPr="00253C84">
              <w:rPr>
                <w:rFonts w:cs="Arial"/>
              </w:rPr>
              <w:t>ignition OFF.  The Clear Exit Assist Warning Client will display any ClrExitAsstMsgTxt2_D_Rq Clear</w:t>
            </w:r>
            <w:r w:rsidRPr="00FE6F23">
              <w:rPr>
                <w:rFonts w:cs="Arial"/>
              </w:rPr>
              <w:t xml:space="preserve"> Exit Assi</w:t>
            </w:r>
            <w:r w:rsidRPr="00FE6F23">
              <w:rPr>
                <w:rFonts w:cs="Arial"/>
              </w:rPr>
              <w:t>st warning it receives while powered up (ex HMI_HMIMode_St = ON, ClrExitAsstActv_</w:t>
            </w:r>
            <w:r>
              <w:rPr>
                <w:rFonts w:cs="Arial"/>
              </w:rPr>
              <w:t>B</w:t>
            </w:r>
            <w:r w:rsidRPr="00FE6F23">
              <w:rPr>
                <w:rFonts w:cs="Arial"/>
              </w:rPr>
              <w:t xml:space="preserve">_Rq = </w:t>
            </w:r>
            <w:r>
              <w:rPr>
                <w:rFonts w:cs="Arial"/>
              </w:rPr>
              <w:t>True</w:t>
            </w:r>
            <w:r w:rsidRPr="00FE6F23">
              <w:rPr>
                <w:rFonts w:cs="Arial"/>
              </w:rPr>
              <w:t>).</w:t>
            </w:r>
          </w:p>
          <w:p w:rsidR="008012B1" w:rsidRPr="00FE6F23" w:rsidRDefault="000D3FD3">
            <w:pPr>
              <w:spacing w:line="276" w:lineRule="auto"/>
              <w:rPr>
                <w:rFonts w:cs="Arial"/>
              </w:rPr>
            </w:pPr>
          </w:p>
          <w:p w:rsidR="004E133F" w:rsidRDefault="000D3FD3">
            <w:pPr>
              <w:spacing w:line="276" w:lineRule="auto"/>
              <w:rPr>
                <w:rFonts w:cs="Arial"/>
              </w:rPr>
            </w:pPr>
            <w:r w:rsidRPr="00FE6F23">
              <w:rPr>
                <w:rFonts w:cs="Arial"/>
              </w:rPr>
              <w:t>The Clear Exit Assist Warning</w:t>
            </w:r>
            <w:r>
              <w:rPr>
                <w:rFonts w:cs="Arial"/>
              </w:rPr>
              <w:t xml:space="preserve"> Client only supports the this use case for requirements and sequence diagrams defined in this SPSS or HMI specs.</w:t>
            </w:r>
          </w:p>
        </w:tc>
      </w:tr>
    </w:tbl>
    <w:p w:rsidR="00500605" w:rsidRDefault="000D3FD3" w:rsidP="00CD0F64"/>
    <w:p w:rsidR="00406F39" w:rsidRDefault="000D3FD3" w:rsidP="0046553F">
      <w:pPr>
        <w:pStyle w:val="Heading5"/>
      </w:pPr>
      <w:r>
        <w:t>VS-UC-REQ-362293/A-No Clear Exit Assist HMI Warning when exiting the vehicle and CEA timer expired</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8C5588" w:rsidRPr="008C5588" w:rsidTr="008C5588">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5588" w:rsidRPr="008C5588" w:rsidRDefault="000D3FD3" w:rsidP="000531FB">
            <w:pPr>
              <w:spacing w:line="276" w:lineRule="auto"/>
              <w:rPr>
                <w:rFonts w:cs="Arial"/>
              </w:rPr>
            </w:pPr>
            <w:r w:rsidRPr="008C5588">
              <w:rPr>
                <w:rFonts w:cs="Arial"/>
              </w:rPr>
              <w:t xml:space="preserve">Vehicle front </w:t>
            </w:r>
            <w:r>
              <w:rPr>
                <w:rFonts w:cs="Arial"/>
              </w:rPr>
              <w:t>left</w:t>
            </w:r>
            <w:r w:rsidRPr="008C5588">
              <w:rPr>
                <w:rFonts w:cs="Arial"/>
              </w:rPr>
              <w:t xml:space="preserve"> seat occupant </w:t>
            </w:r>
          </w:p>
        </w:tc>
      </w:tr>
      <w:tr w:rsidR="008C5588" w:rsidRPr="008C5588" w:rsidTr="008C558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rPr>
              <w:t xml:space="preserve">Vehicle is parked </w:t>
            </w:r>
          </w:p>
          <w:p w:rsidR="008C5588" w:rsidRPr="00B07B0C" w:rsidRDefault="000D3FD3">
            <w:pPr>
              <w:spacing w:line="276" w:lineRule="auto"/>
              <w:rPr>
                <w:rFonts w:cs="Arial"/>
              </w:rPr>
            </w:pPr>
            <w:r w:rsidRPr="008C5588">
              <w:rPr>
                <w:rFonts w:cs="Arial"/>
              </w:rPr>
              <w:t xml:space="preserve">Ignition is OFF </w:t>
            </w:r>
            <w:r w:rsidRPr="00B07B0C">
              <w:rPr>
                <w:rFonts w:cs="Arial"/>
              </w:rPr>
              <w:t xml:space="preserve">and Delayed Accessory OFF </w:t>
            </w:r>
          </w:p>
          <w:p w:rsidR="008C5588" w:rsidRPr="008C5588" w:rsidRDefault="000D3FD3">
            <w:pPr>
              <w:spacing w:line="276" w:lineRule="auto"/>
              <w:rPr>
                <w:rFonts w:cs="Arial"/>
              </w:rPr>
            </w:pPr>
            <w:r w:rsidRPr="008C5588">
              <w:rPr>
                <w:rFonts w:cs="Arial"/>
              </w:rPr>
              <w:t>Clear Exit Assist is Enabled</w:t>
            </w:r>
          </w:p>
          <w:p w:rsidR="008C5588" w:rsidRPr="008C5588" w:rsidRDefault="000D3FD3">
            <w:pPr>
              <w:spacing w:line="276" w:lineRule="auto"/>
              <w:rPr>
                <w:rFonts w:cs="Arial"/>
              </w:rPr>
            </w:pPr>
            <w:r w:rsidRPr="008C5588">
              <w:rPr>
                <w:rFonts w:cs="Arial"/>
              </w:rPr>
              <w:t xml:space="preserve">Infotainment Centerstack display HMI module powered </w:t>
            </w:r>
            <w:r>
              <w:rPr>
                <w:rFonts w:cs="Arial"/>
              </w:rPr>
              <w:t>down</w:t>
            </w:r>
            <w:r w:rsidRPr="008C5588">
              <w:rPr>
                <w:rFonts w:cs="Arial"/>
              </w:rPr>
              <w:t xml:space="preserve"> (ie Clear Exit Assist Warning Client)</w:t>
            </w:r>
          </w:p>
          <w:p w:rsidR="008C5588" w:rsidRPr="008C5588" w:rsidRDefault="000D3FD3" w:rsidP="008C5588">
            <w:pPr>
              <w:spacing w:line="276" w:lineRule="auto"/>
              <w:rPr>
                <w:rFonts w:cs="Arial"/>
              </w:rPr>
            </w:pPr>
            <w:r w:rsidRPr="00D62924">
              <w:rPr>
                <w:rFonts w:cs="Arial"/>
              </w:rPr>
              <w:t>The Clear Exit Assist Warning power mode timer has expired</w:t>
            </w:r>
          </w:p>
        </w:tc>
      </w:tr>
      <w:tr w:rsidR="008C5588" w:rsidRPr="008C5588" w:rsidTr="008C558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8C5588" w:rsidRPr="008C5588" w:rsidRDefault="000D3FD3">
            <w:pPr>
              <w:spacing w:line="276" w:lineRule="auto"/>
              <w:rPr>
                <w:rFonts w:cs="Arial"/>
              </w:rPr>
            </w:pPr>
            <w:r w:rsidRPr="008C5588">
              <w:rPr>
                <w:rFonts w:cs="Arial"/>
              </w:rPr>
              <w:t>Road object is approaching the right door zone from behind.</w:t>
            </w:r>
          </w:p>
          <w:p w:rsidR="008C5588" w:rsidRPr="008C5588" w:rsidRDefault="000D3FD3">
            <w:pPr>
              <w:spacing w:line="276" w:lineRule="auto"/>
              <w:rPr>
                <w:rFonts w:cs="Arial"/>
              </w:rPr>
            </w:pPr>
          </w:p>
          <w:p w:rsidR="008C5588" w:rsidRPr="008C5588" w:rsidRDefault="000D3FD3" w:rsidP="00B07B0C">
            <w:pPr>
              <w:spacing w:line="276" w:lineRule="auto"/>
              <w:rPr>
                <w:rFonts w:cs="Arial"/>
              </w:rPr>
            </w:pPr>
            <w:r w:rsidRPr="008C5588">
              <w:rPr>
                <w:rFonts w:cs="Arial"/>
              </w:rPr>
              <w:t xml:space="preserve">Front </w:t>
            </w:r>
            <w:r>
              <w:rPr>
                <w:rFonts w:cs="Arial"/>
              </w:rPr>
              <w:t>left</w:t>
            </w:r>
            <w:r w:rsidRPr="008C5588">
              <w:rPr>
                <w:rFonts w:cs="Arial"/>
              </w:rPr>
              <w:t xml:space="preserve"> seat occupant pulls inner door handle.</w:t>
            </w:r>
          </w:p>
        </w:tc>
      </w:tr>
      <w:tr w:rsidR="008C5588" w:rsidRPr="008C5588" w:rsidTr="008C558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8C5588" w:rsidRPr="00D62924" w:rsidRDefault="000D3FD3">
            <w:pPr>
              <w:spacing w:line="276" w:lineRule="auto"/>
              <w:rPr>
                <w:rFonts w:cs="Arial"/>
              </w:rPr>
            </w:pPr>
            <w:r w:rsidRPr="008C5588">
              <w:rPr>
                <w:rFonts w:cs="Arial"/>
              </w:rPr>
              <w:t xml:space="preserve">The Infotainment Centerstack display HMI module remains powered </w:t>
            </w:r>
            <w:r>
              <w:rPr>
                <w:rFonts w:cs="Arial"/>
              </w:rPr>
              <w:t>down</w:t>
            </w:r>
            <w:r w:rsidRPr="008C5588">
              <w:rPr>
                <w:rFonts w:cs="Arial"/>
              </w:rPr>
              <w:t xml:space="preserve"> with Delayed Accessory OFF.</w:t>
            </w:r>
          </w:p>
          <w:p w:rsidR="00D62924" w:rsidRPr="00D62924" w:rsidRDefault="000D3FD3">
            <w:pPr>
              <w:spacing w:line="276" w:lineRule="auto"/>
              <w:rPr>
                <w:rFonts w:cs="Arial"/>
              </w:rPr>
            </w:pPr>
          </w:p>
          <w:p w:rsidR="00D62924" w:rsidRPr="008C5588" w:rsidRDefault="000D3FD3">
            <w:pPr>
              <w:spacing w:line="276" w:lineRule="auto"/>
              <w:rPr>
                <w:rFonts w:cs="Arial"/>
              </w:rPr>
            </w:pPr>
            <w:r w:rsidRPr="00D62924">
              <w:rPr>
                <w:rFonts w:cs="Arial"/>
              </w:rPr>
              <w:t>The Centerstack HMI warning is not updated for the object approaching from rear left (ie left side object approaching from behind).</w:t>
            </w:r>
          </w:p>
        </w:tc>
      </w:tr>
      <w:tr w:rsidR="008C5588" w:rsidRPr="008C5588" w:rsidTr="008C558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C5588" w:rsidRPr="008C5588" w:rsidRDefault="000D3FD3">
            <w:pPr>
              <w:spacing w:line="276" w:lineRule="auto"/>
              <w:rPr>
                <w:rFonts w:cs="Arial"/>
              </w:rPr>
            </w:pPr>
            <w:r w:rsidRPr="008C558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8C5588" w:rsidRPr="008C5588" w:rsidRDefault="000D3FD3">
            <w:pPr>
              <w:spacing w:line="276" w:lineRule="auto"/>
              <w:rPr>
                <w:rFonts w:cs="Arial"/>
              </w:rPr>
            </w:pPr>
            <w:r w:rsidRPr="008C5588">
              <w:rPr>
                <w:rFonts w:cs="Arial"/>
              </w:rPr>
              <w:t>This use case post-</w:t>
            </w:r>
            <w:r w:rsidRPr="008C5588">
              <w:rPr>
                <w:rFonts w:cs="Arial"/>
              </w:rPr>
              <w:t>conditions do not cover non-infotainment modules functions for a Clear Exit Assist warning event like cluster controlled chimes, cluster HMI, if doors do or don’t open during object approaching event etc…</w:t>
            </w:r>
          </w:p>
          <w:p w:rsidR="008C5588" w:rsidRPr="00B22BD1" w:rsidRDefault="000D3FD3">
            <w:pPr>
              <w:spacing w:line="276" w:lineRule="auto"/>
              <w:rPr>
                <w:rFonts w:cs="Arial"/>
              </w:rPr>
            </w:pPr>
          </w:p>
          <w:p w:rsidR="00B22BD1" w:rsidRPr="00B22BD1" w:rsidRDefault="000D3FD3" w:rsidP="00B22BD1">
            <w:pPr>
              <w:spacing w:line="276" w:lineRule="auto"/>
              <w:rPr>
                <w:rFonts w:cs="Arial"/>
              </w:rPr>
            </w:pPr>
            <w:r w:rsidRPr="00B22BD1">
              <w:rPr>
                <w:rFonts w:cs="Arial"/>
              </w:rPr>
              <w:t xml:space="preserve">At time this use case was written the clear exit </w:t>
            </w:r>
            <w:r w:rsidRPr="00B22BD1">
              <w:rPr>
                <w:rFonts w:cs="Arial"/>
              </w:rPr>
              <w:t xml:space="preserve">assist power mode timer controlled by the Clear Exit Assist Warning Server was for 3 </w:t>
            </w:r>
            <w:r w:rsidRPr="009E6762">
              <w:rPr>
                <w:rFonts w:cs="Arial"/>
              </w:rPr>
              <w:t>minutes after ignition OFF.  The Clear Exit Assist Warning Client will display any ClrExitAsstMsgTxt2_D_Rq Clear Exit Assist warning it receives while powered up (ex HMI_H</w:t>
            </w:r>
            <w:r w:rsidRPr="009E6762">
              <w:rPr>
                <w:rFonts w:cs="Arial"/>
              </w:rPr>
              <w:t>MIMode</w:t>
            </w:r>
            <w:r w:rsidRPr="00B22BD1">
              <w:rPr>
                <w:rFonts w:cs="Arial"/>
              </w:rPr>
              <w:t>_St = ON, ClrExitAsstActv_</w:t>
            </w:r>
            <w:r>
              <w:rPr>
                <w:rFonts w:cs="Arial"/>
              </w:rPr>
              <w:t>B</w:t>
            </w:r>
            <w:r w:rsidRPr="00B22BD1">
              <w:rPr>
                <w:rFonts w:cs="Arial"/>
              </w:rPr>
              <w:t xml:space="preserve">_Rq = </w:t>
            </w:r>
            <w:r>
              <w:rPr>
                <w:rFonts w:cs="Arial"/>
              </w:rPr>
              <w:t>True</w:t>
            </w:r>
            <w:r w:rsidRPr="00B22BD1">
              <w:rPr>
                <w:rFonts w:cs="Arial"/>
              </w:rPr>
              <w:t>).</w:t>
            </w:r>
          </w:p>
          <w:p w:rsidR="008C5588" w:rsidRPr="00B22BD1" w:rsidRDefault="000D3FD3">
            <w:pPr>
              <w:spacing w:line="276" w:lineRule="auto"/>
              <w:rPr>
                <w:rFonts w:cs="Arial"/>
              </w:rPr>
            </w:pPr>
          </w:p>
          <w:p w:rsidR="008C5588" w:rsidRPr="008C5588" w:rsidRDefault="000D3FD3">
            <w:pPr>
              <w:spacing w:line="276" w:lineRule="auto"/>
              <w:rPr>
                <w:rFonts w:cs="Arial"/>
              </w:rPr>
            </w:pPr>
            <w:r w:rsidRPr="008C5588">
              <w:rPr>
                <w:rFonts w:cs="Arial"/>
              </w:rPr>
              <w:t>The Clear Exit Assist Warning Client only supports the this use case for requirements and sequence diagrams defined in this SPSS or HMI specs.</w:t>
            </w:r>
          </w:p>
        </w:tc>
      </w:tr>
    </w:tbl>
    <w:p w:rsidR="00500605" w:rsidRDefault="000D3FD3" w:rsidP="00CD0F64"/>
    <w:p w:rsidR="00406F39" w:rsidRDefault="000D3FD3" w:rsidP="0046553F">
      <w:pPr>
        <w:pStyle w:val="Heading5"/>
      </w:pPr>
      <w:r>
        <w:t>VS-UC-REQ-362296/A-Activate Clear Exit Assist HMI Warning when entering and exiting the vehicle when the CEA timer has not expired</w:t>
      </w:r>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F169D5" w:rsidRPr="00F169D5" w:rsidTr="00F169D5">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b/>
                <w:bCs/>
              </w:rPr>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169D5" w:rsidRPr="00F169D5" w:rsidRDefault="000D3FD3" w:rsidP="00A4001F">
            <w:pPr>
              <w:spacing w:line="276" w:lineRule="auto"/>
              <w:rPr>
                <w:rFonts w:cs="Arial"/>
              </w:rPr>
            </w:pPr>
            <w:r w:rsidRPr="00F169D5">
              <w:rPr>
                <w:rFonts w:cs="Arial"/>
              </w:rPr>
              <w:t xml:space="preserve">Vehicle front </w:t>
            </w:r>
            <w:r>
              <w:rPr>
                <w:rFonts w:cs="Arial"/>
              </w:rPr>
              <w:t>left</w:t>
            </w:r>
            <w:r w:rsidRPr="00F169D5">
              <w:rPr>
                <w:rFonts w:cs="Arial"/>
              </w:rPr>
              <w:t xml:space="preserve"> seat occupant </w:t>
            </w:r>
          </w:p>
        </w:tc>
      </w:tr>
      <w:tr w:rsidR="00F169D5" w:rsidRPr="00F169D5" w:rsidTr="00F169D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rPr>
              <w:t xml:space="preserve">Vehicle is parked </w:t>
            </w:r>
          </w:p>
          <w:p w:rsidR="00F169D5" w:rsidRPr="00F169D5" w:rsidRDefault="000D3FD3">
            <w:pPr>
              <w:spacing w:line="276" w:lineRule="auto"/>
              <w:rPr>
                <w:rFonts w:cs="Arial"/>
              </w:rPr>
            </w:pPr>
            <w:r w:rsidRPr="00F169D5">
              <w:rPr>
                <w:rFonts w:cs="Arial"/>
              </w:rPr>
              <w:t xml:space="preserve">Ignition is OFF and Delayed Accessory is Active </w:t>
            </w:r>
          </w:p>
          <w:p w:rsidR="00F169D5" w:rsidRPr="00F169D5" w:rsidRDefault="000D3FD3">
            <w:pPr>
              <w:spacing w:line="276" w:lineRule="auto"/>
              <w:rPr>
                <w:rFonts w:cs="Arial"/>
              </w:rPr>
            </w:pPr>
            <w:r w:rsidRPr="00F169D5">
              <w:rPr>
                <w:rFonts w:cs="Arial"/>
              </w:rPr>
              <w:t>Clear Exit Assist is Enabled</w:t>
            </w:r>
          </w:p>
          <w:p w:rsidR="00F169D5" w:rsidRPr="00F169D5" w:rsidRDefault="000D3FD3">
            <w:pPr>
              <w:spacing w:line="276" w:lineRule="auto"/>
              <w:rPr>
                <w:rFonts w:cs="Arial"/>
              </w:rPr>
            </w:pPr>
            <w:r w:rsidRPr="00F169D5">
              <w:rPr>
                <w:rFonts w:cs="Arial"/>
              </w:rPr>
              <w:t xml:space="preserve">Infotainment </w:t>
            </w:r>
            <w:r w:rsidRPr="00F169D5">
              <w:rPr>
                <w:rFonts w:cs="Arial"/>
              </w:rPr>
              <w:t>Centerstack display HMI module powered on (ie Clear Exit Assist Warning Client)</w:t>
            </w:r>
          </w:p>
          <w:p w:rsidR="00F169D5" w:rsidRPr="00F169D5" w:rsidRDefault="000D3FD3">
            <w:pPr>
              <w:spacing w:line="276" w:lineRule="auto"/>
              <w:rPr>
                <w:rFonts w:cs="Arial"/>
              </w:rPr>
            </w:pPr>
            <w:r w:rsidRPr="00470C59">
              <w:rPr>
                <w:rFonts w:cs="Arial"/>
              </w:rPr>
              <w:t>The Clear Exit Assist Warning power mode timer has not expired</w:t>
            </w:r>
          </w:p>
        </w:tc>
      </w:tr>
      <w:tr w:rsidR="00F169D5" w:rsidRPr="00F169D5" w:rsidTr="00F169D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F169D5" w:rsidRDefault="000D3FD3">
            <w:pPr>
              <w:spacing w:line="276" w:lineRule="auto"/>
              <w:rPr>
                <w:rFonts w:cs="Arial"/>
              </w:rPr>
            </w:pPr>
            <w:r>
              <w:rPr>
                <w:rFonts w:cs="Arial"/>
              </w:rPr>
              <w:t>Person exits the vehicle ending delayed accessory and closes the door</w:t>
            </w:r>
          </w:p>
          <w:p w:rsidR="00F169D5" w:rsidRDefault="000D3FD3">
            <w:pPr>
              <w:spacing w:line="276" w:lineRule="auto"/>
              <w:rPr>
                <w:rFonts w:cs="Arial"/>
              </w:rPr>
            </w:pPr>
          </w:p>
          <w:p w:rsidR="00F169D5" w:rsidRDefault="000D3FD3">
            <w:pPr>
              <w:spacing w:line="276" w:lineRule="auto"/>
              <w:rPr>
                <w:rFonts w:cs="Arial"/>
              </w:rPr>
            </w:pPr>
            <w:r>
              <w:rPr>
                <w:rFonts w:cs="Arial"/>
              </w:rPr>
              <w:t>Person re-enters the</w:t>
            </w:r>
            <w:r>
              <w:rPr>
                <w:rFonts w:cs="Arial"/>
              </w:rPr>
              <w:t xml:space="preserve"> vehicle to the front left seat and closes the door</w:t>
            </w:r>
          </w:p>
          <w:p w:rsidR="00F169D5" w:rsidRDefault="000D3FD3">
            <w:pPr>
              <w:spacing w:line="276" w:lineRule="auto"/>
              <w:rPr>
                <w:rFonts w:cs="Arial"/>
              </w:rPr>
            </w:pPr>
          </w:p>
          <w:p w:rsidR="00F169D5" w:rsidRPr="00F169D5" w:rsidRDefault="000D3FD3">
            <w:pPr>
              <w:spacing w:line="276" w:lineRule="auto"/>
              <w:rPr>
                <w:rFonts w:cs="Arial"/>
              </w:rPr>
            </w:pPr>
            <w:r w:rsidRPr="00F169D5">
              <w:rPr>
                <w:rFonts w:cs="Arial"/>
              </w:rPr>
              <w:t xml:space="preserve">Road object is approaching the </w:t>
            </w:r>
            <w:r>
              <w:rPr>
                <w:rFonts w:cs="Arial"/>
              </w:rPr>
              <w:t>left</w:t>
            </w:r>
            <w:r w:rsidRPr="00F169D5">
              <w:rPr>
                <w:rFonts w:cs="Arial"/>
              </w:rPr>
              <w:t xml:space="preserve"> door zone from behind.</w:t>
            </w:r>
          </w:p>
          <w:p w:rsidR="00F169D5" w:rsidRPr="00F169D5" w:rsidRDefault="000D3FD3">
            <w:pPr>
              <w:spacing w:line="276" w:lineRule="auto"/>
              <w:rPr>
                <w:rFonts w:cs="Arial"/>
              </w:rPr>
            </w:pPr>
          </w:p>
          <w:p w:rsidR="00F169D5" w:rsidRPr="00F169D5" w:rsidRDefault="000D3FD3" w:rsidP="00A4001F">
            <w:pPr>
              <w:spacing w:line="276" w:lineRule="auto"/>
              <w:rPr>
                <w:rFonts w:cs="Arial"/>
              </w:rPr>
            </w:pPr>
            <w:r w:rsidRPr="00F169D5">
              <w:rPr>
                <w:rFonts w:cs="Arial"/>
              </w:rPr>
              <w:t xml:space="preserve">Front </w:t>
            </w:r>
            <w:r>
              <w:rPr>
                <w:rFonts w:cs="Arial"/>
              </w:rPr>
              <w:t>left</w:t>
            </w:r>
            <w:r w:rsidRPr="00F169D5">
              <w:rPr>
                <w:rFonts w:cs="Arial"/>
              </w:rPr>
              <w:t xml:space="preserve"> seat occupant pulls inner door handle.</w:t>
            </w:r>
          </w:p>
        </w:tc>
      </w:tr>
      <w:tr w:rsidR="00F169D5" w:rsidRPr="00F169D5" w:rsidTr="00F169D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F169D5" w:rsidRPr="00470C59" w:rsidRDefault="000D3FD3">
            <w:pPr>
              <w:spacing w:line="276" w:lineRule="auto"/>
              <w:rPr>
                <w:rFonts w:cs="Arial"/>
              </w:rPr>
            </w:pPr>
            <w:r w:rsidRPr="00470C59">
              <w:rPr>
                <w:rFonts w:cs="Arial"/>
              </w:rPr>
              <w:t xml:space="preserve">The Clear Exit Assist Warning power mode timer has not expired </w:t>
            </w:r>
          </w:p>
          <w:p w:rsidR="00F169D5" w:rsidRPr="00F169D5" w:rsidRDefault="000D3FD3">
            <w:pPr>
              <w:spacing w:line="276" w:lineRule="auto"/>
              <w:rPr>
                <w:rFonts w:cs="Arial"/>
              </w:rPr>
            </w:pPr>
          </w:p>
          <w:p w:rsidR="00F169D5" w:rsidRPr="00F169D5" w:rsidRDefault="000D3FD3">
            <w:pPr>
              <w:spacing w:line="276" w:lineRule="auto"/>
              <w:rPr>
                <w:rFonts w:cs="Arial"/>
              </w:rPr>
            </w:pPr>
            <w:r w:rsidRPr="00F169D5">
              <w:rPr>
                <w:rFonts w:cs="Arial"/>
              </w:rPr>
              <w:t>The Infotainment Centerstack display HMI module remains powered up with Delayed Accessory OFF.</w:t>
            </w:r>
          </w:p>
          <w:p w:rsidR="00F169D5" w:rsidRPr="00F169D5" w:rsidRDefault="000D3FD3">
            <w:pPr>
              <w:spacing w:line="276" w:lineRule="auto"/>
              <w:rPr>
                <w:rFonts w:cs="Arial"/>
              </w:rPr>
            </w:pPr>
          </w:p>
          <w:p w:rsidR="00F169D5" w:rsidRPr="00F169D5" w:rsidRDefault="000D3FD3">
            <w:pPr>
              <w:spacing w:line="276" w:lineRule="auto"/>
              <w:rPr>
                <w:rFonts w:cs="Arial"/>
              </w:rPr>
            </w:pPr>
            <w:r w:rsidRPr="00F169D5">
              <w:rPr>
                <w:rFonts w:cs="Arial"/>
              </w:rPr>
              <w:t>The Centerstack HMI warning is updated for the object approaching from rear left (ie left side object approaching from behind).</w:t>
            </w:r>
          </w:p>
        </w:tc>
      </w:tr>
      <w:tr w:rsidR="00F169D5" w:rsidRPr="00F169D5" w:rsidTr="00F169D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169D5" w:rsidRPr="00F169D5" w:rsidRDefault="000D3FD3">
            <w:pPr>
              <w:spacing w:line="276" w:lineRule="auto"/>
              <w:rPr>
                <w:rFonts w:cs="Arial"/>
              </w:rPr>
            </w:pPr>
            <w:r w:rsidRPr="00F169D5">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F169D5" w:rsidRPr="00F169D5" w:rsidRDefault="000D3FD3">
            <w:pPr>
              <w:spacing w:line="276" w:lineRule="auto"/>
              <w:rPr>
                <w:rFonts w:cs="Arial"/>
              </w:rPr>
            </w:pPr>
            <w:r w:rsidRPr="00F169D5">
              <w:rPr>
                <w:rFonts w:cs="Arial"/>
              </w:rPr>
              <w:t>This use case post-condit</w:t>
            </w:r>
            <w:r w:rsidRPr="00F169D5">
              <w:rPr>
                <w:rFonts w:cs="Arial"/>
              </w:rPr>
              <w:t>ions do not cover non-infotainment modules functions for a Clear Exit Assist warning event like cluster controlled chimes, cluster HMI, if doors do or don’t open during object approaching event etc…</w:t>
            </w:r>
          </w:p>
          <w:p w:rsidR="00F169D5" w:rsidRPr="004E0977" w:rsidRDefault="000D3FD3">
            <w:pPr>
              <w:spacing w:line="276" w:lineRule="auto"/>
              <w:rPr>
                <w:rFonts w:cs="Arial"/>
              </w:rPr>
            </w:pPr>
          </w:p>
          <w:p w:rsidR="004E0977" w:rsidRPr="004E0977" w:rsidRDefault="000D3FD3" w:rsidP="004E0977">
            <w:pPr>
              <w:spacing w:line="276" w:lineRule="auto"/>
              <w:rPr>
                <w:rFonts w:cs="Arial"/>
              </w:rPr>
            </w:pPr>
            <w:r w:rsidRPr="004E0977">
              <w:rPr>
                <w:rFonts w:cs="Arial"/>
              </w:rPr>
              <w:t xml:space="preserve">At time this use case was written the clear exit assist </w:t>
            </w:r>
            <w:r w:rsidRPr="004E0977">
              <w:rPr>
                <w:rFonts w:cs="Arial"/>
              </w:rPr>
              <w:t xml:space="preserve">power mode timer controlled by the Clear Exit Assist Warning Server </w:t>
            </w:r>
            <w:r w:rsidRPr="00E5425D">
              <w:rPr>
                <w:rFonts w:cs="Arial"/>
              </w:rPr>
              <w:t>was for 3 minutes after ignition OFF.  The Clear Exit Assist Warning Client will display any ClrExitAsstMsgTxt2_D_Rq Clear</w:t>
            </w:r>
            <w:r w:rsidRPr="004E0977">
              <w:rPr>
                <w:rFonts w:cs="Arial"/>
              </w:rPr>
              <w:t xml:space="preserve"> Exit Assist warning it receives while powered up (ex HMI_HMIMode_St = ON, ClrExitAsstActv_</w:t>
            </w:r>
            <w:r>
              <w:rPr>
                <w:rFonts w:cs="Arial"/>
              </w:rPr>
              <w:t>B</w:t>
            </w:r>
            <w:r w:rsidRPr="004E0977">
              <w:rPr>
                <w:rFonts w:cs="Arial"/>
              </w:rPr>
              <w:t xml:space="preserve">_Rq = </w:t>
            </w:r>
            <w:r>
              <w:rPr>
                <w:rFonts w:cs="Arial"/>
              </w:rPr>
              <w:t>True</w:t>
            </w:r>
            <w:r w:rsidRPr="004E0977">
              <w:rPr>
                <w:rFonts w:cs="Arial"/>
              </w:rPr>
              <w:t>).</w:t>
            </w:r>
          </w:p>
          <w:p w:rsidR="00F169D5" w:rsidRPr="004E0977" w:rsidRDefault="000D3FD3">
            <w:pPr>
              <w:spacing w:line="276" w:lineRule="auto"/>
              <w:rPr>
                <w:rFonts w:cs="Arial"/>
              </w:rPr>
            </w:pPr>
          </w:p>
          <w:p w:rsidR="00F169D5" w:rsidRPr="00F169D5" w:rsidRDefault="000D3FD3">
            <w:pPr>
              <w:spacing w:line="276" w:lineRule="auto"/>
              <w:rPr>
                <w:rFonts w:cs="Arial"/>
              </w:rPr>
            </w:pPr>
            <w:r w:rsidRPr="00F169D5">
              <w:rPr>
                <w:rFonts w:cs="Arial"/>
              </w:rPr>
              <w:t>The Clear Exit Assist Warning Client only supports the this use case for requirements and sequence diagrams defined in this SPSS or HMI specs.</w:t>
            </w:r>
          </w:p>
        </w:tc>
      </w:tr>
    </w:tbl>
    <w:p w:rsidR="00500605" w:rsidRDefault="000D3FD3" w:rsidP="00CD0F64"/>
    <w:p w:rsidR="00406F39" w:rsidRDefault="000D3FD3" w:rsidP="0046553F">
      <w:pPr>
        <w:pStyle w:val="Heading5"/>
      </w:pPr>
      <w:r>
        <w:t>VS-UC-REQ-362295/A-No Clear Exit Assist HMI Warning when entering and exiting vehicle with CEA timer expired</w:t>
      </w:r>
    </w:p>
    <w:p w:rsidR="0046553F" w:rsidRPr="0046553F" w:rsidRDefault="0046553F" w:rsidP="0046553F">
      <w:bookmarkStart w:id="1112" w:name="_GoBack"/>
      <w:bookmarkEnd w:id="1112"/>
    </w:p>
    <w:p w:rsidR="00AE06BC" w:rsidRPr="00AE06BC" w:rsidRDefault="000D3FD3" w:rsidP="00AE06BC"/>
    <w:tbl>
      <w:tblPr>
        <w:tblW w:w="100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8268"/>
      </w:tblGrid>
      <w:tr w:rsidR="007230F8" w:rsidRPr="007230F8" w:rsidTr="007230F8">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b/>
                <w:bCs/>
              </w:rPr>
              <w:lastRenderedPageBreak/>
              <w:t>Actors</w:t>
            </w:r>
          </w:p>
        </w:tc>
        <w:tc>
          <w:tcPr>
            <w:tcW w:w="8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rPr>
              <w:t xml:space="preserve">Vehicle front left seat occupant </w:t>
            </w:r>
          </w:p>
        </w:tc>
      </w:tr>
      <w:tr w:rsidR="007230F8" w:rsidRPr="007230F8" w:rsidTr="007230F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b/>
                <w:bCs/>
              </w:rPr>
              <w:t>Pre-conditions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rPr>
              <w:t xml:space="preserve">Vehicle is parked </w:t>
            </w:r>
          </w:p>
          <w:p w:rsidR="007230F8" w:rsidRPr="007230F8" w:rsidRDefault="000D3FD3">
            <w:pPr>
              <w:spacing w:line="276" w:lineRule="auto"/>
              <w:rPr>
                <w:rFonts w:cs="Arial"/>
              </w:rPr>
            </w:pPr>
            <w:r w:rsidRPr="007230F8">
              <w:rPr>
                <w:rFonts w:cs="Arial"/>
              </w:rPr>
              <w:t xml:space="preserve">Ignition is OFF and Delayed Accessory is Active </w:t>
            </w:r>
          </w:p>
          <w:p w:rsidR="007230F8" w:rsidRPr="007230F8" w:rsidRDefault="000D3FD3">
            <w:pPr>
              <w:spacing w:line="276" w:lineRule="auto"/>
              <w:rPr>
                <w:rFonts w:cs="Arial"/>
              </w:rPr>
            </w:pPr>
            <w:r w:rsidRPr="007230F8">
              <w:rPr>
                <w:rFonts w:cs="Arial"/>
              </w:rPr>
              <w:t>Clear Exit Assist is Enabled</w:t>
            </w:r>
          </w:p>
          <w:p w:rsidR="007230F8" w:rsidRPr="007230F8" w:rsidRDefault="000D3FD3">
            <w:pPr>
              <w:spacing w:line="276" w:lineRule="auto"/>
              <w:rPr>
                <w:rFonts w:cs="Arial"/>
              </w:rPr>
            </w:pPr>
            <w:r w:rsidRPr="007230F8">
              <w:rPr>
                <w:rFonts w:cs="Arial"/>
              </w:rPr>
              <w:t xml:space="preserve">Infotainment Centerstack </w:t>
            </w:r>
            <w:r w:rsidRPr="007230F8">
              <w:rPr>
                <w:rFonts w:cs="Arial"/>
              </w:rPr>
              <w:t>display HMI module powered on (ie Clear Exit Assist Warning Client)</w:t>
            </w:r>
          </w:p>
          <w:p w:rsidR="007230F8" w:rsidRPr="007230F8" w:rsidRDefault="000D3FD3">
            <w:pPr>
              <w:spacing w:line="276" w:lineRule="auto"/>
              <w:rPr>
                <w:rFonts w:cs="Arial"/>
              </w:rPr>
            </w:pPr>
            <w:r w:rsidRPr="00A90781">
              <w:rPr>
                <w:rFonts w:cs="Arial"/>
              </w:rPr>
              <w:t>The Clear Exit Assist Warning power mode timer has not expired</w:t>
            </w:r>
          </w:p>
        </w:tc>
      </w:tr>
      <w:tr w:rsidR="007230F8" w:rsidRPr="007230F8" w:rsidTr="007230F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b/>
                <w:bCs/>
              </w:rPr>
              <w:t>Scenario Description</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7230F8" w:rsidRPr="007230F8" w:rsidRDefault="000D3FD3">
            <w:pPr>
              <w:spacing w:line="276" w:lineRule="auto"/>
              <w:rPr>
                <w:rFonts w:cs="Arial"/>
              </w:rPr>
            </w:pPr>
            <w:r w:rsidRPr="007230F8">
              <w:rPr>
                <w:rFonts w:cs="Arial"/>
              </w:rPr>
              <w:t>Person exits the vehicle ending delayed accessory and closes the door</w:t>
            </w:r>
          </w:p>
          <w:p w:rsidR="007230F8" w:rsidRDefault="000D3FD3">
            <w:pPr>
              <w:spacing w:line="276" w:lineRule="auto"/>
              <w:rPr>
                <w:rFonts w:cs="Arial"/>
              </w:rPr>
            </w:pPr>
          </w:p>
          <w:p w:rsidR="007230F8" w:rsidRPr="00A90781" w:rsidRDefault="000D3FD3">
            <w:pPr>
              <w:spacing w:line="276" w:lineRule="auto"/>
              <w:rPr>
                <w:rFonts w:cs="Arial"/>
              </w:rPr>
            </w:pPr>
            <w:r w:rsidRPr="00A90781">
              <w:rPr>
                <w:rFonts w:cs="Arial"/>
              </w:rPr>
              <w:t xml:space="preserve">The Clear Exit Assist Warning </w:t>
            </w:r>
            <w:r w:rsidRPr="00A90781">
              <w:rPr>
                <w:rFonts w:cs="Arial"/>
              </w:rPr>
              <w:t>power mode timer expires</w:t>
            </w:r>
          </w:p>
          <w:p w:rsidR="007230F8" w:rsidRPr="007230F8" w:rsidRDefault="000D3FD3">
            <w:pPr>
              <w:spacing w:line="276" w:lineRule="auto"/>
              <w:rPr>
                <w:rFonts w:cs="Arial"/>
              </w:rPr>
            </w:pPr>
          </w:p>
          <w:p w:rsidR="007230F8" w:rsidRPr="007230F8" w:rsidRDefault="000D3FD3">
            <w:pPr>
              <w:spacing w:line="276" w:lineRule="auto"/>
              <w:rPr>
                <w:rFonts w:cs="Arial"/>
              </w:rPr>
            </w:pPr>
            <w:r w:rsidRPr="007230F8">
              <w:rPr>
                <w:rFonts w:cs="Arial"/>
              </w:rPr>
              <w:t>Person re-enters the vehicle to the front left seat and closes the door</w:t>
            </w:r>
          </w:p>
          <w:p w:rsidR="007230F8" w:rsidRPr="007230F8" w:rsidRDefault="000D3FD3">
            <w:pPr>
              <w:spacing w:line="276" w:lineRule="auto"/>
              <w:rPr>
                <w:rFonts w:cs="Arial"/>
              </w:rPr>
            </w:pPr>
          </w:p>
          <w:p w:rsidR="007230F8" w:rsidRPr="007230F8" w:rsidRDefault="000D3FD3">
            <w:pPr>
              <w:spacing w:line="276" w:lineRule="auto"/>
              <w:rPr>
                <w:rFonts w:cs="Arial"/>
              </w:rPr>
            </w:pPr>
            <w:r w:rsidRPr="007230F8">
              <w:rPr>
                <w:rFonts w:cs="Arial"/>
              </w:rPr>
              <w:t>Road object is approaching the left door zone from behind.</w:t>
            </w:r>
          </w:p>
          <w:p w:rsidR="007230F8" w:rsidRPr="007230F8" w:rsidRDefault="000D3FD3">
            <w:pPr>
              <w:spacing w:line="276" w:lineRule="auto"/>
              <w:rPr>
                <w:rFonts w:cs="Arial"/>
              </w:rPr>
            </w:pPr>
          </w:p>
          <w:p w:rsidR="007230F8" w:rsidRPr="007230F8" w:rsidRDefault="000D3FD3">
            <w:pPr>
              <w:spacing w:line="276" w:lineRule="auto"/>
              <w:rPr>
                <w:rFonts w:cs="Arial"/>
              </w:rPr>
            </w:pPr>
            <w:r w:rsidRPr="007230F8">
              <w:rPr>
                <w:rFonts w:cs="Arial"/>
              </w:rPr>
              <w:t>Front left seat occupant pulls inner door handle.</w:t>
            </w:r>
          </w:p>
        </w:tc>
      </w:tr>
      <w:tr w:rsidR="007230F8" w:rsidRPr="007230F8" w:rsidTr="007230F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b/>
                <w:bCs/>
              </w:rPr>
              <w:t>Post-conditions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7230F8" w:rsidRPr="007230F8" w:rsidRDefault="000D3FD3">
            <w:pPr>
              <w:spacing w:line="276" w:lineRule="auto"/>
              <w:rPr>
                <w:rFonts w:cs="Arial"/>
              </w:rPr>
            </w:pPr>
            <w:r w:rsidRPr="007230F8">
              <w:rPr>
                <w:rFonts w:cs="Arial"/>
              </w:rPr>
              <w:t xml:space="preserve">The Infotainment Centerstack </w:t>
            </w:r>
            <w:r w:rsidRPr="007230F8">
              <w:rPr>
                <w:rFonts w:cs="Arial"/>
              </w:rPr>
              <w:t>display HMI module</w:t>
            </w:r>
            <w:r>
              <w:rPr>
                <w:rFonts w:cs="Arial"/>
              </w:rPr>
              <w:t xml:space="preserve"> does not remain</w:t>
            </w:r>
            <w:r w:rsidRPr="007230F8">
              <w:rPr>
                <w:rFonts w:cs="Arial"/>
              </w:rPr>
              <w:t xml:space="preserve"> powered up with Delayed Accessory OFF.</w:t>
            </w:r>
          </w:p>
          <w:p w:rsidR="007230F8" w:rsidRPr="007230F8" w:rsidRDefault="000D3FD3">
            <w:pPr>
              <w:spacing w:line="276" w:lineRule="auto"/>
              <w:rPr>
                <w:rFonts w:cs="Arial"/>
              </w:rPr>
            </w:pPr>
          </w:p>
          <w:p w:rsidR="007230F8" w:rsidRPr="007230F8" w:rsidRDefault="000D3FD3">
            <w:pPr>
              <w:spacing w:line="276" w:lineRule="auto"/>
              <w:rPr>
                <w:rFonts w:cs="Arial"/>
              </w:rPr>
            </w:pPr>
            <w:r w:rsidRPr="007230F8">
              <w:rPr>
                <w:rFonts w:cs="Arial"/>
              </w:rPr>
              <w:t>The Centerstack HMI warning is</w:t>
            </w:r>
            <w:r>
              <w:rPr>
                <w:rFonts w:cs="Arial"/>
              </w:rPr>
              <w:t xml:space="preserve"> not</w:t>
            </w:r>
            <w:r w:rsidRPr="007230F8">
              <w:rPr>
                <w:rFonts w:cs="Arial"/>
              </w:rPr>
              <w:t xml:space="preserve"> updated for the object approaching from rear left (ie left side object approaching from behind).</w:t>
            </w:r>
          </w:p>
        </w:tc>
      </w:tr>
      <w:tr w:rsidR="007230F8" w:rsidRPr="007230F8" w:rsidTr="007230F8">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230F8" w:rsidRPr="007230F8" w:rsidRDefault="000D3FD3">
            <w:pPr>
              <w:spacing w:line="276" w:lineRule="auto"/>
              <w:rPr>
                <w:rFonts w:cs="Arial"/>
              </w:rPr>
            </w:pPr>
            <w:r w:rsidRPr="007230F8">
              <w:rPr>
                <w:rFonts w:cs="Arial"/>
                <w:b/>
                <w:bCs/>
              </w:rPr>
              <w:t>Notes</w:t>
            </w:r>
          </w:p>
        </w:tc>
        <w:tc>
          <w:tcPr>
            <w:tcW w:w="8268" w:type="dxa"/>
            <w:tcBorders>
              <w:top w:val="nil"/>
              <w:left w:val="nil"/>
              <w:bottom w:val="single" w:sz="8" w:space="0" w:color="auto"/>
              <w:right w:val="single" w:sz="8" w:space="0" w:color="auto"/>
            </w:tcBorders>
            <w:tcMar>
              <w:top w:w="0" w:type="dxa"/>
              <w:left w:w="108" w:type="dxa"/>
              <w:bottom w:w="0" w:type="dxa"/>
              <w:right w:w="108" w:type="dxa"/>
            </w:tcMar>
          </w:tcPr>
          <w:p w:rsidR="007230F8" w:rsidRPr="00203DE5" w:rsidRDefault="000D3FD3">
            <w:pPr>
              <w:spacing w:line="276" w:lineRule="auto"/>
              <w:rPr>
                <w:rFonts w:cs="Arial"/>
              </w:rPr>
            </w:pPr>
            <w:r w:rsidRPr="007230F8">
              <w:rPr>
                <w:rFonts w:cs="Arial"/>
              </w:rPr>
              <w:t>This use case post-conditions do not cover</w:t>
            </w:r>
            <w:r w:rsidRPr="007230F8">
              <w:rPr>
                <w:rFonts w:cs="Arial"/>
              </w:rPr>
              <w:t xml:space="preserve"> non-infotainment modules functions for a Clear Exit Assist warning event like cluster controlled chimes, cluster HMI, if doors do or don’t open </w:t>
            </w:r>
            <w:r w:rsidRPr="00203DE5">
              <w:rPr>
                <w:rFonts w:cs="Arial"/>
              </w:rPr>
              <w:t>during object approaching event etc…</w:t>
            </w:r>
          </w:p>
          <w:p w:rsidR="007230F8" w:rsidRPr="00203DE5" w:rsidRDefault="000D3FD3">
            <w:pPr>
              <w:spacing w:line="276" w:lineRule="auto"/>
              <w:rPr>
                <w:rFonts w:cs="Arial"/>
              </w:rPr>
            </w:pPr>
          </w:p>
          <w:p w:rsidR="00203DE5" w:rsidRPr="00203DE5" w:rsidRDefault="000D3FD3" w:rsidP="00203DE5">
            <w:pPr>
              <w:spacing w:line="276" w:lineRule="auto"/>
              <w:rPr>
                <w:rFonts w:cs="Arial"/>
              </w:rPr>
            </w:pPr>
            <w:r w:rsidRPr="00203DE5">
              <w:rPr>
                <w:rFonts w:cs="Arial"/>
              </w:rPr>
              <w:t xml:space="preserve">At time this use case was </w:t>
            </w:r>
            <w:r w:rsidRPr="004E6210">
              <w:rPr>
                <w:rFonts w:cs="Arial"/>
              </w:rPr>
              <w:t xml:space="preserve">written the clear exit assist power mode timer </w:t>
            </w:r>
            <w:r w:rsidRPr="004E6210">
              <w:rPr>
                <w:rFonts w:cs="Arial"/>
              </w:rPr>
              <w:t>controlled by the Clear Exit Assist Warning Server was for 3 minutes after ignition OFF.  The Clear Exit Assist Warning Client will display any ClrExitAsstMsgTxt2_D_Rq Clear Exit Assist warning it receives while powered up (ex HMI_HMIMode</w:t>
            </w:r>
            <w:r w:rsidRPr="00203DE5">
              <w:rPr>
                <w:rFonts w:cs="Arial"/>
              </w:rPr>
              <w:t>_St = ON, ClrExitA</w:t>
            </w:r>
            <w:r w:rsidRPr="00203DE5">
              <w:rPr>
                <w:rFonts w:cs="Arial"/>
              </w:rPr>
              <w:t>sstActv_</w:t>
            </w:r>
            <w:r>
              <w:rPr>
                <w:rFonts w:cs="Arial"/>
              </w:rPr>
              <w:t>B</w:t>
            </w:r>
            <w:r w:rsidRPr="00203DE5">
              <w:rPr>
                <w:rFonts w:cs="Arial"/>
              </w:rPr>
              <w:t xml:space="preserve">_Rq = </w:t>
            </w:r>
            <w:r>
              <w:rPr>
                <w:rFonts w:cs="Arial"/>
              </w:rPr>
              <w:t>True</w:t>
            </w:r>
            <w:r w:rsidRPr="00203DE5">
              <w:rPr>
                <w:rFonts w:cs="Arial"/>
              </w:rPr>
              <w:t>).</w:t>
            </w:r>
          </w:p>
          <w:p w:rsidR="007230F8" w:rsidRPr="00203DE5" w:rsidRDefault="000D3FD3">
            <w:pPr>
              <w:spacing w:line="276" w:lineRule="auto"/>
              <w:rPr>
                <w:rFonts w:cs="Arial"/>
              </w:rPr>
            </w:pPr>
          </w:p>
          <w:p w:rsidR="007230F8" w:rsidRPr="007230F8" w:rsidRDefault="000D3FD3">
            <w:pPr>
              <w:spacing w:line="276" w:lineRule="auto"/>
              <w:rPr>
                <w:rFonts w:cs="Arial"/>
              </w:rPr>
            </w:pPr>
            <w:r w:rsidRPr="007230F8">
              <w:rPr>
                <w:rFonts w:cs="Arial"/>
              </w:rPr>
              <w:t>The Clear Exit Assist Warning Client only supports the this use case for requirements and sequence diagrams defined in this SPSS or HMI specs.</w:t>
            </w:r>
          </w:p>
        </w:tc>
      </w:tr>
    </w:tbl>
    <w:p w:rsidR="00500605" w:rsidRDefault="000D3FD3" w:rsidP="00CD0F64"/>
    <w:p w:rsidR="00406F39" w:rsidRDefault="000D3FD3" w:rsidP="0046553F">
      <w:pPr>
        <w:pStyle w:val="Heading4"/>
      </w:pPr>
      <w:r>
        <w:t>Interface Requirements</w:t>
      </w:r>
    </w:p>
    <w:p w:rsidR="00406F39" w:rsidRDefault="000D3FD3" w:rsidP="0046553F">
      <w:pPr>
        <w:pStyle w:val="Heading5"/>
      </w:pPr>
      <w:r w:rsidRPr="00B9479B">
        <w:t>MD-REQ-359587/A-ClrExitAsstMsgTxt2_D_Rq</w:t>
      </w:r>
    </w:p>
    <w:p w:rsidR="001A21B2" w:rsidRDefault="000D3FD3" w:rsidP="001A21B2">
      <w:pPr>
        <w:rPr>
          <w:rFonts w:cs="Arial"/>
        </w:rPr>
      </w:pPr>
      <w:r>
        <w:rPr>
          <w:rFonts w:cs="Arial"/>
        </w:rPr>
        <w:t>Message Type: Request</w:t>
      </w:r>
    </w:p>
    <w:p w:rsidR="001A21B2" w:rsidRDefault="000D3FD3" w:rsidP="001A21B2">
      <w:pPr>
        <w:rPr>
          <w:rFonts w:cs="Arial"/>
        </w:rPr>
      </w:pPr>
    </w:p>
    <w:p w:rsidR="001A21B2" w:rsidRDefault="000D3FD3" w:rsidP="001A21B2">
      <w:pPr>
        <w:widowControl w:val="0"/>
        <w:adjustRightInd w:val="0"/>
        <w:rPr>
          <w:rFonts w:cs="Arial"/>
        </w:rPr>
      </w:pPr>
      <w:r>
        <w:rPr>
          <w:rFonts w:cs="Arial"/>
        </w:rPr>
        <w:t>Request signal from the Clear Exit Assist Warning Server to the Clear Exit Assist Warning Client to display the warning HMI</w:t>
      </w:r>
    </w:p>
    <w:p w:rsidR="001A21B2" w:rsidRDefault="000D3FD3" w:rsidP="001A21B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3690"/>
        <w:gridCol w:w="990"/>
        <w:gridCol w:w="1699"/>
      </w:tblGrid>
      <w:tr w:rsidR="001A21B2" w:rsidTr="006645D2">
        <w:trPr>
          <w:jc w:val="center"/>
        </w:trPr>
        <w:tc>
          <w:tcPr>
            <w:tcW w:w="3235"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 xml:space="preserve">Logical </w:t>
            </w:r>
            <w:r>
              <w:rPr>
                <w:rFonts w:cs="Arial"/>
                <w:b/>
              </w:rPr>
              <w:t>Signal Name</w:t>
            </w:r>
          </w:p>
        </w:tc>
        <w:tc>
          <w:tcPr>
            <w:tcW w:w="3690"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Value</w:t>
            </w:r>
          </w:p>
        </w:tc>
        <w:tc>
          <w:tcPr>
            <w:tcW w:w="1699" w:type="dxa"/>
            <w:tcBorders>
              <w:top w:val="single" w:sz="4" w:space="0" w:color="auto"/>
              <w:left w:val="single" w:sz="4" w:space="0" w:color="auto"/>
              <w:bottom w:val="single" w:sz="4" w:space="0" w:color="auto"/>
              <w:right w:val="single" w:sz="4" w:space="0" w:color="auto"/>
            </w:tcBorders>
            <w:hideMark/>
          </w:tcPr>
          <w:p w:rsidR="001A21B2" w:rsidRDefault="000D3FD3">
            <w:pPr>
              <w:spacing w:line="276" w:lineRule="auto"/>
              <w:rPr>
                <w:rFonts w:cs="Arial"/>
                <w:b/>
              </w:rPr>
            </w:pPr>
            <w:r>
              <w:rPr>
                <w:rFonts w:cs="Arial"/>
                <w:b/>
              </w:rPr>
              <w:t>Description</w:t>
            </w:r>
          </w:p>
        </w:tc>
      </w:tr>
      <w:tr w:rsidR="006645D2" w:rsidTr="006645D2">
        <w:trPr>
          <w:jc w:val="center"/>
        </w:trPr>
        <w:tc>
          <w:tcPr>
            <w:tcW w:w="3235" w:type="dxa"/>
            <w:vMerge w:val="restart"/>
            <w:tcBorders>
              <w:top w:val="single" w:sz="4" w:space="0" w:color="auto"/>
              <w:left w:val="single" w:sz="4" w:space="0" w:color="auto"/>
              <w:right w:val="single" w:sz="4" w:space="0" w:color="auto"/>
            </w:tcBorders>
          </w:tcPr>
          <w:p w:rsidR="006645D2" w:rsidRDefault="000D3FD3">
            <w:pPr>
              <w:spacing w:line="276" w:lineRule="auto"/>
              <w:rPr>
                <w:rFonts w:cs="Arial"/>
              </w:rPr>
            </w:pPr>
          </w:p>
          <w:p w:rsidR="006645D2" w:rsidRDefault="000D3FD3">
            <w:pPr>
              <w:spacing w:line="256" w:lineRule="auto"/>
            </w:pPr>
          </w:p>
          <w:p w:rsidR="006645D2" w:rsidRDefault="000D3FD3">
            <w:pPr>
              <w:spacing w:line="256" w:lineRule="auto"/>
            </w:pPr>
          </w:p>
          <w:p w:rsidR="006645D2" w:rsidRDefault="000D3FD3">
            <w:pPr>
              <w:spacing w:line="256" w:lineRule="auto"/>
            </w:pPr>
          </w:p>
          <w:p w:rsidR="006645D2" w:rsidRDefault="000D3FD3">
            <w:pPr>
              <w:spacing w:line="256" w:lineRule="auto"/>
            </w:pPr>
          </w:p>
          <w:p w:rsidR="006645D2" w:rsidRDefault="000D3FD3">
            <w:pPr>
              <w:spacing w:line="276" w:lineRule="auto"/>
              <w:rPr>
                <w:rFonts w:cs="Arial"/>
              </w:rPr>
            </w:pPr>
            <w:r>
              <w:t>ClrExitAsstMsgTxt2_D_Rq</w:t>
            </w: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No Info / No Warning</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0x0</w:t>
            </w:r>
          </w:p>
        </w:tc>
        <w:tc>
          <w:tcPr>
            <w:tcW w:w="1699" w:type="dxa"/>
            <w:tcBorders>
              <w:top w:val="single" w:sz="4" w:space="0" w:color="auto"/>
              <w:left w:val="single" w:sz="4" w:space="0" w:color="auto"/>
              <w:bottom w:val="single" w:sz="4" w:space="0" w:color="auto"/>
              <w:right w:val="single" w:sz="4" w:space="0" w:color="auto"/>
            </w:tcBorders>
            <w:vAlign w:val="center"/>
          </w:tcPr>
          <w:p w:rsidR="006645D2" w:rsidRDefault="000D3FD3">
            <w:pPr>
              <w:autoSpaceDE w:val="0"/>
              <w:autoSpaceDN w:val="0"/>
              <w:adjustRightInd w:val="0"/>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hideMark/>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rsidP="006645D2">
            <w:pPr>
              <w:spacing w:line="254" w:lineRule="auto"/>
              <w:rPr>
                <w:rFonts w:cs="Arial"/>
              </w:rPr>
            </w:pPr>
            <w:r>
              <w:rPr>
                <w:rFonts w:cs="Arial"/>
              </w:rPr>
              <w:t>Rear Left</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0x1</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hideMark/>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Rear Right</w:t>
            </w:r>
          </w:p>
        </w:tc>
        <w:tc>
          <w:tcPr>
            <w:tcW w:w="990" w:type="dxa"/>
            <w:tcBorders>
              <w:top w:val="single" w:sz="4" w:space="0" w:color="auto"/>
              <w:left w:val="single" w:sz="4" w:space="0" w:color="auto"/>
              <w:bottom w:val="single" w:sz="4" w:space="0" w:color="auto"/>
              <w:right w:val="single" w:sz="4" w:space="0" w:color="auto"/>
            </w:tcBorders>
            <w:hideMark/>
          </w:tcPr>
          <w:p w:rsidR="006645D2" w:rsidRDefault="000D3FD3">
            <w:pPr>
              <w:spacing w:line="254" w:lineRule="auto"/>
              <w:rPr>
                <w:rFonts w:cs="Arial"/>
              </w:rPr>
            </w:pPr>
            <w:r>
              <w:rPr>
                <w:rFonts w:cs="Arial"/>
              </w:rPr>
              <w:t>0x2</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0x3</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0x4</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Rear Left and Rear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0x5</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 and Front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0x6</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 xml:space="preserve">Rear Left and Front </w:t>
            </w:r>
            <w:r>
              <w:rPr>
                <w:rFonts w:cs="Arial"/>
              </w:rPr>
              <w:t>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0x7</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Front Left and Rear Right</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0x8</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r w:rsidR="006645D2" w:rsidTr="006645D2">
        <w:trPr>
          <w:trHeight w:val="314"/>
          <w:jc w:val="center"/>
        </w:trPr>
        <w:tc>
          <w:tcPr>
            <w:tcW w:w="3235" w:type="dxa"/>
            <w:vMerge/>
            <w:tcBorders>
              <w:left w:val="single" w:sz="4" w:space="0" w:color="auto"/>
              <w:bottom w:val="single" w:sz="4" w:space="0" w:color="auto"/>
              <w:right w:val="single" w:sz="4" w:space="0" w:color="auto"/>
            </w:tcBorders>
            <w:vAlign w:val="center"/>
          </w:tcPr>
          <w:p w:rsidR="006645D2" w:rsidRDefault="000D3FD3">
            <w:pPr>
              <w:spacing w:line="256" w:lineRule="auto"/>
              <w:rPr>
                <w:rFonts w:cs="Arial"/>
              </w:rPr>
            </w:pPr>
          </w:p>
        </w:tc>
        <w:tc>
          <w:tcPr>
            <w:tcW w:w="36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Reserved</w:t>
            </w:r>
          </w:p>
        </w:tc>
        <w:tc>
          <w:tcPr>
            <w:tcW w:w="990" w:type="dxa"/>
            <w:tcBorders>
              <w:top w:val="single" w:sz="4" w:space="0" w:color="auto"/>
              <w:left w:val="single" w:sz="4" w:space="0" w:color="auto"/>
              <w:bottom w:val="single" w:sz="4" w:space="0" w:color="auto"/>
              <w:right w:val="single" w:sz="4" w:space="0" w:color="auto"/>
            </w:tcBorders>
          </w:tcPr>
          <w:p w:rsidR="006645D2" w:rsidRDefault="000D3FD3">
            <w:pPr>
              <w:spacing w:line="254" w:lineRule="auto"/>
              <w:rPr>
                <w:rFonts w:cs="Arial"/>
              </w:rPr>
            </w:pPr>
            <w:r>
              <w:rPr>
                <w:rFonts w:cs="Arial"/>
              </w:rPr>
              <w:t>0xF</w:t>
            </w:r>
          </w:p>
        </w:tc>
        <w:tc>
          <w:tcPr>
            <w:tcW w:w="1699" w:type="dxa"/>
            <w:tcBorders>
              <w:top w:val="single" w:sz="4" w:space="0" w:color="auto"/>
              <w:left w:val="single" w:sz="4" w:space="0" w:color="auto"/>
              <w:bottom w:val="single" w:sz="4" w:space="0" w:color="auto"/>
              <w:right w:val="single" w:sz="4" w:space="0" w:color="auto"/>
            </w:tcBorders>
          </w:tcPr>
          <w:p w:rsidR="006645D2" w:rsidRDefault="000D3FD3">
            <w:pPr>
              <w:spacing w:line="276" w:lineRule="auto"/>
              <w:rPr>
                <w:rFonts w:cs="Arial"/>
              </w:rPr>
            </w:pPr>
          </w:p>
        </w:tc>
      </w:tr>
    </w:tbl>
    <w:p w:rsidR="001A21B2" w:rsidRDefault="000D3FD3" w:rsidP="001A21B2">
      <w:pPr>
        <w:rPr>
          <w:rFonts w:cs="Arial"/>
        </w:rPr>
      </w:pPr>
    </w:p>
    <w:p w:rsidR="00500605" w:rsidRDefault="000D3FD3" w:rsidP="00500605"/>
    <w:p w:rsidR="00406F39" w:rsidRDefault="000D3FD3" w:rsidP="0046553F">
      <w:pPr>
        <w:pStyle w:val="Heading5"/>
      </w:pPr>
      <w:r w:rsidRPr="00B9479B">
        <w:t>MD-REQ-359588/A-ClrExitAsstActv_B_Rq</w:t>
      </w:r>
    </w:p>
    <w:p w:rsidR="00C67D11" w:rsidRPr="00C67D11" w:rsidRDefault="000D3FD3" w:rsidP="00C67D11">
      <w:pPr>
        <w:rPr>
          <w:rFonts w:cs="Arial"/>
        </w:rPr>
      </w:pPr>
      <w:r w:rsidRPr="00C67D11">
        <w:rPr>
          <w:rFonts w:cs="Arial"/>
        </w:rPr>
        <w:t xml:space="preserve">Message Type: </w:t>
      </w:r>
      <w:r>
        <w:rPr>
          <w:rFonts w:cs="Arial"/>
        </w:rPr>
        <w:t>Request</w:t>
      </w:r>
    </w:p>
    <w:p w:rsidR="00C67D11" w:rsidRPr="00C67D11" w:rsidRDefault="000D3FD3" w:rsidP="00C67D11">
      <w:pPr>
        <w:rPr>
          <w:rFonts w:cs="Arial"/>
        </w:rPr>
      </w:pPr>
    </w:p>
    <w:p w:rsidR="00C67D11" w:rsidRPr="00C67D11" w:rsidRDefault="000D3FD3" w:rsidP="00C67D11">
      <w:pPr>
        <w:widowControl w:val="0"/>
        <w:adjustRightInd w:val="0"/>
        <w:rPr>
          <w:rFonts w:cs="Arial"/>
        </w:rPr>
      </w:pPr>
      <w:r w:rsidRPr="00C67D11">
        <w:rPr>
          <w:rFonts w:cs="Arial"/>
        </w:rPr>
        <w:t xml:space="preserve">Request signal from the Clear Exit Assist Warning Server to the Clear Exit Assist Warning Client </w:t>
      </w:r>
      <w:r>
        <w:rPr>
          <w:rFonts w:cs="Arial"/>
        </w:rPr>
        <w:t xml:space="preserve">/ Infotainment System Master to remain powered up </w:t>
      </w:r>
      <w:r w:rsidRPr="00C67D11">
        <w:rPr>
          <w:rFonts w:cs="Arial"/>
        </w:rPr>
        <w:t xml:space="preserve">to display the </w:t>
      </w:r>
      <w:r>
        <w:rPr>
          <w:rFonts w:cs="Arial"/>
        </w:rPr>
        <w:t xml:space="preserve">clear exit assist </w:t>
      </w:r>
      <w:r w:rsidRPr="00C67D11">
        <w:rPr>
          <w:rFonts w:cs="Arial"/>
        </w:rPr>
        <w:t>warning HMI</w:t>
      </w:r>
    </w:p>
    <w:p w:rsidR="00C67D11" w:rsidRPr="00C67D11" w:rsidRDefault="000D3FD3" w:rsidP="00C67D11">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5"/>
        <w:gridCol w:w="2700"/>
        <w:gridCol w:w="990"/>
        <w:gridCol w:w="2689"/>
      </w:tblGrid>
      <w:tr w:rsidR="00C67D11" w:rsidRPr="00C67D11" w:rsidTr="00C67D11">
        <w:trPr>
          <w:jc w:val="center"/>
        </w:trPr>
        <w:tc>
          <w:tcPr>
            <w:tcW w:w="3235"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Logical Signal Name</w:t>
            </w:r>
          </w:p>
        </w:tc>
        <w:tc>
          <w:tcPr>
            <w:tcW w:w="270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Value</w:t>
            </w:r>
          </w:p>
        </w:tc>
        <w:tc>
          <w:tcPr>
            <w:tcW w:w="2689"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76" w:lineRule="auto"/>
              <w:rPr>
                <w:rFonts w:cs="Arial"/>
                <w:b/>
              </w:rPr>
            </w:pPr>
            <w:r w:rsidRPr="00C67D11">
              <w:rPr>
                <w:rFonts w:cs="Arial"/>
                <w:b/>
              </w:rPr>
              <w:t>Description</w:t>
            </w:r>
          </w:p>
        </w:tc>
      </w:tr>
      <w:tr w:rsidR="00C67D11" w:rsidRPr="00C67D11" w:rsidTr="00C67D11">
        <w:trPr>
          <w:jc w:val="center"/>
        </w:trPr>
        <w:tc>
          <w:tcPr>
            <w:tcW w:w="3235" w:type="dxa"/>
            <w:vMerge w:val="restart"/>
            <w:tcBorders>
              <w:top w:val="single" w:sz="4" w:space="0" w:color="auto"/>
              <w:left w:val="single" w:sz="4" w:space="0" w:color="auto"/>
              <w:bottom w:val="single" w:sz="4" w:space="0" w:color="auto"/>
              <w:right w:val="single" w:sz="4" w:space="0" w:color="auto"/>
            </w:tcBorders>
          </w:tcPr>
          <w:p w:rsidR="00411DC9" w:rsidRDefault="000D3FD3" w:rsidP="00C67D11">
            <w:pPr>
              <w:rPr>
                <w:rFonts w:cs="Arial"/>
              </w:rPr>
            </w:pPr>
          </w:p>
          <w:p w:rsidR="00C67D11" w:rsidRPr="00C67D11" w:rsidRDefault="000D3FD3" w:rsidP="00C67D11">
            <w:pPr>
              <w:rPr>
                <w:rFonts w:cs="Arial"/>
                <w:color w:val="000000"/>
              </w:rPr>
            </w:pPr>
            <w:r w:rsidRPr="00C67D11">
              <w:rPr>
                <w:rFonts w:cs="Arial"/>
                <w:bCs/>
                <w:color w:val="000000"/>
              </w:rPr>
              <w:t>ClrExitAsstAct</w:t>
            </w:r>
            <w:r w:rsidRPr="00C67D11">
              <w:rPr>
                <w:rFonts w:cs="Arial"/>
                <w:bCs/>
                <w:color w:val="000000"/>
              </w:rPr>
              <w:t>v_</w:t>
            </w:r>
            <w:r>
              <w:rPr>
                <w:rFonts w:cs="Arial"/>
                <w:bCs/>
                <w:color w:val="000000"/>
              </w:rPr>
              <w:t>B</w:t>
            </w:r>
            <w:r w:rsidRPr="00C67D11">
              <w:rPr>
                <w:rFonts w:cs="Arial"/>
                <w:bCs/>
                <w:color w:val="000000"/>
              </w:rPr>
              <w:t>_Rq</w:t>
            </w:r>
          </w:p>
          <w:p w:rsidR="00C67D11" w:rsidRPr="00C67D11" w:rsidRDefault="000D3FD3">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52" w:lineRule="auto"/>
              <w:rPr>
                <w:rFonts w:cs="Arial"/>
              </w:rPr>
            </w:pPr>
            <w:r>
              <w:rPr>
                <w:rFonts w:cs="Arial"/>
              </w:rPr>
              <w:t>False</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52" w:lineRule="auto"/>
              <w:rPr>
                <w:rFonts w:cs="Arial"/>
              </w:rPr>
            </w:pPr>
            <w:r w:rsidRPr="00C67D11">
              <w:rPr>
                <w:rFonts w:cs="Arial"/>
              </w:rPr>
              <w:t>0x0</w:t>
            </w:r>
          </w:p>
        </w:tc>
        <w:tc>
          <w:tcPr>
            <w:tcW w:w="2689" w:type="dxa"/>
            <w:tcBorders>
              <w:top w:val="single" w:sz="4" w:space="0" w:color="auto"/>
              <w:left w:val="single" w:sz="4" w:space="0" w:color="auto"/>
              <w:bottom w:val="single" w:sz="4" w:space="0" w:color="auto"/>
              <w:right w:val="single" w:sz="4" w:space="0" w:color="auto"/>
            </w:tcBorders>
            <w:vAlign w:val="center"/>
          </w:tcPr>
          <w:p w:rsidR="00C67D11" w:rsidRPr="00C67D11" w:rsidRDefault="000D3FD3">
            <w:pPr>
              <w:autoSpaceDE w:val="0"/>
              <w:autoSpaceDN w:val="0"/>
              <w:adjustRightInd w:val="0"/>
              <w:spacing w:line="276" w:lineRule="auto"/>
              <w:rPr>
                <w:rFonts w:cs="Arial"/>
              </w:rPr>
            </w:pPr>
          </w:p>
        </w:tc>
      </w:tr>
      <w:tr w:rsidR="00C67D11" w:rsidRPr="00C67D11" w:rsidTr="00411DC9">
        <w:trPr>
          <w:trHeight w:val="350"/>
          <w:jc w:val="center"/>
        </w:trPr>
        <w:tc>
          <w:tcPr>
            <w:tcW w:w="3235" w:type="dxa"/>
            <w:vMerge/>
            <w:tcBorders>
              <w:top w:val="single" w:sz="4" w:space="0" w:color="auto"/>
              <w:left w:val="single" w:sz="4" w:space="0" w:color="auto"/>
              <w:bottom w:val="single" w:sz="4" w:space="0" w:color="auto"/>
              <w:right w:val="single" w:sz="4" w:space="0" w:color="auto"/>
            </w:tcBorders>
            <w:vAlign w:val="center"/>
            <w:hideMark/>
          </w:tcPr>
          <w:p w:rsidR="00C67D11" w:rsidRPr="00C67D11" w:rsidRDefault="000D3FD3">
            <w:pPr>
              <w:spacing w:line="256" w:lineRule="auto"/>
              <w:rPr>
                <w:rFonts w:cs="Arial"/>
              </w:rPr>
            </w:pPr>
          </w:p>
        </w:tc>
        <w:tc>
          <w:tcPr>
            <w:tcW w:w="2700"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52" w:lineRule="auto"/>
              <w:rPr>
                <w:rFonts w:cs="Arial"/>
              </w:rPr>
            </w:pPr>
            <w:r>
              <w:rPr>
                <w:rFonts w:cs="Arial"/>
              </w:rPr>
              <w:t>True</w:t>
            </w:r>
          </w:p>
        </w:tc>
        <w:tc>
          <w:tcPr>
            <w:tcW w:w="990" w:type="dxa"/>
            <w:tcBorders>
              <w:top w:val="single" w:sz="4" w:space="0" w:color="auto"/>
              <w:left w:val="single" w:sz="4" w:space="0" w:color="auto"/>
              <w:bottom w:val="single" w:sz="4" w:space="0" w:color="auto"/>
              <w:right w:val="single" w:sz="4" w:space="0" w:color="auto"/>
            </w:tcBorders>
            <w:hideMark/>
          </w:tcPr>
          <w:p w:rsidR="00C67D11" w:rsidRPr="00C67D11" w:rsidRDefault="000D3FD3">
            <w:pPr>
              <w:spacing w:line="252" w:lineRule="auto"/>
              <w:rPr>
                <w:rFonts w:cs="Arial"/>
              </w:rPr>
            </w:pPr>
            <w:r w:rsidRPr="00C67D11">
              <w:rPr>
                <w:rFonts w:cs="Arial"/>
              </w:rPr>
              <w:t>0x1</w:t>
            </w:r>
          </w:p>
        </w:tc>
        <w:tc>
          <w:tcPr>
            <w:tcW w:w="2689" w:type="dxa"/>
            <w:tcBorders>
              <w:top w:val="single" w:sz="4" w:space="0" w:color="auto"/>
              <w:left w:val="single" w:sz="4" w:space="0" w:color="auto"/>
              <w:bottom w:val="single" w:sz="4" w:space="0" w:color="auto"/>
              <w:right w:val="single" w:sz="4" w:space="0" w:color="auto"/>
            </w:tcBorders>
          </w:tcPr>
          <w:p w:rsidR="00C67D11" w:rsidRPr="00C67D11" w:rsidRDefault="000D3FD3">
            <w:pPr>
              <w:spacing w:line="276" w:lineRule="auto"/>
              <w:rPr>
                <w:rFonts w:cs="Arial"/>
              </w:rPr>
            </w:pPr>
          </w:p>
        </w:tc>
      </w:tr>
    </w:tbl>
    <w:p w:rsidR="00500605" w:rsidRPr="00C67D11" w:rsidRDefault="000D3FD3" w:rsidP="00C67D11">
      <w:pPr>
        <w:rPr>
          <w:rFonts w:cs="Arial"/>
        </w:rPr>
      </w:pPr>
    </w:p>
    <w:p w:rsidR="00406F39" w:rsidRDefault="000D3FD3" w:rsidP="0046553F">
      <w:pPr>
        <w:pStyle w:val="Heading4"/>
      </w:pPr>
      <w:r>
        <w:t>Requirements</w:t>
      </w:r>
    </w:p>
    <w:p w:rsidR="0046553F" w:rsidRPr="0046553F" w:rsidRDefault="0046553F" w:rsidP="0046553F">
      <w:pPr>
        <w:pStyle w:val="Heading5"/>
        <w:rPr>
          <w:b w:val="0"/>
          <w:u w:val="single"/>
        </w:rPr>
      </w:pPr>
      <w:r w:rsidRPr="0046553F">
        <w:rPr>
          <w:b w:val="0"/>
          <w:u w:val="single"/>
        </w:rPr>
        <w:t>VS-SR-REQ-359973/A-Clear Exit Assist warning HMI</w:t>
      </w:r>
    </w:p>
    <w:p w:rsidR="00107BA7" w:rsidRPr="00045619" w:rsidRDefault="000D3FD3" w:rsidP="00500605">
      <w:r>
        <w:t xml:space="preserve">When the Clear Exit Assist Warning Client receives </w:t>
      </w:r>
      <w:r>
        <w:t xml:space="preserve">the ClrExitAsstMsgTxt2_D_Rq request signal from the Clear Exit Assist Warning Server set to a warning value (ex Front Left) then the Clear Exist Assist </w:t>
      </w:r>
      <w:r w:rsidRPr="00045619">
        <w:t>Warning Client shall display the corresponding warning HMI.</w:t>
      </w:r>
    </w:p>
    <w:p w:rsidR="00500605" w:rsidRPr="00045619" w:rsidRDefault="000D3FD3" w:rsidP="00271A1D">
      <w:pPr>
        <w:numPr>
          <w:ilvl w:val="0"/>
          <w:numId w:val="940"/>
        </w:numPr>
      </w:pPr>
      <w:r w:rsidRPr="00045619">
        <w:t xml:space="preserve">As long as a warning encoding in </w:t>
      </w:r>
      <w:r>
        <w:t>ClrExitAsst</w:t>
      </w:r>
      <w:r>
        <w:t xml:space="preserve">MsgTxt2_D_Rq </w:t>
      </w:r>
      <w:r w:rsidRPr="00045619">
        <w:t>is held to a specific warning value then the Clear Exit Assist Warning Client shall continue to show the warning HMI.</w:t>
      </w:r>
    </w:p>
    <w:p w:rsidR="00824D9A" w:rsidRPr="00045619" w:rsidRDefault="000D3FD3" w:rsidP="00271A1D">
      <w:pPr>
        <w:numPr>
          <w:ilvl w:val="1"/>
          <w:numId w:val="940"/>
        </w:numPr>
      </w:pPr>
      <w:r w:rsidRPr="00045619">
        <w:t xml:space="preserve">Ex. if </w:t>
      </w:r>
      <w:r>
        <w:t>ClrExitAsstMsgTxt2_D_Rq</w:t>
      </w:r>
      <w:r w:rsidRPr="00045619">
        <w:t xml:space="preserve"> = Rear Left then hold the corresponding HMI for Rear Left as long as</w:t>
      </w:r>
      <w:r w:rsidRPr="00045619">
        <w:t xml:space="preserve"> the signal is held at Rear Left.</w:t>
      </w:r>
    </w:p>
    <w:p w:rsidR="00242B3B" w:rsidRPr="00045619" w:rsidRDefault="000D3FD3" w:rsidP="00242B3B">
      <w:r w:rsidRPr="00045619">
        <w:t>Note:  see HMI spec for priority of pop-ups between different features</w:t>
      </w:r>
    </w:p>
    <w:p w:rsidR="00CF2877" w:rsidRPr="00045619" w:rsidRDefault="000D3FD3" w:rsidP="00824D9A"/>
    <w:p w:rsidR="00CF2877" w:rsidRDefault="000D3FD3" w:rsidP="00824D9A">
      <w:r w:rsidRPr="00045619">
        <w:t>The Clear Exit Assist Warning</w:t>
      </w:r>
      <w:r>
        <w:t xml:space="preserve"> Server shall only hold the signal ClrExitAsstMsgTxt2_D_Rq set to a warning value as long as the condition is true.  Once</w:t>
      </w:r>
      <w:r>
        <w:t xml:space="preserve"> there warning event has ended the ClrExitAsstMsgTxt2_D_Rq signal shall be set back to “No Info / No Warning”. </w:t>
      </w:r>
    </w:p>
    <w:p w:rsidR="00CF2877" w:rsidRDefault="000D3FD3" w:rsidP="00CF2877">
      <w:pPr>
        <w:numPr>
          <w:ilvl w:val="0"/>
          <w:numId w:val="940"/>
        </w:numPr>
      </w:pPr>
      <w:r>
        <w:t xml:space="preserve">Note: if the Clear Exit Assist Warning Server does not put the ClrExitAsstMsgTxt2_D_Rq signal back to “No Info / No Warning” signal encoding </w:t>
      </w:r>
      <w:r>
        <w:t>immediately after the event ends then this may cause other important HMI to not be shown on the Clear Exit Assist Warning Client HMI.</w:t>
      </w:r>
    </w:p>
    <w:p w:rsidR="0046553F" w:rsidRPr="0046553F" w:rsidRDefault="0046553F" w:rsidP="0046553F">
      <w:pPr>
        <w:pStyle w:val="Heading5"/>
        <w:rPr>
          <w:b w:val="0"/>
          <w:u w:val="single"/>
        </w:rPr>
      </w:pPr>
      <w:r w:rsidRPr="0046553F">
        <w:rPr>
          <w:b w:val="0"/>
          <w:u w:val="single"/>
        </w:rPr>
        <w:t>PWRMAN-SR-REQ-359648/A-Clear Exit Assist Power Moding</w:t>
      </w:r>
    </w:p>
    <w:p w:rsidR="00BB2150" w:rsidRDefault="000D3FD3" w:rsidP="00500605">
      <w:r>
        <w:t>The Clear Exit Assist Warning Client shall updat</w:t>
      </w:r>
      <w:r>
        <w:t>e the HMI with the applicable HMI Warning when it receives the signal ClrExtAsstMsgTxt_D_Rq2 from the Clear Exit Assist Warning Server set to a particular warning encoding.</w:t>
      </w:r>
    </w:p>
    <w:p w:rsidR="00BB2150" w:rsidRDefault="000D3FD3" w:rsidP="00500605"/>
    <w:p w:rsidR="003A2141" w:rsidRDefault="000D3FD3" w:rsidP="003A2141">
      <w:r>
        <w:t xml:space="preserve">For the Clear Exit Assist feature the Clear Exit Assist Warnings can be displayed </w:t>
      </w:r>
      <w:r>
        <w:t xml:space="preserve">on the Clear Exit Assist Warning Client’s HMI whenever the infotainment system is on (ie HMI_HMIMode_St = ON) or in MMInactive (Sleep/Standby) power mode as specified below. </w:t>
      </w:r>
    </w:p>
    <w:p w:rsidR="003A2141" w:rsidRDefault="000D3FD3" w:rsidP="00500605"/>
    <w:p w:rsidR="003A2141" w:rsidRDefault="000D3FD3" w:rsidP="003A2141">
      <w:r>
        <w:t xml:space="preserve">The </w:t>
      </w:r>
      <w:r w:rsidRPr="00003A9D">
        <w:t>Infotainment System Master / Clear</w:t>
      </w:r>
      <w:r>
        <w:t xml:space="preserve"> Exit Assist Warning Client shall support </w:t>
      </w:r>
      <w:r>
        <w:t>Clear Exit Assist Warning HMI in MMInactive (Sleep/Standby) power mode (ie HMI_HMIMode_St = OFF) when the following applies:</w:t>
      </w:r>
    </w:p>
    <w:p w:rsidR="003A2141" w:rsidRDefault="000D3FD3" w:rsidP="003A2141">
      <w:pPr>
        <w:numPr>
          <w:ilvl w:val="0"/>
          <w:numId w:val="945"/>
        </w:numPr>
      </w:pPr>
      <w:r>
        <w:t>The Clear Exit Assist Warning Server power mode signal is set as ClrExitAsstActv_B_Rq = True, AND</w:t>
      </w:r>
    </w:p>
    <w:p w:rsidR="001260AA" w:rsidRDefault="000D3FD3" w:rsidP="001260AA">
      <w:pPr>
        <w:numPr>
          <w:ilvl w:val="0"/>
          <w:numId w:val="945"/>
        </w:numPr>
      </w:pPr>
      <w:r>
        <w:t>240 seconds has not elapsed since</w:t>
      </w:r>
      <w:r>
        <w:t xml:space="preserve"> the signal Delay_Acc went from ON to OFF.</w:t>
      </w:r>
    </w:p>
    <w:p w:rsidR="003A2141" w:rsidRDefault="000D3FD3" w:rsidP="00500605"/>
    <w:p w:rsidR="001544DC" w:rsidRDefault="000D3FD3" w:rsidP="001544DC">
      <w:r>
        <w:t xml:space="preserve">The </w:t>
      </w:r>
      <w:r w:rsidRPr="00003A9D">
        <w:t>Infotainment System Master / Clear</w:t>
      </w:r>
      <w:r>
        <w:t xml:space="preserve"> Exit Assist Warning Client shall NOT remain powered up capable of displaying Clear Exit Assist HMI in MMInactive (Sleep/Standby) power mode because of the Clear Exit feature</w:t>
      </w:r>
      <w:r>
        <w:t xml:space="preserve"> (might remain powered up because of other features) when the following applies: </w:t>
      </w:r>
    </w:p>
    <w:p w:rsidR="001544DC" w:rsidRDefault="000D3FD3" w:rsidP="001544DC">
      <w:pPr>
        <w:numPr>
          <w:ilvl w:val="0"/>
          <w:numId w:val="946"/>
        </w:numPr>
      </w:pPr>
      <w:r>
        <w:t>The Clear Exit Assist Warning Server power mode signal ClrExitAsstActv_B_Rq = False, OR</w:t>
      </w:r>
    </w:p>
    <w:p w:rsidR="001544DC" w:rsidRDefault="000D3FD3" w:rsidP="001544DC">
      <w:pPr>
        <w:numPr>
          <w:ilvl w:val="0"/>
          <w:numId w:val="946"/>
        </w:numPr>
      </w:pPr>
      <w:r>
        <w:t>240 seconds has elapsed since the signal Delay_Acc went from ON to OFF</w:t>
      </w:r>
    </w:p>
    <w:p w:rsidR="000204D1" w:rsidRDefault="000D3FD3" w:rsidP="00500605"/>
    <w:p w:rsidR="00730488" w:rsidRDefault="000D3FD3" w:rsidP="002E4DF6">
      <w:r>
        <w:lastRenderedPageBreak/>
        <w:t xml:space="preserve">The </w:t>
      </w:r>
      <w:r>
        <w:t xml:space="preserve">Infotainment System Master / Clear Exit Assist Warning Client shall NOT keep the network awake for the Clear Exit Assist feature.  This includes not keeping the network bus awake when ClrExitAsstActv_B_Rq = True and HMIAudioMode = OFF. </w:t>
      </w:r>
    </w:p>
    <w:p w:rsidR="00730488" w:rsidRDefault="000D3FD3" w:rsidP="002E4DF6"/>
    <w:p w:rsidR="004A5D02" w:rsidRDefault="000D3FD3" w:rsidP="002E4DF6">
      <w:r>
        <w:t>If the infotainmen</w:t>
      </w:r>
      <w:r>
        <w:t>t system master is in MMInactive (Sleep/Standby), with the network asleep but the conditions are true to be powered up for the Clear Exit Assist Warning feature then the Infotainment System Master shall power up locally (ie remain powered up waiting for wa</w:t>
      </w:r>
      <w:r>
        <w:t>rning signals even though the network bus is asleep).</w:t>
      </w:r>
    </w:p>
    <w:p w:rsidR="00B16588" w:rsidRPr="003F0B1A" w:rsidRDefault="000D3FD3" w:rsidP="00B16588">
      <w:pPr>
        <w:numPr>
          <w:ilvl w:val="0"/>
          <w:numId w:val="948"/>
        </w:numPr>
      </w:pPr>
      <w:r>
        <w:t xml:space="preserve">Note: if the network bus is asleep then the Infotainment System Master / Clear Exit </w:t>
      </w:r>
      <w:r w:rsidRPr="003F0B1A">
        <w:t>Assist Warning Client shall assume the last state of the ClrExitAsstActv_</w:t>
      </w:r>
      <w:r>
        <w:t>B</w:t>
      </w:r>
      <w:r w:rsidRPr="003F0B1A">
        <w:t>_Rq signal.</w:t>
      </w:r>
    </w:p>
    <w:p w:rsidR="00326534" w:rsidRPr="003F0B1A" w:rsidRDefault="000D3FD3" w:rsidP="002E4DF6"/>
    <w:p w:rsidR="004A5D02" w:rsidRDefault="000D3FD3" w:rsidP="002E4DF6">
      <w:r w:rsidRPr="003F0B1A">
        <w:t>If the ClrExitAsstActv_</w:t>
      </w:r>
      <w:r>
        <w:t>B</w:t>
      </w:r>
      <w:r w:rsidRPr="003F0B1A">
        <w:t xml:space="preserve">_Rq is </w:t>
      </w:r>
      <w:r w:rsidRPr="003F0B1A">
        <w:t>not on the network bus for 5 seconds or more while the signal Ignition_Status = RUN then the Infotainment System Master / Clear Exit Assist Warning Client shall consider the signal ClrExitAsstActv_</w:t>
      </w:r>
      <w:r>
        <w:t>B</w:t>
      </w:r>
      <w:r w:rsidRPr="003F0B1A">
        <w:t>_Rq missing.  When ClrExitAsstActv_</w:t>
      </w:r>
      <w:r>
        <w:t>B</w:t>
      </w:r>
      <w:r w:rsidRPr="003F0B1A">
        <w:t>_Rq is missing the Inf</w:t>
      </w:r>
      <w:r w:rsidRPr="003F0B1A">
        <w:t>otainment System Master shall NOT remain powered up capable of displaying Clear Exit Assist HMI in MMInactive (Sleep/Standby) power mode because of the Clear Exit feature (might remain powered up because of other features).</w:t>
      </w:r>
    </w:p>
    <w:p w:rsidR="00694356" w:rsidRDefault="000D3FD3" w:rsidP="00500605"/>
    <w:p w:rsidR="00984C86" w:rsidRPr="004A5D02" w:rsidRDefault="000D3FD3" w:rsidP="00984C86">
      <w:r w:rsidRPr="004A5D02">
        <w:t xml:space="preserve">Note: </w:t>
      </w:r>
    </w:p>
    <w:p w:rsidR="00984C86" w:rsidRDefault="000D3FD3" w:rsidP="00984C86">
      <w:pPr>
        <w:numPr>
          <w:ilvl w:val="0"/>
          <w:numId w:val="947"/>
        </w:numPr>
      </w:pPr>
      <w:r w:rsidRPr="004A5D02">
        <w:t xml:space="preserve">The Infotainment System </w:t>
      </w:r>
      <w:r w:rsidRPr="004A5D02">
        <w:t>Master and Clear Exit Assist Warning Client may be the same module.  See implementation guide for details</w:t>
      </w:r>
    </w:p>
    <w:p w:rsidR="00032B76" w:rsidRDefault="000D3FD3" w:rsidP="002C3188"/>
    <w:p w:rsidR="00734280" w:rsidRDefault="000D3FD3" w:rsidP="002C3188"/>
    <w:p w:rsidR="0046553F" w:rsidRPr="0046553F" w:rsidRDefault="0046553F" w:rsidP="0046553F">
      <w:pPr>
        <w:pStyle w:val="Heading5"/>
        <w:rPr>
          <w:b w:val="0"/>
          <w:u w:val="single"/>
        </w:rPr>
      </w:pPr>
      <w:r w:rsidRPr="0046553F">
        <w:rPr>
          <w:b w:val="0"/>
          <w:u w:val="single"/>
        </w:rPr>
        <w:t>PWRMAN-SR-REQ-359676/A-MMInactive Sleep_Standby Clear Exit Assist Power Mode Diagram</w:t>
      </w:r>
    </w:p>
    <w:p w:rsidR="00500605" w:rsidRDefault="000D3FD3" w:rsidP="0046553F">
      <w:pPr>
        <w:jc w:val="center"/>
      </w:pPr>
      <w:r w:rsidRPr="009E0297">
        <w:rPr>
          <w:noProof/>
        </w:rPr>
        <w:drawing>
          <wp:inline distT="0" distB="0" distL="0" distR="0">
            <wp:extent cx="5943600" cy="3753150"/>
            <wp:effectExtent l="0" t="0" r="0" b="0"/>
            <wp:docPr id="5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753150"/>
                    </a:xfrm>
                    <a:prstGeom prst="rect">
                      <a:avLst/>
                    </a:prstGeom>
                    <a:noFill/>
                    <a:ln>
                      <a:noFill/>
                    </a:ln>
                  </pic:spPr>
                </pic:pic>
              </a:graphicData>
            </a:graphic>
          </wp:inline>
        </w:drawing>
      </w:r>
    </w:p>
    <w:p w:rsidR="009E0297" w:rsidRDefault="000D3FD3" w:rsidP="00500605"/>
    <w:p w:rsidR="00253E86" w:rsidRDefault="000D3FD3" w:rsidP="00500605"/>
    <w:p w:rsidR="00406F39" w:rsidRDefault="000D3FD3" w:rsidP="0046553F">
      <w:pPr>
        <w:pStyle w:val="Heading4"/>
      </w:pPr>
      <w:r>
        <w:t>Sequence Diagrams</w:t>
      </w:r>
    </w:p>
    <w:p w:rsidR="00406F39" w:rsidRDefault="000D3FD3" w:rsidP="0046553F">
      <w:pPr>
        <w:pStyle w:val="Heading5"/>
      </w:pPr>
      <w:r>
        <w:t>VS-SD-REQ-361333/A-Clear Exist Assist HMI Warning Event</w:t>
      </w:r>
    </w:p>
    <w:p w:rsidR="009633AD" w:rsidRDefault="000D3FD3" w:rsidP="009633AD">
      <w:r>
        <w:t>Pre-condition:</w:t>
      </w:r>
    </w:p>
    <w:p w:rsidR="009633AD" w:rsidRDefault="000D3FD3" w:rsidP="009633AD">
      <w:r>
        <w:t>No Clear Exit Assist HMI warning is active with the signal ClrExitAsstMsgTxt2_D_Rq = No Warning.</w:t>
      </w:r>
    </w:p>
    <w:p w:rsidR="00C718DD" w:rsidRDefault="000D3FD3" w:rsidP="009633AD"/>
    <w:p w:rsidR="00500605" w:rsidRDefault="000D3FD3" w:rsidP="0046553F">
      <w:pPr>
        <w:jc w:val="center"/>
      </w:pPr>
      <w:r w:rsidRPr="00BB5EBA">
        <w:rPr>
          <w:noProof/>
        </w:rPr>
        <w:lastRenderedPageBreak/>
        <w:drawing>
          <wp:inline distT="0" distB="0" distL="0" distR="0">
            <wp:extent cx="5943600" cy="5488305"/>
            <wp:effectExtent l="0" t="0" r="0" b="0"/>
            <wp:docPr id="5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rsidR="00406F39" w:rsidRDefault="000D3FD3" w:rsidP="0046553F">
      <w:pPr>
        <w:pStyle w:val="Heading1"/>
      </w:pPr>
      <w:bookmarkStart w:id="1113" w:name="_Toc33533897"/>
      <w:r>
        <w:lastRenderedPageBreak/>
        <w:t xml:space="preserve">Appendix: </w:t>
      </w:r>
      <w:r>
        <w:t>Reference Documents</w:t>
      </w:r>
      <w:bookmarkEnd w:id="1113"/>
    </w:p>
    <w:p w:rsidR="00AE06BC" w:rsidRPr="00AE06BC" w:rsidRDefault="000D3F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Document Title</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854850" w:rsidRPr="004B4299" w:rsidRDefault="000D3FD3">
            <w:pPr>
              <w:rPr>
                <w:rFonts w:cs="Arial"/>
              </w:rPr>
            </w:pPr>
            <w:r w:rsidRPr="004B4299">
              <w:rPr>
                <w:rFonts w:cs="Arial"/>
              </w:rPr>
              <w:t xml:space="preserve">Cluster STSS specs from Cluster group – for APIM 4.2 if Cluster is integrated. </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854850" w:rsidRPr="004B4299" w:rsidRDefault="000D3FD3">
            <w:pPr>
              <w:rPr>
                <w:rFonts w:cs="Arial"/>
              </w:rPr>
            </w:pPr>
            <w:r w:rsidRPr="004B4299">
              <w:rPr>
                <w:rFonts w:cs="Arial"/>
              </w:rPr>
              <w:t xml:space="preserve">Settings in the Centerstack SPSS – for settings that moved from the Cluster to </w:t>
            </w:r>
            <w:r w:rsidRPr="004B4299">
              <w:rPr>
                <w:rFonts w:cs="Arial"/>
              </w:rPr>
              <w:t>Centerstack/APIM</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854850" w:rsidRPr="004B4299" w:rsidRDefault="000D3FD3">
            <w:pPr>
              <w:rPr>
                <w:rFonts w:cs="Arial"/>
              </w:rPr>
            </w:pPr>
            <w:r w:rsidRPr="004B4299">
              <w:rPr>
                <w:rFonts w:cs="Arial"/>
              </w:rPr>
              <w:t>APIM Clock Spec</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854850" w:rsidRPr="004B4299" w:rsidRDefault="000D3FD3">
            <w:pPr>
              <w:rPr>
                <w:rFonts w:cs="Arial"/>
              </w:rPr>
            </w:pPr>
            <w:r w:rsidRPr="004B4299">
              <w:rPr>
                <w:rFonts w:cs="Arial"/>
              </w:rPr>
              <w:t>A69 Language spec</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854850" w:rsidRPr="004B4299" w:rsidRDefault="000D3FD3">
            <w:pPr>
              <w:rPr>
                <w:rFonts w:cs="Arial"/>
              </w:rPr>
            </w:pPr>
            <w:r>
              <w:rPr>
                <w:rFonts w:cs="Arial"/>
              </w:rPr>
              <w:t>HMI specifications</w:t>
            </w: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rPr>
                <w:rFonts w:cs="Arial"/>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autoSpaceDE w:val="0"/>
              <w:autoSpaceDN w:val="0"/>
              <w:adjustRightInd w:val="0"/>
              <w:rPr>
                <w:rFonts w:cs="Arial"/>
                <w:bCs/>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15</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autoSpaceDE w:val="0"/>
              <w:autoSpaceDN w:val="0"/>
              <w:adjustRightInd w:val="0"/>
              <w:rPr>
                <w:rFonts w:cs="Arial"/>
                <w:bCs/>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16</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autoSpaceDE w:val="0"/>
              <w:autoSpaceDN w:val="0"/>
              <w:adjustRightInd w:val="0"/>
              <w:rPr>
                <w:rFonts w:cs="Arial"/>
                <w:bCs/>
              </w:rPr>
            </w:pPr>
          </w:p>
        </w:tc>
      </w:tr>
      <w:tr w:rsidR="00854850">
        <w:trPr>
          <w:jc w:val="center"/>
        </w:trPr>
        <w:tc>
          <w:tcPr>
            <w:tcW w:w="1293" w:type="dxa"/>
            <w:tcBorders>
              <w:top w:val="single" w:sz="4" w:space="0" w:color="auto"/>
              <w:left w:val="single" w:sz="4" w:space="0" w:color="auto"/>
              <w:bottom w:val="single" w:sz="4" w:space="0" w:color="auto"/>
              <w:right w:val="single" w:sz="4" w:space="0" w:color="auto"/>
            </w:tcBorders>
            <w:hideMark/>
          </w:tcPr>
          <w:p w:rsidR="00854850" w:rsidRDefault="000D3FD3">
            <w:pPr>
              <w:rPr>
                <w:rFonts w:cs="Arial"/>
              </w:rPr>
            </w:pPr>
            <w:r>
              <w:rPr>
                <w:rFonts w:cs="Arial"/>
              </w:rPr>
              <w:t>17</w:t>
            </w:r>
          </w:p>
        </w:tc>
        <w:tc>
          <w:tcPr>
            <w:tcW w:w="7563" w:type="dxa"/>
            <w:tcBorders>
              <w:top w:val="single" w:sz="4" w:space="0" w:color="auto"/>
              <w:left w:val="single" w:sz="4" w:space="0" w:color="auto"/>
              <w:bottom w:val="single" w:sz="4" w:space="0" w:color="auto"/>
              <w:right w:val="single" w:sz="4" w:space="0" w:color="auto"/>
            </w:tcBorders>
          </w:tcPr>
          <w:p w:rsidR="00854850" w:rsidRDefault="000D3FD3">
            <w:pPr>
              <w:autoSpaceDE w:val="0"/>
              <w:autoSpaceDN w:val="0"/>
              <w:adjustRightInd w:val="0"/>
              <w:rPr>
                <w:rFonts w:cs="Arial"/>
                <w:bCs/>
              </w:rPr>
            </w:pPr>
          </w:p>
        </w:tc>
      </w:tr>
    </w:tbl>
    <w:p w:rsidR="00854850" w:rsidRDefault="000D3FD3">
      <w:pPr>
        <w:rPr>
          <w:rFonts w:cs="Arial"/>
        </w:rPr>
      </w:pPr>
    </w:p>
    <w:p w:rsidR="00AB1E94" w:rsidRPr="00AE06BC" w:rsidRDefault="000D3FD3" w:rsidP="00406F39"/>
    <w:sectPr w:rsidR="00AB1E94" w:rsidRPr="00AE06BC" w:rsidSect="0046553F">
      <w:headerReference w:type="default" r:id="rId57"/>
      <w:footerReference w:type="default" r:id="rId5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FD3" w:rsidRDefault="000D3FD3" w:rsidP="0085312A">
      <w:r>
        <w:separator/>
      </w:r>
    </w:p>
  </w:endnote>
  <w:endnote w:type="continuationSeparator" w:id="0">
    <w:p w:rsidR="000D3FD3" w:rsidRDefault="000D3FD3"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46553F">
          <w:pPr>
            <w:tabs>
              <w:tab w:val="center" w:pos="4320"/>
              <w:tab w:val="right" w:pos="8640"/>
            </w:tabs>
            <w:jc w:val="center"/>
            <w:rPr>
              <w:sz w:val="16"/>
            </w:rPr>
          </w:pPr>
          <w:r w:rsidRPr="00583AF9">
            <w:rPr>
              <w:b/>
              <w:smallCaps/>
              <w:sz w:val="16"/>
            </w:rPr>
            <w:t>file:</w:t>
          </w:r>
          <w:r w:rsidR="0046553F">
            <w:t xml:space="preserve"> </w:t>
          </w:r>
          <w:r w:rsidR="0046553F" w:rsidRPr="0046553F">
            <w:rPr>
              <w:b/>
              <w:smallCaps/>
              <w:sz w:val="16"/>
            </w:rPr>
            <w:t xml:space="preserve">Vehicle Settings APIM </w:t>
          </w:r>
          <w:r w:rsidR="0046553F">
            <w:rPr>
              <w:b/>
              <w:smallCaps/>
              <w:sz w:val="16"/>
            </w:rPr>
            <w:t>SPSS</w:t>
          </w:r>
          <w:r w:rsidR="0046553F" w:rsidRPr="0046553F">
            <w:rPr>
              <w:b/>
              <w:smallCaps/>
              <w:sz w:val="16"/>
            </w:rPr>
            <w:t xml:space="preserve"> v1.22 Feb 25, 2020</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46553F">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46553F">
            <w:rPr>
              <w:noProof/>
              <w:szCs w:val="20"/>
            </w:rPr>
            <w:t>166</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FD3" w:rsidRDefault="000D3FD3" w:rsidP="0085312A">
      <w:r>
        <w:separator/>
      </w:r>
    </w:p>
  </w:footnote>
  <w:footnote w:type="continuationSeparator" w:id="0">
    <w:p w:rsidR="000D3FD3" w:rsidRDefault="000D3FD3"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0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0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0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0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0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0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0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0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0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1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1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1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1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1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1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1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1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1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1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1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1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1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1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B62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8" w15:restartNumberingAfterBreak="0">
    <w:nsid w:val="FFFB62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9" w15:restartNumberingAfterBreak="0">
    <w:nsid w:val="FFFB62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0" w15:restartNumberingAfterBreak="0">
    <w:nsid w:val="FFFB62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1" w15:restartNumberingAfterBreak="0">
    <w:nsid w:val="FFFB62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2" w15:restartNumberingAfterBreak="0">
    <w:nsid w:val="FFFB62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FFFB62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4" w15:restartNumberingAfterBreak="0">
    <w:nsid w:val="FFFB62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5" w15:restartNumberingAfterBreak="0">
    <w:nsid w:val="FFFB62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6" w15:restartNumberingAfterBreak="0">
    <w:nsid w:val="FFFB62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7" w15:restartNumberingAfterBreak="0">
    <w:nsid w:val="FFFB62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8" w15:restartNumberingAfterBreak="0">
    <w:nsid w:val="FFFB62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9" w15:restartNumberingAfterBreak="0">
    <w:nsid w:val="FFFB62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0" w15:restartNumberingAfterBreak="0">
    <w:nsid w:val="FFFB62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1" w15:restartNumberingAfterBreak="0">
    <w:nsid w:val="FFFB62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2" w15:restartNumberingAfterBreak="0">
    <w:nsid w:val="FFFB62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3" w15:restartNumberingAfterBreak="0">
    <w:nsid w:val="FFFB62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4" w15:restartNumberingAfterBreak="0">
    <w:nsid w:val="FFFB62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5" w15:restartNumberingAfterBreak="0">
    <w:nsid w:val="FFFB62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6" w15:restartNumberingAfterBreak="0">
    <w:nsid w:val="FFFB62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7" w15:restartNumberingAfterBreak="0">
    <w:nsid w:val="FFFB62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8" w15:restartNumberingAfterBreak="0">
    <w:nsid w:val="FFFB62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9" w15:restartNumberingAfterBreak="0">
    <w:nsid w:val="FFFB62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0" w15:restartNumberingAfterBreak="0">
    <w:nsid w:val="FFFB62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1" w15:restartNumberingAfterBreak="0">
    <w:nsid w:val="FFFB62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2" w15:restartNumberingAfterBreak="0">
    <w:nsid w:val="FFFB62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3" w15:restartNumberingAfterBreak="0">
    <w:nsid w:val="FFFB62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4" w15:restartNumberingAfterBreak="0">
    <w:nsid w:val="FFFB62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5" w15:restartNumberingAfterBreak="0">
    <w:nsid w:val="FFFB62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6" w15:restartNumberingAfterBreak="0">
    <w:nsid w:val="FFFB62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7" w15:restartNumberingAfterBreak="0">
    <w:nsid w:val="FFFB630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8" w15:restartNumberingAfterBreak="0">
    <w:nsid w:val="FFFB63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9" w15:restartNumberingAfterBreak="0">
    <w:nsid w:val="FFFB63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0" w15:restartNumberingAfterBreak="0">
    <w:nsid w:val="FFFB63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1" w15:restartNumberingAfterBreak="0">
    <w:nsid w:val="FFFB63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2" w15:restartNumberingAfterBreak="0">
    <w:nsid w:val="FFFB63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3" w15:restartNumberingAfterBreak="0">
    <w:nsid w:val="FFFB63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4" w15:restartNumberingAfterBreak="0">
    <w:nsid w:val="FFFB63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5" w15:restartNumberingAfterBreak="0">
    <w:nsid w:val="FFFB63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6" w15:restartNumberingAfterBreak="0">
    <w:nsid w:val="FFFB63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7" w15:restartNumberingAfterBreak="0">
    <w:nsid w:val="FFFB63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8" w15:restartNumberingAfterBreak="0">
    <w:nsid w:val="FFFB63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9" w15:restartNumberingAfterBreak="0">
    <w:nsid w:val="FFFB63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0" w15:restartNumberingAfterBreak="0">
    <w:nsid w:val="FFFB63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1" w15:restartNumberingAfterBreak="0">
    <w:nsid w:val="FFFB63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2" w15:restartNumberingAfterBreak="0">
    <w:nsid w:val="FFFB63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3" w15:restartNumberingAfterBreak="0">
    <w:nsid w:val="FFFB63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4" w15:restartNumberingAfterBreak="0">
    <w:nsid w:val="FFFB63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5" w15:restartNumberingAfterBreak="0">
    <w:nsid w:val="FFFB63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6" w15:restartNumberingAfterBreak="0">
    <w:nsid w:val="FFFB63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7" w15:restartNumberingAfterBreak="0">
    <w:nsid w:val="FFFB63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8" w15:restartNumberingAfterBreak="0">
    <w:nsid w:val="FFFB63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9" w15:restartNumberingAfterBreak="0">
    <w:nsid w:val="FFFB63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0" w15:restartNumberingAfterBreak="0">
    <w:nsid w:val="FFFB63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1" w15:restartNumberingAfterBreak="0">
    <w:nsid w:val="FFFB63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2" w15:restartNumberingAfterBreak="0">
    <w:nsid w:val="FFFB63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3" w15:restartNumberingAfterBreak="0">
    <w:nsid w:val="FFFB63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4" w15:restartNumberingAfterBreak="0">
    <w:nsid w:val="FFFB63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5" w15:restartNumberingAfterBreak="0">
    <w:nsid w:val="FFFB63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6" w15:restartNumberingAfterBreak="0">
    <w:nsid w:val="FFFB63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7" w15:restartNumberingAfterBreak="0">
    <w:nsid w:val="FFFB63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8" w15:restartNumberingAfterBreak="0">
    <w:nsid w:val="FFFB63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9" w15:restartNumberingAfterBreak="0">
    <w:nsid w:val="FFFB63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0" w15:restartNumberingAfterBreak="0">
    <w:nsid w:val="FFFB63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1" w15:restartNumberingAfterBreak="0">
    <w:nsid w:val="FFFB63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2" w15:restartNumberingAfterBreak="0">
    <w:nsid w:val="FFFB63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3" w15:restartNumberingAfterBreak="0">
    <w:nsid w:val="FFFB63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4" w15:restartNumberingAfterBreak="0">
    <w:nsid w:val="FFFB63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5" w15:restartNumberingAfterBreak="0">
    <w:nsid w:val="FFFB63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6" w15:restartNumberingAfterBreak="0">
    <w:nsid w:val="FFFB63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7" w15:restartNumberingAfterBreak="0">
    <w:nsid w:val="FFFB63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8" w15:restartNumberingAfterBreak="0">
    <w:nsid w:val="FFFB63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9" w15:restartNumberingAfterBreak="0">
    <w:nsid w:val="FFFB63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0" w15:restartNumberingAfterBreak="0">
    <w:nsid w:val="FFFB63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1" w15:restartNumberingAfterBreak="0">
    <w:nsid w:val="FFFB63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2" w15:restartNumberingAfterBreak="0">
    <w:nsid w:val="FFFB63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3" w15:restartNumberingAfterBreak="0">
    <w:nsid w:val="FFFB63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4" w15:restartNumberingAfterBreak="0">
    <w:nsid w:val="FFFB63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5" w15:restartNumberingAfterBreak="0">
    <w:nsid w:val="FFFB63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6" w15:restartNumberingAfterBreak="0">
    <w:nsid w:val="FFFB63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7" w15:restartNumberingAfterBreak="0">
    <w:nsid w:val="FFFB63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8" w15:restartNumberingAfterBreak="0">
    <w:nsid w:val="FFFB63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9" w15:restartNumberingAfterBreak="0">
    <w:nsid w:val="FFFB63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0" w15:restartNumberingAfterBreak="0">
    <w:nsid w:val="FFFB63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1" w15:restartNumberingAfterBreak="0">
    <w:nsid w:val="FFFB63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2" w15:restartNumberingAfterBreak="0">
    <w:nsid w:val="FFFB63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3" w15:restartNumberingAfterBreak="0">
    <w:nsid w:val="FFFB63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4" w15:restartNumberingAfterBreak="0">
    <w:nsid w:val="FFFB63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5" w15:restartNumberingAfterBreak="0">
    <w:nsid w:val="FFFB63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6" w15:restartNumberingAfterBreak="0">
    <w:nsid w:val="FFFB63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7" w15:restartNumberingAfterBreak="0">
    <w:nsid w:val="FFFB63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8" w15:restartNumberingAfterBreak="0">
    <w:nsid w:val="FFFB63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9" w15:restartNumberingAfterBreak="0">
    <w:nsid w:val="FFFB63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0" w15:restartNumberingAfterBreak="0">
    <w:nsid w:val="FFFB63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1" w15:restartNumberingAfterBreak="0">
    <w:nsid w:val="FFFB63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2" w15:restartNumberingAfterBreak="0">
    <w:nsid w:val="FFFB63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3" w15:restartNumberingAfterBreak="0">
    <w:nsid w:val="FFFB63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4" w15:restartNumberingAfterBreak="0">
    <w:nsid w:val="FFFB63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5" w15:restartNumberingAfterBreak="0">
    <w:nsid w:val="FFFB64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6" w15:restartNumberingAfterBreak="0">
    <w:nsid w:val="FFFB64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7" w15:restartNumberingAfterBreak="0">
    <w:nsid w:val="FFFB64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8" w15:restartNumberingAfterBreak="0">
    <w:nsid w:val="FFFB64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9" w15:restartNumberingAfterBreak="0">
    <w:nsid w:val="FFFB64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0" w15:restartNumberingAfterBreak="0">
    <w:nsid w:val="FFFB64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1" w15:restartNumberingAfterBreak="0">
    <w:nsid w:val="FFFB64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2" w15:restartNumberingAfterBreak="0">
    <w:nsid w:val="FFFB64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3" w15:restartNumberingAfterBreak="0">
    <w:nsid w:val="FFFB64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4" w15:restartNumberingAfterBreak="0">
    <w:nsid w:val="FFFB64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5" w15:restartNumberingAfterBreak="0">
    <w:nsid w:val="FFFB64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6" w15:restartNumberingAfterBreak="0">
    <w:nsid w:val="FFFB64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7" w15:restartNumberingAfterBreak="0">
    <w:nsid w:val="FFFB64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8" w15:restartNumberingAfterBreak="0">
    <w:nsid w:val="FFFB64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9" w15:restartNumberingAfterBreak="0">
    <w:nsid w:val="FFFB64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0" w15:restartNumberingAfterBreak="0">
    <w:nsid w:val="FFFB64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1" w15:restartNumberingAfterBreak="0">
    <w:nsid w:val="FFFB64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2" w15:restartNumberingAfterBreak="0">
    <w:nsid w:val="FFFB64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3" w15:restartNumberingAfterBreak="0">
    <w:nsid w:val="FFFB64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4" w15:restartNumberingAfterBreak="0">
    <w:nsid w:val="FFFB64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5" w15:restartNumberingAfterBreak="0">
    <w:nsid w:val="FFFB64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6" w15:restartNumberingAfterBreak="0">
    <w:nsid w:val="FFFB64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7" w15:restartNumberingAfterBreak="0">
    <w:nsid w:val="FFFB64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8" w15:restartNumberingAfterBreak="0">
    <w:nsid w:val="FFFB64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9" w15:restartNumberingAfterBreak="0">
    <w:nsid w:val="FFFB64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0" w15:restartNumberingAfterBreak="0">
    <w:nsid w:val="FFFB64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1" w15:restartNumberingAfterBreak="0">
    <w:nsid w:val="FFFB64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2" w15:restartNumberingAfterBreak="0">
    <w:nsid w:val="FFFB64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3" w15:restartNumberingAfterBreak="0">
    <w:nsid w:val="FFFB64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4" w15:restartNumberingAfterBreak="0">
    <w:nsid w:val="FFFB64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5" w15:restartNumberingAfterBreak="0">
    <w:nsid w:val="FFFB64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6" w15:restartNumberingAfterBreak="0">
    <w:nsid w:val="FFFB64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7" w15:restartNumberingAfterBreak="0">
    <w:nsid w:val="FFFB64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8" w15:restartNumberingAfterBreak="0">
    <w:nsid w:val="FFFB64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9" w15:restartNumberingAfterBreak="0">
    <w:nsid w:val="FFFB64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0" w15:restartNumberingAfterBreak="0">
    <w:nsid w:val="FFFB64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1" w15:restartNumberingAfterBreak="0">
    <w:nsid w:val="FFFB64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2" w15:restartNumberingAfterBreak="0">
    <w:nsid w:val="FFFB64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3" w15:restartNumberingAfterBreak="0">
    <w:nsid w:val="FFFB64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4" w15:restartNumberingAfterBreak="0">
    <w:nsid w:val="FFFB64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5" w15:restartNumberingAfterBreak="0">
    <w:nsid w:val="FFFB649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6" w15:restartNumberingAfterBreak="0">
    <w:nsid w:val="FFFB649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7" w15:restartNumberingAfterBreak="0">
    <w:nsid w:val="FFFB64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8" w15:restartNumberingAfterBreak="0">
    <w:nsid w:val="FFFB64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9" w15:restartNumberingAfterBreak="0">
    <w:nsid w:val="FFFB64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0" w15:restartNumberingAfterBreak="0">
    <w:nsid w:val="FFFB65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1" w15:restartNumberingAfterBreak="0">
    <w:nsid w:val="FFFB65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2" w15:restartNumberingAfterBreak="0">
    <w:nsid w:val="FFFB65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3" w15:restartNumberingAfterBreak="0">
    <w:nsid w:val="FFFB652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4" w15:restartNumberingAfterBreak="0">
    <w:nsid w:val="FFFB65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5" w15:restartNumberingAfterBreak="0">
    <w:nsid w:val="FFFB65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6" w15:restartNumberingAfterBreak="0">
    <w:nsid w:val="FFFB65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7" w15:restartNumberingAfterBreak="0">
    <w:nsid w:val="FFFB65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8" w15:restartNumberingAfterBreak="0">
    <w:nsid w:val="FFFB65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9" w15:restartNumberingAfterBreak="0">
    <w:nsid w:val="FFFB65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0" w15:restartNumberingAfterBreak="0">
    <w:nsid w:val="FFFB65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1" w15:restartNumberingAfterBreak="0">
    <w:nsid w:val="FFFB65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2" w15:restartNumberingAfterBreak="0">
    <w:nsid w:val="FFFB65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3" w15:restartNumberingAfterBreak="0">
    <w:nsid w:val="FFFB65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4" w15:restartNumberingAfterBreak="0">
    <w:nsid w:val="FFFB65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5" w15:restartNumberingAfterBreak="0">
    <w:nsid w:val="FFFB65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6" w15:restartNumberingAfterBreak="0">
    <w:nsid w:val="FFFB65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7" w15:restartNumberingAfterBreak="0">
    <w:nsid w:val="FFFB65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8" w15:restartNumberingAfterBreak="0">
    <w:nsid w:val="FFFB65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9" w15:restartNumberingAfterBreak="0">
    <w:nsid w:val="FFFB65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0" w15:restartNumberingAfterBreak="0">
    <w:nsid w:val="FFFB65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1" w15:restartNumberingAfterBreak="0">
    <w:nsid w:val="FFFB65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2" w15:restartNumberingAfterBreak="0">
    <w:nsid w:val="FFFB65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3" w15:restartNumberingAfterBreak="0">
    <w:nsid w:val="FFFB65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4" w15:restartNumberingAfterBreak="0">
    <w:nsid w:val="FFFB65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5" w15:restartNumberingAfterBreak="0">
    <w:nsid w:val="FFFB65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6" w15:restartNumberingAfterBreak="0">
    <w:nsid w:val="FFFB65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7" w15:restartNumberingAfterBreak="0">
    <w:nsid w:val="FFFB65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8" w15:restartNumberingAfterBreak="0">
    <w:nsid w:val="FFFB65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9" w15:restartNumberingAfterBreak="0">
    <w:nsid w:val="FFFB65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0" w15:restartNumberingAfterBreak="0">
    <w:nsid w:val="FFFB65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1" w15:restartNumberingAfterBreak="0">
    <w:nsid w:val="FFFB65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2" w15:restartNumberingAfterBreak="0">
    <w:nsid w:val="FFFB659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3" w15:restartNumberingAfterBreak="0">
    <w:nsid w:val="FFFB660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4" w15:restartNumberingAfterBreak="0">
    <w:nsid w:val="FFFB66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5" w15:restartNumberingAfterBreak="0">
    <w:nsid w:val="FFFB66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6" w15:restartNumberingAfterBreak="0">
    <w:nsid w:val="FFFB66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7" w15:restartNumberingAfterBreak="0">
    <w:nsid w:val="FFFB66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8" w15:restartNumberingAfterBreak="0">
    <w:nsid w:val="FFFB66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9" w15:restartNumberingAfterBreak="0">
    <w:nsid w:val="FFFB66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0" w15:restartNumberingAfterBreak="0">
    <w:nsid w:val="FFFB66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1" w15:restartNumberingAfterBreak="0">
    <w:nsid w:val="FFFB66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2" w15:restartNumberingAfterBreak="0">
    <w:nsid w:val="FFFB66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3" w15:restartNumberingAfterBreak="0">
    <w:nsid w:val="FFFB66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4" w15:restartNumberingAfterBreak="0">
    <w:nsid w:val="FFFB66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5" w15:restartNumberingAfterBreak="0">
    <w:nsid w:val="FFFB66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6" w15:restartNumberingAfterBreak="0">
    <w:nsid w:val="FFFB66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7" w15:restartNumberingAfterBreak="0">
    <w:nsid w:val="FFFB66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8" w15:restartNumberingAfterBreak="0">
    <w:nsid w:val="FFFB66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9" w15:restartNumberingAfterBreak="0">
    <w:nsid w:val="FFFB66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0" w15:restartNumberingAfterBreak="0">
    <w:nsid w:val="FFFB66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1" w15:restartNumberingAfterBreak="0">
    <w:nsid w:val="FFFB665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2" w15:restartNumberingAfterBreak="0">
    <w:nsid w:val="FFFB666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3" w15:restartNumberingAfterBreak="0">
    <w:nsid w:val="FFFB666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4" w15:restartNumberingAfterBreak="0">
    <w:nsid w:val="FFFB66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5" w15:restartNumberingAfterBreak="0">
    <w:nsid w:val="FFFB666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6" w15:restartNumberingAfterBreak="0">
    <w:nsid w:val="FFFB66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7" w15:restartNumberingAfterBreak="0">
    <w:nsid w:val="FFFB66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8" w15:restartNumberingAfterBreak="0">
    <w:nsid w:val="FFFB66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9" w15:restartNumberingAfterBreak="0">
    <w:nsid w:val="FFFB668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0" w15:restartNumberingAfterBreak="0">
    <w:nsid w:val="FFFB668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1" w15:restartNumberingAfterBreak="0">
    <w:nsid w:val="FFFB66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2" w15:restartNumberingAfterBreak="0">
    <w:nsid w:val="FFFB669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3" w15:restartNumberingAfterBreak="0">
    <w:nsid w:val="FFFB669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4" w15:restartNumberingAfterBreak="0">
    <w:nsid w:val="FFFB67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5" w15:restartNumberingAfterBreak="0">
    <w:nsid w:val="FFFB67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6" w15:restartNumberingAfterBreak="0">
    <w:nsid w:val="FFFB67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7" w15:restartNumberingAfterBreak="0">
    <w:nsid w:val="FFFB67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8" w15:restartNumberingAfterBreak="0">
    <w:nsid w:val="FFFB672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9" w15:restartNumberingAfterBreak="0">
    <w:nsid w:val="FFFB67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0" w15:restartNumberingAfterBreak="0">
    <w:nsid w:val="FFFB67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1" w15:restartNumberingAfterBreak="0">
    <w:nsid w:val="FFFB67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2" w15:restartNumberingAfterBreak="0">
    <w:nsid w:val="FFFB67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3" w15:restartNumberingAfterBreak="0">
    <w:nsid w:val="FFFB67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4" w15:restartNumberingAfterBreak="0">
    <w:nsid w:val="FFFB67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5" w15:restartNumberingAfterBreak="0">
    <w:nsid w:val="FFFB67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6" w15:restartNumberingAfterBreak="0">
    <w:nsid w:val="FFFB67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7" w15:restartNumberingAfterBreak="0">
    <w:nsid w:val="FFFB67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8" w15:restartNumberingAfterBreak="0">
    <w:nsid w:val="FFFB67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9" w15:restartNumberingAfterBreak="0">
    <w:nsid w:val="FFFB676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0" w15:restartNumberingAfterBreak="0">
    <w:nsid w:val="FFFB67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1" w15:restartNumberingAfterBreak="0">
    <w:nsid w:val="FFFB67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2" w15:restartNumberingAfterBreak="0">
    <w:nsid w:val="FFFB67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3" w15:restartNumberingAfterBreak="0">
    <w:nsid w:val="FFFB67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4" w15:restartNumberingAfterBreak="0">
    <w:nsid w:val="FFFB67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5" w15:restartNumberingAfterBreak="0">
    <w:nsid w:val="FFFB67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6" w15:restartNumberingAfterBreak="0">
    <w:nsid w:val="FFFB67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7" w15:restartNumberingAfterBreak="0">
    <w:nsid w:val="FFFB67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8" w15:restartNumberingAfterBreak="0">
    <w:nsid w:val="FFFB67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9" w15:restartNumberingAfterBreak="0">
    <w:nsid w:val="FFFB67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0" w15:restartNumberingAfterBreak="0">
    <w:nsid w:val="FFFB68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1" w15:restartNumberingAfterBreak="0">
    <w:nsid w:val="FFFB680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2" w15:restartNumberingAfterBreak="0">
    <w:nsid w:val="FFFB68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3" w15:restartNumberingAfterBreak="0">
    <w:nsid w:val="FFFB68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4" w15:restartNumberingAfterBreak="0">
    <w:nsid w:val="FFFB68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5" w15:restartNumberingAfterBreak="0">
    <w:nsid w:val="FFFB68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6" w15:restartNumberingAfterBreak="0">
    <w:nsid w:val="FFFB68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7" w15:restartNumberingAfterBreak="0">
    <w:nsid w:val="FFFB68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8" w15:restartNumberingAfterBreak="0">
    <w:nsid w:val="FFFB68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9" w15:restartNumberingAfterBreak="0">
    <w:nsid w:val="FFFB68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0" w15:restartNumberingAfterBreak="0">
    <w:nsid w:val="FFFB68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1" w15:restartNumberingAfterBreak="0">
    <w:nsid w:val="FFFB68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2" w15:restartNumberingAfterBreak="0">
    <w:nsid w:val="FFFB68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3" w15:restartNumberingAfterBreak="0">
    <w:nsid w:val="FFFB68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4" w15:restartNumberingAfterBreak="0">
    <w:nsid w:val="FFFB68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5" w15:restartNumberingAfterBreak="0">
    <w:nsid w:val="FFFB68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6" w15:restartNumberingAfterBreak="0">
    <w:nsid w:val="FFFB68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7" w15:restartNumberingAfterBreak="0">
    <w:nsid w:val="FFFB68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8" w15:restartNumberingAfterBreak="0">
    <w:nsid w:val="FFFB68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9" w15:restartNumberingAfterBreak="0">
    <w:nsid w:val="FFFB68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0" w15:restartNumberingAfterBreak="0">
    <w:nsid w:val="FFFB68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1" w15:restartNumberingAfterBreak="0">
    <w:nsid w:val="FFFB685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2" w15:restartNumberingAfterBreak="0">
    <w:nsid w:val="FFFB686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3" w15:restartNumberingAfterBreak="0">
    <w:nsid w:val="FFFB68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4" w15:restartNumberingAfterBreak="0">
    <w:nsid w:val="FFFB68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5" w15:restartNumberingAfterBreak="0">
    <w:nsid w:val="FFFB68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6" w15:restartNumberingAfterBreak="0">
    <w:nsid w:val="FFFB688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7" w15:restartNumberingAfterBreak="0">
    <w:nsid w:val="FFFB688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8" w15:restartNumberingAfterBreak="0">
    <w:nsid w:val="FFFB689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9"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350"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351"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352"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353"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354"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5" w15:restartNumberingAfterBreak="0">
    <w:nsid w:val="055F6634"/>
    <w:multiLevelType w:val="hybridMultilevel"/>
    <w:tmpl w:val="1E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05FE6029"/>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05FE6231"/>
    <w:multiLevelType w:val="hybridMultilevel"/>
    <w:tmpl w:val="04FC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071E6633"/>
    <w:multiLevelType w:val="hybridMultilevel"/>
    <w:tmpl w:val="7B2C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07636506"/>
    <w:multiLevelType w:val="hybridMultilevel"/>
    <w:tmpl w:val="024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08F96696"/>
    <w:multiLevelType w:val="hybridMultilevel"/>
    <w:tmpl w:val="ACC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09366772"/>
    <w:multiLevelType w:val="hybridMultilevel"/>
    <w:tmpl w:val="1A2A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09856549"/>
    <w:multiLevelType w:val="hybridMultilevel"/>
    <w:tmpl w:val="8CCE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0B0D6289"/>
    <w:multiLevelType w:val="hybridMultilevel"/>
    <w:tmpl w:val="463E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0BEA6460"/>
    <w:multiLevelType w:val="hybridMultilevel"/>
    <w:tmpl w:val="99AA7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0CA06882"/>
    <w:multiLevelType w:val="hybridMultilevel"/>
    <w:tmpl w:val="03AE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0CBB6868"/>
    <w:multiLevelType w:val="hybridMultilevel"/>
    <w:tmpl w:val="3B2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116B6031"/>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116B6233"/>
    <w:multiLevelType w:val="multilevel"/>
    <w:tmpl w:val="EBF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120A6481"/>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120A6545"/>
    <w:multiLevelType w:val="hybridMultilevel"/>
    <w:tmpl w:val="5A30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18F26501"/>
    <w:multiLevelType w:val="hybridMultilevel"/>
    <w:tmpl w:val="7D4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1AE86038"/>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1AE86244"/>
    <w:multiLevelType w:val="hybridMultilevel"/>
    <w:tmpl w:val="47F04B28"/>
    <w:lvl w:ilvl="0" w:tplc="6E44B7D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1CF56034"/>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1CF56240"/>
    <w:multiLevelType w:val="hybridMultilevel"/>
    <w:tmpl w:val="159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7"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8"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9"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0" w15:restartNumberingAfterBreak="0">
    <w:nsid w:val="1FDB60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1" w15:restartNumberingAfterBreak="0">
    <w:nsid w:val="1FDB60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2" w15:restartNumberingAfterBreak="0">
    <w:nsid w:val="1FDB6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3" w15:restartNumberingAfterBreak="0">
    <w:nsid w:val="1FDB6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4" w15:restartNumberingAfterBreak="0">
    <w:nsid w:val="1FDB6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5" w15:restartNumberingAfterBreak="0">
    <w:nsid w:val="1FDB6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6" w15:restartNumberingAfterBreak="0">
    <w:nsid w:val="1FDB6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7" w15:restartNumberingAfterBreak="0">
    <w:nsid w:val="1FDB60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8" w15:restartNumberingAfterBreak="0">
    <w:nsid w:val="1FDB60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9" w15:restartNumberingAfterBreak="0">
    <w:nsid w:val="1FDB60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0" w15:restartNumberingAfterBreak="0">
    <w:nsid w:val="1FDB61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1" w15:restartNumberingAfterBreak="0">
    <w:nsid w:val="1FDB6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2" w15:restartNumberingAfterBreak="0">
    <w:nsid w:val="1FDB61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3" w15:restartNumberingAfterBreak="0">
    <w:nsid w:val="1FDB61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4" w15:restartNumberingAfterBreak="0">
    <w:nsid w:val="1FDB61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5" w15:restartNumberingAfterBreak="0">
    <w:nsid w:val="1FDB61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6" w15:restartNumberingAfterBreak="0">
    <w:nsid w:val="1FDB61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7" w15:restartNumberingAfterBreak="0">
    <w:nsid w:val="1FDB61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8" w15:restartNumberingAfterBreak="0">
    <w:nsid w:val="1FDB61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9" w15:restartNumberingAfterBreak="0">
    <w:nsid w:val="1FDB6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0"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1"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2" w15:restartNumberingAfterBreak="0">
    <w:nsid w:val="1FDB61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3" w15:restartNumberingAfterBreak="0">
    <w:nsid w:val="1FDB61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4" w15:restartNumberingAfterBreak="0">
    <w:nsid w:val="1FDB61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5" w15:restartNumberingAfterBreak="0">
    <w:nsid w:val="1FDB6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6" w15:restartNumberingAfterBreak="0">
    <w:nsid w:val="1FDB61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7" w15:restartNumberingAfterBreak="0">
    <w:nsid w:val="1FDB61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8" w15:restartNumberingAfterBreak="0">
    <w:nsid w:val="1FDB6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9" w15:restartNumberingAfterBreak="0">
    <w:nsid w:val="1FDB61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0" w15:restartNumberingAfterBreak="0">
    <w:nsid w:val="1FDB61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1" w15:restartNumberingAfterBreak="0">
    <w:nsid w:val="1FDB61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2" w15:restartNumberingAfterBreak="0">
    <w:nsid w:val="1FDB61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3" w15:restartNumberingAfterBreak="0">
    <w:nsid w:val="1FDB62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4" w15:restartNumberingAfterBreak="0">
    <w:nsid w:val="1FDB62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5" w15:restartNumberingAfterBreak="0">
    <w:nsid w:val="1FDB6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6" w15:restartNumberingAfterBreak="0">
    <w:nsid w:val="1FDB62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7" w15:restartNumberingAfterBreak="0">
    <w:nsid w:val="1FDB62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8" w15:restartNumberingAfterBreak="0">
    <w:nsid w:val="1FDB62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9" w15:restartNumberingAfterBreak="0">
    <w:nsid w:val="1FDB62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0" w15:restartNumberingAfterBreak="0">
    <w:nsid w:val="1FDB62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1" w15:restartNumberingAfterBreak="0">
    <w:nsid w:val="1FDB62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2" w15:restartNumberingAfterBreak="0">
    <w:nsid w:val="1FDB62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3" w15:restartNumberingAfterBreak="0">
    <w:nsid w:val="1FDB62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4" w15:restartNumberingAfterBreak="0">
    <w:nsid w:val="1FDB63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5" w15:restartNumberingAfterBreak="0">
    <w:nsid w:val="1FDB63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6" w15:restartNumberingAfterBreak="0">
    <w:nsid w:val="1FDB63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7" w15:restartNumberingAfterBreak="0">
    <w:nsid w:val="1FDB6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8" w15:restartNumberingAfterBreak="0">
    <w:nsid w:val="1FDB63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9" w15:restartNumberingAfterBreak="0">
    <w:nsid w:val="1FDB63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0" w15:restartNumberingAfterBreak="0">
    <w:nsid w:val="1FDB63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1" w15:restartNumberingAfterBreak="0">
    <w:nsid w:val="1FDB6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2" w15:restartNumberingAfterBreak="0">
    <w:nsid w:val="1FDB64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3" w15:restartNumberingAfterBreak="0">
    <w:nsid w:val="1FDB64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4" w15:restartNumberingAfterBreak="0">
    <w:nsid w:val="1FDB64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5" w15:restartNumberingAfterBreak="0">
    <w:nsid w:val="1FDB64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6" w15:restartNumberingAfterBreak="0">
    <w:nsid w:val="1FDB64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7" w15:restartNumberingAfterBreak="0">
    <w:nsid w:val="1FDB64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8" w15:restartNumberingAfterBreak="0">
    <w:nsid w:val="1FDB64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9" w15:restartNumberingAfterBreak="0">
    <w:nsid w:val="1FDB6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0" w15:restartNumberingAfterBreak="0">
    <w:nsid w:val="1FDB64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1" w15:restartNumberingAfterBreak="0">
    <w:nsid w:val="1FDB64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2" w15:restartNumberingAfterBreak="0">
    <w:nsid w:val="1FDB6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3" w15:restartNumberingAfterBreak="0">
    <w:nsid w:val="1FDB64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4" w15:restartNumberingAfterBreak="0">
    <w:nsid w:val="1FDB65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5" w15:restartNumberingAfterBreak="0">
    <w:nsid w:val="1FDB65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6" w15:restartNumberingAfterBreak="0">
    <w:nsid w:val="1FDB65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7" w15:restartNumberingAfterBreak="0">
    <w:nsid w:val="1FDB65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8" w15:restartNumberingAfterBreak="0">
    <w:nsid w:val="1FDB65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9" w15:restartNumberingAfterBreak="0">
    <w:nsid w:val="1FDB6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0" w15:restartNumberingAfterBreak="0">
    <w:nsid w:val="1FDB65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1" w15:restartNumberingAfterBreak="0">
    <w:nsid w:val="1FDB65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2" w15:restartNumberingAfterBreak="0">
    <w:nsid w:val="1FDB65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3" w15:restartNumberingAfterBreak="0">
    <w:nsid w:val="1FDB65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4" w15:restartNumberingAfterBreak="0">
    <w:nsid w:val="1FDB6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5" w15:restartNumberingAfterBreak="0">
    <w:nsid w:val="1FDB65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6" w15:restartNumberingAfterBreak="0">
    <w:nsid w:val="1FDB65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7" w15:restartNumberingAfterBreak="0">
    <w:nsid w:val="1FDB65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8" w15:restartNumberingAfterBreak="0">
    <w:nsid w:val="1FDB6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9" w15:restartNumberingAfterBreak="0">
    <w:nsid w:val="1FDB65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0" w15:restartNumberingAfterBreak="0">
    <w:nsid w:val="1FDB66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1" w15:restartNumberingAfterBreak="0">
    <w:nsid w:val="1FDB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2" w15:restartNumberingAfterBreak="0">
    <w:nsid w:val="1FDB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3" w15:restartNumberingAfterBreak="0">
    <w:nsid w:val="1FDB66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4" w15:restartNumberingAfterBreak="0">
    <w:nsid w:val="1FDB66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5" w15:restartNumberingAfterBreak="0">
    <w:nsid w:val="1FDB6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6" w15:restartNumberingAfterBreak="0">
    <w:nsid w:val="1FDB66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7" w15:restartNumberingAfterBreak="0">
    <w:nsid w:val="1FDB66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8" w15:restartNumberingAfterBreak="0">
    <w:nsid w:val="1FDB66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9" w15:restartNumberingAfterBreak="0">
    <w:nsid w:val="1FDB66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0" w15:restartNumberingAfterBreak="0">
    <w:nsid w:val="1FDB66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1" w15:restartNumberingAfterBreak="0">
    <w:nsid w:val="1FDB6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2" w15:restartNumberingAfterBreak="0">
    <w:nsid w:val="1FDB66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3" w15:restartNumberingAfterBreak="0">
    <w:nsid w:val="1FDB6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4" w15:restartNumberingAfterBreak="0">
    <w:nsid w:val="1FDB66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5" w15:restartNumberingAfterBreak="0">
    <w:nsid w:val="1FDB6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6" w15:restartNumberingAfterBreak="0">
    <w:nsid w:val="1FDB66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7" w15:restartNumberingAfterBreak="0">
    <w:nsid w:val="1FDB66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8" w15:restartNumberingAfterBreak="0">
    <w:nsid w:val="1FDB66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9" w15:restartNumberingAfterBreak="0">
    <w:nsid w:val="1FDB66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0" w15:restartNumberingAfterBreak="0">
    <w:nsid w:val="1FDB66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1" w15:restartNumberingAfterBreak="0">
    <w:nsid w:val="1FDB67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2" w15:restartNumberingAfterBreak="0">
    <w:nsid w:val="1FDB67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3" w15:restartNumberingAfterBreak="0">
    <w:nsid w:val="1FDB67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4" w15:restartNumberingAfterBreak="0">
    <w:nsid w:val="1FDB67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5" w15:restartNumberingAfterBreak="0">
    <w:nsid w:val="1FDB67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6" w15:restartNumberingAfterBreak="0">
    <w:nsid w:val="1FDB67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7" w15:restartNumberingAfterBreak="0">
    <w:nsid w:val="1FDB67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8" w15:restartNumberingAfterBreak="0">
    <w:nsid w:val="1FDB67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9" w15:restartNumberingAfterBreak="0">
    <w:nsid w:val="1FDB67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0" w15:restartNumberingAfterBreak="0">
    <w:nsid w:val="1FDB6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1" w15:restartNumberingAfterBreak="0">
    <w:nsid w:val="1FDB67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2" w15:restartNumberingAfterBreak="0">
    <w:nsid w:val="1FDB67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3" w15:restartNumberingAfterBreak="0">
    <w:nsid w:val="1FDB67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4" w15:restartNumberingAfterBreak="0">
    <w:nsid w:val="1FDB67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5" w15:restartNumberingAfterBreak="0">
    <w:nsid w:val="1FDB67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6" w15:restartNumberingAfterBreak="0">
    <w:nsid w:val="1FDB67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7" w15:restartNumberingAfterBreak="0">
    <w:nsid w:val="1FDB67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8" w15:restartNumberingAfterBreak="0">
    <w:nsid w:val="1FDB67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9" w15:restartNumberingAfterBreak="0">
    <w:nsid w:val="1FDB67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0" w15:restartNumberingAfterBreak="0">
    <w:nsid w:val="1FDB67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1" w15:restartNumberingAfterBreak="0">
    <w:nsid w:val="1FDB67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2" w15:restartNumberingAfterBreak="0">
    <w:nsid w:val="1FDB67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3" w15:restartNumberingAfterBreak="0">
    <w:nsid w:val="1FDB67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4" w15:restartNumberingAfterBreak="0">
    <w:nsid w:val="1FDB68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5" w15:restartNumberingAfterBreak="0">
    <w:nsid w:val="1FDB68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6" w15:restartNumberingAfterBreak="0">
    <w:nsid w:val="1FDB68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7" w15:restartNumberingAfterBreak="0">
    <w:nsid w:val="1FDB68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8" w15:restartNumberingAfterBreak="0">
    <w:nsid w:val="1FDB68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9" w15:restartNumberingAfterBreak="0">
    <w:nsid w:val="1FDB68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0" w15:restartNumberingAfterBreak="0">
    <w:nsid w:val="1FDB6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1" w15:restartNumberingAfterBreak="0">
    <w:nsid w:val="1FDB68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2" w15:restartNumberingAfterBreak="0">
    <w:nsid w:val="1FDB68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3" w15:restartNumberingAfterBreak="0">
    <w:nsid w:val="1FDB6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4" w15:restartNumberingAfterBreak="0">
    <w:nsid w:val="1FDB68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5" w15:restartNumberingAfterBreak="0">
    <w:nsid w:val="1FDB68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6" w15:restartNumberingAfterBreak="0">
    <w:nsid w:val="1FDB68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7" w15:restartNumberingAfterBreak="0">
    <w:nsid w:val="1FDB68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8" w15:restartNumberingAfterBreak="0">
    <w:nsid w:val="1FDB68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9" w15:restartNumberingAfterBreak="0">
    <w:nsid w:val="1FDB68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0" w15:restartNumberingAfterBreak="0">
    <w:nsid w:val="1FDB68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1" w15:restartNumberingAfterBreak="0">
    <w:nsid w:val="1FDB68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2" w15:restartNumberingAfterBreak="0">
    <w:nsid w:val="1FDB68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3" w15:restartNumberingAfterBreak="0">
    <w:nsid w:val="20BA6703"/>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21EA6484"/>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21EA6548"/>
    <w:multiLevelType w:val="hybridMultilevel"/>
    <w:tmpl w:val="961E8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22A86037"/>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7" w15:restartNumberingAfterBreak="0">
    <w:nsid w:val="22A86243"/>
    <w:multiLevelType w:val="hybridMultilevel"/>
    <w:tmpl w:val="8ED61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8" w15:restartNumberingAfterBreak="0">
    <w:nsid w:val="24AC6227"/>
    <w:multiLevelType w:val="hybridMultilevel"/>
    <w:tmpl w:val="3176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9" w15:restartNumberingAfterBreak="0">
    <w:nsid w:val="28F86774"/>
    <w:multiLevelType w:val="hybridMultilevel"/>
    <w:tmpl w:val="A1140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2B5E6436"/>
    <w:multiLevelType w:val="hybridMultilevel"/>
    <w:tmpl w:val="E6B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1" w15:restartNumberingAfterBreak="0">
    <w:nsid w:val="2C836377"/>
    <w:multiLevelType w:val="hybridMultilevel"/>
    <w:tmpl w:val="8E5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2CB56653"/>
    <w:multiLevelType w:val="multilevel"/>
    <w:tmpl w:val="1EC6E384"/>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Arial" w:hAnsi="Arial" w:cs="Arial" w:hint="default"/>
        <w:b/>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ascii="Times New Roman" w:hAnsi="Times New Roman" w:cs="Times New Roman"/>
        <w:b w:val="0"/>
        <w:i w:val="0"/>
        <w:caps w:val="0"/>
        <w:smallCaps w:val="0"/>
        <w:strike w:val="0"/>
        <w:dstrike w:val="0"/>
        <w:vanish w:val="0"/>
        <w:webHidden w:val="0"/>
        <w:color w:val="auto"/>
        <w:spacing w:val="0"/>
        <w:w w:val="100"/>
        <w:kern w:val="0"/>
        <w:position w:val="0"/>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3" w15:restartNumberingAfterBreak="0">
    <w:nsid w:val="2D5D6321"/>
    <w:multiLevelType w:val="hybridMultilevel"/>
    <w:tmpl w:val="E03E6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4" w15:restartNumberingAfterBreak="0">
    <w:nsid w:val="320D6259"/>
    <w:multiLevelType w:val="hybridMultilevel"/>
    <w:tmpl w:val="A28AF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35" w15:restartNumberingAfterBreak="0">
    <w:nsid w:val="32A46250"/>
    <w:multiLevelType w:val="hybridMultilevel"/>
    <w:tmpl w:val="E578D8AC"/>
    <w:lvl w:ilvl="0" w:tplc="914CB5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360A6319"/>
    <w:multiLevelType w:val="hybridMultilevel"/>
    <w:tmpl w:val="D4183F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7" w15:restartNumberingAfterBreak="0">
    <w:nsid w:val="362B6880"/>
    <w:multiLevelType w:val="hybridMultilevel"/>
    <w:tmpl w:val="9DE2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365D6287"/>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36B36504"/>
    <w:multiLevelType w:val="hybridMultilevel"/>
    <w:tmpl w:val="C702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383F6708"/>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1" w15:restartNumberingAfterBreak="0">
    <w:nsid w:val="3B8A6033"/>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3B8A6239"/>
    <w:multiLevelType w:val="hybridMultilevel"/>
    <w:tmpl w:val="AEF22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3BEA6509"/>
    <w:multiLevelType w:val="hybridMultilevel"/>
    <w:tmpl w:val="0D40B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3F5A6816"/>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5" w15:restartNumberingAfterBreak="0">
    <w:nsid w:val="406B6253"/>
    <w:multiLevelType w:val="hybridMultilevel"/>
    <w:tmpl w:val="396A1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46" w15:restartNumberingAfterBreak="0">
    <w:nsid w:val="41C96543"/>
    <w:multiLevelType w:val="hybridMultilevel"/>
    <w:tmpl w:val="ED02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437D6334"/>
    <w:multiLevelType w:val="hybridMultilevel"/>
    <w:tmpl w:val="9C4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44FE6258"/>
    <w:multiLevelType w:val="hybridMultilevel"/>
    <w:tmpl w:val="102E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49" w15:restartNumberingAfterBreak="0">
    <w:nsid w:val="461F6030"/>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461F6232"/>
    <w:multiLevelType w:val="hybridMultilevel"/>
    <w:tmpl w:val="962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469A6246"/>
    <w:multiLevelType w:val="hybridMultilevel"/>
    <w:tmpl w:val="66A68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52" w15:restartNumberingAfterBreak="0">
    <w:nsid w:val="49436035"/>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3" w15:restartNumberingAfterBreak="0">
    <w:nsid w:val="49436241"/>
    <w:multiLevelType w:val="hybridMultilevel"/>
    <w:tmpl w:val="C970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4" w15:restartNumberingAfterBreak="0">
    <w:nsid w:val="49BF6028"/>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5" w15:restartNumberingAfterBreak="0">
    <w:nsid w:val="49BF6230"/>
    <w:multiLevelType w:val="hybridMultilevel"/>
    <w:tmpl w:val="E5E0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4A7E6519"/>
    <w:multiLevelType w:val="hybridMultilevel"/>
    <w:tmpl w:val="E738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4BD66439"/>
    <w:multiLevelType w:val="hybridMultilevel"/>
    <w:tmpl w:val="452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4D676873"/>
    <w:multiLevelType w:val="hybridMultilevel"/>
    <w:tmpl w:val="13F2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4DCF6225"/>
    <w:multiLevelType w:val="hybridMultilevel"/>
    <w:tmpl w:val="A8D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4E6E6320"/>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1" w15:restartNumberingAfterBreak="0">
    <w:nsid w:val="4E6E6323"/>
    <w:multiLevelType w:val="hybridMultilevel"/>
    <w:tmpl w:val="292E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2" w15:restartNumberingAfterBreak="0">
    <w:nsid w:val="4EE76286"/>
    <w:multiLevelType w:val="hybridMultilevel"/>
    <w:tmpl w:val="76507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4F516254"/>
    <w:multiLevelType w:val="hybridMultilevel"/>
    <w:tmpl w:val="17C4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15:restartNumberingAfterBreak="0">
    <w:nsid w:val="4F986256"/>
    <w:multiLevelType w:val="hybridMultilevel"/>
    <w:tmpl w:val="A660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4FC16290"/>
    <w:multiLevelType w:val="hybridMultilevel"/>
    <w:tmpl w:val="44F025B2"/>
    <w:lvl w:ilvl="0" w:tplc="9904C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6" w15:restartNumberingAfterBreak="0">
    <w:nsid w:val="50B86325"/>
    <w:multiLevelType w:val="hybridMultilevel"/>
    <w:tmpl w:val="D0061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7" w15:restartNumberingAfterBreak="0">
    <w:nsid w:val="51136313"/>
    <w:multiLevelType w:val="hybridMultilevel"/>
    <w:tmpl w:val="17AE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51236027"/>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15:restartNumberingAfterBreak="0">
    <w:nsid w:val="51236229"/>
    <w:multiLevelType w:val="hybridMultilevel"/>
    <w:tmpl w:val="E03A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52FF60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52FF60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52FF60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52FF60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15:restartNumberingAfterBreak="0">
    <w:nsid w:val="52FF60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15:restartNumberingAfterBreak="0">
    <w:nsid w:val="52FF60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52FF606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52FF60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52FF60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52FF61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52FF61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52FF61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52FF61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52FF61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52FF61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52FF61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52FF61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52FF61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52FF615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52FF61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52FF61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15:restartNumberingAfterBreak="0">
    <w:nsid w:val="52FF61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52FF61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15:restartNumberingAfterBreak="0">
    <w:nsid w:val="52FF61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52FF61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52FF61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15:restartNumberingAfterBreak="0">
    <w:nsid w:val="52FF61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52FF61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15:restartNumberingAfterBreak="0">
    <w:nsid w:val="52FF61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52FF620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15:restartNumberingAfterBreak="0">
    <w:nsid w:val="52FF620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52FF62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52FF62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52FF62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52FF62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52FF62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52FF62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52FF62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52FF627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52FF627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52FF63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52FF63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52FF63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52FF63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52FF635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52FF63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52FF64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52FF640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52FF64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52FF64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52FF64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52FF64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52FF64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52FF64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52FF644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2" w15:restartNumberingAfterBreak="0">
    <w:nsid w:val="52FF64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52FF64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52FF64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52FF649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52FF64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52FF650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52FF65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52FF65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52FF652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1" w15:restartNumberingAfterBreak="0">
    <w:nsid w:val="52FF652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15:restartNumberingAfterBreak="0">
    <w:nsid w:val="52FF652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52FF65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52FF65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52FF65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52FF65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52FF65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52FF656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52FF657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52FF65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52FF65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52FF659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52FF660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52FF660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15:restartNumberingAfterBreak="0">
    <w:nsid w:val="52FF66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52FF66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52FF66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8" w15:restartNumberingAfterBreak="0">
    <w:nsid w:val="52FF66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52FF66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0" w15:restartNumberingAfterBreak="0">
    <w:nsid w:val="52FF66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52FF66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52FF66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15:restartNumberingAfterBreak="0">
    <w:nsid w:val="52FF66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52FF665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52FF666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52FF666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52FF667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52FF667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52FF66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52FF668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52FF66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15:restartNumberingAfterBreak="0">
    <w:nsid w:val="52FF669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52FF669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52FF67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52FF67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15:restartNumberingAfterBreak="0">
    <w:nsid w:val="52FF671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52FF671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15:restartNumberingAfterBreak="0">
    <w:nsid w:val="52FF672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52FF67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52FF67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52FF673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2" w15:restartNumberingAfterBreak="0">
    <w:nsid w:val="52FF67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52FF67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52FF67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52FF67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52FF67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52FF67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52FF67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52FF67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52FF67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52FF67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52FF678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52FF67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52FF67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52FF67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15:restartNumberingAfterBreak="0">
    <w:nsid w:val="52FF68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52FF68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52FF68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52FF68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52FF68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52FF682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52FF682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52FF683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52FF683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52FF684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6" w15:restartNumberingAfterBreak="0">
    <w:nsid w:val="52FF684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52FF685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52FF686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52FF686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52FF687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15:restartNumberingAfterBreak="0">
    <w:nsid w:val="52FF68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52FF688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52FF688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52FF689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52FF68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53476223"/>
    <w:multiLevelType w:val="hybridMultilevel"/>
    <w:tmpl w:val="34D2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7" w15:restartNumberingAfterBreak="0">
    <w:nsid w:val="57606651"/>
    <w:multiLevelType w:val="hybridMultilevel"/>
    <w:tmpl w:val="3CDC40EE"/>
    <w:lvl w:ilvl="0" w:tplc="6888C7A4">
      <w:numFmt w:val="decimal"/>
      <w:lvlText w:val="Table 1.%1 "/>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718" w15:restartNumberingAfterBreak="0">
    <w:nsid w:val="5B416878"/>
    <w:multiLevelType w:val="hybridMultilevel"/>
    <w:tmpl w:val="0FE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9" w15:restartNumberingAfterBreak="0">
    <w:nsid w:val="5C3F6508"/>
    <w:multiLevelType w:val="hybridMultilevel"/>
    <w:tmpl w:val="6B10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0" w15:restartNumberingAfterBreak="0">
    <w:nsid w:val="60086010"/>
    <w:multiLevelType w:val="hybridMultilevel"/>
    <w:tmpl w:val="DF008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1" w15:restartNumberingAfterBreak="0">
    <w:nsid w:val="60086248"/>
    <w:multiLevelType w:val="hybridMultilevel"/>
    <w:tmpl w:val="66A688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22" w15:restartNumberingAfterBreak="0">
    <w:nsid w:val="60136590"/>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3" w15:restartNumberingAfterBreak="0">
    <w:nsid w:val="60136596"/>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4" w15:restartNumberingAfterBreak="0">
    <w:nsid w:val="60136602"/>
    <w:multiLevelType w:val="hybridMultilevel"/>
    <w:tmpl w:val="805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5" w15:restartNumberingAfterBreak="0">
    <w:nsid w:val="60166588"/>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6" w15:restartNumberingAfterBreak="0">
    <w:nsid w:val="60166594"/>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7" w15:restartNumberingAfterBreak="0">
    <w:nsid w:val="60166600"/>
    <w:multiLevelType w:val="hybridMultilevel"/>
    <w:tmpl w:val="8000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8" w15:restartNumberingAfterBreak="0">
    <w:nsid w:val="60236701"/>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9" w15:restartNumberingAfterBreak="0">
    <w:nsid w:val="60236819"/>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0" w15:restartNumberingAfterBreak="0">
    <w:nsid w:val="60246514"/>
    <w:multiLevelType w:val="hybridMultilevel"/>
    <w:tmpl w:val="0D40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1" w15:restartNumberingAfterBreak="0">
    <w:nsid w:val="60476480"/>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2" w15:restartNumberingAfterBreak="0">
    <w:nsid w:val="60476544"/>
    <w:multiLevelType w:val="hybridMultilevel"/>
    <w:tmpl w:val="4ADC5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3" w15:restartNumberingAfterBreak="0">
    <w:nsid w:val="60486483"/>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4" w15:restartNumberingAfterBreak="0">
    <w:nsid w:val="60486547"/>
    <w:multiLevelType w:val="hybridMultilevel"/>
    <w:tmpl w:val="580C38B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35" w15:restartNumberingAfterBreak="0">
    <w:nsid w:val="60496485"/>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6" w15:restartNumberingAfterBreak="0">
    <w:nsid w:val="60496550"/>
    <w:multiLevelType w:val="hybridMultilevel"/>
    <w:tmpl w:val="B0B8E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7" w15:restartNumberingAfterBreak="0">
    <w:nsid w:val="60596709"/>
    <w:multiLevelType w:val="hybridMultilevel"/>
    <w:tmpl w:val="1E200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8" w15:restartNumberingAfterBreak="0">
    <w:nsid w:val="64B86459"/>
    <w:multiLevelType w:val="hybridMultilevel"/>
    <w:tmpl w:val="F7062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9" w15:restartNumberingAfterBreak="0">
    <w:nsid w:val="65E46036"/>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0" w15:restartNumberingAfterBreak="0">
    <w:nsid w:val="65E46242"/>
    <w:multiLevelType w:val="hybridMultilevel"/>
    <w:tmpl w:val="608E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1" w15:restartNumberingAfterBreak="0">
    <w:nsid w:val="66D26469"/>
    <w:multiLevelType w:val="hybridMultilevel"/>
    <w:tmpl w:val="78EC7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2" w15:restartNumberingAfterBreak="0">
    <w:nsid w:val="67396437"/>
    <w:multiLevelType w:val="hybridMultilevel"/>
    <w:tmpl w:val="EFF42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3" w15:restartNumberingAfterBreak="0">
    <w:nsid w:val="683C6379"/>
    <w:multiLevelType w:val="hybridMultilevel"/>
    <w:tmpl w:val="2ED8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4" w15:restartNumberingAfterBreak="0">
    <w:nsid w:val="68856883"/>
    <w:multiLevelType w:val="hybridMultilevel"/>
    <w:tmpl w:val="04D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5" w15:restartNumberingAfterBreak="0">
    <w:nsid w:val="69B76375"/>
    <w:multiLevelType w:val="hybridMultilevel"/>
    <w:tmpl w:val="E3D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6"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7"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8"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9" w15:restartNumberingAfterBreak="0">
    <w:nsid w:val="6CFC60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0" w15:restartNumberingAfterBreak="0">
    <w:nsid w:val="6CFC60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1" w15:restartNumberingAfterBreak="0">
    <w:nsid w:val="6CFC60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2" w15:restartNumberingAfterBreak="0">
    <w:nsid w:val="6CFC60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3" w15:restartNumberingAfterBreak="0">
    <w:nsid w:val="6CFC60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4" w15:restartNumberingAfterBreak="0">
    <w:nsid w:val="6CFC60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5" w15:restartNumberingAfterBreak="0">
    <w:nsid w:val="6CFC606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6" w15:restartNumberingAfterBreak="0">
    <w:nsid w:val="6CFC606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7" w15:restartNumberingAfterBreak="0">
    <w:nsid w:val="6CFC60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8" w15:restartNumberingAfterBreak="0">
    <w:nsid w:val="6CFC60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9" w15:restartNumberingAfterBreak="0">
    <w:nsid w:val="6CFC61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0" w15:restartNumberingAfterBreak="0">
    <w:nsid w:val="6CFC61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1" w15:restartNumberingAfterBreak="0">
    <w:nsid w:val="6CFC61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2" w15:restartNumberingAfterBreak="0">
    <w:nsid w:val="6CFC61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3" w15:restartNumberingAfterBreak="0">
    <w:nsid w:val="6CFC61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4" w15:restartNumberingAfterBreak="0">
    <w:nsid w:val="6CFC61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5" w15:restartNumberingAfterBreak="0">
    <w:nsid w:val="6CFC61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6" w15:restartNumberingAfterBreak="0">
    <w:nsid w:val="6CFC61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7" w15:restartNumberingAfterBreak="0">
    <w:nsid w:val="6CFC61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8" w15:restartNumberingAfterBreak="0">
    <w:nsid w:val="6CFC61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9"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0"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1" w15:restartNumberingAfterBreak="0">
    <w:nsid w:val="6CFC615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2" w15:restartNumberingAfterBreak="0">
    <w:nsid w:val="6CFC61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3" w15:restartNumberingAfterBreak="0">
    <w:nsid w:val="6CFC61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4" w15:restartNumberingAfterBreak="0">
    <w:nsid w:val="6CFC61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5" w15:restartNumberingAfterBreak="0">
    <w:nsid w:val="6CFC61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6" w15:restartNumberingAfterBreak="0">
    <w:nsid w:val="6CFC61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7" w15:restartNumberingAfterBreak="0">
    <w:nsid w:val="6CFC61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8" w15:restartNumberingAfterBreak="0">
    <w:nsid w:val="6CFC61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9" w15:restartNumberingAfterBreak="0">
    <w:nsid w:val="6CFC61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0" w15:restartNumberingAfterBreak="0">
    <w:nsid w:val="6CFC61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1" w15:restartNumberingAfterBreak="0">
    <w:nsid w:val="6CFC61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2" w15:restartNumberingAfterBreak="0">
    <w:nsid w:val="6CFC61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3" w15:restartNumberingAfterBreak="0">
    <w:nsid w:val="6CFC620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4" w15:restartNumberingAfterBreak="0">
    <w:nsid w:val="6CFC62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5" w15:restartNumberingAfterBreak="0">
    <w:nsid w:val="6CFC62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6" w15:restartNumberingAfterBreak="0">
    <w:nsid w:val="6CFC62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7" w15:restartNumberingAfterBreak="0">
    <w:nsid w:val="6CFC62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8" w15:restartNumberingAfterBreak="0">
    <w:nsid w:val="6CFC62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9" w15:restartNumberingAfterBreak="0">
    <w:nsid w:val="6CFC62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0" w15:restartNumberingAfterBreak="0">
    <w:nsid w:val="6CFC62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1" w15:restartNumberingAfterBreak="0">
    <w:nsid w:val="6CFC627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2" w15:restartNumberingAfterBreak="0">
    <w:nsid w:val="6CFC627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3" w15:restartNumberingAfterBreak="0">
    <w:nsid w:val="6CFC63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4" w15:restartNumberingAfterBreak="0">
    <w:nsid w:val="6CFC63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5" w15:restartNumberingAfterBreak="0">
    <w:nsid w:val="6CFC63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6" w15:restartNumberingAfterBreak="0">
    <w:nsid w:val="6CFC63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7" w15:restartNumberingAfterBreak="0">
    <w:nsid w:val="6CFC635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8" w15:restartNumberingAfterBreak="0">
    <w:nsid w:val="6CFC63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9" w15:restartNumberingAfterBreak="0">
    <w:nsid w:val="6CFC63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0" w15:restartNumberingAfterBreak="0">
    <w:nsid w:val="6CFC640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1" w15:restartNumberingAfterBreak="0">
    <w:nsid w:val="6CFC64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2" w15:restartNumberingAfterBreak="0">
    <w:nsid w:val="6CFC64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3" w15:restartNumberingAfterBreak="0">
    <w:nsid w:val="6CFC64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4" w15:restartNumberingAfterBreak="0">
    <w:nsid w:val="6CFC64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5" w15:restartNumberingAfterBreak="0">
    <w:nsid w:val="6CFC64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6" w15:restartNumberingAfterBreak="0">
    <w:nsid w:val="6CFC64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7" w15:restartNumberingAfterBreak="0">
    <w:nsid w:val="6CFC64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8" w15:restartNumberingAfterBreak="0">
    <w:nsid w:val="6CFC644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9" w15:restartNumberingAfterBreak="0">
    <w:nsid w:val="6CFC64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0" w15:restartNumberingAfterBreak="0">
    <w:nsid w:val="6CFC64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1" w15:restartNumberingAfterBreak="0">
    <w:nsid w:val="6CFC64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2" w15:restartNumberingAfterBreak="0">
    <w:nsid w:val="6CFC649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3" w15:restartNumberingAfterBreak="0">
    <w:nsid w:val="6CFC64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4" w15:restartNumberingAfterBreak="0">
    <w:nsid w:val="6CFC650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5" w15:restartNumberingAfterBreak="0">
    <w:nsid w:val="6CFC65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6" w15:restartNumberingAfterBreak="0">
    <w:nsid w:val="6CFC65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7" w15:restartNumberingAfterBreak="0">
    <w:nsid w:val="6CFC652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8" w15:restartNumberingAfterBreak="0">
    <w:nsid w:val="6CFC65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9" w15:restartNumberingAfterBreak="0">
    <w:nsid w:val="6CFC65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0" w15:restartNumberingAfterBreak="0">
    <w:nsid w:val="6CFC65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1" w15:restartNumberingAfterBreak="0">
    <w:nsid w:val="6CFC65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2" w15:restartNumberingAfterBreak="0">
    <w:nsid w:val="6CFC65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3" w15:restartNumberingAfterBreak="0">
    <w:nsid w:val="6CFC65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4" w15:restartNumberingAfterBreak="0">
    <w:nsid w:val="6CFC656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5" w15:restartNumberingAfterBreak="0">
    <w:nsid w:val="6CFC657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6" w15:restartNumberingAfterBreak="0">
    <w:nsid w:val="6CFC65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7" w15:restartNumberingAfterBreak="0">
    <w:nsid w:val="6CFC65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8" w15:restartNumberingAfterBreak="0">
    <w:nsid w:val="6CFC65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9" w15:restartNumberingAfterBreak="0">
    <w:nsid w:val="6CFC659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0" w15:restartNumberingAfterBreak="0">
    <w:nsid w:val="6CFC66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1" w15:restartNumberingAfterBreak="0">
    <w:nsid w:val="6CFC66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2" w15:restartNumberingAfterBreak="0">
    <w:nsid w:val="6CFC66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3" w15:restartNumberingAfterBreak="0">
    <w:nsid w:val="6CFC66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4" w15:restartNumberingAfterBreak="0">
    <w:nsid w:val="6CFC66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5" w15:restartNumberingAfterBreak="0">
    <w:nsid w:val="6CFC66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6" w15:restartNumberingAfterBreak="0">
    <w:nsid w:val="6CFC66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7" w15:restartNumberingAfterBreak="0">
    <w:nsid w:val="6CFC66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8" w15:restartNumberingAfterBreak="0">
    <w:nsid w:val="6CFC66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9" w15:restartNumberingAfterBreak="0">
    <w:nsid w:val="6CFC66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0" w15:restartNumberingAfterBreak="0">
    <w:nsid w:val="6CFC665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1" w15:restartNumberingAfterBreak="0">
    <w:nsid w:val="6CFC666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2" w15:restartNumberingAfterBreak="0">
    <w:nsid w:val="6CFC666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3" w15:restartNumberingAfterBreak="0">
    <w:nsid w:val="6CFC66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4" w15:restartNumberingAfterBreak="0">
    <w:nsid w:val="6CFC667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5" w15:restartNumberingAfterBreak="0">
    <w:nsid w:val="6CFC667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6" w15:restartNumberingAfterBreak="0">
    <w:nsid w:val="6CFC668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7" w15:restartNumberingAfterBreak="0">
    <w:nsid w:val="6CFC668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8" w15:restartNumberingAfterBreak="0">
    <w:nsid w:val="6CFC66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9" w15:restartNumberingAfterBreak="0">
    <w:nsid w:val="6CFC669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0" w15:restartNumberingAfterBreak="0">
    <w:nsid w:val="6CFC670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1" w15:restartNumberingAfterBreak="0">
    <w:nsid w:val="6CFC67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2" w15:restartNumberingAfterBreak="0">
    <w:nsid w:val="6CFC67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3" w15:restartNumberingAfterBreak="0">
    <w:nsid w:val="6CFC671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4" w15:restartNumberingAfterBreak="0">
    <w:nsid w:val="6CFC67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5" w15:restartNumberingAfterBreak="0">
    <w:nsid w:val="6CFC672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6" w15:restartNumberingAfterBreak="0">
    <w:nsid w:val="6CFC672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7" w15:restartNumberingAfterBreak="0">
    <w:nsid w:val="6CFC67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8" w15:restartNumberingAfterBreak="0">
    <w:nsid w:val="6CFC67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9" w15:restartNumberingAfterBreak="0">
    <w:nsid w:val="6CFC67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0" w15:restartNumberingAfterBreak="0">
    <w:nsid w:val="6CFC67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1" w15:restartNumberingAfterBreak="0">
    <w:nsid w:val="6CFC67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2" w15:restartNumberingAfterBreak="0">
    <w:nsid w:val="6CFC67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3" w15:restartNumberingAfterBreak="0">
    <w:nsid w:val="6CFC67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4" w15:restartNumberingAfterBreak="0">
    <w:nsid w:val="6CFC676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5" w15:restartNumberingAfterBreak="0">
    <w:nsid w:val="6CFC67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6" w15:restartNumberingAfterBreak="0">
    <w:nsid w:val="6CFC677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7" w15:restartNumberingAfterBreak="0">
    <w:nsid w:val="6CFC67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8" w15:restartNumberingAfterBreak="0">
    <w:nsid w:val="6CFC67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9" w15:restartNumberingAfterBreak="0">
    <w:nsid w:val="6CFC67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0" w15:restartNumberingAfterBreak="0">
    <w:nsid w:val="6CFC67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1" w15:restartNumberingAfterBreak="0">
    <w:nsid w:val="6CFC67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2" w15:restartNumberingAfterBreak="0">
    <w:nsid w:val="6CFC67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3" w15:restartNumberingAfterBreak="0">
    <w:nsid w:val="6CFC680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4" w15:restartNumberingAfterBreak="0">
    <w:nsid w:val="6CFC68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5" w15:restartNumberingAfterBreak="0">
    <w:nsid w:val="6CFC681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6" w15:restartNumberingAfterBreak="0">
    <w:nsid w:val="6CFC68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7" w15:restartNumberingAfterBreak="0">
    <w:nsid w:val="6CFC682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8" w15:restartNumberingAfterBreak="0">
    <w:nsid w:val="6CFC682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9" w15:restartNumberingAfterBreak="0">
    <w:nsid w:val="6CFC683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0" w15:restartNumberingAfterBreak="0">
    <w:nsid w:val="6CFC683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1" w15:restartNumberingAfterBreak="0">
    <w:nsid w:val="6CFC684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2" w15:restartNumberingAfterBreak="0">
    <w:nsid w:val="6CFC684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3" w15:restartNumberingAfterBreak="0">
    <w:nsid w:val="6CFC684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4" w15:restartNumberingAfterBreak="0">
    <w:nsid w:val="6CFC685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5" w15:restartNumberingAfterBreak="0">
    <w:nsid w:val="6CFC686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6" w15:restartNumberingAfterBreak="0">
    <w:nsid w:val="6CFC68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7" w15:restartNumberingAfterBreak="0">
    <w:nsid w:val="6CFC687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8" w15:restartNumberingAfterBreak="0">
    <w:nsid w:val="6CFC68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9" w15:restartNumberingAfterBreak="0">
    <w:nsid w:val="6CFC688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0" w15:restartNumberingAfterBreak="0">
    <w:nsid w:val="6CFC688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1" w15:restartNumberingAfterBreak="0">
    <w:nsid w:val="6CFC689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2" w15:restartNumberingAfterBreak="0">
    <w:nsid w:val="70756382"/>
    <w:multiLevelType w:val="hybridMultilevel"/>
    <w:tmpl w:val="1B68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3" w15:restartNumberingAfterBreak="0">
    <w:nsid w:val="74026226"/>
    <w:multiLevelType w:val="hybridMultilevel"/>
    <w:tmpl w:val="96A47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94" w15:restartNumberingAfterBreak="0">
    <w:nsid w:val="74DA6814"/>
    <w:multiLevelType w:val="hybridMultilevel"/>
    <w:tmpl w:val="BAEA3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5" w15:restartNumberingAfterBreak="0">
    <w:nsid w:val="76856255"/>
    <w:multiLevelType w:val="hybridMultilevel"/>
    <w:tmpl w:val="4E8481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6" w15:restartNumberingAfterBreak="0">
    <w:nsid w:val="77406461"/>
    <w:multiLevelType w:val="hybridMultilevel"/>
    <w:tmpl w:val="5394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8" w15:restartNumberingAfterBreak="0">
    <w:nsid w:val="7BC56482"/>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9" w15:restartNumberingAfterBreak="0">
    <w:nsid w:val="7BC56546"/>
    <w:multiLevelType w:val="hybridMultilevel"/>
    <w:tmpl w:val="BDD8B12A"/>
    <w:lvl w:ilvl="0" w:tplc="715A18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0" w15:restartNumberingAfterBreak="0">
    <w:nsid w:val="7DA46443"/>
    <w:multiLevelType w:val="hybridMultilevel"/>
    <w:tmpl w:val="8E1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1" w15:restartNumberingAfterBreak="0">
    <w:nsid w:val="7E036384"/>
    <w:multiLevelType w:val="hybridMultilevel"/>
    <w:tmpl w:val="FA8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2" w15:restartNumberingAfterBreak="0">
    <w:nsid w:val="7E736288"/>
    <w:multiLevelType w:val="hybridMultilevel"/>
    <w:tmpl w:val="552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4"/>
  </w:num>
  <w:num w:numId="2">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3"/>
  </w:num>
  <w:num w:numId="12">
    <w:abstractNumId w:val="353"/>
  </w:num>
  <w:num w:numId="13">
    <w:abstractNumId w:val="352"/>
  </w:num>
  <w:num w:numId="14">
    <w:abstractNumId w:val="352"/>
  </w:num>
  <w:num w:numId="15">
    <w:abstractNumId w:val="351"/>
  </w:num>
  <w:num w:numId="16">
    <w:abstractNumId w:val="351"/>
  </w:num>
  <w:num w:numId="17">
    <w:abstractNumId w:val="350"/>
  </w:num>
  <w:num w:numId="18">
    <w:abstractNumId w:val="350"/>
  </w:num>
  <w:num w:numId="19">
    <w:abstractNumId w:val="349"/>
  </w:num>
  <w:num w:numId="20">
    <w:abstractNumId w:val="349"/>
  </w:num>
  <w:num w:numId="21">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3"/>
  </w:num>
  <w:num w:numId="31">
    <w:abstractNumId w:val="352"/>
  </w:num>
  <w:num w:numId="32">
    <w:abstractNumId w:val="351"/>
  </w:num>
  <w:num w:numId="33">
    <w:abstractNumId w:val="350"/>
  </w:num>
  <w:num w:numId="34">
    <w:abstractNumId w:val="349"/>
  </w:num>
  <w:num w:numId="35">
    <w:abstractNumId w:val="5"/>
  </w:num>
  <w:num w:numId="36">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720"/>
  </w:num>
  <w:num w:numId="73">
    <w:abstractNumId w:val="330"/>
  </w:num>
  <w:num w:numId="74">
    <w:abstractNumId w:val="96"/>
  </w:num>
  <w:num w:numId="75">
    <w:abstractNumId w:val="746"/>
  </w:num>
  <w:num w:numId="76">
    <w:abstractNumId w:val="570"/>
  </w:num>
  <w:num w:numId="77">
    <w:abstractNumId w:val="421"/>
  </w:num>
  <w:num w:numId="78">
    <w:abstractNumId w:val="11"/>
  </w:num>
  <w:num w:numId="79">
    <w:abstractNumId w:val="747"/>
  </w:num>
  <w:num w:numId="80">
    <w:abstractNumId w:val="571"/>
  </w:num>
  <w:num w:numId="81">
    <w:abstractNumId w:val="378"/>
  </w:num>
  <w:num w:numId="82">
    <w:abstractNumId w:val="12"/>
  </w:num>
  <w:num w:numId="83">
    <w:abstractNumId w:val="748"/>
  </w:num>
  <w:num w:numId="84">
    <w:abstractNumId w:val="572"/>
  </w:num>
  <w:num w:numId="85">
    <w:abstractNumId w:val="379"/>
  </w:num>
  <w:num w:numId="86">
    <w:abstractNumId w:val="13"/>
  </w:num>
  <w:num w:numId="87">
    <w:abstractNumId w:val="204"/>
  </w:num>
  <w:num w:numId="88">
    <w:abstractNumId w:val="15"/>
  </w:num>
  <w:num w:numId="89">
    <w:abstractNumId w:val="550"/>
  </w:num>
  <w:num w:numId="90">
    <w:abstractNumId w:val="569"/>
  </w:num>
  <w:num w:numId="91">
    <w:abstractNumId w:val="554"/>
  </w:num>
  <w:num w:numId="92">
    <w:abstractNumId w:val="356"/>
  </w:num>
  <w:num w:numId="93">
    <w:abstractNumId w:val="368"/>
    <w:lvlOverride w:ilvl="0">
      <w:lvl w:ilvl="0">
        <w:numFmt w:val="decimal"/>
        <w:lvlText w:val="%1."/>
        <w:lvlJc w:val="left"/>
      </w:lvl>
    </w:lvlOverride>
  </w:num>
  <w:num w:numId="94">
    <w:abstractNumId w:val="87"/>
  </w:num>
  <w:num w:numId="95">
    <w:abstractNumId w:val="740"/>
  </w:num>
  <w:num w:numId="96">
    <w:abstractNumId w:val="527"/>
  </w:num>
  <w:num w:numId="97">
    <w:abstractNumId w:val="553"/>
  </w:num>
  <w:num w:numId="98">
    <w:abstractNumId w:val="372"/>
  </w:num>
  <w:num w:numId="99">
    <w:abstractNumId w:val="541"/>
  </w:num>
  <w:num w:numId="100">
    <w:abstractNumId w:val="374"/>
  </w:num>
  <w:num w:numId="101">
    <w:abstractNumId w:val="86"/>
  </w:num>
  <w:num w:numId="102">
    <w:abstractNumId w:val="788"/>
  </w:num>
  <w:num w:numId="103">
    <w:abstractNumId w:val="573"/>
  </w:num>
  <w:num w:numId="104">
    <w:abstractNumId w:val="380"/>
  </w:num>
  <w:num w:numId="105">
    <w:abstractNumId w:val="18"/>
  </w:num>
  <w:num w:numId="106">
    <w:abstractNumId w:val="750"/>
  </w:num>
  <w:num w:numId="107">
    <w:abstractNumId w:val="617"/>
  </w:num>
  <w:num w:numId="108">
    <w:abstractNumId w:val="381"/>
  </w:num>
  <w:num w:numId="109">
    <w:abstractNumId w:val="147"/>
  </w:num>
  <w:num w:numId="110">
    <w:abstractNumId w:val="794"/>
  </w:num>
  <w:num w:numId="111">
    <w:abstractNumId w:val="575"/>
  </w:num>
  <w:num w:numId="112">
    <w:abstractNumId w:val="382"/>
  </w:num>
  <w:num w:numId="113">
    <w:abstractNumId w:val="20"/>
  </w:num>
  <w:num w:numId="114">
    <w:abstractNumId w:val="752"/>
  </w:num>
  <w:num w:numId="115">
    <w:abstractNumId w:val="619"/>
  </w:num>
  <w:num w:numId="116">
    <w:abstractNumId w:val="383"/>
  </w:num>
  <w:num w:numId="117">
    <w:abstractNumId w:val="150"/>
  </w:num>
  <w:num w:numId="118">
    <w:abstractNumId w:val="753"/>
  </w:num>
  <w:num w:numId="119">
    <w:abstractNumId w:val="577"/>
  </w:num>
  <w:num w:numId="120">
    <w:abstractNumId w:val="427"/>
  </w:num>
  <w:num w:numId="121">
    <w:abstractNumId w:val="22"/>
  </w:num>
  <w:num w:numId="122">
    <w:abstractNumId w:val="797"/>
  </w:num>
  <w:num w:numId="123">
    <w:abstractNumId w:val="578"/>
  </w:num>
  <w:num w:numId="124">
    <w:abstractNumId w:val="428"/>
  </w:num>
  <w:num w:numId="125">
    <w:abstractNumId w:val="23"/>
  </w:num>
  <w:num w:numId="126">
    <w:abstractNumId w:val="99"/>
  </w:num>
  <w:num w:numId="127">
    <w:abstractNumId w:val="755"/>
  </w:num>
  <w:num w:numId="128">
    <w:abstractNumId w:val="615"/>
  </w:num>
  <w:num w:numId="129">
    <w:abstractNumId w:val="386"/>
  </w:num>
  <w:num w:numId="130">
    <w:abstractNumId w:val="100"/>
  </w:num>
  <w:num w:numId="131">
    <w:abstractNumId w:val="756"/>
  </w:num>
  <w:num w:numId="132">
    <w:abstractNumId w:val="616"/>
  </w:num>
  <w:num w:numId="133">
    <w:abstractNumId w:val="423"/>
  </w:num>
  <w:num w:numId="134">
    <w:abstractNumId w:val="26"/>
  </w:num>
  <w:num w:numId="135">
    <w:abstractNumId w:val="27"/>
  </w:num>
  <w:num w:numId="136">
    <w:abstractNumId w:val="104"/>
  </w:num>
  <w:num w:numId="137">
    <w:abstractNumId w:val="110"/>
  </w:num>
  <w:num w:numId="138">
    <w:abstractNumId w:val="120"/>
  </w:num>
  <w:num w:numId="139">
    <w:abstractNumId w:val="31"/>
  </w:num>
  <w:num w:numId="140">
    <w:abstractNumId w:val="32"/>
  </w:num>
  <w:num w:numId="141">
    <w:abstractNumId w:val="33"/>
  </w:num>
  <w:num w:numId="142">
    <w:abstractNumId w:val="156"/>
  </w:num>
  <w:num w:numId="143">
    <w:abstractNumId w:val="35"/>
  </w:num>
  <w:num w:numId="144">
    <w:abstractNumId w:val="36"/>
  </w:num>
  <w:num w:numId="145">
    <w:abstractNumId w:val="757"/>
  </w:num>
  <w:num w:numId="146">
    <w:abstractNumId w:val="622"/>
  </w:num>
  <w:num w:numId="147">
    <w:abstractNumId w:val="388"/>
  </w:num>
  <w:num w:numId="148">
    <w:abstractNumId w:val="37"/>
  </w:num>
  <w:num w:numId="149">
    <w:abstractNumId w:val="801"/>
  </w:num>
  <w:num w:numId="150">
    <w:abstractNumId w:val="625"/>
  </w:num>
  <w:num w:numId="151">
    <w:abstractNumId w:val="432"/>
  </w:num>
  <w:num w:numId="152">
    <w:abstractNumId w:val="38"/>
  </w:num>
  <w:num w:numId="153">
    <w:abstractNumId w:val="39"/>
  </w:num>
  <w:num w:numId="154">
    <w:abstractNumId w:val="221"/>
  </w:num>
  <w:num w:numId="155">
    <w:abstractNumId w:val="226"/>
  </w:num>
  <w:num w:numId="156">
    <w:abstractNumId w:val="42"/>
  </w:num>
  <w:num w:numId="157">
    <w:abstractNumId w:val="43"/>
  </w:num>
  <w:num w:numId="158">
    <w:abstractNumId w:val="240"/>
  </w:num>
  <w:num w:numId="159">
    <w:abstractNumId w:val="45"/>
  </w:num>
  <w:num w:numId="160">
    <w:abstractNumId w:val="255"/>
  </w:num>
  <w:num w:numId="161">
    <w:abstractNumId w:val="256"/>
  </w:num>
  <w:num w:numId="162">
    <w:abstractNumId w:val="272"/>
  </w:num>
  <w:num w:numId="163">
    <w:abstractNumId w:val="49"/>
  </w:num>
  <w:num w:numId="164">
    <w:abstractNumId w:val="50"/>
  </w:num>
  <w:num w:numId="165">
    <w:abstractNumId w:val="759"/>
  </w:num>
  <w:num w:numId="166">
    <w:abstractNumId w:val="667"/>
  </w:num>
  <w:num w:numId="167">
    <w:abstractNumId w:val="474"/>
  </w:num>
  <w:num w:numId="168">
    <w:abstractNumId w:val="51"/>
  </w:num>
  <w:num w:numId="169">
    <w:abstractNumId w:val="760"/>
  </w:num>
  <w:num w:numId="170">
    <w:abstractNumId w:val="584"/>
  </w:num>
  <w:num w:numId="171">
    <w:abstractNumId w:val="475"/>
  </w:num>
  <w:num w:numId="172">
    <w:abstractNumId w:val="52"/>
  </w:num>
  <w:num w:numId="173">
    <w:abstractNumId w:val="761"/>
  </w:num>
  <w:num w:numId="174">
    <w:abstractNumId w:val="669"/>
  </w:num>
  <w:num w:numId="175">
    <w:abstractNumId w:val="392"/>
  </w:num>
  <w:num w:numId="176">
    <w:abstractNumId w:val="289"/>
  </w:num>
  <w:num w:numId="177">
    <w:abstractNumId w:val="846"/>
  </w:num>
  <w:num w:numId="178">
    <w:abstractNumId w:val="586"/>
  </w:num>
  <w:num w:numId="179">
    <w:abstractNumId w:val="477"/>
  </w:num>
  <w:num w:numId="180">
    <w:abstractNumId w:val="290"/>
  </w:num>
  <w:num w:numId="181">
    <w:abstractNumId w:val="847"/>
  </w:num>
  <w:num w:numId="182">
    <w:abstractNumId w:val="587"/>
  </w:num>
  <w:num w:numId="183">
    <w:abstractNumId w:val="394"/>
  </w:num>
  <w:num w:numId="184">
    <w:abstractNumId w:val="291"/>
  </w:num>
  <w:num w:numId="185">
    <w:abstractNumId w:val="848"/>
  </w:num>
  <w:num w:numId="186">
    <w:abstractNumId w:val="588"/>
  </w:num>
  <w:num w:numId="187">
    <w:abstractNumId w:val="395"/>
  </w:num>
  <w:num w:numId="188">
    <w:abstractNumId w:val="307"/>
  </w:num>
  <w:num w:numId="189">
    <w:abstractNumId w:val="765"/>
  </w:num>
  <w:num w:numId="190">
    <w:abstractNumId w:val="687"/>
  </w:num>
  <w:num w:numId="191">
    <w:abstractNumId w:val="396"/>
  </w:num>
  <w:num w:numId="192">
    <w:abstractNumId w:val="57"/>
  </w:num>
  <w:num w:numId="193">
    <w:abstractNumId w:val="766"/>
  </w:num>
  <w:num w:numId="194">
    <w:abstractNumId w:val="688"/>
  </w:num>
  <w:num w:numId="195">
    <w:abstractNumId w:val="397"/>
  </w:num>
  <w:num w:numId="196">
    <w:abstractNumId w:val="322"/>
  </w:num>
  <w:num w:numId="197">
    <w:abstractNumId w:val="873"/>
  </w:num>
  <w:num w:numId="198">
    <w:abstractNumId w:val="591"/>
  </w:num>
  <w:num w:numId="199">
    <w:abstractNumId w:val="398"/>
  </w:num>
  <w:num w:numId="200">
    <w:abstractNumId w:val="323"/>
  </w:num>
  <w:num w:numId="201">
    <w:abstractNumId w:val="768"/>
  </w:num>
  <w:num w:numId="202">
    <w:abstractNumId w:val="592"/>
  </w:num>
  <w:num w:numId="203">
    <w:abstractNumId w:val="399"/>
  </w:num>
  <w:num w:numId="204">
    <w:abstractNumId w:val="60"/>
  </w:num>
  <w:num w:numId="205">
    <w:abstractNumId w:val="884"/>
  </w:num>
  <w:num w:numId="206">
    <w:abstractNumId w:val="593"/>
  </w:num>
  <w:num w:numId="207">
    <w:abstractNumId w:val="400"/>
  </w:num>
  <w:num w:numId="208">
    <w:abstractNumId w:val="342"/>
  </w:num>
  <w:num w:numId="209">
    <w:abstractNumId w:val="770"/>
  </w:num>
  <w:num w:numId="210">
    <w:abstractNumId w:val="594"/>
  </w:num>
  <w:num w:numId="211">
    <w:abstractNumId w:val="401"/>
  </w:num>
  <w:num w:numId="212">
    <w:abstractNumId w:val="330"/>
  </w:num>
  <w:num w:numId="213">
    <w:abstractNumId w:val="63"/>
  </w:num>
  <w:num w:numId="214">
    <w:abstractNumId w:val="64"/>
  </w:num>
  <w:num w:numId="215">
    <w:abstractNumId w:val="65"/>
  </w:num>
  <w:num w:numId="216">
    <w:abstractNumId w:val="66"/>
  </w:num>
  <w:num w:numId="217">
    <w:abstractNumId w:val="771"/>
  </w:num>
  <w:num w:numId="218">
    <w:abstractNumId w:val="595"/>
  </w:num>
  <w:num w:numId="219">
    <w:abstractNumId w:val="402"/>
  </w:num>
  <w:num w:numId="220">
    <w:abstractNumId w:val="67"/>
  </w:num>
  <w:num w:numId="221">
    <w:abstractNumId w:val="772"/>
  </w:num>
  <w:num w:numId="222">
    <w:abstractNumId w:val="596"/>
  </w:num>
  <w:num w:numId="223">
    <w:abstractNumId w:val="465"/>
  </w:num>
  <w:num w:numId="224">
    <w:abstractNumId w:val="68"/>
  </w:num>
  <w:num w:numId="225">
    <w:abstractNumId w:val="773"/>
  </w:num>
  <w:num w:numId="226">
    <w:abstractNumId w:val="597"/>
  </w:num>
  <w:num w:numId="227">
    <w:abstractNumId w:val="404"/>
  </w:num>
  <w:num w:numId="228">
    <w:abstractNumId w:val="69"/>
  </w:num>
  <w:num w:numId="229">
    <w:abstractNumId w:val="774"/>
  </w:num>
  <w:num w:numId="230">
    <w:abstractNumId w:val="598"/>
  </w:num>
  <w:num w:numId="231">
    <w:abstractNumId w:val="405"/>
  </w:num>
  <w:num w:numId="232">
    <w:abstractNumId w:val="236"/>
  </w:num>
  <w:num w:numId="233">
    <w:abstractNumId w:val="819"/>
  </w:num>
  <w:num w:numId="234">
    <w:abstractNumId w:val="643"/>
  </w:num>
  <w:num w:numId="235">
    <w:abstractNumId w:val="450"/>
  </w:num>
  <w:num w:numId="236">
    <w:abstractNumId w:val="237"/>
  </w:num>
  <w:num w:numId="237">
    <w:abstractNumId w:val="820"/>
  </w:num>
  <w:num w:numId="238">
    <w:abstractNumId w:val="644"/>
  </w:num>
  <w:num w:numId="239">
    <w:abstractNumId w:val="407"/>
  </w:num>
  <w:num w:numId="240">
    <w:abstractNumId w:val="224"/>
  </w:num>
  <w:num w:numId="241">
    <w:abstractNumId w:val="811"/>
  </w:num>
  <w:num w:numId="242">
    <w:abstractNumId w:val="635"/>
  </w:num>
  <w:num w:numId="243">
    <w:abstractNumId w:val="408"/>
  </w:num>
  <w:num w:numId="244">
    <w:abstractNumId w:val="73"/>
  </w:num>
  <w:num w:numId="245">
    <w:abstractNumId w:val="778"/>
  </w:num>
  <w:num w:numId="246">
    <w:abstractNumId w:val="602"/>
  </w:num>
  <w:num w:numId="247">
    <w:abstractNumId w:val="443"/>
  </w:num>
  <w:num w:numId="248">
    <w:abstractNumId w:val="220"/>
  </w:num>
  <w:num w:numId="249">
    <w:abstractNumId w:val="810"/>
  </w:num>
  <w:num w:numId="250">
    <w:abstractNumId w:val="634"/>
  </w:num>
  <w:num w:numId="251">
    <w:abstractNumId w:val="441"/>
  </w:num>
  <w:num w:numId="252">
    <w:abstractNumId w:val="281"/>
  </w:num>
  <w:num w:numId="253">
    <w:abstractNumId w:val="841"/>
  </w:num>
  <w:num w:numId="254">
    <w:abstractNumId w:val="665"/>
  </w:num>
  <w:num w:numId="255">
    <w:abstractNumId w:val="472"/>
  </w:num>
  <w:num w:numId="256">
    <w:abstractNumId w:val="282"/>
  </w:num>
  <w:num w:numId="257">
    <w:abstractNumId w:val="842"/>
  </w:num>
  <w:num w:numId="258">
    <w:abstractNumId w:val="666"/>
  </w:num>
  <w:num w:numId="259">
    <w:abstractNumId w:val="473"/>
  </w:num>
  <w:num w:numId="260">
    <w:abstractNumId w:val="77"/>
  </w:num>
  <w:num w:numId="261">
    <w:abstractNumId w:val="782"/>
  </w:num>
  <w:num w:numId="262">
    <w:abstractNumId w:val="606"/>
  </w:num>
  <w:num w:numId="263">
    <w:abstractNumId w:val="413"/>
  </w:num>
  <w:num w:numId="264">
    <w:abstractNumId w:val="78"/>
  </w:num>
  <w:num w:numId="265">
    <w:abstractNumId w:val="783"/>
  </w:num>
  <w:num w:numId="266">
    <w:abstractNumId w:val="607"/>
  </w:num>
  <w:num w:numId="267">
    <w:abstractNumId w:val="414"/>
  </w:num>
  <w:num w:numId="268">
    <w:abstractNumId w:val="79"/>
  </w:num>
  <w:num w:numId="269">
    <w:abstractNumId w:val="784"/>
  </w:num>
  <w:num w:numId="270">
    <w:abstractNumId w:val="608"/>
  </w:num>
  <w:num w:numId="271">
    <w:abstractNumId w:val="415"/>
  </w:num>
  <w:num w:numId="272">
    <w:abstractNumId w:val="80"/>
  </w:num>
  <w:num w:numId="273">
    <w:abstractNumId w:val="785"/>
  </w:num>
  <w:num w:numId="274">
    <w:abstractNumId w:val="609"/>
  </w:num>
  <w:num w:numId="275">
    <w:abstractNumId w:val="503"/>
  </w:num>
  <w:num w:numId="276">
    <w:abstractNumId w:val="331"/>
  </w:num>
  <w:num w:numId="277">
    <w:abstractNumId w:val="786"/>
  </w:num>
  <w:num w:numId="278">
    <w:abstractNumId w:val="610"/>
  </w:num>
  <w:num w:numId="279">
    <w:abstractNumId w:val="512"/>
  </w:num>
  <w:num w:numId="280">
    <w:abstractNumId w:val="332"/>
  </w:num>
  <w:num w:numId="281">
    <w:abstractNumId w:val="882"/>
  </w:num>
  <w:num w:numId="282">
    <w:abstractNumId w:val="611"/>
  </w:num>
  <w:num w:numId="283">
    <w:abstractNumId w:val="513"/>
  </w:num>
  <w:num w:numId="284">
    <w:abstractNumId w:val="83"/>
  </w:num>
  <w:num w:numId="285">
    <w:abstractNumId w:val="716"/>
  </w:num>
  <w:num w:numId="286">
    <w:abstractNumId w:val="84"/>
  </w:num>
  <w:num w:numId="287">
    <w:abstractNumId w:val="528"/>
  </w:num>
  <w:num w:numId="288">
    <w:abstractNumId w:val="559"/>
  </w:num>
  <w:num w:numId="289">
    <w:abstractNumId w:val="893"/>
  </w:num>
  <w:num w:numId="290">
    <w:abstractNumId w:val="15"/>
  </w:num>
  <w:num w:numId="291">
    <w:abstractNumId w:val="550"/>
  </w:num>
  <w:num w:numId="292">
    <w:abstractNumId w:val="569"/>
  </w:num>
  <w:num w:numId="293">
    <w:abstractNumId w:val="554"/>
  </w:num>
  <w:num w:numId="294">
    <w:abstractNumId w:val="356"/>
  </w:num>
  <w:num w:numId="295">
    <w:abstractNumId w:val="368"/>
    <w:lvlOverride w:ilvl="0">
      <w:lvl w:ilvl="0">
        <w:numFmt w:val="decimal"/>
        <w:lvlText w:val="%1."/>
        <w:lvlJc w:val="left"/>
      </w:lvl>
    </w:lvlOverride>
  </w:num>
  <w:num w:numId="296">
    <w:abstractNumId w:val="86"/>
  </w:num>
  <w:num w:numId="297">
    <w:abstractNumId w:val="788"/>
  </w:num>
  <w:num w:numId="298">
    <w:abstractNumId w:val="573"/>
  </w:num>
  <w:num w:numId="299">
    <w:abstractNumId w:val="380"/>
  </w:num>
  <w:num w:numId="300">
    <w:abstractNumId w:val="87"/>
  </w:num>
  <w:num w:numId="301">
    <w:abstractNumId w:val="740"/>
  </w:num>
  <w:num w:numId="302">
    <w:abstractNumId w:val="527"/>
  </w:num>
  <w:num w:numId="303">
    <w:abstractNumId w:val="553"/>
  </w:num>
  <w:num w:numId="304">
    <w:abstractNumId w:val="372"/>
  </w:num>
  <w:num w:numId="305">
    <w:abstractNumId w:val="541"/>
  </w:num>
  <w:num w:numId="306">
    <w:abstractNumId w:val="374"/>
  </w:num>
  <w:num w:numId="307">
    <w:abstractNumId w:val="88"/>
  </w:num>
  <w:num w:numId="308">
    <w:abstractNumId w:val="551"/>
  </w:num>
  <w:num w:numId="309">
    <w:abstractNumId w:val="89"/>
  </w:num>
  <w:num w:numId="310">
    <w:abstractNumId w:val="721"/>
  </w:num>
  <w:num w:numId="311">
    <w:abstractNumId w:val="90"/>
  </w:num>
  <w:num w:numId="312">
    <w:abstractNumId w:val="535"/>
  </w:num>
  <w:num w:numId="313">
    <w:abstractNumId w:val="91"/>
  </w:num>
  <w:num w:numId="314">
    <w:abstractNumId w:val="92"/>
  </w:num>
  <w:num w:numId="315">
    <w:abstractNumId w:val="563"/>
  </w:num>
  <w:num w:numId="316">
    <w:abstractNumId w:val="564"/>
  </w:num>
  <w:num w:numId="317">
    <w:abstractNumId w:val="545"/>
  </w:num>
  <w:num w:numId="318">
    <w:abstractNumId w:val="895"/>
  </w:num>
  <w:num w:numId="319">
    <w:abstractNumId w:val="93"/>
  </w:num>
  <w:num w:numId="320">
    <w:abstractNumId w:val="548"/>
  </w:num>
  <w:num w:numId="321">
    <w:abstractNumId w:val="534"/>
  </w:num>
  <w:num w:numId="322">
    <w:abstractNumId w:val="330"/>
  </w:num>
  <w:num w:numId="323">
    <w:abstractNumId w:val="95"/>
  </w:num>
  <w:num w:numId="324">
    <w:abstractNumId w:val="789"/>
  </w:num>
  <w:num w:numId="325">
    <w:abstractNumId w:val="613"/>
  </w:num>
  <w:num w:numId="326">
    <w:abstractNumId w:val="420"/>
  </w:num>
  <w:num w:numId="327">
    <w:abstractNumId w:val="96"/>
  </w:num>
  <w:num w:numId="328">
    <w:abstractNumId w:val="746"/>
  </w:num>
  <w:num w:numId="329">
    <w:abstractNumId w:val="570"/>
  </w:num>
  <w:num w:numId="330">
    <w:abstractNumId w:val="421"/>
  </w:num>
  <w:num w:numId="331">
    <w:abstractNumId w:val="97"/>
  </w:num>
  <w:num w:numId="332">
    <w:abstractNumId w:val="330"/>
  </w:num>
  <w:num w:numId="333">
    <w:abstractNumId w:val="99"/>
  </w:num>
  <w:num w:numId="334">
    <w:abstractNumId w:val="755"/>
  </w:num>
  <w:num w:numId="335">
    <w:abstractNumId w:val="615"/>
  </w:num>
  <w:num w:numId="336">
    <w:abstractNumId w:val="386"/>
  </w:num>
  <w:num w:numId="337">
    <w:abstractNumId w:val="100"/>
  </w:num>
  <w:num w:numId="338">
    <w:abstractNumId w:val="756"/>
  </w:num>
  <w:num w:numId="339">
    <w:abstractNumId w:val="616"/>
  </w:num>
  <w:num w:numId="340">
    <w:abstractNumId w:val="423"/>
  </w:num>
  <w:num w:numId="341">
    <w:abstractNumId w:val="101"/>
  </w:num>
  <w:num w:numId="342">
    <w:abstractNumId w:val="330"/>
  </w:num>
  <w:num w:numId="343">
    <w:abstractNumId w:val="26"/>
  </w:num>
  <w:num w:numId="344">
    <w:abstractNumId w:val="104"/>
  </w:num>
  <w:num w:numId="345">
    <w:abstractNumId w:val="105"/>
  </w:num>
  <w:num w:numId="346">
    <w:abstractNumId w:val="106"/>
  </w:num>
  <w:num w:numId="347">
    <w:abstractNumId w:val="107"/>
  </w:num>
  <w:num w:numId="348">
    <w:abstractNumId w:val="565"/>
  </w:num>
  <w:num w:numId="349">
    <w:abstractNumId w:val="902"/>
  </w:num>
  <w:num w:numId="350">
    <w:abstractNumId w:val="538"/>
  </w:num>
  <w:num w:numId="351">
    <w:abstractNumId w:val="562"/>
  </w:num>
  <w:num w:numId="352">
    <w:abstractNumId w:val="363"/>
  </w:num>
  <w:num w:numId="353">
    <w:abstractNumId w:val="330"/>
  </w:num>
  <w:num w:numId="354">
    <w:abstractNumId w:val="27"/>
  </w:num>
  <w:num w:numId="355">
    <w:abstractNumId w:val="110"/>
  </w:num>
  <w:num w:numId="356">
    <w:abstractNumId w:val="111"/>
  </w:num>
  <w:num w:numId="357">
    <w:abstractNumId w:val="112"/>
  </w:num>
  <w:num w:numId="358">
    <w:abstractNumId w:val="113"/>
  </w:num>
  <w:num w:numId="359">
    <w:abstractNumId w:val="330"/>
  </w:num>
  <w:num w:numId="360">
    <w:abstractNumId w:val="115"/>
  </w:num>
  <w:num w:numId="361">
    <w:abstractNumId w:val="116"/>
  </w:num>
  <w:num w:numId="362">
    <w:abstractNumId w:val="32"/>
  </w:num>
  <w:num w:numId="363">
    <w:abstractNumId w:val="33"/>
  </w:num>
  <w:num w:numId="364">
    <w:abstractNumId w:val="330"/>
  </w:num>
  <w:num w:numId="365">
    <w:abstractNumId w:val="120"/>
  </w:num>
  <w:num w:numId="366">
    <w:abstractNumId w:val="31"/>
  </w:num>
  <w:num w:numId="367">
    <w:abstractNumId w:val="330"/>
  </w:num>
  <w:num w:numId="368">
    <w:abstractNumId w:val="123"/>
  </w:num>
  <w:num w:numId="369">
    <w:abstractNumId w:val="124"/>
  </w:num>
  <w:num w:numId="370">
    <w:abstractNumId w:val="125"/>
  </w:num>
  <w:num w:numId="371">
    <w:abstractNumId w:val="126"/>
  </w:num>
  <w:num w:numId="372">
    <w:abstractNumId w:val="127"/>
  </w:num>
  <w:num w:numId="373">
    <w:abstractNumId w:val="128"/>
  </w:num>
  <w:num w:numId="374">
    <w:abstractNumId w:val="129"/>
  </w:num>
  <w:num w:numId="375">
    <w:abstractNumId w:val="567"/>
  </w:num>
  <w:num w:numId="376">
    <w:abstractNumId w:val="330"/>
  </w:num>
  <w:num w:numId="377">
    <w:abstractNumId w:val="131"/>
  </w:num>
  <w:num w:numId="378">
    <w:abstractNumId w:val="132"/>
  </w:num>
  <w:num w:numId="379">
    <w:abstractNumId w:val="133"/>
  </w:num>
  <w:num w:numId="380">
    <w:abstractNumId w:val="134"/>
  </w:num>
  <w:num w:numId="381">
    <w:abstractNumId w:val="560"/>
  </w:num>
  <w:num w:numId="382">
    <w:abstractNumId w:val="5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533"/>
  </w:num>
  <w:num w:numId="384">
    <w:abstractNumId w:val="536"/>
  </w:num>
  <w:num w:numId="385">
    <w:abstractNumId w:val="135"/>
  </w:num>
  <w:num w:numId="386">
    <w:abstractNumId w:val="561"/>
  </w:num>
  <w:num w:numId="387">
    <w:abstractNumId w:val="136"/>
  </w:num>
  <w:num w:numId="388">
    <w:abstractNumId w:val="566"/>
  </w:num>
  <w:num w:numId="389">
    <w:abstractNumId w:val="330"/>
  </w:num>
  <w:num w:numId="390">
    <w:abstractNumId w:val="138"/>
  </w:num>
  <w:num w:numId="391">
    <w:abstractNumId w:val="139"/>
  </w:num>
  <w:num w:numId="392">
    <w:abstractNumId w:val="140"/>
  </w:num>
  <w:num w:numId="393">
    <w:abstractNumId w:val="141"/>
  </w:num>
  <w:num w:numId="394">
    <w:abstractNumId w:val="142"/>
  </w:num>
  <w:num w:numId="395">
    <w:abstractNumId w:val="143"/>
  </w:num>
  <w:num w:numId="396">
    <w:abstractNumId w:val="144"/>
  </w:num>
  <w:num w:numId="397">
    <w:abstractNumId w:val="547"/>
  </w:num>
  <w:num w:numId="398">
    <w:abstractNumId w:val="330"/>
  </w:num>
  <w:num w:numId="399">
    <w:abstractNumId w:val="18"/>
  </w:num>
  <w:num w:numId="400">
    <w:abstractNumId w:val="750"/>
  </w:num>
  <w:num w:numId="401">
    <w:abstractNumId w:val="617"/>
  </w:num>
  <w:num w:numId="402">
    <w:abstractNumId w:val="381"/>
  </w:num>
  <w:num w:numId="403">
    <w:abstractNumId w:val="147"/>
  </w:num>
  <w:num w:numId="404">
    <w:abstractNumId w:val="794"/>
  </w:num>
  <w:num w:numId="405">
    <w:abstractNumId w:val="575"/>
  </w:num>
  <w:num w:numId="406">
    <w:abstractNumId w:val="382"/>
  </w:num>
  <w:num w:numId="407">
    <w:abstractNumId w:val="20"/>
  </w:num>
  <w:num w:numId="408">
    <w:abstractNumId w:val="752"/>
  </w:num>
  <w:num w:numId="409">
    <w:abstractNumId w:val="619"/>
  </w:num>
  <w:num w:numId="410">
    <w:abstractNumId w:val="383"/>
  </w:num>
  <w:num w:numId="411">
    <w:abstractNumId w:val="330"/>
  </w:num>
  <w:num w:numId="412">
    <w:abstractNumId w:val="150"/>
  </w:num>
  <w:num w:numId="413">
    <w:abstractNumId w:val="753"/>
  </w:num>
  <w:num w:numId="414">
    <w:abstractNumId w:val="577"/>
  </w:num>
  <w:num w:numId="415">
    <w:abstractNumId w:val="427"/>
  </w:num>
  <w:num w:numId="416">
    <w:abstractNumId w:val="22"/>
  </w:num>
  <w:num w:numId="417">
    <w:abstractNumId w:val="797"/>
  </w:num>
  <w:num w:numId="418">
    <w:abstractNumId w:val="578"/>
  </w:num>
  <w:num w:numId="419">
    <w:abstractNumId w:val="428"/>
  </w:num>
  <w:num w:numId="420">
    <w:abstractNumId w:val="152"/>
  </w:num>
  <w:num w:numId="421">
    <w:abstractNumId w:val="153"/>
  </w:num>
  <w:num w:numId="422">
    <w:abstractNumId w:val="154"/>
  </w:num>
  <w:num w:numId="423">
    <w:abstractNumId w:val="330"/>
  </w:num>
  <w:num w:numId="424">
    <w:abstractNumId w:val="156"/>
  </w:num>
  <w:num w:numId="425">
    <w:abstractNumId w:val="157"/>
  </w:num>
  <w:num w:numId="426">
    <w:abstractNumId w:val="330"/>
  </w:num>
  <w:num w:numId="427">
    <w:abstractNumId w:val="38"/>
  </w:num>
  <w:num w:numId="428">
    <w:abstractNumId w:val="39"/>
  </w:num>
  <w:num w:numId="429">
    <w:abstractNumId w:val="330"/>
  </w:num>
  <w:num w:numId="430">
    <w:abstractNumId w:val="162"/>
  </w:num>
  <w:num w:numId="431">
    <w:abstractNumId w:val="163"/>
  </w:num>
  <w:num w:numId="432">
    <w:abstractNumId w:val="164"/>
  </w:num>
  <w:num w:numId="433">
    <w:abstractNumId w:val="165"/>
  </w:num>
  <w:num w:numId="434">
    <w:abstractNumId w:val="166"/>
  </w:num>
  <w:num w:numId="435">
    <w:abstractNumId w:val="167"/>
  </w:num>
  <w:num w:numId="436">
    <w:abstractNumId w:val="168"/>
  </w:num>
  <w:num w:numId="437">
    <w:abstractNumId w:val="169"/>
  </w:num>
  <w:num w:numId="438">
    <w:abstractNumId w:val="745"/>
  </w:num>
  <w:num w:numId="439">
    <w:abstractNumId w:val="170"/>
  </w:num>
  <w:num w:numId="440">
    <w:abstractNumId w:val="531"/>
  </w:num>
  <w:num w:numId="441">
    <w:abstractNumId w:val="171"/>
  </w:num>
  <w:num w:numId="442">
    <w:abstractNumId w:val="743"/>
  </w:num>
  <w:num w:numId="443">
    <w:abstractNumId w:val="172"/>
  </w:num>
  <w:num w:numId="444">
    <w:abstractNumId w:val="173"/>
  </w:num>
  <w:num w:numId="445">
    <w:abstractNumId w:val="892"/>
  </w:num>
  <w:num w:numId="446">
    <w:abstractNumId w:val="174"/>
  </w:num>
  <w:num w:numId="447">
    <w:abstractNumId w:val="901"/>
  </w:num>
  <w:num w:numId="448">
    <w:abstractNumId w:val="175"/>
  </w:num>
  <w:num w:numId="449">
    <w:abstractNumId w:val="330"/>
  </w:num>
  <w:num w:numId="450">
    <w:abstractNumId w:val="177"/>
  </w:num>
  <w:num w:numId="451">
    <w:abstractNumId w:val="330"/>
  </w:num>
  <w:num w:numId="452">
    <w:abstractNumId w:val="179"/>
  </w:num>
  <w:num w:numId="453">
    <w:abstractNumId w:val="180"/>
  </w:num>
  <w:num w:numId="454">
    <w:abstractNumId w:val="330"/>
  </w:num>
  <w:num w:numId="455">
    <w:abstractNumId w:val="35"/>
  </w:num>
  <w:num w:numId="456">
    <w:abstractNumId w:val="36"/>
  </w:num>
  <w:num w:numId="457">
    <w:abstractNumId w:val="757"/>
  </w:num>
  <w:num w:numId="458">
    <w:abstractNumId w:val="622"/>
  </w:num>
  <w:num w:numId="459">
    <w:abstractNumId w:val="388"/>
  </w:num>
  <w:num w:numId="460">
    <w:abstractNumId w:val="37"/>
  </w:num>
  <w:num w:numId="461">
    <w:abstractNumId w:val="801"/>
  </w:num>
  <w:num w:numId="462">
    <w:abstractNumId w:val="625"/>
  </w:num>
  <w:num w:numId="463">
    <w:abstractNumId w:val="432"/>
  </w:num>
  <w:num w:numId="464">
    <w:abstractNumId w:val="185"/>
  </w:num>
  <w:num w:numId="465">
    <w:abstractNumId w:val="186"/>
  </w:num>
  <w:num w:numId="466">
    <w:abstractNumId w:val="187"/>
  </w:num>
  <w:num w:numId="467">
    <w:abstractNumId w:val="330"/>
  </w:num>
  <w:num w:numId="468">
    <w:abstractNumId w:val="189"/>
  </w:num>
  <w:num w:numId="469">
    <w:abstractNumId w:val="190"/>
  </w:num>
  <w:num w:numId="470">
    <w:abstractNumId w:val="800"/>
  </w:num>
  <w:num w:numId="471">
    <w:abstractNumId w:val="624"/>
  </w:num>
  <w:num w:numId="472">
    <w:abstractNumId w:val="431"/>
  </w:num>
  <w:num w:numId="473">
    <w:abstractNumId w:val="37"/>
  </w:num>
  <w:num w:numId="474">
    <w:abstractNumId w:val="801"/>
  </w:num>
  <w:num w:numId="475">
    <w:abstractNumId w:val="625"/>
  </w:num>
  <w:num w:numId="476">
    <w:abstractNumId w:val="432"/>
  </w:num>
  <w:num w:numId="477">
    <w:abstractNumId w:val="192"/>
  </w:num>
  <w:num w:numId="478">
    <w:abstractNumId w:val="802"/>
  </w:num>
  <w:num w:numId="479">
    <w:abstractNumId w:val="626"/>
  </w:num>
  <w:num w:numId="480">
    <w:abstractNumId w:val="433"/>
  </w:num>
  <w:num w:numId="481">
    <w:abstractNumId w:val="193"/>
  </w:num>
  <w:num w:numId="482">
    <w:abstractNumId w:val="803"/>
  </w:num>
  <w:num w:numId="483">
    <w:abstractNumId w:val="627"/>
  </w:num>
  <w:num w:numId="484">
    <w:abstractNumId w:val="434"/>
  </w:num>
  <w:num w:numId="485">
    <w:abstractNumId w:val="194"/>
  </w:num>
  <w:num w:numId="486">
    <w:abstractNumId w:val="804"/>
  </w:num>
  <w:num w:numId="487">
    <w:abstractNumId w:val="628"/>
  </w:num>
  <w:num w:numId="488">
    <w:abstractNumId w:val="435"/>
  </w:num>
  <w:num w:numId="489">
    <w:abstractNumId w:val="195"/>
  </w:num>
  <w:num w:numId="490">
    <w:abstractNumId w:val="805"/>
  </w:num>
  <w:num w:numId="491">
    <w:abstractNumId w:val="629"/>
  </w:num>
  <w:num w:numId="492">
    <w:abstractNumId w:val="436"/>
  </w:num>
  <w:num w:numId="493">
    <w:abstractNumId w:val="196"/>
  </w:num>
  <w:num w:numId="494">
    <w:abstractNumId w:val="806"/>
  </w:num>
  <w:num w:numId="495">
    <w:abstractNumId w:val="630"/>
  </w:num>
  <w:num w:numId="496">
    <w:abstractNumId w:val="437"/>
  </w:num>
  <w:num w:numId="497">
    <w:abstractNumId w:val="197"/>
  </w:num>
  <w:num w:numId="498">
    <w:abstractNumId w:val="807"/>
  </w:num>
  <w:num w:numId="499">
    <w:abstractNumId w:val="631"/>
  </w:num>
  <w:num w:numId="500">
    <w:abstractNumId w:val="438"/>
  </w:num>
  <w:num w:numId="501">
    <w:abstractNumId w:val="530"/>
  </w:num>
  <w:num w:numId="502">
    <w:abstractNumId w:val="742"/>
  </w:num>
  <w:num w:numId="503">
    <w:abstractNumId w:val="557"/>
  </w:num>
  <w:num w:numId="504">
    <w:abstractNumId w:val="198"/>
  </w:num>
  <w:num w:numId="505">
    <w:abstractNumId w:val="808"/>
  </w:num>
  <w:num w:numId="506">
    <w:abstractNumId w:val="632"/>
  </w:num>
  <w:num w:numId="507">
    <w:abstractNumId w:val="439"/>
  </w:num>
  <w:num w:numId="508">
    <w:abstractNumId w:val="900"/>
  </w:num>
  <w:num w:numId="509">
    <w:abstractNumId w:val="199"/>
  </w:num>
  <w:num w:numId="510">
    <w:abstractNumId w:val="200"/>
  </w:num>
  <w:num w:numId="511">
    <w:abstractNumId w:val="201"/>
  </w:num>
  <w:num w:numId="512">
    <w:abstractNumId w:val="330"/>
  </w:num>
  <w:num w:numId="513">
    <w:abstractNumId w:val="13"/>
  </w:num>
  <w:num w:numId="514">
    <w:abstractNumId w:val="204"/>
  </w:num>
  <w:num w:numId="515">
    <w:abstractNumId w:val="205"/>
  </w:num>
  <w:num w:numId="516">
    <w:abstractNumId w:val="206"/>
  </w:num>
  <w:num w:numId="517">
    <w:abstractNumId w:val="207"/>
  </w:num>
  <w:num w:numId="518">
    <w:abstractNumId w:val="208"/>
  </w:num>
  <w:num w:numId="519">
    <w:abstractNumId w:val="209"/>
  </w:num>
  <w:num w:numId="520">
    <w:abstractNumId w:val="210"/>
  </w:num>
  <w:num w:numId="521">
    <w:abstractNumId w:val="211"/>
  </w:num>
  <w:num w:numId="522">
    <w:abstractNumId w:val="364"/>
  </w:num>
  <w:num w:numId="523">
    <w:abstractNumId w:val="896"/>
  </w:num>
  <w:num w:numId="524">
    <w:abstractNumId w:val="738"/>
  </w:num>
  <w:num w:numId="525">
    <w:abstractNumId w:val="212"/>
  </w:num>
  <w:num w:numId="526">
    <w:abstractNumId w:val="809"/>
  </w:num>
  <w:num w:numId="527">
    <w:abstractNumId w:val="633"/>
  </w:num>
  <w:num w:numId="528">
    <w:abstractNumId w:val="440"/>
  </w:num>
  <w:num w:numId="529">
    <w:abstractNumId w:val="330"/>
  </w:num>
  <w:num w:numId="530">
    <w:abstractNumId w:val="23"/>
  </w:num>
  <w:num w:numId="531">
    <w:abstractNumId w:val="215"/>
  </w:num>
  <w:num w:numId="532">
    <w:abstractNumId w:val="741"/>
  </w:num>
  <w:num w:numId="533">
    <w:abstractNumId w:val="216"/>
  </w:num>
  <w:num w:numId="534">
    <w:abstractNumId w:val="217"/>
  </w:num>
  <w:num w:numId="535">
    <w:abstractNumId w:val="218"/>
  </w:num>
  <w:num w:numId="536">
    <w:abstractNumId w:val="330"/>
  </w:num>
  <w:num w:numId="537">
    <w:abstractNumId w:val="220"/>
  </w:num>
  <w:num w:numId="538">
    <w:abstractNumId w:val="810"/>
  </w:num>
  <w:num w:numId="539">
    <w:abstractNumId w:val="634"/>
  </w:num>
  <w:num w:numId="540">
    <w:abstractNumId w:val="441"/>
  </w:num>
  <w:num w:numId="541">
    <w:abstractNumId w:val="221"/>
  </w:num>
  <w:num w:numId="542">
    <w:abstractNumId w:val="222"/>
  </w:num>
  <w:num w:numId="543">
    <w:abstractNumId w:val="731"/>
  </w:num>
  <w:num w:numId="544">
    <w:abstractNumId w:val="735"/>
  </w:num>
  <w:num w:numId="545">
    <w:abstractNumId w:val="733"/>
  </w:num>
  <w:num w:numId="546">
    <w:abstractNumId w:val="898"/>
  </w:num>
  <w:num w:numId="547">
    <w:abstractNumId w:val="369"/>
  </w:num>
  <w:num w:numId="548">
    <w:abstractNumId w:val="524"/>
  </w:num>
  <w:num w:numId="549">
    <w:abstractNumId w:val="330"/>
  </w:num>
  <w:num w:numId="550">
    <w:abstractNumId w:val="224"/>
  </w:num>
  <w:num w:numId="551">
    <w:abstractNumId w:val="811"/>
  </w:num>
  <w:num w:numId="552">
    <w:abstractNumId w:val="635"/>
  </w:num>
  <w:num w:numId="553">
    <w:abstractNumId w:val="408"/>
  </w:num>
  <w:num w:numId="554">
    <w:abstractNumId w:val="73"/>
  </w:num>
  <w:num w:numId="555">
    <w:abstractNumId w:val="778"/>
  </w:num>
  <w:num w:numId="556">
    <w:abstractNumId w:val="602"/>
  </w:num>
  <w:num w:numId="557">
    <w:abstractNumId w:val="443"/>
  </w:num>
  <w:num w:numId="558">
    <w:abstractNumId w:val="226"/>
  </w:num>
  <w:num w:numId="559">
    <w:abstractNumId w:val="42"/>
  </w:num>
  <w:num w:numId="560">
    <w:abstractNumId w:val="43"/>
  </w:num>
  <w:num w:numId="561">
    <w:abstractNumId w:val="229"/>
  </w:num>
  <w:num w:numId="562">
    <w:abstractNumId w:val="813"/>
  </w:num>
  <w:num w:numId="563">
    <w:abstractNumId w:val="637"/>
  </w:num>
  <w:num w:numId="564">
    <w:abstractNumId w:val="444"/>
  </w:num>
  <w:num w:numId="565">
    <w:abstractNumId w:val="371"/>
  </w:num>
  <w:num w:numId="566">
    <w:abstractNumId w:val="230"/>
  </w:num>
  <w:num w:numId="567">
    <w:abstractNumId w:val="814"/>
  </w:num>
  <w:num w:numId="568">
    <w:abstractNumId w:val="638"/>
  </w:num>
  <w:num w:numId="569">
    <w:abstractNumId w:val="445"/>
  </w:num>
  <w:num w:numId="570">
    <w:abstractNumId w:val="359"/>
  </w:num>
  <w:num w:numId="571">
    <w:abstractNumId w:val="719"/>
  </w:num>
  <w:num w:numId="572">
    <w:abstractNumId w:val="539"/>
  </w:num>
  <w:num w:numId="573">
    <w:abstractNumId w:val="543"/>
  </w:num>
  <w:num w:numId="574">
    <w:abstractNumId w:val="231"/>
  </w:num>
  <w:num w:numId="575">
    <w:abstractNumId w:val="815"/>
  </w:num>
  <w:num w:numId="576">
    <w:abstractNumId w:val="639"/>
  </w:num>
  <w:num w:numId="577">
    <w:abstractNumId w:val="446"/>
  </w:num>
  <w:num w:numId="578">
    <w:abstractNumId w:val="7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232"/>
  </w:num>
  <w:num w:numId="580">
    <w:abstractNumId w:val="816"/>
  </w:num>
  <w:num w:numId="581">
    <w:abstractNumId w:val="640"/>
  </w:num>
  <w:num w:numId="582">
    <w:abstractNumId w:val="447"/>
  </w:num>
  <w:num w:numId="583">
    <w:abstractNumId w:val="556"/>
  </w:num>
  <w:num w:numId="584">
    <w:abstractNumId w:val="233"/>
  </w:num>
  <w:num w:numId="585">
    <w:abstractNumId w:val="817"/>
  </w:num>
  <w:num w:numId="586">
    <w:abstractNumId w:val="641"/>
  </w:num>
  <w:num w:numId="587">
    <w:abstractNumId w:val="448"/>
  </w:num>
  <w:num w:numId="588">
    <w:abstractNumId w:val="234"/>
  </w:num>
  <w:num w:numId="589">
    <w:abstractNumId w:val="818"/>
  </w:num>
  <w:num w:numId="590">
    <w:abstractNumId w:val="642"/>
  </w:num>
  <w:num w:numId="591">
    <w:abstractNumId w:val="449"/>
  </w:num>
  <w:num w:numId="592">
    <w:abstractNumId w:val="330"/>
  </w:num>
  <w:num w:numId="593">
    <w:abstractNumId w:val="236"/>
  </w:num>
  <w:num w:numId="594">
    <w:abstractNumId w:val="819"/>
  </w:num>
  <w:num w:numId="595">
    <w:abstractNumId w:val="643"/>
  </w:num>
  <w:num w:numId="596">
    <w:abstractNumId w:val="450"/>
  </w:num>
  <w:num w:numId="597">
    <w:abstractNumId w:val="237"/>
  </w:num>
  <w:num w:numId="598">
    <w:abstractNumId w:val="820"/>
  </w:num>
  <w:num w:numId="599">
    <w:abstractNumId w:val="644"/>
  </w:num>
  <w:num w:numId="600">
    <w:abstractNumId w:val="407"/>
  </w:num>
  <w:num w:numId="601">
    <w:abstractNumId w:val="238"/>
  </w:num>
  <w:num w:numId="602">
    <w:abstractNumId w:val="239"/>
  </w:num>
  <w:num w:numId="603">
    <w:abstractNumId w:val="240"/>
  </w:num>
  <w:num w:numId="604">
    <w:abstractNumId w:val="45"/>
  </w:num>
  <w:num w:numId="605">
    <w:abstractNumId w:val="242"/>
  </w:num>
  <w:num w:numId="606">
    <w:abstractNumId w:val="732"/>
  </w:num>
  <w:num w:numId="607">
    <w:abstractNumId w:val="736"/>
  </w:num>
  <w:num w:numId="608">
    <w:abstractNumId w:val="734"/>
  </w:num>
  <w:num w:numId="609">
    <w:abstractNumId w:val="899"/>
  </w:num>
  <w:num w:numId="610">
    <w:abstractNumId w:val="370"/>
  </w:num>
  <w:num w:numId="611">
    <w:abstractNumId w:val="525"/>
  </w:num>
  <w:num w:numId="612">
    <w:abstractNumId w:val="362"/>
  </w:num>
  <w:num w:numId="613">
    <w:abstractNumId w:val="546"/>
  </w:num>
  <w:num w:numId="614">
    <w:abstractNumId w:val="243"/>
  </w:num>
  <w:num w:numId="615">
    <w:abstractNumId w:val="244"/>
  </w:num>
  <w:num w:numId="616">
    <w:abstractNumId w:val="821"/>
  </w:num>
  <w:num w:numId="617">
    <w:abstractNumId w:val="645"/>
  </w:num>
  <w:num w:numId="618">
    <w:abstractNumId w:val="452"/>
  </w:num>
  <w:num w:numId="619">
    <w:abstractNumId w:val="245"/>
  </w:num>
  <w:num w:numId="620">
    <w:abstractNumId w:val="822"/>
  </w:num>
  <w:num w:numId="621">
    <w:abstractNumId w:val="646"/>
  </w:num>
  <w:num w:numId="622">
    <w:abstractNumId w:val="453"/>
  </w:num>
  <w:num w:numId="623">
    <w:abstractNumId w:val="246"/>
  </w:num>
  <w:num w:numId="624">
    <w:abstractNumId w:val="823"/>
  </w:num>
  <w:num w:numId="625">
    <w:abstractNumId w:val="647"/>
  </w:num>
  <w:num w:numId="626">
    <w:abstractNumId w:val="454"/>
  </w:num>
  <w:num w:numId="627">
    <w:abstractNumId w:val="330"/>
  </w:num>
  <w:num w:numId="628">
    <w:abstractNumId w:val="68"/>
  </w:num>
  <w:num w:numId="629">
    <w:abstractNumId w:val="773"/>
  </w:num>
  <w:num w:numId="630">
    <w:abstractNumId w:val="597"/>
  </w:num>
  <w:num w:numId="631">
    <w:abstractNumId w:val="404"/>
  </w:num>
  <w:num w:numId="632">
    <w:abstractNumId w:val="69"/>
  </w:num>
  <w:num w:numId="633">
    <w:abstractNumId w:val="774"/>
  </w:num>
  <w:num w:numId="634">
    <w:abstractNumId w:val="598"/>
  </w:num>
  <w:num w:numId="635">
    <w:abstractNumId w:val="405"/>
  </w:num>
  <w:num w:numId="636">
    <w:abstractNumId w:val="250"/>
  </w:num>
  <w:num w:numId="637">
    <w:abstractNumId w:val="251"/>
  </w:num>
  <w:num w:numId="638">
    <w:abstractNumId w:val="252"/>
  </w:num>
  <w:num w:numId="639">
    <w:abstractNumId w:val="253"/>
  </w:num>
  <w:num w:numId="640">
    <w:abstractNumId w:val="254"/>
  </w:num>
  <w:num w:numId="641">
    <w:abstractNumId w:val="255"/>
  </w:num>
  <w:num w:numId="642">
    <w:abstractNumId w:val="256"/>
  </w:num>
  <w:num w:numId="643">
    <w:abstractNumId w:val="120"/>
  </w:num>
  <w:num w:numId="644">
    <w:abstractNumId w:val="32"/>
  </w:num>
  <w:num w:numId="645">
    <w:abstractNumId w:val="259"/>
  </w:num>
  <w:num w:numId="646">
    <w:abstractNumId w:val="826"/>
  </w:num>
  <w:num w:numId="647">
    <w:abstractNumId w:val="650"/>
  </w:num>
  <w:num w:numId="648">
    <w:abstractNumId w:val="457"/>
  </w:num>
  <w:num w:numId="649">
    <w:abstractNumId w:val="260"/>
  </w:num>
  <w:num w:numId="650">
    <w:abstractNumId w:val="827"/>
  </w:num>
  <w:num w:numId="651">
    <w:abstractNumId w:val="651"/>
  </w:num>
  <w:num w:numId="652">
    <w:abstractNumId w:val="458"/>
  </w:num>
  <w:num w:numId="653">
    <w:abstractNumId w:val="722"/>
  </w:num>
  <w:num w:numId="654">
    <w:abstractNumId w:val="7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261"/>
  </w:num>
  <w:num w:numId="656">
    <w:abstractNumId w:val="828"/>
  </w:num>
  <w:num w:numId="657">
    <w:abstractNumId w:val="652"/>
  </w:num>
  <w:num w:numId="658">
    <w:abstractNumId w:val="459"/>
  </w:num>
  <w:num w:numId="659">
    <w:abstractNumId w:val="723"/>
  </w:num>
  <w:num w:numId="660">
    <w:abstractNumId w:val="7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262"/>
  </w:num>
  <w:num w:numId="662">
    <w:abstractNumId w:val="829"/>
  </w:num>
  <w:num w:numId="663">
    <w:abstractNumId w:val="653"/>
  </w:num>
  <w:num w:numId="664">
    <w:abstractNumId w:val="460"/>
  </w:num>
  <w:num w:numId="665">
    <w:abstractNumId w:val="724"/>
  </w:num>
  <w:num w:numId="666">
    <w:abstractNumId w:val="7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263"/>
  </w:num>
  <w:num w:numId="668">
    <w:abstractNumId w:val="264"/>
  </w:num>
  <w:num w:numId="669">
    <w:abstractNumId w:val="830"/>
  </w:num>
  <w:num w:numId="670">
    <w:abstractNumId w:val="654"/>
  </w:num>
  <w:num w:numId="671">
    <w:abstractNumId w:val="461"/>
  </w:num>
  <w:num w:numId="672">
    <w:abstractNumId w:val="265"/>
  </w:num>
  <w:num w:numId="673">
    <w:abstractNumId w:val="831"/>
  </w:num>
  <w:num w:numId="674">
    <w:abstractNumId w:val="655"/>
  </w:num>
  <w:num w:numId="675">
    <w:abstractNumId w:val="462"/>
  </w:num>
  <w:num w:numId="676">
    <w:abstractNumId w:val="266"/>
  </w:num>
  <w:num w:numId="677">
    <w:abstractNumId w:val="832"/>
  </w:num>
  <w:num w:numId="678">
    <w:abstractNumId w:val="656"/>
  </w:num>
  <w:num w:numId="679">
    <w:abstractNumId w:val="463"/>
  </w:num>
  <w:num w:numId="680">
    <w:abstractNumId w:val="330"/>
  </w:num>
  <w:num w:numId="681">
    <w:abstractNumId w:val="66"/>
  </w:num>
  <w:num w:numId="682">
    <w:abstractNumId w:val="771"/>
  </w:num>
  <w:num w:numId="683">
    <w:abstractNumId w:val="595"/>
  </w:num>
  <w:num w:numId="684">
    <w:abstractNumId w:val="402"/>
  </w:num>
  <w:num w:numId="685">
    <w:abstractNumId w:val="67"/>
  </w:num>
  <w:num w:numId="686">
    <w:abstractNumId w:val="772"/>
  </w:num>
  <w:num w:numId="687">
    <w:abstractNumId w:val="596"/>
  </w:num>
  <w:num w:numId="688">
    <w:abstractNumId w:val="465"/>
  </w:num>
  <w:num w:numId="689">
    <w:abstractNumId w:val="270"/>
  </w:num>
  <w:num w:numId="690">
    <w:abstractNumId w:val="271"/>
  </w:num>
  <w:num w:numId="691">
    <w:abstractNumId w:val="272"/>
  </w:num>
  <w:num w:numId="692">
    <w:abstractNumId w:val="49"/>
  </w:num>
  <w:num w:numId="693">
    <w:abstractNumId w:val="274"/>
  </w:num>
  <w:num w:numId="694">
    <w:abstractNumId w:val="835"/>
  </w:num>
  <w:num w:numId="695">
    <w:abstractNumId w:val="659"/>
  </w:num>
  <w:num w:numId="696">
    <w:abstractNumId w:val="466"/>
  </w:num>
  <w:num w:numId="697">
    <w:abstractNumId w:val="358"/>
  </w:num>
  <w:num w:numId="698">
    <w:abstractNumId w:val="355"/>
  </w:num>
  <w:num w:numId="699">
    <w:abstractNumId w:val="275"/>
  </w:num>
  <w:num w:numId="700">
    <w:abstractNumId w:val="836"/>
  </w:num>
  <w:num w:numId="701">
    <w:abstractNumId w:val="660"/>
  </w:num>
  <w:num w:numId="702">
    <w:abstractNumId w:val="467"/>
  </w:num>
  <w:num w:numId="703">
    <w:abstractNumId w:val="276"/>
  </w:num>
  <w:num w:numId="704">
    <w:abstractNumId w:val="837"/>
  </w:num>
  <w:num w:numId="705">
    <w:abstractNumId w:val="661"/>
  </w:num>
  <w:num w:numId="706">
    <w:abstractNumId w:val="468"/>
  </w:num>
  <w:num w:numId="707">
    <w:abstractNumId w:val="277"/>
  </w:num>
  <w:num w:numId="708">
    <w:abstractNumId w:val="838"/>
  </w:num>
  <w:num w:numId="709">
    <w:abstractNumId w:val="662"/>
  </w:num>
  <w:num w:numId="710">
    <w:abstractNumId w:val="469"/>
  </w:num>
  <w:num w:numId="711">
    <w:abstractNumId w:val="330"/>
  </w:num>
  <w:num w:numId="712">
    <w:abstractNumId w:val="279"/>
  </w:num>
  <w:num w:numId="713">
    <w:abstractNumId w:val="839"/>
  </w:num>
  <w:num w:numId="714">
    <w:abstractNumId w:val="663"/>
  </w:num>
  <w:num w:numId="715">
    <w:abstractNumId w:val="470"/>
  </w:num>
  <w:num w:numId="716">
    <w:abstractNumId w:val="5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7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280"/>
  </w:num>
  <w:num w:numId="719">
    <w:abstractNumId w:val="840"/>
  </w:num>
  <w:num w:numId="720">
    <w:abstractNumId w:val="664"/>
  </w:num>
  <w:num w:numId="721">
    <w:abstractNumId w:val="471"/>
  </w:num>
  <w:num w:numId="722">
    <w:abstractNumId w:val="281"/>
  </w:num>
  <w:num w:numId="723">
    <w:abstractNumId w:val="841"/>
  </w:num>
  <w:num w:numId="724">
    <w:abstractNumId w:val="665"/>
  </w:num>
  <w:num w:numId="725">
    <w:abstractNumId w:val="472"/>
  </w:num>
  <w:num w:numId="726">
    <w:abstractNumId w:val="282"/>
  </w:num>
  <w:num w:numId="727">
    <w:abstractNumId w:val="842"/>
  </w:num>
  <w:num w:numId="728">
    <w:abstractNumId w:val="666"/>
  </w:num>
  <w:num w:numId="729">
    <w:abstractNumId w:val="473"/>
  </w:num>
  <w:num w:numId="730">
    <w:abstractNumId w:val="283"/>
  </w:num>
  <w:num w:numId="731">
    <w:abstractNumId w:val="284"/>
  </w:num>
  <w:num w:numId="732">
    <w:abstractNumId w:val="285"/>
  </w:num>
  <w:num w:numId="733">
    <w:abstractNumId w:val="50"/>
  </w:num>
  <w:num w:numId="734">
    <w:abstractNumId w:val="759"/>
  </w:num>
  <w:num w:numId="735">
    <w:abstractNumId w:val="667"/>
  </w:num>
  <w:num w:numId="736">
    <w:abstractNumId w:val="474"/>
  </w:num>
  <w:num w:numId="737">
    <w:abstractNumId w:val="51"/>
  </w:num>
  <w:num w:numId="738">
    <w:abstractNumId w:val="760"/>
  </w:num>
  <w:num w:numId="739">
    <w:abstractNumId w:val="584"/>
  </w:num>
  <w:num w:numId="740">
    <w:abstractNumId w:val="475"/>
  </w:num>
  <w:num w:numId="741">
    <w:abstractNumId w:val="52"/>
  </w:num>
  <w:num w:numId="742">
    <w:abstractNumId w:val="761"/>
  </w:num>
  <w:num w:numId="743">
    <w:abstractNumId w:val="669"/>
  </w:num>
  <w:num w:numId="744">
    <w:abstractNumId w:val="392"/>
  </w:num>
  <w:num w:numId="745">
    <w:abstractNumId w:val="289"/>
  </w:num>
  <w:num w:numId="746">
    <w:abstractNumId w:val="846"/>
  </w:num>
  <w:num w:numId="747">
    <w:abstractNumId w:val="586"/>
  </w:num>
  <w:num w:numId="748">
    <w:abstractNumId w:val="477"/>
  </w:num>
  <w:num w:numId="749">
    <w:abstractNumId w:val="290"/>
  </w:num>
  <w:num w:numId="750">
    <w:abstractNumId w:val="847"/>
  </w:num>
  <w:num w:numId="751">
    <w:abstractNumId w:val="587"/>
  </w:num>
  <w:num w:numId="752">
    <w:abstractNumId w:val="394"/>
  </w:num>
  <w:num w:numId="753">
    <w:abstractNumId w:val="291"/>
  </w:num>
  <w:num w:numId="754">
    <w:abstractNumId w:val="848"/>
  </w:num>
  <w:num w:numId="755">
    <w:abstractNumId w:val="588"/>
  </w:num>
  <w:num w:numId="756">
    <w:abstractNumId w:val="395"/>
  </w:num>
  <w:num w:numId="757">
    <w:abstractNumId w:val="292"/>
  </w:num>
  <w:num w:numId="758">
    <w:abstractNumId w:val="849"/>
  </w:num>
  <w:num w:numId="759">
    <w:abstractNumId w:val="673"/>
  </w:num>
  <w:num w:numId="760">
    <w:abstractNumId w:val="480"/>
  </w:num>
  <w:num w:numId="761">
    <w:abstractNumId w:val="360"/>
  </w:num>
  <w:num w:numId="762">
    <w:abstractNumId w:val="293"/>
  </w:num>
  <w:num w:numId="763">
    <w:abstractNumId w:val="850"/>
  </w:num>
  <w:num w:numId="764">
    <w:abstractNumId w:val="674"/>
  </w:num>
  <w:num w:numId="765">
    <w:abstractNumId w:val="481"/>
  </w:num>
  <w:num w:numId="766">
    <w:abstractNumId w:val="7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7">
    <w:abstractNumId w:val="728"/>
  </w:num>
  <w:num w:numId="768">
    <w:abstractNumId w:val="523"/>
  </w:num>
  <w:num w:numId="769">
    <w:abstractNumId w:val="294"/>
  </w:num>
  <w:num w:numId="770">
    <w:abstractNumId w:val="851"/>
  </w:num>
  <w:num w:numId="771">
    <w:abstractNumId w:val="675"/>
  </w:num>
  <w:num w:numId="772">
    <w:abstractNumId w:val="482"/>
  </w:num>
  <w:num w:numId="773">
    <w:abstractNumId w:val="7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4">
    <w:abstractNumId w:val="737"/>
  </w:num>
  <w:num w:numId="775">
    <w:abstractNumId w:val="540"/>
  </w:num>
  <w:num w:numId="776">
    <w:abstractNumId w:val="295"/>
  </w:num>
  <w:num w:numId="777">
    <w:abstractNumId w:val="852"/>
  </w:num>
  <w:num w:numId="778">
    <w:abstractNumId w:val="676"/>
  </w:num>
  <w:num w:numId="779">
    <w:abstractNumId w:val="483"/>
  </w:num>
  <w:num w:numId="780">
    <w:abstractNumId w:val="296"/>
  </w:num>
  <w:num w:numId="781">
    <w:abstractNumId w:val="853"/>
  </w:num>
  <w:num w:numId="782">
    <w:abstractNumId w:val="677"/>
  </w:num>
  <w:num w:numId="783">
    <w:abstractNumId w:val="484"/>
  </w:num>
  <w:num w:numId="784">
    <w:abstractNumId w:val="297"/>
  </w:num>
  <w:num w:numId="785">
    <w:abstractNumId w:val="854"/>
  </w:num>
  <w:num w:numId="786">
    <w:abstractNumId w:val="678"/>
  </w:num>
  <w:num w:numId="787">
    <w:abstractNumId w:val="485"/>
  </w:num>
  <w:num w:numId="788">
    <w:abstractNumId w:val="298"/>
  </w:num>
  <w:num w:numId="789">
    <w:abstractNumId w:val="855"/>
  </w:num>
  <w:num w:numId="790">
    <w:abstractNumId w:val="679"/>
  </w:num>
  <w:num w:numId="791">
    <w:abstractNumId w:val="486"/>
  </w:num>
  <w:num w:numId="792">
    <w:abstractNumId w:val="299"/>
  </w:num>
  <w:num w:numId="793">
    <w:abstractNumId w:val="856"/>
  </w:num>
  <w:num w:numId="794">
    <w:abstractNumId w:val="680"/>
  </w:num>
  <w:num w:numId="795">
    <w:abstractNumId w:val="487"/>
  </w:num>
  <w:num w:numId="796">
    <w:abstractNumId w:val="300"/>
  </w:num>
  <w:num w:numId="797">
    <w:abstractNumId w:val="857"/>
  </w:num>
  <w:num w:numId="798">
    <w:abstractNumId w:val="681"/>
  </w:num>
  <w:num w:numId="799">
    <w:abstractNumId w:val="488"/>
  </w:num>
  <w:num w:numId="800">
    <w:abstractNumId w:val="330"/>
  </w:num>
  <w:num w:numId="801">
    <w:abstractNumId w:val="302"/>
  </w:num>
  <w:num w:numId="802">
    <w:abstractNumId w:val="858"/>
  </w:num>
  <w:num w:numId="803">
    <w:abstractNumId w:val="682"/>
  </w:num>
  <w:num w:numId="804">
    <w:abstractNumId w:val="489"/>
  </w:num>
  <w:num w:numId="805">
    <w:abstractNumId w:val="303"/>
  </w:num>
  <w:num w:numId="806">
    <w:abstractNumId w:val="859"/>
  </w:num>
  <w:num w:numId="807">
    <w:abstractNumId w:val="683"/>
  </w:num>
  <w:num w:numId="808">
    <w:abstractNumId w:val="490"/>
  </w:num>
  <w:num w:numId="809">
    <w:abstractNumId w:val="77"/>
  </w:num>
  <w:num w:numId="810">
    <w:abstractNumId w:val="782"/>
  </w:num>
  <w:num w:numId="811">
    <w:abstractNumId w:val="606"/>
  </w:num>
  <w:num w:numId="812">
    <w:abstractNumId w:val="413"/>
  </w:num>
  <w:num w:numId="813">
    <w:abstractNumId w:val="78"/>
  </w:num>
  <w:num w:numId="814">
    <w:abstractNumId w:val="783"/>
  </w:num>
  <w:num w:numId="815">
    <w:abstractNumId w:val="607"/>
  </w:num>
  <w:num w:numId="816">
    <w:abstractNumId w:val="414"/>
  </w:num>
  <w:num w:numId="817">
    <w:abstractNumId w:val="306"/>
  </w:num>
  <w:num w:numId="818">
    <w:abstractNumId w:val="862"/>
  </w:num>
  <w:num w:numId="819">
    <w:abstractNumId w:val="686"/>
  </w:num>
  <w:num w:numId="820">
    <w:abstractNumId w:val="493"/>
  </w:num>
  <w:num w:numId="821">
    <w:abstractNumId w:val="307"/>
  </w:num>
  <w:num w:numId="822">
    <w:abstractNumId w:val="765"/>
  </w:num>
  <w:num w:numId="823">
    <w:abstractNumId w:val="687"/>
  </w:num>
  <w:num w:numId="824">
    <w:abstractNumId w:val="396"/>
  </w:num>
  <w:num w:numId="825">
    <w:abstractNumId w:val="57"/>
  </w:num>
  <w:num w:numId="826">
    <w:abstractNumId w:val="766"/>
  </w:num>
  <w:num w:numId="827">
    <w:abstractNumId w:val="688"/>
  </w:num>
  <w:num w:numId="828">
    <w:abstractNumId w:val="397"/>
  </w:num>
  <w:num w:numId="829">
    <w:abstractNumId w:val="309"/>
  </w:num>
  <w:num w:numId="830">
    <w:abstractNumId w:val="310"/>
  </w:num>
  <w:num w:numId="831">
    <w:abstractNumId w:val="311"/>
  </w:num>
  <w:num w:numId="832">
    <w:abstractNumId w:val="865"/>
  </w:num>
  <w:num w:numId="833">
    <w:abstractNumId w:val="689"/>
  </w:num>
  <w:num w:numId="834">
    <w:abstractNumId w:val="496"/>
  </w:num>
  <w:num w:numId="835">
    <w:abstractNumId w:val="312"/>
  </w:num>
  <w:num w:numId="836">
    <w:abstractNumId w:val="866"/>
  </w:num>
  <w:num w:numId="837">
    <w:abstractNumId w:val="690"/>
  </w:num>
  <w:num w:numId="838">
    <w:abstractNumId w:val="497"/>
  </w:num>
  <w:num w:numId="839">
    <w:abstractNumId w:val="361"/>
  </w:num>
  <w:num w:numId="840">
    <w:abstractNumId w:val="529"/>
  </w:num>
  <w:num w:numId="841">
    <w:abstractNumId w:val="313"/>
  </w:num>
  <w:num w:numId="842">
    <w:abstractNumId w:val="867"/>
  </w:num>
  <w:num w:numId="843">
    <w:abstractNumId w:val="691"/>
  </w:num>
  <w:num w:numId="844">
    <w:abstractNumId w:val="498"/>
  </w:num>
  <w:num w:numId="845">
    <w:abstractNumId w:val="314"/>
  </w:num>
  <w:num w:numId="846">
    <w:abstractNumId w:val="868"/>
  </w:num>
  <w:num w:numId="847">
    <w:abstractNumId w:val="692"/>
  </w:num>
  <w:num w:numId="848">
    <w:abstractNumId w:val="499"/>
  </w:num>
  <w:num w:numId="849">
    <w:abstractNumId w:val="315"/>
  </w:num>
  <w:num w:numId="850">
    <w:abstractNumId w:val="869"/>
  </w:num>
  <w:num w:numId="851">
    <w:abstractNumId w:val="693"/>
  </w:num>
  <w:num w:numId="852">
    <w:abstractNumId w:val="500"/>
  </w:num>
  <w:num w:numId="853">
    <w:abstractNumId w:val="316"/>
  </w:num>
  <w:num w:numId="854">
    <w:abstractNumId w:val="870"/>
  </w:num>
  <w:num w:numId="855">
    <w:abstractNumId w:val="694"/>
  </w:num>
  <w:num w:numId="856">
    <w:abstractNumId w:val="501"/>
  </w:num>
  <w:num w:numId="857">
    <w:abstractNumId w:val="330"/>
  </w:num>
  <w:num w:numId="858">
    <w:abstractNumId w:val="79"/>
  </w:num>
  <w:num w:numId="859">
    <w:abstractNumId w:val="784"/>
  </w:num>
  <w:num w:numId="860">
    <w:abstractNumId w:val="608"/>
  </w:num>
  <w:num w:numId="861">
    <w:abstractNumId w:val="415"/>
  </w:num>
  <w:num w:numId="862">
    <w:abstractNumId w:val="80"/>
  </w:num>
  <w:num w:numId="863">
    <w:abstractNumId w:val="785"/>
  </w:num>
  <w:num w:numId="864">
    <w:abstractNumId w:val="609"/>
  </w:num>
  <w:num w:numId="865">
    <w:abstractNumId w:val="503"/>
  </w:num>
  <w:num w:numId="866">
    <w:abstractNumId w:val="320"/>
  </w:num>
  <w:num w:numId="867">
    <w:abstractNumId w:val="321"/>
  </w:num>
  <w:num w:numId="868">
    <w:abstractNumId w:val="322"/>
  </w:num>
  <w:num w:numId="869">
    <w:abstractNumId w:val="873"/>
  </w:num>
  <w:num w:numId="870">
    <w:abstractNumId w:val="591"/>
  </w:num>
  <w:num w:numId="871">
    <w:abstractNumId w:val="398"/>
  </w:num>
  <w:num w:numId="872">
    <w:abstractNumId w:val="323"/>
  </w:num>
  <w:num w:numId="873">
    <w:abstractNumId w:val="768"/>
  </w:num>
  <w:num w:numId="874">
    <w:abstractNumId w:val="592"/>
  </w:num>
  <w:num w:numId="875">
    <w:abstractNumId w:val="399"/>
  </w:num>
  <w:num w:numId="876">
    <w:abstractNumId w:val="324"/>
  </w:num>
  <w:num w:numId="877">
    <w:abstractNumId w:val="875"/>
  </w:num>
  <w:num w:numId="878">
    <w:abstractNumId w:val="699"/>
  </w:num>
  <w:num w:numId="879">
    <w:abstractNumId w:val="506"/>
  </w:num>
  <w:num w:numId="880">
    <w:abstractNumId w:val="5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1">
    <w:abstractNumId w:val="894"/>
  </w:num>
  <w:num w:numId="882">
    <w:abstractNumId w:val="325"/>
  </w:num>
  <w:num w:numId="883">
    <w:abstractNumId w:val="876"/>
  </w:num>
  <w:num w:numId="884">
    <w:abstractNumId w:val="700"/>
  </w:num>
  <w:num w:numId="885">
    <w:abstractNumId w:val="507"/>
  </w:num>
  <w:num w:numId="886">
    <w:abstractNumId w:val="7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7">
    <w:abstractNumId w:val="326"/>
  </w:num>
  <w:num w:numId="888">
    <w:abstractNumId w:val="877"/>
  </w:num>
  <w:num w:numId="889">
    <w:abstractNumId w:val="701"/>
  </w:num>
  <w:num w:numId="890">
    <w:abstractNumId w:val="508"/>
  </w:num>
  <w:num w:numId="891">
    <w:abstractNumId w:val="327"/>
  </w:num>
  <w:num w:numId="892">
    <w:abstractNumId w:val="878"/>
  </w:num>
  <w:num w:numId="893">
    <w:abstractNumId w:val="702"/>
  </w:num>
  <w:num w:numId="894">
    <w:abstractNumId w:val="509"/>
  </w:num>
  <w:num w:numId="895">
    <w:abstractNumId w:val="328"/>
  </w:num>
  <w:num w:numId="896">
    <w:abstractNumId w:val="879"/>
  </w:num>
  <w:num w:numId="897">
    <w:abstractNumId w:val="703"/>
  </w:num>
  <w:num w:numId="898">
    <w:abstractNumId w:val="510"/>
  </w:num>
  <w:num w:numId="899">
    <w:abstractNumId w:val="329"/>
  </w:num>
  <w:num w:numId="900">
    <w:abstractNumId w:val="880"/>
  </w:num>
  <w:num w:numId="901">
    <w:abstractNumId w:val="704"/>
  </w:num>
  <w:num w:numId="902">
    <w:abstractNumId w:val="511"/>
  </w:num>
  <w:num w:numId="903">
    <w:abstractNumId w:val="330"/>
  </w:num>
  <w:num w:numId="904">
    <w:abstractNumId w:val="331"/>
  </w:num>
  <w:num w:numId="905">
    <w:abstractNumId w:val="786"/>
  </w:num>
  <w:num w:numId="906">
    <w:abstractNumId w:val="610"/>
  </w:num>
  <w:num w:numId="907">
    <w:abstractNumId w:val="512"/>
  </w:num>
  <w:num w:numId="908">
    <w:abstractNumId w:val="332"/>
  </w:num>
  <w:num w:numId="909">
    <w:abstractNumId w:val="882"/>
  </w:num>
  <w:num w:numId="910">
    <w:abstractNumId w:val="611"/>
  </w:num>
  <w:num w:numId="911">
    <w:abstractNumId w:val="513"/>
  </w:num>
  <w:num w:numId="912">
    <w:abstractNumId w:val="333"/>
  </w:num>
  <w:num w:numId="913">
    <w:abstractNumId w:val="883"/>
  </w:num>
  <w:num w:numId="914">
    <w:abstractNumId w:val="707"/>
  </w:num>
  <w:num w:numId="915">
    <w:abstractNumId w:val="514"/>
  </w:num>
  <w:num w:numId="916">
    <w:abstractNumId w:val="334"/>
  </w:num>
  <w:num w:numId="917">
    <w:abstractNumId w:val="335"/>
  </w:num>
  <w:num w:numId="918">
    <w:abstractNumId w:val="336"/>
  </w:num>
  <w:num w:numId="919">
    <w:abstractNumId w:val="337"/>
  </w:num>
  <w:num w:numId="920">
    <w:abstractNumId w:val="338"/>
  </w:num>
  <w:num w:numId="921">
    <w:abstractNumId w:val="339"/>
  </w:num>
  <w:num w:numId="922">
    <w:abstractNumId w:val="340"/>
  </w:num>
  <w:num w:numId="923">
    <w:abstractNumId w:val="60"/>
  </w:num>
  <w:num w:numId="924">
    <w:abstractNumId w:val="884"/>
  </w:num>
  <w:num w:numId="925">
    <w:abstractNumId w:val="593"/>
  </w:num>
  <w:num w:numId="926">
    <w:abstractNumId w:val="400"/>
  </w:num>
  <w:num w:numId="927">
    <w:abstractNumId w:val="342"/>
  </w:num>
  <w:num w:numId="928">
    <w:abstractNumId w:val="770"/>
  </w:num>
  <w:num w:numId="929">
    <w:abstractNumId w:val="594"/>
  </w:num>
  <w:num w:numId="930">
    <w:abstractNumId w:val="401"/>
  </w:num>
  <w:num w:numId="931">
    <w:abstractNumId w:val="343"/>
  </w:num>
  <w:num w:numId="932">
    <w:abstractNumId w:val="886"/>
  </w:num>
  <w:num w:numId="933">
    <w:abstractNumId w:val="710"/>
  </w:num>
  <w:num w:numId="934">
    <w:abstractNumId w:val="517"/>
  </w:num>
  <w:num w:numId="935">
    <w:abstractNumId w:val="366"/>
  </w:num>
  <w:num w:numId="936">
    <w:abstractNumId w:val="344"/>
  </w:num>
  <w:num w:numId="937">
    <w:abstractNumId w:val="887"/>
  </w:num>
  <w:num w:numId="938">
    <w:abstractNumId w:val="711"/>
  </w:num>
  <w:num w:numId="939">
    <w:abstractNumId w:val="518"/>
  </w:num>
  <w:num w:numId="940">
    <w:abstractNumId w:val="558"/>
  </w:num>
  <w:num w:numId="941">
    <w:abstractNumId w:val="345"/>
  </w:num>
  <w:num w:numId="942">
    <w:abstractNumId w:val="888"/>
  </w:num>
  <w:num w:numId="943">
    <w:abstractNumId w:val="712"/>
  </w:num>
  <w:num w:numId="944">
    <w:abstractNumId w:val="519"/>
  </w:num>
  <w:num w:numId="945">
    <w:abstractNumId w:val="537"/>
  </w:num>
  <w:num w:numId="946">
    <w:abstractNumId w:val="718"/>
  </w:num>
  <w:num w:numId="947">
    <w:abstractNumId w:val="744"/>
  </w:num>
  <w:num w:numId="948">
    <w:abstractNumId w:val="365"/>
  </w:num>
  <w:num w:numId="949">
    <w:abstractNumId w:val="346"/>
  </w:num>
  <w:num w:numId="950">
    <w:abstractNumId w:val="889"/>
  </w:num>
  <w:num w:numId="951">
    <w:abstractNumId w:val="713"/>
  </w:num>
  <w:num w:numId="952">
    <w:abstractNumId w:val="520"/>
  </w:num>
  <w:num w:numId="953">
    <w:abstractNumId w:val="347"/>
  </w:num>
  <w:num w:numId="954">
    <w:abstractNumId w:val="890"/>
  </w:num>
  <w:num w:numId="955">
    <w:abstractNumId w:val="714"/>
  </w:num>
  <w:num w:numId="956">
    <w:abstractNumId w:val="521"/>
  </w:num>
  <w:num w:numId="957">
    <w:abstractNumId w:val="348"/>
  </w:num>
  <w:num w:numId="958">
    <w:abstractNumId w:val="891"/>
  </w:num>
  <w:num w:numId="959">
    <w:abstractNumId w:val="715"/>
  </w:num>
  <w:num w:numId="960">
    <w:abstractNumId w:val="522"/>
  </w:num>
  <w:numIdMacAtCleanup w:val="9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D3FD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86B2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6553F"/>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E0BF"/>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46553F"/>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6553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6553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6553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6553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6553F"/>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customXml" Target="../customXml/item1.xml"/><Relationship Id="rId19" Type="http://schemas.openxmlformats.org/officeDocument/2006/relationships/image" Target="media/image1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8" Type="http://schemas.openxmlformats.org/officeDocument/2006/relationships/image" Target="media/image2.png"/><Relationship Id="rId51" Type="http://schemas.openxmlformats.org/officeDocument/2006/relationships/image" Target="media/image4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fontTable" Target="fontTable.xml"/><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header" Target="header1.xml"/><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C130CD9-8A52-419F-A769-AF85C912A527}"/>
</file>

<file path=customXml/itemProps2.xml><?xml version="1.0" encoding="utf-8"?>
<ds:datastoreItem xmlns:ds="http://schemas.openxmlformats.org/officeDocument/2006/customXml" ds:itemID="{14FAB77C-22A5-43DB-84A6-F0EFA10C3483}"/>
</file>

<file path=customXml/itemProps3.xml><?xml version="1.0" encoding="utf-8"?>
<ds:datastoreItem xmlns:ds="http://schemas.openxmlformats.org/officeDocument/2006/customXml" ds:itemID="{5D49E09D-578E-4F4E-8ACB-600C1D121427}"/>
</file>

<file path=docProps/app.xml><?xml version="1.0" encoding="utf-8"?>
<Properties xmlns="http://schemas.openxmlformats.org/officeDocument/2006/extended-properties" xmlns:vt="http://schemas.openxmlformats.org/officeDocument/2006/docPropsVTypes">
  <Template>Normal</Template>
  <TotalTime>0</TotalTime>
  <Pages>166</Pages>
  <Words>39238</Words>
  <Characters>223662</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262376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2020-02-25T19:43:00Z</dcterms:created>
  <dcterms:modified xsi:type="dcterms:W3CDTF">2020-02-25T19:43:00Z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