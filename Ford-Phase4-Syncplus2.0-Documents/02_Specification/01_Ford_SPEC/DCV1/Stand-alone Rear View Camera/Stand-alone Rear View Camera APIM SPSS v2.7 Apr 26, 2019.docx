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1061A6" w:rsidRPr="00106C9E" w:rsidRDefault="00035CFE" w:rsidP="00106C9E"/>
    <w:p w:rsidR="00C8139A" w:rsidRDefault="00035CFE" w:rsidP="00540373">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C8139A" w:rsidRDefault="00035CFE">
      <w:pPr>
        <w:jc w:val="center"/>
        <w:rPr>
          <w:rFonts w:cs="Arial"/>
          <w:b/>
          <w:color w:val="000080"/>
          <w:sz w:val="44"/>
          <w:szCs w:val="44"/>
        </w:rPr>
      </w:pPr>
      <w:r>
        <w:rPr>
          <w:rFonts w:cs="Arial"/>
          <w:b/>
          <w:color w:val="000080"/>
          <w:sz w:val="44"/>
          <w:szCs w:val="44"/>
        </w:rPr>
        <w:t>Research &amp; Vehicle Technology</w:t>
      </w:r>
    </w:p>
    <w:p w:rsidR="00C8139A" w:rsidRDefault="00035CFE">
      <w:pPr>
        <w:jc w:val="center"/>
        <w:rPr>
          <w:rFonts w:cs="Arial"/>
          <w:b/>
          <w:color w:val="000080"/>
          <w:sz w:val="40"/>
          <w:szCs w:val="40"/>
        </w:rPr>
      </w:pPr>
      <w:r>
        <w:rPr>
          <w:rFonts w:cs="Arial"/>
          <w:b/>
          <w:color w:val="000080"/>
          <w:sz w:val="40"/>
          <w:szCs w:val="40"/>
        </w:rPr>
        <w:t>“Infotainment Systems Product Development”</w:t>
      </w:r>
    </w:p>
    <w:p w:rsidR="00C8139A" w:rsidRDefault="00035CFE">
      <w:pPr>
        <w:jc w:val="center"/>
      </w:pPr>
    </w:p>
    <w:p w:rsidR="00C8139A" w:rsidRDefault="00035CFE">
      <w:pPr>
        <w:jc w:val="center"/>
      </w:pPr>
    </w:p>
    <w:p w:rsidR="00C8139A" w:rsidRDefault="00035CFE">
      <w:pPr>
        <w:jc w:val="center"/>
        <w:rPr>
          <w:rFonts w:cs="Arial"/>
          <w:b/>
          <w:sz w:val="52"/>
          <w:szCs w:val="52"/>
        </w:rPr>
      </w:pPr>
      <w:r>
        <w:rPr>
          <w:rFonts w:cs="Arial"/>
          <w:b/>
          <w:sz w:val="52"/>
          <w:szCs w:val="52"/>
        </w:rPr>
        <w:t xml:space="preserve">Feature – Stand-alone Rear View </w:t>
      </w:r>
      <w:r>
        <w:rPr>
          <w:rFonts w:cs="Arial"/>
          <w:b/>
          <w:sz w:val="52"/>
          <w:szCs w:val="52"/>
        </w:rPr>
        <w:t>Camera</w:t>
      </w:r>
    </w:p>
    <w:p w:rsidR="00C8139A" w:rsidRDefault="00035CFE">
      <w:pPr>
        <w:jc w:val="center"/>
        <w:rPr>
          <w:rFonts w:cs="Arial"/>
          <w:b/>
          <w:sz w:val="52"/>
          <w:szCs w:val="52"/>
        </w:rPr>
      </w:pPr>
    </w:p>
    <w:p w:rsidR="00C8139A" w:rsidRDefault="00035CFE">
      <w:pPr>
        <w:jc w:val="center"/>
        <w:rPr>
          <w:rFonts w:cs="Arial"/>
          <w:b/>
          <w:sz w:val="52"/>
          <w:szCs w:val="52"/>
        </w:rPr>
      </w:pPr>
      <w:r>
        <w:rPr>
          <w:rFonts w:cs="Arial"/>
          <w:b/>
          <w:sz w:val="52"/>
          <w:szCs w:val="52"/>
        </w:rPr>
        <w:t>APIM Infotainment Subsystem Part Specific Specification (SPSS)</w:t>
      </w:r>
    </w:p>
    <w:p w:rsidR="00C8139A" w:rsidRDefault="00035CFE">
      <w:pPr>
        <w:jc w:val="center"/>
      </w:pPr>
    </w:p>
    <w:p w:rsidR="00C8139A" w:rsidRDefault="00035CFE">
      <w:pPr>
        <w:jc w:val="center"/>
      </w:pPr>
    </w:p>
    <w:p w:rsidR="00C8139A" w:rsidRDefault="00035CFE">
      <w:pPr>
        <w:jc w:val="center"/>
      </w:pPr>
    </w:p>
    <w:p w:rsidR="00C8139A" w:rsidRDefault="00035CFE">
      <w:pPr>
        <w:jc w:val="center"/>
      </w:pPr>
    </w:p>
    <w:p w:rsidR="00C8139A" w:rsidRDefault="00035CFE">
      <w:pPr>
        <w:jc w:val="center"/>
        <w:rPr>
          <w:rFonts w:cs="Arial"/>
          <w:sz w:val="28"/>
          <w:szCs w:val="28"/>
        </w:rPr>
      </w:pPr>
      <w:r>
        <w:rPr>
          <w:rFonts w:cs="Arial"/>
          <w:sz w:val="28"/>
          <w:szCs w:val="28"/>
        </w:rPr>
        <w:t>Version 2.7</w:t>
      </w:r>
    </w:p>
    <w:p w:rsidR="00C8139A" w:rsidRDefault="00035CFE">
      <w:pPr>
        <w:jc w:val="center"/>
        <w:rPr>
          <w:rFonts w:cs="Arial"/>
          <w:b/>
          <w:sz w:val="28"/>
          <w:szCs w:val="28"/>
        </w:rPr>
      </w:pPr>
      <w:r>
        <w:rPr>
          <w:rFonts w:cs="Arial"/>
          <w:b/>
          <w:sz w:val="28"/>
          <w:szCs w:val="28"/>
        </w:rPr>
        <w:t>UNCONTROLLED COPY IF PRINTED</w:t>
      </w:r>
    </w:p>
    <w:p w:rsidR="00C8139A" w:rsidRDefault="00035CFE">
      <w:pPr>
        <w:jc w:val="center"/>
      </w:pPr>
    </w:p>
    <w:p w:rsidR="00C8139A" w:rsidRDefault="00035CFE">
      <w:pPr>
        <w:jc w:val="center"/>
        <w:rPr>
          <w:rFonts w:cs="Arial"/>
          <w:b/>
          <w:szCs w:val="22"/>
        </w:rPr>
      </w:pPr>
      <w:r>
        <w:rPr>
          <w:rFonts w:cs="Arial"/>
          <w:b/>
          <w:szCs w:val="22"/>
        </w:rPr>
        <w:t xml:space="preserve">Version Date:  April 26, 2019 </w:t>
      </w:r>
    </w:p>
    <w:p w:rsidR="00C8139A" w:rsidRDefault="00035CFE">
      <w:pPr>
        <w:jc w:val="center"/>
      </w:pPr>
    </w:p>
    <w:p w:rsidR="00C8139A" w:rsidRDefault="00035CFE">
      <w:pPr>
        <w:jc w:val="center"/>
      </w:pPr>
    </w:p>
    <w:p w:rsidR="00C8139A" w:rsidRDefault="00035CFE">
      <w:pPr>
        <w:jc w:val="center"/>
      </w:pPr>
    </w:p>
    <w:p w:rsidR="00C8139A" w:rsidRDefault="00035CFE">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C8139A" w:rsidRDefault="00035CFE">
      <w:pPr>
        <w:jc w:val="center"/>
        <w:outlineLvl w:val="0"/>
        <w:rPr>
          <w:rFonts w:cs="Arial"/>
          <w:b/>
          <w:bCs/>
          <w:sz w:val="28"/>
          <w:szCs w:val="28"/>
          <w:u w:val="single"/>
        </w:rPr>
      </w:pPr>
      <w:r>
        <w:rPr>
          <w:b/>
          <w:sz w:val="36"/>
          <w:szCs w:val="36"/>
        </w:rPr>
        <w:br w:type="page"/>
      </w:r>
      <w:bookmarkStart w:id="0" w:name="_Toc7185394"/>
      <w:r>
        <w:rPr>
          <w:rFonts w:cs="Arial"/>
          <w:b/>
          <w:bCs/>
          <w:sz w:val="28"/>
          <w:szCs w:val="28"/>
          <w:u w:val="single"/>
        </w:rPr>
        <w:lastRenderedPageBreak/>
        <w:t>Revision History</w:t>
      </w:r>
      <w:bookmarkEnd w:id="0"/>
    </w:p>
    <w:p w:rsidR="00C8139A" w:rsidRDefault="00035CFE">
      <w:pPr>
        <w:rPr>
          <w:rFonts w:cs="Arial"/>
        </w:rPr>
      </w:pPr>
    </w:p>
    <w:p w:rsidR="00D8764B" w:rsidRDefault="00035CFE">
      <w:pPr>
        <w:rPr>
          <w:rFonts w:cs="Arial"/>
        </w:rPr>
      </w:pPr>
    </w:p>
    <w:tbl>
      <w:tblPr>
        <w:tblW w:w="11062" w:type="dxa"/>
        <w:jc w:val="center"/>
        <w:tblLayout w:type="fixed"/>
        <w:tblLook w:val="04A0" w:firstRow="1" w:lastRow="0" w:firstColumn="1" w:lastColumn="0" w:noHBand="0" w:noVBand="1"/>
      </w:tblPr>
      <w:tblGrid>
        <w:gridCol w:w="1746"/>
        <w:gridCol w:w="1066"/>
        <w:gridCol w:w="2760"/>
        <w:gridCol w:w="5490"/>
      </w:tblGrid>
      <w:tr w:rsidR="006A3A64" w:rsidTr="00540373">
        <w:trPr>
          <w:trHeight w:val="345"/>
          <w:jc w:val="center"/>
        </w:trPr>
        <w:tc>
          <w:tcPr>
            <w:tcW w:w="1746"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6A3A64" w:rsidRDefault="00035CFE">
            <w:pPr>
              <w:spacing w:line="276" w:lineRule="auto"/>
              <w:jc w:val="center"/>
              <w:rPr>
                <w:rFonts w:cs="Arial"/>
                <w:b/>
                <w:bCs/>
                <w:lang w:val="fr-FR"/>
              </w:rPr>
            </w:pPr>
            <w:r>
              <w:rPr>
                <w:rFonts w:cs="Arial"/>
                <w:b/>
                <w:bCs/>
                <w:lang w:val="fr-FR"/>
              </w:rPr>
              <w:t>Date</w:t>
            </w:r>
          </w:p>
        </w:tc>
        <w:tc>
          <w:tcPr>
            <w:tcW w:w="1066"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6A3A64" w:rsidRDefault="00035CFE">
            <w:pPr>
              <w:spacing w:line="276" w:lineRule="auto"/>
              <w:jc w:val="center"/>
              <w:rPr>
                <w:rFonts w:cs="Arial"/>
                <w:b/>
                <w:bCs/>
                <w:lang w:val="fr-FR"/>
              </w:rPr>
            </w:pPr>
            <w:r>
              <w:rPr>
                <w:rFonts w:cs="Arial"/>
                <w:b/>
                <w:bCs/>
                <w:lang w:val="fr-FR"/>
              </w:rPr>
              <w:t>Version</w:t>
            </w:r>
          </w:p>
        </w:tc>
        <w:tc>
          <w:tcPr>
            <w:tcW w:w="825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6A3A64" w:rsidRDefault="00035CFE">
            <w:pPr>
              <w:spacing w:line="276" w:lineRule="auto"/>
              <w:jc w:val="center"/>
              <w:rPr>
                <w:rFonts w:cs="Arial"/>
                <w:b/>
                <w:bCs/>
                <w:lang w:val="fr-FR"/>
              </w:rPr>
            </w:pPr>
            <w:r>
              <w:rPr>
                <w:rFonts w:cs="Arial"/>
                <w:b/>
                <w:bCs/>
                <w:lang w:val="fr-FR"/>
              </w:rPr>
              <w:t>Notes</w:t>
            </w:r>
          </w:p>
        </w:tc>
      </w:tr>
      <w:tr w:rsidR="006A3A64" w:rsidTr="00540373">
        <w:trPr>
          <w:trHeight w:val="245"/>
          <w:jc w:val="center"/>
        </w:trPr>
        <w:tc>
          <w:tcPr>
            <w:tcW w:w="1746" w:type="dxa"/>
            <w:tcBorders>
              <w:top w:val="single" w:sz="6" w:space="0" w:color="auto"/>
              <w:left w:val="single" w:sz="6" w:space="0" w:color="auto"/>
              <w:bottom w:val="single" w:sz="6" w:space="0" w:color="auto"/>
              <w:right w:val="single" w:sz="6" w:space="0" w:color="auto"/>
            </w:tcBorders>
            <w:hideMark/>
          </w:tcPr>
          <w:p w:rsidR="006A3A64" w:rsidRDefault="00035CFE" w:rsidP="006A3A64">
            <w:pPr>
              <w:spacing w:line="276" w:lineRule="auto"/>
              <w:rPr>
                <w:rFonts w:cs="Arial"/>
                <w:b/>
                <w:sz w:val="16"/>
                <w:szCs w:val="16"/>
                <w:lang w:val="fr-FR"/>
              </w:rPr>
            </w:pPr>
            <w:r>
              <w:rPr>
                <w:rFonts w:cs="Arial"/>
                <w:b/>
                <w:sz w:val="16"/>
                <w:szCs w:val="16"/>
              </w:rPr>
              <w:t>May 31, 2013</w:t>
            </w:r>
          </w:p>
        </w:tc>
        <w:tc>
          <w:tcPr>
            <w:tcW w:w="1066" w:type="dxa"/>
            <w:tcBorders>
              <w:top w:val="single" w:sz="6" w:space="0" w:color="auto"/>
              <w:left w:val="single" w:sz="6" w:space="0" w:color="auto"/>
              <w:bottom w:val="single" w:sz="6" w:space="0" w:color="auto"/>
              <w:right w:val="single" w:sz="6" w:space="0" w:color="auto"/>
            </w:tcBorders>
            <w:hideMark/>
          </w:tcPr>
          <w:p w:rsidR="006A3A64" w:rsidRDefault="00035CFE">
            <w:pPr>
              <w:spacing w:line="276" w:lineRule="auto"/>
              <w:jc w:val="center"/>
              <w:rPr>
                <w:rFonts w:cs="Arial"/>
                <w:b/>
                <w:sz w:val="16"/>
                <w:lang w:val="fr-FR"/>
              </w:rPr>
            </w:pPr>
            <w:r>
              <w:rPr>
                <w:rFonts w:cs="Arial"/>
                <w:b/>
                <w:sz w:val="16"/>
                <w:lang w:val="fr-FR"/>
              </w:rPr>
              <w:t>1.0</w:t>
            </w:r>
          </w:p>
        </w:tc>
        <w:tc>
          <w:tcPr>
            <w:tcW w:w="2760" w:type="dxa"/>
            <w:tcBorders>
              <w:top w:val="single" w:sz="6" w:space="0" w:color="auto"/>
              <w:left w:val="single" w:sz="6" w:space="0" w:color="auto"/>
              <w:bottom w:val="single" w:sz="6" w:space="0" w:color="auto"/>
              <w:right w:val="single" w:sz="6" w:space="0" w:color="auto"/>
            </w:tcBorders>
            <w:hideMark/>
          </w:tcPr>
          <w:p w:rsidR="006A3A64" w:rsidRDefault="00035CFE" w:rsidP="006A3A64">
            <w:pPr>
              <w:spacing w:line="276" w:lineRule="auto"/>
              <w:jc w:val="center"/>
              <w:rPr>
                <w:rFonts w:cs="Arial"/>
                <w:b/>
                <w:sz w:val="16"/>
              </w:rPr>
            </w:pPr>
            <w:r>
              <w:rPr>
                <w:rFonts w:cs="Arial"/>
                <w:b/>
                <w:sz w:val="16"/>
              </w:rPr>
              <w:t>Initial Release</w:t>
            </w:r>
          </w:p>
        </w:tc>
        <w:tc>
          <w:tcPr>
            <w:tcW w:w="5490" w:type="dxa"/>
            <w:tcBorders>
              <w:top w:val="single" w:sz="6" w:space="0" w:color="auto"/>
              <w:left w:val="single" w:sz="6" w:space="0" w:color="auto"/>
              <w:bottom w:val="single" w:sz="6" w:space="0" w:color="auto"/>
              <w:right w:val="single" w:sz="6" w:space="0" w:color="auto"/>
            </w:tcBorders>
          </w:tcPr>
          <w:p w:rsidR="006A3A64" w:rsidRDefault="00035CFE">
            <w:pPr>
              <w:spacing w:line="276" w:lineRule="auto"/>
              <w:rPr>
                <w:rFonts w:cs="Arial"/>
                <w:b/>
                <w:sz w:val="16"/>
              </w:rPr>
            </w:pPr>
          </w:p>
        </w:tc>
      </w:tr>
      <w:tr w:rsidR="006A3A64" w:rsidTr="00540373">
        <w:trPr>
          <w:trHeight w:val="245"/>
          <w:jc w:val="center"/>
        </w:trPr>
        <w:tc>
          <w:tcPr>
            <w:tcW w:w="1746" w:type="dxa"/>
            <w:tcBorders>
              <w:top w:val="single" w:sz="6" w:space="0" w:color="auto"/>
              <w:left w:val="single" w:sz="6" w:space="0" w:color="auto"/>
              <w:bottom w:val="single" w:sz="6" w:space="0" w:color="auto"/>
              <w:right w:val="nil"/>
            </w:tcBorders>
            <w:shd w:val="thinDiagCross" w:color="auto" w:fill="D9D9D9" w:themeFill="background1" w:themeFillShade="D9"/>
          </w:tcPr>
          <w:p w:rsidR="006A3A64" w:rsidRDefault="00035CFE">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6A3A64" w:rsidRDefault="00035CFE">
            <w:pPr>
              <w:spacing w:line="276" w:lineRule="auto"/>
              <w:jc w:val="center"/>
              <w:rPr>
                <w:rFonts w:cs="Arial"/>
                <w:b/>
                <w:sz w:val="16"/>
                <w:lang w:val="fr-FR"/>
              </w:rPr>
            </w:pPr>
          </w:p>
        </w:tc>
        <w:tc>
          <w:tcPr>
            <w:tcW w:w="2760" w:type="dxa"/>
            <w:tcBorders>
              <w:top w:val="single" w:sz="6" w:space="0" w:color="auto"/>
              <w:left w:val="nil"/>
              <w:bottom w:val="single" w:sz="6" w:space="0" w:color="auto"/>
              <w:right w:val="nil"/>
            </w:tcBorders>
            <w:shd w:val="thinDiagCross" w:color="auto" w:fill="D9D9D9" w:themeFill="background1" w:themeFillShade="D9"/>
          </w:tcPr>
          <w:p w:rsidR="006A3A64" w:rsidRDefault="00035CFE">
            <w:pPr>
              <w:spacing w:line="276" w:lineRule="auto"/>
              <w:rPr>
                <w:rFonts w:cs="Arial"/>
                <w:b/>
                <w:sz w:val="16"/>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6A3A64" w:rsidRDefault="00035CFE">
            <w:pPr>
              <w:spacing w:line="276" w:lineRule="auto"/>
              <w:rPr>
                <w:rFonts w:cs="Arial"/>
                <w:b/>
                <w:sz w:val="16"/>
              </w:rPr>
            </w:pPr>
          </w:p>
        </w:tc>
      </w:tr>
      <w:tr w:rsidR="00DE668E" w:rsidRPr="006A3A64" w:rsidTr="00540373">
        <w:trPr>
          <w:trHeight w:val="245"/>
          <w:jc w:val="center"/>
        </w:trPr>
        <w:tc>
          <w:tcPr>
            <w:tcW w:w="1746" w:type="dxa"/>
            <w:tcBorders>
              <w:top w:val="single" w:sz="6" w:space="0" w:color="auto"/>
              <w:left w:val="single" w:sz="6" w:space="0" w:color="auto"/>
              <w:bottom w:val="single" w:sz="6" w:space="0" w:color="auto"/>
              <w:right w:val="single" w:sz="6" w:space="0" w:color="auto"/>
            </w:tcBorders>
            <w:hideMark/>
          </w:tcPr>
          <w:p w:rsidR="00DE668E" w:rsidRPr="006A3A64" w:rsidRDefault="00035CFE">
            <w:pPr>
              <w:spacing w:line="276" w:lineRule="auto"/>
              <w:rPr>
                <w:rFonts w:eastAsiaTheme="minorHAnsi" w:cstheme="minorBidi"/>
                <w:b/>
                <w:sz w:val="16"/>
                <w:szCs w:val="16"/>
              </w:rPr>
            </w:pPr>
            <w:r>
              <w:rPr>
                <w:rFonts w:eastAsiaTheme="minorHAnsi" w:cstheme="minorBidi"/>
                <w:b/>
                <w:sz w:val="16"/>
                <w:szCs w:val="16"/>
              </w:rPr>
              <w:t>December 16, 2014</w:t>
            </w:r>
          </w:p>
        </w:tc>
        <w:tc>
          <w:tcPr>
            <w:tcW w:w="1066" w:type="dxa"/>
            <w:tcBorders>
              <w:top w:val="single" w:sz="6" w:space="0" w:color="auto"/>
              <w:left w:val="single" w:sz="6" w:space="0" w:color="auto"/>
              <w:bottom w:val="single" w:sz="6" w:space="0" w:color="auto"/>
              <w:right w:val="single" w:sz="6" w:space="0" w:color="auto"/>
            </w:tcBorders>
            <w:hideMark/>
          </w:tcPr>
          <w:p w:rsidR="00DE668E" w:rsidRPr="006A3A64" w:rsidRDefault="00035CFE" w:rsidP="006A3A64">
            <w:pPr>
              <w:spacing w:line="276" w:lineRule="auto"/>
              <w:jc w:val="center"/>
              <w:rPr>
                <w:rFonts w:eastAsiaTheme="minorHAnsi" w:cstheme="minorBidi"/>
                <w:b/>
                <w:sz w:val="16"/>
                <w:szCs w:val="16"/>
              </w:rPr>
            </w:pPr>
            <w:r>
              <w:rPr>
                <w:rFonts w:eastAsiaTheme="minorHAnsi" w:cstheme="minorBidi"/>
                <w:b/>
                <w:sz w:val="16"/>
                <w:szCs w:val="16"/>
              </w:rPr>
              <w:t>2.0</w:t>
            </w:r>
          </w:p>
        </w:tc>
        <w:tc>
          <w:tcPr>
            <w:tcW w:w="8250" w:type="dxa"/>
            <w:gridSpan w:val="2"/>
            <w:tcBorders>
              <w:top w:val="single" w:sz="6" w:space="0" w:color="auto"/>
              <w:left w:val="single" w:sz="6" w:space="0" w:color="auto"/>
              <w:bottom w:val="single" w:sz="6" w:space="0" w:color="auto"/>
              <w:right w:val="single" w:sz="6" w:space="0" w:color="auto"/>
            </w:tcBorders>
            <w:hideMark/>
          </w:tcPr>
          <w:p w:rsidR="00DE668E" w:rsidRPr="006A3A64" w:rsidRDefault="00035CFE">
            <w:pPr>
              <w:spacing w:line="276" w:lineRule="auto"/>
              <w:rPr>
                <w:rFonts w:cs="Arial"/>
                <w:b/>
                <w:sz w:val="16"/>
                <w:szCs w:val="16"/>
              </w:rPr>
            </w:pPr>
          </w:p>
        </w:tc>
      </w:tr>
      <w:tr w:rsidR="006A3A64" w:rsidTr="00540373">
        <w:trPr>
          <w:trHeight w:val="187"/>
          <w:jc w:val="center"/>
        </w:trPr>
        <w:tc>
          <w:tcPr>
            <w:tcW w:w="1746" w:type="dxa"/>
            <w:tcBorders>
              <w:top w:val="single" w:sz="6" w:space="0" w:color="auto"/>
              <w:left w:val="single" w:sz="6" w:space="0" w:color="auto"/>
              <w:right w:val="single" w:sz="6" w:space="0" w:color="auto"/>
            </w:tcBorders>
          </w:tcPr>
          <w:p w:rsidR="006A3A64" w:rsidRDefault="00035CFE" w:rsidP="00EB4487">
            <w:pPr>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tcPr>
          <w:p w:rsidR="006A3A64" w:rsidRDefault="00035CFE" w:rsidP="00EB4487">
            <w:pPr>
              <w:rPr>
                <w:rFonts w:cs="Arial"/>
                <w:sz w:val="16"/>
                <w:lang w:eastAsia="zh-CN"/>
              </w:rPr>
            </w:pPr>
            <w:r>
              <w:rPr>
                <w:rFonts w:cs="Arial"/>
                <w:sz w:val="16"/>
              </w:rPr>
              <w:t>RVC-IIR-REQ-014199/B-RVC Server CAN Status (TcSE ROIN-146765-7)</w:t>
            </w:r>
          </w:p>
        </w:tc>
        <w:tc>
          <w:tcPr>
            <w:tcW w:w="5490" w:type="dxa"/>
            <w:tcBorders>
              <w:top w:val="single" w:sz="6" w:space="0" w:color="auto"/>
              <w:left w:val="single" w:sz="6" w:space="0" w:color="auto"/>
              <w:bottom w:val="single" w:sz="6" w:space="0" w:color="auto"/>
              <w:right w:val="single" w:sz="6" w:space="0" w:color="auto"/>
            </w:tcBorders>
          </w:tcPr>
          <w:p w:rsidR="006A3A64" w:rsidRDefault="00035CFE" w:rsidP="00EB4487">
            <w:pPr>
              <w:rPr>
                <w:rFonts w:cs="Arial"/>
                <w:sz w:val="16"/>
                <w:lang w:eastAsia="zh-CN"/>
              </w:rPr>
            </w:pPr>
            <w:r>
              <w:rPr>
                <w:rFonts w:cs="Arial"/>
                <w:sz w:val="16"/>
              </w:rPr>
              <w:t>rpaquet2 - Added PrkBrkActv_B_Actl and PrkBrkStatus for Manual Transmission applications.</w:t>
            </w:r>
          </w:p>
        </w:tc>
      </w:tr>
      <w:tr w:rsidR="006A3A64" w:rsidTr="00540373">
        <w:trPr>
          <w:trHeight w:val="187"/>
          <w:jc w:val="center"/>
        </w:trPr>
        <w:tc>
          <w:tcPr>
            <w:tcW w:w="1746" w:type="dxa"/>
            <w:tcBorders>
              <w:left w:val="single" w:sz="6" w:space="0" w:color="auto"/>
              <w:right w:val="single" w:sz="6" w:space="0" w:color="auto"/>
            </w:tcBorders>
          </w:tcPr>
          <w:p w:rsidR="006A3A64" w:rsidRDefault="00035CFE" w:rsidP="00EB4487">
            <w:pPr>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tcPr>
          <w:p w:rsidR="006A3A64" w:rsidRDefault="00035CFE" w:rsidP="00EB4487">
            <w:pPr>
              <w:rPr>
                <w:rFonts w:cs="Arial"/>
                <w:sz w:val="16"/>
                <w:lang w:eastAsia="zh-CN"/>
              </w:rPr>
            </w:pPr>
            <w:r>
              <w:rPr>
                <w:rFonts w:cs="Arial"/>
                <w:sz w:val="16"/>
              </w:rPr>
              <w:t>RVC-FUR-REQ-014088/B-Deactivate RVC (TcSE ROIN-293328)</w:t>
            </w:r>
          </w:p>
        </w:tc>
        <w:tc>
          <w:tcPr>
            <w:tcW w:w="5490" w:type="dxa"/>
            <w:tcBorders>
              <w:top w:val="single" w:sz="6" w:space="0" w:color="auto"/>
              <w:left w:val="single" w:sz="6" w:space="0" w:color="auto"/>
              <w:bottom w:val="single" w:sz="6" w:space="0" w:color="auto"/>
              <w:right w:val="single" w:sz="6" w:space="0" w:color="auto"/>
            </w:tcBorders>
          </w:tcPr>
          <w:p w:rsidR="006A3A64" w:rsidRDefault="00035CFE" w:rsidP="00EB4487">
            <w:pPr>
              <w:rPr>
                <w:rFonts w:cs="Arial"/>
                <w:sz w:val="16"/>
                <w:lang w:eastAsia="zh-CN"/>
              </w:rPr>
            </w:pPr>
            <w:r>
              <w:rPr>
                <w:rFonts w:cs="Arial"/>
                <w:sz w:val="16"/>
              </w:rPr>
              <w:t>rpaquet2 - Added new text to clarify Forward gear and Park no prak for Manual transmission applications.</w:t>
            </w:r>
          </w:p>
        </w:tc>
      </w:tr>
      <w:tr w:rsidR="006A3A64" w:rsidTr="00540373">
        <w:trPr>
          <w:trHeight w:val="187"/>
          <w:jc w:val="center"/>
        </w:trPr>
        <w:tc>
          <w:tcPr>
            <w:tcW w:w="1746" w:type="dxa"/>
            <w:tcBorders>
              <w:left w:val="single" w:sz="6" w:space="0" w:color="auto"/>
              <w:right w:val="single" w:sz="6" w:space="0" w:color="auto"/>
            </w:tcBorders>
          </w:tcPr>
          <w:p w:rsidR="006A3A64" w:rsidRDefault="00035CFE" w:rsidP="00EB4487">
            <w:pPr>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tcPr>
          <w:p w:rsidR="006A3A64" w:rsidRDefault="00035CFE" w:rsidP="00EB4487">
            <w:pPr>
              <w:rPr>
                <w:rFonts w:cs="Arial"/>
                <w:sz w:val="16"/>
                <w:lang w:eastAsia="zh-CN"/>
              </w:rPr>
            </w:pPr>
            <w:r>
              <w:rPr>
                <w:rFonts w:cs="Arial"/>
                <w:sz w:val="16"/>
              </w:rPr>
              <w:t>CAMERA-FUR-REQ-014093/B-Camera Image Priority (TcSE ROIN-264652-1)</w:t>
            </w:r>
          </w:p>
        </w:tc>
        <w:tc>
          <w:tcPr>
            <w:tcW w:w="5490" w:type="dxa"/>
            <w:tcBorders>
              <w:top w:val="single" w:sz="6" w:space="0" w:color="auto"/>
              <w:left w:val="single" w:sz="6" w:space="0" w:color="auto"/>
              <w:bottom w:val="single" w:sz="6" w:space="0" w:color="auto"/>
              <w:right w:val="single" w:sz="6" w:space="0" w:color="auto"/>
            </w:tcBorders>
          </w:tcPr>
          <w:p w:rsidR="006A3A64" w:rsidRDefault="00035CFE" w:rsidP="00EB4487">
            <w:pPr>
              <w:rPr>
                <w:rFonts w:cs="Arial"/>
                <w:sz w:val="16"/>
                <w:lang w:eastAsia="zh-CN"/>
              </w:rPr>
            </w:pPr>
            <w:r>
              <w:rPr>
                <w:rFonts w:cs="Arial"/>
                <w:sz w:val="16"/>
              </w:rPr>
              <w:t xml:space="preserve">rpaquet2 - Updated requirement to work for all camera views.  no change to </w:t>
            </w:r>
            <w:r>
              <w:rPr>
                <w:rFonts w:cs="Arial"/>
                <w:sz w:val="16"/>
              </w:rPr>
              <w:t>requirement intent.</w:t>
            </w:r>
          </w:p>
        </w:tc>
      </w:tr>
      <w:tr w:rsidR="006A3A64" w:rsidTr="00540373">
        <w:trPr>
          <w:trHeight w:val="245"/>
          <w:jc w:val="center"/>
        </w:trPr>
        <w:tc>
          <w:tcPr>
            <w:tcW w:w="1746" w:type="dxa"/>
            <w:tcBorders>
              <w:top w:val="single" w:sz="6" w:space="0" w:color="auto"/>
              <w:left w:val="single" w:sz="6" w:space="0" w:color="auto"/>
              <w:bottom w:val="single" w:sz="6" w:space="0" w:color="auto"/>
              <w:right w:val="nil"/>
            </w:tcBorders>
            <w:shd w:val="thinDiagCross" w:color="auto" w:fill="D9D9D9" w:themeFill="background1" w:themeFillShade="D9"/>
          </w:tcPr>
          <w:p w:rsidR="006A3A64" w:rsidRDefault="00035CFE" w:rsidP="00CE555D">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6A3A64" w:rsidRDefault="00035CFE" w:rsidP="00CE555D">
            <w:pPr>
              <w:spacing w:line="276" w:lineRule="auto"/>
              <w:jc w:val="center"/>
              <w:rPr>
                <w:rFonts w:cs="Arial"/>
                <w:b/>
                <w:sz w:val="16"/>
                <w:lang w:val="fr-FR"/>
              </w:rPr>
            </w:pPr>
          </w:p>
        </w:tc>
        <w:tc>
          <w:tcPr>
            <w:tcW w:w="2760" w:type="dxa"/>
            <w:tcBorders>
              <w:top w:val="single" w:sz="6" w:space="0" w:color="auto"/>
              <w:left w:val="nil"/>
              <w:bottom w:val="single" w:sz="6" w:space="0" w:color="auto"/>
              <w:right w:val="nil"/>
            </w:tcBorders>
            <w:shd w:val="thinDiagCross" w:color="auto" w:fill="D9D9D9" w:themeFill="background1" w:themeFillShade="D9"/>
          </w:tcPr>
          <w:p w:rsidR="006A3A64" w:rsidRDefault="00035CFE" w:rsidP="00CE555D">
            <w:pPr>
              <w:spacing w:line="276" w:lineRule="auto"/>
              <w:rPr>
                <w:rFonts w:cs="Arial"/>
                <w:b/>
                <w:sz w:val="16"/>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6A3A64" w:rsidRDefault="00035CFE" w:rsidP="00CE555D">
            <w:pPr>
              <w:spacing w:line="276" w:lineRule="auto"/>
              <w:rPr>
                <w:rFonts w:cs="Arial"/>
                <w:b/>
                <w:sz w:val="16"/>
              </w:rPr>
            </w:pPr>
          </w:p>
        </w:tc>
      </w:tr>
      <w:tr w:rsidR="00DE668E" w:rsidRPr="006A3A64" w:rsidTr="00540373">
        <w:trPr>
          <w:trHeight w:val="245"/>
          <w:jc w:val="center"/>
        </w:trPr>
        <w:tc>
          <w:tcPr>
            <w:tcW w:w="1746" w:type="dxa"/>
            <w:tcBorders>
              <w:top w:val="single" w:sz="6" w:space="0" w:color="auto"/>
              <w:left w:val="single" w:sz="6" w:space="0" w:color="auto"/>
              <w:bottom w:val="single" w:sz="6" w:space="0" w:color="auto"/>
              <w:right w:val="single" w:sz="6" w:space="0" w:color="auto"/>
            </w:tcBorders>
            <w:hideMark/>
          </w:tcPr>
          <w:p w:rsidR="00DE668E" w:rsidRPr="006A3A64" w:rsidRDefault="00035CFE" w:rsidP="00CE555D">
            <w:pPr>
              <w:spacing w:line="276" w:lineRule="auto"/>
              <w:rPr>
                <w:rFonts w:eastAsiaTheme="minorHAnsi" w:cstheme="minorBidi"/>
                <w:b/>
                <w:sz w:val="16"/>
                <w:szCs w:val="16"/>
              </w:rPr>
            </w:pPr>
            <w:r>
              <w:rPr>
                <w:rFonts w:eastAsiaTheme="minorHAnsi" w:cstheme="minorBidi"/>
                <w:b/>
                <w:sz w:val="16"/>
                <w:szCs w:val="16"/>
              </w:rPr>
              <w:t>June 25, 2015</w:t>
            </w:r>
          </w:p>
        </w:tc>
        <w:tc>
          <w:tcPr>
            <w:tcW w:w="1066" w:type="dxa"/>
            <w:tcBorders>
              <w:top w:val="single" w:sz="6" w:space="0" w:color="auto"/>
              <w:left w:val="single" w:sz="6" w:space="0" w:color="auto"/>
              <w:bottom w:val="single" w:sz="6" w:space="0" w:color="auto"/>
              <w:right w:val="single" w:sz="6" w:space="0" w:color="auto"/>
            </w:tcBorders>
            <w:hideMark/>
          </w:tcPr>
          <w:p w:rsidR="00DE668E" w:rsidRPr="006A3A64" w:rsidRDefault="00035CFE" w:rsidP="00CE555D">
            <w:pPr>
              <w:spacing w:line="276" w:lineRule="auto"/>
              <w:jc w:val="center"/>
              <w:rPr>
                <w:rFonts w:eastAsiaTheme="minorHAnsi" w:cstheme="minorBidi"/>
                <w:b/>
                <w:sz w:val="16"/>
                <w:szCs w:val="16"/>
              </w:rPr>
            </w:pPr>
            <w:r>
              <w:rPr>
                <w:rFonts w:eastAsiaTheme="minorHAnsi" w:cstheme="minorBidi"/>
                <w:b/>
                <w:sz w:val="16"/>
                <w:szCs w:val="16"/>
              </w:rPr>
              <w:t>2.1</w:t>
            </w:r>
          </w:p>
        </w:tc>
        <w:tc>
          <w:tcPr>
            <w:tcW w:w="8250" w:type="dxa"/>
            <w:gridSpan w:val="2"/>
            <w:tcBorders>
              <w:top w:val="single" w:sz="6" w:space="0" w:color="auto"/>
              <w:left w:val="single" w:sz="6" w:space="0" w:color="auto"/>
              <w:bottom w:val="single" w:sz="6" w:space="0" w:color="auto"/>
              <w:right w:val="single" w:sz="6" w:space="0" w:color="auto"/>
            </w:tcBorders>
            <w:hideMark/>
          </w:tcPr>
          <w:p w:rsidR="00DE668E" w:rsidRPr="006A3A64" w:rsidRDefault="00035CFE" w:rsidP="00CE555D">
            <w:pPr>
              <w:spacing w:line="276" w:lineRule="auto"/>
              <w:rPr>
                <w:rFonts w:cs="Arial"/>
                <w:b/>
                <w:sz w:val="16"/>
                <w:szCs w:val="16"/>
              </w:rPr>
            </w:pPr>
          </w:p>
        </w:tc>
      </w:tr>
      <w:tr w:rsidR="006A3A64" w:rsidTr="00540373">
        <w:trPr>
          <w:trHeight w:val="187"/>
          <w:jc w:val="center"/>
        </w:trPr>
        <w:tc>
          <w:tcPr>
            <w:tcW w:w="1746" w:type="dxa"/>
            <w:tcBorders>
              <w:top w:val="single" w:sz="6" w:space="0" w:color="auto"/>
              <w:left w:val="single" w:sz="6" w:space="0" w:color="auto"/>
              <w:right w:val="single" w:sz="6" w:space="0" w:color="auto"/>
            </w:tcBorders>
          </w:tcPr>
          <w:p w:rsidR="006A3A64" w:rsidRDefault="00035CFE" w:rsidP="006A3A64">
            <w:pPr>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tcPr>
          <w:p w:rsidR="006A3A64" w:rsidRDefault="00035CFE" w:rsidP="006A3A64">
            <w:pPr>
              <w:rPr>
                <w:rFonts w:cs="Calibri"/>
                <w:sz w:val="16"/>
                <w:szCs w:val="16"/>
              </w:rPr>
            </w:pPr>
            <w:r>
              <w:rPr>
                <w:rFonts w:cs="Calibri"/>
                <w:sz w:val="16"/>
                <w:szCs w:val="16"/>
              </w:rPr>
              <w:t>RVC-FUR-REQ-014087/B-RVC Malfunction (TcSE ROIN-146656-2)</w:t>
            </w:r>
          </w:p>
        </w:tc>
        <w:tc>
          <w:tcPr>
            <w:tcW w:w="5490" w:type="dxa"/>
            <w:tcBorders>
              <w:top w:val="single" w:sz="6" w:space="0" w:color="auto"/>
              <w:left w:val="single" w:sz="6" w:space="0" w:color="auto"/>
              <w:bottom w:val="single" w:sz="6" w:space="0" w:color="auto"/>
              <w:right w:val="single" w:sz="6" w:space="0" w:color="auto"/>
            </w:tcBorders>
          </w:tcPr>
          <w:p w:rsidR="006A3A64" w:rsidRDefault="00035CFE" w:rsidP="006A3A64">
            <w:pPr>
              <w:rPr>
                <w:rFonts w:cs="Calibri"/>
                <w:sz w:val="16"/>
                <w:szCs w:val="16"/>
              </w:rPr>
            </w:pPr>
            <w:r>
              <w:rPr>
                <w:rFonts w:cs="Calibri"/>
                <w:sz w:val="16"/>
                <w:szCs w:val="16"/>
              </w:rPr>
              <w:t>rpaquet2 - Updated requirement per APIM team.</w:t>
            </w:r>
          </w:p>
        </w:tc>
      </w:tr>
      <w:tr w:rsidR="006A3A64" w:rsidTr="00540373">
        <w:trPr>
          <w:trHeight w:val="187"/>
          <w:jc w:val="center"/>
        </w:trPr>
        <w:tc>
          <w:tcPr>
            <w:tcW w:w="1746" w:type="dxa"/>
            <w:tcBorders>
              <w:left w:val="single" w:sz="6" w:space="0" w:color="auto"/>
              <w:right w:val="single" w:sz="6" w:space="0" w:color="auto"/>
            </w:tcBorders>
          </w:tcPr>
          <w:p w:rsidR="006A3A64" w:rsidRDefault="00035CFE" w:rsidP="006A3A64">
            <w:pPr>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tcPr>
          <w:p w:rsidR="006A3A64" w:rsidRDefault="00035CFE" w:rsidP="006A3A64">
            <w:pPr>
              <w:rPr>
                <w:rFonts w:cs="Calibri"/>
                <w:sz w:val="16"/>
                <w:szCs w:val="16"/>
              </w:rPr>
            </w:pPr>
            <w:r>
              <w:rPr>
                <w:rFonts w:cs="Calibri"/>
                <w:sz w:val="16"/>
                <w:szCs w:val="16"/>
              </w:rPr>
              <w:t>RVC-TMR-REQ-166649/A-T_cameraMalfunctionDelay</w:t>
            </w:r>
          </w:p>
        </w:tc>
        <w:tc>
          <w:tcPr>
            <w:tcW w:w="5490" w:type="dxa"/>
            <w:tcBorders>
              <w:top w:val="single" w:sz="6" w:space="0" w:color="auto"/>
              <w:left w:val="single" w:sz="6" w:space="0" w:color="auto"/>
              <w:bottom w:val="single" w:sz="6" w:space="0" w:color="auto"/>
              <w:right w:val="single" w:sz="6" w:space="0" w:color="auto"/>
            </w:tcBorders>
          </w:tcPr>
          <w:p w:rsidR="006A3A64" w:rsidRDefault="00035CFE" w:rsidP="006A3A64">
            <w:pPr>
              <w:rPr>
                <w:rFonts w:cs="Calibri"/>
                <w:sz w:val="16"/>
                <w:szCs w:val="16"/>
              </w:rPr>
            </w:pPr>
            <w:r>
              <w:rPr>
                <w:rFonts w:cs="Calibri"/>
                <w:sz w:val="16"/>
                <w:szCs w:val="16"/>
              </w:rPr>
              <w:t>rpaquet2 - Added new timer requirement for delay.</w:t>
            </w:r>
          </w:p>
        </w:tc>
      </w:tr>
      <w:tr w:rsidR="006A3A64" w:rsidTr="00540373">
        <w:trPr>
          <w:trHeight w:val="187"/>
          <w:jc w:val="center"/>
        </w:trPr>
        <w:tc>
          <w:tcPr>
            <w:tcW w:w="1746" w:type="dxa"/>
            <w:tcBorders>
              <w:left w:val="single" w:sz="6" w:space="0" w:color="auto"/>
              <w:right w:val="single" w:sz="6" w:space="0" w:color="auto"/>
            </w:tcBorders>
          </w:tcPr>
          <w:p w:rsidR="006A3A64" w:rsidRDefault="00035CFE" w:rsidP="006A3A64">
            <w:pPr>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tcPr>
          <w:p w:rsidR="006A3A64" w:rsidRDefault="00035CFE" w:rsidP="006A3A64">
            <w:pPr>
              <w:rPr>
                <w:rFonts w:cs="Calibri"/>
                <w:sz w:val="16"/>
                <w:szCs w:val="16"/>
              </w:rPr>
            </w:pPr>
            <w:r>
              <w:rPr>
                <w:rFonts w:cs="Calibri"/>
                <w:sz w:val="16"/>
                <w:szCs w:val="16"/>
              </w:rPr>
              <w:t>RVC-FUR-REQ-014088/C-Deactivate RVC (TcSE ROIN-293328)</w:t>
            </w:r>
          </w:p>
        </w:tc>
        <w:tc>
          <w:tcPr>
            <w:tcW w:w="5490" w:type="dxa"/>
            <w:tcBorders>
              <w:top w:val="single" w:sz="6" w:space="0" w:color="auto"/>
              <w:left w:val="single" w:sz="6" w:space="0" w:color="auto"/>
              <w:bottom w:val="single" w:sz="6" w:space="0" w:color="auto"/>
              <w:right w:val="single" w:sz="6" w:space="0" w:color="auto"/>
            </w:tcBorders>
          </w:tcPr>
          <w:p w:rsidR="006A3A64" w:rsidRDefault="00035CFE" w:rsidP="006A3A64">
            <w:pPr>
              <w:rPr>
                <w:rFonts w:cs="Calibri"/>
                <w:sz w:val="16"/>
                <w:szCs w:val="16"/>
              </w:rPr>
            </w:pPr>
            <w:r>
              <w:rPr>
                <w:rFonts w:cs="Calibri"/>
                <w:sz w:val="16"/>
                <w:szCs w:val="16"/>
              </w:rPr>
              <w:t>wstephe1:  Revised to align with Max Speed requirement CAMERA-REQ-014077</w:t>
            </w:r>
          </w:p>
        </w:tc>
      </w:tr>
      <w:tr w:rsidR="006A3A64" w:rsidTr="00540373">
        <w:trPr>
          <w:trHeight w:val="187"/>
          <w:jc w:val="center"/>
        </w:trPr>
        <w:tc>
          <w:tcPr>
            <w:tcW w:w="1746" w:type="dxa"/>
            <w:tcBorders>
              <w:left w:val="single" w:sz="6" w:space="0" w:color="auto"/>
              <w:right w:val="single" w:sz="6" w:space="0" w:color="auto"/>
            </w:tcBorders>
          </w:tcPr>
          <w:p w:rsidR="006A3A64" w:rsidRDefault="00035CFE" w:rsidP="006A3A64">
            <w:pPr>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tcPr>
          <w:p w:rsidR="006A3A64" w:rsidRDefault="00035CFE" w:rsidP="006A3A64">
            <w:pPr>
              <w:rPr>
                <w:rFonts w:cs="Calibri"/>
                <w:sz w:val="16"/>
                <w:szCs w:val="16"/>
              </w:rPr>
            </w:pPr>
            <w:r>
              <w:rPr>
                <w:rFonts w:cs="Calibri"/>
                <w:sz w:val="16"/>
                <w:szCs w:val="16"/>
              </w:rPr>
              <w:t>CAMERA-REQ-014077/B-Feature Maximum Speed (TcSE ROIN-290556)</w:t>
            </w:r>
          </w:p>
        </w:tc>
        <w:tc>
          <w:tcPr>
            <w:tcW w:w="5490" w:type="dxa"/>
            <w:tcBorders>
              <w:top w:val="single" w:sz="6" w:space="0" w:color="auto"/>
              <w:left w:val="single" w:sz="6" w:space="0" w:color="auto"/>
              <w:bottom w:val="single" w:sz="6" w:space="0" w:color="auto"/>
              <w:right w:val="single" w:sz="6" w:space="0" w:color="auto"/>
            </w:tcBorders>
          </w:tcPr>
          <w:p w:rsidR="006A3A64" w:rsidRDefault="00035CFE" w:rsidP="006A3A64">
            <w:pPr>
              <w:rPr>
                <w:rFonts w:cs="Calibri"/>
                <w:sz w:val="16"/>
                <w:szCs w:val="16"/>
              </w:rPr>
            </w:pPr>
            <w:r>
              <w:rPr>
                <w:rFonts w:cs="Calibri"/>
                <w:sz w:val="16"/>
                <w:szCs w:val="16"/>
              </w:rPr>
              <w:t>wstephe1:  Updated requirement for Max Speed per feature scenario</w:t>
            </w:r>
            <w:r>
              <w:rPr>
                <w:rFonts w:cs="Calibri"/>
                <w:sz w:val="16"/>
                <w:szCs w:val="16"/>
              </w:rPr>
              <w:t xml:space="preserve"> types:  camera activation (any feature), RVC active, and DAFVC active by configuration of front (off road) camera. Scenarios to continue application across camera features.</w:t>
            </w:r>
          </w:p>
        </w:tc>
      </w:tr>
      <w:tr w:rsidR="006A3A64" w:rsidTr="00540373">
        <w:trPr>
          <w:trHeight w:val="187"/>
          <w:jc w:val="center"/>
        </w:trPr>
        <w:tc>
          <w:tcPr>
            <w:tcW w:w="1746" w:type="dxa"/>
            <w:tcBorders>
              <w:left w:val="single" w:sz="6" w:space="0" w:color="auto"/>
              <w:right w:val="single" w:sz="6" w:space="0" w:color="auto"/>
            </w:tcBorders>
          </w:tcPr>
          <w:p w:rsidR="006A3A64" w:rsidRDefault="00035CFE">
            <w:pPr>
              <w:spacing w:line="276" w:lineRule="auto"/>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tcPr>
          <w:p w:rsidR="006A3A64" w:rsidRDefault="00035CFE" w:rsidP="006A3A64">
            <w:pPr>
              <w:outlineLvl w:val="4"/>
              <w:rPr>
                <w:rFonts w:cs="Calibri"/>
                <w:sz w:val="16"/>
                <w:szCs w:val="16"/>
              </w:rPr>
            </w:pPr>
            <w:r>
              <w:rPr>
                <w:rFonts w:cs="Calibri"/>
                <w:sz w:val="16"/>
                <w:szCs w:val="16"/>
              </w:rPr>
              <w:t>RVC-UC-REQ-014099/B-Rear Camera Delay Mode is On (TcSE ROIN-289798)</w:t>
            </w:r>
          </w:p>
        </w:tc>
        <w:tc>
          <w:tcPr>
            <w:tcW w:w="5490" w:type="dxa"/>
            <w:tcBorders>
              <w:top w:val="single" w:sz="6" w:space="0" w:color="auto"/>
              <w:left w:val="single" w:sz="6" w:space="0" w:color="auto"/>
              <w:bottom w:val="single" w:sz="6" w:space="0" w:color="auto"/>
              <w:right w:val="single" w:sz="6" w:space="0" w:color="auto"/>
            </w:tcBorders>
          </w:tcPr>
          <w:p w:rsidR="006A3A64" w:rsidRDefault="00035CFE" w:rsidP="006A3A64">
            <w:pPr>
              <w:outlineLvl w:val="4"/>
              <w:rPr>
                <w:rFonts w:cs="Calibri"/>
                <w:sz w:val="16"/>
                <w:szCs w:val="16"/>
              </w:rPr>
            </w:pPr>
            <w:r>
              <w:rPr>
                <w:rFonts w:cs="Calibri"/>
                <w:sz w:val="16"/>
                <w:szCs w:val="16"/>
              </w:rPr>
              <w:t xml:space="preserve">wstephe1:  </w:t>
            </w:r>
            <w:r>
              <w:rPr>
                <w:rFonts w:cs="Calibri"/>
                <w:sz w:val="16"/>
                <w:szCs w:val="16"/>
              </w:rPr>
              <w:t>Revised to align with Max Speed requirement CAMERA-REQ-014077</w:t>
            </w:r>
          </w:p>
        </w:tc>
      </w:tr>
      <w:tr w:rsidR="006A3A64" w:rsidTr="00540373">
        <w:trPr>
          <w:trHeight w:val="187"/>
          <w:jc w:val="center"/>
        </w:trPr>
        <w:tc>
          <w:tcPr>
            <w:tcW w:w="1746" w:type="dxa"/>
            <w:tcBorders>
              <w:left w:val="single" w:sz="6" w:space="0" w:color="auto"/>
              <w:right w:val="single" w:sz="6" w:space="0" w:color="auto"/>
            </w:tcBorders>
          </w:tcPr>
          <w:p w:rsidR="006A3A64" w:rsidRDefault="00035CFE">
            <w:pPr>
              <w:spacing w:line="276" w:lineRule="auto"/>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tcPr>
          <w:p w:rsidR="006A3A64" w:rsidRDefault="00035CFE" w:rsidP="006A3A64">
            <w:pPr>
              <w:outlineLvl w:val="4"/>
              <w:rPr>
                <w:rFonts w:cs="Calibri"/>
                <w:sz w:val="16"/>
                <w:szCs w:val="16"/>
              </w:rPr>
            </w:pPr>
            <w:r>
              <w:rPr>
                <w:rFonts w:cs="Calibri"/>
                <w:sz w:val="16"/>
                <w:szCs w:val="16"/>
              </w:rPr>
              <w:t>RVC-UC-REQ-014100/B-Active Park Assist is Active (TcSE ROIN-290554)</w:t>
            </w:r>
          </w:p>
        </w:tc>
        <w:tc>
          <w:tcPr>
            <w:tcW w:w="5490" w:type="dxa"/>
            <w:tcBorders>
              <w:top w:val="single" w:sz="6" w:space="0" w:color="auto"/>
              <w:left w:val="single" w:sz="6" w:space="0" w:color="auto"/>
              <w:bottom w:val="single" w:sz="6" w:space="0" w:color="auto"/>
              <w:right w:val="single" w:sz="6" w:space="0" w:color="auto"/>
            </w:tcBorders>
          </w:tcPr>
          <w:p w:rsidR="006A3A64" w:rsidRDefault="00035CFE" w:rsidP="006A3A64">
            <w:pPr>
              <w:outlineLvl w:val="4"/>
              <w:rPr>
                <w:rFonts w:cs="Calibri"/>
                <w:sz w:val="16"/>
                <w:szCs w:val="16"/>
              </w:rPr>
            </w:pPr>
            <w:r>
              <w:rPr>
                <w:rFonts w:cs="Calibri"/>
                <w:sz w:val="16"/>
                <w:szCs w:val="16"/>
              </w:rPr>
              <w:t>wstephe1:  Revised to align with Max Speed requirement CAMERA-REQ-014077</w:t>
            </w:r>
          </w:p>
        </w:tc>
      </w:tr>
      <w:tr w:rsidR="00D8503A" w:rsidTr="00540373">
        <w:trPr>
          <w:trHeight w:val="245"/>
          <w:jc w:val="center"/>
        </w:trPr>
        <w:tc>
          <w:tcPr>
            <w:tcW w:w="1746" w:type="dxa"/>
            <w:tcBorders>
              <w:top w:val="single" w:sz="6" w:space="0" w:color="auto"/>
              <w:left w:val="single" w:sz="6" w:space="0" w:color="auto"/>
              <w:bottom w:val="single" w:sz="6" w:space="0" w:color="auto"/>
              <w:right w:val="nil"/>
            </w:tcBorders>
            <w:shd w:val="thinDiagCross" w:color="auto" w:fill="D9D9D9" w:themeFill="background1" w:themeFillShade="D9"/>
          </w:tcPr>
          <w:p w:rsidR="00D8503A" w:rsidRDefault="00035CFE" w:rsidP="00170789">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D8503A" w:rsidRDefault="00035CFE" w:rsidP="00170789">
            <w:pPr>
              <w:spacing w:line="276" w:lineRule="auto"/>
              <w:jc w:val="center"/>
              <w:rPr>
                <w:rFonts w:cs="Arial"/>
                <w:b/>
                <w:sz w:val="16"/>
                <w:lang w:val="fr-FR"/>
              </w:rPr>
            </w:pPr>
          </w:p>
        </w:tc>
        <w:tc>
          <w:tcPr>
            <w:tcW w:w="2760" w:type="dxa"/>
            <w:tcBorders>
              <w:top w:val="single" w:sz="6" w:space="0" w:color="auto"/>
              <w:left w:val="nil"/>
              <w:bottom w:val="single" w:sz="6" w:space="0" w:color="auto"/>
              <w:right w:val="nil"/>
            </w:tcBorders>
            <w:shd w:val="thinDiagCross" w:color="auto" w:fill="D9D9D9" w:themeFill="background1" w:themeFillShade="D9"/>
          </w:tcPr>
          <w:p w:rsidR="00D8503A" w:rsidRDefault="00035CFE" w:rsidP="00170789">
            <w:pPr>
              <w:spacing w:line="276" w:lineRule="auto"/>
              <w:rPr>
                <w:rFonts w:cs="Arial"/>
                <w:b/>
                <w:sz w:val="16"/>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D8503A" w:rsidRDefault="00035CFE" w:rsidP="00170789">
            <w:pPr>
              <w:spacing w:line="276" w:lineRule="auto"/>
              <w:rPr>
                <w:rFonts w:cs="Arial"/>
                <w:b/>
                <w:sz w:val="16"/>
              </w:rPr>
            </w:pPr>
          </w:p>
        </w:tc>
      </w:tr>
      <w:tr w:rsidR="00DE668E" w:rsidRPr="006A3A64" w:rsidTr="00540373">
        <w:trPr>
          <w:trHeight w:val="245"/>
          <w:jc w:val="center"/>
        </w:trPr>
        <w:tc>
          <w:tcPr>
            <w:tcW w:w="1746" w:type="dxa"/>
            <w:tcBorders>
              <w:top w:val="single" w:sz="6" w:space="0" w:color="auto"/>
              <w:left w:val="single" w:sz="6" w:space="0" w:color="auto"/>
              <w:bottom w:val="single" w:sz="6" w:space="0" w:color="auto"/>
              <w:right w:val="single" w:sz="6" w:space="0" w:color="auto"/>
            </w:tcBorders>
            <w:hideMark/>
          </w:tcPr>
          <w:p w:rsidR="00DE668E" w:rsidRPr="006A3A64" w:rsidRDefault="00035CFE" w:rsidP="00170789">
            <w:pPr>
              <w:spacing w:line="276" w:lineRule="auto"/>
              <w:rPr>
                <w:rFonts w:eastAsiaTheme="minorHAnsi" w:cstheme="minorBidi"/>
                <w:b/>
                <w:sz w:val="16"/>
                <w:szCs w:val="16"/>
              </w:rPr>
            </w:pPr>
            <w:r>
              <w:rPr>
                <w:rFonts w:eastAsiaTheme="minorHAnsi" w:cstheme="minorBidi"/>
                <w:b/>
                <w:sz w:val="16"/>
                <w:szCs w:val="16"/>
              </w:rPr>
              <w:t>October 2, 2015</w:t>
            </w:r>
          </w:p>
        </w:tc>
        <w:tc>
          <w:tcPr>
            <w:tcW w:w="1066" w:type="dxa"/>
            <w:tcBorders>
              <w:top w:val="single" w:sz="6" w:space="0" w:color="auto"/>
              <w:left w:val="single" w:sz="6" w:space="0" w:color="auto"/>
              <w:bottom w:val="single" w:sz="6" w:space="0" w:color="auto"/>
              <w:right w:val="single" w:sz="6" w:space="0" w:color="auto"/>
            </w:tcBorders>
            <w:hideMark/>
          </w:tcPr>
          <w:p w:rsidR="00DE668E" w:rsidRPr="006A3A64" w:rsidRDefault="00035CFE" w:rsidP="00170789">
            <w:pPr>
              <w:spacing w:line="276" w:lineRule="auto"/>
              <w:jc w:val="center"/>
              <w:rPr>
                <w:rFonts w:eastAsiaTheme="minorHAnsi" w:cstheme="minorBidi"/>
                <w:b/>
                <w:sz w:val="16"/>
                <w:szCs w:val="16"/>
              </w:rPr>
            </w:pPr>
            <w:r>
              <w:rPr>
                <w:rFonts w:eastAsiaTheme="minorHAnsi" w:cstheme="minorBidi"/>
                <w:b/>
                <w:sz w:val="16"/>
                <w:szCs w:val="16"/>
              </w:rPr>
              <w:t>2.2</w:t>
            </w:r>
          </w:p>
        </w:tc>
        <w:tc>
          <w:tcPr>
            <w:tcW w:w="8250" w:type="dxa"/>
            <w:gridSpan w:val="2"/>
            <w:tcBorders>
              <w:top w:val="single" w:sz="6" w:space="0" w:color="auto"/>
              <w:left w:val="single" w:sz="6" w:space="0" w:color="auto"/>
              <w:bottom w:val="single" w:sz="6" w:space="0" w:color="auto"/>
              <w:right w:val="single" w:sz="6" w:space="0" w:color="auto"/>
            </w:tcBorders>
            <w:hideMark/>
          </w:tcPr>
          <w:p w:rsidR="00DE668E" w:rsidRPr="006A3A64" w:rsidRDefault="00035CFE" w:rsidP="00170789">
            <w:pPr>
              <w:spacing w:line="276" w:lineRule="auto"/>
              <w:rPr>
                <w:rFonts w:cs="Arial"/>
                <w:b/>
                <w:sz w:val="16"/>
                <w:szCs w:val="16"/>
              </w:rPr>
            </w:pPr>
          </w:p>
        </w:tc>
      </w:tr>
      <w:tr w:rsidR="00D8503A" w:rsidTr="00540373">
        <w:trPr>
          <w:trHeight w:val="187"/>
          <w:jc w:val="center"/>
        </w:trPr>
        <w:tc>
          <w:tcPr>
            <w:tcW w:w="1746" w:type="dxa"/>
            <w:tcBorders>
              <w:top w:val="single" w:sz="6" w:space="0" w:color="auto"/>
              <w:left w:val="single" w:sz="6" w:space="0" w:color="auto"/>
              <w:right w:val="single" w:sz="6" w:space="0" w:color="auto"/>
            </w:tcBorders>
          </w:tcPr>
          <w:p w:rsidR="00D8503A" w:rsidRDefault="00035CFE" w:rsidP="00EB4487">
            <w:pPr>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tcPr>
          <w:p w:rsidR="00D8503A" w:rsidRDefault="00035CFE" w:rsidP="00EB4487">
            <w:pPr>
              <w:rPr>
                <w:rFonts w:cs="Calibri"/>
                <w:sz w:val="16"/>
                <w:szCs w:val="16"/>
              </w:rPr>
            </w:pPr>
            <w:r>
              <w:rPr>
                <w:rFonts w:cs="Calibri"/>
                <w:sz w:val="16"/>
                <w:szCs w:val="16"/>
              </w:rPr>
              <w:t>STR-052775/B-Interface</w:t>
            </w:r>
            <w:r>
              <w:rPr>
                <w:rFonts w:cs="Calibri"/>
                <w:sz w:val="16"/>
                <w:szCs w:val="16"/>
              </w:rPr>
              <w:t xml:space="preserve"> Requirements (TcSE ROIN-146884)</w:t>
            </w:r>
          </w:p>
        </w:tc>
        <w:tc>
          <w:tcPr>
            <w:tcW w:w="5490" w:type="dxa"/>
            <w:tcBorders>
              <w:top w:val="single" w:sz="6" w:space="0" w:color="auto"/>
              <w:left w:val="single" w:sz="6" w:space="0" w:color="auto"/>
              <w:bottom w:val="single" w:sz="6" w:space="0" w:color="auto"/>
              <w:right w:val="single" w:sz="6" w:space="0" w:color="auto"/>
            </w:tcBorders>
          </w:tcPr>
          <w:p w:rsidR="00D8503A" w:rsidRDefault="00035CFE" w:rsidP="00EB4487">
            <w:pPr>
              <w:rPr>
                <w:rFonts w:cs="Calibri"/>
                <w:sz w:val="16"/>
                <w:szCs w:val="16"/>
              </w:rPr>
            </w:pPr>
            <w:r>
              <w:rPr>
                <w:rFonts w:cs="Calibri"/>
                <w:sz w:val="16"/>
                <w:szCs w:val="16"/>
              </w:rPr>
              <w:t>Added RVC Split View Request and Status interfaces.</w:t>
            </w:r>
          </w:p>
        </w:tc>
      </w:tr>
      <w:tr w:rsidR="00D8503A" w:rsidTr="00540373">
        <w:trPr>
          <w:trHeight w:val="187"/>
          <w:jc w:val="center"/>
        </w:trPr>
        <w:tc>
          <w:tcPr>
            <w:tcW w:w="1746" w:type="dxa"/>
            <w:tcBorders>
              <w:left w:val="single" w:sz="6" w:space="0" w:color="auto"/>
              <w:right w:val="single" w:sz="6" w:space="0" w:color="auto"/>
            </w:tcBorders>
          </w:tcPr>
          <w:p w:rsidR="00D8503A" w:rsidRDefault="00035CFE" w:rsidP="00EB4487">
            <w:pPr>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tcPr>
          <w:p w:rsidR="00D8503A" w:rsidRDefault="00035CFE" w:rsidP="00EB4487">
            <w:pPr>
              <w:rPr>
                <w:rFonts w:cs="Calibri"/>
                <w:sz w:val="16"/>
                <w:szCs w:val="16"/>
              </w:rPr>
            </w:pPr>
            <w:r>
              <w:rPr>
                <w:rFonts w:cs="Calibri"/>
                <w:sz w:val="16"/>
                <w:szCs w:val="16"/>
              </w:rPr>
              <w:t>CAMERA-REQ-014077/C-Feature Maximum Speed (TcSE ROIN-290556)</w:t>
            </w:r>
          </w:p>
        </w:tc>
        <w:tc>
          <w:tcPr>
            <w:tcW w:w="5490" w:type="dxa"/>
            <w:tcBorders>
              <w:top w:val="single" w:sz="6" w:space="0" w:color="auto"/>
              <w:left w:val="single" w:sz="6" w:space="0" w:color="auto"/>
              <w:bottom w:val="single" w:sz="6" w:space="0" w:color="auto"/>
              <w:right w:val="single" w:sz="6" w:space="0" w:color="auto"/>
            </w:tcBorders>
          </w:tcPr>
          <w:p w:rsidR="00D8503A" w:rsidRDefault="00035CFE" w:rsidP="00EB4487">
            <w:pPr>
              <w:rPr>
                <w:rFonts w:cs="Calibri"/>
                <w:sz w:val="16"/>
                <w:szCs w:val="16"/>
              </w:rPr>
            </w:pPr>
            <w:r>
              <w:rPr>
                <w:rFonts w:cs="Calibri"/>
                <w:sz w:val="16"/>
                <w:szCs w:val="16"/>
              </w:rPr>
              <w:t>tmertiri: Updated requirement to account for off road changes.</w:t>
            </w:r>
          </w:p>
        </w:tc>
      </w:tr>
      <w:tr w:rsidR="00D8503A" w:rsidTr="00540373">
        <w:trPr>
          <w:trHeight w:val="187"/>
          <w:jc w:val="center"/>
        </w:trPr>
        <w:tc>
          <w:tcPr>
            <w:tcW w:w="1746" w:type="dxa"/>
            <w:tcBorders>
              <w:left w:val="single" w:sz="6" w:space="0" w:color="auto"/>
              <w:right w:val="single" w:sz="6" w:space="0" w:color="auto"/>
            </w:tcBorders>
          </w:tcPr>
          <w:p w:rsidR="00D8503A" w:rsidRDefault="00035CFE" w:rsidP="00EB4487">
            <w:pPr>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tcPr>
          <w:p w:rsidR="00D8503A" w:rsidRDefault="00035CFE" w:rsidP="00EB4487">
            <w:pPr>
              <w:rPr>
                <w:rFonts w:cs="Calibri"/>
                <w:sz w:val="16"/>
                <w:szCs w:val="16"/>
              </w:rPr>
            </w:pPr>
            <w:r>
              <w:rPr>
                <w:rFonts w:cs="Calibri"/>
                <w:sz w:val="16"/>
                <w:szCs w:val="16"/>
              </w:rPr>
              <w:t>RVCv1-FUN-REQ-196091/A-Split View</w:t>
            </w:r>
          </w:p>
        </w:tc>
        <w:tc>
          <w:tcPr>
            <w:tcW w:w="5490" w:type="dxa"/>
            <w:tcBorders>
              <w:top w:val="single" w:sz="6" w:space="0" w:color="auto"/>
              <w:left w:val="single" w:sz="6" w:space="0" w:color="auto"/>
              <w:bottom w:val="single" w:sz="6" w:space="0" w:color="auto"/>
              <w:right w:val="single" w:sz="6" w:space="0" w:color="auto"/>
            </w:tcBorders>
          </w:tcPr>
          <w:p w:rsidR="00D8503A" w:rsidRDefault="00035CFE" w:rsidP="00EB4487">
            <w:pPr>
              <w:rPr>
                <w:rFonts w:cs="Calibri"/>
                <w:sz w:val="16"/>
                <w:szCs w:val="16"/>
              </w:rPr>
            </w:pPr>
            <w:r>
              <w:rPr>
                <w:rFonts w:cs="Calibri"/>
                <w:sz w:val="16"/>
                <w:szCs w:val="16"/>
              </w:rPr>
              <w:t>tmertiri:</w:t>
            </w:r>
            <w:r>
              <w:rPr>
                <w:rFonts w:cs="Calibri"/>
                <w:sz w:val="16"/>
                <w:szCs w:val="16"/>
              </w:rPr>
              <w:t xml:space="preserve"> Added Split View functionality.</w:t>
            </w:r>
          </w:p>
        </w:tc>
      </w:tr>
      <w:tr w:rsidR="00D8503A" w:rsidTr="00540373">
        <w:trPr>
          <w:trHeight w:val="187"/>
          <w:jc w:val="center"/>
        </w:trPr>
        <w:tc>
          <w:tcPr>
            <w:tcW w:w="1746" w:type="dxa"/>
            <w:tcBorders>
              <w:left w:val="single" w:sz="6" w:space="0" w:color="auto"/>
              <w:right w:val="single" w:sz="6" w:space="0" w:color="auto"/>
            </w:tcBorders>
          </w:tcPr>
          <w:p w:rsidR="00D8503A" w:rsidRDefault="00035CFE" w:rsidP="00EB4487">
            <w:pPr>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tcPr>
          <w:p w:rsidR="00D8503A" w:rsidRDefault="00035CFE" w:rsidP="00EB4487">
            <w:pPr>
              <w:rPr>
                <w:rFonts w:cs="Calibri"/>
                <w:sz w:val="16"/>
                <w:szCs w:val="16"/>
              </w:rPr>
            </w:pPr>
            <w:r>
              <w:rPr>
                <w:rFonts w:cs="Calibri"/>
                <w:sz w:val="16"/>
                <w:szCs w:val="16"/>
              </w:rPr>
              <w:t>RVC-UC-REQ-196086/A-Rear Split View Exit</w:t>
            </w:r>
          </w:p>
        </w:tc>
        <w:tc>
          <w:tcPr>
            <w:tcW w:w="5490" w:type="dxa"/>
            <w:tcBorders>
              <w:top w:val="single" w:sz="6" w:space="0" w:color="auto"/>
              <w:left w:val="single" w:sz="6" w:space="0" w:color="auto"/>
              <w:bottom w:val="single" w:sz="6" w:space="0" w:color="auto"/>
              <w:right w:val="single" w:sz="6" w:space="0" w:color="auto"/>
            </w:tcBorders>
          </w:tcPr>
          <w:p w:rsidR="00D8503A" w:rsidRDefault="00035CFE" w:rsidP="00EB4487">
            <w:pPr>
              <w:rPr>
                <w:rFonts w:cs="Calibri"/>
                <w:sz w:val="16"/>
                <w:szCs w:val="16"/>
              </w:rPr>
            </w:pPr>
            <w:r>
              <w:rPr>
                <w:rFonts w:cs="Calibri"/>
                <w:sz w:val="16"/>
                <w:szCs w:val="16"/>
              </w:rPr>
              <w:t>tmertiri: Added Split View use cases.</w:t>
            </w:r>
          </w:p>
        </w:tc>
      </w:tr>
      <w:tr w:rsidR="00D8503A" w:rsidTr="00540373">
        <w:trPr>
          <w:trHeight w:val="187"/>
          <w:jc w:val="center"/>
        </w:trPr>
        <w:tc>
          <w:tcPr>
            <w:tcW w:w="1746" w:type="dxa"/>
            <w:tcBorders>
              <w:left w:val="single" w:sz="6" w:space="0" w:color="auto"/>
              <w:right w:val="single" w:sz="6" w:space="0" w:color="auto"/>
            </w:tcBorders>
          </w:tcPr>
          <w:p w:rsidR="00D8503A" w:rsidRDefault="00035CFE" w:rsidP="00EB4487">
            <w:pPr>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tcPr>
          <w:p w:rsidR="00D8503A" w:rsidRDefault="00035CFE" w:rsidP="00EB4487">
            <w:pPr>
              <w:rPr>
                <w:rFonts w:cs="Calibri"/>
                <w:sz w:val="16"/>
                <w:szCs w:val="16"/>
              </w:rPr>
            </w:pPr>
            <w:r>
              <w:rPr>
                <w:rFonts w:cs="Calibri"/>
                <w:sz w:val="16"/>
                <w:szCs w:val="16"/>
              </w:rPr>
              <w:t>RVC-UC-REQ-196085/A-Enable Split View</w:t>
            </w:r>
          </w:p>
        </w:tc>
        <w:tc>
          <w:tcPr>
            <w:tcW w:w="5490" w:type="dxa"/>
            <w:tcBorders>
              <w:top w:val="single" w:sz="6" w:space="0" w:color="auto"/>
              <w:left w:val="single" w:sz="6" w:space="0" w:color="auto"/>
              <w:bottom w:val="single" w:sz="6" w:space="0" w:color="auto"/>
              <w:right w:val="single" w:sz="6" w:space="0" w:color="auto"/>
            </w:tcBorders>
          </w:tcPr>
          <w:p w:rsidR="00D8503A" w:rsidRDefault="00035CFE" w:rsidP="00EB4487">
            <w:pPr>
              <w:rPr>
                <w:rFonts w:cs="Calibri"/>
                <w:sz w:val="16"/>
                <w:szCs w:val="16"/>
              </w:rPr>
            </w:pPr>
            <w:r>
              <w:rPr>
                <w:rFonts w:cs="Calibri"/>
                <w:sz w:val="16"/>
                <w:szCs w:val="16"/>
              </w:rPr>
              <w:t>tmertiri: Added Split View use case</w:t>
            </w:r>
          </w:p>
        </w:tc>
      </w:tr>
      <w:tr w:rsidR="00D8503A" w:rsidTr="00540373">
        <w:trPr>
          <w:trHeight w:val="187"/>
          <w:jc w:val="center"/>
        </w:trPr>
        <w:tc>
          <w:tcPr>
            <w:tcW w:w="1746" w:type="dxa"/>
            <w:tcBorders>
              <w:left w:val="single" w:sz="6" w:space="0" w:color="auto"/>
              <w:right w:val="single" w:sz="6" w:space="0" w:color="auto"/>
            </w:tcBorders>
          </w:tcPr>
          <w:p w:rsidR="00D8503A" w:rsidRDefault="00035CFE" w:rsidP="00EB4487">
            <w:pPr>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tcPr>
          <w:p w:rsidR="00D8503A" w:rsidRDefault="00035CFE" w:rsidP="00EB4487">
            <w:pPr>
              <w:rPr>
                <w:rFonts w:cs="Calibri"/>
                <w:sz w:val="16"/>
                <w:szCs w:val="16"/>
              </w:rPr>
            </w:pPr>
            <w:r>
              <w:rPr>
                <w:rFonts w:cs="Calibri"/>
                <w:sz w:val="16"/>
                <w:szCs w:val="16"/>
              </w:rPr>
              <w:t>RVC-ACT-REQ-196084/A-Rear View Camera Split View</w:t>
            </w:r>
          </w:p>
        </w:tc>
        <w:tc>
          <w:tcPr>
            <w:tcW w:w="5490" w:type="dxa"/>
            <w:tcBorders>
              <w:top w:val="single" w:sz="6" w:space="0" w:color="auto"/>
              <w:left w:val="single" w:sz="6" w:space="0" w:color="auto"/>
              <w:bottom w:val="single" w:sz="6" w:space="0" w:color="auto"/>
              <w:right w:val="single" w:sz="6" w:space="0" w:color="auto"/>
            </w:tcBorders>
          </w:tcPr>
          <w:p w:rsidR="00D8503A" w:rsidRDefault="00035CFE" w:rsidP="00EB4487">
            <w:pPr>
              <w:rPr>
                <w:rFonts w:cs="Calibri"/>
                <w:sz w:val="16"/>
                <w:szCs w:val="16"/>
              </w:rPr>
            </w:pPr>
            <w:r>
              <w:rPr>
                <w:rFonts w:cs="Calibri"/>
                <w:sz w:val="16"/>
                <w:szCs w:val="16"/>
              </w:rPr>
              <w:t>tmertiri: Added</w:t>
            </w:r>
            <w:r>
              <w:rPr>
                <w:rFonts w:cs="Calibri"/>
                <w:sz w:val="16"/>
                <w:szCs w:val="16"/>
              </w:rPr>
              <w:t xml:space="preserve"> Split View Activity Diagram</w:t>
            </w:r>
          </w:p>
        </w:tc>
      </w:tr>
      <w:tr w:rsidR="00725CCC" w:rsidTr="00540373">
        <w:trPr>
          <w:trHeight w:val="245"/>
          <w:jc w:val="center"/>
        </w:trPr>
        <w:tc>
          <w:tcPr>
            <w:tcW w:w="1746" w:type="dxa"/>
            <w:tcBorders>
              <w:top w:val="single" w:sz="6" w:space="0" w:color="auto"/>
              <w:left w:val="single" w:sz="6" w:space="0" w:color="auto"/>
              <w:bottom w:val="single" w:sz="6" w:space="0" w:color="auto"/>
              <w:right w:val="nil"/>
            </w:tcBorders>
            <w:shd w:val="thinDiagCross" w:color="auto" w:fill="D9D9D9" w:themeFill="background1" w:themeFillShade="D9"/>
          </w:tcPr>
          <w:p w:rsidR="00725CCC" w:rsidRDefault="00035CFE" w:rsidP="009F46CD">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725CCC" w:rsidRDefault="00035CFE" w:rsidP="009F46CD">
            <w:pPr>
              <w:spacing w:line="276" w:lineRule="auto"/>
              <w:jc w:val="center"/>
              <w:rPr>
                <w:rFonts w:cs="Arial"/>
                <w:b/>
                <w:sz w:val="16"/>
                <w:lang w:val="fr-FR"/>
              </w:rPr>
            </w:pPr>
          </w:p>
        </w:tc>
        <w:tc>
          <w:tcPr>
            <w:tcW w:w="2760" w:type="dxa"/>
            <w:tcBorders>
              <w:top w:val="single" w:sz="6" w:space="0" w:color="auto"/>
              <w:left w:val="nil"/>
              <w:bottom w:val="single" w:sz="6" w:space="0" w:color="auto"/>
              <w:right w:val="nil"/>
            </w:tcBorders>
            <w:shd w:val="thinDiagCross" w:color="auto" w:fill="D9D9D9" w:themeFill="background1" w:themeFillShade="D9"/>
          </w:tcPr>
          <w:p w:rsidR="00725CCC" w:rsidRDefault="00035CFE" w:rsidP="009F46CD">
            <w:pPr>
              <w:spacing w:line="276" w:lineRule="auto"/>
              <w:rPr>
                <w:rFonts w:cs="Arial"/>
                <w:b/>
                <w:sz w:val="16"/>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725CCC" w:rsidRDefault="00035CFE" w:rsidP="009F46CD">
            <w:pPr>
              <w:spacing w:line="276" w:lineRule="auto"/>
              <w:rPr>
                <w:rFonts w:cs="Arial"/>
                <w:b/>
                <w:sz w:val="16"/>
              </w:rPr>
            </w:pPr>
          </w:p>
        </w:tc>
      </w:tr>
      <w:tr w:rsidR="00DE668E" w:rsidRPr="006A3A64" w:rsidTr="00540373">
        <w:trPr>
          <w:trHeight w:val="245"/>
          <w:jc w:val="center"/>
        </w:trPr>
        <w:tc>
          <w:tcPr>
            <w:tcW w:w="1746" w:type="dxa"/>
            <w:tcBorders>
              <w:top w:val="single" w:sz="6" w:space="0" w:color="auto"/>
              <w:left w:val="single" w:sz="6" w:space="0" w:color="auto"/>
              <w:bottom w:val="single" w:sz="6" w:space="0" w:color="auto"/>
              <w:right w:val="single" w:sz="6" w:space="0" w:color="auto"/>
            </w:tcBorders>
            <w:hideMark/>
          </w:tcPr>
          <w:p w:rsidR="00DE668E" w:rsidRPr="006A3A64" w:rsidRDefault="00035CFE" w:rsidP="009F46CD">
            <w:pPr>
              <w:spacing w:line="276" w:lineRule="auto"/>
              <w:rPr>
                <w:rFonts w:eastAsiaTheme="minorHAnsi" w:cstheme="minorBidi"/>
                <w:b/>
                <w:sz w:val="16"/>
                <w:szCs w:val="16"/>
              </w:rPr>
            </w:pPr>
            <w:r>
              <w:rPr>
                <w:rFonts w:eastAsiaTheme="minorHAnsi" w:cstheme="minorBidi"/>
                <w:b/>
                <w:sz w:val="16"/>
                <w:szCs w:val="16"/>
              </w:rPr>
              <w:t>October 19, 2016</w:t>
            </w:r>
          </w:p>
        </w:tc>
        <w:tc>
          <w:tcPr>
            <w:tcW w:w="1066" w:type="dxa"/>
            <w:tcBorders>
              <w:top w:val="single" w:sz="6" w:space="0" w:color="auto"/>
              <w:left w:val="single" w:sz="6" w:space="0" w:color="auto"/>
              <w:bottom w:val="single" w:sz="6" w:space="0" w:color="auto"/>
              <w:right w:val="single" w:sz="6" w:space="0" w:color="auto"/>
            </w:tcBorders>
            <w:hideMark/>
          </w:tcPr>
          <w:p w:rsidR="00DE668E" w:rsidRPr="006A3A64" w:rsidRDefault="00035CFE" w:rsidP="009F46CD">
            <w:pPr>
              <w:spacing w:line="276" w:lineRule="auto"/>
              <w:jc w:val="center"/>
              <w:rPr>
                <w:rFonts w:eastAsiaTheme="minorHAnsi" w:cstheme="minorBidi"/>
                <w:b/>
                <w:sz w:val="16"/>
                <w:szCs w:val="16"/>
              </w:rPr>
            </w:pPr>
            <w:r>
              <w:rPr>
                <w:rFonts w:eastAsiaTheme="minorHAnsi" w:cstheme="minorBidi"/>
                <w:b/>
                <w:sz w:val="16"/>
                <w:szCs w:val="16"/>
              </w:rPr>
              <w:t>2.3</w:t>
            </w:r>
          </w:p>
        </w:tc>
        <w:tc>
          <w:tcPr>
            <w:tcW w:w="8250" w:type="dxa"/>
            <w:gridSpan w:val="2"/>
            <w:tcBorders>
              <w:top w:val="single" w:sz="6" w:space="0" w:color="auto"/>
              <w:left w:val="single" w:sz="6" w:space="0" w:color="auto"/>
              <w:bottom w:val="single" w:sz="6" w:space="0" w:color="auto"/>
              <w:right w:val="single" w:sz="6" w:space="0" w:color="auto"/>
            </w:tcBorders>
            <w:hideMark/>
          </w:tcPr>
          <w:p w:rsidR="00DE668E" w:rsidRPr="006A3A64" w:rsidRDefault="00035CFE" w:rsidP="009F46CD">
            <w:pPr>
              <w:spacing w:line="276" w:lineRule="auto"/>
              <w:rPr>
                <w:rFonts w:cs="Arial"/>
                <w:b/>
                <w:sz w:val="16"/>
                <w:szCs w:val="16"/>
              </w:rPr>
            </w:pPr>
          </w:p>
        </w:tc>
      </w:tr>
      <w:tr w:rsidR="00725CCC" w:rsidTr="00540373">
        <w:trPr>
          <w:trHeight w:val="187"/>
          <w:jc w:val="center"/>
        </w:trPr>
        <w:tc>
          <w:tcPr>
            <w:tcW w:w="1746" w:type="dxa"/>
            <w:tcBorders>
              <w:top w:val="single" w:sz="6" w:space="0" w:color="auto"/>
              <w:left w:val="single" w:sz="6" w:space="0" w:color="auto"/>
              <w:right w:val="single" w:sz="6" w:space="0" w:color="auto"/>
            </w:tcBorders>
          </w:tcPr>
          <w:p w:rsidR="00725CCC" w:rsidRDefault="00035CFE" w:rsidP="00EB4487">
            <w:pPr>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tcPr>
          <w:p w:rsidR="00725CCC" w:rsidRDefault="00035CFE" w:rsidP="00EB4487">
            <w:pPr>
              <w:rPr>
                <w:sz w:val="16"/>
                <w:szCs w:val="16"/>
              </w:rPr>
            </w:pPr>
            <w:r>
              <w:rPr>
                <w:sz w:val="16"/>
                <w:szCs w:val="16"/>
              </w:rPr>
              <w:t>RVC-IIR-REQ-014199/D-RVC Server CAN Status (TcSE ROIN-146765-7)+</w:t>
            </w:r>
          </w:p>
        </w:tc>
        <w:tc>
          <w:tcPr>
            <w:tcW w:w="5490" w:type="dxa"/>
            <w:tcBorders>
              <w:top w:val="single" w:sz="6" w:space="0" w:color="auto"/>
              <w:left w:val="single" w:sz="6" w:space="0" w:color="auto"/>
              <w:bottom w:val="single" w:sz="6" w:space="0" w:color="auto"/>
              <w:right w:val="single" w:sz="6" w:space="0" w:color="auto"/>
            </w:tcBorders>
          </w:tcPr>
          <w:p w:rsidR="00725CCC" w:rsidRDefault="00035CFE" w:rsidP="00EB4487">
            <w:pPr>
              <w:rPr>
                <w:sz w:val="16"/>
                <w:szCs w:val="16"/>
              </w:rPr>
            </w:pPr>
            <w:r>
              <w:rPr>
                <w:sz w:val="16"/>
                <w:szCs w:val="16"/>
              </w:rPr>
              <w:t>tmertiri: Update old signal PJB_BootLidStatus to new one DrStatTgate_B_Actl and another replacement old signal GearRvrseActv_D_Actl</w:t>
            </w:r>
            <w:r>
              <w:rPr>
                <w:sz w:val="16"/>
                <w:szCs w:val="16"/>
              </w:rPr>
              <w:t xml:space="preserve">  to new signal GearRvrse_D_Actl .</w:t>
            </w:r>
          </w:p>
        </w:tc>
      </w:tr>
      <w:tr w:rsidR="00725CCC" w:rsidTr="00540373">
        <w:trPr>
          <w:trHeight w:val="187"/>
          <w:jc w:val="center"/>
        </w:trPr>
        <w:tc>
          <w:tcPr>
            <w:tcW w:w="1746" w:type="dxa"/>
            <w:tcBorders>
              <w:left w:val="single" w:sz="6" w:space="0" w:color="auto"/>
              <w:right w:val="single" w:sz="6" w:space="0" w:color="auto"/>
            </w:tcBorders>
          </w:tcPr>
          <w:p w:rsidR="00725CCC" w:rsidRDefault="00035CFE" w:rsidP="00EB4487">
            <w:pPr>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tcPr>
          <w:p w:rsidR="00725CCC" w:rsidRDefault="00035CFE" w:rsidP="00EB4487">
            <w:pPr>
              <w:rPr>
                <w:sz w:val="16"/>
                <w:szCs w:val="16"/>
              </w:rPr>
            </w:pPr>
            <w:r>
              <w:rPr>
                <w:sz w:val="16"/>
                <w:szCs w:val="16"/>
              </w:rPr>
              <w:t>RVC-IIR-REQ-014199/E-RVC Server CAN Status (TcSE ROIN-146765-7)</w:t>
            </w:r>
          </w:p>
        </w:tc>
        <w:tc>
          <w:tcPr>
            <w:tcW w:w="5490" w:type="dxa"/>
            <w:tcBorders>
              <w:top w:val="single" w:sz="6" w:space="0" w:color="auto"/>
              <w:left w:val="single" w:sz="6" w:space="0" w:color="auto"/>
              <w:bottom w:val="single" w:sz="6" w:space="0" w:color="auto"/>
              <w:right w:val="single" w:sz="6" w:space="0" w:color="auto"/>
            </w:tcBorders>
          </w:tcPr>
          <w:p w:rsidR="00725CCC" w:rsidRDefault="00035CFE" w:rsidP="00EB4487">
            <w:pPr>
              <w:rPr>
                <w:sz w:val="16"/>
                <w:szCs w:val="16"/>
              </w:rPr>
            </w:pPr>
            <w:r>
              <w:rPr>
                <w:sz w:val="16"/>
                <w:szCs w:val="16"/>
              </w:rPr>
              <w:t xml:space="preserve">tmertiri: The feature shall be responsive to both signals PJB_BootlidStatus and DrStatTgate_B_Actl.Also to both GearRvrseActv_D_Actl and GearRvrse_D_Actl. </w:t>
            </w:r>
            <w:r>
              <w:rPr>
                <w:sz w:val="16"/>
                <w:szCs w:val="16"/>
              </w:rPr>
              <w:t>Updated GearRvrse_D_Actl with more parameters.</w:t>
            </w:r>
          </w:p>
        </w:tc>
      </w:tr>
      <w:tr w:rsidR="00725CCC" w:rsidTr="00540373">
        <w:trPr>
          <w:trHeight w:val="187"/>
          <w:jc w:val="center"/>
        </w:trPr>
        <w:tc>
          <w:tcPr>
            <w:tcW w:w="1746" w:type="dxa"/>
            <w:tcBorders>
              <w:left w:val="single" w:sz="6" w:space="0" w:color="auto"/>
              <w:right w:val="single" w:sz="6" w:space="0" w:color="auto"/>
            </w:tcBorders>
          </w:tcPr>
          <w:p w:rsidR="00725CCC" w:rsidRDefault="00035CFE" w:rsidP="00EB4487">
            <w:pPr>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tcPr>
          <w:p w:rsidR="00725CCC" w:rsidRDefault="00035CFE" w:rsidP="00EB4487">
            <w:pPr>
              <w:rPr>
                <w:sz w:val="16"/>
                <w:szCs w:val="16"/>
              </w:rPr>
            </w:pPr>
            <w:r>
              <w:rPr>
                <w:sz w:val="16"/>
                <w:szCs w:val="16"/>
              </w:rPr>
              <w:t>RVC-FUR-REQ-014088/D-Deactivate RVC (TcSE ROIN-293328)+</w:t>
            </w:r>
          </w:p>
        </w:tc>
        <w:tc>
          <w:tcPr>
            <w:tcW w:w="5490" w:type="dxa"/>
            <w:tcBorders>
              <w:top w:val="single" w:sz="6" w:space="0" w:color="auto"/>
              <w:left w:val="single" w:sz="6" w:space="0" w:color="auto"/>
              <w:bottom w:val="single" w:sz="6" w:space="0" w:color="auto"/>
              <w:right w:val="single" w:sz="6" w:space="0" w:color="auto"/>
            </w:tcBorders>
          </w:tcPr>
          <w:p w:rsidR="00725CCC" w:rsidRDefault="00035CFE" w:rsidP="00EB4487">
            <w:pPr>
              <w:rPr>
                <w:sz w:val="16"/>
                <w:szCs w:val="16"/>
              </w:rPr>
            </w:pPr>
            <w:r>
              <w:rPr>
                <w:sz w:val="16"/>
                <w:szCs w:val="16"/>
              </w:rPr>
              <w:t>tmertiri: updated Reverse can signal name</w:t>
            </w:r>
          </w:p>
        </w:tc>
      </w:tr>
      <w:tr w:rsidR="00725CCC" w:rsidTr="00540373">
        <w:trPr>
          <w:trHeight w:val="187"/>
          <w:jc w:val="center"/>
        </w:trPr>
        <w:tc>
          <w:tcPr>
            <w:tcW w:w="1746" w:type="dxa"/>
            <w:tcBorders>
              <w:left w:val="single" w:sz="6" w:space="0" w:color="auto"/>
              <w:bottom w:val="single" w:sz="6" w:space="0" w:color="auto"/>
              <w:right w:val="single" w:sz="6" w:space="0" w:color="auto"/>
            </w:tcBorders>
          </w:tcPr>
          <w:p w:rsidR="00725CCC" w:rsidRDefault="00035CFE" w:rsidP="00EB4487">
            <w:pPr>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tcPr>
          <w:p w:rsidR="00725CCC" w:rsidRDefault="00035CFE" w:rsidP="00EB4487">
            <w:pPr>
              <w:rPr>
                <w:sz w:val="16"/>
                <w:szCs w:val="16"/>
              </w:rPr>
            </w:pPr>
            <w:r>
              <w:rPr>
                <w:sz w:val="16"/>
                <w:szCs w:val="16"/>
              </w:rPr>
              <w:t>RVC-FUR-REQ-014090/B-Display RVC Video (TcSE ROIN-194462-2)+</w:t>
            </w:r>
          </w:p>
        </w:tc>
        <w:tc>
          <w:tcPr>
            <w:tcW w:w="5490" w:type="dxa"/>
            <w:tcBorders>
              <w:top w:val="single" w:sz="6" w:space="0" w:color="auto"/>
              <w:left w:val="single" w:sz="6" w:space="0" w:color="auto"/>
              <w:bottom w:val="single" w:sz="6" w:space="0" w:color="auto"/>
              <w:right w:val="single" w:sz="6" w:space="0" w:color="auto"/>
            </w:tcBorders>
          </w:tcPr>
          <w:p w:rsidR="00725CCC" w:rsidRDefault="00035CFE" w:rsidP="00EB4487">
            <w:pPr>
              <w:rPr>
                <w:sz w:val="16"/>
                <w:szCs w:val="16"/>
              </w:rPr>
            </w:pPr>
            <w:r>
              <w:rPr>
                <w:sz w:val="16"/>
                <w:szCs w:val="16"/>
              </w:rPr>
              <w:t>tmertiri</w:t>
            </w:r>
            <w:r>
              <w:rPr>
                <w:sz w:val="16"/>
                <w:szCs w:val="16"/>
              </w:rPr>
              <w:t>: replaces old signal name to new one. GearRvrse_D_Actl.</w:t>
            </w:r>
          </w:p>
        </w:tc>
      </w:tr>
      <w:tr w:rsidR="0084647C" w:rsidTr="00540373">
        <w:trPr>
          <w:trHeight w:val="245"/>
          <w:jc w:val="center"/>
        </w:trPr>
        <w:tc>
          <w:tcPr>
            <w:tcW w:w="1746" w:type="dxa"/>
            <w:tcBorders>
              <w:top w:val="single" w:sz="6" w:space="0" w:color="auto"/>
              <w:left w:val="single" w:sz="6" w:space="0" w:color="auto"/>
              <w:bottom w:val="single" w:sz="6" w:space="0" w:color="auto"/>
              <w:right w:val="nil"/>
            </w:tcBorders>
            <w:shd w:val="thinDiagCross" w:color="auto" w:fill="D9D9D9" w:themeFill="background1" w:themeFillShade="D9"/>
          </w:tcPr>
          <w:p w:rsidR="0084647C" w:rsidRDefault="00035CFE" w:rsidP="000F77CB">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84647C" w:rsidRDefault="00035CFE" w:rsidP="000F77CB">
            <w:pPr>
              <w:spacing w:line="276" w:lineRule="auto"/>
              <w:jc w:val="center"/>
              <w:rPr>
                <w:rFonts w:cs="Arial"/>
                <w:b/>
                <w:sz w:val="16"/>
                <w:lang w:val="fr-FR"/>
              </w:rPr>
            </w:pPr>
          </w:p>
        </w:tc>
        <w:tc>
          <w:tcPr>
            <w:tcW w:w="2760" w:type="dxa"/>
            <w:tcBorders>
              <w:top w:val="single" w:sz="6" w:space="0" w:color="auto"/>
              <w:left w:val="nil"/>
              <w:bottom w:val="single" w:sz="6" w:space="0" w:color="auto"/>
              <w:right w:val="nil"/>
            </w:tcBorders>
            <w:shd w:val="thinDiagCross" w:color="auto" w:fill="D9D9D9" w:themeFill="background1" w:themeFillShade="D9"/>
          </w:tcPr>
          <w:p w:rsidR="0084647C" w:rsidRDefault="00035CFE" w:rsidP="000F77CB">
            <w:pPr>
              <w:spacing w:line="276" w:lineRule="auto"/>
              <w:rPr>
                <w:rFonts w:cs="Arial"/>
                <w:b/>
                <w:sz w:val="16"/>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84647C" w:rsidRDefault="00035CFE" w:rsidP="000F77CB">
            <w:pPr>
              <w:spacing w:line="276" w:lineRule="auto"/>
              <w:rPr>
                <w:rFonts w:cs="Arial"/>
                <w:b/>
                <w:sz w:val="16"/>
              </w:rPr>
            </w:pPr>
          </w:p>
        </w:tc>
      </w:tr>
      <w:tr w:rsidR="00DE668E" w:rsidRPr="006A3A64" w:rsidTr="00540373">
        <w:trPr>
          <w:trHeight w:val="245"/>
          <w:jc w:val="center"/>
        </w:trPr>
        <w:tc>
          <w:tcPr>
            <w:tcW w:w="1746" w:type="dxa"/>
            <w:tcBorders>
              <w:top w:val="single" w:sz="6" w:space="0" w:color="auto"/>
              <w:left w:val="single" w:sz="6" w:space="0" w:color="auto"/>
              <w:bottom w:val="single" w:sz="6" w:space="0" w:color="auto"/>
              <w:right w:val="single" w:sz="6" w:space="0" w:color="auto"/>
            </w:tcBorders>
            <w:hideMark/>
          </w:tcPr>
          <w:p w:rsidR="00DE668E" w:rsidRPr="006A3A64" w:rsidRDefault="00035CFE" w:rsidP="0084647C">
            <w:pPr>
              <w:spacing w:line="276" w:lineRule="auto"/>
              <w:rPr>
                <w:rFonts w:eastAsiaTheme="minorHAnsi" w:cstheme="minorBidi"/>
                <w:b/>
                <w:sz w:val="16"/>
                <w:szCs w:val="16"/>
              </w:rPr>
            </w:pPr>
            <w:r>
              <w:rPr>
                <w:rFonts w:eastAsiaTheme="minorHAnsi" w:cstheme="minorBidi"/>
                <w:b/>
                <w:sz w:val="16"/>
                <w:szCs w:val="16"/>
              </w:rPr>
              <w:t>January 19, 2018</w:t>
            </w:r>
          </w:p>
        </w:tc>
        <w:tc>
          <w:tcPr>
            <w:tcW w:w="1066" w:type="dxa"/>
            <w:tcBorders>
              <w:top w:val="single" w:sz="6" w:space="0" w:color="auto"/>
              <w:left w:val="single" w:sz="6" w:space="0" w:color="auto"/>
              <w:bottom w:val="single" w:sz="6" w:space="0" w:color="auto"/>
              <w:right w:val="single" w:sz="6" w:space="0" w:color="auto"/>
            </w:tcBorders>
            <w:hideMark/>
          </w:tcPr>
          <w:p w:rsidR="00DE668E" w:rsidRPr="006A3A64" w:rsidRDefault="00035CFE" w:rsidP="000F77CB">
            <w:pPr>
              <w:spacing w:line="276" w:lineRule="auto"/>
              <w:jc w:val="center"/>
              <w:rPr>
                <w:rFonts w:eastAsiaTheme="minorHAnsi" w:cstheme="minorBidi"/>
                <w:b/>
                <w:sz w:val="16"/>
                <w:szCs w:val="16"/>
              </w:rPr>
            </w:pPr>
            <w:r>
              <w:rPr>
                <w:rFonts w:eastAsiaTheme="minorHAnsi" w:cstheme="minorBidi"/>
                <w:b/>
                <w:sz w:val="16"/>
                <w:szCs w:val="16"/>
              </w:rPr>
              <w:t>2.4</w:t>
            </w:r>
          </w:p>
        </w:tc>
        <w:tc>
          <w:tcPr>
            <w:tcW w:w="8250" w:type="dxa"/>
            <w:gridSpan w:val="2"/>
            <w:tcBorders>
              <w:top w:val="single" w:sz="6" w:space="0" w:color="auto"/>
              <w:left w:val="single" w:sz="6" w:space="0" w:color="auto"/>
              <w:bottom w:val="single" w:sz="6" w:space="0" w:color="auto"/>
              <w:right w:val="single" w:sz="6" w:space="0" w:color="auto"/>
            </w:tcBorders>
            <w:hideMark/>
          </w:tcPr>
          <w:p w:rsidR="00DE668E" w:rsidRPr="006A3A64" w:rsidRDefault="00035CFE" w:rsidP="000F77CB">
            <w:pPr>
              <w:spacing w:line="276" w:lineRule="auto"/>
              <w:rPr>
                <w:rFonts w:cs="Arial"/>
                <w:b/>
                <w:sz w:val="16"/>
                <w:szCs w:val="16"/>
              </w:rPr>
            </w:pPr>
          </w:p>
        </w:tc>
      </w:tr>
      <w:tr w:rsidR="0084647C" w:rsidTr="00540373">
        <w:trPr>
          <w:trHeight w:val="187"/>
          <w:jc w:val="center"/>
        </w:trPr>
        <w:tc>
          <w:tcPr>
            <w:tcW w:w="1746" w:type="dxa"/>
            <w:tcBorders>
              <w:top w:val="single" w:sz="6" w:space="0" w:color="auto"/>
              <w:left w:val="single" w:sz="6" w:space="0" w:color="auto"/>
              <w:right w:val="single" w:sz="6" w:space="0" w:color="auto"/>
            </w:tcBorders>
          </w:tcPr>
          <w:p w:rsidR="0084647C" w:rsidRDefault="00035CFE" w:rsidP="00EB4487">
            <w:pPr>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vAlign w:val="center"/>
          </w:tcPr>
          <w:p w:rsidR="0084647C" w:rsidRPr="0084647C" w:rsidRDefault="00035CFE" w:rsidP="00EB4487">
            <w:pPr>
              <w:rPr>
                <w:rFonts w:cs="Arial"/>
                <w:sz w:val="16"/>
                <w:szCs w:val="16"/>
              </w:rPr>
            </w:pPr>
            <w:r w:rsidRPr="0084647C">
              <w:rPr>
                <w:rFonts w:cs="Arial"/>
                <w:sz w:val="16"/>
                <w:szCs w:val="16"/>
              </w:rPr>
              <w:t>RVC-REQ-292387/A-GearPos_D_Trg</w:t>
            </w:r>
          </w:p>
        </w:tc>
        <w:tc>
          <w:tcPr>
            <w:tcW w:w="5490" w:type="dxa"/>
            <w:tcBorders>
              <w:top w:val="single" w:sz="6" w:space="0" w:color="auto"/>
              <w:left w:val="single" w:sz="6" w:space="0" w:color="auto"/>
              <w:bottom w:val="single" w:sz="6" w:space="0" w:color="auto"/>
              <w:right w:val="single" w:sz="6" w:space="0" w:color="auto"/>
            </w:tcBorders>
            <w:vAlign w:val="center"/>
          </w:tcPr>
          <w:p w:rsidR="0084647C" w:rsidRPr="0084647C" w:rsidRDefault="00035CFE" w:rsidP="00EB4487">
            <w:pPr>
              <w:rPr>
                <w:sz w:val="16"/>
                <w:szCs w:val="16"/>
              </w:rPr>
            </w:pPr>
            <w:r w:rsidRPr="0084647C">
              <w:rPr>
                <w:sz w:val="16"/>
                <w:szCs w:val="16"/>
              </w:rPr>
              <w:t>tmertiri: Added new signal name</w:t>
            </w:r>
          </w:p>
        </w:tc>
      </w:tr>
      <w:tr w:rsidR="0084647C" w:rsidTr="00540373">
        <w:trPr>
          <w:trHeight w:val="187"/>
          <w:jc w:val="center"/>
        </w:trPr>
        <w:tc>
          <w:tcPr>
            <w:tcW w:w="1746" w:type="dxa"/>
            <w:tcBorders>
              <w:left w:val="single" w:sz="6" w:space="0" w:color="auto"/>
              <w:right w:val="single" w:sz="6" w:space="0" w:color="auto"/>
            </w:tcBorders>
          </w:tcPr>
          <w:p w:rsidR="0084647C" w:rsidRDefault="00035CFE" w:rsidP="00EB4487">
            <w:pPr>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vAlign w:val="center"/>
          </w:tcPr>
          <w:p w:rsidR="0084647C" w:rsidRPr="0084647C" w:rsidRDefault="00035CFE" w:rsidP="00EB4487">
            <w:pPr>
              <w:rPr>
                <w:rFonts w:cs="Arial"/>
                <w:sz w:val="16"/>
                <w:szCs w:val="16"/>
              </w:rPr>
            </w:pPr>
            <w:r w:rsidRPr="0084647C">
              <w:rPr>
                <w:rFonts w:cs="Arial"/>
                <w:sz w:val="16"/>
                <w:szCs w:val="16"/>
              </w:rPr>
              <w:t>RVC-REQ-292388/A-Veh_V_ActlEng</w:t>
            </w:r>
          </w:p>
        </w:tc>
        <w:tc>
          <w:tcPr>
            <w:tcW w:w="5490" w:type="dxa"/>
            <w:tcBorders>
              <w:top w:val="single" w:sz="6" w:space="0" w:color="auto"/>
              <w:left w:val="single" w:sz="6" w:space="0" w:color="auto"/>
              <w:bottom w:val="single" w:sz="6" w:space="0" w:color="auto"/>
              <w:right w:val="single" w:sz="6" w:space="0" w:color="auto"/>
            </w:tcBorders>
            <w:vAlign w:val="center"/>
          </w:tcPr>
          <w:p w:rsidR="0084647C" w:rsidRPr="0084647C" w:rsidRDefault="00035CFE" w:rsidP="00EB4487">
            <w:pPr>
              <w:rPr>
                <w:sz w:val="16"/>
                <w:szCs w:val="16"/>
              </w:rPr>
            </w:pPr>
            <w:r w:rsidRPr="0084647C">
              <w:rPr>
                <w:sz w:val="16"/>
                <w:szCs w:val="16"/>
              </w:rPr>
              <w:t>tmertiri: Added new signal name</w:t>
            </w:r>
          </w:p>
        </w:tc>
      </w:tr>
      <w:tr w:rsidR="0084647C" w:rsidTr="00540373">
        <w:trPr>
          <w:trHeight w:val="187"/>
          <w:jc w:val="center"/>
        </w:trPr>
        <w:tc>
          <w:tcPr>
            <w:tcW w:w="1746" w:type="dxa"/>
            <w:tcBorders>
              <w:left w:val="single" w:sz="6" w:space="0" w:color="auto"/>
              <w:bottom w:val="single" w:sz="6" w:space="0" w:color="auto"/>
              <w:right w:val="single" w:sz="6" w:space="0" w:color="auto"/>
            </w:tcBorders>
          </w:tcPr>
          <w:p w:rsidR="0084647C" w:rsidRDefault="00035CFE" w:rsidP="00EB4487">
            <w:pPr>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vAlign w:val="center"/>
          </w:tcPr>
          <w:p w:rsidR="0084647C" w:rsidRPr="0084647C" w:rsidRDefault="00035CFE" w:rsidP="00EB4487">
            <w:pPr>
              <w:rPr>
                <w:rFonts w:cs="Arial"/>
                <w:sz w:val="16"/>
                <w:szCs w:val="16"/>
              </w:rPr>
            </w:pPr>
            <w:r w:rsidRPr="0084647C">
              <w:rPr>
                <w:rFonts w:cs="Arial"/>
                <w:sz w:val="16"/>
                <w:szCs w:val="16"/>
              </w:rPr>
              <w:t xml:space="preserve">RVC-FUR-REQ-014090/D-Display RVC Video </w:t>
            </w:r>
            <w:r w:rsidRPr="0084647C">
              <w:rPr>
                <w:rFonts w:cs="Arial"/>
                <w:sz w:val="16"/>
                <w:szCs w:val="16"/>
              </w:rPr>
              <w:t>(TcSE ROIN-194462-2)</w:t>
            </w:r>
          </w:p>
        </w:tc>
        <w:tc>
          <w:tcPr>
            <w:tcW w:w="5490" w:type="dxa"/>
            <w:tcBorders>
              <w:top w:val="single" w:sz="6" w:space="0" w:color="auto"/>
              <w:left w:val="single" w:sz="6" w:space="0" w:color="auto"/>
              <w:bottom w:val="single" w:sz="6" w:space="0" w:color="auto"/>
              <w:right w:val="single" w:sz="6" w:space="0" w:color="auto"/>
            </w:tcBorders>
            <w:vAlign w:val="center"/>
          </w:tcPr>
          <w:p w:rsidR="0084647C" w:rsidRPr="0084647C" w:rsidRDefault="00035CFE" w:rsidP="00EB4487">
            <w:pPr>
              <w:rPr>
                <w:sz w:val="16"/>
                <w:szCs w:val="16"/>
              </w:rPr>
            </w:pPr>
            <w:r w:rsidRPr="0084647C">
              <w:rPr>
                <w:sz w:val="16"/>
                <w:szCs w:val="16"/>
              </w:rPr>
              <w:t>tmertiri: updated with new signal names</w:t>
            </w:r>
          </w:p>
        </w:tc>
      </w:tr>
      <w:tr w:rsidR="00EB4487" w:rsidTr="00540373">
        <w:trPr>
          <w:trHeight w:val="245"/>
          <w:jc w:val="center"/>
        </w:trPr>
        <w:tc>
          <w:tcPr>
            <w:tcW w:w="1746" w:type="dxa"/>
            <w:tcBorders>
              <w:top w:val="single" w:sz="6" w:space="0" w:color="auto"/>
              <w:left w:val="single" w:sz="6" w:space="0" w:color="auto"/>
              <w:bottom w:val="single" w:sz="6" w:space="0" w:color="auto"/>
              <w:right w:val="nil"/>
            </w:tcBorders>
            <w:shd w:val="thinDiagCross" w:color="auto" w:fill="D9D9D9" w:themeFill="background1" w:themeFillShade="D9"/>
          </w:tcPr>
          <w:p w:rsidR="00EB4487" w:rsidRDefault="00035CFE" w:rsidP="004E31C1">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EB4487" w:rsidRDefault="00035CFE" w:rsidP="004E31C1">
            <w:pPr>
              <w:spacing w:line="276" w:lineRule="auto"/>
              <w:jc w:val="center"/>
              <w:rPr>
                <w:rFonts w:cs="Arial"/>
                <w:b/>
                <w:sz w:val="16"/>
                <w:lang w:val="fr-FR"/>
              </w:rPr>
            </w:pPr>
          </w:p>
        </w:tc>
        <w:tc>
          <w:tcPr>
            <w:tcW w:w="2760" w:type="dxa"/>
            <w:tcBorders>
              <w:top w:val="single" w:sz="6" w:space="0" w:color="auto"/>
              <w:left w:val="nil"/>
              <w:bottom w:val="single" w:sz="6" w:space="0" w:color="auto"/>
              <w:right w:val="nil"/>
            </w:tcBorders>
            <w:shd w:val="thinDiagCross" w:color="auto" w:fill="D9D9D9" w:themeFill="background1" w:themeFillShade="D9"/>
          </w:tcPr>
          <w:p w:rsidR="00EB4487" w:rsidRDefault="00035CFE" w:rsidP="004E31C1">
            <w:pPr>
              <w:spacing w:line="276" w:lineRule="auto"/>
              <w:rPr>
                <w:rFonts w:cs="Arial"/>
                <w:b/>
                <w:sz w:val="16"/>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EB4487" w:rsidRDefault="00035CFE" w:rsidP="004E31C1">
            <w:pPr>
              <w:spacing w:line="276" w:lineRule="auto"/>
              <w:rPr>
                <w:rFonts w:cs="Arial"/>
                <w:b/>
                <w:sz w:val="16"/>
              </w:rPr>
            </w:pPr>
          </w:p>
        </w:tc>
      </w:tr>
      <w:tr w:rsidR="00DE668E" w:rsidRPr="006A3A64" w:rsidTr="00540373">
        <w:trPr>
          <w:trHeight w:val="245"/>
          <w:jc w:val="center"/>
        </w:trPr>
        <w:tc>
          <w:tcPr>
            <w:tcW w:w="1746" w:type="dxa"/>
            <w:tcBorders>
              <w:top w:val="single" w:sz="6" w:space="0" w:color="auto"/>
              <w:left w:val="single" w:sz="6" w:space="0" w:color="auto"/>
              <w:bottom w:val="single" w:sz="6" w:space="0" w:color="auto"/>
              <w:right w:val="single" w:sz="6" w:space="0" w:color="auto"/>
            </w:tcBorders>
            <w:hideMark/>
          </w:tcPr>
          <w:p w:rsidR="00DE668E" w:rsidRPr="006A3A64" w:rsidRDefault="00035CFE" w:rsidP="00EB4487">
            <w:pPr>
              <w:spacing w:line="276" w:lineRule="auto"/>
              <w:rPr>
                <w:rFonts w:eastAsiaTheme="minorHAnsi" w:cstheme="minorBidi"/>
                <w:b/>
                <w:sz w:val="16"/>
                <w:szCs w:val="16"/>
              </w:rPr>
            </w:pPr>
            <w:r>
              <w:rPr>
                <w:rFonts w:eastAsiaTheme="minorHAnsi" w:cstheme="minorBidi"/>
                <w:b/>
                <w:sz w:val="16"/>
                <w:szCs w:val="16"/>
              </w:rPr>
              <w:t>February 1, 2018</w:t>
            </w:r>
          </w:p>
        </w:tc>
        <w:tc>
          <w:tcPr>
            <w:tcW w:w="1066" w:type="dxa"/>
            <w:tcBorders>
              <w:top w:val="single" w:sz="6" w:space="0" w:color="auto"/>
              <w:left w:val="single" w:sz="6" w:space="0" w:color="auto"/>
              <w:bottom w:val="single" w:sz="6" w:space="0" w:color="auto"/>
              <w:right w:val="single" w:sz="6" w:space="0" w:color="auto"/>
            </w:tcBorders>
            <w:hideMark/>
          </w:tcPr>
          <w:p w:rsidR="00DE668E" w:rsidRPr="006A3A64" w:rsidRDefault="00035CFE" w:rsidP="004E31C1">
            <w:pPr>
              <w:spacing w:line="276" w:lineRule="auto"/>
              <w:jc w:val="center"/>
              <w:rPr>
                <w:rFonts w:eastAsiaTheme="minorHAnsi" w:cstheme="minorBidi"/>
                <w:b/>
                <w:sz w:val="16"/>
                <w:szCs w:val="16"/>
              </w:rPr>
            </w:pPr>
            <w:r>
              <w:rPr>
                <w:rFonts w:eastAsiaTheme="minorHAnsi" w:cstheme="minorBidi"/>
                <w:b/>
                <w:sz w:val="16"/>
                <w:szCs w:val="16"/>
              </w:rPr>
              <w:t>2.5</w:t>
            </w:r>
          </w:p>
        </w:tc>
        <w:tc>
          <w:tcPr>
            <w:tcW w:w="8250" w:type="dxa"/>
            <w:gridSpan w:val="2"/>
            <w:tcBorders>
              <w:top w:val="single" w:sz="6" w:space="0" w:color="auto"/>
              <w:left w:val="single" w:sz="6" w:space="0" w:color="auto"/>
              <w:bottom w:val="single" w:sz="6" w:space="0" w:color="auto"/>
              <w:right w:val="single" w:sz="6" w:space="0" w:color="auto"/>
            </w:tcBorders>
            <w:hideMark/>
          </w:tcPr>
          <w:p w:rsidR="00DE668E" w:rsidRPr="006A3A64" w:rsidRDefault="00035CFE" w:rsidP="004E31C1">
            <w:pPr>
              <w:spacing w:line="276" w:lineRule="auto"/>
              <w:rPr>
                <w:rFonts w:cs="Arial"/>
                <w:b/>
                <w:sz w:val="16"/>
                <w:szCs w:val="16"/>
              </w:rPr>
            </w:pPr>
          </w:p>
        </w:tc>
      </w:tr>
      <w:tr w:rsidR="00EB4487" w:rsidRPr="0084647C" w:rsidTr="00540373">
        <w:trPr>
          <w:trHeight w:val="187"/>
          <w:jc w:val="center"/>
        </w:trPr>
        <w:tc>
          <w:tcPr>
            <w:tcW w:w="1746" w:type="dxa"/>
            <w:tcBorders>
              <w:top w:val="single" w:sz="6" w:space="0" w:color="auto"/>
              <w:left w:val="single" w:sz="6" w:space="0" w:color="auto"/>
              <w:bottom w:val="single" w:sz="6" w:space="0" w:color="auto"/>
              <w:right w:val="single" w:sz="6" w:space="0" w:color="auto"/>
            </w:tcBorders>
          </w:tcPr>
          <w:p w:rsidR="00EB4487" w:rsidRDefault="00035CFE" w:rsidP="000236A8">
            <w:pPr>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vAlign w:val="center"/>
          </w:tcPr>
          <w:p w:rsidR="00EB4487" w:rsidRPr="00EB4487" w:rsidRDefault="00035CFE" w:rsidP="000236A8">
            <w:pPr>
              <w:rPr>
                <w:rFonts w:cs="Arial"/>
                <w:sz w:val="16"/>
                <w:szCs w:val="16"/>
              </w:rPr>
            </w:pPr>
            <w:r w:rsidRPr="00EB4487">
              <w:rPr>
                <w:rFonts w:cs="Arial"/>
                <w:sz w:val="16"/>
                <w:szCs w:val="16"/>
              </w:rPr>
              <w:t>RVC-FUR-REQ-014090/E-Display RVC Video (TcSE ROIN-194462-2)</w:t>
            </w:r>
          </w:p>
        </w:tc>
        <w:tc>
          <w:tcPr>
            <w:tcW w:w="5490" w:type="dxa"/>
            <w:tcBorders>
              <w:top w:val="single" w:sz="6" w:space="0" w:color="auto"/>
              <w:left w:val="single" w:sz="6" w:space="0" w:color="auto"/>
              <w:bottom w:val="single" w:sz="6" w:space="0" w:color="auto"/>
              <w:right w:val="single" w:sz="6" w:space="0" w:color="auto"/>
            </w:tcBorders>
            <w:vAlign w:val="center"/>
          </w:tcPr>
          <w:p w:rsidR="00EB4487" w:rsidRPr="00EB4487" w:rsidRDefault="00035CFE" w:rsidP="000236A8">
            <w:pPr>
              <w:rPr>
                <w:sz w:val="16"/>
                <w:szCs w:val="16"/>
              </w:rPr>
            </w:pPr>
            <w:r w:rsidRPr="00EB4487">
              <w:rPr>
                <w:sz w:val="16"/>
                <w:szCs w:val="16"/>
              </w:rPr>
              <w:t>tmertiri: Update wording</w:t>
            </w:r>
          </w:p>
        </w:tc>
      </w:tr>
      <w:tr w:rsidR="000236A8" w:rsidTr="00540373">
        <w:trPr>
          <w:trHeight w:val="245"/>
          <w:jc w:val="center"/>
        </w:trPr>
        <w:tc>
          <w:tcPr>
            <w:tcW w:w="1746" w:type="dxa"/>
            <w:tcBorders>
              <w:top w:val="single" w:sz="6" w:space="0" w:color="auto"/>
              <w:left w:val="single" w:sz="6" w:space="0" w:color="auto"/>
              <w:bottom w:val="single" w:sz="6" w:space="0" w:color="auto"/>
              <w:right w:val="nil"/>
            </w:tcBorders>
            <w:shd w:val="thinDiagCross" w:color="auto" w:fill="D9D9D9" w:themeFill="background1" w:themeFillShade="D9"/>
          </w:tcPr>
          <w:p w:rsidR="000236A8" w:rsidRDefault="00035CFE" w:rsidP="00C46EDB">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0236A8" w:rsidRDefault="00035CFE" w:rsidP="00C46EDB">
            <w:pPr>
              <w:spacing w:line="276" w:lineRule="auto"/>
              <w:jc w:val="center"/>
              <w:rPr>
                <w:rFonts w:cs="Arial"/>
                <w:b/>
                <w:sz w:val="16"/>
                <w:lang w:val="fr-FR"/>
              </w:rPr>
            </w:pPr>
          </w:p>
        </w:tc>
        <w:tc>
          <w:tcPr>
            <w:tcW w:w="2760" w:type="dxa"/>
            <w:tcBorders>
              <w:top w:val="single" w:sz="6" w:space="0" w:color="auto"/>
              <w:left w:val="nil"/>
              <w:bottom w:val="single" w:sz="6" w:space="0" w:color="auto"/>
              <w:right w:val="nil"/>
            </w:tcBorders>
            <w:shd w:val="thinDiagCross" w:color="auto" w:fill="D9D9D9" w:themeFill="background1" w:themeFillShade="D9"/>
          </w:tcPr>
          <w:p w:rsidR="000236A8" w:rsidRDefault="00035CFE" w:rsidP="00C46EDB">
            <w:pPr>
              <w:spacing w:line="276" w:lineRule="auto"/>
              <w:rPr>
                <w:rFonts w:cs="Arial"/>
                <w:b/>
                <w:sz w:val="16"/>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0236A8" w:rsidRDefault="00035CFE" w:rsidP="00C46EDB">
            <w:pPr>
              <w:spacing w:line="276" w:lineRule="auto"/>
              <w:rPr>
                <w:rFonts w:cs="Arial"/>
                <w:b/>
                <w:sz w:val="16"/>
              </w:rPr>
            </w:pPr>
          </w:p>
        </w:tc>
      </w:tr>
      <w:tr w:rsidR="00DE668E" w:rsidRPr="006A3A64" w:rsidTr="00540373">
        <w:trPr>
          <w:trHeight w:val="245"/>
          <w:jc w:val="center"/>
        </w:trPr>
        <w:tc>
          <w:tcPr>
            <w:tcW w:w="1746" w:type="dxa"/>
            <w:tcBorders>
              <w:top w:val="single" w:sz="6" w:space="0" w:color="auto"/>
              <w:left w:val="single" w:sz="6" w:space="0" w:color="auto"/>
              <w:bottom w:val="single" w:sz="6" w:space="0" w:color="auto"/>
              <w:right w:val="single" w:sz="6" w:space="0" w:color="auto"/>
            </w:tcBorders>
            <w:hideMark/>
          </w:tcPr>
          <w:p w:rsidR="00DE668E" w:rsidRPr="006A3A64" w:rsidRDefault="00035CFE" w:rsidP="000236A8">
            <w:pPr>
              <w:spacing w:line="276" w:lineRule="auto"/>
              <w:rPr>
                <w:rFonts w:eastAsiaTheme="minorHAnsi" w:cstheme="minorBidi"/>
                <w:b/>
                <w:sz w:val="16"/>
                <w:szCs w:val="16"/>
              </w:rPr>
            </w:pPr>
            <w:r>
              <w:rPr>
                <w:rFonts w:eastAsiaTheme="minorHAnsi" w:cstheme="minorBidi"/>
                <w:b/>
                <w:sz w:val="16"/>
                <w:szCs w:val="16"/>
              </w:rPr>
              <w:lastRenderedPageBreak/>
              <w:t>July 23, 2018</w:t>
            </w:r>
          </w:p>
        </w:tc>
        <w:tc>
          <w:tcPr>
            <w:tcW w:w="1066" w:type="dxa"/>
            <w:tcBorders>
              <w:top w:val="single" w:sz="6" w:space="0" w:color="auto"/>
              <w:left w:val="single" w:sz="6" w:space="0" w:color="auto"/>
              <w:bottom w:val="single" w:sz="6" w:space="0" w:color="auto"/>
              <w:right w:val="single" w:sz="6" w:space="0" w:color="auto"/>
            </w:tcBorders>
            <w:hideMark/>
          </w:tcPr>
          <w:p w:rsidR="00DE668E" w:rsidRPr="006A3A64" w:rsidRDefault="00035CFE" w:rsidP="00C46EDB">
            <w:pPr>
              <w:spacing w:line="276" w:lineRule="auto"/>
              <w:jc w:val="center"/>
              <w:rPr>
                <w:rFonts w:eastAsiaTheme="minorHAnsi" w:cstheme="minorBidi"/>
                <w:b/>
                <w:sz w:val="16"/>
                <w:szCs w:val="16"/>
              </w:rPr>
            </w:pPr>
            <w:r>
              <w:rPr>
                <w:rFonts w:eastAsiaTheme="minorHAnsi" w:cstheme="minorBidi"/>
                <w:b/>
                <w:sz w:val="16"/>
                <w:szCs w:val="16"/>
              </w:rPr>
              <w:t>2.6</w:t>
            </w:r>
          </w:p>
        </w:tc>
        <w:tc>
          <w:tcPr>
            <w:tcW w:w="8250" w:type="dxa"/>
            <w:gridSpan w:val="2"/>
            <w:tcBorders>
              <w:top w:val="single" w:sz="6" w:space="0" w:color="auto"/>
              <w:left w:val="single" w:sz="6" w:space="0" w:color="auto"/>
              <w:bottom w:val="single" w:sz="6" w:space="0" w:color="auto"/>
              <w:right w:val="single" w:sz="6" w:space="0" w:color="auto"/>
            </w:tcBorders>
            <w:hideMark/>
          </w:tcPr>
          <w:p w:rsidR="00DE668E" w:rsidRPr="006A3A64" w:rsidRDefault="00035CFE" w:rsidP="00C46EDB">
            <w:pPr>
              <w:spacing w:line="276" w:lineRule="auto"/>
              <w:rPr>
                <w:rFonts w:cs="Arial"/>
                <w:b/>
                <w:sz w:val="16"/>
                <w:szCs w:val="16"/>
              </w:rPr>
            </w:pPr>
          </w:p>
        </w:tc>
      </w:tr>
      <w:tr w:rsidR="000236A8" w:rsidRPr="00EB4487" w:rsidTr="00540373">
        <w:trPr>
          <w:trHeight w:val="187"/>
          <w:jc w:val="center"/>
        </w:trPr>
        <w:tc>
          <w:tcPr>
            <w:tcW w:w="1746" w:type="dxa"/>
            <w:tcBorders>
              <w:top w:val="single" w:sz="6" w:space="0" w:color="auto"/>
              <w:left w:val="single" w:sz="6" w:space="0" w:color="auto"/>
              <w:bottom w:val="single" w:sz="6" w:space="0" w:color="auto"/>
              <w:right w:val="single" w:sz="6" w:space="0" w:color="auto"/>
            </w:tcBorders>
          </w:tcPr>
          <w:p w:rsidR="000236A8" w:rsidRDefault="00035CFE" w:rsidP="000236A8">
            <w:pPr>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vAlign w:val="center"/>
          </w:tcPr>
          <w:p w:rsidR="000236A8" w:rsidRPr="000236A8" w:rsidRDefault="00035CFE" w:rsidP="000236A8">
            <w:pPr>
              <w:rPr>
                <w:rFonts w:cs="Arial"/>
                <w:sz w:val="16"/>
                <w:szCs w:val="16"/>
              </w:rPr>
            </w:pPr>
            <w:r w:rsidRPr="000236A8">
              <w:rPr>
                <w:rFonts w:cs="Arial"/>
                <w:sz w:val="16"/>
                <w:szCs w:val="16"/>
              </w:rPr>
              <w:t>RVC-FUR-REQ-014090/F-Display RVC Video (TcSE</w:t>
            </w:r>
            <w:r w:rsidRPr="000236A8">
              <w:rPr>
                <w:rFonts w:cs="Arial"/>
                <w:sz w:val="16"/>
                <w:szCs w:val="16"/>
              </w:rPr>
              <w:t xml:space="preserve"> ROIN-194462-2)</w:t>
            </w:r>
          </w:p>
        </w:tc>
        <w:tc>
          <w:tcPr>
            <w:tcW w:w="5490" w:type="dxa"/>
            <w:tcBorders>
              <w:top w:val="single" w:sz="6" w:space="0" w:color="auto"/>
              <w:left w:val="single" w:sz="6" w:space="0" w:color="auto"/>
              <w:bottom w:val="single" w:sz="6" w:space="0" w:color="auto"/>
              <w:right w:val="single" w:sz="6" w:space="0" w:color="auto"/>
            </w:tcBorders>
            <w:vAlign w:val="center"/>
          </w:tcPr>
          <w:p w:rsidR="000236A8" w:rsidRPr="000236A8" w:rsidRDefault="00035CFE" w:rsidP="000236A8">
            <w:pPr>
              <w:rPr>
                <w:rFonts w:cs="Calibri"/>
                <w:sz w:val="16"/>
                <w:szCs w:val="16"/>
              </w:rPr>
            </w:pPr>
            <w:r w:rsidRPr="00EB4487">
              <w:rPr>
                <w:sz w:val="16"/>
                <w:szCs w:val="16"/>
              </w:rPr>
              <w:t>tmertiri</w:t>
            </w:r>
            <w:r w:rsidRPr="000236A8">
              <w:rPr>
                <w:rFonts w:cs="Calibri"/>
                <w:sz w:val="16"/>
                <w:szCs w:val="16"/>
              </w:rPr>
              <w:t>: Remove DE values details.</w:t>
            </w:r>
          </w:p>
        </w:tc>
      </w:tr>
      <w:tr w:rsidR="00DE668E" w:rsidTr="00540373">
        <w:trPr>
          <w:trHeight w:val="245"/>
          <w:jc w:val="center"/>
        </w:trPr>
        <w:tc>
          <w:tcPr>
            <w:tcW w:w="1746" w:type="dxa"/>
            <w:tcBorders>
              <w:top w:val="single" w:sz="6" w:space="0" w:color="auto"/>
              <w:left w:val="single" w:sz="6" w:space="0" w:color="auto"/>
              <w:bottom w:val="single" w:sz="6" w:space="0" w:color="auto"/>
              <w:right w:val="nil"/>
            </w:tcBorders>
            <w:shd w:val="thinDiagCross" w:color="auto" w:fill="D9D9D9" w:themeFill="background1" w:themeFillShade="D9"/>
          </w:tcPr>
          <w:p w:rsidR="00DE668E" w:rsidRDefault="00035CFE" w:rsidP="00662DB8">
            <w:pPr>
              <w:spacing w:line="276" w:lineRule="auto"/>
              <w:rPr>
                <w:rFonts w:cs="Arial"/>
                <w:b/>
                <w:sz w:val="16"/>
                <w:szCs w:val="16"/>
              </w:rPr>
            </w:pPr>
          </w:p>
        </w:tc>
        <w:tc>
          <w:tcPr>
            <w:tcW w:w="1066" w:type="dxa"/>
            <w:tcBorders>
              <w:top w:val="single" w:sz="6" w:space="0" w:color="auto"/>
              <w:left w:val="nil"/>
              <w:bottom w:val="single" w:sz="6" w:space="0" w:color="auto"/>
              <w:right w:val="nil"/>
            </w:tcBorders>
            <w:shd w:val="thinDiagCross" w:color="auto" w:fill="D9D9D9" w:themeFill="background1" w:themeFillShade="D9"/>
          </w:tcPr>
          <w:p w:rsidR="00DE668E" w:rsidRDefault="00035CFE" w:rsidP="00662DB8">
            <w:pPr>
              <w:spacing w:line="276" w:lineRule="auto"/>
              <w:jc w:val="center"/>
              <w:rPr>
                <w:rFonts w:cs="Arial"/>
                <w:b/>
                <w:sz w:val="16"/>
                <w:lang w:val="fr-FR"/>
              </w:rPr>
            </w:pPr>
          </w:p>
        </w:tc>
        <w:tc>
          <w:tcPr>
            <w:tcW w:w="2760" w:type="dxa"/>
            <w:tcBorders>
              <w:top w:val="single" w:sz="6" w:space="0" w:color="auto"/>
              <w:left w:val="nil"/>
              <w:bottom w:val="single" w:sz="6" w:space="0" w:color="auto"/>
              <w:right w:val="nil"/>
            </w:tcBorders>
            <w:shd w:val="thinDiagCross" w:color="auto" w:fill="D9D9D9" w:themeFill="background1" w:themeFillShade="D9"/>
          </w:tcPr>
          <w:p w:rsidR="00DE668E" w:rsidRDefault="00035CFE" w:rsidP="00662DB8">
            <w:pPr>
              <w:spacing w:line="276" w:lineRule="auto"/>
              <w:rPr>
                <w:rFonts w:cs="Arial"/>
                <w:b/>
                <w:sz w:val="16"/>
              </w:rPr>
            </w:pPr>
          </w:p>
        </w:tc>
        <w:tc>
          <w:tcPr>
            <w:tcW w:w="5490" w:type="dxa"/>
            <w:tcBorders>
              <w:top w:val="single" w:sz="6" w:space="0" w:color="auto"/>
              <w:left w:val="nil"/>
              <w:bottom w:val="single" w:sz="6" w:space="0" w:color="auto"/>
              <w:right w:val="single" w:sz="6" w:space="0" w:color="auto"/>
            </w:tcBorders>
            <w:shd w:val="thinDiagCross" w:color="auto" w:fill="D9D9D9" w:themeFill="background1" w:themeFillShade="D9"/>
          </w:tcPr>
          <w:p w:rsidR="00DE668E" w:rsidRDefault="00035CFE" w:rsidP="00662DB8">
            <w:pPr>
              <w:spacing w:line="276" w:lineRule="auto"/>
              <w:rPr>
                <w:rFonts w:cs="Arial"/>
                <w:b/>
                <w:sz w:val="16"/>
              </w:rPr>
            </w:pPr>
          </w:p>
        </w:tc>
      </w:tr>
      <w:tr w:rsidR="00DE668E" w:rsidRPr="006A3A64" w:rsidTr="00540373">
        <w:trPr>
          <w:trHeight w:val="245"/>
          <w:jc w:val="center"/>
        </w:trPr>
        <w:tc>
          <w:tcPr>
            <w:tcW w:w="1746" w:type="dxa"/>
            <w:tcBorders>
              <w:top w:val="single" w:sz="6" w:space="0" w:color="auto"/>
              <w:left w:val="single" w:sz="6" w:space="0" w:color="auto"/>
              <w:bottom w:val="single" w:sz="6" w:space="0" w:color="auto"/>
              <w:right w:val="single" w:sz="6" w:space="0" w:color="auto"/>
            </w:tcBorders>
            <w:hideMark/>
          </w:tcPr>
          <w:p w:rsidR="00DE668E" w:rsidRPr="006A3A64" w:rsidRDefault="00035CFE" w:rsidP="00662DB8">
            <w:pPr>
              <w:spacing w:line="276" w:lineRule="auto"/>
              <w:rPr>
                <w:rFonts w:eastAsiaTheme="minorHAnsi" w:cstheme="minorBidi"/>
                <w:b/>
                <w:sz w:val="16"/>
                <w:szCs w:val="16"/>
              </w:rPr>
            </w:pPr>
            <w:r>
              <w:rPr>
                <w:rFonts w:eastAsiaTheme="minorHAnsi" w:cstheme="minorBidi"/>
                <w:b/>
                <w:sz w:val="16"/>
                <w:szCs w:val="16"/>
              </w:rPr>
              <w:t>April 26, 2019</w:t>
            </w:r>
          </w:p>
        </w:tc>
        <w:tc>
          <w:tcPr>
            <w:tcW w:w="1066" w:type="dxa"/>
            <w:tcBorders>
              <w:top w:val="single" w:sz="6" w:space="0" w:color="auto"/>
              <w:left w:val="single" w:sz="6" w:space="0" w:color="auto"/>
              <w:bottom w:val="single" w:sz="6" w:space="0" w:color="auto"/>
              <w:right w:val="single" w:sz="6" w:space="0" w:color="auto"/>
            </w:tcBorders>
            <w:hideMark/>
          </w:tcPr>
          <w:p w:rsidR="00DE668E" w:rsidRPr="006A3A64" w:rsidRDefault="00035CFE" w:rsidP="00662DB8">
            <w:pPr>
              <w:spacing w:line="276" w:lineRule="auto"/>
              <w:jc w:val="center"/>
              <w:rPr>
                <w:rFonts w:eastAsiaTheme="minorHAnsi" w:cstheme="minorBidi"/>
                <w:b/>
                <w:sz w:val="16"/>
                <w:szCs w:val="16"/>
              </w:rPr>
            </w:pPr>
            <w:r>
              <w:rPr>
                <w:rFonts w:eastAsiaTheme="minorHAnsi" w:cstheme="minorBidi"/>
                <w:b/>
                <w:sz w:val="16"/>
                <w:szCs w:val="16"/>
              </w:rPr>
              <w:t>2.7</w:t>
            </w:r>
          </w:p>
        </w:tc>
        <w:tc>
          <w:tcPr>
            <w:tcW w:w="8250" w:type="dxa"/>
            <w:gridSpan w:val="2"/>
            <w:tcBorders>
              <w:top w:val="single" w:sz="6" w:space="0" w:color="auto"/>
              <w:left w:val="single" w:sz="6" w:space="0" w:color="auto"/>
              <w:bottom w:val="single" w:sz="6" w:space="0" w:color="auto"/>
              <w:right w:val="single" w:sz="6" w:space="0" w:color="auto"/>
            </w:tcBorders>
            <w:hideMark/>
          </w:tcPr>
          <w:p w:rsidR="00DE668E" w:rsidRPr="006A3A64" w:rsidRDefault="00035CFE" w:rsidP="00662DB8">
            <w:pPr>
              <w:spacing w:line="276" w:lineRule="auto"/>
              <w:rPr>
                <w:rFonts w:cs="Arial"/>
                <w:b/>
                <w:sz w:val="16"/>
                <w:szCs w:val="16"/>
              </w:rPr>
            </w:pPr>
          </w:p>
        </w:tc>
      </w:tr>
      <w:tr w:rsidR="00DE668E" w:rsidRPr="000236A8" w:rsidTr="00540373">
        <w:trPr>
          <w:trHeight w:val="187"/>
          <w:jc w:val="center"/>
        </w:trPr>
        <w:tc>
          <w:tcPr>
            <w:tcW w:w="1746" w:type="dxa"/>
            <w:tcBorders>
              <w:top w:val="single" w:sz="6" w:space="0" w:color="auto"/>
              <w:left w:val="single" w:sz="6" w:space="0" w:color="auto"/>
              <w:bottom w:val="single" w:sz="6" w:space="0" w:color="auto"/>
              <w:right w:val="single" w:sz="6" w:space="0" w:color="auto"/>
            </w:tcBorders>
          </w:tcPr>
          <w:p w:rsidR="00DE668E" w:rsidRDefault="00035CFE" w:rsidP="00DE668E">
            <w:pPr>
              <w:rPr>
                <w:rFonts w:cs="Arial"/>
                <w:sz w:val="16"/>
                <w:szCs w:val="16"/>
              </w:rPr>
            </w:pPr>
          </w:p>
        </w:tc>
        <w:tc>
          <w:tcPr>
            <w:tcW w:w="3826" w:type="dxa"/>
            <w:gridSpan w:val="2"/>
            <w:tcBorders>
              <w:top w:val="single" w:sz="6" w:space="0" w:color="auto"/>
              <w:left w:val="single" w:sz="6" w:space="0" w:color="auto"/>
              <w:bottom w:val="single" w:sz="6" w:space="0" w:color="auto"/>
              <w:right w:val="single" w:sz="6" w:space="0" w:color="auto"/>
            </w:tcBorders>
            <w:vAlign w:val="center"/>
          </w:tcPr>
          <w:p w:rsidR="00DE668E" w:rsidRPr="00DE668E" w:rsidRDefault="00035CFE" w:rsidP="00DE668E">
            <w:pPr>
              <w:rPr>
                <w:rFonts w:cs="Arial"/>
                <w:sz w:val="16"/>
                <w:szCs w:val="16"/>
              </w:rPr>
            </w:pPr>
            <w:r w:rsidRPr="00DE668E">
              <w:rPr>
                <w:rFonts w:cs="Arial"/>
                <w:sz w:val="16"/>
                <w:szCs w:val="16"/>
              </w:rPr>
              <w:t>RVC-FUR-REQ-014090/G-Display RVC Video (TcSE ROIN-194462-2)</w:t>
            </w:r>
          </w:p>
        </w:tc>
        <w:tc>
          <w:tcPr>
            <w:tcW w:w="5490" w:type="dxa"/>
            <w:tcBorders>
              <w:top w:val="single" w:sz="6" w:space="0" w:color="auto"/>
              <w:left w:val="single" w:sz="6" w:space="0" w:color="auto"/>
              <w:bottom w:val="single" w:sz="6" w:space="0" w:color="auto"/>
              <w:right w:val="single" w:sz="6" w:space="0" w:color="auto"/>
            </w:tcBorders>
            <w:vAlign w:val="center"/>
          </w:tcPr>
          <w:p w:rsidR="00DE668E" w:rsidRPr="00DE668E" w:rsidRDefault="00035CFE" w:rsidP="00DE668E">
            <w:pPr>
              <w:rPr>
                <w:rFonts w:cs="Calibri"/>
                <w:sz w:val="16"/>
                <w:szCs w:val="16"/>
              </w:rPr>
            </w:pPr>
            <w:r w:rsidRPr="00DE668E">
              <w:rPr>
                <w:rFonts w:cs="Calibri"/>
                <w:sz w:val="16"/>
                <w:szCs w:val="16"/>
              </w:rPr>
              <w:t>tmertiri: update the GeaRvrse_D_Actl New Strategy</w:t>
            </w:r>
          </w:p>
        </w:tc>
      </w:tr>
    </w:tbl>
    <w:p w:rsidR="00D8764B" w:rsidRDefault="00035CFE">
      <w:pPr>
        <w:spacing w:after="200" w:line="276" w:lineRule="auto"/>
        <w:rPr>
          <w:rFonts w:cs="Arial"/>
          <w:b/>
          <w:sz w:val="36"/>
          <w:szCs w:val="36"/>
        </w:rPr>
      </w:pPr>
    </w:p>
    <w:p w:rsidR="00EB4487" w:rsidRDefault="00035CFE">
      <w:pPr>
        <w:spacing w:after="200" w:line="276" w:lineRule="auto"/>
        <w:rPr>
          <w:rFonts w:cs="Arial"/>
          <w:b/>
          <w:sz w:val="36"/>
          <w:szCs w:val="36"/>
        </w:rPr>
      </w:pPr>
    </w:p>
    <w:p w:rsidR="00EB4487" w:rsidRDefault="00035CFE">
      <w:pPr>
        <w:spacing w:after="200" w:line="276" w:lineRule="auto"/>
        <w:rPr>
          <w:rFonts w:cs="Arial"/>
          <w:b/>
          <w:sz w:val="36"/>
          <w:szCs w:val="36"/>
        </w:rPr>
      </w:pPr>
    </w:p>
    <w:p w:rsidR="00EB4487" w:rsidRDefault="00035CFE">
      <w:pPr>
        <w:spacing w:after="200" w:line="276" w:lineRule="auto"/>
        <w:rPr>
          <w:rFonts w:cs="Arial"/>
          <w:b/>
          <w:sz w:val="36"/>
          <w:szCs w:val="36"/>
        </w:rPr>
      </w:pPr>
    </w:p>
    <w:p w:rsidR="00EB4487" w:rsidRDefault="00035CFE">
      <w:pPr>
        <w:spacing w:after="200" w:line="276" w:lineRule="auto"/>
        <w:rPr>
          <w:rFonts w:cs="Arial"/>
          <w:b/>
          <w:sz w:val="36"/>
          <w:szCs w:val="36"/>
        </w:rPr>
      </w:pPr>
    </w:p>
    <w:p w:rsidR="00EB4487" w:rsidRDefault="00035CFE">
      <w:pPr>
        <w:spacing w:after="200" w:line="276" w:lineRule="auto"/>
        <w:rPr>
          <w:rFonts w:cs="Arial"/>
          <w:b/>
          <w:sz w:val="36"/>
          <w:szCs w:val="36"/>
        </w:rPr>
      </w:pPr>
    </w:p>
    <w:p w:rsidR="00EB4487" w:rsidRDefault="00035CFE">
      <w:pPr>
        <w:spacing w:after="200" w:line="276" w:lineRule="auto"/>
        <w:rPr>
          <w:rFonts w:cs="Arial"/>
          <w:b/>
          <w:sz w:val="36"/>
          <w:szCs w:val="36"/>
        </w:rPr>
      </w:pPr>
    </w:p>
    <w:p w:rsidR="00EB4487" w:rsidRDefault="00035CFE">
      <w:pPr>
        <w:spacing w:after="200" w:line="276" w:lineRule="auto"/>
        <w:rPr>
          <w:rFonts w:cs="Arial"/>
          <w:b/>
          <w:sz w:val="36"/>
          <w:szCs w:val="36"/>
        </w:rPr>
      </w:pPr>
    </w:p>
    <w:p w:rsidR="00EB4487" w:rsidRDefault="00035CFE">
      <w:pPr>
        <w:spacing w:after="200" w:line="276" w:lineRule="auto"/>
        <w:rPr>
          <w:rFonts w:cs="Arial"/>
          <w:b/>
          <w:sz w:val="36"/>
          <w:szCs w:val="36"/>
        </w:rPr>
      </w:pPr>
    </w:p>
    <w:p w:rsidR="00EB4487" w:rsidRDefault="00035CFE">
      <w:pPr>
        <w:spacing w:after="200" w:line="276" w:lineRule="auto"/>
        <w:rPr>
          <w:rFonts w:cs="Arial"/>
          <w:b/>
          <w:sz w:val="36"/>
          <w:szCs w:val="36"/>
        </w:rPr>
      </w:pPr>
    </w:p>
    <w:p w:rsidR="00EB4487" w:rsidRDefault="00035CFE">
      <w:pPr>
        <w:spacing w:after="200" w:line="276" w:lineRule="auto"/>
        <w:rPr>
          <w:rFonts w:cs="Arial"/>
          <w:b/>
          <w:sz w:val="36"/>
          <w:szCs w:val="36"/>
        </w:rPr>
      </w:pPr>
    </w:p>
    <w:p w:rsidR="00EB4487" w:rsidRDefault="00035CFE">
      <w:pPr>
        <w:spacing w:after="200" w:line="276" w:lineRule="auto"/>
        <w:rPr>
          <w:rFonts w:cs="Arial"/>
          <w:b/>
          <w:sz w:val="36"/>
          <w:szCs w:val="36"/>
        </w:rPr>
      </w:pPr>
    </w:p>
    <w:p w:rsidR="00EB4487" w:rsidRDefault="00035CFE">
      <w:pPr>
        <w:spacing w:after="200" w:line="276" w:lineRule="auto"/>
        <w:rPr>
          <w:rFonts w:cs="Arial"/>
          <w:b/>
          <w:sz w:val="36"/>
          <w:szCs w:val="36"/>
        </w:rPr>
      </w:pPr>
    </w:p>
    <w:p w:rsidR="00EB4487" w:rsidRDefault="00035CFE">
      <w:pPr>
        <w:spacing w:after="200" w:line="276" w:lineRule="auto"/>
        <w:rPr>
          <w:rFonts w:cs="Arial"/>
          <w:b/>
          <w:sz w:val="36"/>
          <w:szCs w:val="36"/>
        </w:rPr>
      </w:pPr>
    </w:p>
    <w:p w:rsidR="00540373" w:rsidRDefault="00540373">
      <w:pPr>
        <w:spacing w:after="200" w:line="276" w:lineRule="auto"/>
        <w:rPr>
          <w:rFonts w:cs="Arial"/>
          <w:b/>
          <w:sz w:val="36"/>
          <w:szCs w:val="36"/>
        </w:rPr>
      </w:pPr>
    </w:p>
    <w:p w:rsidR="00540373" w:rsidRDefault="00540373">
      <w:pPr>
        <w:spacing w:after="200" w:line="276" w:lineRule="auto"/>
        <w:rPr>
          <w:rFonts w:cs="Arial"/>
          <w:b/>
          <w:sz w:val="36"/>
          <w:szCs w:val="36"/>
        </w:rPr>
      </w:pPr>
    </w:p>
    <w:p w:rsidR="00DE668E" w:rsidRDefault="00035CFE">
      <w:pPr>
        <w:spacing w:after="200" w:line="276" w:lineRule="auto"/>
        <w:rPr>
          <w:rFonts w:cs="Arial"/>
          <w:b/>
          <w:sz w:val="36"/>
          <w:szCs w:val="36"/>
        </w:rPr>
      </w:pPr>
    </w:p>
    <w:p w:rsidR="00DE668E" w:rsidRDefault="00035CFE">
      <w:pPr>
        <w:jc w:val="center"/>
        <w:rPr>
          <w:rFonts w:cs="Arial"/>
          <w:b/>
          <w:sz w:val="36"/>
          <w:szCs w:val="36"/>
        </w:rPr>
      </w:pPr>
    </w:p>
    <w:p w:rsidR="00C8139A" w:rsidRDefault="00035CFE">
      <w:pPr>
        <w:jc w:val="center"/>
        <w:rPr>
          <w:rFonts w:cs="Arial"/>
          <w:b/>
          <w:sz w:val="36"/>
          <w:szCs w:val="36"/>
        </w:rPr>
      </w:pPr>
      <w:r>
        <w:rPr>
          <w:rFonts w:cs="Arial"/>
          <w:b/>
          <w:sz w:val="36"/>
          <w:szCs w:val="36"/>
        </w:rPr>
        <w:lastRenderedPageBreak/>
        <w:t>Table of Contents</w:t>
      </w:r>
    </w:p>
    <w:p w:rsidR="00540373" w:rsidRDefault="00035CFE">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7185394" w:history="1">
        <w:r w:rsidR="00540373" w:rsidRPr="000D1B75">
          <w:rPr>
            <w:rStyle w:val="Hyperlink"/>
            <w:rFonts w:cs="Arial"/>
            <w:bCs/>
            <w:noProof/>
          </w:rPr>
          <w:t>Revision History</w:t>
        </w:r>
        <w:r w:rsidR="00540373">
          <w:rPr>
            <w:noProof/>
            <w:webHidden/>
          </w:rPr>
          <w:tab/>
        </w:r>
        <w:r w:rsidR="00540373">
          <w:rPr>
            <w:noProof/>
            <w:webHidden/>
          </w:rPr>
          <w:fldChar w:fldCharType="begin"/>
        </w:r>
        <w:r w:rsidR="00540373">
          <w:rPr>
            <w:noProof/>
            <w:webHidden/>
          </w:rPr>
          <w:instrText xml:space="preserve"> PAGEREF _Toc7185394 \h </w:instrText>
        </w:r>
        <w:r w:rsidR="00540373">
          <w:rPr>
            <w:noProof/>
            <w:webHidden/>
          </w:rPr>
        </w:r>
        <w:r w:rsidR="00540373">
          <w:rPr>
            <w:noProof/>
            <w:webHidden/>
          </w:rPr>
          <w:fldChar w:fldCharType="separate"/>
        </w:r>
        <w:r w:rsidR="00540373">
          <w:rPr>
            <w:noProof/>
            <w:webHidden/>
          </w:rPr>
          <w:t>2</w:t>
        </w:r>
        <w:r w:rsidR="00540373">
          <w:rPr>
            <w:noProof/>
            <w:webHidden/>
          </w:rPr>
          <w:fldChar w:fldCharType="end"/>
        </w:r>
      </w:hyperlink>
    </w:p>
    <w:p w:rsidR="00540373" w:rsidRDefault="0054037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185395" w:history="1">
        <w:r w:rsidRPr="000D1B75">
          <w:rPr>
            <w:rStyle w:val="Hyperlink"/>
            <w:noProof/>
          </w:rPr>
          <w:t>1</w:t>
        </w:r>
        <w:r>
          <w:rPr>
            <w:rFonts w:asciiTheme="minorHAnsi" w:eastAsiaTheme="minorEastAsia" w:hAnsiTheme="minorHAnsi" w:cstheme="minorBidi"/>
            <w:b w:val="0"/>
            <w:smallCaps w:val="0"/>
            <w:noProof/>
            <w:sz w:val="22"/>
            <w:szCs w:val="22"/>
          </w:rPr>
          <w:tab/>
        </w:r>
        <w:r w:rsidRPr="000D1B75">
          <w:rPr>
            <w:rStyle w:val="Hyperlink"/>
            <w:noProof/>
          </w:rPr>
          <w:t>Architectural Design</w:t>
        </w:r>
        <w:r>
          <w:rPr>
            <w:noProof/>
            <w:webHidden/>
          </w:rPr>
          <w:tab/>
        </w:r>
        <w:r>
          <w:rPr>
            <w:noProof/>
            <w:webHidden/>
          </w:rPr>
          <w:fldChar w:fldCharType="begin"/>
        </w:r>
        <w:r>
          <w:rPr>
            <w:noProof/>
            <w:webHidden/>
          </w:rPr>
          <w:instrText xml:space="preserve"> PAGEREF _Toc7185395 \h </w:instrText>
        </w:r>
        <w:r>
          <w:rPr>
            <w:noProof/>
            <w:webHidden/>
          </w:rPr>
        </w:r>
        <w:r>
          <w:rPr>
            <w:noProof/>
            <w:webHidden/>
          </w:rPr>
          <w:fldChar w:fldCharType="separate"/>
        </w:r>
        <w:r>
          <w:rPr>
            <w:noProof/>
            <w:webHidden/>
          </w:rPr>
          <w:t>5</w:t>
        </w:r>
        <w:r>
          <w:rPr>
            <w:noProof/>
            <w:webHidden/>
          </w:rPr>
          <w:fldChar w:fldCharType="end"/>
        </w:r>
      </w:hyperlink>
    </w:p>
    <w:p w:rsidR="00540373" w:rsidRDefault="00540373">
      <w:pPr>
        <w:pStyle w:val="TOC2"/>
        <w:tabs>
          <w:tab w:val="left" w:pos="880"/>
          <w:tab w:val="right" w:leader="dot" w:pos="11107"/>
        </w:tabs>
        <w:rPr>
          <w:rFonts w:asciiTheme="minorHAnsi" w:eastAsiaTheme="minorEastAsia" w:hAnsiTheme="minorHAnsi" w:cstheme="minorBidi"/>
          <w:i w:val="0"/>
          <w:noProof/>
          <w:sz w:val="22"/>
          <w:szCs w:val="22"/>
        </w:rPr>
      </w:pPr>
      <w:hyperlink w:anchor="_Toc7185396" w:history="1">
        <w:r w:rsidRPr="000D1B75">
          <w:rPr>
            <w:rStyle w:val="Hyperlink"/>
            <w:noProof/>
          </w:rPr>
          <w:t>1.1</w:t>
        </w:r>
        <w:r>
          <w:rPr>
            <w:rFonts w:asciiTheme="minorHAnsi" w:eastAsiaTheme="minorEastAsia" w:hAnsiTheme="minorHAnsi" w:cstheme="minorBidi"/>
            <w:i w:val="0"/>
            <w:noProof/>
            <w:sz w:val="22"/>
            <w:szCs w:val="22"/>
          </w:rPr>
          <w:tab/>
        </w:r>
        <w:r w:rsidRPr="000D1B75">
          <w:rPr>
            <w:rStyle w:val="Hyperlink"/>
            <w:noProof/>
          </w:rPr>
          <w:t>RVC-CLD-REQ-014201/A-RVC Client (TcSE ROIN-146885-1)</w:t>
        </w:r>
        <w:r>
          <w:rPr>
            <w:noProof/>
            <w:webHidden/>
          </w:rPr>
          <w:tab/>
        </w:r>
        <w:r>
          <w:rPr>
            <w:noProof/>
            <w:webHidden/>
          </w:rPr>
          <w:fldChar w:fldCharType="begin"/>
        </w:r>
        <w:r>
          <w:rPr>
            <w:noProof/>
            <w:webHidden/>
          </w:rPr>
          <w:instrText xml:space="preserve"> PAGEREF _Toc7185396 \h </w:instrText>
        </w:r>
        <w:r>
          <w:rPr>
            <w:noProof/>
            <w:webHidden/>
          </w:rPr>
        </w:r>
        <w:r>
          <w:rPr>
            <w:noProof/>
            <w:webHidden/>
          </w:rPr>
          <w:fldChar w:fldCharType="separate"/>
        </w:r>
        <w:r>
          <w:rPr>
            <w:noProof/>
            <w:webHidden/>
          </w:rPr>
          <w:t>5</w:t>
        </w:r>
        <w:r>
          <w:rPr>
            <w:noProof/>
            <w:webHidden/>
          </w:rPr>
          <w:fldChar w:fldCharType="end"/>
        </w:r>
      </w:hyperlink>
    </w:p>
    <w:p w:rsidR="00540373" w:rsidRDefault="00540373">
      <w:pPr>
        <w:pStyle w:val="TOC2"/>
        <w:tabs>
          <w:tab w:val="left" w:pos="880"/>
          <w:tab w:val="right" w:leader="dot" w:pos="11107"/>
        </w:tabs>
        <w:rPr>
          <w:rFonts w:asciiTheme="minorHAnsi" w:eastAsiaTheme="minorEastAsia" w:hAnsiTheme="minorHAnsi" w:cstheme="minorBidi"/>
          <w:i w:val="0"/>
          <w:noProof/>
          <w:sz w:val="22"/>
          <w:szCs w:val="22"/>
        </w:rPr>
      </w:pPr>
      <w:hyperlink w:anchor="_Toc7185397" w:history="1">
        <w:r w:rsidRPr="000D1B75">
          <w:rPr>
            <w:rStyle w:val="Hyperlink"/>
            <w:noProof/>
          </w:rPr>
          <w:t>1.2</w:t>
        </w:r>
        <w:r>
          <w:rPr>
            <w:rFonts w:asciiTheme="minorHAnsi" w:eastAsiaTheme="minorEastAsia" w:hAnsiTheme="minorHAnsi" w:cstheme="minorBidi"/>
            <w:i w:val="0"/>
            <w:noProof/>
            <w:sz w:val="22"/>
            <w:szCs w:val="22"/>
          </w:rPr>
          <w:tab/>
        </w:r>
        <w:r w:rsidRPr="000D1B75">
          <w:rPr>
            <w:rStyle w:val="Hyperlink"/>
            <w:noProof/>
          </w:rPr>
          <w:t>Interface Requirements</w:t>
        </w:r>
        <w:r>
          <w:rPr>
            <w:noProof/>
            <w:webHidden/>
          </w:rPr>
          <w:tab/>
        </w:r>
        <w:r>
          <w:rPr>
            <w:noProof/>
            <w:webHidden/>
          </w:rPr>
          <w:fldChar w:fldCharType="begin"/>
        </w:r>
        <w:r>
          <w:rPr>
            <w:noProof/>
            <w:webHidden/>
          </w:rPr>
          <w:instrText xml:space="preserve"> PAGEREF _Toc7185397 \h </w:instrText>
        </w:r>
        <w:r>
          <w:rPr>
            <w:noProof/>
            <w:webHidden/>
          </w:rPr>
        </w:r>
        <w:r>
          <w:rPr>
            <w:noProof/>
            <w:webHidden/>
          </w:rPr>
          <w:fldChar w:fldCharType="separate"/>
        </w:r>
        <w:r>
          <w:rPr>
            <w:noProof/>
            <w:webHidden/>
          </w:rPr>
          <w:t>5</w:t>
        </w:r>
        <w:r>
          <w:rPr>
            <w:noProof/>
            <w:webHidden/>
          </w:rPr>
          <w:fldChar w:fldCharType="end"/>
        </w:r>
      </w:hyperlink>
    </w:p>
    <w:p w:rsidR="00540373" w:rsidRDefault="00540373">
      <w:pPr>
        <w:pStyle w:val="TOC3"/>
        <w:tabs>
          <w:tab w:val="left" w:pos="1100"/>
          <w:tab w:val="right" w:leader="dot" w:pos="11107"/>
        </w:tabs>
        <w:rPr>
          <w:rFonts w:asciiTheme="minorHAnsi" w:eastAsiaTheme="minorEastAsia" w:hAnsiTheme="minorHAnsi" w:cstheme="minorBidi"/>
          <w:noProof/>
          <w:sz w:val="22"/>
          <w:szCs w:val="22"/>
        </w:rPr>
      </w:pPr>
      <w:hyperlink w:anchor="_Toc7185398" w:history="1">
        <w:r w:rsidRPr="000D1B75">
          <w:rPr>
            <w:rStyle w:val="Hyperlink"/>
            <w:noProof/>
          </w:rPr>
          <w:t>1.2.1</w:t>
        </w:r>
        <w:r>
          <w:rPr>
            <w:rFonts w:asciiTheme="minorHAnsi" w:eastAsiaTheme="minorEastAsia" w:hAnsiTheme="minorHAnsi" w:cstheme="minorBidi"/>
            <w:noProof/>
            <w:sz w:val="22"/>
            <w:szCs w:val="22"/>
          </w:rPr>
          <w:tab/>
        </w:r>
        <w:r w:rsidRPr="000D1B75">
          <w:rPr>
            <w:rStyle w:val="Hyperlink"/>
            <w:noProof/>
          </w:rPr>
          <w:t>RVC-IIR-REQ-014197/B-RVC Client CAN Request (TcSE ROIN-146762-6)</w:t>
        </w:r>
        <w:r>
          <w:rPr>
            <w:noProof/>
            <w:webHidden/>
          </w:rPr>
          <w:tab/>
        </w:r>
        <w:r>
          <w:rPr>
            <w:noProof/>
            <w:webHidden/>
          </w:rPr>
          <w:fldChar w:fldCharType="begin"/>
        </w:r>
        <w:r>
          <w:rPr>
            <w:noProof/>
            <w:webHidden/>
          </w:rPr>
          <w:instrText xml:space="preserve"> PAGEREF _Toc7185398 \h </w:instrText>
        </w:r>
        <w:r>
          <w:rPr>
            <w:noProof/>
            <w:webHidden/>
          </w:rPr>
        </w:r>
        <w:r>
          <w:rPr>
            <w:noProof/>
            <w:webHidden/>
          </w:rPr>
          <w:fldChar w:fldCharType="separate"/>
        </w:r>
        <w:r>
          <w:rPr>
            <w:noProof/>
            <w:webHidden/>
          </w:rPr>
          <w:t>5</w:t>
        </w:r>
        <w:r>
          <w:rPr>
            <w:noProof/>
            <w:webHidden/>
          </w:rPr>
          <w:fldChar w:fldCharType="end"/>
        </w:r>
      </w:hyperlink>
    </w:p>
    <w:p w:rsidR="00540373" w:rsidRDefault="00540373">
      <w:pPr>
        <w:pStyle w:val="TOC3"/>
        <w:tabs>
          <w:tab w:val="left" w:pos="1100"/>
          <w:tab w:val="right" w:leader="dot" w:pos="11107"/>
        </w:tabs>
        <w:rPr>
          <w:rFonts w:asciiTheme="minorHAnsi" w:eastAsiaTheme="minorEastAsia" w:hAnsiTheme="minorHAnsi" w:cstheme="minorBidi"/>
          <w:noProof/>
          <w:sz w:val="22"/>
          <w:szCs w:val="22"/>
        </w:rPr>
      </w:pPr>
      <w:hyperlink w:anchor="_Toc7185399" w:history="1">
        <w:r w:rsidRPr="000D1B75">
          <w:rPr>
            <w:rStyle w:val="Hyperlink"/>
            <w:noProof/>
          </w:rPr>
          <w:t>1.2.2</w:t>
        </w:r>
        <w:r>
          <w:rPr>
            <w:rFonts w:asciiTheme="minorHAnsi" w:eastAsiaTheme="minorEastAsia" w:hAnsiTheme="minorHAnsi" w:cstheme="minorBidi"/>
            <w:noProof/>
            <w:sz w:val="22"/>
            <w:szCs w:val="22"/>
          </w:rPr>
          <w:tab/>
        </w:r>
        <w:r w:rsidRPr="000D1B75">
          <w:rPr>
            <w:rStyle w:val="Hyperlink"/>
            <w:noProof/>
          </w:rPr>
          <w:t>RVC-IIR-REQ-014198/A-RVC HMI Logic Operations (TcSE ROIN-146763-5)</w:t>
        </w:r>
        <w:r>
          <w:rPr>
            <w:noProof/>
            <w:webHidden/>
          </w:rPr>
          <w:tab/>
        </w:r>
        <w:r>
          <w:rPr>
            <w:noProof/>
            <w:webHidden/>
          </w:rPr>
          <w:fldChar w:fldCharType="begin"/>
        </w:r>
        <w:r>
          <w:rPr>
            <w:noProof/>
            <w:webHidden/>
          </w:rPr>
          <w:instrText xml:space="preserve"> PAGEREF _Toc7185399 \h </w:instrText>
        </w:r>
        <w:r>
          <w:rPr>
            <w:noProof/>
            <w:webHidden/>
          </w:rPr>
        </w:r>
        <w:r>
          <w:rPr>
            <w:noProof/>
            <w:webHidden/>
          </w:rPr>
          <w:fldChar w:fldCharType="separate"/>
        </w:r>
        <w:r>
          <w:rPr>
            <w:noProof/>
            <w:webHidden/>
          </w:rPr>
          <w:t>5</w:t>
        </w:r>
        <w:r>
          <w:rPr>
            <w:noProof/>
            <w:webHidden/>
          </w:rPr>
          <w:fldChar w:fldCharType="end"/>
        </w:r>
      </w:hyperlink>
    </w:p>
    <w:p w:rsidR="00540373" w:rsidRDefault="00540373">
      <w:pPr>
        <w:pStyle w:val="TOC3"/>
        <w:tabs>
          <w:tab w:val="left" w:pos="1100"/>
          <w:tab w:val="right" w:leader="dot" w:pos="11107"/>
        </w:tabs>
        <w:rPr>
          <w:rFonts w:asciiTheme="minorHAnsi" w:eastAsiaTheme="minorEastAsia" w:hAnsiTheme="minorHAnsi" w:cstheme="minorBidi"/>
          <w:noProof/>
          <w:sz w:val="22"/>
          <w:szCs w:val="22"/>
        </w:rPr>
      </w:pPr>
      <w:hyperlink w:anchor="_Toc7185400" w:history="1">
        <w:r w:rsidRPr="000D1B75">
          <w:rPr>
            <w:rStyle w:val="Hyperlink"/>
            <w:noProof/>
          </w:rPr>
          <w:t>1.2.3</w:t>
        </w:r>
        <w:r>
          <w:rPr>
            <w:rFonts w:asciiTheme="minorHAnsi" w:eastAsiaTheme="minorEastAsia" w:hAnsiTheme="minorHAnsi" w:cstheme="minorBidi"/>
            <w:noProof/>
            <w:sz w:val="22"/>
            <w:szCs w:val="22"/>
          </w:rPr>
          <w:tab/>
        </w:r>
        <w:r w:rsidRPr="000D1B75">
          <w:rPr>
            <w:rStyle w:val="Hyperlink"/>
            <w:noProof/>
          </w:rPr>
          <w:t>RVC-IIR-REQ-014199/E-RVC Server CAN Status (TcSE ROIN-146765-7)</w:t>
        </w:r>
        <w:r>
          <w:rPr>
            <w:noProof/>
            <w:webHidden/>
          </w:rPr>
          <w:tab/>
        </w:r>
        <w:r>
          <w:rPr>
            <w:noProof/>
            <w:webHidden/>
          </w:rPr>
          <w:fldChar w:fldCharType="begin"/>
        </w:r>
        <w:r>
          <w:rPr>
            <w:noProof/>
            <w:webHidden/>
          </w:rPr>
          <w:instrText xml:space="preserve"> PAGEREF _Toc7185400 \h </w:instrText>
        </w:r>
        <w:r>
          <w:rPr>
            <w:noProof/>
            <w:webHidden/>
          </w:rPr>
        </w:r>
        <w:r>
          <w:rPr>
            <w:noProof/>
            <w:webHidden/>
          </w:rPr>
          <w:fldChar w:fldCharType="separate"/>
        </w:r>
        <w:r>
          <w:rPr>
            <w:noProof/>
            <w:webHidden/>
          </w:rPr>
          <w:t>6</w:t>
        </w:r>
        <w:r>
          <w:rPr>
            <w:noProof/>
            <w:webHidden/>
          </w:rPr>
          <w:fldChar w:fldCharType="end"/>
        </w:r>
      </w:hyperlink>
    </w:p>
    <w:p w:rsidR="00540373" w:rsidRDefault="00540373">
      <w:pPr>
        <w:pStyle w:val="TOC3"/>
        <w:tabs>
          <w:tab w:val="left" w:pos="1100"/>
          <w:tab w:val="right" w:leader="dot" w:pos="11107"/>
        </w:tabs>
        <w:rPr>
          <w:rFonts w:asciiTheme="minorHAnsi" w:eastAsiaTheme="minorEastAsia" w:hAnsiTheme="minorHAnsi" w:cstheme="minorBidi"/>
          <w:noProof/>
          <w:sz w:val="22"/>
          <w:szCs w:val="22"/>
        </w:rPr>
      </w:pPr>
      <w:hyperlink w:anchor="_Toc7185401" w:history="1">
        <w:r w:rsidRPr="000D1B75">
          <w:rPr>
            <w:rStyle w:val="Hyperlink"/>
            <w:noProof/>
          </w:rPr>
          <w:t>1.2.4</w:t>
        </w:r>
        <w:r>
          <w:rPr>
            <w:rFonts w:asciiTheme="minorHAnsi" w:eastAsiaTheme="minorEastAsia" w:hAnsiTheme="minorHAnsi" w:cstheme="minorBidi"/>
            <w:noProof/>
            <w:sz w:val="22"/>
            <w:szCs w:val="22"/>
          </w:rPr>
          <w:tab/>
        </w:r>
        <w:r w:rsidRPr="000D1B75">
          <w:rPr>
            <w:rStyle w:val="Hyperlink"/>
            <w:noProof/>
          </w:rPr>
          <w:t>RVC-REQ-292387/A-GearPos_D_Trg</w:t>
        </w:r>
        <w:r>
          <w:rPr>
            <w:noProof/>
            <w:webHidden/>
          </w:rPr>
          <w:tab/>
        </w:r>
        <w:r>
          <w:rPr>
            <w:noProof/>
            <w:webHidden/>
          </w:rPr>
          <w:fldChar w:fldCharType="begin"/>
        </w:r>
        <w:r>
          <w:rPr>
            <w:noProof/>
            <w:webHidden/>
          </w:rPr>
          <w:instrText xml:space="preserve"> PAGEREF _Toc7185401 \h </w:instrText>
        </w:r>
        <w:r>
          <w:rPr>
            <w:noProof/>
            <w:webHidden/>
          </w:rPr>
        </w:r>
        <w:r>
          <w:rPr>
            <w:noProof/>
            <w:webHidden/>
          </w:rPr>
          <w:fldChar w:fldCharType="separate"/>
        </w:r>
        <w:r>
          <w:rPr>
            <w:noProof/>
            <w:webHidden/>
          </w:rPr>
          <w:t>7</w:t>
        </w:r>
        <w:r>
          <w:rPr>
            <w:noProof/>
            <w:webHidden/>
          </w:rPr>
          <w:fldChar w:fldCharType="end"/>
        </w:r>
      </w:hyperlink>
    </w:p>
    <w:p w:rsidR="00540373" w:rsidRDefault="00540373">
      <w:pPr>
        <w:pStyle w:val="TOC3"/>
        <w:tabs>
          <w:tab w:val="left" w:pos="1100"/>
          <w:tab w:val="right" w:leader="dot" w:pos="11107"/>
        </w:tabs>
        <w:rPr>
          <w:rFonts w:asciiTheme="minorHAnsi" w:eastAsiaTheme="minorEastAsia" w:hAnsiTheme="minorHAnsi" w:cstheme="minorBidi"/>
          <w:noProof/>
          <w:sz w:val="22"/>
          <w:szCs w:val="22"/>
        </w:rPr>
      </w:pPr>
      <w:hyperlink w:anchor="_Toc7185402" w:history="1">
        <w:r w:rsidRPr="000D1B75">
          <w:rPr>
            <w:rStyle w:val="Hyperlink"/>
            <w:noProof/>
          </w:rPr>
          <w:t>1.2.5</w:t>
        </w:r>
        <w:r>
          <w:rPr>
            <w:rFonts w:asciiTheme="minorHAnsi" w:eastAsiaTheme="minorEastAsia" w:hAnsiTheme="minorHAnsi" w:cstheme="minorBidi"/>
            <w:noProof/>
            <w:sz w:val="22"/>
            <w:szCs w:val="22"/>
          </w:rPr>
          <w:tab/>
        </w:r>
        <w:r w:rsidRPr="000D1B75">
          <w:rPr>
            <w:rStyle w:val="Hyperlink"/>
            <w:noProof/>
          </w:rPr>
          <w:t>RVC-REQ-292388/A-Veh_V_ActlEng</w:t>
        </w:r>
        <w:r>
          <w:rPr>
            <w:noProof/>
            <w:webHidden/>
          </w:rPr>
          <w:tab/>
        </w:r>
        <w:r>
          <w:rPr>
            <w:noProof/>
            <w:webHidden/>
          </w:rPr>
          <w:fldChar w:fldCharType="begin"/>
        </w:r>
        <w:r>
          <w:rPr>
            <w:noProof/>
            <w:webHidden/>
          </w:rPr>
          <w:instrText xml:space="preserve"> PAGEREF _Toc7185402 \h </w:instrText>
        </w:r>
        <w:r>
          <w:rPr>
            <w:noProof/>
            <w:webHidden/>
          </w:rPr>
        </w:r>
        <w:r>
          <w:rPr>
            <w:noProof/>
            <w:webHidden/>
          </w:rPr>
          <w:fldChar w:fldCharType="separate"/>
        </w:r>
        <w:r>
          <w:rPr>
            <w:noProof/>
            <w:webHidden/>
          </w:rPr>
          <w:t>8</w:t>
        </w:r>
        <w:r>
          <w:rPr>
            <w:noProof/>
            <w:webHidden/>
          </w:rPr>
          <w:fldChar w:fldCharType="end"/>
        </w:r>
      </w:hyperlink>
    </w:p>
    <w:p w:rsidR="00540373" w:rsidRDefault="00540373">
      <w:pPr>
        <w:pStyle w:val="TOC3"/>
        <w:tabs>
          <w:tab w:val="left" w:pos="1100"/>
          <w:tab w:val="right" w:leader="dot" w:pos="11107"/>
        </w:tabs>
        <w:rPr>
          <w:rFonts w:asciiTheme="minorHAnsi" w:eastAsiaTheme="minorEastAsia" w:hAnsiTheme="minorHAnsi" w:cstheme="minorBidi"/>
          <w:noProof/>
          <w:sz w:val="22"/>
          <w:szCs w:val="22"/>
        </w:rPr>
      </w:pPr>
      <w:hyperlink w:anchor="_Toc7185403" w:history="1">
        <w:r w:rsidRPr="000D1B75">
          <w:rPr>
            <w:rStyle w:val="Hyperlink"/>
            <w:noProof/>
          </w:rPr>
          <w:t>1.2.6</w:t>
        </w:r>
        <w:r>
          <w:rPr>
            <w:rFonts w:asciiTheme="minorHAnsi" w:eastAsiaTheme="minorEastAsia" w:hAnsiTheme="minorHAnsi" w:cstheme="minorBidi"/>
            <w:noProof/>
            <w:sz w:val="22"/>
            <w:szCs w:val="22"/>
          </w:rPr>
          <w:tab/>
        </w:r>
        <w:r w:rsidRPr="000D1B75">
          <w:rPr>
            <w:rStyle w:val="Hyperlink"/>
            <w:noProof/>
          </w:rPr>
          <w:t>RVC-IR-REQ-014200/A-Guideline Signals Always On (TcSE ROIN-289021)</w:t>
        </w:r>
        <w:r>
          <w:rPr>
            <w:noProof/>
            <w:webHidden/>
          </w:rPr>
          <w:tab/>
        </w:r>
        <w:r>
          <w:rPr>
            <w:noProof/>
            <w:webHidden/>
          </w:rPr>
          <w:fldChar w:fldCharType="begin"/>
        </w:r>
        <w:r>
          <w:rPr>
            <w:noProof/>
            <w:webHidden/>
          </w:rPr>
          <w:instrText xml:space="preserve"> PAGEREF _Toc7185403 \h </w:instrText>
        </w:r>
        <w:r>
          <w:rPr>
            <w:noProof/>
            <w:webHidden/>
          </w:rPr>
        </w:r>
        <w:r>
          <w:rPr>
            <w:noProof/>
            <w:webHidden/>
          </w:rPr>
          <w:fldChar w:fldCharType="separate"/>
        </w:r>
        <w:r>
          <w:rPr>
            <w:noProof/>
            <w:webHidden/>
          </w:rPr>
          <w:t>8</w:t>
        </w:r>
        <w:r>
          <w:rPr>
            <w:noProof/>
            <w:webHidden/>
          </w:rPr>
          <w:fldChar w:fldCharType="end"/>
        </w:r>
      </w:hyperlink>
    </w:p>
    <w:p w:rsidR="00540373" w:rsidRDefault="0054037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185404" w:history="1">
        <w:r w:rsidRPr="000D1B75">
          <w:rPr>
            <w:rStyle w:val="Hyperlink"/>
            <w:noProof/>
          </w:rPr>
          <w:t>2</w:t>
        </w:r>
        <w:r>
          <w:rPr>
            <w:rFonts w:asciiTheme="minorHAnsi" w:eastAsiaTheme="minorEastAsia" w:hAnsiTheme="minorHAnsi" w:cstheme="minorBidi"/>
            <w:b w:val="0"/>
            <w:smallCaps w:val="0"/>
            <w:noProof/>
            <w:sz w:val="22"/>
            <w:szCs w:val="22"/>
          </w:rPr>
          <w:tab/>
        </w:r>
        <w:r w:rsidRPr="000D1B75">
          <w:rPr>
            <w:rStyle w:val="Hyperlink"/>
            <w:noProof/>
          </w:rPr>
          <w:t>General Requirements</w:t>
        </w:r>
        <w:r>
          <w:rPr>
            <w:noProof/>
            <w:webHidden/>
          </w:rPr>
          <w:tab/>
        </w:r>
        <w:r>
          <w:rPr>
            <w:noProof/>
            <w:webHidden/>
          </w:rPr>
          <w:fldChar w:fldCharType="begin"/>
        </w:r>
        <w:r>
          <w:rPr>
            <w:noProof/>
            <w:webHidden/>
          </w:rPr>
          <w:instrText xml:space="preserve"> PAGEREF _Toc7185404 \h </w:instrText>
        </w:r>
        <w:r>
          <w:rPr>
            <w:noProof/>
            <w:webHidden/>
          </w:rPr>
        </w:r>
        <w:r>
          <w:rPr>
            <w:noProof/>
            <w:webHidden/>
          </w:rPr>
          <w:fldChar w:fldCharType="separate"/>
        </w:r>
        <w:r>
          <w:rPr>
            <w:noProof/>
            <w:webHidden/>
          </w:rPr>
          <w:t>9</w:t>
        </w:r>
        <w:r>
          <w:rPr>
            <w:noProof/>
            <w:webHidden/>
          </w:rPr>
          <w:fldChar w:fldCharType="end"/>
        </w:r>
      </w:hyperlink>
    </w:p>
    <w:p w:rsidR="00540373" w:rsidRDefault="00540373">
      <w:pPr>
        <w:pStyle w:val="TOC2"/>
        <w:tabs>
          <w:tab w:val="left" w:pos="880"/>
          <w:tab w:val="right" w:leader="dot" w:pos="11107"/>
        </w:tabs>
        <w:rPr>
          <w:rFonts w:asciiTheme="minorHAnsi" w:eastAsiaTheme="minorEastAsia" w:hAnsiTheme="minorHAnsi" w:cstheme="minorBidi"/>
          <w:i w:val="0"/>
          <w:noProof/>
          <w:sz w:val="22"/>
          <w:szCs w:val="22"/>
        </w:rPr>
      </w:pPr>
      <w:hyperlink w:anchor="_Toc7185405" w:history="1">
        <w:r w:rsidRPr="000D1B75">
          <w:rPr>
            <w:rStyle w:val="Hyperlink"/>
            <w:noProof/>
          </w:rPr>
          <w:t>2.1</w:t>
        </w:r>
        <w:r>
          <w:rPr>
            <w:rFonts w:asciiTheme="minorHAnsi" w:eastAsiaTheme="minorEastAsia" w:hAnsiTheme="minorHAnsi" w:cstheme="minorBidi"/>
            <w:i w:val="0"/>
            <w:noProof/>
            <w:sz w:val="22"/>
            <w:szCs w:val="22"/>
          </w:rPr>
          <w:tab/>
        </w:r>
        <w:r w:rsidRPr="000D1B75">
          <w:rPr>
            <w:rStyle w:val="Hyperlink"/>
            <w:noProof/>
          </w:rPr>
          <w:t>RVC-FUR-REQ-014087/B-RVC Malfunction (TcSE ROIN-146656-2)</w:t>
        </w:r>
        <w:r>
          <w:rPr>
            <w:noProof/>
            <w:webHidden/>
          </w:rPr>
          <w:tab/>
        </w:r>
        <w:r>
          <w:rPr>
            <w:noProof/>
            <w:webHidden/>
          </w:rPr>
          <w:fldChar w:fldCharType="begin"/>
        </w:r>
        <w:r>
          <w:rPr>
            <w:noProof/>
            <w:webHidden/>
          </w:rPr>
          <w:instrText xml:space="preserve"> PAGEREF _Toc7185405 \h </w:instrText>
        </w:r>
        <w:r>
          <w:rPr>
            <w:noProof/>
            <w:webHidden/>
          </w:rPr>
        </w:r>
        <w:r>
          <w:rPr>
            <w:noProof/>
            <w:webHidden/>
          </w:rPr>
          <w:fldChar w:fldCharType="separate"/>
        </w:r>
        <w:r>
          <w:rPr>
            <w:noProof/>
            <w:webHidden/>
          </w:rPr>
          <w:t>9</w:t>
        </w:r>
        <w:r>
          <w:rPr>
            <w:noProof/>
            <w:webHidden/>
          </w:rPr>
          <w:fldChar w:fldCharType="end"/>
        </w:r>
      </w:hyperlink>
    </w:p>
    <w:p w:rsidR="00540373" w:rsidRDefault="00540373">
      <w:pPr>
        <w:pStyle w:val="TOC2"/>
        <w:tabs>
          <w:tab w:val="left" w:pos="880"/>
          <w:tab w:val="right" w:leader="dot" w:pos="11107"/>
        </w:tabs>
        <w:rPr>
          <w:rFonts w:asciiTheme="minorHAnsi" w:eastAsiaTheme="minorEastAsia" w:hAnsiTheme="minorHAnsi" w:cstheme="minorBidi"/>
          <w:i w:val="0"/>
          <w:noProof/>
          <w:sz w:val="22"/>
          <w:szCs w:val="22"/>
        </w:rPr>
      </w:pPr>
      <w:hyperlink w:anchor="_Toc7185406" w:history="1">
        <w:r w:rsidRPr="000D1B75">
          <w:rPr>
            <w:rStyle w:val="Hyperlink"/>
            <w:noProof/>
          </w:rPr>
          <w:t>2.2</w:t>
        </w:r>
        <w:r>
          <w:rPr>
            <w:rFonts w:asciiTheme="minorHAnsi" w:eastAsiaTheme="minorEastAsia" w:hAnsiTheme="minorHAnsi" w:cstheme="minorBidi"/>
            <w:i w:val="0"/>
            <w:noProof/>
            <w:sz w:val="22"/>
            <w:szCs w:val="22"/>
          </w:rPr>
          <w:tab/>
        </w:r>
        <w:r w:rsidRPr="000D1B75">
          <w:rPr>
            <w:rStyle w:val="Hyperlink"/>
            <w:noProof/>
          </w:rPr>
          <w:t>RVC-TMR-REQ-166649/A-T_cameraMalfunctionDelay</w:t>
        </w:r>
        <w:r>
          <w:rPr>
            <w:noProof/>
            <w:webHidden/>
          </w:rPr>
          <w:tab/>
        </w:r>
        <w:r>
          <w:rPr>
            <w:noProof/>
            <w:webHidden/>
          </w:rPr>
          <w:fldChar w:fldCharType="begin"/>
        </w:r>
        <w:r>
          <w:rPr>
            <w:noProof/>
            <w:webHidden/>
          </w:rPr>
          <w:instrText xml:space="preserve"> PAGEREF _Toc7185406 \h </w:instrText>
        </w:r>
        <w:r>
          <w:rPr>
            <w:noProof/>
            <w:webHidden/>
          </w:rPr>
        </w:r>
        <w:r>
          <w:rPr>
            <w:noProof/>
            <w:webHidden/>
          </w:rPr>
          <w:fldChar w:fldCharType="separate"/>
        </w:r>
        <w:r>
          <w:rPr>
            <w:noProof/>
            <w:webHidden/>
          </w:rPr>
          <w:t>9</w:t>
        </w:r>
        <w:r>
          <w:rPr>
            <w:noProof/>
            <w:webHidden/>
          </w:rPr>
          <w:fldChar w:fldCharType="end"/>
        </w:r>
      </w:hyperlink>
    </w:p>
    <w:p w:rsidR="00540373" w:rsidRDefault="00540373">
      <w:pPr>
        <w:pStyle w:val="TOC2"/>
        <w:tabs>
          <w:tab w:val="left" w:pos="880"/>
          <w:tab w:val="right" w:leader="dot" w:pos="11107"/>
        </w:tabs>
        <w:rPr>
          <w:rFonts w:asciiTheme="minorHAnsi" w:eastAsiaTheme="minorEastAsia" w:hAnsiTheme="minorHAnsi" w:cstheme="minorBidi"/>
          <w:i w:val="0"/>
          <w:noProof/>
          <w:sz w:val="22"/>
          <w:szCs w:val="22"/>
        </w:rPr>
      </w:pPr>
      <w:hyperlink w:anchor="_Toc7185407" w:history="1">
        <w:r w:rsidRPr="000D1B75">
          <w:rPr>
            <w:rStyle w:val="Hyperlink"/>
            <w:noProof/>
          </w:rPr>
          <w:t>2.3</w:t>
        </w:r>
        <w:r>
          <w:rPr>
            <w:rFonts w:asciiTheme="minorHAnsi" w:eastAsiaTheme="minorEastAsia" w:hAnsiTheme="minorHAnsi" w:cstheme="minorBidi"/>
            <w:i w:val="0"/>
            <w:noProof/>
            <w:sz w:val="22"/>
            <w:szCs w:val="22"/>
          </w:rPr>
          <w:tab/>
        </w:r>
        <w:r w:rsidRPr="000D1B75">
          <w:rPr>
            <w:rStyle w:val="Hyperlink"/>
            <w:noProof/>
          </w:rPr>
          <w:t>RVC-FUR-REQ-014088/E-Deactivate RVC (TcSE ROIN-293328)</w:t>
        </w:r>
        <w:r>
          <w:rPr>
            <w:noProof/>
            <w:webHidden/>
          </w:rPr>
          <w:tab/>
        </w:r>
        <w:r>
          <w:rPr>
            <w:noProof/>
            <w:webHidden/>
          </w:rPr>
          <w:fldChar w:fldCharType="begin"/>
        </w:r>
        <w:r>
          <w:rPr>
            <w:noProof/>
            <w:webHidden/>
          </w:rPr>
          <w:instrText xml:space="preserve"> PAGEREF _Toc7185407 \h </w:instrText>
        </w:r>
        <w:r>
          <w:rPr>
            <w:noProof/>
            <w:webHidden/>
          </w:rPr>
        </w:r>
        <w:r>
          <w:rPr>
            <w:noProof/>
            <w:webHidden/>
          </w:rPr>
          <w:fldChar w:fldCharType="separate"/>
        </w:r>
        <w:r>
          <w:rPr>
            <w:noProof/>
            <w:webHidden/>
          </w:rPr>
          <w:t>9</w:t>
        </w:r>
        <w:r>
          <w:rPr>
            <w:noProof/>
            <w:webHidden/>
          </w:rPr>
          <w:fldChar w:fldCharType="end"/>
        </w:r>
      </w:hyperlink>
    </w:p>
    <w:p w:rsidR="00540373" w:rsidRDefault="00540373">
      <w:pPr>
        <w:pStyle w:val="TOC2"/>
        <w:tabs>
          <w:tab w:val="left" w:pos="880"/>
          <w:tab w:val="right" w:leader="dot" w:pos="11107"/>
        </w:tabs>
        <w:rPr>
          <w:rFonts w:asciiTheme="minorHAnsi" w:eastAsiaTheme="minorEastAsia" w:hAnsiTheme="minorHAnsi" w:cstheme="minorBidi"/>
          <w:i w:val="0"/>
          <w:noProof/>
          <w:sz w:val="22"/>
          <w:szCs w:val="22"/>
        </w:rPr>
      </w:pPr>
      <w:hyperlink w:anchor="_Toc7185408" w:history="1">
        <w:r w:rsidRPr="000D1B75">
          <w:rPr>
            <w:rStyle w:val="Hyperlink"/>
            <w:noProof/>
          </w:rPr>
          <w:t>2.4</w:t>
        </w:r>
        <w:r>
          <w:rPr>
            <w:rFonts w:asciiTheme="minorHAnsi" w:eastAsiaTheme="minorEastAsia" w:hAnsiTheme="minorHAnsi" w:cstheme="minorBidi"/>
            <w:i w:val="0"/>
            <w:noProof/>
            <w:sz w:val="22"/>
            <w:szCs w:val="22"/>
          </w:rPr>
          <w:tab/>
        </w:r>
        <w:r w:rsidRPr="000D1B75">
          <w:rPr>
            <w:rStyle w:val="Hyperlink"/>
            <w:noProof/>
          </w:rPr>
          <w:t>CAMERA-REQ-014077/C-Feature Maximum Speed (TcSE ROIN-290556)</w:t>
        </w:r>
        <w:r>
          <w:rPr>
            <w:noProof/>
            <w:webHidden/>
          </w:rPr>
          <w:tab/>
        </w:r>
        <w:r>
          <w:rPr>
            <w:noProof/>
            <w:webHidden/>
          </w:rPr>
          <w:fldChar w:fldCharType="begin"/>
        </w:r>
        <w:r>
          <w:rPr>
            <w:noProof/>
            <w:webHidden/>
          </w:rPr>
          <w:instrText xml:space="preserve"> PAGEREF _Toc7185408 \h </w:instrText>
        </w:r>
        <w:r>
          <w:rPr>
            <w:noProof/>
            <w:webHidden/>
          </w:rPr>
        </w:r>
        <w:r>
          <w:rPr>
            <w:noProof/>
            <w:webHidden/>
          </w:rPr>
          <w:fldChar w:fldCharType="separate"/>
        </w:r>
        <w:r>
          <w:rPr>
            <w:noProof/>
            <w:webHidden/>
          </w:rPr>
          <w:t>9</w:t>
        </w:r>
        <w:r>
          <w:rPr>
            <w:noProof/>
            <w:webHidden/>
          </w:rPr>
          <w:fldChar w:fldCharType="end"/>
        </w:r>
      </w:hyperlink>
    </w:p>
    <w:p w:rsidR="00540373" w:rsidRDefault="00540373">
      <w:pPr>
        <w:pStyle w:val="TOC2"/>
        <w:tabs>
          <w:tab w:val="left" w:pos="880"/>
          <w:tab w:val="right" w:leader="dot" w:pos="11107"/>
        </w:tabs>
        <w:rPr>
          <w:rFonts w:asciiTheme="minorHAnsi" w:eastAsiaTheme="minorEastAsia" w:hAnsiTheme="minorHAnsi" w:cstheme="minorBidi"/>
          <w:i w:val="0"/>
          <w:noProof/>
          <w:sz w:val="22"/>
          <w:szCs w:val="22"/>
        </w:rPr>
      </w:pPr>
      <w:hyperlink w:anchor="_Toc7185409" w:history="1">
        <w:r w:rsidRPr="000D1B75">
          <w:rPr>
            <w:rStyle w:val="Hyperlink"/>
            <w:noProof/>
          </w:rPr>
          <w:t>2.5</w:t>
        </w:r>
        <w:r>
          <w:rPr>
            <w:rFonts w:asciiTheme="minorHAnsi" w:eastAsiaTheme="minorEastAsia" w:hAnsiTheme="minorHAnsi" w:cstheme="minorBidi"/>
            <w:i w:val="0"/>
            <w:noProof/>
            <w:sz w:val="22"/>
            <w:szCs w:val="22"/>
          </w:rPr>
          <w:tab/>
        </w:r>
        <w:r w:rsidRPr="000D1B75">
          <w:rPr>
            <w:rStyle w:val="Hyperlink"/>
            <w:noProof/>
          </w:rPr>
          <w:t>RVC-FUR-REQ-014089/A-Decklid/Liftgate Ajar (TcSE ROIN-146658-2)</w:t>
        </w:r>
        <w:r>
          <w:rPr>
            <w:noProof/>
            <w:webHidden/>
          </w:rPr>
          <w:tab/>
        </w:r>
        <w:r>
          <w:rPr>
            <w:noProof/>
            <w:webHidden/>
          </w:rPr>
          <w:fldChar w:fldCharType="begin"/>
        </w:r>
        <w:r>
          <w:rPr>
            <w:noProof/>
            <w:webHidden/>
          </w:rPr>
          <w:instrText xml:space="preserve"> PAGEREF _Toc7185409 \h </w:instrText>
        </w:r>
        <w:r>
          <w:rPr>
            <w:noProof/>
            <w:webHidden/>
          </w:rPr>
        </w:r>
        <w:r>
          <w:rPr>
            <w:noProof/>
            <w:webHidden/>
          </w:rPr>
          <w:fldChar w:fldCharType="separate"/>
        </w:r>
        <w:r>
          <w:rPr>
            <w:noProof/>
            <w:webHidden/>
          </w:rPr>
          <w:t>10</w:t>
        </w:r>
        <w:r>
          <w:rPr>
            <w:noProof/>
            <w:webHidden/>
          </w:rPr>
          <w:fldChar w:fldCharType="end"/>
        </w:r>
      </w:hyperlink>
    </w:p>
    <w:p w:rsidR="00540373" w:rsidRDefault="00540373">
      <w:pPr>
        <w:pStyle w:val="TOC2"/>
        <w:tabs>
          <w:tab w:val="left" w:pos="880"/>
          <w:tab w:val="right" w:leader="dot" w:pos="11107"/>
        </w:tabs>
        <w:rPr>
          <w:rFonts w:asciiTheme="minorHAnsi" w:eastAsiaTheme="minorEastAsia" w:hAnsiTheme="minorHAnsi" w:cstheme="minorBidi"/>
          <w:i w:val="0"/>
          <w:noProof/>
          <w:sz w:val="22"/>
          <w:szCs w:val="22"/>
        </w:rPr>
      </w:pPr>
      <w:hyperlink w:anchor="_Toc7185410" w:history="1">
        <w:r w:rsidRPr="000D1B75">
          <w:rPr>
            <w:rStyle w:val="Hyperlink"/>
            <w:noProof/>
          </w:rPr>
          <w:t>2.6</w:t>
        </w:r>
        <w:r>
          <w:rPr>
            <w:rFonts w:asciiTheme="minorHAnsi" w:eastAsiaTheme="minorEastAsia" w:hAnsiTheme="minorHAnsi" w:cstheme="minorBidi"/>
            <w:i w:val="0"/>
            <w:noProof/>
            <w:sz w:val="22"/>
            <w:szCs w:val="22"/>
          </w:rPr>
          <w:tab/>
        </w:r>
        <w:r w:rsidRPr="000D1B75">
          <w:rPr>
            <w:rStyle w:val="Hyperlink"/>
            <w:noProof/>
          </w:rPr>
          <w:t>RVC-FUR-REQ-014090/G-Display RVC Video (TcSE ROIN-194462-2)</w:t>
        </w:r>
        <w:r>
          <w:rPr>
            <w:noProof/>
            <w:webHidden/>
          </w:rPr>
          <w:tab/>
        </w:r>
        <w:r>
          <w:rPr>
            <w:noProof/>
            <w:webHidden/>
          </w:rPr>
          <w:fldChar w:fldCharType="begin"/>
        </w:r>
        <w:r>
          <w:rPr>
            <w:noProof/>
            <w:webHidden/>
          </w:rPr>
          <w:instrText xml:space="preserve"> PAGEREF _Toc7185410 \h </w:instrText>
        </w:r>
        <w:r>
          <w:rPr>
            <w:noProof/>
            <w:webHidden/>
          </w:rPr>
        </w:r>
        <w:r>
          <w:rPr>
            <w:noProof/>
            <w:webHidden/>
          </w:rPr>
          <w:fldChar w:fldCharType="separate"/>
        </w:r>
        <w:r>
          <w:rPr>
            <w:noProof/>
            <w:webHidden/>
          </w:rPr>
          <w:t>10</w:t>
        </w:r>
        <w:r>
          <w:rPr>
            <w:noProof/>
            <w:webHidden/>
          </w:rPr>
          <w:fldChar w:fldCharType="end"/>
        </w:r>
      </w:hyperlink>
    </w:p>
    <w:p w:rsidR="00540373" w:rsidRDefault="00540373">
      <w:pPr>
        <w:pStyle w:val="TOC2"/>
        <w:tabs>
          <w:tab w:val="left" w:pos="880"/>
          <w:tab w:val="right" w:leader="dot" w:pos="11107"/>
        </w:tabs>
        <w:rPr>
          <w:rFonts w:asciiTheme="minorHAnsi" w:eastAsiaTheme="minorEastAsia" w:hAnsiTheme="minorHAnsi" w:cstheme="minorBidi"/>
          <w:i w:val="0"/>
          <w:noProof/>
          <w:sz w:val="22"/>
          <w:szCs w:val="22"/>
        </w:rPr>
      </w:pPr>
      <w:hyperlink w:anchor="_Toc7185411" w:history="1">
        <w:r w:rsidRPr="000D1B75">
          <w:rPr>
            <w:rStyle w:val="Hyperlink"/>
            <w:noProof/>
          </w:rPr>
          <w:t>2.7</w:t>
        </w:r>
        <w:r>
          <w:rPr>
            <w:rFonts w:asciiTheme="minorHAnsi" w:eastAsiaTheme="minorEastAsia" w:hAnsiTheme="minorHAnsi" w:cstheme="minorBidi"/>
            <w:i w:val="0"/>
            <w:noProof/>
            <w:sz w:val="22"/>
            <w:szCs w:val="22"/>
          </w:rPr>
          <w:tab/>
        </w:r>
        <w:r w:rsidRPr="000D1B75">
          <w:rPr>
            <w:rStyle w:val="Hyperlink"/>
            <w:noProof/>
          </w:rPr>
          <w:t>RVC-TMR-REQ-014091/A-T_minImageDisp (TcSE ROIN-264661-1)</w:t>
        </w:r>
        <w:r>
          <w:rPr>
            <w:noProof/>
            <w:webHidden/>
          </w:rPr>
          <w:tab/>
        </w:r>
        <w:r>
          <w:rPr>
            <w:noProof/>
            <w:webHidden/>
          </w:rPr>
          <w:fldChar w:fldCharType="begin"/>
        </w:r>
        <w:r>
          <w:rPr>
            <w:noProof/>
            <w:webHidden/>
          </w:rPr>
          <w:instrText xml:space="preserve"> PAGEREF _Toc7185411 \h </w:instrText>
        </w:r>
        <w:r>
          <w:rPr>
            <w:noProof/>
            <w:webHidden/>
          </w:rPr>
        </w:r>
        <w:r>
          <w:rPr>
            <w:noProof/>
            <w:webHidden/>
          </w:rPr>
          <w:fldChar w:fldCharType="separate"/>
        </w:r>
        <w:r>
          <w:rPr>
            <w:noProof/>
            <w:webHidden/>
          </w:rPr>
          <w:t>11</w:t>
        </w:r>
        <w:r>
          <w:rPr>
            <w:noProof/>
            <w:webHidden/>
          </w:rPr>
          <w:fldChar w:fldCharType="end"/>
        </w:r>
      </w:hyperlink>
    </w:p>
    <w:p w:rsidR="00540373" w:rsidRDefault="00540373">
      <w:pPr>
        <w:pStyle w:val="TOC2"/>
        <w:tabs>
          <w:tab w:val="left" w:pos="880"/>
          <w:tab w:val="right" w:leader="dot" w:pos="11107"/>
        </w:tabs>
        <w:rPr>
          <w:rFonts w:asciiTheme="minorHAnsi" w:eastAsiaTheme="minorEastAsia" w:hAnsiTheme="minorHAnsi" w:cstheme="minorBidi"/>
          <w:i w:val="0"/>
          <w:noProof/>
          <w:sz w:val="22"/>
          <w:szCs w:val="22"/>
        </w:rPr>
      </w:pPr>
      <w:hyperlink w:anchor="_Toc7185412" w:history="1">
        <w:r w:rsidRPr="000D1B75">
          <w:rPr>
            <w:rStyle w:val="Hyperlink"/>
            <w:noProof/>
          </w:rPr>
          <w:t>2.8</w:t>
        </w:r>
        <w:r>
          <w:rPr>
            <w:rFonts w:asciiTheme="minorHAnsi" w:eastAsiaTheme="minorEastAsia" w:hAnsiTheme="minorHAnsi" w:cstheme="minorBidi"/>
            <w:i w:val="0"/>
            <w:noProof/>
            <w:sz w:val="22"/>
            <w:szCs w:val="22"/>
          </w:rPr>
          <w:tab/>
        </w:r>
        <w:r w:rsidRPr="000D1B75">
          <w:rPr>
            <w:rStyle w:val="Hyperlink"/>
            <w:noProof/>
          </w:rPr>
          <w:t>RVC-TMR-REQ-014092/A-T_maxImageDisp (TcSE ROIN-264662-1)</w:t>
        </w:r>
        <w:r>
          <w:rPr>
            <w:noProof/>
            <w:webHidden/>
          </w:rPr>
          <w:tab/>
        </w:r>
        <w:r>
          <w:rPr>
            <w:noProof/>
            <w:webHidden/>
          </w:rPr>
          <w:fldChar w:fldCharType="begin"/>
        </w:r>
        <w:r>
          <w:rPr>
            <w:noProof/>
            <w:webHidden/>
          </w:rPr>
          <w:instrText xml:space="preserve"> PAGEREF _Toc7185412 \h </w:instrText>
        </w:r>
        <w:r>
          <w:rPr>
            <w:noProof/>
            <w:webHidden/>
          </w:rPr>
        </w:r>
        <w:r>
          <w:rPr>
            <w:noProof/>
            <w:webHidden/>
          </w:rPr>
          <w:fldChar w:fldCharType="separate"/>
        </w:r>
        <w:r>
          <w:rPr>
            <w:noProof/>
            <w:webHidden/>
          </w:rPr>
          <w:t>11</w:t>
        </w:r>
        <w:r>
          <w:rPr>
            <w:noProof/>
            <w:webHidden/>
          </w:rPr>
          <w:fldChar w:fldCharType="end"/>
        </w:r>
      </w:hyperlink>
    </w:p>
    <w:p w:rsidR="00540373" w:rsidRDefault="00540373">
      <w:pPr>
        <w:pStyle w:val="TOC2"/>
        <w:tabs>
          <w:tab w:val="left" w:pos="880"/>
          <w:tab w:val="right" w:leader="dot" w:pos="11107"/>
        </w:tabs>
        <w:rPr>
          <w:rFonts w:asciiTheme="minorHAnsi" w:eastAsiaTheme="minorEastAsia" w:hAnsiTheme="minorHAnsi" w:cstheme="minorBidi"/>
          <w:i w:val="0"/>
          <w:noProof/>
          <w:sz w:val="22"/>
          <w:szCs w:val="22"/>
        </w:rPr>
      </w:pPr>
      <w:hyperlink w:anchor="_Toc7185413" w:history="1">
        <w:r w:rsidRPr="000D1B75">
          <w:rPr>
            <w:rStyle w:val="Hyperlink"/>
            <w:noProof/>
          </w:rPr>
          <w:t>2.9</w:t>
        </w:r>
        <w:r>
          <w:rPr>
            <w:rFonts w:asciiTheme="minorHAnsi" w:eastAsiaTheme="minorEastAsia" w:hAnsiTheme="minorHAnsi" w:cstheme="minorBidi"/>
            <w:i w:val="0"/>
            <w:noProof/>
            <w:sz w:val="22"/>
            <w:szCs w:val="22"/>
          </w:rPr>
          <w:tab/>
        </w:r>
        <w:r w:rsidRPr="000D1B75">
          <w:rPr>
            <w:rStyle w:val="Hyperlink"/>
            <w:noProof/>
          </w:rPr>
          <w:t>CAMERA-FUR-REQ-014093/B-Camera Image Priority (TcSE ROIN-264652-1)</w:t>
        </w:r>
        <w:r>
          <w:rPr>
            <w:noProof/>
            <w:webHidden/>
          </w:rPr>
          <w:tab/>
        </w:r>
        <w:r>
          <w:rPr>
            <w:noProof/>
            <w:webHidden/>
          </w:rPr>
          <w:fldChar w:fldCharType="begin"/>
        </w:r>
        <w:r>
          <w:rPr>
            <w:noProof/>
            <w:webHidden/>
          </w:rPr>
          <w:instrText xml:space="preserve"> PAGEREF _Toc7185413 \h </w:instrText>
        </w:r>
        <w:r>
          <w:rPr>
            <w:noProof/>
            <w:webHidden/>
          </w:rPr>
        </w:r>
        <w:r>
          <w:rPr>
            <w:noProof/>
            <w:webHidden/>
          </w:rPr>
          <w:fldChar w:fldCharType="separate"/>
        </w:r>
        <w:r>
          <w:rPr>
            <w:noProof/>
            <w:webHidden/>
          </w:rPr>
          <w:t>11</w:t>
        </w:r>
        <w:r>
          <w:rPr>
            <w:noProof/>
            <w:webHidden/>
          </w:rPr>
          <w:fldChar w:fldCharType="end"/>
        </w:r>
      </w:hyperlink>
    </w:p>
    <w:p w:rsidR="00540373" w:rsidRDefault="0054037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185414" w:history="1">
        <w:r w:rsidRPr="000D1B75">
          <w:rPr>
            <w:rStyle w:val="Hyperlink"/>
            <w:noProof/>
          </w:rPr>
          <w:t>3</w:t>
        </w:r>
        <w:r>
          <w:rPr>
            <w:rFonts w:asciiTheme="minorHAnsi" w:eastAsiaTheme="minorEastAsia" w:hAnsiTheme="minorHAnsi" w:cstheme="minorBidi"/>
            <w:b w:val="0"/>
            <w:smallCaps w:val="0"/>
            <w:noProof/>
            <w:sz w:val="22"/>
            <w:szCs w:val="22"/>
          </w:rPr>
          <w:tab/>
        </w:r>
        <w:r w:rsidRPr="000D1B75">
          <w:rPr>
            <w:rStyle w:val="Hyperlink"/>
            <w:noProof/>
          </w:rPr>
          <w:t>Functional Definition</w:t>
        </w:r>
        <w:r>
          <w:rPr>
            <w:noProof/>
            <w:webHidden/>
          </w:rPr>
          <w:tab/>
        </w:r>
        <w:r>
          <w:rPr>
            <w:noProof/>
            <w:webHidden/>
          </w:rPr>
          <w:fldChar w:fldCharType="begin"/>
        </w:r>
        <w:r>
          <w:rPr>
            <w:noProof/>
            <w:webHidden/>
          </w:rPr>
          <w:instrText xml:space="preserve"> PAGEREF _Toc7185414 \h </w:instrText>
        </w:r>
        <w:r>
          <w:rPr>
            <w:noProof/>
            <w:webHidden/>
          </w:rPr>
        </w:r>
        <w:r>
          <w:rPr>
            <w:noProof/>
            <w:webHidden/>
          </w:rPr>
          <w:fldChar w:fldCharType="separate"/>
        </w:r>
        <w:r>
          <w:rPr>
            <w:noProof/>
            <w:webHidden/>
          </w:rPr>
          <w:t>12</w:t>
        </w:r>
        <w:r>
          <w:rPr>
            <w:noProof/>
            <w:webHidden/>
          </w:rPr>
          <w:fldChar w:fldCharType="end"/>
        </w:r>
      </w:hyperlink>
    </w:p>
    <w:p w:rsidR="00540373" w:rsidRDefault="00540373">
      <w:pPr>
        <w:pStyle w:val="TOC2"/>
        <w:tabs>
          <w:tab w:val="left" w:pos="880"/>
          <w:tab w:val="right" w:leader="dot" w:pos="11107"/>
        </w:tabs>
        <w:rPr>
          <w:rFonts w:asciiTheme="minorHAnsi" w:eastAsiaTheme="minorEastAsia" w:hAnsiTheme="minorHAnsi" w:cstheme="minorBidi"/>
          <w:i w:val="0"/>
          <w:noProof/>
          <w:sz w:val="22"/>
          <w:szCs w:val="22"/>
        </w:rPr>
      </w:pPr>
      <w:hyperlink w:anchor="_Toc7185415" w:history="1">
        <w:r w:rsidRPr="000D1B75">
          <w:rPr>
            <w:rStyle w:val="Hyperlink"/>
            <w:noProof/>
          </w:rPr>
          <w:t>3.1</w:t>
        </w:r>
        <w:r>
          <w:rPr>
            <w:rFonts w:asciiTheme="minorHAnsi" w:eastAsiaTheme="minorEastAsia" w:hAnsiTheme="minorHAnsi" w:cstheme="minorBidi"/>
            <w:i w:val="0"/>
            <w:noProof/>
            <w:sz w:val="22"/>
            <w:szCs w:val="22"/>
          </w:rPr>
          <w:tab/>
        </w:r>
        <w:r w:rsidRPr="000D1B75">
          <w:rPr>
            <w:rStyle w:val="Hyperlink"/>
            <w:noProof/>
          </w:rPr>
          <w:t>RVC-FUN-REQ-014189/A-Camera System Initialization (TcSE ROIN-146874-1)</w:t>
        </w:r>
        <w:r>
          <w:rPr>
            <w:noProof/>
            <w:webHidden/>
          </w:rPr>
          <w:tab/>
        </w:r>
        <w:r>
          <w:rPr>
            <w:noProof/>
            <w:webHidden/>
          </w:rPr>
          <w:fldChar w:fldCharType="begin"/>
        </w:r>
        <w:r>
          <w:rPr>
            <w:noProof/>
            <w:webHidden/>
          </w:rPr>
          <w:instrText xml:space="preserve"> PAGEREF _Toc7185415 \h </w:instrText>
        </w:r>
        <w:r>
          <w:rPr>
            <w:noProof/>
            <w:webHidden/>
          </w:rPr>
        </w:r>
        <w:r>
          <w:rPr>
            <w:noProof/>
            <w:webHidden/>
          </w:rPr>
          <w:fldChar w:fldCharType="separate"/>
        </w:r>
        <w:r>
          <w:rPr>
            <w:noProof/>
            <w:webHidden/>
          </w:rPr>
          <w:t>12</w:t>
        </w:r>
        <w:r>
          <w:rPr>
            <w:noProof/>
            <w:webHidden/>
          </w:rPr>
          <w:fldChar w:fldCharType="end"/>
        </w:r>
      </w:hyperlink>
    </w:p>
    <w:p w:rsidR="00540373" w:rsidRDefault="00540373">
      <w:pPr>
        <w:pStyle w:val="TOC3"/>
        <w:tabs>
          <w:tab w:val="left" w:pos="1100"/>
          <w:tab w:val="right" w:leader="dot" w:pos="11107"/>
        </w:tabs>
        <w:rPr>
          <w:rFonts w:asciiTheme="minorHAnsi" w:eastAsiaTheme="minorEastAsia" w:hAnsiTheme="minorHAnsi" w:cstheme="minorBidi"/>
          <w:noProof/>
          <w:sz w:val="22"/>
          <w:szCs w:val="22"/>
        </w:rPr>
      </w:pPr>
      <w:hyperlink w:anchor="_Toc7185416" w:history="1">
        <w:r w:rsidRPr="000D1B75">
          <w:rPr>
            <w:rStyle w:val="Hyperlink"/>
            <w:noProof/>
          </w:rPr>
          <w:t>3.1.1</w:t>
        </w:r>
        <w:r>
          <w:rPr>
            <w:rFonts w:asciiTheme="minorHAnsi" w:eastAsiaTheme="minorEastAsia" w:hAnsiTheme="minorHAnsi" w:cstheme="minorBidi"/>
            <w:noProof/>
            <w:sz w:val="22"/>
            <w:szCs w:val="22"/>
          </w:rPr>
          <w:tab/>
        </w:r>
        <w:r w:rsidRPr="000D1B75">
          <w:rPr>
            <w:rStyle w:val="Hyperlink"/>
            <w:noProof/>
          </w:rPr>
          <w:t>Sequence Diagrams</w:t>
        </w:r>
        <w:r>
          <w:rPr>
            <w:noProof/>
            <w:webHidden/>
          </w:rPr>
          <w:tab/>
        </w:r>
        <w:r>
          <w:rPr>
            <w:noProof/>
            <w:webHidden/>
          </w:rPr>
          <w:fldChar w:fldCharType="begin"/>
        </w:r>
        <w:r>
          <w:rPr>
            <w:noProof/>
            <w:webHidden/>
          </w:rPr>
          <w:instrText xml:space="preserve"> PAGEREF _Toc7185416 \h </w:instrText>
        </w:r>
        <w:r>
          <w:rPr>
            <w:noProof/>
            <w:webHidden/>
          </w:rPr>
        </w:r>
        <w:r>
          <w:rPr>
            <w:noProof/>
            <w:webHidden/>
          </w:rPr>
          <w:fldChar w:fldCharType="separate"/>
        </w:r>
        <w:r>
          <w:rPr>
            <w:noProof/>
            <w:webHidden/>
          </w:rPr>
          <w:t>12</w:t>
        </w:r>
        <w:r>
          <w:rPr>
            <w:noProof/>
            <w:webHidden/>
          </w:rPr>
          <w:fldChar w:fldCharType="end"/>
        </w:r>
      </w:hyperlink>
    </w:p>
    <w:p w:rsidR="00540373" w:rsidRDefault="00540373">
      <w:pPr>
        <w:pStyle w:val="TOC2"/>
        <w:tabs>
          <w:tab w:val="left" w:pos="880"/>
          <w:tab w:val="right" w:leader="dot" w:pos="11107"/>
        </w:tabs>
        <w:rPr>
          <w:rFonts w:asciiTheme="minorHAnsi" w:eastAsiaTheme="minorEastAsia" w:hAnsiTheme="minorHAnsi" w:cstheme="minorBidi"/>
          <w:i w:val="0"/>
          <w:noProof/>
          <w:sz w:val="22"/>
          <w:szCs w:val="22"/>
        </w:rPr>
      </w:pPr>
      <w:hyperlink w:anchor="_Toc7185417" w:history="1">
        <w:r w:rsidRPr="000D1B75">
          <w:rPr>
            <w:rStyle w:val="Hyperlink"/>
            <w:noProof/>
          </w:rPr>
          <w:t>3.2</w:t>
        </w:r>
        <w:r>
          <w:rPr>
            <w:rFonts w:asciiTheme="minorHAnsi" w:eastAsiaTheme="minorEastAsia" w:hAnsiTheme="minorHAnsi" w:cstheme="minorBidi"/>
            <w:i w:val="0"/>
            <w:noProof/>
            <w:sz w:val="22"/>
            <w:szCs w:val="22"/>
          </w:rPr>
          <w:tab/>
        </w:r>
        <w:r w:rsidRPr="000D1B75">
          <w:rPr>
            <w:rStyle w:val="Hyperlink"/>
            <w:noProof/>
          </w:rPr>
          <w:t>RVC-FUN-REQ-014185/A-RVC Active (TcSE ROIN-293214)</w:t>
        </w:r>
        <w:r>
          <w:rPr>
            <w:noProof/>
            <w:webHidden/>
          </w:rPr>
          <w:tab/>
        </w:r>
        <w:r>
          <w:rPr>
            <w:noProof/>
            <w:webHidden/>
          </w:rPr>
          <w:fldChar w:fldCharType="begin"/>
        </w:r>
        <w:r>
          <w:rPr>
            <w:noProof/>
            <w:webHidden/>
          </w:rPr>
          <w:instrText xml:space="preserve"> PAGEREF _Toc7185417 \h </w:instrText>
        </w:r>
        <w:r>
          <w:rPr>
            <w:noProof/>
            <w:webHidden/>
          </w:rPr>
        </w:r>
        <w:r>
          <w:rPr>
            <w:noProof/>
            <w:webHidden/>
          </w:rPr>
          <w:fldChar w:fldCharType="separate"/>
        </w:r>
        <w:r>
          <w:rPr>
            <w:noProof/>
            <w:webHidden/>
          </w:rPr>
          <w:t>13</w:t>
        </w:r>
        <w:r>
          <w:rPr>
            <w:noProof/>
            <w:webHidden/>
          </w:rPr>
          <w:fldChar w:fldCharType="end"/>
        </w:r>
      </w:hyperlink>
    </w:p>
    <w:p w:rsidR="00540373" w:rsidRDefault="00540373">
      <w:pPr>
        <w:pStyle w:val="TOC3"/>
        <w:tabs>
          <w:tab w:val="left" w:pos="1100"/>
          <w:tab w:val="right" w:leader="dot" w:pos="11107"/>
        </w:tabs>
        <w:rPr>
          <w:rFonts w:asciiTheme="minorHAnsi" w:eastAsiaTheme="minorEastAsia" w:hAnsiTheme="minorHAnsi" w:cstheme="minorBidi"/>
          <w:noProof/>
          <w:sz w:val="22"/>
          <w:szCs w:val="22"/>
        </w:rPr>
      </w:pPr>
      <w:hyperlink w:anchor="_Toc7185418" w:history="1">
        <w:r w:rsidRPr="000D1B75">
          <w:rPr>
            <w:rStyle w:val="Hyperlink"/>
            <w:noProof/>
          </w:rPr>
          <w:t>3.2.1</w:t>
        </w:r>
        <w:r>
          <w:rPr>
            <w:rFonts w:asciiTheme="minorHAnsi" w:eastAsiaTheme="minorEastAsia" w:hAnsiTheme="minorHAnsi" w:cstheme="minorBidi"/>
            <w:noProof/>
            <w:sz w:val="22"/>
            <w:szCs w:val="22"/>
          </w:rPr>
          <w:tab/>
        </w:r>
        <w:r w:rsidRPr="000D1B75">
          <w:rPr>
            <w:rStyle w:val="Hyperlink"/>
            <w:noProof/>
          </w:rPr>
          <w:t>Use Cases</w:t>
        </w:r>
        <w:r>
          <w:rPr>
            <w:noProof/>
            <w:webHidden/>
          </w:rPr>
          <w:tab/>
        </w:r>
        <w:r>
          <w:rPr>
            <w:noProof/>
            <w:webHidden/>
          </w:rPr>
          <w:fldChar w:fldCharType="begin"/>
        </w:r>
        <w:r>
          <w:rPr>
            <w:noProof/>
            <w:webHidden/>
          </w:rPr>
          <w:instrText xml:space="preserve"> PAGEREF _Toc7185418 \h </w:instrText>
        </w:r>
        <w:r>
          <w:rPr>
            <w:noProof/>
            <w:webHidden/>
          </w:rPr>
        </w:r>
        <w:r>
          <w:rPr>
            <w:noProof/>
            <w:webHidden/>
          </w:rPr>
          <w:fldChar w:fldCharType="separate"/>
        </w:r>
        <w:r>
          <w:rPr>
            <w:noProof/>
            <w:webHidden/>
          </w:rPr>
          <w:t>13</w:t>
        </w:r>
        <w:r>
          <w:rPr>
            <w:noProof/>
            <w:webHidden/>
          </w:rPr>
          <w:fldChar w:fldCharType="end"/>
        </w:r>
      </w:hyperlink>
    </w:p>
    <w:p w:rsidR="00540373" w:rsidRDefault="00540373">
      <w:pPr>
        <w:pStyle w:val="TOC3"/>
        <w:tabs>
          <w:tab w:val="left" w:pos="1100"/>
          <w:tab w:val="right" w:leader="dot" w:pos="11107"/>
        </w:tabs>
        <w:rPr>
          <w:rFonts w:asciiTheme="minorHAnsi" w:eastAsiaTheme="minorEastAsia" w:hAnsiTheme="minorHAnsi" w:cstheme="minorBidi"/>
          <w:noProof/>
          <w:sz w:val="22"/>
          <w:szCs w:val="22"/>
        </w:rPr>
      </w:pPr>
      <w:hyperlink w:anchor="_Toc7185419" w:history="1">
        <w:r w:rsidRPr="000D1B75">
          <w:rPr>
            <w:rStyle w:val="Hyperlink"/>
            <w:noProof/>
          </w:rPr>
          <w:t>3.2.2</w:t>
        </w:r>
        <w:r>
          <w:rPr>
            <w:rFonts w:asciiTheme="minorHAnsi" w:eastAsiaTheme="minorEastAsia" w:hAnsiTheme="minorHAnsi" w:cstheme="minorBidi"/>
            <w:noProof/>
            <w:sz w:val="22"/>
            <w:szCs w:val="22"/>
          </w:rPr>
          <w:tab/>
        </w:r>
        <w:r w:rsidRPr="000D1B75">
          <w:rPr>
            <w:rStyle w:val="Hyperlink"/>
            <w:noProof/>
          </w:rPr>
          <w:t>Sequence Diagrams</w:t>
        </w:r>
        <w:r>
          <w:rPr>
            <w:noProof/>
            <w:webHidden/>
          </w:rPr>
          <w:tab/>
        </w:r>
        <w:r>
          <w:rPr>
            <w:noProof/>
            <w:webHidden/>
          </w:rPr>
          <w:fldChar w:fldCharType="begin"/>
        </w:r>
        <w:r>
          <w:rPr>
            <w:noProof/>
            <w:webHidden/>
          </w:rPr>
          <w:instrText xml:space="preserve"> PAGEREF _Toc7185419 \h </w:instrText>
        </w:r>
        <w:r>
          <w:rPr>
            <w:noProof/>
            <w:webHidden/>
          </w:rPr>
        </w:r>
        <w:r>
          <w:rPr>
            <w:noProof/>
            <w:webHidden/>
          </w:rPr>
          <w:fldChar w:fldCharType="separate"/>
        </w:r>
        <w:r>
          <w:rPr>
            <w:noProof/>
            <w:webHidden/>
          </w:rPr>
          <w:t>14</w:t>
        </w:r>
        <w:r>
          <w:rPr>
            <w:noProof/>
            <w:webHidden/>
          </w:rPr>
          <w:fldChar w:fldCharType="end"/>
        </w:r>
      </w:hyperlink>
    </w:p>
    <w:p w:rsidR="00540373" w:rsidRDefault="00540373">
      <w:pPr>
        <w:pStyle w:val="TOC2"/>
        <w:tabs>
          <w:tab w:val="left" w:pos="880"/>
          <w:tab w:val="right" w:leader="dot" w:pos="11107"/>
        </w:tabs>
        <w:rPr>
          <w:rFonts w:asciiTheme="minorHAnsi" w:eastAsiaTheme="minorEastAsia" w:hAnsiTheme="minorHAnsi" w:cstheme="minorBidi"/>
          <w:i w:val="0"/>
          <w:noProof/>
          <w:sz w:val="22"/>
          <w:szCs w:val="22"/>
        </w:rPr>
      </w:pPr>
      <w:hyperlink w:anchor="_Toc7185420" w:history="1">
        <w:r w:rsidRPr="000D1B75">
          <w:rPr>
            <w:rStyle w:val="Hyperlink"/>
            <w:noProof/>
          </w:rPr>
          <w:t>3.3</w:t>
        </w:r>
        <w:r>
          <w:rPr>
            <w:rFonts w:asciiTheme="minorHAnsi" w:eastAsiaTheme="minorEastAsia" w:hAnsiTheme="minorHAnsi" w:cstheme="minorBidi"/>
            <w:i w:val="0"/>
            <w:noProof/>
            <w:sz w:val="22"/>
            <w:szCs w:val="22"/>
          </w:rPr>
          <w:tab/>
        </w:r>
        <w:r w:rsidRPr="000D1B75">
          <w:rPr>
            <w:rStyle w:val="Hyperlink"/>
            <w:noProof/>
          </w:rPr>
          <w:t>RVC-FUN-REQ-014186/A-RVC Zoom (TcSE ROIN-293217)</w:t>
        </w:r>
        <w:r>
          <w:rPr>
            <w:noProof/>
            <w:webHidden/>
          </w:rPr>
          <w:tab/>
        </w:r>
        <w:r>
          <w:rPr>
            <w:noProof/>
            <w:webHidden/>
          </w:rPr>
          <w:fldChar w:fldCharType="begin"/>
        </w:r>
        <w:r>
          <w:rPr>
            <w:noProof/>
            <w:webHidden/>
          </w:rPr>
          <w:instrText xml:space="preserve"> PAGEREF _Toc7185420 \h </w:instrText>
        </w:r>
        <w:r>
          <w:rPr>
            <w:noProof/>
            <w:webHidden/>
          </w:rPr>
        </w:r>
        <w:r>
          <w:rPr>
            <w:noProof/>
            <w:webHidden/>
          </w:rPr>
          <w:fldChar w:fldCharType="separate"/>
        </w:r>
        <w:r>
          <w:rPr>
            <w:noProof/>
            <w:webHidden/>
          </w:rPr>
          <w:t>15</w:t>
        </w:r>
        <w:r>
          <w:rPr>
            <w:noProof/>
            <w:webHidden/>
          </w:rPr>
          <w:fldChar w:fldCharType="end"/>
        </w:r>
      </w:hyperlink>
    </w:p>
    <w:p w:rsidR="00540373" w:rsidRDefault="00540373">
      <w:pPr>
        <w:pStyle w:val="TOC3"/>
        <w:tabs>
          <w:tab w:val="left" w:pos="1100"/>
          <w:tab w:val="right" w:leader="dot" w:pos="11107"/>
        </w:tabs>
        <w:rPr>
          <w:rFonts w:asciiTheme="minorHAnsi" w:eastAsiaTheme="minorEastAsia" w:hAnsiTheme="minorHAnsi" w:cstheme="minorBidi"/>
          <w:noProof/>
          <w:sz w:val="22"/>
          <w:szCs w:val="22"/>
        </w:rPr>
      </w:pPr>
      <w:hyperlink w:anchor="_Toc7185421" w:history="1">
        <w:r w:rsidRPr="000D1B75">
          <w:rPr>
            <w:rStyle w:val="Hyperlink"/>
            <w:noProof/>
          </w:rPr>
          <w:t>3.3.1</w:t>
        </w:r>
        <w:r>
          <w:rPr>
            <w:rFonts w:asciiTheme="minorHAnsi" w:eastAsiaTheme="minorEastAsia" w:hAnsiTheme="minorHAnsi" w:cstheme="minorBidi"/>
            <w:noProof/>
            <w:sz w:val="22"/>
            <w:szCs w:val="22"/>
          </w:rPr>
          <w:tab/>
        </w:r>
        <w:r w:rsidRPr="000D1B75">
          <w:rPr>
            <w:rStyle w:val="Hyperlink"/>
            <w:noProof/>
          </w:rPr>
          <w:t>Use Cases</w:t>
        </w:r>
        <w:r>
          <w:rPr>
            <w:noProof/>
            <w:webHidden/>
          </w:rPr>
          <w:tab/>
        </w:r>
        <w:r>
          <w:rPr>
            <w:noProof/>
            <w:webHidden/>
          </w:rPr>
          <w:fldChar w:fldCharType="begin"/>
        </w:r>
        <w:r>
          <w:rPr>
            <w:noProof/>
            <w:webHidden/>
          </w:rPr>
          <w:instrText xml:space="preserve"> PAGEREF _Toc7185421 \h </w:instrText>
        </w:r>
        <w:r>
          <w:rPr>
            <w:noProof/>
            <w:webHidden/>
          </w:rPr>
        </w:r>
        <w:r>
          <w:rPr>
            <w:noProof/>
            <w:webHidden/>
          </w:rPr>
          <w:fldChar w:fldCharType="separate"/>
        </w:r>
        <w:r>
          <w:rPr>
            <w:noProof/>
            <w:webHidden/>
          </w:rPr>
          <w:t>15</w:t>
        </w:r>
        <w:r>
          <w:rPr>
            <w:noProof/>
            <w:webHidden/>
          </w:rPr>
          <w:fldChar w:fldCharType="end"/>
        </w:r>
      </w:hyperlink>
    </w:p>
    <w:p w:rsidR="00540373" w:rsidRDefault="00540373">
      <w:pPr>
        <w:pStyle w:val="TOC3"/>
        <w:tabs>
          <w:tab w:val="left" w:pos="1100"/>
          <w:tab w:val="right" w:leader="dot" w:pos="11107"/>
        </w:tabs>
        <w:rPr>
          <w:rFonts w:asciiTheme="minorHAnsi" w:eastAsiaTheme="minorEastAsia" w:hAnsiTheme="minorHAnsi" w:cstheme="minorBidi"/>
          <w:noProof/>
          <w:sz w:val="22"/>
          <w:szCs w:val="22"/>
        </w:rPr>
      </w:pPr>
      <w:hyperlink w:anchor="_Toc7185422" w:history="1">
        <w:r w:rsidRPr="000D1B75">
          <w:rPr>
            <w:rStyle w:val="Hyperlink"/>
            <w:noProof/>
          </w:rPr>
          <w:t>3.3.2</w:t>
        </w:r>
        <w:r>
          <w:rPr>
            <w:rFonts w:asciiTheme="minorHAnsi" w:eastAsiaTheme="minorEastAsia" w:hAnsiTheme="minorHAnsi" w:cstheme="minorBidi"/>
            <w:noProof/>
            <w:sz w:val="22"/>
            <w:szCs w:val="22"/>
          </w:rPr>
          <w:tab/>
        </w:r>
        <w:r w:rsidRPr="000D1B75">
          <w:rPr>
            <w:rStyle w:val="Hyperlink"/>
            <w:noProof/>
          </w:rPr>
          <w:t>Sequence Diagrams</w:t>
        </w:r>
        <w:r>
          <w:rPr>
            <w:noProof/>
            <w:webHidden/>
          </w:rPr>
          <w:tab/>
        </w:r>
        <w:r>
          <w:rPr>
            <w:noProof/>
            <w:webHidden/>
          </w:rPr>
          <w:fldChar w:fldCharType="begin"/>
        </w:r>
        <w:r>
          <w:rPr>
            <w:noProof/>
            <w:webHidden/>
          </w:rPr>
          <w:instrText xml:space="preserve"> PAGEREF _Toc7185422 \h </w:instrText>
        </w:r>
        <w:r>
          <w:rPr>
            <w:noProof/>
            <w:webHidden/>
          </w:rPr>
        </w:r>
        <w:r>
          <w:rPr>
            <w:noProof/>
            <w:webHidden/>
          </w:rPr>
          <w:fldChar w:fldCharType="separate"/>
        </w:r>
        <w:r>
          <w:rPr>
            <w:noProof/>
            <w:webHidden/>
          </w:rPr>
          <w:t>16</w:t>
        </w:r>
        <w:r>
          <w:rPr>
            <w:noProof/>
            <w:webHidden/>
          </w:rPr>
          <w:fldChar w:fldCharType="end"/>
        </w:r>
      </w:hyperlink>
    </w:p>
    <w:p w:rsidR="00540373" w:rsidRDefault="00540373">
      <w:pPr>
        <w:pStyle w:val="TOC2"/>
        <w:tabs>
          <w:tab w:val="left" w:pos="880"/>
          <w:tab w:val="right" w:leader="dot" w:pos="11107"/>
        </w:tabs>
        <w:rPr>
          <w:rFonts w:asciiTheme="minorHAnsi" w:eastAsiaTheme="minorEastAsia" w:hAnsiTheme="minorHAnsi" w:cstheme="minorBidi"/>
          <w:i w:val="0"/>
          <w:noProof/>
          <w:sz w:val="22"/>
          <w:szCs w:val="22"/>
        </w:rPr>
      </w:pPr>
      <w:hyperlink w:anchor="_Toc7185423" w:history="1">
        <w:r w:rsidRPr="000D1B75">
          <w:rPr>
            <w:rStyle w:val="Hyperlink"/>
            <w:noProof/>
          </w:rPr>
          <w:t>3.4</w:t>
        </w:r>
        <w:r>
          <w:rPr>
            <w:rFonts w:asciiTheme="minorHAnsi" w:eastAsiaTheme="minorEastAsia" w:hAnsiTheme="minorHAnsi" w:cstheme="minorBidi"/>
            <w:i w:val="0"/>
            <w:noProof/>
            <w:sz w:val="22"/>
            <w:szCs w:val="22"/>
          </w:rPr>
          <w:tab/>
        </w:r>
        <w:r w:rsidRPr="000D1B75">
          <w:rPr>
            <w:rStyle w:val="Hyperlink"/>
            <w:noProof/>
          </w:rPr>
          <w:t>RVC-FUN-REQ-014187/A-RVC Delay Mode (TcSE ROIN-293220)</w:t>
        </w:r>
        <w:r>
          <w:rPr>
            <w:noProof/>
            <w:webHidden/>
          </w:rPr>
          <w:tab/>
        </w:r>
        <w:r>
          <w:rPr>
            <w:noProof/>
            <w:webHidden/>
          </w:rPr>
          <w:fldChar w:fldCharType="begin"/>
        </w:r>
        <w:r>
          <w:rPr>
            <w:noProof/>
            <w:webHidden/>
          </w:rPr>
          <w:instrText xml:space="preserve"> PAGEREF _Toc7185423 \h </w:instrText>
        </w:r>
        <w:r>
          <w:rPr>
            <w:noProof/>
            <w:webHidden/>
          </w:rPr>
        </w:r>
        <w:r>
          <w:rPr>
            <w:noProof/>
            <w:webHidden/>
          </w:rPr>
          <w:fldChar w:fldCharType="separate"/>
        </w:r>
        <w:r>
          <w:rPr>
            <w:noProof/>
            <w:webHidden/>
          </w:rPr>
          <w:t>18</w:t>
        </w:r>
        <w:r>
          <w:rPr>
            <w:noProof/>
            <w:webHidden/>
          </w:rPr>
          <w:fldChar w:fldCharType="end"/>
        </w:r>
      </w:hyperlink>
    </w:p>
    <w:p w:rsidR="00540373" w:rsidRDefault="00540373">
      <w:pPr>
        <w:pStyle w:val="TOC3"/>
        <w:tabs>
          <w:tab w:val="left" w:pos="1100"/>
          <w:tab w:val="right" w:leader="dot" w:pos="11107"/>
        </w:tabs>
        <w:rPr>
          <w:rFonts w:asciiTheme="minorHAnsi" w:eastAsiaTheme="minorEastAsia" w:hAnsiTheme="minorHAnsi" w:cstheme="minorBidi"/>
          <w:noProof/>
          <w:sz w:val="22"/>
          <w:szCs w:val="22"/>
        </w:rPr>
      </w:pPr>
      <w:hyperlink w:anchor="_Toc7185424" w:history="1">
        <w:r w:rsidRPr="000D1B75">
          <w:rPr>
            <w:rStyle w:val="Hyperlink"/>
            <w:noProof/>
          </w:rPr>
          <w:t>3.4.1</w:t>
        </w:r>
        <w:r>
          <w:rPr>
            <w:rFonts w:asciiTheme="minorHAnsi" w:eastAsiaTheme="minorEastAsia" w:hAnsiTheme="minorHAnsi" w:cstheme="minorBidi"/>
            <w:noProof/>
            <w:sz w:val="22"/>
            <w:szCs w:val="22"/>
          </w:rPr>
          <w:tab/>
        </w:r>
        <w:r w:rsidRPr="000D1B75">
          <w:rPr>
            <w:rStyle w:val="Hyperlink"/>
            <w:noProof/>
          </w:rPr>
          <w:t>Use Cases</w:t>
        </w:r>
        <w:r>
          <w:rPr>
            <w:noProof/>
            <w:webHidden/>
          </w:rPr>
          <w:tab/>
        </w:r>
        <w:r>
          <w:rPr>
            <w:noProof/>
            <w:webHidden/>
          </w:rPr>
          <w:fldChar w:fldCharType="begin"/>
        </w:r>
        <w:r>
          <w:rPr>
            <w:noProof/>
            <w:webHidden/>
          </w:rPr>
          <w:instrText xml:space="preserve"> PAGEREF _Toc7185424 \h </w:instrText>
        </w:r>
        <w:r>
          <w:rPr>
            <w:noProof/>
            <w:webHidden/>
          </w:rPr>
        </w:r>
        <w:r>
          <w:rPr>
            <w:noProof/>
            <w:webHidden/>
          </w:rPr>
          <w:fldChar w:fldCharType="separate"/>
        </w:r>
        <w:r>
          <w:rPr>
            <w:noProof/>
            <w:webHidden/>
          </w:rPr>
          <w:t>18</w:t>
        </w:r>
        <w:r>
          <w:rPr>
            <w:noProof/>
            <w:webHidden/>
          </w:rPr>
          <w:fldChar w:fldCharType="end"/>
        </w:r>
      </w:hyperlink>
    </w:p>
    <w:p w:rsidR="00540373" w:rsidRDefault="00540373">
      <w:pPr>
        <w:pStyle w:val="TOC2"/>
        <w:tabs>
          <w:tab w:val="left" w:pos="880"/>
          <w:tab w:val="right" w:leader="dot" w:pos="11107"/>
        </w:tabs>
        <w:rPr>
          <w:rFonts w:asciiTheme="minorHAnsi" w:eastAsiaTheme="minorEastAsia" w:hAnsiTheme="minorHAnsi" w:cstheme="minorBidi"/>
          <w:i w:val="0"/>
          <w:noProof/>
          <w:sz w:val="22"/>
          <w:szCs w:val="22"/>
        </w:rPr>
      </w:pPr>
      <w:hyperlink w:anchor="_Toc7185425" w:history="1">
        <w:r w:rsidRPr="000D1B75">
          <w:rPr>
            <w:rStyle w:val="Hyperlink"/>
            <w:noProof/>
          </w:rPr>
          <w:t>3.5</w:t>
        </w:r>
        <w:r>
          <w:rPr>
            <w:rFonts w:asciiTheme="minorHAnsi" w:eastAsiaTheme="minorEastAsia" w:hAnsiTheme="minorHAnsi" w:cstheme="minorBidi"/>
            <w:i w:val="0"/>
            <w:noProof/>
            <w:sz w:val="22"/>
            <w:szCs w:val="22"/>
          </w:rPr>
          <w:tab/>
        </w:r>
        <w:r w:rsidRPr="000D1B75">
          <w:rPr>
            <w:rStyle w:val="Hyperlink"/>
            <w:noProof/>
          </w:rPr>
          <w:t>RVC-FUN-REQ-014188/A-RVC Visual Park Aid Alert Mode (TcSE ROIN-293222)</w:t>
        </w:r>
        <w:r>
          <w:rPr>
            <w:noProof/>
            <w:webHidden/>
          </w:rPr>
          <w:tab/>
        </w:r>
        <w:r>
          <w:rPr>
            <w:noProof/>
            <w:webHidden/>
          </w:rPr>
          <w:fldChar w:fldCharType="begin"/>
        </w:r>
        <w:r>
          <w:rPr>
            <w:noProof/>
            <w:webHidden/>
          </w:rPr>
          <w:instrText xml:space="preserve"> PAGEREF _Toc7185425 \h </w:instrText>
        </w:r>
        <w:r>
          <w:rPr>
            <w:noProof/>
            <w:webHidden/>
          </w:rPr>
        </w:r>
        <w:r>
          <w:rPr>
            <w:noProof/>
            <w:webHidden/>
          </w:rPr>
          <w:fldChar w:fldCharType="separate"/>
        </w:r>
        <w:r>
          <w:rPr>
            <w:noProof/>
            <w:webHidden/>
          </w:rPr>
          <w:t>18</w:t>
        </w:r>
        <w:r>
          <w:rPr>
            <w:noProof/>
            <w:webHidden/>
          </w:rPr>
          <w:fldChar w:fldCharType="end"/>
        </w:r>
      </w:hyperlink>
    </w:p>
    <w:p w:rsidR="00540373" w:rsidRDefault="00540373">
      <w:pPr>
        <w:pStyle w:val="TOC3"/>
        <w:tabs>
          <w:tab w:val="left" w:pos="1100"/>
          <w:tab w:val="right" w:leader="dot" w:pos="11107"/>
        </w:tabs>
        <w:rPr>
          <w:rFonts w:asciiTheme="minorHAnsi" w:eastAsiaTheme="minorEastAsia" w:hAnsiTheme="minorHAnsi" w:cstheme="minorBidi"/>
          <w:noProof/>
          <w:sz w:val="22"/>
          <w:szCs w:val="22"/>
        </w:rPr>
      </w:pPr>
      <w:hyperlink w:anchor="_Toc7185426" w:history="1">
        <w:r w:rsidRPr="000D1B75">
          <w:rPr>
            <w:rStyle w:val="Hyperlink"/>
            <w:noProof/>
          </w:rPr>
          <w:t>3.5.1</w:t>
        </w:r>
        <w:r>
          <w:rPr>
            <w:rFonts w:asciiTheme="minorHAnsi" w:eastAsiaTheme="minorEastAsia" w:hAnsiTheme="minorHAnsi" w:cstheme="minorBidi"/>
            <w:noProof/>
            <w:sz w:val="22"/>
            <w:szCs w:val="22"/>
          </w:rPr>
          <w:tab/>
        </w:r>
        <w:r w:rsidRPr="000D1B75">
          <w:rPr>
            <w:rStyle w:val="Hyperlink"/>
            <w:noProof/>
          </w:rPr>
          <w:t>Use Cases</w:t>
        </w:r>
        <w:r>
          <w:rPr>
            <w:noProof/>
            <w:webHidden/>
          </w:rPr>
          <w:tab/>
        </w:r>
        <w:r>
          <w:rPr>
            <w:noProof/>
            <w:webHidden/>
          </w:rPr>
          <w:fldChar w:fldCharType="begin"/>
        </w:r>
        <w:r>
          <w:rPr>
            <w:noProof/>
            <w:webHidden/>
          </w:rPr>
          <w:instrText xml:space="preserve"> PAGEREF _Toc7185426 \h </w:instrText>
        </w:r>
        <w:r>
          <w:rPr>
            <w:noProof/>
            <w:webHidden/>
          </w:rPr>
        </w:r>
        <w:r>
          <w:rPr>
            <w:noProof/>
            <w:webHidden/>
          </w:rPr>
          <w:fldChar w:fldCharType="separate"/>
        </w:r>
        <w:r>
          <w:rPr>
            <w:noProof/>
            <w:webHidden/>
          </w:rPr>
          <w:t>18</w:t>
        </w:r>
        <w:r>
          <w:rPr>
            <w:noProof/>
            <w:webHidden/>
          </w:rPr>
          <w:fldChar w:fldCharType="end"/>
        </w:r>
      </w:hyperlink>
    </w:p>
    <w:p w:rsidR="00540373" w:rsidRDefault="00540373">
      <w:pPr>
        <w:pStyle w:val="TOC3"/>
        <w:tabs>
          <w:tab w:val="left" w:pos="1100"/>
          <w:tab w:val="right" w:leader="dot" w:pos="11107"/>
        </w:tabs>
        <w:rPr>
          <w:rFonts w:asciiTheme="minorHAnsi" w:eastAsiaTheme="minorEastAsia" w:hAnsiTheme="minorHAnsi" w:cstheme="minorBidi"/>
          <w:noProof/>
          <w:sz w:val="22"/>
          <w:szCs w:val="22"/>
        </w:rPr>
      </w:pPr>
      <w:hyperlink w:anchor="_Toc7185427" w:history="1">
        <w:r w:rsidRPr="000D1B75">
          <w:rPr>
            <w:rStyle w:val="Hyperlink"/>
            <w:noProof/>
          </w:rPr>
          <w:t>3.5.2</w:t>
        </w:r>
        <w:r>
          <w:rPr>
            <w:rFonts w:asciiTheme="minorHAnsi" w:eastAsiaTheme="minorEastAsia" w:hAnsiTheme="minorHAnsi" w:cstheme="minorBidi"/>
            <w:noProof/>
            <w:sz w:val="22"/>
            <w:szCs w:val="22"/>
          </w:rPr>
          <w:tab/>
        </w:r>
        <w:r w:rsidRPr="000D1B75">
          <w:rPr>
            <w:rStyle w:val="Hyperlink"/>
            <w:noProof/>
          </w:rPr>
          <w:t>Sequence Diagrams</w:t>
        </w:r>
        <w:r>
          <w:rPr>
            <w:noProof/>
            <w:webHidden/>
          </w:rPr>
          <w:tab/>
        </w:r>
        <w:r>
          <w:rPr>
            <w:noProof/>
            <w:webHidden/>
          </w:rPr>
          <w:fldChar w:fldCharType="begin"/>
        </w:r>
        <w:r>
          <w:rPr>
            <w:noProof/>
            <w:webHidden/>
          </w:rPr>
          <w:instrText xml:space="preserve"> PAGEREF _Toc7185427 \h </w:instrText>
        </w:r>
        <w:r>
          <w:rPr>
            <w:noProof/>
            <w:webHidden/>
          </w:rPr>
        </w:r>
        <w:r>
          <w:rPr>
            <w:noProof/>
            <w:webHidden/>
          </w:rPr>
          <w:fldChar w:fldCharType="separate"/>
        </w:r>
        <w:r>
          <w:rPr>
            <w:noProof/>
            <w:webHidden/>
          </w:rPr>
          <w:t>19</w:t>
        </w:r>
        <w:r>
          <w:rPr>
            <w:noProof/>
            <w:webHidden/>
          </w:rPr>
          <w:fldChar w:fldCharType="end"/>
        </w:r>
      </w:hyperlink>
    </w:p>
    <w:p w:rsidR="00540373" w:rsidRDefault="00540373">
      <w:pPr>
        <w:pStyle w:val="TOC2"/>
        <w:tabs>
          <w:tab w:val="left" w:pos="880"/>
          <w:tab w:val="right" w:leader="dot" w:pos="11107"/>
        </w:tabs>
        <w:rPr>
          <w:rFonts w:asciiTheme="minorHAnsi" w:eastAsiaTheme="minorEastAsia" w:hAnsiTheme="minorHAnsi" w:cstheme="minorBidi"/>
          <w:i w:val="0"/>
          <w:noProof/>
          <w:sz w:val="22"/>
          <w:szCs w:val="22"/>
        </w:rPr>
      </w:pPr>
      <w:hyperlink w:anchor="_Toc7185428" w:history="1">
        <w:r w:rsidRPr="000D1B75">
          <w:rPr>
            <w:rStyle w:val="Hyperlink"/>
            <w:noProof/>
          </w:rPr>
          <w:t>3.6</w:t>
        </w:r>
        <w:r>
          <w:rPr>
            <w:rFonts w:asciiTheme="minorHAnsi" w:eastAsiaTheme="minorEastAsia" w:hAnsiTheme="minorHAnsi" w:cstheme="minorBidi"/>
            <w:i w:val="0"/>
            <w:noProof/>
            <w:sz w:val="22"/>
            <w:szCs w:val="22"/>
          </w:rPr>
          <w:tab/>
        </w:r>
        <w:r w:rsidRPr="000D1B75">
          <w:rPr>
            <w:rStyle w:val="Hyperlink"/>
            <w:noProof/>
          </w:rPr>
          <w:t>RVCv1-FUN-REQ-196091/A-Split View</w:t>
        </w:r>
        <w:r>
          <w:rPr>
            <w:noProof/>
            <w:webHidden/>
          </w:rPr>
          <w:tab/>
        </w:r>
        <w:r>
          <w:rPr>
            <w:noProof/>
            <w:webHidden/>
          </w:rPr>
          <w:fldChar w:fldCharType="begin"/>
        </w:r>
        <w:r>
          <w:rPr>
            <w:noProof/>
            <w:webHidden/>
          </w:rPr>
          <w:instrText xml:space="preserve"> PAGEREF _Toc7185428 \h </w:instrText>
        </w:r>
        <w:r>
          <w:rPr>
            <w:noProof/>
            <w:webHidden/>
          </w:rPr>
        </w:r>
        <w:r>
          <w:rPr>
            <w:noProof/>
            <w:webHidden/>
          </w:rPr>
          <w:fldChar w:fldCharType="separate"/>
        </w:r>
        <w:r>
          <w:rPr>
            <w:noProof/>
            <w:webHidden/>
          </w:rPr>
          <w:t>19</w:t>
        </w:r>
        <w:r>
          <w:rPr>
            <w:noProof/>
            <w:webHidden/>
          </w:rPr>
          <w:fldChar w:fldCharType="end"/>
        </w:r>
      </w:hyperlink>
    </w:p>
    <w:p w:rsidR="00540373" w:rsidRDefault="00540373">
      <w:pPr>
        <w:pStyle w:val="TOC3"/>
        <w:tabs>
          <w:tab w:val="left" w:pos="1100"/>
          <w:tab w:val="right" w:leader="dot" w:pos="11107"/>
        </w:tabs>
        <w:rPr>
          <w:rFonts w:asciiTheme="minorHAnsi" w:eastAsiaTheme="minorEastAsia" w:hAnsiTheme="minorHAnsi" w:cstheme="minorBidi"/>
          <w:noProof/>
          <w:sz w:val="22"/>
          <w:szCs w:val="22"/>
        </w:rPr>
      </w:pPr>
      <w:hyperlink w:anchor="_Toc7185429" w:history="1">
        <w:r w:rsidRPr="000D1B75">
          <w:rPr>
            <w:rStyle w:val="Hyperlink"/>
            <w:noProof/>
          </w:rPr>
          <w:t>3.6.1</w:t>
        </w:r>
        <w:r>
          <w:rPr>
            <w:rFonts w:asciiTheme="minorHAnsi" w:eastAsiaTheme="minorEastAsia" w:hAnsiTheme="minorHAnsi" w:cstheme="minorBidi"/>
            <w:noProof/>
            <w:sz w:val="22"/>
            <w:szCs w:val="22"/>
          </w:rPr>
          <w:tab/>
        </w:r>
        <w:r w:rsidRPr="000D1B75">
          <w:rPr>
            <w:rStyle w:val="Hyperlink"/>
            <w:noProof/>
          </w:rPr>
          <w:t>Use Cases</w:t>
        </w:r>
        <w:r>
          <w:rPr>
            <w:noProof/>
            <w:webHidden/>
          </w:rPr>
          <w:tab/>
        </w:r>
        <w:r>
          <w:rPr>
            <w:noProof/>
            <w:webHidden/>
          </w:rPr>
          <w:fldChar w:fldCharType="begin"/>
        </w:r>
        <w:r>
          <w:rPr>
            <w:noProof/>
            <w:webHidden/>
          </w:rPr>
          <w:instrText xml:space="preserve"> PAGEREF _Toc7185429 \h </w:instrText>
        </w:r>
        <w:r>
          <w:rPr>
            <w:noProof/>
            <w:webHidden/>
          </w:rPr>
        </w:r>
        <w:r>
          <w:rPr>
            <w:noProof/>
            <w:webHidden/>
          </w:rPr>
          <w:fldChar w:fldCharType="separate"/>
        </w:r>
        <w:r>
          <w:rPr>
            <w:noProof/>
            <w:webHidden/>
          </w:rPr>
          <w:t>19</w:t>
        </w:r>
        <w:r>
          <w:rPr>
            <w:noProof/>
            <w:webHidden/>
          </w:rPr>
          <w:fldChar w:fldCharType="end"/>
        </w:r>
      </w:hyperlink>
    </w:p>
    <w:p w:rsidR="00540373" w:rsidRDefault="00540373">
      <w:pPr>
        <w:pStyle w:val="TOC3"/>
        <w:tabs>
          <w:tab w:val="left" w:pos="1100"/>
          <w:tab w:val="right" w:leader="dot" w:pos="11107"/>
        </w:tabs>
        <w:rPr>
          <w:rFonts w:asciiTheme="minorHAnsi" w:eastAsiaTheme="minorEastAsia" w:hAnsiTheme="minorHAnsi" w:cstheme="minorBidi"/>
          <w:noProof/>
          <w:sz w:val="22"/>
          <w:szCs w:val="22"/>
        </w:rPr>
      </w:pPr>
      <w:hyperlink w:anchor="_Toc7185430" w:history="1">
        <w:r w:rsidRPr="000D1B75">
          <w:rPr>
            <w:rStyle w:val="Hyperlink"/>
            <w:noProof/>
          </w:rPr>
          <w:t>3.6.2</w:t>
        </w:r>
        <w:r>
          <w:rPr>
            <w:rFonts w:asciiTheme="minorHAnsi" w:eastAsiaTheme="minorEastAsia" w:hAnsiTheme="minorHAnsi" w:cstheme="minorBidi"/>
            <w:noProof/>
            <w:sz w:val="22"/>
            <w:szCs w:val="22"/>
          </w:rPr>
          <w:tab/>
        </w:r>
        <w:r w:rsidRPr="000D1B75">
          <w:rPr>
            <w:rStyle w:val="Hyperlink"/>
            <w:noProof/>
          </w:rPr>
          <w:t>White Box Views</w:t>
        </w:r>
        <w:r>
          <w:rPr>
            <w:noProof/>
            <w:webHidden/>
          </w:rPr>
          <w:tab/>
        </w:r>
        <w:r>
          <w:rPr>
            <w:noProof/>
            <w:webHidden/>
          </w:rPr>
          <w:fldChar w:fldCharType="begin"/>
        </w:r>
        <w:r>
          <w:rPr>
            <w:noProof/>
            <w:webHidden/>
          </w:rPr>
          <w:instrText xml:space="preserve"> PAGEREF _Toc7185430 \h </w:instrText>
        </w:r>
        <w:r>
          <w:rPr>
            <w:noProof/>
            <w:webHidden/>
          </w:rPr>
        </w:r>
        <w:r>
          <w:rPr>
            <w:noProof/>
            <w:webHidden/>
          </w:rPr>
          <w:fldChar w:fldCharType="separate"/>
        </w:r>
        <w:r>
          <w:rPr>
            <w:noProof/>
            <w:webHidden/>
          </w:rPr>
          <w:t>21</w:t>
        </w:r>
        <w:r>
          <w:rPr>
            <w:noProof/>
            <w:webHidden/>
          </w:rPr>
          <w:fldChar w:fldCharType="end"/>
        </w:r>
      </w:hyperlink>
    </w:p>
    <w:p w:rsidR="00540373" w:rsidRDefault="00540373">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185431" w:history="1">
        <w:r w:rsidRPr="000D1B75">
          <w:rPr>
            <w:rStyle w:val="Hyperlink"/>
            <w:noProof/>
          </w:rPr>
          <w:t>4</w:t>
        </w:r>
        <w:r>
          <w:rPr>
            <w:rFonts w:asciiTheme="minorHAnsi" w:eastAsiaTheme="minorEastAsia" w:hAnsiTheme="minorHAnsi" w:cstheme="minorBidi"/>
            <w:b w:val="0"/>
            <w:smallCaps w:val="0"/>
            <w:noProof/>
            <w:sz w:val="22"/>
            <w:szCs w:val="22"/>
          </w:rPr>
          <w:tab/>
        </w:r>
        <w:r w:rsidRPr="000D1B75">
          <w:rPr>
            <w:rStyle w:val="Hyperlink"/>
            <w:noProof/>
          </w:rPr>
          <w:t>Appendix: Reference Documents</w:t>
        </w:r>
        <w:r>
          <w:rPr>
            <w:noProof/>
            <w:webHidden/>
          </w:rPr>
          <w:tab/>
        </w:r>
        <w:r>
          <w:rPr>
            <w:noProof/>
            <w:webHidden/>
          </w:rPr>
          <w:fldChar w:fldCharType="begin"/>
        </w:r>
        <w:r>
          <w:rPr>
            <w:noProof/>
            <w:webHidden/>
          </w:rPr>
          <w:instrText xml:space="preserve"> PAGEREF _Toc7185431 \h </w:instrText>
        </w:r>
        <w:r>
          <w:rPr>
            <w:noProof/>
            <w:webHidden/>
          </w:rPr>
        </w:r>
        <w:r>
          <w:rPr>
            <w:noProof/>
            <w:webHidden/>
          </w:rPr>
          <w:fldChar w:fldCharType="separate"/>
        </w:r>
        <w:r>
          <w:rPr>
            <w:noProof/>
            <w:webHidden/>
          </w:rPr>
          <w:t>23</w:t>
        </w:r>
        <w:r>
          <w:rPr>
            <w:noProof/>
            <w:webHidden/>
          </w:rPr>
          <w:fldChar w:fldCharType="end"/>
        </w:r>
      </w:hyperlink>
    </w:p>
    <w:p w:rsidR="00C8139A" w:rsidRDefault="00035CFE">
      <w:pPr>
        <w:rPr>
          <w:b/>
          <w:sz w:val="36"/>
          <w:szCs w:val="36"/>
        </w:rPr>
      </w:pPr>
      <w:r>
        <w:rPr>
          <w:b/>
          <w:sz w:val="36"/>
          <w:szCs w:val="36"/>
        </w:rPr>
        <w:fldChar w:fldCharType="end"/>
      </w:r>
    </w:p>
    <w:p w:rsidR="00C8139A" w:rsidRDefault="00035CFE">
      <w:pPr>
        <w:rPr>
          <w:b/>
          <w:sz w:val="36"/>
          <w:szCs w:val="36"/>
        </w:rPr>
      </w:pPr>
    </w:p>
    <w:p w:rsidR="00406F39" w:rsidRDefault="00035CFE" w:rsidP="00540373">
      <w:pPr>
        <w:pStyle w:val="Heading1"/>
      </w:pPr>
      <w:bookmarkStart w:id="1" w:name="_Toc7185395"/>
      <w:r>
        <w:lastRenderedPageBreak/>
        <w:t>Architectural Design</w:t>
      </w:r>
      <w:bookmarkEnd w:id="1"/>
    </w:p>
    <w:p w:rsidR="00406F39" w:rsidRDefault="00035CFE" w:rsidP="00540373">
      <w:pPr>
        <w:pStyle w:val="Heading2"/>
      </w:pPr>
      <w:bookmarkStart w:id="2" w:name="_Toc7185396"/>
      <w:r w:rsidRPr="00B9479B">
        <w:t>RVC-CLD-REQ-014201/A-RVC Client (TcSE ROIN-146885-1)</w:t>
      </w:r>
      <w:bookmarkEnd w:id="2"/>
    </w:p>
    <w:p w:rsidR="004A1E15" w:rsidRDefault="00035CFE">
      <w:pPr>
        <w:ind w:left="720"/>
        <w:rPr>
          <w:rFonts w:cs="Arial"/>
          <w:szCs w:val="20"/>
        </w:rPr>
      </w:pPr>
      <w:r>
        <w:rPr>
          <w:rFonts w:cs="Arial"/>
          <w:szCs w:val="20"/>
        </w:rPr>
        <w:t>Responsibility: The RVC Client is the interface of the</w:t>
      </w:r>
      <w:r>
        <w:rPr>
          <w:rFonts w:cs="Arial"/>
          <w:szCs w:val="20"/>
        </w:rPr>
        <w:t xml:space="preserve"> Rear View Camera function. It acts with other system parts that control the Rear View Camera or need data from it.</w:t>
      </w:r>
    </w:p>
    <w:p w:rsidR="004A1E15" w:rsidRDefault="004A1E15">
      <w:pPr>
        <w:ind w:left="720"/>
        <w:rPr>
          <w:rFonts w:cs="Arial"/>
          <w:szCs w:val="20"/>
        </w:rPr>
      </w:pPr>
    </w:p>
    <w:p w:rsidR="00406F39" w:rsidRDefault="00035CFE" w:rsidP="00540373">
      <w:pPr>
        <w:pStyle w:val="Heading2"/>
      </w:pPr>
      <w:bookmarkStart w:id="3" w:name="_Toc7185397"/>
      <w:r>
        <w:t>Interface Requirements</w:t>
      </w:r>
      <w:bookmarkEnd w:id="3"/>
    </w:p>
    <w:p w:rsidR="00406F39" w:rsidRDefault="00035CFE" w:rsidP="00540373">
      <w:pPr>
        <w:pStyle w:val="Heading3"/>
      </w:pPr>
      <w:bookmarkStart w:id="4" w:name="_Toc7185398"/>
      <w:r w:rsidRPr="00B9479B">
        <w:t>RVC-IIR-REQ-014197/B-RVC Client CAN Request (TcSE ROIN-146762-6)</w:t>
      </w:r>
      <w:bookmarkEnd w:id="4"/>
    </w:p>
    <w:p w:rsidR="00AE06BC" w:rsidRPr="00AE06BC" w:rsidRDefault="00035CFE" w:rsidP="00AE06BC"/>
    <w:tbl>
      <w:tblPr>
        <w:tblW w:w="9640" w:type="dxa"/>
        <w:jc w:val="center"/>
        <w:tblLayout w:type="fixed"/>
        <w:tblCellMar>
          <w:left w:w="60" w:type="dxa"/>
          <w:right w:w="60" w:type="dxa"/>
        </w:tblCellMar>
        <w:tblLook w:val="04A0" w:firstRow="1" w:lastRow="0" w:firstColumn="1" w:lastColumn="0" w:noHBand="0" w:noVBand="1"/>
      </w:tblPr>
      <w:tblGrid>
        <w:gridCol w:w="2790"/>
        <w:gridCol w:w="3790"/>
        <w:gridCol w:w="3060"/>
      </w:tblGrid>
      <w:tr w:rsidR="00697A2C" w:rsidTr="002D5F2D">
        <w:trPr>
          <w:cantSplit/>
          <w:tblHeader/>
          <w:jc w:val="center"/>
        </w:trPr>
        <w:tc>
          <w:tcPr>
            <w:tcW w:w="2790" w:type="dxa"/>
            <w:tcBorders>
              <w:top w:val="single" w:sz="2" w:space="0" w:color="auto"/>
              <w:left w:val="single" w:sz="2" w:space="0" w:color="auto"/>
              <w:bottom w:val="single" w:sz="2" w:space="0" w:color="auto"/>
              <w:right w:val="single" w:sz="2" w:space="0" w:color="auto"/>
            </w:tcBorders>
            <w:shd w:val="clear" w:color="auto" w:fill="EFEFEF"/>
            <w:hideMark/>
          </w:tcPr>
          <w:p w:rsidR="00697A2C" w:rsidRDefault="00035CFE">
            <w:pPr>
              <w:widowControl w:val="0"/>
              <w:autoSpaceDE w:val="0"/>
              <w:autoSpaceDN w:val="0"/>
              <w:adjustRightInd w:val="0"/>
              <w:jc w:val="center"/>
              <w:rPr>
                <w:rFonts w:cs="Arial"/>
                <w:b/>
                <w:bCs/>
              </w:rPr>
            </w:pPr>
            <w:r>
              <w:rPr>
                <w:rFonts w:cs="Arial"/>
                <w:b/>
                <w:bCs/>
              </w:rPr>
              <w:t>Method</w:t>
            </w:r>
          </w:p>
        </w:tc>
        <w:tc>
          <w:tcPr>
            <w:tcW w:w="3790" w:type="dxa"/>
            <w:tcBorders>
              <w:top w:val="single" w:sz="2" w:space="0" w:color="auto"/>
              <w:left w:val="single" w:sz="2" w:space="0" w:color="auto"/>
              <w:bottom w:val="single" w:sz="2" w:space="0" w:color="auto"/>
              <w:right w:val="single" w:sz="2" w:space="0" w:color="auto"/>
            </w:tcBorders>
            <w:shd w:val="clear" w:color="auto" w:fill="EFEFEF"/>
            <w:hideMark/>
          </w:tcPr>
          <w:p w:rsidR="00697A2C" w:rsidRDefault="00035CFE">
            <w:pPr>
              <w:widowControl w:val="0"/>
              <w:autoSpaceDE w:val="0"/>
              <w:autoSpaceDN w:val="0"/>
              <w:adjustRightInd w:val="0"/>
              <w:jc w:val="center"/>
              <w:rPr>
                <w:rFonts w:cs="Arial"/>
                <w:b/>
                <w:bCs/>
              </w:rPr>
            </w:pPr>
            <w:r>
              <w:rPr>
                <w:rFonts w:cs="Arial"/>
                <w:b/>
                <w:bC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rsidR="00697A2C" w:rsidRDefault="00035CFE">
            <w:pPr>
              <w:widowControl w:val="0"/>
              <w:autoSpaceDE w:val="0"/>
              <w:autoSpaceDN w:val="0"/>
              <w:adjustRightInd w:val="0"/>
              <w:jc w:val="center"/>
              <w:rPr>
                <w:rFonts w:cs="Arial"/>
                <w:b/>
                <w:bCs/>
              </w:rPr>
            </w:pPr>
            <w:r>
              <w:rPr>
                <w:rFonts w:cs="Arial"/>
                <w:b/>
                <w:bCs/>
              </w:rPr>
              <w:t>Parameters</w:t>
            </w:r>
          </w:p>
        </w:tc>
      </w:tr>
      <w:bookmarkStart w:id="5" w:name="BKM_B50BC98C_8819_45e5_8143_D34EFACD96E5"/>
      <w:bookmarkEnd w:id="5"/>
      <w:tr w:rsidR="00697A2C" w:rsidTr="002D5F2D">
        <w:trPr>
          <w:jc w:val="center"/>
        </w:trPr>
        <w:tc>
          <w:tcPr>
            <w:tcW w:w="2790" w:type="dxa"/>
            <w:tcBorders>
              <w:top w:val="single" w:sz="2" w:space="0" w:color="auto"/>
              <w:left w:val="single" w:sz="2" w:space="0" w:color="auto"/>
              <w:bottom w:val="single" w:sz="2" w:space="0" w:color="auto"/>
              <w:right w:val="single" w:sz="2" w:space="0" w:color="auto"/>
            </w:tcBorders>
            <w:hideMark/>
          </w:tcPr>
          <w:p w:rsidR="00697A2C" w:rsidRDefault="00035CFE">
            <w:pPr>
              <w:widowControl w:val="0"/>
              <w:autoSpaceDE w:val="0"/>
              <w:autoSpaceDN w:val="0"/>
              <w:adjustRightInd w:val="0"/>
              <w:rPr>
                <w:rFonts w:cs="Arial"/>
              </w:rPr>
            </w:pPr>
            <w:r>
              <w:rPr>
                <w:rFonts w:cs="Arial"/>
              </w:rPr>
              <w:fldChar w:fldCharType="begin" w:fldLock="1"/>
            </w:r>
            <w:r>
              <w:rPr>
                <w:rFonts w:cs="Arial"/>
              </w:rPr>
              <w:instrText xml:space="preserve">MERGEFIELD </w:instrText>
            </w:r>
            <w:r>
              <w:rPr>
                <w:rFonts w:cs="Arial"/>
                <w:b/>
                <w:bCs/>
              </w:rPr>
              <w:instrText>Meth.Name</w:instrText>
            </w:r>
            <w:r>
              <w:rPr>
                <w:rFonts w:cs="Arial"/>
              </w:rPr>
              <w:fldChar w:fldCharType="separate"/>
            </w:r>
            <w:r>
              <w:rPr>
                <w:rFonts w:cs="Arial"/>
                <w:b/>
                <w:bCs/>
              </w:rPr>
              <w:t>«CAN» CamraOvrlDyn_D_Rq.Rq</w:t>
            </w:r>
            <w:r>
              <w:rPr>
                <w:rFonts w:cs="Arial"/>
              </w:rPr>
              <w:fldChar w:fldCharType="end"/>
            </w:r>
            <w:r>
              <w:rPr>
                <w:rFonts w:cs="Arial"/>
                <w:b/>
                <w:bCs/>
              </w:rPr>
              <w:t>()</w:t>
            </w:r>
          </w:p>
        </w:tc>
        <w:tc>
          <w:tcPr>
            <w:tcW w:w="3790" w:type="dxa"/>
            <w:tcBorders>
              <w:top w:val="single" w:sz="2" w:space="0" w:color="auto"/>
              <w:left w:val="single" w:sz="2" w:space="0" w:color="auto"/>
              <w:bottom w:val="single" w:sz="2" w:space="0" w:color="auto"/>
              <w:right w:val="single" w:sz="2" w:space="0" w:color="auto"/>
            </w:tcBorders>
            <w:hideMark/>
          </w:tcPr>
          <w:p w:rsidR="00697A2C" w:rsidRDefault="00035CFE">
            <w:pPr>
              <w:widowControl w:val="0"/>
              <w:autoSpaceDE w:val="0"/>
              <w:autoSpaceDN w:val="0"/>
              <w:adjustRightInd w:val="0"/>
              <w:rPr>
                <w:rFonts w:cs="Arial"/>
              </w:rPr>
            </w:pPr>
            <w:r>
              <w:rPr>
                <w:rFonts w:cs="Arial"/>
              </w:rPr>
              <w:fldChar w:fldCharType="begin" w:fldLock="1"/>
            </w:r>
            <w:r>
              <w:rPr>
                <w:rFonts w:cs="Arial"/>
              </w:rPr>
              <w:instrText>MERGEFIELD Meth.Notes</w:instrText>
            </w:r>
            <w:r>
              <w:rPr>
                <w:rFonts w:cs="Arial"/>
              </w:rPr>
              <w:fldChar w:fldCharType="end"/>
            </w:r>
            <w:r>
              <w:rPr>
                <w:rFonts w:cs="Arial"/>
              </w:rPr>
              <w:t>Request message from the HMI to the RVC to enable or disable the Dynamic Guidelines.</w:t>
            </w:r>
          </w:p>
        </w:tc>
        <w:tc>
          <w:tcPr>
            <w:tcW w:w="3060" w:type="dxa"/>
            <w:tcBorders>
              <w:top w:val="single" w:sz="2" w:space="0" w:color="auto"/>
              <w:left w:val="single" w:sz="2" w:space="0" w:color="auto"/>
              <w:bottom w:val="single" w:sz="2" w:space="0" w:color="auto"/>
              <w:right w:val="single" w:sz="2" w:space="0" w:color="auto"/>
            </w:tcBorders>
            <w:hideMark/>
          </w:tcPr>
          <w:p w:rsidR="00697A2C" w:rsidRDefault="00035CFE">
            <w:pPr>
              <w:rPr>
                <w:rFonts w:cs="Arial"/>
              </w:rPr>
            </w:pPr>
            <w:r>
              <w:rPr>
                <w:rFonts w:cs="Arial"/>
              </w:rPr>
              <w:fldChar w:fldCharType="begin" w:fldLock="1"/>
            </w:r>
            <w:r>
              <w:rPr>
                <w:rFonts w:cs="Arial"/>
              </w:rPr>
              <w:instrText>MERGEFI</w:instrText>
            </w:r>
            <w:r>
              <w:rPr>
                <w:rFonts w:cs="Arial"/>
              </w:rPr>
              <w:instrText>ELD MethParameter.Type</w:instrText>
            </w:r>
            <w:r>
              <w:rPr>
                <w:rFonts w:cs="Arial"/>
              </w:rPr>
              <w:fldChar w:fldCharType="separate"/>
            </w:r>
            <w:r>
              <w:rPr>
                <w:rFonts w:cs="Arial"/>
              </w:rPr>
              <w:t>int</w:t>
            </w:r>
            <w:r>
              <w:rPr>
                <w:rFonts w:cs="Arial"/>
              </w:rPr>
              <w:fldChar w:fldCharType="end"/>
            </w:r>
            <w:r>
              <w:rPr>
                <w:rFonts w:cs="Arial"/>
              </w:rPr>
              <w:t xml:space="preserve"> </w:t>
            </w:r>
            <w:r>
              <w:rPr>
                <w:rFonts w:cs="Arial"/>
              </w:rPr>
              <w:fldChar w:fldCharType="begin" w:fldLock="1"/>
            </w:r>
            <w:r>
              <w:rPr>
                <w:rFonts w:cs="Arial"/>
              </w:rPr>
              <w:instrText xml:space="preserve">MERGEFIELD </w:instrText>
            </w:r>
            <w:r>
              <w:rPr>
                <w:rFonts w:cs="Arial"/>
                <w:i/>
                <w:iCs/>
              </w:rPr>
              <w:instrText>MethParameter.Name</w:instrText>
            </w:r>
            <w:r>
              <w:rPr>
                <w:rFonts w:cs="Arial"/>
              </w:rPr>
              <w:fldChar w:fldCharType="separate"/>
            </w:r>
            <w:r>
              <w:rPr>
                <w:rFonts w:cs="Arial"/>
                <w:i/>
                <w:iCs/>
              </w:rPr>
              <w:t>Dynamic Guideline</w:t>
            </w:r>
            <w:r>
              <w:rPr>
                <w:rFonts w:cs="Arial"/>
              </w:rPr>
              <w:fldChar w:fldCharType="end"/>
            </w:r>
            <w:r>
              <w:rPr>
                <w:rFonts w:cs="Arial"/>
              </w:rPr>
              <w:t xml:space="preserve">s </w:t>
            </w:r>
          </w:p>
          <w:p w:rsidR="00697A2C" w:rsidRDefault="00035CFE">
            <w:pPr>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 OFF</w:t>
            </w:r>
          </w:p>
          <w:p w:rsidR="00697A2C" w:rsidRDefault="00035CFE">
            <w:pPr>
              <w:widowControl w:val="0"/>
              <w:autoSpaceDE w:val="0"/>
              <w:autoSpaceDN w:val="0"/>
              <w:adjustRightInd w:val="0"/>
              <w:rPr>
                <w:rFonts w:cs="Arial"/>
              </w:rPr>
            </w:pPr>
            <w:r>
              <w:rPr>
                <w:rFonts w:cs="Arial"/>
              </w:rPr>
              <w:t>0x1: ON</w:t>
            </w:r>
            <w:r>
              <w:rPr>
                <w:rFonts w:cs="Arial"/>
              </w:rPr>
              <w:fldChar w:fldCharType="end"/>
            </w:r>
          </w:p>
        </w:tc>
      </w:tr>
      <w:bookmarkStart w:id="6" w:name="BKM_03D5DAC9_0C2F_46d7_A037_84FF92582ABE"/>
      <w:bookmarkEnd w:id="6"/>
      <w:tr w:rsidR="00697A2C" w:rsidTr="002D5F2D">
        <w:trPr>
          <w:jc w:val="center"/>
        </w:trPr>
        <w:tc>
          <w:tcPr>
            <w:tcW w:w="2790" w:type="dxa"/>
            <w:tcBorders>
              <w:top w:val="single" w:sz="2" w:space="0" w:color="auto"/>
              <w:left w:val="single" w:sz="2" w:space="0" w:color="auto"/>
              <w:bottom w:val="single" w:sz="2" w:space="0" w:color="auto"/>
              <w:right w:val="single" w:sz="2" w:space="0" w:color="auto"/>
            </w:tcBorders>
            <w:hideMark/>
          </w:tcPr>
          <w:p w:rsidR="00697A2C" w:rsidRDefault="00035CFE">
            <w:pPr>
              <w:widowControl w:val="0"/>
              <w:autoSpaceDE w:val="0"/>
              <w:autoSpaceDN w:val="0"/>
              <w:adjustRightInd w:val="0"/>
              <w:rPr>
                <w:rFonts w:cs="Arial"/>
              </w:rPr>
            </w:pPr>
            <w:r>
              <w:rPr>
                <w:rFonts w:cs="Arial"/>
              </w:rPr>
              <w:fldChar w:fldCharType="begin" w:fldLock="1"/>
            </w:r>
            <w:r>
              <w:rPr>
                <w:rFonts w:cs="Arial"/>
              </w:rPr>
              <w:instrText xml:space="preserve">MERGEFIELD </w:instrText>
            </w:r>
            <w:r>
              <w:rPr>
                <w:rFonts w:cs="Arial"/>
                <w:b/>
                <w:bCs/>
              </w:rPr>
              <w:instrText>Meth.Name</w:instrText>
            </w:r>
            <w:r>
              <w:rPr>
                <w:rFonts w:cs="Arial"/>
              </w:rPr>
              <w:fldChar w:fldCharType="separate"/>
            </w:r>
            <w:r>
              <w:rPr>
                <w:rFonts w:cs="Arial"/>
                <w:b/>
                <w:bCs/>
              </w:rPr>
              <w:t>«CAN» CamraOvrlStat_D_Rq.Rq</w:t>
            </w:r>
            <w:r>
              <w:rPr>
                <w:rFonts w:cs="Arial"/>
              </w:rPr>
              <w:fldChar w:fldCharType="end"/>
            </w:r>
            <w:r>
              <w:rPr>
                <w:rFonts w:cs="Arial"/>
                <w:b/>
                <w:bCs/>
              </w:rPr>
              <w:t>()</w:t>
            </w:r>
          </w:p>
        </w:tc>
        <w:tc>
          <w:tcPr>
            <w:tcW w:w="3790" w:type="dxa"/>
            <w:tcBorders>
              <w:top w:val="single" w:sz="2" w:space="0" w:color="auto"/>
              <w:left w:val="single" w:sz="2" w:space="0" w:color="auto"/>
              <w:bottom w:val="single" w:sz="2" w:space="0" w:color="auto"/>
              <w:right w:val="single" w:sz="2" w:space="0" w:color="auto"/>
            </w:tcBorders>
            <w:hideMark/>
          </w:tcPr>
          <w:p w:rsidR="00697A2C" w:rsidRDefault="00035CFE">
            <w:pPr>
              <w:widowControl w:val="0"/>
              <w:autoSpaceDE w:val="0"/>
              <w:autoSpaceDN w:val="0"/>
              <w:adjustRightInd w:val="0"/>
              <w:rPr>
                <w:rFonts w:cs="Arial"/>
              </w:rPr>
            </w:pPr>
            <w:r>
              <w:rPr>
                <w:rFonts w:cs="Arial"/>
              </w:rPr>
              <w:fldChar w:fldCharType="begin" w:fldLock="1"/>
            </w:r>
            <w:r>
              <w:rPr>
                <w:rFonts w:cs="Arial"/>
              </w:rPr>
              <w:instrText>MERGEFIELD Meth.Notes</w:instrText>
            </w:r>
            <w:r>
              <w:rPr>
                <w:rFonts w:cs="Arial"/>
              </w:rPr>
              <w:fldChar w:fldCharType="end"/>
            </w:r>
            <w:r>
              <w:rPr>
                <w:rFonts w:cs="Arial"/>
              </w:rPr>
              <w:t xml:space="preserve">Request from the HMI to the RVC to enable or </w:t>
            </w:r>
            <w:r>
              <w:rPr>
                <w:rFonts w:cs="Arial"/>
              </w:rPr>
              <w:t>disable Static Guidelines.</w:t>
            </w:r>
          </w:p>
        </w:tc>
        <w:tc>
          <w:tcPr>
            <w:tcW w:w="3060" w:type="dxa"/>
            <w:tcBorders>
              <w:top w:val="single" w:sz="2" w:space="0" w:color="auto"/>
              <w:left w:val="single" w:sz="2" w:space="0" w:color="auto"/>
              <w:bottom w:val="single" w:sz="2" w:space="0" w:color="auto"/>
              <w:right w:val="single" w:sz="2" w:space="0" w:color="auto"/>
            </w:tcBorders>
            <w:hideMark/>
          </w:tcPr>
          <w:p w:rsidR="00697A2C" w:rsidRDefault="00035CFE">
            <w:pPr>
              <w:rPr>
                <w:rFonts w:cs="Arial"/>
              </w:rPr>
            </w:pPr>
            <w:r>
              <w:rPr>
                <w:rFonts w:cs="Arial"/>
              </w:rPr>
              <w:fldChar w:fldCharType="begin" w:fldLock="1"/>
            </w:r>
            <w:r>
              <w:rPr>
                <w:rFonts w:cs="Arial"/>
              </w:rPr>
              <w:instrText>MERGEFIELD MethParameter.Type</w:instrText>
            </w:r>
            <w:r>
              <w:rPr>
                <w:rFonts w:cs="Arial"/>
              </w:rPr>
              <w:fldChar w:fldCharType="separate"/>
            </w:r>
            <w:r>
              <w:rPr>
                <w:rFonts w:cs="Arial"/>
              </w:rPr>
              <w:t>int</w:t>
            </w:r>
            <w:r>
              <w:rPr>
                <w:rFonts w:cs="Arial"/>
              </w:rPr>
              <w:fldChar w:fldCharType="end"/>
            </w:r>
            <w:r>
              <w:rPr>
                <w:rFonts w:cs="Arial"/>
              </w:rPr>
              <w:t xml:space="preserve"> </w:t>
            </w:r>
            <w:r>
              <w:rPr>
                <w:rFonts w:cs="Arial"/>
              </w:rPr>
              <w:fldChar w:fldCharType="begin" w:fldLock="1"/>
            </w:r>
            <w:r>
              <w:rPr>
                <w:rFonts w:cs="Arial"/>
              </w:rPr>
              <w:instrText xml:space="preserve">MERGEFIELD </w:instrText>
            </w:r>
            <w:r>
              <w:rPr>
                <w:rFonts w:cs="Arial"/>
                <w:i/>
                <w:iCs/>
              </w:rPr>
              <w:instrText>MethParameter.Name</w:instrText>
            </w:r>
            <w:r>
              <w:rPr>
                <w:rFonts w:cs="Arial"/>
              </w:rPr>
              <w:fldChar w:fldCharType="separate"/>
            </w:r>
            <w:r>
              <w:rPr>
                <w:rFonts w:cs="Arial"/>
                <w:i/>
                <w:iCs/>
              </w:rPr>
              <w:t>Static Guideline</w:t>
            </w:r>
            <w:r>
              <w:rPr>
                <w:rFonts w:cs="Arial"/>
              </w:rPr>
              <w:fldChar w:fldCharType="end"/>
            </w:r>
            <w:r>
              <w:rPr>
                <w:rFonts w:cs="Arial"/>
              </w:rPr>
              <w:t xml:space="preserve">s </w:t>
            </w:r>
          </w:p>
          <w:p w:rsidR="00697A2C" w:rsidRDefault="00035CFE">
            <w:pPr>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 OFF</w:t>
            </w:r>
          </w:p>
          <w:p w:rsidR="00697A2C" w:rsidRDefault="00035CFE">
            <w:pPr>
              <w:widowControl w:val="0"/>
              <w:autoSpaceDE w:val="0"/>
              <w:autoSpaceDN w:val="0"/>
              <w:adjustRightInd w:val="0"/>
              <w:rPr>
                <w:rFonts w:cs="Arial"/>
              </w:rPr>
            </w:pPr>
            <w:r>
              <w:rPr>
                <w:rFonts w:cs="Arial"/>
              </w:rPr>
              <w:t>0x1: ON</w:t>
            </w:r>
            <w:r>
              <w:rPr>
                <w:rFonts w:cs="Arial"/>
              </w:rPr>
              <w:fldChar w:fldCharType="end"/>
            </w:r>
          </w:p>
        </w:tc>
      </w:tr>
      <w:bookmarkStart w:id="7" w:name="BKM_AAB52712_D790_49f2_AB97_52FFAD33E11A"/>
      <w:bookmarkStart w:id="8" w:name="BKM_7F6A551E_3FCB_44d3_99CE_A073C7D473DC"/>
      <w:bookmarkEnd w:id="7"/>
      <w:bookmarkEnd w:id="8"/>
      <w:tr w:rsidR="00697A2C" w:rsidTr="002D5F2D">
        <w:trPr>
          <w:jc w:val="center"/>
        </w:trPr>
        <w:tc>
          <w:tcPr>
            <w:tcW w:w="2790" w:type="dxa"/>
            <w:tcBorders>
              <w:top w:val="single" w:sz="2" w:space="0" w:color="auto"/>
              <w:left w:val="single" w:sz="2" w:space="0" w:color="auto"/>
              <w:bottom w:val="single" w:sz="2" w:space="0" w:color="auto"/>
              <w:right w:val="single" w:sz="2" w:space="0" w:color="auto"/>
            </w:tcBorders>
            <w:hideMark/>
          </w:tcPr>
          <w:p w:rsidR="00697A2C" w:rsidRDefault="00035CFE">
            <w:pPr>
              <w:widowControl w:val="0"/>
              <w:autoSpaceDE w:val="0"/>
              <w:autoSpaceDN w:val="0"/>
              <w:adjustRightInd w:val="0"/>
              <w:rPr>
                <w:rFonts w:cs="Arial"/>
              </w:rPr>
            </w:pPr>
            <w:r>
              <w:rPr>
                <w:rFonts w:cs="Arial"/>
              </w:rPr>
              <w:fldChar w:fldCharType="begin" w:fldLock="1"/>
            </w:r>
            <w:r>
              <w:rPr>
                <w:rFonts w:cs="Arial"/>
              </w:rPr>
              <w:instrText xml:space="preserve">MERGEFIELD </w:instrText>
            </w:r>
            <w:r>
              <w:rPr>
                <w:rFonts w:cs="Arial"/>
                <w:b/>
                <w:bCs/>
              </w:rPr>
              <w:instrText>Meth.Name</w:instrText>
            </w:r>
            <w:r>
              <w:rPr>
                <w:rFonts w:cs="Arial"/>
              </w:rPr>
              <w:fldChar w:fldCharType="separate"/>
            </w:r>
            <w:r>
              <w:rPr>
                <w:rFonts w:cs="Arial"/>
                <w:b/>
                <w:bCs/>
              </w:rPr>
              <w:t>«CAN» CamraZoomMan_D_Rq.Rq</w:t>
            </w:r>
            <w:r>
              <w:rPr>
                <w:rFonts w:cs="Arial"/>
              </w:rPr>
              <w:fldChar w:fldCharType="end"/>
            </w:r>
            <w:r>
              <w:rPr>
                <w:rFonts w:cs="Arial"/>
                <w:b/>
                <w:bCs/>
              </w:rPr>
              <w:t>()</w:t>
            </w:r>
          </w:p>
        </w:tc>
        <w:tc>
          <w:tcPr>
            <w:tcW w:w="3790" w:type="dxa"/>
            <w:tcBorders>
              <w:top w:val="single" w:sz="2" w:space="0" w:color="auto"/>
              <w:left w:val="single" w:sz="2" w:space="0" w:color="auto"/>
              <w:bottom w:val="single" w:sz="2" w:space="0" w:color="auto"/>
              <w:right w:val="single" w:sz="2" w:space="0" w:color="auto"/>
            </w:tcBorders>
            <w:hideMark/>
          </w:tcPr>
          <w:p w:rsidR="00697A2C" w:rsidRDefault="00035CFE">
            <w:pPr>
              <w:widowControl w:val="0"/>
              <w:autoSpaceDE w:val="0"/>
              <w:autoSpaceDN w:val="0"/>
              <w:adjustRightInd w:val="0"/>
              <w:rPr>
                <w:rFonts w:cs="Arial"/>
              </w:rPr>
            </w:pPr>
            <w:r>
              <w:rPr>
                <w:rFonts w:cs="Arial"/>
              </w:rPr>
              <w:fldChar w:fldCharType="begin" w:fldLock="1"/>
            </w:r>
            <w:r>
              <w:rPr>
                <w:rFonts w:cs="Arial"/>
              </w:rPr>
              <w:instrText>MERGEFIELD Meth.Notes</w:instrText>
            </w:r>
            <w:r>
              <w:rPr>
                <w:rFonts w:cs="Arial"/>
              </w:rPr>
              <w:fldChar w:fldCharType="end"/>
            </w:r>
            <w:r>
              <w:rPr>
                <w:rFonts w:cs="Arial"/>
              </w:rPr>
              <w:t>Request from the</w:t>
            </w:r>
            <w:r>
              <w:rPr>
                <w:rFonts w:cs="Arial"/>
              </w:rPr>
              <w:t xml:space="preserve"> HMI to RVC to set the current manual zoom level.</w:t>
            </w:r>
          </w:p>
        </w:tc>
        <w:tc>
          <w:tcPr>
            <w:tcW w:w="3060" w:type="dxa"/>
            <w:tcBorders>
              <w:top w:val="single" w:sz="2" w:space="0" w:color="auto"/>
              <w:left w:val="single" w:sz="2" w:space="0" w:color="auto"/>
              <w:bottom w:val="single" w:sz="2" w:space="0" w:color="auto"/>
              <w:right w:val="single" w:sz="2" w:space="0" w:color="auto"/>
            </w:tcBorders>
            <w:hideMark/>
          </w:tcPr>
          <w:p w:rsidR="00697A2C" w:rsidRDefault="00035CFE">
            <w:pPr>
              <w:rPr>
                <w:rFonts w:cs="Arial"/>
              </w:rPr>
            </w:pPr>
            <w:r>
              <w:rPr>
                <w:rFonts w:cs="Arial"/>
              </w:rPr>
              <w:fldChar w:fldCharType="begin" w:fldLock="1"/>
            </w:r>
            <w:r>
              <w:rPr>
                <w:rFonts w:cs="Arial"/>
              </w:rPr>
              <w:instrText>MERGEFIELD MethParameter.Type</w:instrText>
            </w:r>
            <w:r>
              <w:rPr>
                <w:rFonts w:cs="Arial"/>
              </w:rPr>
              <w:fldChar w:fldCharType="separate"/>
            </w:r>
            <w:r>
              <w:rPr>
                <w:rFonts w:cs="Arial"/>
              </w:rPr>
              <w:t>int</w:t>
            </w:r>
            <w:r>
              <w:rPr>
                <w:rFonts w:cs="Arial"/>
              </w:rPr>
              <w:fldChar w:fldCharType="end"/>
            </w:r>
            <w:r>
              <w:rPr>
                <w:rFonts w:cs="Arial"/>
              </w:rPr>
              <w:t xml:space="preserve"> </w:t>
            </w:r>
            <w:r>
              <w:rPr>
                <w:rFonts w:cs="Arial"/>
              </w:rPr>
              <w:fldChar w:fldCharType="begin" w:fldLock="1"/>
            </w:r>
            <w:r>
              <w:rPr>
                <w:rFonts w:cs="Arial"/>
              </w:rPr>
              <w:instrText xml:space="preserve">MERGEFIELD </w:instrText>
            </w:r>
            <w:r>
              <w:rPr>
                <w:rFonts w:cs="Arial"/>
                <w:i/>
                <w:iCs/>
              </w:rPr>
              <w:instrText>MethParameter.Name</w:instrText>
            </w:r>
            <w:r>
              <w:rPr>
                <w:rFonts w:cs="Arial"/>
              </w:rPr>
              <w:fldChar w:fldCharType="separate"/>
            </w:r>
            <w:r>
              <w:rPr>
                <w:rFonts w:cs="Arial"/>
                <w:i/>
                <w:iCs/>
              </w:rPr>
              <w:t>RVC Zoom</w:t>
            </w:r>
            <w:r>
              <w:rPr>
                <w:rFonts w:cs="Arial"/>
              </w:rPr>
              <w:fldChar w:fldCharType="end"/>
            </w:r>
            <w:r>
              <w:rPr>
                <w:rFonts w:cs="Arial"/>
              </w:rPr>
              <w:t xml:space="preserve"> Level</w:t>
            </w:r>
          </w:p>
          <w:p w:rsidR="00697A2C" w:rsidRDefault="00035CFE">
            <w:pPr>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 Off</w:t>
            </w:r>
          </w:p>
          <w:p w:rsidR="00697A2C" w:rsidRDefault="00035CFE">
            <w:pPr>
              <w:rPr>
                <w:rFonts w:cs="Arial"/>
              </w:rPr>
            </w:pPr>
            <w:r>
              <w:rPr>
                <w:rFonts w:cs="Arial"/>
              </w:rPr>
              <w:t>0x1: Zoom level I</w:t>
            </w:r>
          </w:p>
          <w:p w:rsidR="00697A2C" w:rsidRDefault="00035CFE">
            <w:pPr>
              <w:rPr>
                <w:rFonts w:cs="Arial"/>
              </w:rPr>
            </w:pPr>
            <w:r>
              <w:rPr>
                <w:rFonts w:cs="Arial"/>
              </w:rPr>
              <w:t>0x2: Zoom level II</w:t>
            </w:r>
          </w:p>
          <w:p w:rsidR="00697A2C" w:rsidRDefault="00035CFE">
            <w:pPr>
              <w:rPr>
                <w:rFonts w:cs="Arial"/>
              </w:rPr>
            </w:pPr>
            <w:r>
              <w:rPr>
                <w:rFonts w:cs="Arial"/>
              </w:rPr>
              <w:t>0x3: Zoom level III</w:t>
            </w:r>
          </w:p>
          <w:p w:rsidR="00697A2C" w:rsidRDefault="00035CFE">
            <w:pPr>
              <w:rPr>
                <w:rFonts w:cs="Arial"/>
              </w:rPr>
            </w:pPr>
            <w:r>
              <w:rPr>
                <w:rFonts w:cs="Arial"/>
              </w:rPr>
              <w:t>0x4: Zoom level IV (Not Use</w:t>
            </w:r>
            <w:r>
              <w:rPr>
                <w:rFonts w:cs="Arial"/>
              </w:rPr>
              <w:t>d)</w:t>
            </w:r>
          </w:p>
          <w:p w:rsidR="00697A2C" w:rsidRDefault="00035CFE">
            <w:pPr>
              <w:rPr>
                <w:rFonts w:cs="Arial"/>
              </w:rPr>
            </w:pPr>
            <w:r>
              <w:rPr>
                <w:rFonts w:cs="Arial"/>
              </w:rPr>
              <w:t>0x5: Zoom level V (Not used)</w:t>
            </w:r>
          </w:p>
          <w:p w:rsidR="00697A2C" w:rsidRDefault="00035CFE">
            <w:pPr>
              <w:rPr>
                <w:rFonts w:cs="Arial"/>
              </w:rPr>
            </w:pPr>
            <w:r>
              <w:rPr>
                <w:rFonts w:cs="Arial"/>
              </w:rPr>
              <w:t>0x6: Invalid</w:t>
            </w:r>
          </w:p>
          <w:p w:rsidR="00697A2C" w:rsidRDefault="00035CFE">
            <w:pPr>
              <w:widowControl w:val="0"/>
              <w:autoSpaceDE w:val="0"/>
              <w:autoSpaceDN w:val="0"/>
              <w:adjustRightInd w:val="0"/>
              <w:rPr>
                <w:rFonts w:cs="Arial"/>
              </w:rPr>
            </w:pPr>
            <w:r>
              <w:rPr>
                <w:rFonts w:cs="Arial"/>
              </w:rPr>
              <w:t>0x7: Unknown</w:t>
            </w:r>
            <w:r>
              <w:rPr>
                <w:rFonts w:cs="Arial"/>
              </w:rPr>
              <w:fldChar w:fldCharType="end"/>
            </w:r>
          </w:p>
        </w:tc>
      </w:tr>
      <w:bookmarkStart w:id="9" w:name="BKM_1DC88ED8_E963_462d_8B46_301BFCB567DE"/>
      <w:bookmarkEnd w:id="9"/>
      <w:tr w:rsidR="00697A2C" w:rsidTr="002D5F2D">
        <w:trPr>
          <w:jc w:val="center"/>
        </w:trPr>
        <w:tc>
          <w:tcPr>
            <w:tcW w:w="2790" w:type="dxa"/>
            <w:tcBorders>
              <w:top w:val="single" w:sz="2" w:space="0" w:color="auto"/>
              <w:left w:val="single" w:sz="2" w:space="0" w:color="auto"/>
              <w:bottom w:val="single" w:sz="2" w:space="0" w:color="auto"/>
              <w:right w:val="single" w:sz="2" w:space="0" w:color="auto"/>
            </w:tcBorders>
            <w:hideMark/>
          </w:tcPr>
          <w:p w:rsidR="00697A2C" w:rsidRDefault="00035CFE">
            <w:pPr>
              <w:widowControl w:val="0"/>
              <w:autoSpaceDE w:val="0"/>
              <w:autoSpaceDN w:val="0"/>
              <w:adjustRightInd w:val="0"/>
              <w:rPr>
                <w:rFonts w:cs="Arial"/>
              </w:rPr>
            </w:pPr>
            <w:r>
              <w:rPr>
                <w:rFonts w:cs="Arial"/>
              </w:rPr>
              <w:fldChar w:fldCharType="begin" w:fldLock="1"/>
            </w:r>
            <w:r>
              <w:rPr>
                <w:rFonts w:cs="Arial"/>
              </w:rPr>
              <w:instrText xml:space="preserve">MERGEFIELD </w:instrText>
            </w:r>
            <w:r>
              <w:rPr>
                <w:rFonts w:cs="Arial"/>
                <w:b/>
                <w:bCs/>
              </w:rPr>
              <w:instrText>Meth.Name</w:instrText>
            </w:r>
            <w:r>
              <w:rPr>
                <w:rFonts w:cs="Arial"/>
              </w:rPr>
              <w:fldChar w:fldCharType="separate"/>
            </w:r>
            <w:r>
              <w:rPr>
                <w:rFonts w:cs="Arial"/>
                <w:b/>
                <w:bCs/>
              </w:rPr>
              <w:t>«CAN» DistanceBarSetting.Rq</w:t>
            </w:r>
            <w:r>
              <w:rPr>
                <w:rFonts w:cs="Arial"/>
              </w:rPr>
              <w:fldChar w:fldCharType="end"/>
            </w:r>
            <w:r>
              <w:rPr>
                <w:rFonts w:cs="Arial"/>
                <w:b/>
                <w:bCs/>
              </w:rPr>
              <w:t>()</w:t>
            </w:r>
          </w:p>
        </w:tc>
        <w:tc>
          <w:tcPr>
            <w:tcW w:w="3790" w:type="dxa"/>
            <w:tcBorders>
              <w:top w:val="single" w:sz="2" w:space="0" w:color="auto"/>
              <w:left w:val="single" w:sz="2" w:space="0" w:color="auto"/>
              <w:bottom w:val="single" w:sz="2" w:space="0" w:color="auto"/>
              <w:right w:val="single" w:sz="2" w:space="0" w:color="auto"/>
            </w:tcBorders>
            <w:hideMark/>
          </w:tcPr>
          <w:p w:rsidR="00697A2C" w:rsidRDefault="00035CFE">
            <w:pPr>
              <w:widowControl w:val="0"/>
              <w:autoSpaceDE w:val="0"/>
              <w:autoSpaceDN w:val="0"/>
              <w:adjustRightInd w:val="0"/>
              <w:rPr>
                <w:rFonts w:cs="Arial"/>
              </w:rPr>
            </w:pPr>
            <w:r>
              <w:rPr>
                <w:rFonts w:cs="Arial"/>
              </w:rPr>
              <w:fldChar w:fldCharType="begin" w:fldLock="1"/>
            </w:r>
            <w:r>
              <w:rPr>
                <w:rFonts w:cs="Arial"/>
              </w:rPr>
              <w:instrText>MERGEFIELD Meth.Notes</w:instrText>
            </w:r>
            <w:r>
              <w:rPr>
                <w:rFonts w:cs="Arial"/>
              </w:rPr>
              <w:fldChar w:fldCharType="end"/>
            </w:r>
            <w:r>
              <w:rPr>
                <w:rFonts w:cs="Arial"/>
              </w:rPr>
              <w:t>Request from the HMI to the RVC to enable or disable the visual park aid alert feature.</w:t>
            </w:r>
          </w:p>
        </w:tc>
        <w:tc>
          <w:tcPr>
            <w:tcW w:w="3060" w:type="dxa"/>
            <w:tcBorders>
              <w:top w:val="single" w:sz="2" w:space="0" w:color="auto"/>
              <w:left w:val="single" w:sz="2" w:space="0" w:color="auto"/>
              <w:bottom w:val="single" w:sz="2" w:space="0" w:color="auto"/>
              <w:right w:val="single" w:sz="2" w:space="0" w:color="auto"/>
            </w:tcBorders>
            <w:hideMark/>
          </w:tcPr>
          <w:p w:rsidR="00697A2C" w:rsidRDefault="00035CFE">
            <w:pPr>
              <w:rPr>
                <w:rFonts w:cs="Arial"/>
              </w:rPr>
            </w:pPr>
            <w:r>
              <w:rPr>
                <w:rFonts w:cs="Arial"/>
              </w:rPr>
              <w:fldChar w:fldCharType="begin" w:fldLock="1"/>
            </w:r>
            <w:r>
              <w:rPr>
                <w:rFonts w:cs="Arial"/>
              </w:rPr>
              <w:instrText>MERGEFIELD MethParameter.Type</w:instrText>
            </w:r>
            <w:r>
              <w:rPr>
                <w:rFonts w:cs="Arial"/>
              </w:rPr>
              <w:fldChar w:fldCharType="separate"/>
            </w:r>
            <w:r>
              <w:rPr>
                <w:rFonts w:cs="Arial"/>
              </w:rPr>
              <w:t>int</w:t>
            </w:r>
            <w:r>
              <w:rPr>
                <w:rFonts w:cs="Arial"/>
              </w:rPr>
              <w:fldChar w:fldCharType="end"/>
            </w:r>
            <w:r>
              <w:rPr>
                <w:rFonts w:cs="Arial"/>
              </w:rPr>
              <w:t xml:space="preserve"> </w:t>
            </w:r>
            <w:r>
              <w:rPr>
                <w:rFonts w:cs="Arial"/>
              </w:rPr>
              <w:fldChar w:fldCharType="begin" w:fldLock="1"/>
            </w:r>
            <w:r>
              <w:rPr>
                <w:rFonts w:cs="Arial"/>
              </w:rPr>
              <w:instrText xml:space="preserve">MERGEFIELD </w:instrText>
            </w:r>
            <w:r>
              <w:rPr>
                <w:rFonts w:cs="Arial"/>
                <w:i/>
                <w:iCs/>
              </w:rPr>
              <w:instrText>MethParameter.Name</w:instrText>
            </w:r>
            <w:r>
              <w:rPr>
                <w:rFonts w:cs="Arial"/>
              </w:rPr>
              <w:fldChar w:fldCharType="separate"/>
            </w:r>
            <w:r>
              <w:rPr>
                <w:rFonts w:cs="Arial"/>
                <w:i/>
                <w:iCs/>
              </w:rPr>
              <w:t xml:space="preserve">Distance Bars </w:t>
            </w:r>
            <w:r>
              <w:rPr>
                <w:rFonts w:cs="Arial"/>
              </w:rPr>
              <w:fldChar w:fldCharType="end"/>
            </w:r>
          </w:p>
          <w:p w:rsidR="00697A2C" w:rsidRDefault="00035CFE">
            <w:pPr>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 OFF</w:t>
            </w:r>
          </w:p>
          <w:p w:rsidR="00697A2C" w:rsidRDefault="00035CFE">
            <w:pPr>
              <w:widowControl w:val="0"/>
              <w:autoSpaceDE w:val="0"/>
              <w:autoSpaceDN w:val="0"/>
              <w:adjustRightInd w:val="0"/>
              <w:rPr>
                <w:rFonts w:cs="Arial"/>
              </w:rPr>
            </w:pPr>
            <w:r>
              <w:rPr>
                <w:rFonts w:cs="Arial"/>
              </w:rPr>
              <w:t>0x1: ON</w:t>
            </w:r>
            <w:r>
              <w:rPr>
                <w:rFonts w:cs="Arial"/>
              </w:rPr>
              <w:fldChar w:fldCharType="end"/>
            </w:r>
          </w:p>
        </w:tc>
      </w:tr>
      <w:tr w:rsidR="00697A2C" w:rsidTr="002D5F2D">
        <w:trPr>
          <w:jc w:val="center"/>
        </w:trPr>
        <w:tc>
          <w:tcPr>
            <w:tcW w:w="2790" w:type="dxa"/>
            <w:tcBorders>
              <w:top w:val="single" w:sz="2" w:space="0" w:color="auto"/>
              <w:left w:val="single" w:sz="2" w:space="0" w:color="auto"/>
              <w:bottom w:val="single" w:sz="2" w:space="0" w:color="auto"/>
              <w:right w:val="single" w:sz="2" w:space="0" w:color="auto"/>
            </w:tcBorders>
            <w:hideMark/>
          </w:tcPr>
          <w:p w:rsidR="00697A2C" w:rsidRDefault="00035CFE">
            <w:pPr>
              <w:widowControl w:val="0"/>
              <w:autoSpaceDE w:val="0"/>
              <w:autoSpaceDN w:val="0"/>
              <w:adjustRightInd w:val="0"/>
              <w:rPr>
                <w:rFonts w:cs="Arial"/>
                <w:b/>
              </w:rPr>
            </w:pPr>
            <w:r>
              <w:rPr>
                <w:rFonts w:cs="Arial"/>
                <w:b/>
                <w:bCs/>
              </w:rPr>
              <w:t xml:space="preserve">«CAN» </w:t>
            </w:r>
            <w:r>
              <w:rPr>
                <w:rFonts w:cs="Arial"/>
                <w:b/>
              </w:rPr>
              <w:t>CamraOvrlTow_D_Rq.Rq()</w:t>
            </w:r>
          </w:p>
        </w:tc>
        <w:tc>
          <w:tcPr>
            <w:tcW w:w="3790" w:type="dxa"/>
            <w:tcBorders>
              <w:top w:val="single" w:sz="2" w:space="0" w:color="auto"/>
              <w:left w:val="single" w:sz="2" w:space="0" w:color="auto"/>
              <w:bottom w:val="single" w:sz="2" w:space="0" w:color="auto"/>
              <w:right w:val="single" w:sz="2" w:space="0" w:color="auto"/>
            </w:tcBorders>
            <w:hideMark/>
          </w:tcPr>
          <w:p w:rsidR="00697A2C" w:rsidRDefault="00035CFE">
            <w:pPr>
              <w:widowControl w:val="0"/>
              <w:autoSpaceDE w:val="0"/>
              <w:autoSpaceDN w:val="0"/>
              <w:adjustRightInd w:val="0"/>
              <w:rPr>
                <w:rFonts w:cs="Arial"/>
              </w:rPr>
            </w:pPr>
            <w:r>
              <w:rPr>
                <w:rFonts w:cs="Arial"/>
              </w:rPr>
              <w:t>Request from the HMI to the RVC to enable or disable the Centerline Guideline.</w:t>
            </w:r>
          </w:p>
        </w:tc>
        <w:tc>
          <w:tcPr>
            <w:tcW w:w="3060" w:type="dxa"/>
            <w:tcBorders>
              <w:top w:val="single" w:sz="2" w:space="0" w:color="auto"/>
              <w:left w:val="single" w:sz="2" w:space="0" w:color="auto"/>
              <w:bottom w:val="single" w:sz="2" w:space="0" w:color="auto"/>
              <w:right w:val="single" w:sz="2" w:space="0" w:color="auto"/>
            </w:tcBorders>
            <w:hideMark/>
          </w:tcPr>
          <w:p w:rsidR="00697A2C" w:rsidRDefault="00035CFE">
            <w:pPr>
              <w:rPr>
                <w:rFonts w:cs="Arial"/>
                <w:i/>
              </w:rPr>
            </w:pPr>
            <w:r>
              <w:rPr>
                <w:rFonts w:cs="Arial"/>
              </w:rPr>
              <w:t xml:space="preserve">int </w:t>
            </w:r>
            <w:r>
              <w:rPr>
                <w:rFonts w:cs="Arial"/>
                <w:i/>
              </w:rPr>
              <w:t>Center Guideline</w:t>
            </w:r>
          </w:p>
          <w:p w:rsidR="00697A2C" w:rsidRDefault="00035CFE">
            <w:pPr>
              <w:rPr>
                <w:rFonts w:cs="Arial"/>
              </w:rPr>
            </w:pPr>
            <w:r>
              <w:rPr>
                <w:rFonts w:cs="Arial"/>
              </w:rPr>
              <w:t>0x0: Off</w:t>
            </w:r>
          </w:p>
          <w:p w:rsidR="00697A2C" w:rsidRDefault="00035CFE">
            <w:pPr>
              <w:rPr>
                <w:rFonts w:cs="Arial"/>
              </w:rPr>
            </w:pPr>
            <w:r>
              <w:rPr>
                <w:rFonts w:cs="Arial"/>
              </w:rPr>
              <w:t>0x1: On</w:t>
            </w:r>
          </w:p>
        </w:tc>
      </w:tr>
      <w:tr w:rsidR="002D5F2D" w:rsidTr="002D5F2D">
        <w:trPr>
          <w:jc w:val="center"/>
        </w:trPr>
        <w:tc>
          <w:tcPr>
            <w:tcW w:w="2790" w:type="dxa"/>
            <w:tcBorders>
              <w:top w:val="single" w:sz="2" w:space="0" w:color="auto"/>
              <w:left w:val="single" w:sz="2" w:space="0" w:color="auto"/>
              <w:bottom w:val="single" w:sz="2" w:space="0" w:color="auto"/>
              <w:right w:val="single" w:sz="2" w:space="0" w:color="auto"/>
            </w:tcBorders>
            <w:hideMark/>
          </w:tcPr>
          <w:p w:rsidR="002D5F2D" w:rsidRDefault="00035CFE" w:rsidP="009A270A">
            <w:pPr>
              <w:widowControl w:val="0"/>
              <w:autoSpaceDE w:val="0"/>
              <w:autoSpaceDN w:val="0"/>
              <w:adjustRightInd w:val="0"/>
              <w:rPr>
                <w:rFonts w:cs="Arial"/>
                <w:b/>
                <w:bCs/>
              </w:rPr>
            </w:pPr>
            <w:r w:rsidRPr="002D5F2D">
              <w:rPr>
                <w:rFonts w:cs="Arial"/>
                <w:b/>
                <w:bCs/>
              </w:rPr>
              <w:fldChar w:fldCharType="begin" w:fldLock="1"/>
            </w:r>
            <w:r w:rsidRPr="002D5F2D">
              <w:rPr>
                <w:rFonts w:cs="Arial"/>
                <w:b/>
                <w:bCs/>
              </w:rPr>
              <w:instrText xml:space="preserve">MERGEFIELD </w:instrText>
            </w:r>
            <w:r>
              <w:rPr>
                <w:rFonts w:cs="Arial"/>
                <w:b/>
                <w:bCs/>
              </w:rPr>
              <w:instrText>Meth.Name</w:instrText>
            </w:r>
            <w:r w:rsidRPr="002D5F2D">
              <w:rPr>
                <w:rFonts w:cs="Arial"/>
                <w:b/>
                <w:bCs/>
              </w:rPr>
              <w:fldChar w:fldCharType="separate"/>
            </w:r>
            <w:r>
              <w:rPr>
                <w:rFonts w:cs="Arial"/>
                <w:b/>
                <w:bCs/>
              </w:rPr>
              <w:t>«CAN» CamraViewSplit_B_R</w:t>
            </w:r>
            <w:r w:rsidRPr="002D5F2D">
              <w:rPr>
                <w:rFonts w:cs="Arial"/>
                <w:b/>
                <w:bCs/>
              </w:rPr>
              <w:fldChar w:fldCharType="end"/>
            </w:r>
            <w:r w:rsidRPr="002D5F2D">
              <w:rPr>
                <w:rFonts w:cs="Arial"/>
                <w:b/>
                <w:bCs/>
              </w:rPr>
              <w:t>q</w:t>
            </w:r>
            <w:r>
              <w:rPr>
                <w:rFonts w:cs="Arial"/>
                <w:b/>
                <w:bCs/>
              </w:rPr>
              <w:t>()</w:t>
            </w:r>
          </w:p>
          <w:p w:rsidR="002D5F2D" w:rsidRDefault="00035CFE" w:rsidP="009A270A">
            <w:pPr>
              <w:widowControl w:val="0"/>
              <w:autoSpaceDE w:val="0"/>
              <w:autoSpaceDN w:val="0"/>
              <w:adjustRightInd w:val="0"/>
              <w:rPr>
                <w:rFonts w:cs="Arial"/>
                <w:b/>
                <w:bCs/>
              </w:rPr>
            </w:pPr>
          </w:p>
          <w:p w:rsidR="002D5F2D" w:rsidRPr="002D5F2D" w:rsidRDefault="00035CFE" w:rsidP="009A270A">
            <w:pPr>
              <w:widowControl w:val="0"/>
              <w:autoSpaceDE w:val="0"/>
              <w:autoSpaceDN w:val="0"/>
              <w:adjustRightInd w:val="0"/>
              <w:rPr>
                <w:rFonts w:cs="Arial"/>
                <w:bCs/>
              </w:rPr>
            </w:pPr>
            <w:r w:rsidRPr="002D5F2D">
              <w:rPr>
                <w:rFonts w:cs="Arial"/>
                <w:bCs/>
              </w:rPr>
              <w:t>Logical name is SplitView_Rq()</w:t>
            </w:r>
          </w:p>
        </w:tc>
        <w:tc>
          <w:tcPr>
            <w:tcW w:w="3790" w:type="dxa"/>
            <w:tcBorders>
              <w:top w:val="single" w:sz="2" w:space="0" w:color="auto"/>
              <w:left w:val="single" w:sz="2" w:space="0" w:color="auto"/>
              <w:bottom w:val="single" w:sz="2" w:space="0" w:color="auto"/>
              <w:right w:val="single" w:sz="2" w:space="0" w:color="auto"/>
            </w:tcBorders>
            <w:hideMark/>
          </w:tcPr>
          <w:p w:rsidR="002D5F2D" w:rsidRPr="002D5F2D" w:rsidRDefault="00035CFE" w:rsidP="002D5F2D">
            <w:pPr>
              <w:widowControl w:val="0"/>
              <w:autoSpaceDE w:val="0"/>
              <w:autoSpaceDN w:val="0"/>
              <w:adjustRightInd w:val="0"/>
              <w:rPr>
                <w:rFonts w:cs="Arial"/>
              </w:rPr>
            </w:pPr>
            <w:r w:rsidRPr="002D5F2D">
              <w:rPr>
                <w:rFonts w:cs="Arial"/>
              </w:rPr>
              <w:fldChar w:fldCharType="begin" w:fldLock="1"/>
            </w:r>
            <w:r>
              <w:rPr>
                <w:rFonts w:cs="Arial"/>
              </w:rPr>
              <w:instrText>MERGEFIELD Meth.Notes</w:instrText>
            </w:r>
            <w:r w:rsidRPr="002D5F2D">
              <w:rPr>
                <w:rFonts w:cs="Arial"/>
              </w:rPr>
              <w:fldChar w:fldCharType="separate"/>
            </w:r>
            <w:r>
              <w:rPr>
                <w:rFonts w:cs="Arial"/>
              </w:rPr>
              <w:t>Message Type: Request</w:t>
            </w:r>
          </w:p>
          <w:p w:rsidR="002D5F2D" w:rsidRPr="002D5F2D" w:rsidRDefault="00035CFE" w:rsidP="002D5F2D">
            <w:pPr>
              <w:widowControl w:val="0"/>
              <w:autoSpaceDE w:val="0"/>
              <w:autoSpaceDN w:val="0"/>
              <w:adjustRightInd w:val="0"/>
              <w:rPr>
                <w:rFonts w:cs="Arial"/>
              </w:rPr>
            </w:pPr>
          </w:p>
          <w:p w:rsidR="002D5F2D" w:rsidRPr="002D5F2D" w:rsidRDefault="00035CFE" w:rsidP="009A270A">
            <w:pPr>
              <w:widowControl w:val="0"/>
              <w:autoSpaceDE w:val="0"/>
              <w:autoSpaceDN w:val="0"/>
              <w:adjustRightInd w:val="0"/>
              <w:rPr>
                <w:rFonts w:cs="Arial"/>
              </w:rPr>
            </w:pPr>
            <w:r>
              <w:rPr>
                <w:rFonts w:cs="Arial"/>
              </w:rPr>
              <w:t>Used to activate or deactivate the rear view split mode camera.</w:t>
            </w:r>
            <w:r w:rsidRPr="002D5F2D">
              <w:rPr>
                <w:rFonts w:cs="Arial"/>
              </w:rPr>
              <w:fldChar w:fldCharType="end"/>
            </w:r>
          </w:p>
        </w:tc>
        <w:tc>
          <w:tcPr>
            <w:tcW w:w="3060" w:type="dxa"/>
            <w:tcBorders>
              <w:top w:val="single" w:sz="2" w:space="0" w:color="auto"/>
              <w:left w:val="single" w:sz="2" w:space="0" w:color="auto"/>
              <w:bottom w:val="single" w:sz="2" w:space="0" w:color="auto"/>
              <w:right w:val="single" w:sz="2" w:space="0" w:color="auto"/>
            </w:tcBorders>
            <w:hideMark/>
          </w:tcPr>
          <w:p w:rsidR="002D5F2D" w:rsidRPr="002D5F2D" w:rsidRDefault="00035CFE" w:rsidP="009A270A">
            <w:pPr>
              <w:rPr>
                <w:rFonts w:cs="Arial"/>
              </w:rPr>
            </w:pPr>
            <w:r>
              <w:rPr>
                <w:rFonts w:cs="Arial"/>
              </w:rPr>
              <w:t>0x00 : Off</w:t>
            </w:r>
          </w:p>
          <w:p w:rsidR="002D5F2D" w:rsidRPr="002D5F2D" w:rsidRDefault="00035CFE" w:rsidP="009A270A">
            <w:pPr>
              <w:rPr>
                <w:rFonts w:cs="Arial"/>
              </w:rPr>
            </w:pPr>
            <w:r>
              <w:rPr>
                <w:rFonts w:cs="Arial"/>
              </w:rPr>
              <w:t>0x01 : On</w:t>
            </w:r>
          </w:p>
          <w:p w:rsidR="002D5F2D" w:rsidRPr="002D5F2D" w:rsidRDefault="00035CFE" w:rsidP="002D5F2D">
            <w:pPr>
              <w:rPr>
                <w:rFonts w:cs="Arial"/>
              </w:rPr>
            </w:pPr>
          </w:p>
        </w:tc>
      </w:tr>
    </w:tbl>
    <w:p w:rsidR="00697A2C" w:rsidRDefault="00035CFE">
      <w:pPr>
        <w:jc w:val="center"/>
        <w:rPr>
          <w:rFonts w:cs="Arial"/>
        </w:rPr>
      </w:pPr>
    </w:p>
    <w:p w:rsidR="00406F39" w:rsidRDefault="00035CFE" w:rsidP="00540373">
      <w:pPr>
        <w:pStyle w:val="Heading3"/>
      </w:pPr>
      <w:bookmarkStart w:id="10" w:name="_Toc7185399"/>
      <w:r w:rsidRPr="00B9479B">
        <w:t>RVC-IIR-REQ-014198/A-RVC HMI Logic Operations (TcSE ROIN-146763-5)</w:t>
      </w:r>
      <w:bookmarkEnd w:id="10"/>
    </w:p>
    <w:p w:rsidR="00AE06BC" w:rsidRPr="00AE06BC" w:rsidRDefault="00035CFE" w:rsidP="00AE06BC"/>
    <w:tbl>
      <w:tblPr>
        <w:tblW w:w="0" w:type="auto"/>
        <w:jc w:val="center"/>
        <w:tblLayout w:type="fixed"/>
        <w:tblCellMar>
          <w:left w:w="60" w:type="dxa"/>
          <w:right w:w="60" w:type="dxa"/>
        </w:tblCellMar>
        <w:tblLook w:val="04A0" w:firstRow="1" w:lastRow="0" w:firstColumn="1" w:lastColumn="0" w:noHBand="0" w:noVBand="1"/>
      </w:tblPr>
      <w:tblGrid>
        <w:gridCol w:w="3240"/>
        <w:gridCol w:w="3060"/>
        <w:gridCol w:w="3060"/>
      </w:tblGrid>
      <w:tr w:rsidR="004A1E15">
        <w:trPr>
          <w:cantSplit/>
          <w:tblHeader/>
          <w:jc w:val="center"/>
        </w:trPr>
        <w:tc>
          <w:tcPr>
            <w:tcW w:w="3240" w:type="dxa"/>
            <w:tcBorders>
              <w:top w:val="single" w:sz="2" w:space="0" w:color="auto"/>
              <w:left w:val="single" w:sz="2" w:space="0" w:color="auto"/>
              <w:bottom w:val="single" w:sz="2" w:space="0" w:color="auto"/>
              <w:right w:val="single" w:sz="2" w:space="0" w:color="auto"/>
            </w:tcBorders>
            <w:shd w:val="clear" w:color="auto" w:fill="EFEFEF"/>
            <w:hideMark/>
          </w:tcPr>
          <w:p w:rsidR="004A1E15" w:rsidRDefault="00035CFE">
            <w:pPr>
              <w:widowControl w:val="0"/>
              <w:autoSpaceDE w:val="0"/>
              <w:autoSpaceDN w:val="0"/>
              <w:adjustRightInd w:val="0"/>
              <w:jc w:val="center"/>
              <w:rPr>
                <w:rFonts w:cs="Arial"/>
                <w:b/>
                <w:bCs/>
                <w:szCs w:val="20"/>
              </w:rPr>
            </w:pPr>
            <w:r>
              <w:rPr>
                <w:rFonts w:cs="Arial"/>
                <w:b/>
                <w:bCs/>
                <w:szCs w:val="20"/>
              </w:rPr>
              <w:t>Method</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rsidR="004A1E15" w:rsidRDefault="00035CFE">
            <w:pPr>
              <w:widowControl w:val="0"/>
              <w:autoSpaceDE w:val="0"/>
              <w:autoSpaceDN w:val="0"/>
              <w:adjustRightInd w:val="0"/>
              <w:jc w:val="center"/>
              <w:rPr>
                <w:rFonts w:cs="Arial"/>
                <w:b/>
                <w:bCs/>
                <w:szCs w:val="20"/>
              </w:rPr>
            </w:pPr>
            <w:r>
              <w:rPr>
                <w:rFonts w:cs="Arial"/>
                <w:b/>
                <w:bCs/>
                <w:szCs w:val="2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hideMark/>
          </w:tcPr>
          <w:p w:rsidR="004A1E15" w:rsidRDefault="00035CFE">
            <w:pPr>
              <w:widowControl w:val="0"/>
              <w:autoSpaceDE w:val="0"/>
              <w:autoSpaceDN w:val="0"/>
              <w:adjustRightInd w:val="0"/>
              <w:jc w:val="center"/>
              <w:rPr>
                <w:rFonts w:cs="Arial"/>
                <w:b/>
                <w:bCs/>
                <w:szCs w:val="20"/>
              </w:rPr>
            </w:pPr>
            <w:r>
              <w:rPr>
                <w:rFonts w:cs="Arial"/>
                <w:b/>
                <w:bCs/>
                <w:szCs w:val="20"/>
              </w:rPr>
              <w:t>Parameters</w:t>
            </w:r>
          </w:p>
        </w:tc>
      </w:tr>
      <w:tr w:rsidR="004A1E15">
        <w:trPr>
          <w:jc w:val="center"/>
        </w:trPr>
        <w:tc>
          <w:tcPr>
            <w:tcW w:w="3240" w:type="dxa"/>
            <w:tcBorders>
              <w:top w:val="single" w:sz="2" w:space="0" w:color="auto"/>
              <w:left w:val="single" w:sz="2" w:space="0" w:color="auto"/>
              <w:bottom w:val="single" w:sz="2" w:space="0" w:color="auto"/>
              <w:right w:val="single" w:sz="2" w:space="0" w:color="auto"/>
            </w:tcBorders>
            <w:hideMark/>
          </w:tcPr>
          <w:p w:rsidR="004A1E15" w:rsidRDefault="00035CFE">
            <w:pPr>
              <w:widowControl w:val="0"/>
              <w:autoSpaceDE w:val="0"/>
              <w:autoSpaceDN w:val="0"/>
              <w:adjustRightInd w:val="0"/>
              <w:rPr>
                <w:rFonts w:cs="Arial"/>
                <w:szCs w:val="20"/>
              </w:rPr>
            </w:pPr>
            <w:r>
              <w:rPr>
                <w:rFonts w:cs="Arial"/>
                <w:szCs w:val="20"/>
              </w:rPr>
              <w:fldChar w:fldCharType="begin" w:fldLock="1"/>
            </w:r>
            <w:r>
              <w:rPr>
                <w:rFonts w:cs="Arial"/>
                <w:szCs w:val="20"/>
              </w:rPr>
              <w:instrText xml:space="preserve">MERGEFIELD </w:instrText>
            </w:r>
            <w:r>
              <w:rPr>
                <w:rFonts w:cs="Arial"/>
                <w:b/>
                <w:bCs/>
                <w:szCs w:val="20"/>
              </w:rPr>
              <w:instrText>Meth.Name</w:instrText>
            </w:r>
            <w:r>
              <w:rPr>
                <w:rFonts w:cs="Arial"/>
                <w:szCs w:val="20"/>
              </w:rPr>
              <w:fldChar w:fldCharType="separate"/>
            </w:r>
            <w:r>
              <w:rPr>
                <w:rFonts w:cs="Arial"/>
                <w:b/>
                <w:bCs/>
                <w:szCs w:val="20"/>
              </w:rPr>
              <w:t>Active Guidelines Status</w:t>
            </w:r>
            <w:r>
              <w:rPr>
                <w:rFonts w:cs="Arial"/>
                <w:szCs w:val="20"/>
              </w:rPr>
              <w:fldChar w:fldCharType="end"/>
            </w:r>
            <w:r>
              <w:rPr>
                <w:rFonts w:cs="Arial"/>
                <w:b/>
                <w:bCs/>
                <w:szCs w:val="20"/>
              </w:rPr>
              <w:t>()</w:t>
            </w:r>
          </w:p>
        </w:tc>
        <w:tc>
          <w:tcPr>
            <w:tcW w:w="3060" w:type="dxa"/>
            <w:tcBorders>
              <w:top w:val="single" w:sz="2" w:space="0" w:color="auto"/>
              <w:left w:val="single" w:sz="2" w:space="0" w:color="auto"/>
              <w:bottom w:val="single" w:sz="2" w:space="0" w:color="auto"/>
              <w:right w:val="single" w:sz="2" w:space="0" w:color="auto"/>
            </w:tcBorders>
            <w:hideMark/>
          </w:tcPr>
          <w:p w:rsidR="004A1E15" w:rsidRDefault="00035CFE">
            <w:pPr>
              <w:widowControl w:val="0"/>
              <w:autoSpaceDE w:val="0"/>
              <w:autoSpaceDN w:val="0"/>
              <w:adjustRightInd w:val="0"/>
              <w:rPr>
                <w:rFonts w:cs="Arial"/>
                <w:szCs w:val="20"/>
              </w:rPr>
            </w:pPr>
            <w:r>
              <w:rPr>
                <w:rFonts w:cs="Arial"/>
                <w:szCs w:val="20"/>
              </w:rPr>
              <w:fldChar w:fldCharType="begin" w:fldLock="1"/>
            </w:r>
            <w:r>
              <w:rPr>
                <w:rFonts w:cs="Arial"/>
                <w:szCs w:val="20"/>
              </w:rPr>
              <w:instrText>MERGEFIELD Meth.Notes</w:instrText>
            </w:r>
            <w:r>
              <w:rPr>
                <w:rFonts w:cs="Arial"/>
                <w:szCs w:val="20"/>
              </w:rPr>
              <w:fldChar w:fldCharType="end"/>
            </w:r>
          </w:p>
        </w:tc>
        <w:tc>
          <w:tcPr>
            <w:tcW w:w="3060" w:type="dxa"/>
            <w:tcBorders>
              <w:top w:val="single" w:sz="2" w:space="0" w:color="auto"/>
              <w:left w:val="single" w:sz="2" w:space="0" w:color="auto"/>
              <w:bottom w:val="single" w:sz="2" w:space="0" w:color="auto"/>
              <w:right w:val="single" w:sz="2" w:space="0" w:color="auto"/>
            </w:tcBorders>
            <w:hideMark/>
          </w:tcPr>
          <w:p w:rsidR="004A1E15" w:rsidRDefault="00035CFE">
            <w:pPr>
              <w:rPr>
                <w:rFonts w:cs="Arial"/>
                <w:szCs w:val="20"/>
              </w:rPr>
            </w:pPr>
            <w:r>
              <w:rPr>
                <w:rFonts w:cs="Arial"/>
                <w:szCs w:val="20"/>
              </w:rPr>
              <w:fldChar w:fldCharType="begin" w:fldLock="1"/>
            </w:r>
            <w:r>
              <w:rPr>
                <w:rFonts w:cs="Arial"/>
                <w:szCs w:val="20"/>
              </w:rPr>
              <w:instrText>MERGEFIELD MethParameter.Type</w:instrText>
            </w:r>
            <w:r>
              <w:rPr>
                <w:rFonts w:cs="Arial"/>
                <w:szCs w:val="20"/>
              </w:rPr>
              <w:fldChar w:fldCharType="separate"/>
            </w:r>
            <w:r>
              <w:rPr>
                <w:rStyle w:val="spelle"/>
                <w:rFonts w:cs="Arial"/>
                <w:szCs w:val="20"/>
              </w:rPr>
              <w:t>int</w:t>
            </w:r>
            <w:r>
              <w:rPr>
                <w:rFonts w:cs="Arial"/>
                <w:szCs w:val="20"/>
              </w:rPr>
              <w:fldChar w:fldCharType="end"/>
            </w:r>
            <w:r>
              <w:rPr>
                <w:rStyle w:val="objecttype0"/>
                <w:rFonts w:cs="Arial"/>
                <w:szCs w:val="20"/>
              </w:rPr>
              <w:t xml:space="preserve"> </w:t>
            </w:r>
            <w:r>
              <w:rPr>
                <w:rStyle w:val="objecttype0"/>
                <w:rFonts w:cs="Arial"/>
                <w:szCs w:val="20"/>
              </w:rPr>
              <w:fldChar w:fldCharType="begin" w:fldLock="1"/>
            </w:r>
            <w:r>
              <w:rPr>
                <w:rStyle w:val="objecttype0"/>
                <w:rFonts w:cs="Arial"/>
                <w:szCs w:val="20"/>
              </w:rPr>
              <w:instrText xml:space="preserve">MERGEFIELD </w:instrText>
            </w:r>
            <w:r>
              <w:rPr>
                <w:rFonts w:cs="Arial"/>
                <w:i/>
                <w:iCs/>
                <w:szCs w:val="20"/>
              </w:rPr>
              <w:instrText>MethParameter.Name</w:instrText>
            </w:r>
            <w:r>
              <w:rPr>
                <w:rStyle w:val="objecttype0"/>
                <w:rFonts w:cs="Arial"/>
                <w:szCs w:val="20"/>
              </w:rPr>
              <w:fldChar w:fldCharType="separate"/>
            </w:r>
            <w:r>
              <w:rPr>
                <w:rFonts w:cs="Arial"/>
                <w:i/>
                <w:iCs/>
                <w:szCs w:val="20"/>
              </w:rPr>
              <w:t>Status</w:t>
            </w:r>
            <w:r>
              <w:rPr>
                <w:rStyle w:val="objecttype0"/>
                <w:rFonts w:cs="Arial"/>
                <w:szCs w:val="20"/>
              </w:rPr>
              <w:fldChar w:fldCharType="end"/>
            </w:r>
            <w:r>
              <w:rPr>
                <w:rFonts w:cs="Arial"/>
                <w:szCs w:val="20"/>
              </w:rPr>
              <w:t xml:space="preserve"> </w:t>
            </w:r>
          </w:p>
          <w:p w:rsidR="004A1E15" w:rsidRDefault="00035CFE">
            <w:pPr>
              <w:rPr>
                <w:rFonts w:cs="Arial"/>
                <w:szCs w:val="20"/>
              </w:rPr>
            </w:pPr>
            <w:r>
              <w:rPr>
                <w:rFonts w:cs="Arial"/>
                <w:szCs w:val="20"/>
              </w:rPr>
              <w:fldChar w:fldCharType="begin" w:fldLock="1"/>
            </w:r>
            <w:r>
              <w:rPr>
                <w:rFonts w:cs="Arial"/>
                <w:szCs w:val="20"/>
              </w:rPr>
              <w:instrText xml:space="preserve">MERGEFIELD </w:instrText>
            </w:r>
            <w:r>
              <w:rPr>
                <w:rFonts w:cs="Arial"/>
                <w:szCs w:val="20"/>
              </w:rPr>
              <w:instrText>MethParameter.Notes</w:instrText>
            </w:r>
            <w:r>
              <w:rPr>
                <w:rFonts w:cs="Arial"/>
                <w:szCs w:val="20"/>
              </w:rPr>
              <w:fldChar w:fldCharType="separate"/>
            </w:r>
            <w:r>
              <w:rPr>
                <w:rFonts w:cs="Arial"/>
                <w:szCs w:val="20"/>
              </w:rPr>
              <w:t>0x0: Activated</w:t>
            </w:r>
          </w:p>
          <w:p w:rsidR="004A1E15" w:rsidRDefault="00035CFE">
            <w:pPr>
              <w:widowControl w:val="0"/>
              <w:autoSpaceDE w:val="0"/>
              <w:autoSpaceDN w:val="0"/>
              <w:adjustRightInd w:val="0"/>
              <w:rPr>
                <w:rFonts w:cs="Arial"/>
                <w:szCs w:val="20"/>
              </w:rPr>
            </w:pPr>
            <w:r>
              <w:rPr>
                <w:rFonts w:cs="Arial"/>
                <w:szCs w:val="20"/>
              </w:rPr>
              <w:t>0x1: Deactivated</w:t>
            </w:r>
            <w:r>
              <w:rPr>
                <w:rFonts w:cs="Arial"/>
                <w:szCs w:val="20"/>
              </w:rPr>
              <w:fldChar w:fldCharType="end"/>
            </w:r>
          </w:p>
        </w:tc>
      </w:tr>
      <w:tr w:rsidR="004A1E15">
        <w:trPr>
          <w:jc w:val="center"/>
        </w:trPr>
        <w:tc>
          <w:tcPr>
            <w:tcW w:w="3240" w:type="dxa"/>
            <w:tcBorders>
              <w:top w:val="single" w:sz="2" w:space="0" w:color="auto"/>
              <w:left w:val="single" w:sz="2" w:space="0" w:color="auto"/>
              <w:bottom w:val="single" w:sz="2" w:space="0" w:color="auto"/>
              <w:right w:val="single" w:sz="2" w:space="0" w:color="auto"/>
            </w:tcBorders>
            <w:hideMark/>
          </w:tcPr>
          <w:p w:rsidR="004A1E15" w:rsidRDefault="00035CFE">
            <w:pPr>
              <w:widowControl w:val="0"/>
              <w:autoSpaceDE w:val="0"/>
              <w:autoSpaceDN w:val="0"/>
              <w:adjustRightInd w:val="0"/>
              <w:rPr>
                <w:rFonts w:cs="Arial"/>
                <w:szCs w:val="20"/>
              </w:rPr>
            </w:pPr>
            <w:r>
              <w:rPr>
                <w:rFonts w:cs="Arial"/>
                <w:szCs w:val="20"/>
              </w:rPr>
              <w:fldChar w:fldCharType="begin" w:fldLock="1"/>
            </w:r>
            <w:r>
              <w:rPr>
                <w:rFonts w:cs="Arial"/>
                <w:szCs w:val="20"/>
              </w:rPr>
              <w:instrText xml:space="preserve">MERGEFIELD </w:instrText>
            </w:r>
            <w:r>
              <w:rPr>
                <w:rFonts w:cs="Arial"/>
                <w:b/>
                <w:bCs/>
                <w:szCs w:val="20"/>
              </w:rPr>
              <w:instrText>Meth.Name</w:instrText>
            </w:r>
            <w:r>
              <w:rPr>
                <w:rFonts w:cs="Arial"/>
                <w:szCs w:val="20"/>
              </w:rPr>
              <w:fldChar w:fldCharType="separate"/>
            </w:r>
            <w:r>
              <w:rPr>
                <w:rFonts w:cs="Arial"/>
                <w:b/>
                <w:bCs/>
                <w:szCs w:val="20"/>
              </w:rPr>
              <w:t>CenterLine</w:t>
            </w:r>
            <w:r>
              <w:rPr>
                <w:rFonts w:cs="Arial"/>
                <w:szCs w:val="20"/>
              </w:rPr>
              <w:fldChar w:fldCharType="end"/>
            </w:r>
            <w:r>
              <w:rPr>
                <w:rFonts w:cs="Arial"/>
                <w:b/>
                <w:bCs/>
                <w:szCs w:val="20"/>
              </w:rPr>
              <w:t>()</w:t>
            </w:r>
          </w:p>
        </w:tc>
        <w:tc>
          <w:tcPr>
            <w:tcW w:w="3060" w:type="dxa"/>
            <w:tcBorders>
              <w:top w:val="single" w:sz="2" w:space="0" w:color="auto"/>
              <w:left w:val="single" w:sz="2" w:space="0" w:color="auto"/>
              <w:bottom w:val="single" w:sz="2" w:space="0" w:color="auto"/>
              <w:right w:val="single" w:sz="2" w:space="0" w:color="auto"/>
            </w:tcBorders>
          </w:tcPr>
          <w:p w:rsidR="004A1E15" w:rsidRDefault="004A1E15">
            <w:pPr>
              <w:widowControl w:val="0"/>
              <w:autoSpaceDE w:val="0"/>
              <w:autoSpaceDN w:val="0"/>
              <w:adjustRightInd w:val="0"/>
              <w:rPr>
                <w:rFonts w:cs="Arial"/>
                <w:szCs w:val="20"/>
              </w:rPr>
            </w:pPr>
          </w:p>
        </w:tc>
        <w:tc>
          <w:tcPr>
            <w:tcW w:w="3060" w:type="dxa"/>
            <w:tcBorders>
              <w:top w:val="single" w:sz="2" w:space="0" w:color="auto"/>
              <w:left w:val="single" w:sz="2" w:space="0" w:color="auto"/>
              <w:bottom w:val="single" w:sz="2" w:space="0" w:color="auto"/>
              <w:right w:val="single" w:sz="2" w:space="0" w:color="auto"/>
            </w:tcBorders>
            <w:hideMark/>
          </w:tcPr>
          <w:p w:rsidR="004A1E15" w:rsidRDefault="00035CFE">
            <w:pPr>
              <w:rPr>
                <w:rFonts w:cs="Arial"/>
                <w:szCs w:val="20"/>
              </w:rPr>
            </w:pPr>
            <w:r>
              <w:rPr>
                <w:rFonts w:cs="Arial"/>
                <w:szCs w:val="20"/>
              </w:rPr>
              <w:fldChar w:fldCharType="begin" w:fldLock="1"/>
            </w:r>
            <w:r>
              <w:rPr>
                <w:rFonts w:cs="Arial"/>
                <w:szCs w:val="20"/>
              </w:rPr>
              <w:instrText>MERGEFIELD MethParameter.Type</w:instrText>
            </w:r>
            <w:r>
              <w:rPr>
                <w:rFonts w:cs="Arial"/>
                <w:szCs w:val="20"/>
              </w:rPr>
              <w:fldChar w:fldCharType="separate"/>
            </w:r>
            <w:r>
              <w:rPr>
                <w:rFonts w:cs="Arial"/>
                <w:szCs w:val="20"/>
              </w:rPr>
              <w:t>int</w:t>
            </w:r>
            <w:r>
              <w:rPr>
                <w:rFonts w:cs="Arial"/>
                <w:szCs w:val="20"/>
              </w:rPr>
              <w:fldChar w:fldCharType="end"/>
            </w:r>
            <w:r>
              <w:rPr>
                <w:rFonts w:cs="Arial"/>
                <w:szCs w:val="20"/>
              </w:rPr>
              <w:t xml:space="preserve"> </w:t>
            </w:r>
            <w:r>
              <w:rPr>
                <w:rFonts w:cs="Arial"/>
                <w:szCs w:val="20"/>
              </w:rPr>
              <w:fldChar w:fldCharType="begin" w:fldLock="1"/>
            </w:r>
            <w:r>
              <w:rPr>
                <w:rFonts w:cs="Arial"/>
                <w:szCs w:val="20"/>
              </w:rPr>
              <w:instrText xml:space="preserve">MERGEFIELD </w:instrText>
            </w:r>
            <w:r>
              <w:rPr>
                <w:rFonts w:cs="Arial"/>
                <w:i/>
                <w:iCs/>
                <w:szCs w:val="20"/>
              </w:rPr>
              <w:instrText>MethParameter.Name</w:instrText>
            </w:r>
            <w:r>
              <w:rPr>
                <w:rFonts w:cs="Arial"/>
                <w:szCs w:val="20"/>
              </w:rPr>
              <w:fldChar w:fldCharType="separate"/>
            </w:r>
            <w:r>
              <w:rPr>
                <w:rFonts w:cs="Arial"/>
                <w:i/>
                <w:iCs/>
                <w:szCs w:val="20"/>
              </w:rPr>
              <w:t>Status</w:t>
            </w:r>
            <w:r>
              <w:rPr>
                <w:rFonts w:cs="Arial"/>
                <w:szCs w:val="20"/>
              </w:rPr>
              <w:fldChar w:fldCharType="end"/>
            </w:r>
            <w:r>
              <w:rPr>
                <w:rFonts w:cs="Arial"/>
                <w:szCs w:val="20"/>
              </w:rPr>
              <w:t xml:space="preserve"> </w:t>
            </w:r>
          </w:p>
          <w:p w:rsidR="004A1E15" w:rsidRDefault="00035CFE">
            <w:pPr>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0x0: Inactive</w:t>
            </w:r>
          </w:p>
          <w:p w:rsidR="004A1E15" w:rsidRDefault="00035CFE">
            <w:pPr>
              <w:rPr>
                <w:rFonts w:cs="Arial"/>
                <w:szCs w:val="20"/>
              </w:rPr>
            </w:pPr>
            <w:r>
              <w:rPr>
                <w:rFonts w:cs="Arial"/>
                <w:szCs w:val="20"/>
              </w:rPr>
              <w:t>0x1: Active</w:t>
            </w:r>
            <w:r>
              <w:rPr>
                <w:rFonts w:cs="Arial"/>
                <w:szCs w:val="20"/>
              </w:rPr>
              <w:fldChar w:fldCharType="end"/>
            </w:r>
          </w:p>
        </w:tc>
      </w:tr>
      <w:bookmarkStart w:id="11" w:name="BKM_4EB80E1E_E220_4ba8_BD6F_421B615B6EBC"/>
      <w:bookmarkEnd w:id="11"/>
      <w:tr w:rsidR="004A1E15">
        <w:trPr>
          <w:jc w:val="center"/>
        </w:trPr>
        <w:tc>
          <w:tcPr>
            <w:tcW w:w="3240" w:type="dxa"/>
            <w:tcBorders>
              <w:top w:val="single" w:sz="2" w:space="0" w:color="auto"/>
              <w:left w:val="single" w:sz="2" w:space="0" w:color="auto"/>
              <w:bottom w:val="single" w:sz="2" w:space="0" w:color="auto"/>
              <w:right w:val="single" w:sz="2" w:space="0" w:color="auto"/>
            </w:tcBorders>
            <w:hideMark/>
          </w:tcPr>
          <w:p w:rsidR="004A1E15" w:rsidRDefault="00035CFE">
            <w:pPr>
              <w:widowControl w:val="0"/>
              <w:autoSpaceDE w:val="0"/>
              <w:autoSpaceDN w:val="0"/>
              <w:adjustRightInd w:val="0"/>
              <w:rPr>
                <w:rFonts w:cs="Arial"/>
                <w:szCs w:val="20"/>
              </w:rPr>
            </w:pPr>
            <w:r>
              <w:rPr>
                <w:rFonts w:cs="Arial"/>
                <w:szCs w:val="20"/>
              </w:rPr>
              <w:fldChar w:fldCharType="begin" w:fldLock="1"/>
            </w:r>
            <w:r>
              <w:rPr>
                <w:rFonts w:cs="Arial"/>
                <w:szCs w:val="20"/>
              </w:rPr>
              <w:instrText xml:space="preserve">MERGEFIELD </w:instrText>
            </w:r>
            <w:r>
              <w:rPr>
                <w:rFonts w:cs="Arial"/>
                <w:b/>
                <w:bCs/>
                <w:szCs w:val="20"/>
              </w:rPr>
              <w:instrText>Meth.Name</w:instrText>
            </w:r>
            <w:r>
              <w:rPr>
                <w:rFonts w:cs="Arial"/>
                <w:szCs w:val="20"/>
              </w:rPr>
              <w:fldChar w:fldCharType="separate"/>
            </w:r>
            <w:r>
              <w:rPr>
                <w:rFonts w:cs="Arial"/>
                <w:b/>
                <w:bCs/>
                <w:szCs w:val="20"/>
              </w:rPr>
              <w:t xml:space="preserve">Fixed </w:t>
            </w:r>
            <w:r>
              <w:rPr>
                <w:rFonts w:cs="Arial"/>
                <w:b/>
                <w:bCs/>
                <w:szCs w:val="20"/>
              </w:rPr>
              <w:t>Guidelines Status</w:t>
            </w:r>
            <w:r>
              <w:rPr>
                <w:rFonts w:cs="Arial"/>
                <w:szCs w:val="20"/>
              </w:rPr>
              <w:fldChar w:fldCharType="end"/>
            </w:r>
            <w:r>
              <w:rPr>
                <w:rFonts w:cs="Arial"/>
                <w:b/>
                <w:bCs/>
                <w:szCs w:val="20"/>
              </w:rPr>
              <w:t>()</w:t>
            </w:r>
          </w:p>
        </w:tc>
        <w:tc>
          <w:tcPr>
            <w:tcW w:w="3060" w:type="dxa"/>
            <w:tcBorders>
              <w:top w:val="single" w:sz="2" w:space="0" w:color="auto"/>
              <w:left w:val="single" w:sz="2" w:space="0" w:color="auto"/>
              <w:bottom w:val="single" w:sz="2" w:space="0" w:color="auto"/>
              <w:right w:val="single" w:sz="2" w:space="0" w:color="auto"/>
            </w:tcBorders>
            <w:hideMark/>
          </w:tcPr>
          <w:p w:rsidR="004A1E15" w:rsidRDefault="00035CFE">
            <w:pPr>
              <w:widowControl w:val="0"/>
              <w:autoSpaceDE w:val="0"/>
              <w:autoSpaceDN w:val="0"/>
              <w:adjustRightInd w:val="0"/>
              <w:rPr>
                <w:rFonts w:cs="Arial"/>
                <w:szCs w:val="20"/>
              </w:rPr>
            </w:pPr>
            <w:r>
              <w:rPr>
                <w:rFonts w:cs="Arial"/>
                <w:szCs w:val="20"/>
              </w:rPr>
              <w:fldChar w:fldCharType="begin" w:fldLock="1"/>
            </w:r>
            <w:r>
              <w:rPr>
                <w:rFonts w:cs="Arial"/>
                <w:szCs w:val="20"/>
              </w:rPr>
              <w:instrText>MERGEFIELD Meth.Notes</w:instrText>
            </w:r>
            <w:r>
              <w:rPr>
                <w:rFonts w:cs="Arial"/>
                <w:szCs w:val="20"/>
              </w:rPr>
              <w:fldChar w:fldCharType="end"/>
            </w:r>
          </w:p>
        </w:tc>
        <w:tc>
          <w:tcPr>
            <w:tcW w:w="3060" w:type="dxa"/>
            <w:tcBorders>
              <w:top w:val="single" w:sz="2" w:space="0" w:color="auto"/>
              <w:left w:val="single" w:sz="2" w:space="0" w:color="auto"/>
              <w:bottom w:val="single" w:sz="2" w:space="0" w:color="auto"/>
              <w:right w:val="single" w:sz="2" w:space="0" w:color="auto"/>
            </w:tcBorders>
            <w:hideMark/>
          </w:tcPr>
          <w:p w:rsidR="004A1E15" w:rsidRDefault="00035CFE">
            <w:pPr>
              <w:rPr>
                <w:rFonts w:cs="Arial"/>
                <w:szCs w:val="20"/>
              </w:rPr>
            </w:pPr>
            <w:r>
              <w:rPr>
                <w:rFonts w:cs="Arial"/>
                <w:szCs w:val="20"/>
              </w:rPr>
              <w:fldChar w:fldCharType="begin" w:fldLock="1"/>
            </w:r>
            <w:r>
              <w:rPr>
                <w:rFonts w:cs="Arial"/>
                <w:szCs w:val="20"/>
              </w:rPr>
              <w:instrText>MERGEFIELD MethParameter.Type</w:instrText>
            </w:r>
            <w:r>
              <w:rPr>
                <w:rFonts w:cs="Arial"/>
                <w:szCs w:val="20"/>
              </w:rPr>
              <w:fldChar w:fldCharType="separate"/>
            </w:r>
            <w:r>
              <w:rPr>
                <w:rStyle w:val="spelle"/>
                <w:rFonts w:cs="Arial"/>
                <w:szCs w:val="20"/>
              </w:rPr>
              <w:t>int</w:t>
            </w:r>
            <w:r>
              <w:rPr>
                <w:rFonts w:cs="Arial"/>
                <w:szCs w:val="20"/>
              </w:rPr>
              <w:fldChar w:fldCharType="end"/>
            </w:r>
            <w:r>
              <w:rPr>
                <w:rStyle w:val="objecttype0"/>
                <w:rFonts w:cs="Arial"/>
                <w:szCs w:val="20"/>
              </w:rPr>
              <w:t xml:space="preserve"> </w:t>
            </w:r>
            <w:r>
              <w:rPr>
                <w:rStyle w:val="objecttype0"/>
                <w:rFonts w:cs="Arial"/>
                <w:szCs w:val="20"/>
              </w:rPr>
              <w:fldChar w:fldCharType="begin" w:fldLock="1"/>
            </w:r>
            <w:r>
              <w:rPr>
                <w:rStyle w:val="objecttype0"/>
                <w:rFonts w:cs="Arial"/>
                <w:szCs w:val="20"/>
              </w:rPr>
              <w:instrText xml:space="preserve">MERGEFIELD </w:instrText>
            </w:r>
            <w:r>
              <w:rPr>
                <w:rFonts w:cs="Arial"/>
                <w:i/>
                <w:iCs/>
                <w:szCs w:val="20"/>
              </w:rPr>
              <w:instrText>MethParameter.Name</w:instrText>
            </w:r>
            <w:r>
              <w:rPr>
                <w:rStyle w:val="objecttype0"/>
                <w:rFonts w:cs="Arial"/>
                <w:szCs w:val="20"/>
              </w:rPr>
              <w:fldChar w:fldCharType="separate"/>
            </w:r>
            <w:r>
              <w:rPr>
                <w:rFonts w:cs="Arial"/>
                <w:i/>
                <w:iCs/>
                <w:szCs w:val="20"/>
              </w:rPr>
              <w:t>Status</w:t>
            </w:r>
            <w:r>
              <w:rPr>
                <w:rStyle w:val="objecttype0"/>
                <w:rFonts w:cs="Arial"/>
                <w:szCs w:val="20"/>
              </w:rPr>
              <w:fldChar w:fldCharType="end"/>
            </w:r>
            <w:r>
              <w:rPr>
                <w:rFonts w:cs="Arial"/>
                <w:szCs w:val="20"/>
              </w:rPr>
              <w:t xml:space="preserve"> </w:t>
            </w:r>
          </w:p>
          <w:p w:rsidR="004A1E15" w:rsidRDefault="00035CFE">
            <w:pPr>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0x0: Activated</w:t>
            </w:r>
          </w:p>
          <w:p w:rsidR="004A1E15" w:rsidRDefault="00035CFE">
            <w:pPr>
              <w:widowControl w:val="0"/>
              <w:autoSpaceDE w:val="0"/>
              <w:autoSpaceDN w:val="0"/>
              <w:adjustRightInd w:val="0"/>
              <w:rPr>
                <w:rFonts w:cs="Arial"/>
                <w:szCs w:val="20"/>
              </w:rPr>
            </w:pPr>
            <w:r>
              <w:rPr>
                <w:rFonts w:cs="Arial"/>
                <w:szCs w:val="20"/>
              </w:rPr>
              <w:t>0x1: Deactivated</w:t>
            </w:r>
            <w:r>
              <w:rPr>
                <w:rFonts w:cs="Arial"/>
                <w:szCs w:val="20"/>
              </w:rPr>
              <w:fldChar w:fldCharType="end"/>
            </w:r>
          </w:p>
        </w:tc>
      </w:tr>
      <w:bookmarkStart w:id="12" w:name="BKM_8C75EA00_A859_412d_9D0E_E585E92D9F50"/>
      <w:bookmarkEnd w:id="12"/>
      <w:tr w:rsidR="004A1E15">
        <w:trPr>
          <w:jc w:val="center"/>
        </w:trPr>
        <w:tc>
          <w:tcPr>
            <w:tcW w:w="3240" w:type="dxa"/>
            <w:tcBorders>
              <w:top w:val="single" w:sz="2" w:space="0" w:color="auto"/>
              <w:left w:val="single" w:sz="2" w:space="0" w:color="auto"/>
              <w:bottom w:val="single" w:sz="2" w:space="0" w:color="auto"/>
              <w:right w:val="single" w:sz="2" w:space="0" w:color="auto"/>
            </w:tcBorders>
            <w:hideMark/>
          </w:tcPr>
          <w:p w:rsidR="004A1E15" w:rsidRDefault="00035CFE">
            <w:pPr>
              <w:widowControl w:val="0"/>
              <w:autoSpaceDE w:val="0"/>
              <w:autoSpaceDN w:val="0"/>
              <w:adjustRightInd w:val="0"/>
              <w:rPr>
                <w:rFonts w:cs="Arial"/>
                <w:szCs w:val="20"/>
              </w:rPr>
            </w:pPr>
            <w:r>
              <w:rPr>
                <w:rFonts w:cs="Arial"/>
                <w:szCs w:val="20"/>
              </w:rPr>
              <w:fldChar w:fldCharType="begin" w:fldLock="1"/>
            </w:r>
            <w:r>
              <w:rPr>
                <w:rFonts w:cs="Arial"/>
                <w:szCs w:val="20"/>
              </w:rPr>
              <w:instrText xml:space="preserve">MERGEFIELD </w:instrText>
            </w:r>
            <w:r>
              <w:rPr>
                <w:rFonts w:cs="Arial"/>
                <w:b/>
                <w:bCs/>
                <w:szCs w:val="20"/>
              </w:rPr>
              <w:instrText>Meth.Name</w:instrText>
            </w:r>
            <w:r>
              <w:rPr>
                <w:rFonts w:cs="Arial"/>
                <w:szCs w:val="20"/>
              </w:rPr>
              <w:fldChar w:fldCharType="separate"/>
            </w:r>
            <w:r>
              <w:rPr>
                <w:rFonts w:cs="Arial"/>
                <w:b/>
                <w:bCs/>
                <w:szCs w:val="20"/>
              </w:rPr>
              <w:t>HMI Display Status</w:t>
            </w:r>
            <w:r>
              <w:rPr>
                <w:rFonts w:cs="Arial"/>
                <w:szCs w:val="20"/>
              </w:rPr>
              <w:fldChar w:fldCharType="end"/>
            </w:r>
            <w:r>
              <w:rPr>
                <w:rFonts w:cs="Arial"/>
                <w:b/>
                <w:bCs/>
                <w:szCs w:val="20"/>
              </w:rPr>
              <w:t>()</w:t>
            </w:r>
          </w:p>
        </w:tc>
        <w:tc>
          <w:tcPr>
            <w:tcW w:w="3060" w:type="dxa"/>
            <w:tcBorders>
              <w:top w:val="single" w:sz="2" w:space="0" w:color="auto"/>
              <w:left w:val="single" w:sz="2" w:space="0" w:color="auto"/>
              <w:bottom w:val="single" w:sz="2" w:space="0" w:color="auto"/>
              <w:right w:val="single" w:sz="2" w:space="0" w:color="auto"/>
            </w:tcBorders>
            <w:hideMark/>
          </w:tcPr>
          <w:p w:rsidR="004A1E15" w:rsidRDefault="00035CFE">
            <w:pPr>
              <w:widowControl w:val="0"/>
              <w:autoSpaceDE w:val="0"/>
              <w:autoSpaceDN w:val="0"/>
              <w:adjustRightInd w:val="0"/>
              <w:rPr>
                <w:rFonts w:cs="Arial"/>
                <w:szCs w:val="20"/>
              </w:rPr>
            </w:pPr>
            <w:r>
              <w:rPr>
                <w:rFonts w:cs="Arial"/>
                <w:szCs w:val="20"/>
              </w:rPr>
              <w:fldChar w:fldCharType="begin" w:fldLock="1"/>
            </w:r>
            <w:r>
              <w:rPr>
                <w:rFonts w:cs="Arial"/>
                <w:szCs w:val="20"/>
              </w:rPr>
              <w:instrText>MERGEFIELD Meth.Notes</w:instrText>
            </w:r>
            <w:r>
              <w:rPr>
                <w:rFonts w:cs="Arial"/>
                <w:szCs w:val="20"/>
              </w:rPr>
              <w:fldChar w:fldCharType="end"/>
            </w:r>
          </w:p>
        </w:tc>
        <w:tc>
          <w:tcPr>
            <w:tcW w:w="3060" w:type="dxa"/>
            <w:tcBorders>
              <w:top w:val="single" w:sz="2" w:space="0" w:color="auto"/>
              <w:left w:val="single" w:sz="2" w:space="0" w:color="auto"/>
              <w:bottom w:val="single" w:sz="2" w:space="0" w:color="auto"/>
              <w:right w:val="single" w:sz="2" w:space="0" w:color="auto"/>
            </w:tcBorders>
            <w:hideMark/>
          </w:tcPr>
          <w:p w:rsidR="004A1E15" w:rsidRDefault="00035CFE">
            <w:pPr>
              <w:rPr>
                <w:rFonts w:cs="Arial"/>
                <w:szCs w:val="20"/>
              </w:rPr>
            </w:pPr>
            <w:r>
              <w:rPr>
                <w:rFonts w:cs="Arial"/>
                <w:szCs w:val="20"/>
              </w:rPr>
              <w:fldChar w:fldCharType="begin" w:fldLock="1"/>
            </w:r>
            <w:r>
              <w:rPr>
                <w:rFonts w:cs="Arial"/>
                <w:szCs w:val="20"/>
              </w:rPr>
              <w:instrText>MERGEFIELD MethParameter.Type</w:instrText>
            </w:r>
            <w:r>
              <w:rPr>
                <w:rFonts w:cs="Arial"/>
                <w:szCs w:val="20"/>
              </w:rPr>
              <w:fldChar w:fldCharType="separate"/>
            </w:r>
            <w:r>
              <w:rPr>
                <w:rStyle w:val="spelle"/>
                <w:rFonts w:cs="Arial"/>
                <w:szCs w:val="20"/>
              </w:rPr>
              <w:t>int</w:t>
            </w:r>
            <w:r>
              <w:rPr>
                <w:rFonts w:cs="Arial"/>
                <w:szCs w:val="20"/>
              </w:rPr>
              <w:fldChar w:fldCharType="end"/>
            </w:r>
            <w:r>
              <w:rPr>
                <w:rStyle w:val="objecttype0"/>
                <w:rFonts w:cs="Arial"/>
                <w:szCs w:val="20"/>
              </w:rPr>
              <w:t xml:space="preserve"> </w:t>
            </w:r>
            <w:r>
              <w:rPr>
                <w:rStyle w:val="objecttype0"/>
                <w:rFonts w:cs="Arial"/>
                <w:szCs w:val="20"/>
              </w:rPr>
              <w:fldChar w:fldCharType="begin" w:fldLock="1"/>
            </w:r>
            <w:r>
              <w:rPr>
                <w:rStyle w:val="objecttype0"/>
                <w:rFonts w:cs="Arial"/>
                <w:szCs w:val="20"/>
              </w:rPr>
              <w:instrText xml:space="preserve">MERGEFIELD </w:instrText>
            </w:r>
            <w:r>
              <w:rPr>
                <w:rFonts w:cs="Arial"/>
                <w:i/>
                <w:iCs/>
                <w:szCs w:val="20"/>
              </w:rPr>
              <w:instrText>MethParameter.Name</w:instrText>
            </w:r>
            <w:r>
              <w:rPr>
                <w:rStyle w:val="objecttype0"/>
                <w:rFonts w:cs="Arial"/>
                <w:szCs w:val="20"/>
              </w:rPr>
              <w:fldChar w:fldCharType="separate"/>
            </w:r>
            <w:r>
              <w:rPr>
                <w:rFonts w:cs="Arial"/>
                <w:i/>
                <w:iCs/>
                <w:szCs w:val="20"/>
              </w:rPr>
              <w:t>RVC Display</w:t>
            </w:r>
            <w:r>
              <w:rPr>
                <w:rStyle w:val="objecttype0"/>
                <w:rFonts w:cs="Arial"/>
                <w:szCs w:val="20"/>
              </w:rPr>
              <w:fldChar w:fldCharType="end"/>
            </w:r>
            <w:r>
              <w:rPr>
                <w:rFonts w:cs="Arial"/>
                <w:szCs w:val="20"/>
              </w:rPr>
              <w:t xml:space="preserve"> </w:t>
            </w:r>
          </w:p>
          <w:p w:rsidR="004A1E15" w:rsidRDefault="00035CFE">
            <w:pPr>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0x0: RVC OFF</w:t>
            </w:r>
          </w:p>
          <w:p w:rsidR="004A1E15" w:rsidRDefault="00035CFE">
            <w:pPr>
              <w:widowControl w:val="0"/>
              <w:autoSpaceDE w:val="0"/>
              <w:autoSpaceDN w:val="0"/>
              <w:adjustRightInd w:val="0"/>
              <w:rPr>
                <w:rFonts w:cs="Arial"/>
                <w:szCs w:val="20"/>
              </w:rPr>
            </w:pPr>
            <w:r>
              <w:rPr>
                <w:rFonts w:cs="Arial"/>
                <w:szCs w:val="20"/>
              </w:rPr>
              <w:t>0x1: RVC ON</w:t>
            </w:r>
            <w:r>
              <w:rPr>
                <w:rFonts w:cs="Arial"/>
                <w:szCs w:val="20"/>
              </w:rPr>
              <w:fldChar w:fldCharType="end"/>
            </w:r>
          </w:p>
        </w:tc>
      </w:tr>
      <w:bookmarkStart w:id="13" w:name="BKM_58F55392_498D_4fcf_BB3A_B6BD2EBDFFAE"/>
      <w:bookmarkEnd w:id="13"/>
      <w:tr w:rsidR="004A1E15">
        <w:trPr>
          <w:jc w:val="center"/>
        </w:trPr>
        <w:tc>
          <w:tcPr>
            <w:tcW w:w="3240" w:type="dxa"/>
            <w:tcBorders>
              <w:top w:val="single" w:sz="2" w:space="0" w:color="auto"/>
              <w:left w:val="single" w:sz="2" w:space="0" w:color="auto"/>
              <w:bottom w:val="single" w:sz="2" w:space="0" w:color="auto"/>
              <w:right w:val="single" w:sz="2" w:space="0" w:color="auto"/>
            </w:tcBorders>
            <w:hideMark/>
          </w:tcPr>
          <w:p w:rsidR="004A1E15" w:rsidRDefault="00035CFE">
            <w:pPr>
              <w:widowControl w:val="0"/>
              <w:autoSpaceDE w:val="0"/>
              <w:autoSpaceDN w:val="0"/>
              <w:adjustRightInd w:val="0"/>
              <w:rPr>
                <w:rFonts w:cs="Arial"/>
                <w:szCs w:val="20"/>
              </w:rPr>
            </w:pPr>
            <w:r>
              <w:rPr>
                <w:rFonts w:cs="Arial"/>
                <w:szCs w:val="20"/>
              </w:rPr>
              <w:fldChar w:fldCharType="begin" w:fldLock="1"/>
            </w:r>
            <w:r>
              <w:rPr>
                <w:rFonts w:cs="Arial"/>
                <w:szCs w:val="20"/>
              </w:rPr>
              <w:instrText xml:space="preserve">MERGEFIELD </w:instrText>
            </w:r>
            <w:r>
              <w:rPr>
                <w:rFonts w:cs="Arial"/>
                <w:b/>
                <w:bCs/>
                <w:szCs w:val="20"/>
              </w:rPr>
              <w:instrText>Meth.Name</w:instrText>
            </w:r>
            <w:r>
              <w:rPr>
                <w:rFonts w:cs="Arial"/>
                <w:szCs w:val="20"/>
              </w:rPr>
              <w:fldChar w:fldCharType="separate"/>
            </w:r>
            <w:r>
              <w:rPr>
                <w:rFonts w:cs="Arial"/>
                <w:b/>
                <w:bCs/>
                <w:szCs w:val="20"/>
              </w:rPr>
              <w:t>RVC Guidelines</w:t>
            </w:r>
            <w:r>
              <w:rPr>
                <w:rFonts w:cs="Arial"/>
                <w:szCs w:val="20"/>
              </w:rPr>
              <w:fldChar w:fldCharType="end"/>
            </w:r>
            <w:r>
              <w:rPr>
                <w:rFonts w:cs="Arial"/>
                <w:b/>
                <w:bCs/>
                <w:szCs w:val="20"/>
              </w:rPr>
              <w:t>()</w:t>
            </w:r>
          </w:p>
        </w:tc>
        <w:tc>
          <w:tcPr>
            <w:tcW w:w="3060" w:type="dxa"/>
            <w:tcBorders>
              <w:top w:val="single" w:sz="2" w:space="0" w:color="auto"/>
              <w:left w:val="single" w:sz="2" w:space="0" w:color="auto"/>
              <w:bottom w:val="single" w:sz="2" w:space="0" w:color="auto"/>
              <w:right w:val="single" w:sz="2" w:space="0" w:color="auto"/>
            </w:tcBorders>
            <w:hideMark/>
          </w:tcPr>
          <w:p w:rsidR="004A1E15" w:rsidRDefault="00035CFE">
            <w:pPr>
              <w:widowControl w:val="0"/>
              <w:autoSpaceDE w:val="0"/>
              <w:autoSpaceDN w:val="0"/>
              <w:adjustRightInd w:val="0"/>
              <w:rPr>
                <w:rFonts w:cs="Arial"/>
                <w:szCs w:val="20"/>
              </w:rPr>
            </w:pPr>
            <w:r>
              <w:rPr>
                <w:rFonts w:cs="Arial"/>
                <w:szCs w:val="20"/>
              </w:rPr>
              <w:fldChar w:fldCharType="begin" w:fldLock="1"/>
            </w:r>
            <w:r>
              <w:rPr>
                <w:rFonts w:cs="Arial"/>
                <w:szCs w:val="20"/>
              </w:rPr>
              <w:instrText>MERGEFIELD Meth.Notes</w:instrText>
            </w:r>
            <w:r>
              <w:rPr>
                <w:rFonts w:cs="Arial"/>
                <w:szCs w:val="20"/>
              </w:rPr>
              <w:fldChar w:fldCharType="end"/>
            </w:r>
          </w:p>
        </w:tc>
        <w:tc>
          <w:tcPr>
            <w:tcW w:w="3060" w:type="dxa"/>
            <w:tcBorders>
              <w:top w:val="single" w:sz="2" w:space="0" w:color="auto"/>
              <w:left w:val="single" w:sz="2" w:space="0" w:color="auto"/>
              <w:bottom w:val="single" w:sz="2" w:space="0" w:color="auto"/>
              <w:right w:val="single" w:sz="2" w:space="0" w:color="auto"/>
            </w:tcBorders>
            <w:hideMark/>
          </w:tcPr>
          <w:p w:rsidR="004A1E15" w:rsidRDefault="00035CFE">
            <w:pPr>
              <w:rPr>
                <w:rFonts w:cs="Arial"/>
                <w:szCs w:val="20"/>
              </w:rPr>
            </w:pPr>
            <w:r>
              <w:rPr>
                <w:rFonts w:cs="Arial"/>
                <w:szCs w:val="20"/>
              </w:rPr>
              <w:fldChar w:fldCharType="begin" w:fldLock="1"/>
            </w:r>
            <w:r>
              <w:rPr>
                <w:rFonts w:cs="Arial"/>
                <w:szCs w:val="20"/>
              </w:rPr>
              <w:instrText>MERGEFIELD MethParameter.Type</w:instrText>
            </w:r>
            <w:r>
              <w:rPr>
                <w:rFonts w:cs="Arial"/>
                <w:szCs w:val="20"/>
              </w:rPr>
              <w:fldChar w:fldCharType="separate"/>
            </w:r>
            <w:r>
              <w:rPr>
                <w:rStyle w:val="spelle"/>
                <w:rFonts w:cs="Arial"/>
                <w:szCs w:val="20"/>
              </w:rPr>
              <w:t>int</w:t>
            </w:r>
            <w:r>
              <w:rPr>
                <w:rFonts w:cs="Arial"/>
                <w:szCs w:val="20"/>
              </w:rPr>
              <w:fldChar w:fldCharType="end"/>
            </w:r>
            <w:r>
              <w:rPr>
                <w:rStyle w:val="objecttype0"/>
                <w:rFonts w:cs="Arial"/>
                <w:szCs w:val="20"/>
              </w:rPr>
              <w:t xml:space="preserve"> </w:t>
            </w:r>
            <w:r>
              <w:rPr>
                <w:rStyle w:val="objecttype0"/>
                <w:rFonts w:cs="Arial"/>
                <w:szCs w:val="20"/>
              </w:rPr>
              <w:fldChar w:fldCharType="begin" w:fldLock="1"/>
            </w:r>
            <w:r>
              <w:rPr>
                <w:rStyle w:val="objecttype0"/>
                <w:rFonts w:cs="Arial"/>
                <w:szCs w:val="20"/>
              </w:rPr>
              <w:instrText xml:space="preserve">MERGEFIELD </w:instrText>
            </w:r>
            <w:r>
              <w:rPr>
                <w:rFonts w:cs="Arial"/>
                <w:i/>
                <w:iCs/>
                <w:szCs w:val="20"/>
              </w:rPr>
              <w:instrText>Meth</w:instrText>
            </w:r>
            <w:r>
              <w:rPr>
                <w:rFonts w:cs="Arial"/>
                <w:i/>
                <w:iCs/>
                <w:szCs w:val="20"/>
              </w:rPr>
              <w:instrText>Parameter.Name</w:instrText>
            </w:r>
            <w:r>
              <w:rPr>
                <w:rStyle w:val="objecttype0"/>
                <w:rFonts w:cs="Arial"/>
                <w:szCs w:val="20"/>
              </w:rPr>
              <w:fldChar w:fldCharType="separate"/>
            </w:r>
            <w:r>
              <w:rPr>
                <w:rFonts w:cs="Arial"/>
                <w:i/>
                <w:iCs/>
                <w:szCs w:val="20"/>
              </w:rPr>
              <w:t>Request</w:t>
            </w:r>
            <w:r>
              <w:rPr>
                <w:rStyle w:val="objecttype0"/>
                <w:rFonts w:cs="Arial"/>
                <w:szCs w:val="20"/>
              </w:rPr>
              <w:fldChar w:fldCharType="end"/>
            </w:r>
            <w:r>
              <w:rPr>
                <w:rFonts w:cs="Arial"/>
                <w:szCs w:val="20"/>
              </w:rPr>
              <w:t xml:space="preserve"> </w:t>
            </w:r>
          </w:p>
          <w:p w:rsidR="004A1E15" w:rsidRDefault="00035CFE">
            <w:pPr>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 xml:space="preserve">0x0: Dynamic </w:t>
            </w:r>
            <w:r>
              <w:rPr>
                <w:rStyle w:val="msoins0"/>
                <w:rFonts w:cs="Arial"/>
                <w:szCs w:val="20"/>
              </w:rPr>
              <w:t>ON</w:t>
            </w:r>
          </w:p>
          <w:p w:rsidR="004A1E15" w:rsidRDefault="00035CFE">
            <w:pPr>
              <w:rPr>
                <w:rFonts w:cs="Arial"/>
                <w:szCs w:val="20"/>
              </w:rPr>
            </w:pPr>
            <w:r>
              <w:rPr>
                <w:rFonts w:cs="Arial"/>
                <w:szCs w:val="20"/>
              </w:rPr>
              <w:lastRenderedPageBreak/>
              <w:t xml:space="preserve">0x1: </w:t>
            </w:r>
            <w:r>
              <w:rPr>
                <w:rStyle w:val="msoins0"/>
                <w:rFonts w:cs="Arial"/>
                <w:szCs w:val="20"/>
              </w:rPr>
              <w:t>Dynamic OFF</w:t>
            </w:r>
            <w:r>
              <w:rPr>
                <w:rFonts w:cs="Arial"/>
                <w:szCs w:val="20"/>
              </w:rPr>
              <w:t xml:space="preserve"> </w:t>
            </w:r>
          </w:p>
          <w:p w:rsidR="004A1E15" w:rsidRDefault="00035CFE">
            <w:pPr>
              <w:widowControl w:val="0"/>
              <w:autoSpaceDE w:val="0"/>
              <w:autoSpaceDN w:val="0"/>
              <w:adjustRightInd w:val="0"/>
              <w:rPr>
                <w:rStyle w:val="msoins0"/>
              </w:rPr>
            </w:pPr>
            <w:r>
              <w:rPr>
                <w:rFonts w:cs="Arial"/>
                <w:szCs w:val="20"/>
              </w:rPr>
              <w:t xml:space="preserve">0x3: </w:t>
            </w:r>
            <w:r>
              <w:rPr>
                <w:rStyle w:val="msoins0"/>
                <w:rFonts w:cs="Arial"/>
                <w:szCs w:val="20"/>
              </w:rPr>
              <w:t>Fixed ON</w:t>
            </w:r>
            <w:r>
              <w:rPr>
                <w:rFonts w:cs="Arial"/>
                <w:szCs w:val="20"/>
              </w:rPr>
              <w:fldChar w:fldCharType="end"/>
            </w:r>
          </w:p>
          <w:p w:rsidR="004A1E15" w:rsidRDefault="00035CFE">
            <w:pPr>
              <w:widowControl w:val="0"/>
              <w:autoSpaceDE w:val="0"/>
              <w:autoSpaceDN w:val="0"/>
              <w:adjustRightInd w:val="0"/>
            </w:pPr>
            <w:r>
              <w:rPr>
                <w:rStyle w:val="msoins0"/>
                <w:rFonts w:cs="Arial"/>
                <w:szCs w:val="20"/>
              </w:rPr>
              <w:t>0x4: OFF</w:t>
            </w:r>
          </w:p>
        </w:tc>
      </w:tr>
      <w:bookmarkStart w:id="14" w:name="BKM_FF6370B7_F99A_4aa8_A372_2BAB58379CE4"/>
      <w:bookmarkStart w:id="15" w:name="BKM_883FFB22_9E94_4477_AD12_FF46E5395658"/>
      <w:bookmarkEnd w:id="14"/>
      <w:bookmarkEnd w:id="15"/>
      <w:tr w:rsidR="004A1E15">
        <w:trPr>
          <w:jc w:val="center"/>
        </w:trPr>
        <w:tc>
          <w:tcPr>
            <w:tcW w:w="3240" w:type="dxa"/>
            <w:tcBorders>
              <w:top w:val="single" w:sz="2" w:space="0" w:color="auto"/>
              <w:left w:val="single" w:sz="2" w:space="0" w:color="auto"/>
              <w:bottom w:val="single" w:sz="2" w:space="0" w:color="auto"/>
              <w:right w:val="single" w:sz="2" w:space="0" w:color="auto"/>
            </w:tcBorders>
            <w:hideMark/>
          </w:tcPr>
          <w:p w:rsidR="004A1E15" w:rsidRDefault="00035CFE">
            <w:pPr>
              <w:widowControl w:val="0"/>
              <w:autoSpaceDE w:val="0"/>
              <w:autoSpaceDN w:val="0"/>
              <w:adjustRightInd w:val="0"/>
              <w:rPr>
                <w:rFonts w:cs="Arial"/>
                <w:szCs w:val="20"/>
              </w:rPr>
            </w:pPr>
            <w:r>
              <w:rPr>
                <w:rFonts w:cs="Arial"/>
                <w:szCs w:val="20"/>
              </w:rPr>
              <w:lastRenderedPageBreak/>
              <w:fldChar w:fldCharType="begin" w:fldLock="1"/>
            </w:r>
            <w:r>
              <w:rPr>
                <w:rFonts w:cs="Arial"/>
                <w:szCs w:val="20"/>
              </w:rPr>
              <w:instrText xml:space="preserve">MERGEFIELD </w:instrText>
            </w:r>
            <w:r>
              <w:rPr>
                <w:rFonts w:cs="Arial"/>
                <w:b/>
                <w:bCs/>
                <w:szCs w:val="20"/>
              </w:rPr>
              <w:instrText>Meth.Name</w:instrText>
            </w:r>
            <w:r>
              <w:rPr>
                <w:rFonts w:cs="Arial"/>
                <w:szCs w:val="20"/>
              </w:rPr>
              <w:fldChar w:fldCharType="separate"/>
            </w:r>
            <w:r>
              <w:rPr>
                <w:rFonts w:cs="Arial"/>
                <w:b/>
                <w:bCs/>
                <w:szCs w:val="20"/>
              </w:rPr>
              <w:t>Visual Park Aid Alert</w:t>
            </w:r>
            <w:r>
              <w:rPr>
                <w:rFonts w:cs="Arial"/>
                <w:szCs w:val="20"/>
              </w:rPr>
              <w:fldChar w:fldCharType="end"/>
            </w:r>
            <w:r>
              <w:rPr>
                <w:rFonts w:cs="Arial"/>
                <w:b/>
                <w:bCs/>
                <w:szCs w:val="20"/>
              </w:rPr>
              <w:t>()</w:t>
            </w:r>
          </w:p>
        </w:tc>
        <w:tc>
          <w:tcPr>
            <w:tcW w:w="3060" w:type="dxa"/>
            <w:tcBorders>
              <w:top w:val="single" w:sz="2" w:space="0" w:color="auto"/>
              <w:left w:val="single" w:sz="2" w:space="0" w:color="auto"/>
              <w:bottom w:val="single" w:sz="2" w:space="0" w:color="auto"/>
              <w:right w:val="single" w:sz="2" w:space="0" w:color="auto"/>
            </w:tcBorders>
            <w:hideMark/>
          </w:tcPr>
          <w:p w:rsidR="004A1E15" w:rsidRDefault="00035CFE">
            <w:pPr>
              <w:widowControl w:val="0"/>
              <w:autoSpaceDE w:val="0"/>
              <w:autoSpaceDN w:val="0"/>
              <w:adjustRightInd w:val="0"/>
              <w:rPr>
                <w:rFonts w:cs="Arial"/>
                <w:szCs w:val="20"/>
              </w:rPr>
            </w:pPr>
            <w:r>
              <w:rPr>
                <w:rFonts w:cs="Arial"/>
                <w:szCs w:val="20"/>
              </w:rPr>
              <w:fldChar w:fldCharType="begin" w:fldLock="1"/>
            </w:r>
            <w:r>
              <w:rPr>
                <w:rFonts w:cs="Arial"/>
                <w:szCs w:val="20"/>
              </w:rPr>
              <w:instrText>MERGEFIELD Meth.Notes</w:instrText>
            </w:r>
            <w:r>
              <w:rPr>
                <w:rFonts w:cs="Arial"/>
                <w:szCs w:val="20"/>
              </w:rPr>
              <w:fldChar w:fldCharType="end"/>
            </w:r>
          </w:p>
        </w:tc>
        <w:tc>
          <w:tcPr>
            <w:tcW w:w="3060" w:type="dxa"/>
            <w:tcBorders>
              <w:top w:val="single" w:sz="2" w:space="0" w:color="auto"/>
              <w:left w:val="single" w:sz="2" w:space="0" w:color="auto"/>
              <w:bottom w:val="single" w:sz="2" w:space="0" w:color="auto"/>
              <w:right w:val="single" w:sz="2" w:space="0" w:color="auto"/>
            </w:tcBorders>
            <w:hideMark/>
          </w:tcPr>
          <w:p w:rsidR="004A1E15" w:rsidRDefault="00035CFE">
            <w:pPr>
              <w:rPr>
                <w:rFonts w:cs="Arial"/>
                <w:szCs w:val="20"/>
              </w:rPr>
            </w:pPr>
            <w:r>
              <w:rPr>
                <w:rFonts w:cs="Arial"/>
                <w:szCs w:val="20"/>
              </w:rPr>
              <w:fldChar w:fldCharType="begin" w:fldLock="1"/>
            </w:r>
            <w:r>
              <w:rPr>
                <w:rFonts w:cs="Arial"/>
                <w:szCs w:val="20"/>
              </w:rPr>
              <w:instrText>MERGEFIELD MethParameter.Type</w:instrText>
            </w:r>
            <w:r>
              <w:rPr>
                <w:rFonts w:cs="Arial"/>
                <w:szCs w:val="20"/>
              </w:rPr>
              <w:fldChar w:fldCharType="separate"/>
            </w:r>
            <w:r>
              <w:rPr>
                <w:rStyle w:val="spelle"/>
                <w:rFonts w:cs="Arial"/>
                <w:szCs w:val="20"/>
              </w:rPr>
              <w:t>int</w:t>
            </w:r>
            <w:r>
              <w:rPr>
                <w:rFonts w:cs="Arial"/>
                <w:szCs w:val="20"/>
              </w:rPr>
              <w:fldChar w:fldCharType="end"/>
            </w:r>
            <w:r>
              <w:rPr>
                <w:rStyle w:val="objecttype0"/>
                <w:rFonts w:cs="Arial"/>
                <w:szCs w:val="20"/>
              </w:rPr>
              <w:t xml:space="preserve"> </w:t>
            </w:r>
            <w:r>
              <w:rPr>
                <w:rStyle w:val="objecttype0"/>
                <w:rFonts w:cs="Arial"/>
                <w:szCs w:val="20"/>
              </w:rPr>
              <w:fldChar w:fldCharType="begin" w:fldLock="1"/>
            </w:r>
            <w:r>
              <w:rPr>
                <w:rStyle w:val="objecttype0"/>
                <w:rFonts w:cs="Arial"/>
                <w:szCs w:val="20"/>
              </w:rPr>
              <w:instrText xml:space="preserve">MERGEFIELD </w:instrText>
            </w:r>
            <w:r>
              <w:rPr>
                <w:rFonts w:cs="Arial"/>
                <w:i/>
                <w:iCs/>
                <w:szCs w:val="20"/>
              </w:rPr>
              <w:instrText>MethParameter.Name</w:instrText>
            </w:r>
            <w:r>
              <w:rPr>
                <w:rStyle w:val="objecttype0"/>
                <w:rFonts w:cs="Arial"/>
                <w:szCs w:val="20"/>
              </w:rPr>
              <w:fldChar w:fldCharType="separate"/>
            </w:r>
            <w:r>
              <w:rPr>
                <w:rFonts w:cs="Arial"/>
                <w:i/>
                <w:iCs/>
                <w:szCs w:val="20"/>
              </w:rPr>
              <w:t>Status</w:t>
            </w:r>
            <w:r>
              <w:rPr>
                <w:rStyle w:val="objecttype0"/>
                <w:rFonts w:cs="Arial"/>
                <w:szCs w:val="20"/>
              </w:rPr>
              <w:fldChar w:fldCharType="end"/>
            </w:r>
            <w:r>
              <w:rPr>
                <w:rFonts w:cs="Arial"/>
                <w:szCs w:val="20"/>
              </w:rPr>
              <w:t xml:space="preserve"> </w:t>
            </w:r>
          </w:p>
          <w:p w:rsidR="004A1E15" w:rsidRDefault="00035CFE">
            <w:pPr>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0x0: OFF</w:t>
            </w:r>
          </w:p>
          <w:p w:rsidR="004A1E15" w:rsidRDefault="00035CFE">
            <w:pPr>
              <w:widowControl w:val="0"/>
              <w:autoSpaceDE w:val="0"/>
              <w:autoSpaceDN w:val="0"/>
              <w:adjustRightInd w:val="0"/>
              <w:rPr>
                <w:rFonts w:cs="Arial"/>
                <w:szCs w:val="20"/>
              </w:rPr>
            </w:pPr>
            <w:r>
              <w:rPr>
                <w:rFonts w:cs="Arial"/>
                <w:szCs w:val="20"/>
              </w:rPr>
              <w:t>0x1: ON</w:t>
            </w:r>
            <w:r>
              <w:rPr>
                <w:rFonts w:cs="Arial"/>
                <w:szCs w:val="20"/>
              </w:rPr>
              <w:fldChar w:fldCharType="end"/>
            </w:r>
          </w:p>
        </w:tc>
      </w:tr>
      <w:bookmarkStart w:id="16" w:name="BKM_4FF2B6E1_C32A_4b70_B3CC_B407D492B7AE"/>
      <w:bookmarkEnd w:id="16"/>
      <w:tr w:rsidR="004A1E15">
        <w:trPr>
          <w:jc w:val="center"/>
        </w:trPr>
        <w:tc>
          <w:tcPr>
            <w:tcW w:w="3240" w:type="dxa"/>
            <w:tcBorders>
              <w:top w:val="single" w:sz="2" w:space="0" w:color="auto"/>
              <w:left w:val="single" w:sz="2" w:space="0" w:color="auto"/>
              <w:bottom w:val="single" w:sz="2" w:space="0" w:color="auto"/>
              <w:right w:val="single" w:sz="2" w:space="0" w:color="auto"/>
            </w:tcBorders>
            <w:hideMark/>
          </w:tcPr>
          <w:p w:rsidR="004A1E15" w:rsidRDefault="00035CFE">
            <w:pPr>
              <w:widowControl w:val="0"/>
              <w:autoSpaceDE w:val="0"/>
              <w:autoSpaceDN w:val="0"/>
              <w:adjustRightInd w:val="0"/>
              <w:rPr>
                <w:rFonts w:cs="Arial"/>
                <w:szCs w:val="20"/>
              </w:rPr>
            </w:pPr>
            <w:r>
              <w:rPr>
                <w:rFonts w:cs="Arial"/>
                <w:szCs w:val="20"/>
              </w:rPr>
              <w:fldChar w:fldCharType="begin" w:fldLock="1"/>
            </w:r>
            <w:r>
              <w:rPr>
                <w:rFonts w:cs="Arial"/>
                <w:szCs w:val="20"/>
              </w:rPr>
              <w:instrText xml:space="preserve">MERGEFIELD </w:instrText>
            </w:r>
            <w:r>
              <w:rPr>
                <w:rFonts w:cs="Arial"/>
                <w:b/>
                <w:bCs/>
                <w:szCs w:val="20"/>
              </w:rPr>
              <w:instrText>Meth.Name</w:instrText>
            </w:r>
            <w:r>
              <w:rPr>
                <w:rFonts w:cs="Arial"/>
                <w:szCs w:val="20"/>
              </w:rPr>
              <w:fldChar w:fldCharType="separate"/>
            </w:r>
            <w:r>
              <w:rPr>
                <w:rFonts w:cs="Arial"/>
                <w:b/>
                <w:bCs/>
                <w:szCs w:val="20"/>
              </w:rPr>
              <w:t>Zoom</w:t>
            </w:r>
            <w:r>
              <w:rPr>
                <w:rFonts w:cs="Arial"/>
                <w:szCs w:val="20"/>
              </w:rPr>
              <w:fldChar w:fldCharType="end"/>
            </w:r>
            <w:r>
              <w:rPr>
                <w:rFonts w:cs="Arial"/>
                <w:b/>
                <w:bCs/>
                <w:szCs w:val="20"/>
              </w:rPr>
              <w:t>()</w:t>
            </w:r>
          </w:p>
        </w:tc>
        <w:tc>
          <w:tcPr>
            <w:tcW w:w="3060" w:type="dxa"/>
            <w:tcBorders>
              <w:top w:val="single" w:sz="2" w:space="0" w:color="auto"/>
              <w:left w:val="single" w:sz="2" w:space="0" w:color="auto"/>
              <w:bottom w:val="single" w:sz="2" w:space="0" w:color="auto"/>
              <w:right w:val="single" w:sz="2" w:space="0" w:color="auto"/>
            </w:tcBorders>
            <w:hideMark/>
          </w:tcPr>
          <w:p w:rsidR="004A1E15" w:rsidRDefault="00035CFE">
            <w:pPr>
              <w:widowControl w:val="0"/>
              <w:autoSpaceDE w:val="0"/>
              <w:autoSpaceDN w:val="0"/>
              <w:adjustRightInd w:val="0"/>
              <w:rPr>
                <w:rFonts w:cs="Arial"/>
                <w:szCs w:val="20"/>
              </w:rPr>
            </w:pPr>
            <w:r>
              <w:rPr>
                <w:rFonts w:cs="Arial"/>
                <w:szCs w:val="20"/>
              </w:rPr>
              <w:fldChar w:fldCharType="begin" w:fldLock="1"/>
            </w:r>
            <w:r>
              <w:rPr>
                <w:rFonts w:cs="Arial"/>
                <w:szCs w:val="20"/>
              </w:rPr>
              <w:instrText>MERGEFIELD Meth.Notes</w:instrText>
            </w:r>
            <w:r>
              <w:rPr>
                <w:rFonts w:cs="Arial"/>
                <w:szCs w:val="20"/>
              </w:rPr>
              <w:fldChar w:fldCharType="end"/>
            </w:r>
          </w:p>
        </w:tc>
        <w:tc>
          <w:tcPr>
            <w:tcW w:w="3060" w:type="dxa"/>
            <w:tcBorders>
              <w:top w:val="single" w:sz="2" w:space="0" w:color="auto"/>
              <w:left w:val="single" w:sz="2" w:space="0" w:color="auto"/>
              <w:bottom w:val="single" w:sz="2" w:space="0" w:color="auto"/>
              <w:right w:val="single" w:sz="2" w:space="0" w:color="auto"/>
            </w:tcBorders>
            <w:hideMark/>
          </w:tcPr>
          <w:p w:rsidR="004A1E15" w:rsidRDefault="00035CFE">
            <w:pPr>
              <w:rPr>
                <w:rFonts w:cs="Arial"/>
                <w:szCs w:val="20"/>
              </w:rPr>
            </w:pPr>
            <w:r>
              <w:rPr>
                <w:rFonts w:cs="Arial"/>
                <w:szCs w:val="20"/>
              </w:rPr>
              <w:fldChar w:fldCharType="begin" w:fldLock="1"/>
            </w:r>
            <w:r>
              <w:rPr>
                <w:rFonts w:cs="Arial"/>
                <w:szCs w:val="20"/>
              </w:rPr>
              <w:instrText>MERGEFIELD MethParameter.Type</w:instrText>
            </w:r>
            <w:r>
              <w:rPr>
                <w:rFonts w:cs="Arial"/>
                <w:szCs w:val="20"/>
              </w:rPr>
              <w:fldChar w:fldCharType="separate"/>
            </w:r>
            <w:r>
              <w:rPr>
                <w:rStyle w:val="spelle"/>
                <w:rFonts w:cs="Arial"/>
                <w:szCs w:val="20"/>
              </w:rPr>
              <w:t>int</w:t>
            </w:r>
            <w:r>
              <w:rPr>
                <w:rFonts w:cs="Arial"/>
                <w:szCs w:val="20"/>
              </w:rPr>
              <w:fldChar w:fldCharType="end"/>
            </w:r>
            <w:r>
              <w:rPr>
                <w:rStyle w:val="objecttype0"/>
                <w:rFonts w:cs="Arial"/>
                <w:szCs w:val="20"/>
              </w:rPr>
              <w:t xml:space="preserve"> </w:t>
            </w:r>
            <w:r>
              <w:rPr>
                <w:rStyle w:val="objecttype0"/>
                <w:rFonts w:cs="Arial"/>
                <w:szCs w:val="20"/>
              </w:rPr>
              <w:fldChar w:fldCharType="begin" w:fldLock="1"/>
            </w:r>
            <w:r>
              <w:rPr>
                <w:rStyle w:val="objecttype0"/>
                <w:rFonts w:cs="Arial"/>
                <w:szCs w:val="20"/>
              </w:rPr>
              <w:instrText xml:space="preserve">MERGEFIELD </w:instrText>
            </w:r>
            <w:r>
              <w:rPr>
                <w:rFonts w:cs="Arial"/>
                <w:i/>
                <w:iCs/>
                <w:szCs w:val="20"/>
              </w:rPr>
              <w:instrText>MethParameter.Name</w:instrText>
            </w:r>
            <w:r>
              <w:rPr>
                <w:rStyle w:val="objecttype0"/>
                <w:rFonts w:cs="Arial"/>
                <w:szCs w:val="20"/>
              </w:rPr>
              <w:fldChar w:fldCharType="separate"/>
            </w:r>
            <w:r>
              <w:rPr>
                <w:rFonts w:cs="Arial"/>
                <w:i/>
                <w:iCs/>
                <w:szCs w:val="20"/>
              </w:rPr>
              <w:t>Type</w:t>
            </w:r>
            <w:r>
              <w:rPr>
                <w:rStyle w:val="objecttype0"/>
                <w:rFonts w:cs="Arial"/>
                <w:szCs w:val="20"/>
              </w:rPr>
              <w:fldChar w:fldCharType="end"/>
            </w:r>
            <w:r>
              <w:rPr>
                <w:rFonts w:cs="Arial"/>
                <w:szCs w:val="20"/>
              </w:rPr>
              <w:t xml:space="preserve"> </w:t>
            </w:r>
          </w:p>
          <w:p w:rsidR="004A1E15" w:rsidRDefault="00035CFE">
            <w:pPr>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0x0: OFF</w:t>
            </w:r>
          </w:p>
          <w:p w:rsidR="004A1E15" w:rsidRDefault="00035CFE">
            <w:pPr>
              <w:rPr>
                <w:rFonts w:cs="Arial"/>
                <w:szCs w:val="20"/>
              </w:rPr>
            </w:pPr>
            <w:r>
              <w:rPr>
                <w:rFonts w:cs="Arial"/>
                <w:szCs w:val="20"/>
              </w:rPr>
              <w:t>0x1: Auto Active</w:t>
            </w:r>
          </w:p>
          <w:p w:rsidR="004A1E15" w:rsidRDefault="00035CFE">
            <w:pPr>
              <w:rPr>
                <w:rFonts w:cs="Arial"/>
                <w:szCs w:val="20"/>
              </w:rPr>
            </w:pPr>
            <w:r>
              <w:rPr>
                <w:rFonts w:cs="Arial"/>
                <w:szCs w:val="20"/>
              </w:rPr>
              <w:t xml:space="preserve">0x2: Man </w:t>
            </w:r>
            <w:r>
              <w:rPr>
                <w:rFonts w:cs="Arial"/>
                <w:szCs w:val="20"/>
              </w:rPr>
              <w:t>Level 1</w:t>
            </w:r>
          </w:p>
          <w:p w:rsidR="004A1E15" w:rsidRDefault="00035CFE">
            <w:pPr>
              <w:rPr>
                <w:rFonts w:cs="Arial"/>
                <w:szCs w:val="20"/>
              </w:rPr>
            </w:pPr>
            <w:r>
              <w:rPr>
                <w:rFonts w:cs="Arial"/>
                <w:szCs w:val="20"/>
              </w:rPr>
              <w:t>0x3: Man Level 2</w:t>
            </w:r>
          </w:p>
          <w:p w:rsidR="004A1E15" w:rsidRDefault="00035CFE">
            <w:pPr>
              <w:rPr>
                <w:rFonts w:cs="Arial"/>
                <w:szCs w:val="20"/>
              </w:rPr>
            </w:pPr>
            <w:r>
              <w:rPr>
                <w:rFonts w:cs="Arial"/>
                <w:szCs w:val="20"/>
              </w:rPr>
              <w:t>0x4: Man Level 3</w:t>
            </w:r>
          </w:p>
          <w:p w:rsidR="004A1E15" w:rsidRDefault="00035CFE">
            <w:pPr>
              <w:rPr>
                <w:rFonts w:cs="Arial"/>
                <w:szCs w:val="20"/>
              </w:rPr>
            </w:pPr>
            <w:r>
              <w:rPr>
                <w:rFonts w:cs="Arial"/>
                <w:szCs w:val="20"/>
              </w:rPr>
              <w:t>0x5: Man Level 4</w:t>
            </w:r>
          </w:p>
          <w:p w:rsidR="004A1E15" w:rsidRDefault="00035CFE">
            <w:pPr>
              <w:widowControl w:val="0"/>
              <w:autoSpaceDE w:val="0"/>
              <w:autoSpaceDN w:val="0"/>
              <w:adjustRightInd w:val="0"/>
              <w:rPr>
                <w:rFonts w:cs="Arial"/>
                <w:szCs w:val="20"/>
              </w:rPr>
            </w:pPr>
            <w:r>
              <w:rPr>
                <w:rFonts w:cs="Arial"/>
                <w:szCs w:val="20"/>
              </w:rPr>
              <w:t>0x6: Man Level 5</w:t>
            </w:r>
            <w:r>
              <w:rPr>
                <w:rFonts w:cs="Arial"/>
                <w:szCs w:val="20"/>
              </w:rPr>
              <w:fldChar w:fldCharType="end"/>
            </w:r>
          </w:p>
        </w:tc>
      </w:tr>
    </w:tbl>
    <w:p w:rsidR="004A1E15" w:rsidRDefault="004A1E15">
      <w:pPr>
        <w:rPr>
          <w:rFonts w:cs="Arial"/>
          <w:szCs w:val="20"/>
        </w:rPr>
      </w:pPr>
    </w:p>
    <w:p w:rsidR="00406F39" w:rsidRDefault="00035CFE" w:rsidP="00540373">
      <w:pPr>
        <w:pStyle w:val="Heading3"/>
      </w:pPr>
      <w:bookmarkStart w:id="17" w:name="_Toc7185400"/>
      <w:r w:rsidRPr="00B9479B">
        <w:t xml:space="preserve">RVC-IIR-REQ-014199/E-RVC Server CAN Status </w:t>
      </w:r>
      <w:r w:rsidRPr="00B9479B">
        <w:t>(TcSE ROIN-146765-7)</w:t>
      </w:r>
      <w:bookmarkEnd w:id="17"/>
    </w:p>
    <w:p w:rsidR="00AE06BC" w:rsidRPr="00AE06BC" w:rsidRDefault="00035CFE" w:rsidP="00AE06BC"/>
    <w:tbl>
      <w:tblPr>
        <w:tblW w:w="9590" w:type="dxa"/>
        <w:jc w:val="center"/>
        <w:tblLayout w:type="fixed"/>
        <w:tblCellMar>
          <w:left w:w="60" w:type="dxa"/>
          <w:right w:w="60" w:type="dxa"/>
        </w:tblCellMar>
        <w:tblLook w:val="04A0" w:firstRow="1" w:lastRow="0" w:firstColumn="1" w:lastColumn="0" w:noHBand="0" w:noVBand="1"/>
      </w:tblPr>
      <w:tblGrid>
        <w:gridCol w:w="3175"/>
        <w:gridCol w:w="3240"/>
        <w:gridCol w:w="3175"/>
      </w:tblGrid>
      <w:tr w:rsidR="001A60CF" w:rsidTr="004F0B8C">
        <w:trPr>
          <w:cantSplit/>
          <w:tblHeader/>
          <w:jc w:val="center"/>
        </w:trPr>
        <w:tc>
          <w:tcPr>
            <w:tcW w:w="3175" w:type="dxa"/>
            <w:tcBorders>
              <w:top w:val="single" w:sz="2" w:space="0" w:color="auto"/>
              <w:left w:val="single" w:sz="2" w:space="0" w:color="auto"/>
              <w:bottom w:val="single" w:sz="2" w:space="0" w:color="auto"/>
              <w:right w:val="single" w:sz="2" w:space="0" w:color="auto"/>
            </w:tcBorders>
            <w:shd w:val="clear" w:color="auto" w:fill="EFEFEF"/>
            <w:hideMark/>
          </w:tcPr>
          <w:p w:rsidR="001A60CF" w:rsidRDefault="00035CFE">
            <w:pPr>
              <w:widowControl w:val="0"/>
              <w:autoSpaceDE w:val="0"/>
              <w:autoSpaceDN w:val="0"/>
              <w:adjustRightInd w:val="0"/>
              <w:jc w:val="center"/>
              <w:rPr>
                <w:rFonts w:cs="Arial"/>
                <w:b/>
                <w:bCs/>
              </w:rPr>
            </w:pPr>
            <w:r>
              <w:rPr>
                <w:rFonts w:cs="Arial"/>
                <w:b/>
                <w:bCs/>
              </w:rPr>
              <w:t>FMethod</w:t>
            </w:r>
          </w:p>
        </w:tc>
        <w:tc>
          <w:tcPr>
            <w:tcW w:w="3240" w:type="dxa"/>
            <w:tcBorders>
              <w:top w:val="single" w:sz="2" w:space="0" w:color="auto"/>
              <w:left w:val="single" w:sz="2" w:space="0" w:color="auto"/>
              <w:bottom w:val="single" w:sz="2" w:space="0" w:color="auto"/>
              <w:right w:val="single" w:sz="2" w:space="0" w:color="auto"/>
            </w:tcBorders>
            <w:shd w:val="clear" w:color="auto" w:fill="EFEFEF"/>
            <w:hideMark/>
          </w:tcPr>
          <w:p w:rsidR="001A60CF" w:rsidRDefault="00035CFE">
            <w:pPr>
              <w:widowControl w:val="0"/>
              <w:autoSpaceDE w:val="0"/>
              <w:autoSpaceDN w:val="0"/>
              <w:adjustRightInd w:val="0"/>
              <w:jc w:val="center"/>
              <w:rPr>
                <w:rFonts w:cs="Arial"/>
                <w:b/>
                <w:bCs/>
              </w:rPr>
            </w:pPr>
            <w:r>
              <w:rPr>
                <w:rFonts w:cs="Arial"/>
                <w:b/>
                <w:bCs/>
              </w:rPr>
              <w:t>Notes</w:t>
            </w:r>
          </w:p>
        </w:tc>
        <w:tc>
          <w:tcPr>
            <w:tcW w:w="3175" w:type="dxa"/>
            <w:tcBorders>
              <w:top w:val="single" w:sz="2" w:space="0" w:color="auto"/>
              <w:left w:val="single" w:sz="2" w:space="0" w:color="auto"/>
              <w:bottom w:val="single" w:sz="2" w:space="0" w:color="auto"/>
              <w:right w:val="single" w:sz="2" w:space="0" w:color="auto"/>
            </w:tcBorders>
            <w:shd w:val="clear" w:color="auto" w:fill="EFEFEF"/>
            <w:hideMark/>
          </w:tcPr>
          <w:p w:rsidR="001A60CF" w:rsidRDefault="00035CFE">
            <w:pPr>
              <w:widowControl w:val="0"/>
              <w:autoSpaceDE w:val="0"/>
              <w:autoSpaceDN w:val="0"/>
              <w:adjustRightInd w:val="0"/>
              <w:jc w:val="center"/>
              <w:rPr>
                <w:rFonts w:cs="Arial"/>
                <w:b/>
                <w:bCs/>
              </w:rPr>
            </w:pPr>
            <w:r>
              <w:rPr>
                <w:rFonts w:cs="Arial"/>
                <w:b/>
                <w:bCs/>
              </w:rPr>
              <w:t>Parameters</w:t>
            </w:r>
          </w:p>
        </w:tc>
      </w:tr>
      <w:tr w:rsidR="001A60CF" w:rsidTr="004F0B8C">
        <w:trPr>
          <w:jc w:val="center"/>
        </w:trPr>
        <w:tc>
          <w:tcPr>
            <w:tcW w:w="3175" w:type="dxa"/>
            <w:tcBorders>
              <w:top w:val="single" w:sz="2" w:space="0" w:color="auto"/>
              <w:left w:val="single" w:sz="2" w:space="0" w:color="auto"/>
              <w:bottom w:val="single" w:sz="2" w:space="0" w:color="auto"/>
              <w:right w:val="single" w:sz="2" w:space="0" w:color="auto"/>
            </w:tcBorders>
            <w:hideMark/>
          </w:tcPr>
          <w:p w:rsidR="001A60CF" w:rsidRDefault="00035CFE">
            <w:pPr>
              <w:widowControl w:val="0"/>
              <w:autoSpaceDE w:val="0"/>
              <w:autoSpaceDN w:val="0"/>
              <w:adjustRightInd w:val="0"/>
              <w:rPr>
                <w:rFonts w:cs="Arial"/>
              </w:rPr>
            </w:pPr>
            <w:r>
              <w:rPr>
                <w:rFonts w:cs="Arial"/>
              </w:rPr>
              <w:fldChar w:fldCharType="begin" w:fldLock="1"/>
            </w:r>
            <w:r>
              <w:rPr>
                <w:rFonts w:cs="Arial"/>
              </w:rPr>
              <w:instrText xml:space="preserve">MERGEFIELD </w:instrText>
            </w:r>
            <w:r>
              <w:rPr>
                <w:rFonts w:cs="Arial"/>
                <w:b/>
                <w:bCs/>
              </w:rPr>
              <w:instrText>Meth.Name</w:instrText>
            </w:r>
            <w:r>
              <w:rPr>
                <w:rFonts w:cs="Arial"/>
              </w:rPr>
              <w:fldChar w:fldCharType="separate"/>
            </w:r>
            <w:r>
              <w:rPr>
                <w:rFonts w:cs="Arial"/>
                <w:b/>
                <w:bCs/>
              </w:rPr>
              <w:t>«CAN» CamPDCGuidStat.St</w:t>
            </w:r>
            <w:r>
              <w:rPr>
                <w:rFonts w:cs="Arial"/>
              </w:rPr>
              <w:fldChar w:fldCharType="end"/>
            </w:r>
            <w:r>
              <w:rPr>
                <w:rFonts w:cs="Arial"/>
                <w:b/>
                <w:bCs/>
              </w:rPr>
              <w:t>()</w:t>
            </w:r>
          </w:p>
        </w:tc>
        <w:tc>
          <w:tcPr>
            <w:tcW w:w="3240" w:type="dxa"/>
            <w:tcBorders>
              <w:top w:val="single" w:sz="2" w:space="0" w:color="auto"/>
              <w:left w:val="single" w:sz="2" w:space="0" w:color="auto"/>
              <w:bottom w:val="single" w:sz="2" w:space="0" w:color="auto"/>
              <w:right w:val="single" w:sz="2" w:space="0" w:color="auto"/>
            </w:tcBorders>
            <w:hideMark/>
          </w:tcPr>
          <w:p w:rsidR="001A60CF" w:rsidRDefault="00035CFE">
            <w:pPr>
              <w:widowControl w:val="0"/>
              <w:autoSpaceDE w:val="0"/>
              <w:autoSpaceDN w:val="0"/>
              <w:adjustRightInd w:val="0"/>
              <w:rPr>
                <w:rFonts w:cs="Arial"/>
              </w:rPr>
            </w:pPr>
            <w:r>
              <w:rPr>
                <w:rFonts w:cs="Arial"/>
              </w:rPr>
              <w:fldChar w:fldCharType="begin" w:fldLock="1"/>
            </w:r>
            <w:r>
              <w:rPr>
                <w:rFonts w:cs="Arial"/>
              </w:rPr>
              <w:instrText>MERGEFIELD Meth.Notes</w:instrText>
            </w:r>
            <w:r>
              <w:rPr>
                <w:rFonts w:cs="Arial"/>
              </w:rPr>
              <w:fldChar w:fldCharType="end"/>
            </w:r>
            <w:r>
              <w:rPr>
                <w:rFonts w:cs="Arial"/>
              </w:rPr>
              <w:t>Status from RVC to HMI to show state of the visual park aid alert feature.</w:t>
            </w:r>
          </w:p>
        </w:tc>
        <w:tc>
          <w:tcPr>
            <w:tcW w:w="3175" w:type="dxa"/>
            <w:tcBorders>
              <w:top w:val="single" w:sz="2" w:space="0" w:color="auto"/>
              <w:left w:val="single" w:sz="2" w:space="0" w:color="auto"/>
              <w:bottom w:val="single" w:sz="2" w:space="0" w:color="auto"/>
              <w:right w:val="single" w:sz="2" w:space="0" w:color="auto"/>
            </w:tcBorders>
            <w:hideMark/>
          </w:tcPr>
          <w:p w:rsidR="001A60CF" w:rsidRDefault="00035CFE">
            <w:pPr>
              <w:rPr>
                <w:rFonts w:cs="Arial"/>
              </w:rPr>
            </w:pPr>
            <w:r>
              <w:rPr>
                <w:rFonts w:cs="Arial"/>
              </w:rPr>
              <w:fldChar w:fldCharType="begin" w:fldLock="1"/>
            </w:r>
            <w:r>
              <w:rPr>
                <w:rFonts w:cs="Arial"/>
              </w:rPr>
              <w:instrText>MERGEFIELD MethParameter.Type</w:instrText>
            </w:r>
            <w:r>
              <w:rPr>
                <w:rFonts w:cs="Arial"/>
              </w:rPr>
              <w:fldChar w:fldCharType="separate"/>
            </w:r>
            <w:r>
              <w:rPr>
                <w:rFonts w:cs="Arial"/>
              </w:rPr>
              <w:t>int</w:t>
            </w:r>
            <w:r>
              <w:rPr>
                <w:rFonts w:cs="Arial"/>
              </w:rPr>
              <w:fldChar w:fldCharType="end"/>
            </w:r>
            <w:r>
              <w:rPr>
                <w:rFonts w:cs="Arial"/>
              </w:rPr>
              <w:t xml:space="preserve"> </w:t>
            </w:r>
            <w:r>
              <w:rPr>
                <w:rFonts w:cs="Arial"/>
              </w:rPr>
              <w:fldChar w:fldCharType="begin" w:fldLock="1"/>
            </w:r>
            <w:r>
              <w:rPr>
                <w:rFonts w:cs="Arial"/>
              </w:rPr>
              <w:instrText xml:space="preserve">MERGEFIELD </w:instrText>
            </w:r>
            <w:r>
              <w:rPr>
                <w:rFonts w:cs="Arial"/>
                <w:i/>
                <w:iCs/>
              </w:rPr>
              <w:instrText>MethParameter.Name</w:instrText>
            </w:r>
            <w:r>
              <w:rPr>
                <w:rFonts w:cs="Arial"/>
              </w:rPr>
              <w:fldChar w:fldCharType="separate"/>
            </w:r>
            <w:r>
              <w:rPr>
                <w:rFonts w:cs="Arial"/>
                <w:i/>
                <w:iCs/>
              </w:rPr>
              <w:t>Distance Bar Status</w:t>
            </w:r>
            <w:r>
              <w:rPr>
                <w:rFonts w:cs="Arial"/>
              </w:rPr>
              <w:fldChar w:fldCharType="end"/>
            </w:r>
            <w:r>
              <w:rPr>
                <w:rFonts w:cs="Arial"/>
              </w:rPr>
              <w:t xml:space="preserve"> </w:t>
            </w:r>
          </w:p>
          <w:p w:rsidR="001A60CF" w:rsidRDefault="00035CFE">
            <w:pPr>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 Invalid</w:t>
            </w:r>
          </w:p>
          <w:p w:rsidR="001A60CF" w:rsidRDefault="00035CFE">
            <w:pPr>
              <w:rPr>
                <w:rFonts w:cs="Arial"/>
              </w:rPr>
            </w:pPr>
            <w:r>
              <w:rPr>
                <w:rFonts w:cs="Arial"/>
              </w:rPr>
              <w:t>0x1: Active</w:t>
            </w:r>
          </w:p>
          <w:p w:rsidR="001A60CF" w:rsidRDefault="00035CFE">
            <w:pPr>
              <w:rPr>
                <w:rFonts w:cs="Arial"/>
              </w:rPr>
            </w:pPr>
            <w:r>
              <w:rPr>
                <w:rFonts w:cs="Arial"/>
              </w:rPr>
              <w:t>0x2: Inactive</w:t>
            </w:r>
          </w:p>
          <w:p w:rsidR="001A60CF" w:rsidRDefault="00035CFE">
            <w:pPr>
              <w:widowControl w:val="0"/>
              <w:autoSpaceDE w:val="0"/>
              <w:autoSpaceDN w:val="0"/>
              <w:adjustRightInd w:val="0"/>
              <w:rPr>
                <w:rFonts w:cs="Arial"/>
              </w:rPr>
            </w:pPr>
            <w:r>
              <w:rPr>
                <w:rFonts w:cs="Arial"/>
              </w:rPr>
              <w:t>0x3: Not Used</w:t>
            </w:r>
            <w:r>
              <w:rPr>
                <w:rFonts w:cs="Arial"/>
              </w:rPr>
              <w:fldChar w:fldCharType="end"/>
            </w:r>
          </w:p>
        </w:tc>
      </w:tr>
      <w:bookmarkStart w:id="18" w:name="BKM_934F5AC1_87CF_4729_8C7C_D98ED1AE3596"/>
      <w:bookmarkEnd w:id="18"/>
      <w:tr w:rsidR="001A60CF" w:rsidTr="004F0B8C">
        <w:trPr>
          <w:jc w:val="center"/>
        </w:trPr>
        <w:tc>
          <w:tcPr>
            <w:tcW w:w="3175" w:type="dxa"/>
            <w:tcBorders>
              <w:top w:val="single" w:sz="2" w:space="0" w:color="auto"/>
              <w:left w:val="single" w:sz="2" w:space="0" w:color="auto"/>
              <w:bottom w:val="single" w:sz="2" w:space="0" w:color="auto"/>
              <w:right w:val="single" w:sz="2" w:space="0" w:color="auto"/>
            </w:tcBorders>
            <w:hideMark/>
          </w:tcPr>
          <w:p w:rsidR="001A60CF" w:rsidRDefault="00035CFE">
            <w:pPr>
              <w:widowControl w:val="0"/>
              <w:autoSpaceDE w:val="0"/>
              <w:autoSpaceDN w:val="0"/>
              <w:adjustRightInd w:val="0"/>
              <w:rPr>
                <w:rFonts w:cs="Arial"/>
              </w:rPr>
            </w:pPr>
            <w:r>
              <w:rPr>
                <w:rFonts w:cs="Arial"/>
              </w:rPr>
              <w:fldChar w:fldCharType="begin" w:fldLock="1"/>
            </w:r>
            <w:r>
              <w:rPr>
                <w:rFonts w:cs="Arial"/>
              </w:rPr>
              <w:instrText xml:space="preserve">MERGEFIELD </w:instrText>
            </w:r>
            <w:r>
              <w:rPr>
                <w:rFonts w:cs="Arial"/>
                <w:b/>
                <w:bCs/>
              </w:rPr>
              <w:instrText>Meth.Name</w:instrText>
            </w:r>
            <w:r>
              <w:rPr>
                <w:rFonts w:cs="Arial"/>
              </w:rPr>
              <w:fldChar w:fldCharType="separate"/>
            </w:r>
            <w:r>
              <w:rPr>
                <w:rFonts w:cs="Arial"/>
                <w:b/>
                <w:bCs/>
              </w:rPr>
              <w:t>«CAN» CamraOvrlDyn_D_Actl.St</w:t>
            </w:r>
            <w:r>
              <w:rPr>
                <w:rFonts w:cs="Arial"/>
              </w:rPr>
              <w:fldChar w:fldCharType="end"/>
            </w:r>
            <w:r>
              <w:rPr>
                <w:rFonts w:cs="Arial"/>
                <w:b/>
                <w:bCs/>
              </w:rPr>
              <w:t>()</w:t>
            </w:r>
          </w:p>
        </w:tc>
        <w:tc>
          <w:tcPr>
            <w:tcW w:w="3240" w:type="dxa"/>
            <w:tcBorders>
              <w:top w:val="single" w:sz="2" w:space="0" w:color="auto"/>
              <w:left w:val="single" w:sz="2" w:space="0" w:color="auto"/>
              <w:bottom w:val="single" w:sz="2" w:space="0" w:color="auto"/>
              <w:right w:val="single" w:sz="2" w:space="0" w:color="auto"/>
            </w:tcBorders>
            <w:hideMark/>
          </w:tcPr>
          <w:p w:rsidR="001A60CF" w:rsidRDefault="00035CFE">
            <w:pPr>
              <w:widowControl w:val="0"/>
              <w:autoSpaceDE w:val="0"/>
              <w:autoSpaceDN w:val="0"/>
              <w:adjustRightInd w:val="0"/>
              <w:rPr>
                <w:rFonts w:cs="Arial"/>
              </w:rPr>
            </w:pPr>
            <w:r>
              <w:rPr>
                <w:rFonts w:cs="Arial"/>
              </w:rPr>
              <w:fldChar w:fldCharType="begin" w:fldLock="1"/>
            </w:r>
            <w:r>
              <w:rPr>
                <w:rFonts w:cs="Arial"/>
              </w:rPr>
              <w:instrText>MERGEFIELD Meth.Notes</w:instrText>
            </w:r>
            <w:r>
              <w:rPr>
                <w:rFonts w:cs="Arial"/>
              </w:rPr>
              <w:fldChar w:fldCharType="end"/>
            </w:r>
            <w:r>
              <w:rPr>
                <w:rFonts w:cs="Arial"/>
              </w:rPr>
              <w:t>Status from RVC to HMI to show state of dynamic guidelines.</w:t>
            </w:r>
          </w:p>
        </w:tc>
        <w:tc>
          <w:tcPr>
            <w:tcW w:w="3175" w:type="dxa"/>
            <w:tcBorders>
              <w:top w:val="single" w:sz="2" w:space="0" w:color="auto"/>
              <w:left w:val="single" w:sz="2" w:space="0" w:color="auto"/>
              <w:bottom w:val="single" w:sz="2" w:space="0" w:color="auto"/>
              <w:right w:val="single" w:sz="2" w:space="0" w:color="auto"/>
            </w:tcBorders>
            <w:hideMark/>
          </w:tcPr>
          <w:p w:rsidR="001A60CF" w:rsidRDefault="00035CFE">
            <w:pPr>
              <w:rPr>
                <w:rFonts w:cs="Arial"/>
              </w:rPr>
            </w:pPr>
            <w:r>
              <w:rPr>
                <w:rFonts w:cs="Arial"/>
              </w:rPr>
              <w:fldChar w:fldCharType="begin" w:fldLock="1"/>
            </w:r>
            <w:r>
              <w:rPr>
                <w:rFonts w:cs="Arial"/>
              </w:rPr>
              <w:instrText>MERGEFIELD MethParameter.Type</w:instrText>
            </w:r>
            <w:r>
              <w:rPr>
                <w:rFonts w:cs="Arial"/>
              </w:rPr>
              <w:fldChar w:fldCharType="separate"/>
            </w:r>
            <w:r>
              <w:rPr>
                <w:rFonts w:cs="Arial"/>
              </w:rPr>
              <w:t>int</w:t>
            </w:r>
            <w:r>
              <w:rPr>
                <w:rFonts w:cs="Arial"/>
              </w:rPr>
              <w:fldChar w:fldCharType="end"/>
            </w:r>
            <w:r>
              <w:rPr>
                <w:rFonts w:cs="Arial"/>
              </w:rPr>
              <w:t xml:space="preserve"> </w:t>
            </w:r>
            <w:r>
              <w:rPr>
                <w:rFonts w:cs="Arial"/>
              </w:rPr>
              <w:fldChar w:fldCharType="begin" w:fldLock="1"/>
            </w:r>
            <w:r>
              <w:rPr>
                <w:rFonts w:cs="Arial"/>
              </w:rPr>
              <w:instrText xml:space="preserve">MERGEFIELD </w:instrText>
            </w:r>
            <w:r>
              <w:rPr>
                <w:rFonts w:cs="Arial"/>
                <w:i/>
                <w:iCs/>
              </w:rPr>
              <w:instrText>MethParameter.Name</w:instrText>
            </w:r>
            <w:r>
              <w:rPr>
                <w:rFonts w:cs="Arial"/>
              </w:rPr>
              <w:fldChar w:fldCharType="separate"/>
            </w:r>
            <w:r>
              <w:rPr>
                <w:rFonts w:cs="Arial"/>
                <w:i/>
                <w:iCs/>
              </w:rPr>
              <w:t>Dynamic Guideline Status</w:t>
            </w:r>
            <w:r>
              <w:rPr>
                <w:rFonts w:cs="Arial"/>
              </w:rPr>
              <w:fldChar w:fldCharType="end"/>
            </w:r>
            <w:r>
              <w:rPr>
                <w:rFonts w:cs="Arial"/>
              </w:rPr>
              <w:t xml:space="preserve"> </w:t>
            </w:r>
          </w:p>
          <w:p w:rsidR="001A60CF" w:rsidRDefault="00035CFE">
            <w:pPr>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 Invalid</w:t>
            </w:r>
          </w:p>
          <w:p w:rsidR="001A60CF" w:rsidRDefault="00035CFE">
            <w:pPr>
              <w:rPr>
                <w:rFonts w:cs="Arial"/>
              </w:rPr>
            </w:pPr>
            <w:r>
              <w:rPr>
                <w:rFonts w:cs="Arial"/>
              </w:rPr>
              <w:t>0x1: Active</w:t>
            </w:r>
          </w:p>
          <w:p w:rsidR="001A60CF" w:rsidRDefault="00035CFE">
            <w:pPr>
              <w:rPr>
                <w:rFonts w:cs="Arial"/>
              </w:rPr>
            </w:pPr>
            <w:r>
              <w:rPr>
                <w:rFonts w:cs="Arial"/>
              </w:rPr>
              <w:t>0x2: Inactive</w:t>
            </w:r>
          </w:p>
          <w:p w:rsidR="001A60CF" w:rsidRDefault="00035CFE">
            <w:pPr>
              <w:widowControl w:val="0"/>
              <w:autoSpaceDE w:val="0"/>
              <w:autoSpaceDN w:val="0"/>
              <w:adjustRightInd w:val="0"/>
              <w:rPr>
                <w:rFonts w:cs="Arial"/>
              </w:rPr>
            </w:pPr>
            <w:r>
              <w:rPr>
                <w:rFonts w:cs="Arial"/>
              </w:rPr>
              <w:t>0x3: Not Used</w:t>
            </w:r>
            <w:r>
              <w:rPr>
                <w:rFonts w:cs="Arial"/>
              </w:rPr>
              <w:fldChar w:fldCharType="end"/>
            </w:r>
          </w:p>
        </w:tc>
      </w:tr>
      <w:bookmarkStart w:id="19" w:name="BKM_4822C0F2_86E2_4389_8B52_ECB6AA43DDC1"/>
      <w:bookmarkEnd w:id="19"/>
      <w:tr w:rsidR="001A60CF" w:rsidTr="004F0B8C">
        <w:trPr>
          <w:jc w:val="center"/>
        </w:trPr>
        <w:tc>
          <w:tcPr>
            <w:tcW w:w="3175" w:type="dxa"/>
            <w:tcBorders>
              <w:top w:val="single" w:sz="2" w:space="0" w:color="auto"/>
              <w:left w:val="single" w:sz="2" w:space="0" w:color="auto"/>
              <w:bottom w:val="single" w:sz="2" w:space="0" w:color="auto"/>
              <w:right w:val="single" w:sz="2" w:space="0" w:color="auto"/>
            </w:tcBorders>
            <w:hideMark/>
          </w:tcPr>
          <w:p w:rsidR="001A60CF" w:rsidRDefault="00035CFE">
            <w:pPr>
              <w:widowControl w:val="0"/>
              <w:autoSpaceDE w:val="0"/>
              <w:autoSpaceDN w:val="0"/>
              <w:adjustRightInd w:val="0"/>
              <w:rPr>
                <w:rFonts w:cs="Arial"/>
              </w:rPr>
            </w:pPr>
            <w:r>
              <w:rPr>
                <w:rFonts w:cs="Arial"/>
              </w:rPr>
              <w:fldChar w:fldCharType="begin" w:fldLock="1"/>
            </w:r>
            <w:r>
              <w:rPr>
                <w:rFonts w:cs="Arial"/>
              </w:rPr>
              <w:instrText xml:space="preserve">MERGEFIELD </w:instrText>
            </w:r>
            <w:r>
              <w:rPr>
                <w:rFonts w:cs="Arial"/>
                <w:b/>
                <w:bCs/>
              </w:rPr>
              <w:instrText>Meth.Name</w:instrText>
            </w:r>
            <w:r>
              <w:rPr>
                <w:rFonts w:cs="Arial"/>
              </w:rPr>
              <w:fldChar w:fldCharType="separate"/>
            </w:r>
            <w:r>
              <w:rPr>
                <w:rFonts w:cs="Arial"/>
                <w:b/>
                <w:bCs/>
              </w:rPr>
              <w:t>«CAN» CamraOvrlStat_D_Actl.St</w:t>
            </w:r>
            <w:r>
              <w:rPr>
                <w:rFonts w:cs="Arial"/>
              </w:rPr>
              <w:fldChar w:fldCharType="end"/>
            </w:r>
            <w:r>
              <w:rPr>
                <w:rFonts w:cs="Arial"/>
                <w:b/>
                <w:bCs/>
              </w:rPr>
              <w:t>()</w:t>
            </w:r>
          </w:p>
        </w:tc>
        <w:tc>
          <w:tcPr>
            <w:tcW w:w="3240" w:type="dxa"/>
            <w:tcBorders>
              <w:top w:val="single" w:sz="2" w:space="0" w:color="auto"/>
              <w:left w:val="single" w:sz="2" w:space="0" w:color="auto"/>
              <w:bottom w:val="single" w:sz="2" w:space="0" w:color="auto"/>
              <w:right w:val="single" w:sz="2" w:space="0" w:color="auto"/>
            </w:tcBorders>
            <w:hideMark/>
          </w:tcPr>
          <w:p w:rsidR="001A60CF" w:rsidRDefault="00035CFE">
            <w:pPr>
              <w:widowControl w:val="0"/>
              <w:autoSpaceDE w:val="0"/>
              <w:autoSpaceDN w:val="0"/>
              <w:adjustRightInd w:val="0"/>
              <w:rPr>
                <w:rFonts w:cs="Arial"/>
              </w:rPr>
            </w:pPr>
            <w:r>
              <w:rPr>
                <w:rFonts w:cs="Arial"/>
              </w:rPr>
              <w:fldChar w:fldCharType="begin" w:fldLock="1"/>
            </w:r>
            <w:r>
              <w:rPr>
                <w:rFonts w:cs="Arial"/>
              </w:rPr>
              <w:instrText>MERGEFIELD Meth.Notes</w:instrText>
            </w:r>
            <w:r>
              <w:rPr>
                <w:rFonts w:cs="Arial"/>
              </w:rPr>
              <w:fldChar w:fldCharType="end"/>
            </w:r>
            <w:r>
              <w:rPr>
                <w:rFonts w:cs="Arial"/>
              </w:rPr>
              <w:t>Status from RVC to HMI to show state of the static guidelines.</w:t>
            </w:r>
          </w:p>
        </w:tc>
        <w:tc>
          <w:tcPr>
            <w:tcW w:w="3175" w:type="dxa"/>
            <w:tcBorders>
              <w:top w:val="single" w:sz="2" w:space="0" w:color="auto"/>
              <w:left w:val="single" w:sz="2" w:space="0" w:color="auto"/>
              <w:bottom w:val="single" w:sz="2" w:space="0" w:color="auto"/>
              <w:right w:val="single" w:sz="2" w:space="0" w:color="auto"/>
            </w:tcBorders>
            <w:hideMark/>
          </w:tcPr>
          <w:p w:rsidR="001A60CF" w:rsidRDefault="00035CFE">
            <w:pPr>
              <w:rPr>
                <w:rFonts w:cs="Arial"/>
              </w:rPr>
            </w:pPr>
            <w:r>
              <w:rPr>
                <w:rFonts w:cs="Arial"/>
              </w:rPr>
              <w:fldChar w:fldCharType="begin" w:fldLock="1"/>
            </w:r>
            <w:r>
              <w:rPr>
                <w:rFonts w:cs="Arial"/>
              </w:rPr>
              <w:instrText>MERGEFIELD MethParameter.Typ</w:instrText>
            </w:r>
            <w:r>
              <w:rPr>
                <w:rFonts w:cs="Arial"/>
              </w:rPr>
              <w:instrText>e</w:instrText>
            </w:r>
            <w:r>
              <w:rPr>
                <w:rFonts w:cs="Arial"/>
              </w:rPr>
              <w:fldChar w:fldCharType="separate"/>
            </w:r>
            <w:r>
              <w:rPr>
                <w:rFonts w:cs="Arial"/>
              </w:rPr>
              <w:t>int</w:t>
            </w:r>
            <w:r>
              <w:rPr>
                <w:rFonts w:cs="Arial"/>
              </w:rPr>
              <w:fldChar w:fldCharType="end"/>
            </w:r>
            <w:r>
              <w:rPr>
                <w:rFonts w:cs="Arial"/>
              </w:rPr>
              <w:t xml:space="preserve"> </w:t>
            </w:r>
            <w:r>
              <w:rPr>
                <w:rFonts w:cs="Arial"/>
              </w:rPr>
              <w:fldChar w:fldCharType="begin" w:fldLock="1"/>
            </w:r>
            <w:r>
              <w:rPr>
                <w:rFonts w:cs="Arial"/>
              </w:rPr>
              <w:instrText xml:space="preserve">MERGEFIELD </w:instrText>
            </w:r>
            <w:r>
              <w:rPr>
                <w:rFonts w:cs="Arial"/>
                <w:i/>
                <w:iCs/>
              </w:rPr>
              <w:instrText>MethParameter.Name</w:instrText>
            </w:r>
            <w:r>
              <w:rPr>
                <w:rFonts w:cs="Arial"/>
              </w:rPr>
              <w:fldChar w:fldCharType="separate"/>
            </w:r>
            <w:r>
              <w:rPr>
                <w:rFonts w:cs="Arial"/>
                <w:i/>
                <w:iCs/>
              </w:rPr>
              <w:t>Static Guideline Status</w:t>
            </w:r>
            <w:r>
              <w:rPr>
                <w:rFonts w:cs="Arial"/>
              </w:rPr>
              <w:fldChar w:fldCharType="end"/>
            </w:r>
            <w:r>
              <w:rPr>
                <w:rFonts w:cs="Arial"/>
              </w:rPr>
              <w:t xml:space="preserve"> </w:t>
            </w:r>
          </w:p>
          <w:p w:rsidR="001A60CF" w:rsidRDefault="00035CFE">
            <w:pPr>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 Invalid</w:t>
            </w:r>
          </w:p>
          <w:p w:rsidR="001A60CF" w:rsidRDefault="00035CFE">
            <w:pPr>
              <w:rPr>
                <w:rFonts w:cs="Arial"/>
              </w:rPr>
            </w:pPr>
            <w:r>
              <w:rPr>
                <w:rFonts w:cs="Arial"/>
              </w:rPr>
              <w:t>0x1: Active</w:t>
            </w:r>
          </w:p>
          <w:p w:rsidR="001A60CF" w:rsidRDefault="00035CFE">
            <w:pPr>
              <w:rPr>
                <w:rFonts w:cs="Arial"/>
              </w:rPr>
            </w:pPr>
            <w:r>
              <w:rPr>
                <w:rFonts w:cs="Arial"/>
              </w:rPr>
              <w:t>0x2: Inactive</w:t>
            </w:r>
          </w:p>
          <w:p w:rsidR="001A60CF" w:rsidRDefault="00035CFE">
            <w:pPr>
              <w:widowControl w:val="0"/>
              <w:autoSpaceDE w:val="0"/>
              <w:autoSpaceDN w:val="0"/>
              <w:adjustRightInd w:val="0"/>
              <w:rPr>
                <w:rFonts w:cs="Arial"/>
              </w:rPr>
            </w:pPr>
            <w:r>
              <w:rPr>
                <w:rFonts w:cs="Arial"/>
              </w:rPr>
              <w:t>0x3: Not Used</w:t>
            </w:r>
            <w:r>
              <w:rPr>
                <w:rFonts w:cs="Arial"/>
              </w:rPr>
              <w:fldChar w:fldCharType="end"/>
            </w:r>
          </w:p>
        </w:tc>
      </w:tr>
      <w:bookmarkStart w:id="20" w:name="BKM_EFE8B07F_B5A8_4cea_BDC7_D78606EB2575"/>
      <w:bookmarkStart w:id="21" w:name="BKM_350ADD75_C587_4ef3_A324_AE13E4F89D2D"/>
      <w:bookmarkEnd w:id="20"/>
      <w:bookmarkEnd w:id="21"/>
      <w:tr w:rsidR="001A60CF" w:rsidTr="004F0B8C">
        <w:trPr>
          <w:jc w:val="center"/>
        </w:trPr>
        <w:tc>
          <w:tcPr>
            <w:tcW w:w="3175" w:type="dxa"/>
            <w:tcBorders>
              <w:top w:val="single" w:sz="2" w:space="0" w:color="auto"/>
              <w:left w:val="single" w:sz="2" w:space="0" w:color="auto"/>
              <w:bottom w:val="single" w:sz="2" w:space="0" w:color="auto"/>
              <w:right w:val="single" w:sz="2" w:space="0" w:color="auto"/>
            </w:tcBorders>
            <w:hideMark/>
          </w:tcPr>
          <w:p w:rsidR="001A60CF" w:rsidRDefault="00035CFE">
            <w:pPr>
              <w:widowControl w:val="0"/>
              <w:autoSpaceDE w:val="0"/>
              <w:autoSpaceDN w:val="0"/>
              <w:adjustRightInd w:val="0"/>
              <w:rPr>
                <w:rFonts w:cs="Arial"/>
              </w:rPr>
            </w:pPr>
            <w:r>
              <w:rPr>
                <w:rFonts w:cs="Arial"/>
              </w:rPr>
              <w:fldChar w:fldCharType="begin" w:fldLock="1"/>
            </w:r>
            <w:r>
              <w:rPr>
                <w:rFonts w:cs="Arial"/>
              </w:rPr>
              <w:instrText xml:space="preserve">MERGEFIELD </w:instrText>
            </w:r>
            <w:r>
              <w:rPr>
                <w:rFonts w:cs="Arial"/>
                <w:b/>
                <w:bCs/>
              </w:rPr>
              <w:instrText>Meth.Name</w:instrText>
            </w:r>
            <w:r>
              <w:rPr>
                <w:rFonts w:cs="Arial"/>
              </w:rPr>
              <w:fldChar w:fldCharType="separate"/>
            </w:r>
            <w:r>
              <w:rPr>
                <w:rFonts w:cs="Arial"/>
                <w:b/>
                <w:bCs/>
              </w:rPr>
              <w:t>«CAN» CamraZoomMan_D_Actl.St</w:t>
            </w:r>
            <w:r>
              <w:rPr>
                <w:rFonts w:cs="Arial"/>
              </w:rPr>
              <w:fldChar w:fldCharType="end"/>
            </w:r>
            <w:r>
              <w:rPr>
                <w:rFonts w:cs="Arial"/>
                <w:b/>
                <w:bCs/>
              </w:rPr>
              <w:t>()</w:t>
            </w:r>
          </w:p>
        </w:tc>
        <w:tc>
          <w:tcPr>
            <w:tcW w:w="3240" w:type="dxa"/>
            <w:tcBorders>
              <w:top w:val="single" w:sz="2" w:space="0" w:color="auto"/>
              <w:left w:val="single" w:sz="2" w:space="0" w:color="auto"/>
              <w:bottom w:val="single" w:sz="2" w:space="0" w:color="auto"/>
              <w:right w:val="single" w:sz="2" w:space="0" w:color="auto"/>
            </w:tcBorders>
            <w:hideMark/>
          </w:tcPr>
          <w:p w:rsidR="001A60CF" w:rsidRDefault="00035CFE">
            <w:pPr>
              <w:widowControl w:val="0"/>
              <w:autoSpaceDE w:val="0"/>
              <w:autoSpaceDN w:val="0"/>
              <w:adjustRightInd w:val="0"/>
              <w:rPr>
                <w:rFonts w:cs="Arial"/>
              </w:rPr>
            </w:pPr>
            <w:r>
              <w:rPr>
                <w:rFonts w:cs="Arial"/>
              </w:rPr>
              <w:fldChar w:fldCharType="begin" w:fldLock="1"/>
            </w:r>
            <w:r>
              <w:rPr>
                <w:rFonts w:cs="Arial"/>
              </w:rPr>
              <w:instrText>MERGEFIELD Meth.Notes</w:instrText>
            </w:r>
            <w:r>
              <w:rPr>
                <w:rFonts w:cs="Arial"/>
              </w:rPr>
              <w:fldChar w:fldCharType="end"/>
            </w:r>
            <w:r>
              <w:rPr>
                <w:rFonts w:cs="Arial"/>
              </w:rPr>
              <w:t xml:space="preserve">Status from RVC to HMI to </w:t>
            </w:r>
            <w:r>
              <w:rPr>
                <w:rFonts w:cs="Arial"/>
              </w:rPr>
              <w:t>show the current manual zoom level.</w:t>
            </w:r>
          </w:p>
        </w:tc>
        <w:tc>
          <w:tcPr>
            <w:tcW w:w="3175" w:type="dxa"/>
            <w:tcBorders>
              <w:top w:val="single" w:sz="2" w:space="0" w:color="auto"/>
              <w:left w:val="single" w:sz="2" w:space="0" w:color="auto"/>
              <w:bottom w:val="single" w:sz="2" w:space="0" w:color="auto"/>
              <w:right w:val="single" w:sz="2" w:space="0" w:color="auto"/>
            </w:tcBorders>
            <w:hideMark/>
          </w:tcPr>
          <w:p w:rsidR="001A60CF" w:rsidRDefault="00035CFE">
            <w:pPr>
              <w:rPr>
                <w:rFonts w:cs="Arial"/>
              </w:rPr>
            </w:pPr>
            <w:r>
              <w:rPr>
                <w:rFonts w:cs="Arial"/>
              </w:rPr>
              <w:fldChar w:fldCharType="begin" w:fldLock="1"/>
            </w:r>
            <w:r>
              <w:rPr>
                <w:rFonts w:cs="Arial"/>
              </w:rPr>
              <w:instrText>MERGEFIELD MethParameter.Type</w:instrText>
            </w:r>
            <w:r>
              <w:rPr>
                <w:rFonts w:cs="Arial"/>
              </w:rPr>
              <w:fldChar w:fldCharType="separate"/>
            </w:r>
            <w:r>
              <w:rPr>
                <w:rFonts w:cs="Arial"/>
              </w:rPr>
              <w:t>int</w:t>
            </w:r>
            <w:r>
              <w:rPr>
                <w:rFonts w:cs="Arial"/>
              </w:rPr>
              <w:fldChar w:fldCharType="end"/>
            </w:r>
            <w:r>
              <w:rPr>
                <w:rFonts w:cs="Arial"/>
              </w:rPr>
              <w:t xml:space="preserve"> </w:t>
            </w:r>
            <w:r>
              <w:rPr>
                <w:rFonts w:cs="Arial"/>
              </w:rPr>
              <w:fldChar w:fldCharType="begin" w:fldLock="1"/>
            </w:r>
            <w:r>
              <w:rPr>
                <w:rFonts w:cs="Arial"/>
              </w:rPr>
              <w:instrText xml:space="preserve">MERGEFIELD </w:instrText>
            </w:r>
            <w:r>
              <w:rPr>
                <w:rFonts w:cs="Arial"/>
                <w:i/>
                <w:iCs/>
              </w:rPr>
              <w:instrText>MethParameter.Name</w:instrText>
            </w:r>
            <w:r>
              <w:rPr>
                <w:rFonts w:cs="Arial"/>
              </w:rPr>
              <w:fldChar w:fldCharType="separate"/>
            </w:r>
            <w:r>
              <w:rPr>
                <w:rFonts w:cs="Arial"/>
                <w:i/>
                <w:iCs/>
              </w:rPr>
              <w:t>RVC Zoom Status</w:t>
            </w:r>
            <w:r>
              <w:rPr>
                <w:rFonts w:cs="Arial"/>
              </w:rPr>
              <w:fldChar w:fldCharType="end"/>
            </w:r>
            <w:r>
              <w:rPr>
                <w:rFonts w:cs="Arial"/>
              </w:rPr>
              <w:t xml:space="preserve"> </w:t>
            </w:r>
          </w:p>
          <w:p w:rsidR="001A60CF" w:rsidRDefault="00035CFE">
            <w:pPr>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 Off</w:t>
            </w:r>
          </w:p>
          <w:p w:rsidR="001A60CF" w:rsidRDefault="00035CFE">
            <w:pPr>
              <w:rPr>
                <w:rFonts w:cs="Arial"/>
              </w:rPr>
            </w:pPr>
            <w:r>
              <w:rPr>
                <w:rFonts w:cs="Arial"/>
              </w:rPr>
              <w:t>0x1: Zoom level I</w:t>
            </w:r>
          </w:p>
          <w:p w:rsidR="001A60CF" w:rsidRDefault="00035CFE">
            <w:pPr>
              <w:rPr>
                <w:rFonts w:cs="Arial"/>
              </w:rPr>
            </w:pPr>
            <w:r>
              <w:rPr>
                <w:rFonts w:cs="Arial"/>
              </w:rPr>
              <w:t>0x2: Zoom level II</w:t>
            </w:r>
          </w:p>
          <w:p w:rsidR="001A60CF" w:rsidRDefault="00035CFE">
            <w:pPr>
              <w:rPr>
                <w:rFonts w:cs="Arial"/>
              </w:rPr>
            </w:pPr>
            <w:r>
              <w:rPr>
                <w:rFonts w:cs="Arial"/>
              </w:rPr>
              <w:t>0x3: Zoom level III</w:t>
            </w:r>
          </w:p>
          <w:p w:rsidR="001A60CF" w:rsidRDefault="00035CFE">
            <w:pPr>
              <w:rPr>
                <w:rFonts w:cs="Arial"/>
              </w:rPr>
            </w:pPr>
            <w:r>
              <w:rPr>
                <w:rFonts w:cs="Arial"/>
              </w:rPr>
              <w:t>0x4: Zoom level IV (Not Used)</w:t>
            </w:r>
          </w:p>
          <w:p w:rsidR="001A60CF" w:rsidRDefault="00035CFE">
            <w:pPr>
              <w:rPr>
                <w:rFonts w:cs="Arial"/>
              </w:rPr>
            </w:pPr>
            <w:r>
              <w:rPr>
                <w:rFonts w:cs="Arial"/>
              </w:rPr>
              <w:t>0x5: Zoom</w:t>
            </w:r>
            <w:r>
              <w:rPr>
                <w:rFonts w:cs="Arial"/>
              </w:rPr>
              <w:t xml:space="preserve"> level V (Not Used)</w:t>
            </w:r>
          </w:p>
          <w:p w:rsidR="001A60CF" w:rsidRDefault="00035CFE">
            <w:pPr>
              <w:rPr>
                <w:rFonts w:cs="Arial"/>
              </w:rPr>
            </w:pPr>
            <w:r>
              <w:rPr>
                <w:rFonts w:cs="Arial"/>
              </w:rPr>
              <w:t>0x6: Invalid</w:t>
            </w:r>
          </w:p>
          <w:p w:rsidR="001A60CF" w:rsidRDefault="00035CFE">
            <w:pPr>
              <w:widowControl w:val="0"/>
              <w:autoSpaceDE w:val="0"/>
              <w:autoSpaceDN w:val="0"/>
              <w:adjustRightInd w:val="0"/>
              <w:rPr>
                <w:rFonts w:cs="Arial"/>
              </w:rPr>
            </w:pPr>
            <w:r>
              <w:rPr>
                <w:rFonts w:cs="Arial"/>
              </w:rPr>
              <w:t>0x7: Unknown</w:t>
            </w:r>
            <w:r>
              <w:rPr>
                <w:rFonts w:cs="Arial"/>
              </w:rPr>
              <w:fldChar w:fldCharType="end"/>
            </w:r>
          </w:p>
        </w:tc>
      </w:tr>
      <w:tr w:rsidR="0087571B" w:rsidTr="004F0B8C">
        <w:trPr>
          <w:jc w:val="center"/>
        </w:trPr>
        <w:tc>
          <w:tcPr>
            <w:tcW w:w="3175" w:type="dxa"/>
            <w:tcBorders>
              <w:top w:val="single" w:sz="2" w:space="0" w:color="auto"/>
              <w:left w:val="single" w:sz="2" w:space="0" w:color="auto"/>
              <w:bottom w:val="single" w:sz="2" w:space="0" w:color="auto"/>
              <w:right w:val="single" w:sz="2" w:space="0" w:color="auto"/>
            </w:tcBorders>
          </w:tcPr>
          <w:p w:rsidR="0087571B" w:rsidRPr="0087571B" w:rsidRDefault="00035CFE" w:rsidP="002C1C86">
            <w:pPr>
              <w:widowControl w:val="0"/>
              <w:autoSpaceDE w:val="0"/>
              <w:autoSpaceDN w:val="0"/>
              <w:adjustRightInd w:val="0"/>
              <w:rPr>
                <w:rFonts w:cs="Arial"/>
                <w:b/>
                <w:bCs/>
              </w:rPr>
            </w:pPr>
            <w:r>
              <w:rPr>
                <w:rFonts w:cs="Arial"/>
                <w:b/>
                <w:bCs/>
              </w:rPr>
              <w:t>«CAN»</w:t>
            </w:r>
            <w:r w:rsidRPr="0087571B">
              <w:rPr>
                <w:rFonts w:cs="Arial"/>
                <w:b/>
                <w:color w:val="000000"/>
              </w:rPr>
              <w:t>PJB_BootLidStatus</w:t>
            </w:r>
          </w:p>
        </w:tc>
        <w:tc>
          <w:tcPr>
            <w:tcW w:w="3240" w:type="dxa"/>
            <w:tcBorders>
              <w:top w:val="single" w:sz="2" w:space="0" w:color="auto"/>
              <w:left w:val="single" w:sz="2" w:space="0" w:color="auto"/>
              <w:bottom w:val="single" w:sz="2" w:space="0" w:color="auto"/>
              <w:right w:val="single" w:sz="2" w:space="0" w:color="auto"/>
            </w:tcBorders>
          </w:tcPr>
          <w:p w:rsidR="0087571B" w:rsidRDefault="00035CFE" w:rsidP="002C1C86">
            <w:pPr>
              <w:widowControl w:val="0"/>
              <w:autoSpaceDE w:val="0"/>
              <w:autoSpaceDN w:val="0"/>
              <w:adjustRightInd w:val="0"/>
              <w:rPr>
                <w:rFonts w:cs="Arial"/>
              </w:rPr>
            </w:pPr>
            <w:r>
              <w:rPr>
                <w:rFonts w:cs="Arial"/>
              </w:rPr>
              <w:t>Status from gateway to HMI to tell when the decklid/liftgate is ajar.</w:t>
            </w:r>
          </w:p>
        </w:tc>
        <w:tc>
          <w:tcPr>
            <w:tcW w:w="3175" w:type="dxa"/>
            <w:tcBorders>
              <w:top w:val="single" w:sz="2" w:space="0" w:color="auto"/>
              <w:left w:val="single" w:sz="2" w:space="0" w:color="auto"/>
              <w:bottom w:val="single" w:sz="2" w:space="0" w:color="auto"/>
              <w:right w:val="single" w:sz="2" w:space="0" w:color="auto"/>
            </w:tcBorders>
          </w:tcPr>
          <w:p w:rsidR="0087571B" w:rsidRDefault="00035CFE" w:rsidP="002C1C86">
            <w:pPr>
              <w:rPr>
                <w:rFonts w:cs="Arial"/>
                <w:i/>
              </w:rPr>
            </w:pPr>
            <w:r>
              <w:rPr>
                <w:rFonts w:cs="Arial"/>
              </w:rPr>
              <w:t xml:space="preserve">int </w:t>
            </w:r>
            <w:r>
              <w:rPr>
                <w:rFonts w:cs="Arial"/>
                <w:i/>
              </w:rPr>
              <w:t>Trunk Status</w:t>
            </w:r>
          </w:p>
          <w:p w:rsidR="0087571B" w:rsidRDefault="00035CFE" w:rsidP="002C1C86">
            <w:pPr>
              <w:rPr>
                <w:rFonts w:cs="Arial"/>
              </w:rPr>
            </w:pPr>
            <w:r>
              <w:rPr>
                <w:rFonts w:cs="Arial"/>
              </w:rPr>
              <w:t>0x0: TrunkClosed</w:t>
            </w:r>
          </w:p>
          <w:p w:rsidR="0087571B" w:rsidRDefault="00035CFE" w:rsidP="002C1C86">
            <w:pPr>
              <w:rPr>
                <w:rFonts w:cs="Arial"/>
              </w:rPr>
            </w:pPr>
            <w:r>
              <w:rPr>
                <w:rFonts w:cs="Arial"/>
              </w:rPr>
              <w:t>0x1: TrunkAjar</w:t>
            </w:r>
          </w:p>
        </w:tc>
      </w:tr>
      <w:tr w:rsidR="0087571B" w:rsidTr="004F0B8C">
        <w:trPr>
          <w:jc w:val="center"/>
        </w:trPr>
        <w:tc>
          <w:tcPr>
            <w:tcW w:w="3175" w:type="dxa"/>
            <w:tcBorders>
              <w:top w:val="single" w:sz="2" w:space="0" w:color="auto"/>
              <w:left w:val="single" w:sz="2" w:space="0" w:color="auto"/>
              <w:bottom w:val="single" w:sz="2" w:space="0" w:color="auto"/>
              <w:right w:val="single" w:sz="2" w:space="0" w:color="auto"/>
            </w:tcBorders>
            <w:hideMark/>
          </w:tcPr>
          <w:p w:rsidR="0087571B" w:rsidRDefault="00035CFE">
            <w:pPr>
              <w:widowControl w:val="0"/>
              <w:autoSpaceDE w:val="0"/>
              <w:autoSpaceDN w:val="0"/>
              <w:adjustRightInd w:val="0"/>
              <w:rPr>
                <w:rFonts w:cs="Arial"/>
                <w:b/>
                <w:bCs/>
              </w:rPr>
            </w:pPr>
            <w:bookmarkStart w:id="22" w:name="BKM_494786A0_1214_4635_BAA5_315EF22C7819"/>
            <w:bookmarkEnd w:id="22"/>
            <w:r>
              <w:rPr>
                <w:rFonts w:cs="Arial"/>
                <w:b/>
                <w:bCs/>
              </w:rPr>
              <w:t>«CAN»</w:t>
            </w:r>
            <w:r w:rsidRPr="007074C1">
              <w:rPr>
                <w:rFonts w:cs="Arial"/>
                <w:b/>
                <w:color w:val="000000"/>
              </w:rPr>
              <w:t>DrStatTgate_B_Actl</w:t>
            </w:r>
          </w:p>
        </w:tc>
        <w:tc>
          <w:tcPr>
            <w:tcW w:w="3240" w:type="dxa"/>
            <w:tcBorders>
              <w:top w:val="single" w:sz="2" w:space="0" w:color="auto"/>
              <w:left w:val="single" w:sz="2" w:space="0" w:color="auto"/>
              <w:bottom w:val="single" w:sz="2" w:space="0" w:color="auto"/>
              <w:right w:val="single" w:sz="2" w:space="0" w:color="auto"/>
            </w:tcBorders>
            <w:hideMark/>
          </w:tcPr>
          <w:p w:rsidR="0087571B" w:rsidRDefault="00035CFE">
            <w:pPr>
              <w:widowControl w:val="0"/>
              <w:autoSpaceDE w:val="0"/>
              <w:autoSpaceDN w:val="0"/>
              <w:adjustRightInd w:val="0"/>
              <w:rPr>
                <w:rFonts w:cs="Arial"/>
              </w:rPr>
            </w:pPr>
            <w:r>
              <w:rPr>
                <w:rFonts w:cs="Arial"/>
              </w:rPr>
              <w:t>Status from gateway to HMI to tell when</w:t>
            </w:r>
            <w:r>
              <w:rPr>
                <w:rFonts w:cs="Arial"/>
              </w:rPr>
              <w:t xml:space="preserve"> the decklid/liftgate is ajar.</w:t>
            </w:r>
          </w:p>
        </w:tc>
        <w:tc>
          <w:tcPr>
            <w:tcW w:w="3175" w:type="dxa"/>
            <w:tcBorders>
              <w:top w:val="single" w:sz="2" w:space="0" w:color="auto"/>
              <w:left w:val="single" w:sz="2" w:space="0" w:color="auto"/>
              <w:bottom w:val="single" w:sz="2" w:space="0" w:color="auto"/>
              <w:right w:val="single" w:sz="2" w:space="0" w:color="auto"/>
            </w:tcBorders>
            <w:hideMark/>
          </w:tcPr>
          <w:p w:rsidR="0087571B" w:rsidRDefault="00035CFE">
            <w:pPr>
              <w:rPr>
                <w:rFonts w:cs="Arial"/>
                <w:i/>
              </w:rPr>
            </w:pPr>
            <w:r>
              <w:rPr>
                <w:rFonts w:cs="Arial"/>
              </w:rPr>
              <w:t xml:space="preserve">int </w:t>
            </w:r>
            <w:r>
              <w:rPr>
                <w:rFonts w:cs="Arial"/>
                <w:i/>
              </w:rPr>
              <w:t>Trunk Status</w:t>
            </w:r>
          </w:p>
          <w:p w:rsidR="0087571B" w:rsidRDefault="00035CFE">
            <w:pPr>
              <w:rPr>
                <w:rFonts w:cs="Arial"/>
              </w:rPr>
            </w:pPr>
            <w:r>
              <w:rPr>
                <w:rFonts w:cs="Arial"/>
              </w:rPr>
              <w:t>0x0: Closed</w:t>
            </w:r>
          </w:p>
          <w:p w:rsidR="0087571B" w:rsidRDefault="00035CFE" w:rsidP="007074C1">
            <w:pPr>
              <w:rPr>
                <w:rFonts w:cs="Arial"/>
              </w:rPr>
            </w:pPr>
            <w:r>
              <w:rPr>
                <w:rFonts w:cs="Arial"/>
              </w:rPr>
              <w:t>0x1: Ajar</w:t>
            </w:r>
          </w:p>
        </w:tc>
      </w:tr>
      <w:tr w:rsidR="0087571B" w:rsidTr="004F0B8C">
        <w:trPr>
          <w:jc w:val="center"/>
        </w:trPr>
        <w:tc>
          <w:tcPr>
            <w:tcW w:w="3175" w:type="dxa"/>
            <w:tcBorders>
              <w:top w:val="single" w:sz="2" w:space="0" w:color="auto"/>
              <w:left w:val="single" w:sz="2" w:space="0" w:color="auto"/>
              <w:bottom w:val="single" w:sz="2" w:space="0" w:color="auto"/>
              <w:right w:val="single" w:sz="2" w:space="0" w:color="auto"/>
            </w:tcBorders>
            <w:hideMark/>
          </w:tcPr>
          <w:p w:rsidR="0087571B" w:rsidRDefault="00035CFE">
            <w:pPr>
              <w:widowControl w:val="0"/>
              <w:autoSpaceDE w:val="0"/>
              <w:autoSpaceDN w:val="0"/>
              <w:adjustRightInd w:val="0"/>
              <w:rPr>
                <w:rFonts w:cs="Arial"/>
                <w:b/>
                <w:bCs/>
              </w:rPr>
            </w:pPr>
            <w:r>
              <w:rPr>
                <w:rFonts w:cs="Arial"/>
                <w:b/>
                <w:bCs/>
              </w:rPr>
              <w:t>«CAN» CamraOvrlTow_D_Actl.St()</w:t>
            </w:r>
          </w:p>
        </w:tc>
        <w:tc>
          <w:tcPr>
            <w:tcW w:w="3240" w:type="dxa"/>
            <w:tcBorders>
              <w:top w:val="single" w:sz="2" w:space="0" w:color="auto"/>
              <w:left w:val="single" w:sz="2" w:space="0" w:color="auto"/>
              <w:bottom w:val="single" w:sz="2" w:space="0" w:color="auto"/>
              <w:right w:val="single" w:sz="2" w:space="0" w:color="auto"/>
            </w:tcBorders>
            <w:hideMark/>
          </w:tcPr>
          <w:p w:rsidR="0087571B" w:rsidRDefault="00035CFE">
            <w:pPr>
              <w:widowControl w:val="0"/>
              <w:autoSpaceDE w:val="0"/>
              <w:autoSpaceDN w:val="0"/>
              <w:adjustRightInd w:val="0"/>
              <w:rPr>
                <w:rFonts w:cs="Arial"/>
              </w:rPr>
            </w:pPr>
            <w:r>
              <w:rPr>
                <w:rFonts w:cs="Arial"/>
              </w:rPr>
              <w:t>Status from RVC to HMI to show the state of the centerline guideline</w:t>
            </w:r>
          </w:p>
        </w:tc>
        <w:tc>
          <w:tcPr>
            <w:tcW w:w="3175" w:type="dxa"/>
            <w:tcBorders>
              <w:top w:val="single" w:sz="2" w:space="0" w:color="auto"/>
              <w:left w:val="single" w:sz="2" w:space="0" w:color="auto"/>
              <w:bottom w:val="single" w:sz="2" w:space="0" w:color="auto"/>
              <w:right w:val="single" w:sz="2" w:space="0" w:color="auto"/>
            </w:tcBorders>
            <w:hideMark/>
          </w:tcPr>
          <w:p w:rsidR="0087571B" w:rsidRDefault="00035CFE">
            <w:pPr>
              <w:rPr>
                <w:rFonts w:cs="Arial"/>
                <w:i/>
              </w:rPr>
            </w:pPr>
            <w:r>
              <w:rPr>
                <w:rFonts w:cs="Arial"/>
              </w:rPr>
              <w:t xml:space="preserve">int </w:t>
            </w:r>
            <w:r>
              <w:rPr>
                <w:rFonts w:cs="Arial"/>
                <w:i/>
              </w:rPr>
              <w:t>Center Guideline Status</w:t>
            </w:r>
          </w:p>
          <w:p w:rsidR="0087571B" w:rsidRDefault="00035CFE">
            <w:pPr>
              <w:rPr>
                <w:rFonts w:cs="Arial"/>
              </w:rPr>
            </w:pPr>
            <w:r>
              <w:rPr>
                <w:rFonts w:cs="Arial"/>
              </w:rPr>
              <w:t>0x0: Invalid</w:t>
            </w:r>
          </w:p>
          <w:p w:rsidR="0087571B" w:rsidRDefault="00035CFE">
            <w:pPr>
              <w:rPr>
                <w:rFonts w:cs="Arial"/>
              </w:rPr>
            </w:pPr>
            <w:r>
              <w:rPr>
                <w:rFonts w:cs="Arial"/>
              </w:rPr>
              <w:t>0x1: Active</w:t>
            </w:r>
          </w:p>
          <w:p w:rsidR="0087571B" w:rsidRDefault="00035CFE">
            <w:pPr>
              <w:rPr>
                <w:rFonts w:cs="Arial"/>
              </w:rPr>
            </w:pPr>
            <w:r>
              <w:rPr>
                <w:rFonts w:cs="Arial"/>
              </w:rPr>
              <w:t>0x2: Inactive</w:t>
            </w:r>
          </w:p>
          <w:p w:rsidR="0087571B" w:rsidRDefault="00035CFE">
            <w:pPr>
              <w:rPr>
                <w:rFonts w:cs="Arial"/>
              </w:rPr>
            </w:pPr>
            <w:r>
              <w:rPr>
                <w:rFonts w:cs="Arial"/>
              </w:rPr>
              <w:t>0x3: Unused</w:t>
            </w:r>
          </w:p>
        </w:tc>
      </w:tr>
      <w:tr w:rsidR="0087571B" w:rsidTr="004F0B8C">
        <w:trPr>
          <w:jc w:val="center"/>
        </w:trPr>
        <w:tc>
          <w:tcPr>
            <w:tcW w:w="3175" w:type="dxa"/>
            <w:tcBorders>
              <w:top w:val="single" w:sz="2" w:space="0" w:color="auto"/>
              <w:left w:val="single" w:sz="2" w:space="0" w:color="auto"/>
              <w:bottom w:val="single" w:sz="2" w:space="0" w:color="auto"/>
              <w:right w:val="single" w:sz="2" w:space="0" w:color="auto"/>
            </w:tcBorders>
            <w:hideMark/>
          </w:tcPr>
          <w:p w:rsidR="0087571B" w:rsidRDefault="00035CFE">
            <w:pPr>
              <w:widowControl w:val="0"/>
              <w:autoSpaceDE w:val="0"/>
              <w:autoSpaceDN w:val="0"/>
              <w:adjustRightInd w:val="0"/>
              <w:rPr>
                <w:rFonts w:cs="Arial"/>
                <w:b/>
                <w:bCs/>
              </w:rPr>
            </w:pPr>
            <w:r>
              <w:rPr>
                <w:rFonts w:cs="Arial"/>
                <w:b/>
                <w:bCs/>
              </w:rPr>
              <w:t xml:space="preserve">«CAN» </w:t>
            </w:r>
            <w:r>
              <w:rPr>
                <w:rFonts w:eastAsia="MS Mincho" w:cs="Arial"/>
                <w:b/>
              </w:rPr>
              <w:t>GearLvrPos_D_Actl</w:t>
            </w:r>
          </w:p>
        </w:tc>
        <w:tc>
          <w:tcPr>
            <w:tcW w:w="3240" w:type="dxa"/>
            <w:tcBorders>
              <w:top w:val="single" w:sz="2" w:space="0" w:color="auto"/>
              <w:left w:val="single" w:sz="2" w:space="0" w:color="auto"/>
              <w:bottom w:val="single" w:sz="2" w:space="0" w:color="auto"/>
              <w:right w:val="single" w:sz="2" w:space="0" w:color="auto"/>
            </w:tcBorders>
          </w:tcPr>
          <w:p w:rsidR="0087571B" w:rsidRDefault="00035CFE">
            <w:pPr>
              <w:widowControl w:val="0"/>
              <w:autoSpaceDE w:val="0"/>
              <w:autoSpaceDN w:val="0"/>
              <w:adjustRightInd w:val="0"/>
              <w:rPr>
                <w:rFonts w:cs="Arial"/>
              </w:rPr>
            </w:pPr>
            <w:r>
              <w:rPr>
                <w:rFonts w:cs="Arial"/>
              </w:rPr>
              <w:t xml:space="preserve">Status of the Gear Lever Position on an </w:t>
            </w:r>
            <w:r>
              <w:rPr>
                <w:rFonts w:cs="Arial"/>
                <w:u w:val="single"/>
              </w:rPr>
              <w:t>automatic</w:t>
            </w:r>
            <w:r>
              <w:rPr>
                <w:rFonts w:cs="Arial"/>
              </w:rPr>
              <w:t xml:space="preserve"> transmission vehicle.</w:t>
            </w:r>
          </w:p>
          <w:p w:rsidR="0087571B" w:rsidRDefault="00035CFE">
            <w:pPr>
              <w:widowControl w:val="0"/>
              <w:autoSpaceDE w:val="0"/>
              <w:autoSpaceDN w:val="0"/>
              <w:adjustRightInd w:val="0"/>
              <w:rPr>
                <w:rFonts w:cs="Arial"/>
              </w:rPr>
            </w:pPr>
          </w:p>
          <w:p w:rsidR="0087571B" w:rsidRDefault="00035CFE">
            <w:pPr>
              <w:widowControl w:val="0"/>
              <w:autoSpaceDE w:val="0"/>
              <w:autoSpaceDN w:val="0"/>
              <w:adjustRightInd w:val="0"/>
              <w:rPr>
                <w:rFonts w:cs="Arial"/>
              </w:rPr>
            </w:pPr>
            <w:r>
              <w:rPr>
                <w:rFonts w:cs="Arial"/>
              </w:rPr>
              <w:t>RVC uses to determine when Reverse Gear is engaged on automatic transmission vehicles.</w:t>
            </w:r>
          </w:p>
        </w:tc>
        <w:tc>
          <w:tcPr>
            <w:tcW w:w="3175" w:type="dxa"/>
            <w:tcBorders>
              <w:top w:val="single" w:sz="2" w:space="0" w:color="auto"/>
              <w:left w:val="single" w:sz="2" w:space="0" w:color="auto"/>
              <w:bottom w:val="single" w:sz="2" w:space="0" w:color="auto"/>
              <w:right w:val="single" w:sz="2" w:space="0" w:color="auto"/>
            </w:tcBorders>
            <w:hideMark/>
          </w:tcPr>
          <w:p w:rsidR="0087571B" w:rsidRDefault="00035CFE">
            <w:pPr>
              <w:rPr>
                <w:rFonts w:cs="Arial"/>
              </w:rPr>
            </w:pPr>
            <w:r>
              <w:rPr>
                <w:rFonts w:cs="Arial"/>
              </w:rPr>
              <w:lastRenderedPageBreak/>
              <w:t>0x0: Park</w:t>
            </w:r>
          </w:p>
          <w:p w:rsidR="0087571B" w:rsidRDefault="00035CFE">
            <w:pPr>
              <w:rPr>
                <w:rFonts w:cs="Arial"/>
              </w:rPr>
            </w:pPr>
            <w:r>
              <w:rPr>
                <w:rFonts w:cs="Arial"/>
              </w:rPr>
              <w:t>0x1: Reverse</w:t>
            </w:r>
          </w:p>
          <w:p w:rsidR="0087571B" w:rsidRDefault="00035CFE">
            <w:pPr>
              <w:rPr>
                <w:rFonts w:cs="Arial"/>
              </w:rPr>
            </w:pPr>
            <w:r>
              <w:rPr>
                <w:rFonts w:cs="Arial"/>
              </w:rPr>
              <w:t>0x2: Neutral</w:t>
            </w:r>
          </w:p>
          <w:p w:rsidR="0087571B" w:rsidRDefault="00035CFE">
            <w:pPr>
              <w:rPr>
                <w:rFonts w:cs="Arial"/>
              </w:rPr>
            </w:pPr>
            <w:r>
              <w:rPr>
                <w:rFonts w:cs="Arial"/>
              </w:rPr>
              <w:lastRenderedPageBreak/>
              <w:t>0x3: Drive</w:t>
            </w:r>
          </w:p>
          <w:p w:rsidR="0087571B" w:rsidRDefault="00035CFE">
            <w:pPr>
              <w:rPr>
                <w:rFonts w:cs="Arial"/>
              </w:rPr>
            </w:pPr>
            <w:r>
              <w:rPr>
                <w:rFonts w:cs="Arial"/>
              </w:rPr>
              <w:t>0x4: Sport_DriveSport</w:t>
            </w:r>
          </w:p>
          <w:p w:rsidR="0087571B" w:rsidRDefault="00035CFE">
            <w:pPr>
              <w:rPr>
                <w:rFonts w:cs="Arial"/>
              </w:rPr>
            </w:pPr>
            <w:r>
              <w:rPr>
                <w:rFonts w:cs="Arial"/>
              </w:rPr>
              <w:t>0x5: Low</w:t>
            </w:r>
          </w:p>
          <w:p w:rsidR="0087571B" w:rsidRDefault="00035CFE">
            <w:pPr>
              <w:rPr>
                <w:rFonts w:cs="Arial"/>
              </w:rPr>
            </w:pPr>
            <w:r>
              <w:rPr>
                <w:rFonts w:cs="Arial"/>
              </w:rPr>
              <w:t>0x6: first</w:t>
            </w:r>
          </w:p>
          <w:p w:rsidR="0087571B" w:rsidRDefault="00035CFE">
            <w:pPr>
              <w:rPr>
                <w:rFonts w:cs="Arial"/>
              </w:rPr>
            </w:pPr>
            <w:r>
              <w:rPr>
                <w:rFonts w:cs="Arial"/>
              </w:rPr>
              <w:t>0x7: second</w:t>
            </w:r>
          </w:p>
          <w:p w:rsidR="0087571B" w:rsidRDefault="00035CFE">
            <w:pPr>
              <w:rPr>
                <w:rFonts w:cs="Arial"/>
              </w:rPr>
            </w:pPr>
            <w:r>
              <w:rPr>
                <w:rFonts w:cs="Arial"/>
              </w:rPr>
              <w:t>0x8: third</w:t>
            </w:r>
          </w:p>
          <w:p w:rsidR="0087571B" w:rsidRDefault="00035CFE">
            <w:pPr>
              <w:rPr>
                <w:rFonts w:cs="Arial"/>
              </w:rPr>
            </w:pPr>
            <w:r>
              <w:rPr>
                <w:rFonts w:cs="Arial"/>
              </w:rPr>
              <w:t>0x9: fourth</w:t>
            </w:r>
          </w:p>
          <w:p w:rsidR="0087571B" w:rsidRDefault="00035CFE">
            <w:pPr>
              <w:rPr>
                <w:rFonts w:cs="Arial"/>
              </w:rPr>
            </w:pPr>
            <w:r>
              <w:rPr>
                <w:rFonts w:cs="Arial"/>
              </w:rPr>
              <w:t>0xA: fifth</w:t>
            </w:r>
          </w:p>
          <w:p w:rsidR="0087571B" w:rsidRDefault="00035CFE">
            <w:pPr>
              <w:rPr>
                <w:rFonts w:cs="Arial"/>
              </w:rPr>
            </w:pPr>
            <w:r>
              <w:rPr>
                <w:rFonts w:cs="Arial"/>
              </w:rPr>
              <w:t>0xB: sixth</w:t>
            </w:r>
          </w:p>
          <w:p w:rsidR="0087571B" w:rsidRDefault="00035CFE">
            <w:pPr>
              <w:rPr>
                <w:rFonts w:cs="Arial"/>
              </w:rPr>
            </w:pPr>
            <w:r>
              <w:rPr>
                <w:rFonts w:cs="Arial"/>
              </w:rPr>
              <w:t>0xC: Undefined_Treat_as_Fault</w:t>
            </w:r>
          </w:p>
          <w:p w:rsidR="0087571B" w:rsidRDefault="00035CFE">
            <w:pPr>
              <w:rPr>
                <w:rFonts w:cs="Arial"/>
              </w:rPr>
            </w:pPr>
            <w:r>
              <w:rPr>
                <w:rFonts w:cs="Arial"/>
              </w:rPr>
              <w:t>0xD: Undefined_Treat_as_Fault1</w:t>
            </w:r>
          </w:p>
          <w:p w:rsidR="0087571B" w:rsidRDefault="00035CFE">
            <w:pPr>
              <w:rPr>
                <w:rFonts w:cs="Arial"/>
              </w:rPr>
            </w:pPr>
            <w:r>
              <w:rPr>
                <w:rFonts w:cs="Arial"/>
              </w:rPr>
              <w:t>0xE: Unknown_Position</w:t>
            </w:r>
          </w:p>
          <w:p w:rsidR="0087571B" w:rsidRDefault="00035CFE">
            <w:pPr>
              <w:rPr>
                <w:rFonts w:cs="Arial"/>
              </w:rPr>
            </w:pPr>
            <w:r>
              <w:rPr>
                <w:rFonts w:cs="Arial"/>
              </w:rPr>
              <w:t>0xF: Fault</w:t>
            </w:r>
          </w:p>
        </w:tc>
      </w:tr>
      <w:tr w:rsidR="0087571B" w:rsidTr="004F0B8C">
        <w:trPr>
          <w:jc w:val="center"/>
        </w:trPr>
        <w:tc>
          <w:tcPr>
            <w:tcW w:w="3175" w:type="dxa"/>
            <w:tcBorders>
              <w:top w:val="single" w:sz="2" w:space="0" w:color="auto"/>
              <w:left w:val="single" w:sz="2" w:space="0" w:color="auto"/>
              <w:bottom w:val="single" w:sz="2" w:space="0" w:color="auto"/>
              <w:right w:val="single" w:sz="2" w:space="0" w:color="auto"/>
            </w:tcBorders>
          </w:tcPr>
          <w:p w:rsidR="0087571B" w:rsidRPr="007074C1" w:rsidRDefault="00035CFE" w:rsidP="002C1C86">
            <w:pPr>
              <w:widowControl w:val="0"/>
              <w:autoSpaceDE w:val="0"/>
              <w:autoSpaceDN w:val="0"/>
              <w:adjustRightInd w:val="0"/>
              <w:rPr>
                <w:rFonts w:eastAsia="MS Mincho" w:cs="Arial"/>
                <w:b/>
              </w:rPr>
            </w:pPr>
            <w:r w:rsidRPr="007074C1">
              <w:rPr>
                <w:rFonts w:cs="Arial"/>
                <w:b/>
                <w:bCs/>
              </w:rPr>
              <w:lastRenderedPageBreak/>
              <w:t xml:space="preserve">«CAN» </w:t>
            </w:r>
            <w:r w:rsidRPr="0087571B">
              <w:rPr>
                <w:rFonts w:cs="Arial"/>
                <w:b/>
                <w:color w:val="000000"/>
              </w:rPr>
              <w:t>GearRvrseActv_D_Actl</w:t>
            </w:r>
          </w:p>
        </w:tc>
        <w:tc>
          <w:tcPr>
            <w:tcW w:w="3240" w:type="dxa"/>
            <w:tcBorders>
              <w:top w:val="single" w:sz="2" w:space="0" w:color="auto"/>
              <w:left w:val="single" w:sz="2" w:space="0" w:color="auto"/>
              <w:bottom w:val="single" w:sz="2" w:space="0" w:color="auto"/>
              <w:right w:val="single" w:sz="2" w:space="0" w:color="auto"/>
            </w:tcBorders>
          </w:tcPr>
          <w:p w:rsidR="0087571B" w:rsidRDefault="00035CFE" w:rsidP="002C1C86">
            <w:pPr>
              <w:widowControl w:val="0"/>
              <w:autoSpaceDE w:val="0"/>
              <w:autoSpaceDN w:val="0"/>
              <w:adjustRightInd w:val="0"/>
              <w:rPr>
                <w:rFonts w:cs="Arial"/>
              </w:rPr>
            </w:pPr>
            <w:r>
              <w:rPr>
                <w:rFonts w:cs="Arial"/>
              </w:rPr>
              <w:t xml:space="preserve">The purpose of this signal is to notify that Reverse Gear is engaged on a </w:t>
            </w:r>
            <w:r>
              <w:rPr>
                <w:rFonts w:cs="Arial"/>
                <w:u w:val="single"/>
              </w:rPr>
              <w:t>manual</w:t>
            </w:r>
            <w:r>
              <w:rPr>
                <w:rFonts w:cs="Arial"/>
              </w:rPr>
              <w:t xml:space="preserve"> transmission vehicle</w:t>
            </w:r>
          </w:p>
        </w:tc>
        <w:tc>
          <w:tcPr>
            <w:tcW w:w="3175" w:type="dxa"/>
            <w:tcBorders>
              <w:top w:val="single" w:sz="2" w:space="0" w:color="auto"/>
              <w:left w:val="single" w:sz="2" w:space="0" w:color="auto"/>
              <w:bottom w:val="single" w:sz="2" w:space="0" w:color="auto"/>
              <w:right w:val="single" w:sz="2" w:space="0" w:color="auto"/>
            </w:tcBorders>
          </w:tcPr>
          <w:p w:rsidR="0087571B" w:rsidRDefault="00035CFE" w:rsidP="002C1C86">
            <w:pPr>
              <w:rPr>
                <w:rFonts w:cs="Arial"/>
              </w:rPr>
            </w:pPr>
            <w:r>
              <w:rPr>
                <w:rFonts w:cs="Arial"/>
              </w:rPr>
              <w:t>0x0: Inactive</w:t>
            </w:r>
          </w:p>
          <w:p w:rsidR="0087571B" w:rsidRDefault="00035CFE" w:rsidP="002C1C86">
            <w:pPr>
              <w:rPr>
                <w:rFonts w:cs="Arial"/>
              </w:rPr>
            </w:pPr>
            <w:r>
              <w:rPr>
                <w:rFonts w:cs="Arial"/>
              </w:rPr>
              <w:t>0x1: Active</w:t>
            </w:r>
          </w:p>
          <w:p w:rsidR="0087571B" w:rsidRDefault="00035CFE" w:rsidP="002C1C86">
            <w:pPr>
              <w:rPr>
                <w:rFonts w:cs="Arial"/>
              </w:rPr>
            </w:pPr>
            <w:r>
              <w:rPr>
                <w:rFonts w:cs="Arial"/>
              </w:rPr>
              <w:t>0x2: Unknown</w:t>
            </w:r>
          </w:p>
          <w:p w:rsidR="0087571B" w:rsidRDefault="00035CFE" w:rsidP="002C1C86">
            <w:pPr>
              <w:rPr>
                <w:rFonts w:cs="Arial"/>
              </w:rPr>
            </w:pPr>
            <w:r>
              <w:rPr>
                <w:rFonts w:cs="Arial"/>
              </w:rPr>
              <w:t>0x3: Fault</w:t>
            </w:r>
          </w:p>
        </w:tc>
      </w:tr>
      <w:tr w:rsidR="0087571B" w:rsidTr="004F0B8C">
        <w:trPr>
          <w:jc w:val="center"/>
        </w:trPr>
        <w:tc>
          <w:tcPr>
            <w:tcW w:w="3175" w:type="dxa"/>
            <w:tcBorders>
              <w:top w:val="single" w:sz="2" w:space="0" w:color="auto"/>
              <w:left w:val="single" w:sz="2" w:space="0" w:color="auto"/>
              <w:bottom w:val="single" w:sz="2" w:space="0" w:color="auto"/>
              <w:right w:val="single" w:sz="2" w:space="0" w:color="auto"/>
            </w:tcBorders>
            <w:hideMark/>
          </w:tcPr>
          <w:p w:rsidR="0087571B" w:rsidRPr="007074C1" w:rsidRDefault="00035CFE">
            <w:pPr>
              <w:widowControl w:val="0"/>
              <w:autoSpaceDE w:val="0"/>
              <w:autoSpaceDN w:val="0"/>
              <w:adjustRightInd w:val="0"/>
              <w:rPr>
                <w:rFonts w:eastAsia="MS Mincho" w:cs="Arial"/>
                <w:b/>
              </w:rPr>
            </w:pPr>
            <w:r w:rsidRPr="007074C1">
              <w:rPr>
                <w:rFonts w:cs="Arial"/>
                <w:b/>
                <w:bCs/>
              </w:rPr>
              <w:t xml:space="preserve">«CAN» </w:t>
            </w:r>
            <w:r w:rsidRPr="007074C1">
              <w:rPr>
                <w:rFonts w:cs="Arial"/>
                <w:b/>
                <w:color w:val="000000"/>
              </w:rPr>
              <w:t>GearRvrse_D_Actl</w:t>
            </w:r>
          </w:p>
        </w:tc>
        <w:tc>
          <w:tcPr>
            <w:tcW w:w="3240" w:type="dxa"/>
            <w:tcBorders>
              <w:top w:val="single" w:sz="2" w:space="0" w:color="auto"/>
              <w:left w:val="single" w:sz="2" w:space="0" w:color="auto"/>
              <w:bottom w:val="single" w:sz="2" w:space="0" w:color="auto"/>
              <w:right w:val="single" w:sz="2" w:space="0" w:color="auto"/>
            </w:tcBorders>
            <w:hideMark/>
          </w:tcPr>
          <w:p w:rsidR="0087571B" w:rsidRDefault="00035CFE">
            <w:pPr>
              <w:widowControl w:val="0"/>
              <w:autoSpaceDE w:val="0"/>
              <w:autoSpaceDN w:val="0"/>
              <w:adjustRightInd w:val="0"/>
              <w:rPr>
                <w:rFonts w:cs="Arial"/>
              </w:rPr>
            </w:pPr>
            <w:r>
              <w:rPr>
                <w:rFonts w:cs="Arial"/>
              </w:rPr>
              <w:t xml:space="preserve">The purpose of this signal is to notify that Reverse Gear is engaged on a </w:t>
            </w:r>
            <w:r>
              <w:rPr>
                <w:rFonts w:cs="Arial"/>
                <w:u w:val="single"/>
              </w:rPr>
              <w:t>manual</w:t>
            </w:r>
            <w:r>
              <w:rPr>
                <w:rFonts w:cs="Arial"/>
              </w:rPr>
              <w:t xml:space="preserve"> transmission vehicle</w:t>
            </w:r>
          </w:p>
        </w:tc>
        <w:tc>
          <w:tcPr>
            <w:tcW w:w="3175" w:type="dxa"/>
            <w:tcBorders>
              <w:top w:val="single" w:sz="2" w:space="0" w:color="auto"/>
              <w:left w:val="single" w:sz="2" w:space="0" w:color="auto"/>
              <w:bottom w:val="single" w:sz="2" w:space="0" w:color="auto"/>
              <w:right w:val="single" w:sz="2" w:space="0" w:color="auto"/>
            </w:tcBorders>
            <w:hideMark/>
          </w:tcPr>
          <w:p w:rsidR="0087571B" w:rsidRDefault="00035CFE">
            <w:pPr>
              <w:rPr>
                <w:rFonts w:cs="Arial"/>
              </w:rPr>
            </w:pPr>
            <w:r>
              <w:rPr>
                <w:rFonts w:cs="Arial"/>
                <w:color w:val="000000"/>
                <w:sz w:val="18"/>
                <w:szCs w:val="18"/>
              </w:rPr>
              <w:t>$0: Inactive_not_confirmed</w:t>
            </w:r>
            <w:r>
              <w:rPr>
                <w:rFonts w:cs="Arial"/>
                <w:color w:val="000000"/>
                <w:sz w:val="18"/>
                <w:szCs w:val="18"/>
              </w:rPr>
              <w:br/>
              <w:t>$1: Inactive_confirmed</w:t>
            </w:r>
            <w:r>
              <w:rPr>
                <w:rFonts w:cs="Arial"/>
                <w:color w:val="000000"/>
                <w:sz w:val="18"/>
                <w:szCs w:val="18"/>
              </w:rPr>
              <w:br/>
              <w:t>$2: Active_not_confirmed</w:t>
            </w:r>
            <w:r>
              <w:rPr>
                <w:rFonts w:cs="Arial"/>
                <w:color w:val="000000"/>
                <w:sz w:val="18"/>
                <w:szCs w:val="18"/>
              </w:rPr>
              <w:br/>
              <w:t>$3: Active_confirmed</w:t>
            </w:r>
            <w:r>
              <w:rPr>
                <w:rFonts w:cs="Arial"/>
                <w:color w:val="000000"/>
                <w:sz w:val="18"/>
                <w:szCs w:val="18"/>
              </w:rPr>
              <w:br/>
              <w:t>$4: NotUsed_1</w:t>
            </w:r>
            <w:r>
              <w:rPr>
                <w:rFonts w:cs="Arial"/>
                <w:color w:val="000000"/>
                <w:sz w:val="18"/>
                <w:szCs w:val="18"/>
              </w:rPr>
              <w:br/>
              <w:t>$5: NotUsed_2</w:t>
            </w:r>
            <w:r>
              <w:rPr>
                <w:rFonts w:cs="Arial"/>
                <w:color w:val="000000"/>
                <w:sz w:val="18"/>
                <w:szCs w:val="18"/>
              </w:rPr>
              <w:br/>
              <w:t>$6: NotUsed_3</w:t>
            </w:r>
            <w:r>
              <w:rPr>
                <w:rFonts w:cs="Arial"/>
                <w:color w:val="000000"/>
                <w:sz w:val="18"/>
                <w:szCs w:val="18"/>
              </w:rPr>
              <w:br/>
              <w:t>$7: Fault</w:t>
            </w:r>
          </w:p>
        </w:tc>
      </w:tr>
      <w:tr w:rsidR="0087571B" w:rsidTr="004F0B8C">
        <w:trPr>
          <w:jc w:val="center"/>
        </w:trPr>
        <w:tc>
          <w:tcPr>
            <w:tcW w:w="3175" w:type="dxa"/>
            <w:tcBorders>
              <w:top w:val="single" w:sz="2" w:space="0" w:color="auto"/>
              <w:left w:val="single" w:sz="2" w:space="0" w:color="auto"/>
              <w:bottom w:val="single" w:sz="2" w:space="0" w:color="auto"/>
              <w:right w:val="single" w:sz="2" w:space="0" w:color="auto"/>
            </w:tcBorders>
          </w:tcPr>
          <w:p w:rsidR="0087571B" w:rsidRDefault="00035CFE" w:rsidP="00CC13A3">
            <w:pPr>
              <w:widowControl w:val="0"/>
              <w:autoSpaceDE w:val="0"/>
              <w:autoSpaceDN w:val="0"/>
              <w:adjustRightInd w:val="0"/>
              <w:rPr>
                <w:rFonts w:cs="Arial"/>
                <w:b/>
                <w:bCs/>
              </w:rPr>
            </w:pPr>
            <w:r>
              <w:rPr>
                <w:rFonts w:cs="Arial"/>
                <w:b/>
                <w:bCs/>
              </w:rPr>
              <w:t xml:space="preserve">«CAN» </w:t>
            </w:r>
            <w:r>
              <w:rPr>
                <w:rFonts w:eastAsia="MS Mincho" w:cs="Arial"/>
                <w:b/>
              </w:rPr>
              <w:t>PrkBrkStatus</w:t>
            </w:r>
          </w:p>
        </w:tc>
        <w:tc>
          <w:tcPr>
            <w:tcW w:w="3240" w:type="dxa"/>
            <w:tcBorders>
              <w:top w:val="single" w:sz="2" w:space="0" w:color="auto"/>
              <w:left w:val="single" w:sz="2" w:space="0" w:color="auto"/>
              <w:bottom w:val="single" w:sz="2" w:space="0" w:color="auto"/>
              <w:right w:val="single" w:sz="2" w:space="0" w:color="auto"/>
            </w:tcBorders>
          </w:tcPr>
          <w:p w:rsidR="0087571B" w:rsidRDefault="00035CFE">
            <w:pPr>
              <w:widowControl w:val="0"/>
              <w:autoSpaceDE w:val="0"/>
              <w:autoSpaceDN w:val="0"/>
              <w:adjustRightInd w:val="0"/>
              <w:rPr>
                <w:rFonts w:cs="Arial"/>
              </w:rPr>
            </w:pPr>
            <w:r>
              <w:rPr>
                <w:rFonts w:cs="Arial"/>
              </w:rPr>
              <w:t xml:space="preserve">Signal used to indicate the Parking Brake status in Manual </w:t>
            </w:r>
            <w:r>
              <w:rPr>
                <w:rFonts w:cs="Arial"/>
              </w:rPr>
              <w:t>Transmission Vehicle with Electronic Park Brake.</w:t>
            </w:r>
          </w:p>
        </w:tc>
        <w:tc>
          <w:tcPr>
            <w:tcW w:w="3175" w:type="dxa"/>
            <w:tcBorders>
              <w:top w:val="single" w:sz="2" w:space="0" w:color="auto"/>
              <w:left w:val="single" w:sz="2" w:space="0" w:color="auto"/>
              <w:bottom w:val="single" w:sz="2" w:space="0" w:color="auto"/>
              <w:right w:val="single" w:sz="2" w:space="0" w:color="auto"/>
            </w:tcBorders>
          </w:tcPr>
          <w:p w:rsidR="0087571B" w:rsidRDefault="00035CFE">
            <w:pPr>
              <w:rPr>
                <w:rFonts w:cs="Arial"/>
              </w:rPr>
            </w:pPr>
            <w:r>
              <w:rPr>
                <w:rFonts w:cs="Arial"/>
              </w:rPr>
              <w:t>0x0: NotUsed</w:t>
            </w:r>
          </w:p>
          <w:p w:rsidR="0087571B" w:rsidRDefault="00035CFE">
            <w:pPr>
              <w:rPr>
                <w:rFonts w:cs="Arial"/>
              </w:rPr>
            </w:pPr>
            <w:r>
              <w:rPr>
                <w:rFonts w:cs="Arial"/>
              </w:rPr>
              <w:t>0x1: Rear_Caliper_Closed</w:t>
            </w:r>
          </w:p>
          <w:p w:rsidR="0087571B" w:rsidRDefault="00035CFE">
            <w:pPr>
              <w:rPr>
                <w:rFonts w:cs="Arial"/>
              </w:rPr>
            </w:pPr>
            <w:r>
              <w:rPr>
                <w:rFonts w:cs="Arial"/>
              </w:rPr>
              <w:t>0x2: Rear_Caliper_Transition</w:t>
            </w:r>
          </w:p>
          <w:p w:rsidR="0087571B" w:rsidRDefault="00035CFE">
            <w:pPr>
              <w:rPr>
                <w:rFonts w:cs="Arial"/>
              </w:rPr>
            </w:pPr>
            <w:r>
              <w:rPr>
                <w:rFonts w:cs="Arial"/>
              </w:rPr>
              <w:t>0x3: RWU_By_EPB_Active</w:t>
            </w:r>
          </w:p>
          <w:p w:rsidR="0087571B" w:rsidRDefault="00035CFE">
            <w:pPr>
              <w:rPr>
                <w:rFonts w:cs="Arial"/>
              </w:rPr>
            </w:pPr>
            <w:r>
              <w:rPr>
                <w:rFonts w:cs="Arial"/>
              </w:rPr>
              <w:t>0x4: Rear_Caliper_Open</w:t>
            </w:r>
          </w:p>
          <w:p w:rsidR="0087571B" w:rsidRDefault="00035CFE">
            <w:pPr>
              <w:rPr>
                <w:rFonts w:cs="Arial"/>
              </w:rPr>
            </w:pPr>
            <w:r>
              <w:rPr>
                <w:rFonts w:cs="Arial"/>
              </w:rPr>
              <w:t>0x5: EPB_Limphome_Active</w:t>
            </w:r>
          </w:p>
          <w:p w:rsidR="0087571B" w:rsidRDefault="00035CFE">
            <w:pPr>
              <w:rPr>
                <w:rFonts w:cs="Arial"/>
              </w:rPr>
            </w:pPr>
            <w:r>
              <w:rPr>
                <w:rFonts w:cs="Arial"/>
              </w:rPr>
              <w:t>0x6: ECD_by_Brake_ECU_Active</w:t>
            </w:r>
          </w:p>
          <w:p w:rsidR="0087571B" w:rsidRDefault="00035CFE">
            <w:pPr>
              <w:rPr>
                <w:rFonts w:cs="Arial"/>
              </w:rPr>
            </w:pPr>
            <w:r>
              <w:rPr>
                <w:rFonts w:cs="Arial"/>
              </w:rPr>
              <w:t>0x7: GeneralFault_MaintenceMod</w:t>
            </w:r>
          </w:p>
        </w:tc>
      </w:tr>
      <w:tr w:rsidR="0087571B" w:rsidTr="004F0B8C">
        <w:trPr>
          <w:jc w:val="center"/>
        </w:trPr>
        <w:tc>
          <w:tcPr>
            <w:tcW w:w="3175" w:type="dxa"/>
            <w:tcBorders>
              <w:top w:val="single" w:sz="2" w:space="0" w:color="auto"/>
              <w:left w:val="single" w:sz="2" w:space="0" w:color="auto"/>
              <w:bottom w:val="single" w:sz="2" w:space="0" w:color="auto"/>
              <w:right w:val="single" w:sz="2" w:space="0" w:color="auto"/>
            </w:tcBorders>
          </w:tcPr>
          <w:p w:rsidR="0087571B" w:rsidRDefault="00035CFE">
            <w:pPr>
              <w:widowControl w:val="0"/>
              <w:autoSpaceDE w:val="0"/>
              <w:autoSpaceDN w:val="0"/>
              <w:adjustRightInd w:val="0"/>
              <w:rPr>
                <w:rFonts w:cs="Arial"/>
                <w:b/>
                <w:bCs/>
              </w:rPr>
            </w:pPr>
            <w:r>
              <w:rPr>
                <w:rFonts w:cs="Arial"/>
                <w:b/>
                <w:bCs/>
              </w:rPr>
              <w:t xml:space="preserve">«CAN» </w:t>
            </w:r>
            <w:r>
              <w:rPr>
                <w:rFonts w:eastAsia="MS Mincho" w:cs="Arial"/>
                <w:b/>
              </w:rPr>
              <w:t>PrkBrkActv_B_Actl</w:t>
            </w:r>
          </w:p>
        </w:tc>
        <w:tc>
          <w:tcPr>
            <w:tcW w:w="3240" w:type="dxa"/>
            <w:tcBorders>
              <w:top w:val="single" w:sz="2" w:space="0" w:color="auto"/>
              <w:left w:val="single" w:sz="2" w:space="0" w:color="auto"/>
              <w:bottom w:val="single" w:sz="2" w:space="0" w:color="auto"/>
              <w:right w:val="single" w:sz="2" w:space="0" w:color="auto"/>
            </w:tcBorders>
          </w:tcPr>
          <w:p w:rsidR="0087571B" w:rsidRDefault="00035CFE">
            <w:pPr>
              <w:widowControl w:val="0"/>
              <w:autoSpaceDE w:val="0"/>
              <w:autoSpaceDN w:val="0"/>
              <w:adjustRightInd w:val="0"/>
              <w:rPr>
                <w:rFonts w:cs="Arial"/>
              </w:rPr>
            </w:pPr>
            <w:r>
              <w:rPr>
                <w:rFonts w:cs="Arial"/>
              </w:rPr>
              <w:t>Signal used to indicate the Parking Brake status in Manual Transmission Vehicle with Mechanical Park Brake.</w:t>
            </w:r>
          </w:p>
        </w:tc>
        <w:tc>
          <w:tcPr>
            <w:tcW w:w="3175" w:type="dxa"/>
            <w:tcBorders>
              <w:top w:val="single" w:sz="2" w:space="0" w:color="auto"/>
              <w:left w:val="single" w:sz="2" w:space="0" w:color="auto"/>
              <w:bottom w:val="single" w:sz="2" w:space="0" w:color="auto"/>
              <w:right w:val="single" w:sz="2" w:space="0" w:color="auto"/>
            </w:tcBorders>
          </w:tcPr>
          <w:p w:rsidR="0087571B" w:rsidRDefault="00035CFE">
            <w:pPr>
              <w:rPr>
                <w:rFonts w:cs="Arial"/>
              </w:rPr>
            </w:pPr>
            <w:r>
              <w:rPr>
                <w:rFonts w:cs="Arial"/>
              </w:rPr>
              <w:t>0x0: Inactive</w:t>
            </w:r>
          </w:p>
          <w:p w:rsidR="0087571B" w:rsidRDefault="00035CFE">
            <w:pPr>
              <w:rPr>
                <w:rFonts w:cs="Arial"/>
              </w:rPr>
            </w:pPr>
            <w:r>
              <w:rPr>
                <w:rFonts w:cs="Arial"/>
              </w:rPr>
              <w:t>0x1: Active</w:t>
            </w:r>
          </w:p>
        </w:tc>
      </w:tr>
      <w:tr w:rsidR="0087571B" w:rsidTr="004F0B8C">
        <w:trPr>
          <w:jc w:val="center"/>
        </w:trPr>
        <w:tc>
          <w:tcPr>
            <w:tcW w:w="3175" w:type="dxa"/>
            <w:tcBorders>
              <w:top w:val="single" w:sz="2" w:space="0" w:color="auto"/>
              <w:left w:val="single" w:sz="2" w:space="0" w:color="auto"/>
              <w:bottom w:val="single" w:sz="2" w:space="0" w:color="auto"/>
              <w:right w:val="single" w:sz="2" w:space="0" w:color="auto"/>
            </w:tcBorders>
          </w:tcPr>
          <w:p w:rsidR="0087571B" w:rsidRDefault="00035CFE" w:rsidP="004F0B8C">
            <w:pPr>
              <w:widowControl w:val="0"/>
              <w:autoSpaceDE w:val="0"/>
              <w:autoSpaceDN w:val="0"/>
              <w:adjustRightInd w:val="0"/>
              <w:rPr>
                <w:rFonts w:cs="Arial"/>
                <w:b/>
                <w:bCs/>
              </w:rPr>
            </w:pPr>
            <w:r w:rsidRPr="004F0B8C">
              <w:rPr>
                <w:rFonts w:cs="Arial"/>
                <w:b/>
                <w:bCs/>
              </w:rPr>
              <w:fldChar w:fldCharType="begin" w:fldLock="1"/>
            </w:r>
            <w:r w:rsidRPr="004F0B8C">
              <w:rPr>
                <w:rFonts w:cs="Arial"/>
                <w:b/>
                <w:bCs/>
              </w:rPr>
              <w:instrText>MERGEFIELD Meth.Name</w:instrText>
            </w:r>
            <w:r w:rsidRPr="004F0B8C">
              <w:rPr>
                <w:rFonts w:cs="Arial"/>
                <w:b/>
                <w:bCs/>
              </w:rPr>
              <w:fldChar w:fldCharType="separate"/>
            </w:r>
            <w:r w:rsidRPr="004F0B8C">
              <w:rPr>
                <w:rFonts w:cs="Arial"/>
                <w:b/>
                <w:bCs/>
              </w:rPr>
              <w:t xml:space="preserve">«CAN» </w:t>
            </w:r>
            <w:r w:rsidRPr="004F0B8C">
              <w:rPr>
                <w:rFonts w:cs="Arial"/>
                <w:b/>
                <w:bCs/>
              </w:rPr>
              <w:fldChar w:fldCharType="end"/>
            </w:r>
            <w:r w:rsidRPr="004F0B8C">
              <w:rPr>
                <w:rFonts w:cs="Arial"/>
                <w:b/>
                <w:bCs/>
              </w:rPr>
              <w:t>CamraViewSplit_D_Actl()</w:t>
            </w:r>
          </w:p>
          <w:p w:rsidR="0087571B" w:rsidRDefault="00035CFE" w:rsidP="004F0B8C">
            <w:pPr>
              <w:widowControl w:val="0"/>
              <w:autoSpaceDE w:val="0"/>
              <w:autoSpaceDN w:val="0"/>
              <w:adjustRightInd w:val="0"/>
              <w:rPr>
                <w:rFonts w:cs="Arial"/>
                <w:b/>
                <w:bCs/>
              </w:rPr>
            </w:pPr>
          </w:p>
          <w:p w:rsidR="0087571B" w:rsidRDefault="00035CFE" w:rsidP="004F0B8C">
            <w:pPr>
              <w:widowControl w:val="0"/>
              <w:autoSpaceDE w:val="0"/>
              <w:autoSpaceDN w:val="0"/>
              <w:adjustRightInd w:val="0"/>
              <w:rPr>
                <w:rFonts w:cs="Arial"/>
                <w:b/>
                <w:bCs/>
              </w:rPr>
            </w:pPr>
          </w:p>
          <w:p w:rsidR="0087571B" w:rsidRDefault="00035CFE" w:rsidP="004F0B8C">
            <w:pPr>
              <w:widowControl w:val="0"/>
              <w:autoSpaceDE w:val="0"/>
              <w:autoSpaceDN w:val="0"/>
              <w:adjustRightInd w:val="0"/>
              <w:rPr>
                <w:rFonts w:cs="Arial"/>
                <w:b/>
                <w:bCs/>
              </w:rPr>
            </w:pPr>
          </w:p>
          <w:p w:rsidR="0087571B" w:rsidRDefault="00035CFE" w:rsidP="004F0B8C">
            <w:pPr>
              <w:widowControl w:val="0"/>
              <w:autoSpaceDE w:val="0"/>
              <w:autoSpaceDN w:val="0"/>
              <w:adjustRightInd w:val="0"/>
              <w:rPr>
                <w:rFonts w:cs="Arial"/>
                <w:b/>
                <w:bCs/>
              </w:rPr>
            </w:pPr>
          </w:p>
          <w:p w:rsidR="0087571B" w:rsidRPr="004F0B8C" w:rsidRDefault="00035CFE" w:rsidP="004F0B8C">
            <w:pPr>
              <w:widowControl w:val="0"/>
              <w:autoSpaceDE w:val="0"/>
              <w:autoSpaceDN w:val="0"/>
              <w:adjustRightInd w:val="0"/>
              <w:rPr>
                <w:rFonts w:cs="Arial"/>
                <w:bCs/>
              </w:rPr>
            </w:pPr>
            <w:r w:rsidRPr="004F0B8C">
              <w:rPr>
                <w:rFonts w:cs="Arial"/>
                <w:bCs/>
              </w:rPr>
              <w:t>Logical name is RVCSplitView_St()</w:t>
            </w:r>
          </w:p>
        </w:tc>
        <w:tc>
          <w:tcPr>
            <w:tcW w:w="3240" w:type="dxa"/>
            <w:tcBorders>
              <w:top w:val="single" w:sz="2" w:space="0" w:color="auto"/>
              <w:left w:val="single" w:sz="2" w:space="0" w:color="auto"/>
              <w:bottom w:val="single" w:sz="2" w:space="0" w:color="auto"/>
              <w:right w:val="single" w:sz="2" w:space="0" w:color="auto"/>
            </w:tcBorders>
          </w:tcPr>
          <w:p w:rsidR="0087571B" w:rsidRPr="004F0B8C" w:rsidRDefault="00035CFE" w:rsidP="004F0B8C">
            <w:pPr>
              <w:widowControl w:val="0"/>
              <w:autoSpaceDE w:val="0"/>
              <w:autoSpaceDN w:val="0"/>
              <w:adjustRightInd w:val="0"/>
              <w:rPr>
                <w:rFonts w:cs="Arial"/>
              </w:rPr>
            </w:pPr>
            <w:r w:rsidRPr="004F0B8C">
              <w:rPr>
                <w:rFonts w:cs="Arial"/>
              </w:rPr>
              <w:fldChar w:fldCharType="begin" w:fldLock="1"/>
            </w:r>
            <w:r w:rsidRPr="004F0B8C">
              <w:rPr>
                <w:rFonts w:cs="Arial"/>
              </w:rPr>
              <w:instrText xml:space="preserve">MERGEFIELD </w:instrText>
            </w:r>
            <w:r w:rsidRPr="004F0B8C">
              <w:rPr>
                <w:rFonts w:cs="Arial"/>
              </w:rPr>
              <w:instrText>Meth.Notes</w:instrText>
            </w:r>
            <w:r w:rsidRPr="004F0B8C">
              <w:rPr>
                <w:rFonts w:cs="Arial"/>
              </w:rPr>
              <w:fldChar w:fldCharType="separate"/>
            </w:r>
            <w:r w:rsidRPr="004F0B8C">
              <w:rPr>
                <w:rFonts w:cs="Arial"/>
              </w:rPr>
              <w:t>Message Type: Status</w:t>
            </w:r>
          </w:p>
          <w:p w:rsidR="0087571B" w:rsidRPr="004F0B8C" w:rsidRDefault="00035CFE" w:rsidP="004F0B8C">
            <w:pPr>
              <w:widowControl w:val="0"/>
              <w:autoSpaceDE w:val="0"/>
              <w:autoSpaceDN w:val="0"/>
              <w:adjustRightInd w:val="0"/>
              <w:rPr>
                <w:rFonts w:cs="Arial"/>
              </w:rPr>
            </w:pPr>
          </w:p>
          <w:p w:rsidR="0087571B" w:rsidRPr="004F0B8C" w:rsidRDefault="00035CFE" w:rsidP="004F0B8C">
            <w:pPr>
              <w:widowControl w:val="0"/>
              <w:autoSpaceDE w:val="0"/>
              <w:autoSpaceDN w:val="0"/>
              <w:adjustRightInd w:val="0"/>
              <w:rPr>
                <w:rFonts w:cs="Arial"/>
              </w:rPr>
            </w:pPr>
            <w:r w:rsidRPr="004F0B8C">
              <w:rPr>
                <w:rFonts w:cs="Arial"/>
              </w:rPr>
              <w:t>Indicates the stats from Rear View Camera when a Split View mode request has been sent previously.</w:t>
            </w:r>
          </w:p>
          <w:p w:rsidR="0087571B" w:rsidRPr="004F0B8C" w:rsidRDefault="00035CFE" w:rsidP="004F0B8C">
            <w:pPr>
              <w:widowControl w:val="0"/>
              <w:autoSpaceDE w:val="0"/>
              <w:autoSpaceDN w:val="0"/>
              <w:adjustRightInd w:val="0"/>
              <w:rPr>
                <w:rFonts w:cs="Arial"/>
              </w:rPr>
            </w:pPr>
          </w:p>
          <w:p w:rsidR="0087571B" w:rsidRPr="004F0B8C" w:rsidRDefault="00035CFE" w:rsidP="004F0B8C">
            <w:pPr>
              <w:widowControl w:val="0"/>
              <w:autoSpaceDE w:val="0"/>
              <w:autoSpaceDN w:val="0"/>
              <w:adjustRightInd w:val="0"/>
              <w:rPr>
                <w:rFonts w:cs="Arial"/>
              </w:rPr>
            </w:pPr>
            <w:r w:rsidRPr="004F0B8C">
              <w:rPr>
                <w:rFonts w:cs="Arial"/>
              </w:rPr>
              <w:fldChar w:fldCharType="end"/>
            </w:r>
            <w:r w:rsidRPr="004F0B8C">
              <w:rPr>
                <w:rFonts w:cs="Arial"/>
              </w:rPr>
              <w:t>Invalid: Rear Normal View</w:t>
            </w:r>
          </w:p>
          <w:p w:rsidR="0087571B" w:rsidRPr="004F0B8C" w:rsidRDefault="00035CFE" w:rsidP="004F0B8C">
            <w:pPr>
              <w:widowControl w:val="0"/>
              <w:autoSpaceDE w:val="0"/>
              <w:autoSpaceDN w:val="0"/>
              <w:adjustRightInd w:val="0"/>
              <w:rPr>
                <w:rFonts w:cs="Arial"/>
              </w:rPr>
            </w:pPr>
            <w:r w:rsidRPr="004F0B8C">
              <w:rPr>
                <w:rFonts w:cs="Arial"/>
              </w:rPr>
              <w:t>Active: Rear Split View</w:t>
            </w:r>
          </w:p>
          <w:p w:rsidR="0087571B" w:rsidRPr="004F0B8C" w:rsidRDefault="00035CFE" w:rsidP="004F0B8C">
            <w:pPr>
              <w:widowControl w:val="0"/>
              <w:autoSpaceDE w:val="0"/>
              <w:autoSpaceDN w:val="0"/>
              <w:adjustRightInd w:val="0"/>
              <w:rPr>
                <w:rFonts w:cs="Arial"/>
              </w:rPr>
            </w:pPr>
            <w:r w:rsidRPr="004F0B8C">
              <w:rPr>
                <w:rFonts w:cs="Arial"/>
              </w:rPr>
              <w:t>Inactive: Rear Normal View</w:t>
            </w:r>
          </w:p>
          <w:p w:rsidR="0087571B" w:rsidRPr="004F0B8C" w:rsidRDefault="00035CFE" w:rsidP="004F0B8C">
            <w:pPr>
              <w:widowControl w:val="0"/>
              <w:autoSpaceDE w:val="0"/>
              <w:autoSpaceDN w:val="0"/>
              <w:adjustRightInd w:val="0"/>
              <w:rPr>
                <w:rFonts w:cs="Arial"/>
              </w:rPr>
            </w:pPr>
            <w:r w:rsidRPr="004F0B8C">
              <w:rPr>
                <w:rFonts w:cs="Arial"/>
              </w:rPr>
              <w:t>Not Used: Rear Normal View</w:t>
            </w:r>
          </w:p>
        </w:tc>
        <w:tc>
          <w:tcPr>
            <w:tcW w:w="3175" w:type="dxa"/>
            <w:tcBorders>
              <w:top w:val="single" w:sz="2" w:space="0" w:color="auto"/>
              <w:left w:val="single" w:sz="2" w:space="0" w:color="auto"/>
              <w:bottom w:val="single" w:sz="2" w:space="0" w:color="auto"/>
              <w:right w:val="single" w:sz="2" w:space="0" w:color="auto"/>
            </w:tcBorders>
          </w:tcPr>
          <w:p w:rsidR="0087571B" w:rsidRPr="004F0B8C" w:rsidRDefault="00035CFE" w:rsidP="004F0B8C">
            <w:pPr>
              <w:rPr>
                <w:rFonts w:cs="Arial"/>
              </w:rPr>
            </w:pPr>
            <w:r w:rsidRPr="004F0B8C">
              <w:rPr>
                <w:rFonts w:cs="Arial"/>
              </w:rPr>
              <w:t>0x00: Invalid</w:t>
            </w:r>
          </w:p>
          <w:p w:rsidR="0087571B" w:rsidRPr="004F0B8C" w:rsidRDefault="00035CFE" w:rsidP="004F0B8C">
            <w:pPr>
              <w:rPr>
                <w:rFonts w:cs="Arial"/>
              </w:rPr>
            </w:pPr>
            <w:r w:rsidRPr="004F0B8C">
              <w:rPr>
                <w:rFonts w:cs="Arial"/>
              </w:rPr>
              <w:t>0x01: Active</w:t>
            </w:r>
          </w:p>
          <w:p w:rsidR="0087571B" w:rsidRPr="004F0B8C" w:rsidRDefault="00035CFE" w:rsidP="004F0B8C">
            <w:pPr>
              <w:rPr>
                <w:rFonts w:cs="Arial"/>
              </w:rPr>
            </w:pPr>
            <w:r w:rsidRPr="004F0B8C">
              <w:rPr>
                <w:rFonts w:cs="Arial"/>
              </w:rPr>
              <w:t>0x02: Inactive</w:t>
            </w:r>
          </w:p>
          <w:p w:rsidR="0087571B" w:rsidRPr="004F0B8C" w:rsidRDefault="00035CFE" w:rsidP="004F0B8C">
            <w:pPr>
              <w:rPr>
                <w:rFonts w:cs="Arial"/>
              </w:rPr>
            </w:pPr>
            <w:r w:rsidRPr="004F0B8C">
              <w:rPr>
                <w:rFonts w:cs="Arial"/>
              </w:rPr>
              <w:t>0x03: Not Used</w:t>
            </w:r>
          </w:p>
          <w:p w:rsidR="0087571B" w:rsidRPr="004F0B8C" w:rsidRDefault="00035CFE" w:rsidP="004F0B8C">
            <w:pPr>
              <w:rPr>
                <w:rFonts w:cs="Arial"/>
              </w:rPr>
            </w:pPr>
          </w:p>
          <w:p w:rsidR="0087571B" w:rsidRPr="004F0B8C" w:rsidRDefault="00035CFE" w:rsidP="004F0B8C">
            <w:pPr>
              <w:rPr>
                <w:rFonts w:cs="Arial"/>
              </w:rPr>
            </w:pPr>
          </w:p>
        </w:tc>
      </w:tr>
    </w:tbl>
    <w:p w:rsidR="001A60CF" w:rsidRDefault="00035CFE">
      <w:pPr>
        <w:rPr>
          <w:rFonts w:cs="Arial"/>
        </w:rPr>
      </w:pPr>
    </w:p>
    <w:p w:rsidR="00540373" w:rsidRPr="00540373" w:rsidRDefault="00540373" w:rsidP="00540373">
      <w:pPr>
        <w:pStyle w:val="Heading3"/>
        <w:rPr>
          <w:b w:val="0"/>
          <w:u w:val="single"/>
        </w:rPr>
      </w:pPr>
      <w:bookmarkStart w:id="23" w:name="_Toc7185401"/>
      <w:r w:rsidRPr="00540373">
        <w:rPr>
          <w:b w:val="0"/>
          <w:u w:val="single"/>
        </w:rPr>
        <w:t>RVC-REQ-292387/A-GearPos_D_Trg</w:t>
      </w:r>
      <w:bookmarkEnd w:id="23"/>
    </w:p>
    <w:p w:rsidR="00500605" w:rsidRDefault="00035CFE" w:rsidP="00500605">
      <w:r>
        <w:t>GearPos_D_Trg</w:t>
      </w:r>
    </w:p>
    <w:p w:rsidR="00A52990" w:rsidRDefault="00035CFE" w:rsidP="00500605">
      <w:r>
        <w:t>This signal is used to indicate Gear direction. Used with other gear signals to determine whether or not RVC is to be turned On or Off.</w:t>
      </w:r>
    </w:p>
    <w:p w:rsidR="00A52990" w:rsidRDefault="00035CFE" w:rsidP="00500605"/>
    <w:p w:rsidR="00A52990" w:rsidRDefault="00035CFE" w:rsidP="00500605"/>
    <w:p w:rsidR="00540373" w:rsidRDefault="00540373" w:rsidP="00500605">
      <w:bookmarkStart w:id="24" w:name="_GoBack"/>
      <w:bookmarkEnd w:id="24"/>
    </w:p>
    <w:p w:rsidR="00A52990" w:rsidRDefault="00035CFE" w:rsidP="00500605"/>
    <w:p w:rsidR="00A52990" w:rsidRDefault="00035CFE" w:rsidP="00500605"/>
    <w:tbl>
      <w:tblPr>
        <w:tblW w:w="4265" w:type="dxa"/>
        <w:jc w:val="center"/>
        <w:tblLook w:val="04A0" w:firstRow="1" w:lastRow="0" w:firstColumn="1" w:lastColumn="0" w:noHBand="0" w:noVBand="1"/>
      </w:tblPr>
      <w:tblGrid>
        <w:gridCol w:w="960"/>
        <w:gridCol w:w="1351"/>
        <w:gridCol w:w="960"/>
        <w:gridCol w:w="1217"/>
      </w:tblGrid>
      <w:tr w:rsidR="00A52990" w:rsidRPr="00A52990" w:rsidTr="00540373">
        <w:trPr>
          <w:trHeight w:val="25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lastRenderedPageBreak/>
              <w:t>Name</w:t>
            </w:r>
          </w:p>
        </w:tc>
        <w:tc>
          <w:tcPr>
            <w:tcW w:w="1165" w:type="dxa"/>
            <w:tcBorders>
              <w:top w:val="single" w:sz="4" w:space="0" w:color="auto"/>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Literals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Value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Description</w:t>
            </w:r>
          </w:p>
        </w:tc>
      </w:tr>
      <w:tr w:rsidR="00A52990" w:rsidRPr="00A52990" w:rsidTr="00540373">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Type</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w:t>
            </w:r>
          </w:p>
        </w:tc>
      </w:tr>
      <w:tr w:rsidR="00A52990" w:rsidRPr="00A52990" w:rsidTr="00540373">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Neutral</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0x0</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r>
      <w:tr w:rsidR="00A52990" w:rsidRPr="00A52990" w:rsidTr="00540373">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First</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0x1</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r>
      <w:tr w:rsidR="00A52990" w:rsidRPr="00A52990" w:rsidTr="00540373">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Second</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0x2</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r>
      <w:tr w:rsidR="00A52990" w:rsidRPr="00A52990" w:rsidTr="00540373">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Third</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0x3</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r>
      <w:tr w:rsidR="00A52990" w:rsidRPr="00A52990" w:rsidTr="00540373">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Fourth</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0x4</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r>
      <w:tr w:rsidR="00A52990" w:rsidRPr="00A52990" w:rsidTr="00540373">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Fifth</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0x5</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r>
      <w:tr w:rsidR="00A52990" w:rsidRPr="00A52990" w:rsidTr="00540373">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Sixth</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0x6</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r>
      <w:tr w:rsidR="00A52990" w:rsidRPr="00A52990" w:rsidTr="00540373">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Seventh</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0x7</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r>
      <w:tr w:rsidR="00A52990" w:rsidRPr="00A52990" w:rsidTr="00540373">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Eighth</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0x8</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r>
      <w:tr w:rsidR="00A52990" w:rsidRPr="00A52990" w:rsidTr="00540373">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Ninth</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0x9</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r>
      <w:tr w:rsidR="00A52990" w:rsidRPr="00A52990" w:rsidTr="00540373">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Tenth</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0xA</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r>
      <w:tr w:rsidR="00A52990" w:rsidRPr="00A52990" w:rsidTr="00540373">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Undefined_3</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xml:space="preserve">0xB </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r>
      <w:tr w:rsidR="00A52990" w:rsidRPr="00A52990" w:rsidTr="00540373">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Undefined_4</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0xC</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r>
      <w:tr w:rsidR="00A52990" w:rsidRPr="00A52990" w:rsidTr="00540373">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Undefined_5</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0xD</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r>
      <w:tr w:rsidR="00A52990" w:rsidRPr="00A52990" w:rsidTr="00540373">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Reverse</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0xE</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r>
      <w:tr w:rsidR="00A52990" w:rsidRPr="00A52990" w:rsidTr="00540373">
        <w:trPr>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c>
          <w:tcPr>
            <w:tcW w:w="1165"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Unknown</w:t>
            </w:r>
          </w:p>
        </w:tc>
        <w:tc>
          <w:tcPr>
            <w:tcW w:w="96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0xF</w:t>
            </w:r>
          </w:p>
        </w:tc>
        <w:tc>
          <w:tcPr>
            <w:tcW w:w="1180" w:type="dxa"/>
            <w:tcBorders>
              <w:top w:val="nil"/>
              <w:left w:val="nil"/>
              <w:bottom w:val="single" w:sz="4" w:space="0" w:color="auto"/>
              <w:right w:val="single" w:sz="4" w:space="0" w:color="auto"/>
            </w:tcBorders>
            <w:shd w:val="clear" w:color="auto" w:fill="auto"/>
            <w:noWrap/>
            <w:vAlign w:val="bottom"/>
            <w:hideMark/>
          </w:tcPr>
          <w:p w:rsidR="00A52990" w:rsidRPr="00A52990" w:rsidRDefault="00035CFE" w:rsidP="00A52990">
            <w:pPr>
              <w:rPr>
                <w:rFonts w:cs="Arial"/>
                <w:color w:val="000000"/>
              </w:rPr>
            </w:pPr>
            <w:r w:rsidRPr="00A52990">
              <w:rPr>
                <w:rFonts w:cs="Arial"/>
                <w:color w:val="000000"/>
              </w:rPr>
              <w:t> </w:t>
            </w:r>
          </w:p>
        </w:tc>
      </w:tr>
    </w:tbl>
    <w:p w:rsidR="00A52990" w:rsidRDefault="00035CFE" w:rsidP="00500605"/>
    <w:p w:rsidR="00A52990" w:rsidRDefault="00035CFE" w:rsidP="00500605"/>
    <w:p w:rsidR="00540373" w:rsidRPr="00540373" w:rsidRDefault="00540373" w:rsidP="00540373">
      <w:pPr>
        <w:pStyle w:val="Heading3"/>
        <w:rPr>
          <w:b w:val="0"/>
          <w:u w:val="single"/>
        </w:rPr>
      </w:pPr>
      <w:bookmarkStart w:id="25" w:name="_Toc7185402"/>
      <w:r w:rsidRPr="00540373">
        <w:rPr>
          <w:b w:val="0"/>
          <w:u w:val="single"/>
        </w:rPr>
        <w:t>RVC-REQ-292388/A-Veh_V_ActlEng</w:t>
      </w:r>
      <w:bookmarkEnd w:id="25"/>
    </w:p>
    <w:p w:rsidR="00500605" w:rsidRDefault="00035CFE" w:rsidP="00500605">
      <w:r>
        <w:t>Veh_V_ActlEn</w:t>
      </w:r>
      <w:r>
        <w:t>g</w:t>
      </w:r>
    </w:p>
    <w:p w:rsidR="003D4F3F" w:rsidRDefault="00035CFE" w:rsidP="00500605">
      <w:r>
        <w:t>This signal is used to indicate vehicle speed. Refer to database for proper signal values.</w:t>
      </w:r>
    </w:p>
    <w:p w:rsidR="003D4F3F" w:rsidRDefault="00035CFE" w:rsidP="00500605"/>
    <w:p w:rsidR="00540373" w:rsidRPr="00540373" w:rsidRDefault="00540373" w:rsidP="00540373">
      <w:pPr>
        <w:pStyle w:val="Heading3"/>
        <w:rPr>
          <w:b w:val="0"/>
          <w:u w:val="single"/>
        </w:rPr>
      </w:pPr>
      <w:bookmarkStart w:id="26" w:name="_Toc7185403"/>
      <w:r w:rsidRPr="00540373">
        <w:rPr>
          <w:b w:val="0"/>
          <w:u w:val="single"/>
        </w:rPr>
        <w:t>RVC-IR-REQ-014200/A-Guideline Signals Always On (TcSE ROIN-289021)</w:t>
      </w:r>
      <w:bookmarkEnd w:id="26"/>
    </w:p>
    <w:p w:rsidR="004A1E15" w:rsidRDefault="00035CFE">
      <w:pPr>
        <w:rPr>
          <w:rStyle w:val="msoins0"/>
          <w:rFonts w:cs="Arial"/>
          <w:szCs w:val="20"/>
        </w:rPr>
      </w:pPr>
      <w:r>
        <w:rPr>
          <w:rStyle w:val="msoins0"/>
          <w:rFonts w:cs="Arial"/>
          <w:szCs w:val="20"/>
        </w:rPr>
        <w:t>The following signals shall permanently be set to "ON":</w:t>
      </w:r>
    </w:p>
    <w:p w:rsidR="004A1E15" w:rsidRDefault="004A1E15">
      <w:pPr>
        <w:rPr>
          <w:rStyle w:val="msoins0"/>
          <w:rFonts w:cs="Arial"/>
          <w:szCs w:val="20"/>
        </w:rPr>
      </w:pPr>
    </w:p>
    <w:p w:rsidR="004A1E15" w:rsidRDefault="00035CFE">
      <w:pPr>
        <w:ind w:left="720"/>
        <w:rPr>
          <w:rStyle w:val="msoins0"/>
          <w:bCs/>
        </w:rPr>
      </w:pPr>
      <w:r>
        <w:rPr>
          <w:rStyle w:val="msoins0"/>
          <w:rFonts w:cs="Arial"/>
          <w:bCs/>
          <w:szCs w:val="20"/>
        </w:rPr>
        <w:t>*CamraOvrlDyn</w:t>
      </w:r>
      <w:r>
        <w:rPr>
          <w:rStyle w:val="msoins0"/>
          <w:rFonts w:cs="Arial"/>
          <w:bCs/>
          <w:szCs w:val="20"/>
        </w:rPr>
        <w:t xml:space="preserve">_D_Rq </w:t>
      </w:r>
    </w:p>
    <w:p w:rsidR="004A1E15" w:rsidRDefault="00035CFE">
      <w:pPr>
        <w:ind w:left="720"/>
        <w:rPr>
          <w:rStyle w:val="msoins0"/>
          <w:rFonts w:cs="Arial"/>
          <w:bCs/>
          <w:szCs w:val="20"/>
        </w:rPr>
      </w:pPr>
      <w:r>
        <w:rPr>
          <w:rStyle w:val="msoins0"/>
          <w:rFonts w:cs="Arial"/>
          <w:bCs/>
          <w:szCs w:val="20"/>
        </w:rPr>
        <w:t>*CamraOvrlStat_D_Rq</w:t>
      </w:r>
    </w:p>
    <w:p w:rsidR="004A1E15" w:rsidRDefault="004A1E15">
      <w:pPr>
        <w:rPr>
          <w:rStyle w:val="msoins0"/>
          <w:rFonts w:cs="Arial"/>
          <w:bCs/>
          <w:szCs w:val="20"/>
        </w:rPr>
      </w:pPr>
    </w:p>
    <w:p w:rsidR="004A1E15" w:rsidRDefault="00035CFE">
      <w:pPr>
        <w:rPr>
          <w:rStyle w:val="msoins0"/>
        </w:rPr>
      </w:pPr>
      <w:r>
        <w:rPr>
          <w:rStyle w:val="msoins0"/>
          <w:rFonts w:cs="Arial"/>
          <w:bCs/>
          <w:szCs w:val="20"/>
        </w:rPr>
        <w:t>*</w:t>
      </w:r>
      <w:r>
        <w:rPr>
          <w:rStyle w:val="msoins0"/>
          <w:rFonts w:cs="Arial"/>
          <w:bCs/>
          <w:sz w:val="16"/>
          <w:szCs w:val="16"/>
        </w:rPr>
        <w:t xml:space="preserve">Reference: </w:t>
      </w:r>
      <w:hyperlink r:id="rId8" w:tooltip="Reference Link to Object :RVC-GIF-146762-6-RVC Client CAN Request Property : Name" w:history="1">
        <w:r>
          <w:rPr>
            <w:rStyle w:val="Hyperlink"/>
            <w:rFonts w:cs="Arial"/>
            <w:sz w:val="16"/>
            <w:szCs w:val="16"/>
          </w:rPr>
          <w:t>RVC-GIF-14</w:t>
        </w:r>
        <w:r>
          <w:rPr>
            <w:rStyle w:val="Hyperlink"/>
            <w:rFonts w:cs="Arial"/>
            <w:sz w:val="16"/>
            <w:szCs w:val="16"/>
          </w:rPr>
          <w:t>6762-6-RVC Client CAN Request</w:t>
        </w:r>
      </w:hyperlink>
    </w:p>
    <w:p w:rsidR="004A1E15" w:rsidRDefault="004A1E15"/>
    <w:p w:rsidR="00406F39" w:rsidRDefault="00035CFE" w:rsidP="00540373">
      <w:pPr>
        <w:pStyle w:val="Heading1"/>
      </w:pPr>
      <w:bookmarkStart w:id="27" w:name="_Toc7185404"/>
      <w:r>
        <w:lastRenderedPageBreak/>
        <w:t>General Requirements</w:t>
      </w:r>
      <w:bookmarkEnd w:id="27"/>
    </w:p>
    <w:p w:rsidR="00540373" w:rsidRPr="00540373" w:rsidRDefault="00540373" w:rsidP="00540373">
      <w:pPr>
        <w:pStyle w:val="Heading2"/>
        <w:rPr>
          <w:b w:val="0"/>
          <w:u w:val="single"/>
        </w:rPr>
      </w:pPr>
      <w:bookmarkStart w:id="28" w:name="_Toc7185405"/>
      <w:r w:rsidRPr="00540373">
        <w:rPr>
          <w:b w:val="0"/>
          <w:u w:val="single"/>
        </w:rPr>
        <w:t>RVC-FUR-REQ-014087/B-RVC Malfunction (TcSE ROIN-146656-2)</w:t>
      </w:r>
      <w:bookmarkEnd w:id="28"/>
    </w:p>
    <w:p w:rsidR="001B4D06" w:rsidRDefault="00035CFE">
      <w:pPr>
        <w:autoSpaceDE w:val="0"/>
        <w:autoSpaceDN w:val="0"/>
        <w:adjustRightInd w:val="0"/>
        <w:rPr>
          <w:rFonts w:cs="Arial"/>
        </w:rPr>
      </w:pPr>
      <w:r>
        <w:rPr>
          <w:rFonts w:cs="Arial"/>
        </w:rPr>
        <w:t xml:space="preserve">When the RVC Client (RearViewCameraClient) does not detect video present in the </w:t>
      </w:r>
      <w:r>
        <w:rPr>
          <w:rFonts w:cs="Arial"/>
        </w:rPr>
        <w:t xml:space="preserve">signal from the camera it shall set a DTC and the RVC Client shall display camera overlays for T_cameraMalfunctionDelay before displaying an error message allowing the user to acknowledge the video error and revert to the previous screen.  At any time the </w:t>
      </w:r>
      <w:r>
        <w:rPr>
          <w:rFonts w:cs="Arial"/>
        </w:rPr>
        <w:t>video signal is detected RVC client should check for Gear position and show the camera.</w:t>
      </w:r>
    </w:p>
    <w:p w:rsidR="007917DC" w:rsidRDefault="00035CFE" w:rsidP="00540373">
      <w:pPr>
        <w:pStyle w:val="Heading2"/>
      </w:pPr>
      <w:bookmarkStart w:id="29" w:name="_Toc7185406"/>
      <w:r w:rsidRPr="00B9479B">
        <w:t>RVC-TMR-REQ-166649/A-T_cameraMalfunctionDelay</w:t>
      </w:r>
      <w:bookmarkEnd w:id="29"/>
    </w:p>
    <w:p w:rsidR="0091772B" w:rsidRPr="0091772B" w:rsidRDefault="00035CFE"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035CFE">
            <w:pPr>
              <w:spacing w:line="276" w:lineRule="auto"/>
              <w:rPr>
                <w:rFonts w:ascii="Univers" w:eastAsia="Times New Roman" w:hAnsi="Univers" w:cs="Arial"/>
                <w:sz w:val="14"/>
                <w:szCs w:val="14"/>
              </w:rPr>
            </w:pPr>
            <w:r w:rsidRPr="00DF054A">
              <w:rPr>
                <w:rFonts w:cs="Arial"/>
                <w:sz w:val="14"/>
                <w:szCs w:val="14"/>
              </w:rPr>
              <w:t>T_cameraMalfunctionDelay</w:t>
            </w:r>
          </w:p>
        </w:tc>
        <w:tc>
          <w:tcPr>
            <w:tcW w:w="5442" w:type="dxa"/>
            <w:tcBorders>
              <w:top w:val="single" w:sz="4" w:space="0" w:color="auto"/>
              <w:left w:val="single" w:sz="4" w:space="0" w:color="auto"/>
              <w:bottom w:val="single" w:sz="4" w:space="0" w:color="auto"/>
              <w:right w:val="single" w:sz="4" w:space="0" w:color="auto"/>
            </w:tcBorders>
            <w:hideMark/>
          </w:tcPr>
          <w:p w:rsidR="004F5389" w:rsidRDefault="00035CFE">
            <w:pPr>
              <w:rPr>
                <w:rFonts w:cs="Arial"/>
              </w:rPr>
            </w:pPr>
            <w:r>
              <w:rPr>
                <w:rFonts w:cs="Arial"/>
              </w:rPr>
              <w:t>Time DAFVC or RVC Client should wait before displaying an error message to the user according to RVC-REQ-014087-RVC Malfunction or DAFVC-REQ-166649 DAFVC Malfunction.</w:t>
            </w:r>
          </w:p>
          <w:p w:rsidR="007917DC" w:rsidRDefault="00035CFE">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rPr>
                <w:rFonts w:ascii="Univers" w:eastAsia="Times New Roman" w:hAnsi="Univers" w:cs="Arial"/>
                <w:sz w:val="14"/>
                <w:szCs w:val="14"/>
              </w:rPr>
            </w:pPr>
            <w:r>
              <w:rPr>
                <w:rFonts w:cs="Arial"/>
                <w:sz w:val="14"/>
                <w:szCs w:val="14"/>
              </w:rPr>
              <w:t>0-30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sz w:val="14"/>
                <w:szCs w:val="14"/>
              </w:rPr>
            </w:pPr>
            <w:r>
              <w:rPr>
                <w:rFonts w:cs="Arial"/>
                <w:sz w:val="14"/>
                <w:szCs w:val="14"/>
              </w:rPr>
              <w:t>1</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sz w:val="14"/>
                <w:szCs w:val="14"/>
              </w:rPr>
            </w:pPr>
            <w:r>
              <w:rPr>
                <w:rFonts w:cs="Arial"/>
                <w:sz w:val="14"/>
                <w:szCs w:val="14"/>
              </w:rPr>
              <w:t>10</w:t>
            </w:r>
          </w:p>
        </w:tc>
      </w:tr>
    </w:tbl>
    <w:p w:rsidR="005A201A" w:rsidRPr="00B01CDD" w:rsidRDefault="00035CFE" w:rsidP="00B01CDD">
      <w:pPr>
        <w:rPr>
          <w:sz w:val="14"/>
          <w:szCs w:val="14"/>
        </w:rPr>
      </w:pPr>
    </w:p>
    <w:p w:rsidR="00540373" w:rsidRPr="00540373" w:rsidRDefault="00540373" w:rsidP="00540373">
      <w:pPr>
        <w:pStyle w:val="Heading2"/>
        <w:rPr>
          <w:b w:val="0"/>
          <w:u w:val="single"/>
        </w:rPr>
      </w:pPr>
      <w:bookmarkStart w:id="30" w:name="_Toc7185407"/>
      <w:r w:rsidRPr="00540373">
        <w:rPr>
          <w:b w:val="0"/>
          <w:u w:val="single"/>
        </w:rPr>
        <w:t>RVC-FUR-REQ-014088/E-Deactivate RVC (TcSE ROIN-293328)</w:t>
      </w:r>
      <w:bookmarkEnd w:id="30"/>
    </w:p>
    <w:p w:rsidR="003F3E59" w:rsidRPr="003F3E59" w:rsidRDefault="00035CFE" w:rsidP="003F3E59">
      <w:pPr>
        <w:autoSpaceDE w:val="0"/>
        <w:autoSpaceDN w:val="0"/>
        <w:adjustRightInd w:val="0"/>
        <w:rPr>
          <w:rFonts w:cs="Arial"/>
        </w:rPr>
      </w:pPr>
      <w:r w:rsidRPr="003F3E59">
        <w:rPr>
          <w:rFonts w:cs="Arial"/>
        </w:rPr>
        <w:t xml:space="preserve">The RVC Client (RearViewCameraClient) shall stop </w:t>
      </w:r>
      <w:r w:rsidRPr="003F3E59">
        <w:rPr>
          <w:rFonts w:cs="Arial"/>
        </w:rPr>
        <w:t>displaying RVC video when one of the following conditions is met:</w:t>
      </w:r>
    </w:p>
    <w:p w:rsidR="003F3E59" w:rsidRPr="003F3E59" w:rsidRDefault="00035CFE" w:rsidP="003F3E59">
      <w:pPr>
        <w:autoSpaceDE w:val="0"/>
        <w:autoSpaceDN w:val="0"/>
        <w:adjustRightInd w:val="0"/>
        <w:ind w:left="1080" w:hanging="360"/>
        <w:rPr>
          <w:rFonts w:cs="Arial"/>
        </w:rPr>
      </w:pPr>
      <w:r w:rsidRPr="003F3E59">
        <w:rPr>
          <w:rFonts w:cs="Arial"/>
        </w:rPr>
        <w:t xml:space="preserve">1. </w:t>
      </w:r>
      <w:r w:rsidRPr="003F3E59">
        <w:rPr>
          <w:rFonts w:cs="Arial"/>
        </w:rPr>
        <w:tab/>
        <w:t>Vehicle is shifted out of reverse (Camera Delay = OFF)</w:t>
      </w:r>
    </w:p>
    <w:p w:rsidR="003F3E59" w:rsidRPr="003F3E59" w:rsidRDefault="00035CFE" w:rsidP="003F3E59">
      <w:pPr>
        <w:autoSpaceDE w:val="0"/>
        <w:autoSpaceDN w:val="0"/>
        <w:adjustRightInd w:val="0"/>
        <w:ind w:left="1080" w:hanging="360"/>
        <w:rPr>
          <w:rFonts w:cs="Arial"/>
        </w:rPr>
      </w:pPr>
      <w:r w:rsidRPr="003F3E59">
        <w:rPr>
          <w:rFonts w:cs="Arial"/>
        </w:rPr>
        <w:t xml:space="preserve">2. </w:t>
      </w:r>
      <w:r w:rsidRPr="003F3E59">
        <w:rPr>
          <w:rFonts w:cs="Arial"/>
        </w:rPr>
        <w:tab/>
        <w:t xml:space="preserve">Vehicle is shifted out of reverse </w:t>
      </w:r>
      <w:r w:rsidRPr="0062560D">
        <w:rPr>
          <w:rFonts w:cs="Arial"/>
        </w:rPr>
        <w:t xml:space="preserve">(GearLvrPos_D_Actl does not equal Reverse in automatic Transmission vehicle or </w:t>
      </w:r>
      <w:r w:rsidRPr="00C72C9C">
        <w:rPr>
          <w:rFonts w:cs="Arial"/>
        </w:rPr>
        <w:t>GearRvrse_D_Ac</w:t>
      </w:r>
      <w:r w:rsidRPr="00C72C9C">
        <w:rPr>
          <w:rFonts w:cs="Arial"/>
        </w:rPr>
        <w:t>tl</w:t>
      </w:r>
      <w:r>
        <w:rPr>
          <w:rFonts w:cs="Arial"/>
        </w:rPr>
        <w:t xml:space="preserve"> or </w:t>
      </w:r>
      <w:r>
        <w:rPr>
          <w:rFonts w:cs="Arial"/>
          <w:color w:val="000000"/>
        </w:rPr>
        <w:t xml:space="preserve">GearRvrseActv_D_Actl </w:t>
      </w:r>
      <w:r w:rsidRPr="0062560D">
        <w:rPr>
          <w:rFonts w:cs="Arial"/>
        </w:rPr>
        <w:t>does not equal active in Manual Transmission vehicle)</w:t>
      </w:r>
      <w:r w:rsidRPr="003F3E59">
        <w:rPr>
          <w:rFonts w:cs="Arial"/>
        </w:rPr>
        <w:t xml:space="preserve"> and vehicle speed &gt; </w:t>
      </w:r>
      <w:ins w:id="31" w:author="WSTEPHE1" w:date="2015-04-21T17:01:00Z">
        <w:r>
          <w:rPr>
            <w:rFonts w:cs="Arial"/>
          </w:rPr>
          <w:t>limit per CAMERA-REQ-014077-Feature Maximum Speed</w:t>
        </w:r>
      </w:ins>
      <w:del w:id="32" w:author="WSTEPHE1" w:date="2015-04-21T17:01:00Z">
        <w:r w:rsidRPr="003F3E59" w:rsidDel="0062560D">
          <w:rPr>
            <w:rFonts w:cs="Arial"/>
          </w:rPr>
          <w:delText>feature maximum</w:delText>
        </w:r>
      </w:del>
      <w:r w:rsidRPr="003F3E59">
        <w:rPr>
          <w:rFonts w:cs="Arial"/>
          <w:color w:val="FF0000"/>
        </w:rPr>
        <w:t xml:space="preserve"> </w:t>
      </w:r>
      <w:r w:rsidRPr="003F3E59">
        <w:rPr>
          <w:rFonts w:cs="Arial"/>
        </w:rPr>
        <w:t>(Camera Delay = ON)</w:t>
      </w:r>
    </w:p>
    <w:p w:rsidR="003F3E59" w:rsidRPr="003F3E59" w:rsidRDefault="00035CFE" w:rsidP="003F3E59">
      <w:pPr>
        <w:autoSpaceDE w:val="0"/>
        <w:autoSpaceDN w:val="0"/>
        <w:adjustRightInd w:val="0"/>
        <w:ind w:left="1080" w:hanging="360"/>
        <w:rPr>
          <w:rFonts w:cs="Arial"/>
        </w:rPr>
      </w:pPr>
      <w:r w:rsidRPr="003F3E59">
        <w:rPr>
          <w:rFonts w:cs="Arial"/>
        </w:rPr>
        <w:t xml:space="preserve">3. </w:t>
      </w:r>
      <w:r w:rsidRPr="003F3E59">
        <w:rPr>
          <w:rFonts w:cs="Arial"/>
        </w:rPr>
        <w:tab/>
        <w:t xml:space="preserve">CGEA 1.2: </w:t>
      </w:r>
    </w:p>
    <w:p w:rsidR="003F3E59" w:rsidRPr="003F3E59" w:rsidRDefault="00035CFE" w:rsidP="003F3E59">
      <w:pPr>
        <w:autoSpaceDE w:val="0"/>
        <w:autoSpaceDN w:val="0"/>
        <w:adjustRightInd w:val="0"/>
        <w:ind w:left="1080" w:firstLine="360"/>
        <w:rPr>
          <w:rFonts w:cs="Arial"/>
        </w:rPr>
      </w:pPr>
      <w:r w:rsidRPr="003F3E59">
        <w:rPr>
          <w:rFonts w:cs="Arial"/>
        </w:rPr>
        <w:t xml:space="preserve">Power Mode does not equal IgnitionOn_2 or Running_2 or </w:t>
      </w:r>
      <w:r w:rsidRPr="003F3E59">
        <w:rPr>
          <w:rFonts w:cs="Arial"/>
        </w:rPr>
        <w:t>Crank_3</w:t>
      </w:r>
    </w:p>
    <w:p w:rsidR="003F3E59" w:rsidRPr="003F3E59" w:rsidRDefault="00035CFE" w:rsidP="003F3E59">
      <w:pPr>
        <w:autoSpaceDE w:val="0"/>
        <w:autoSpaceDN w:val="0"/>
        <w:adjustRightInd w:val="0"/>
        <w:ind w:left="720" w:firstLine="360"/>
        <w:rPr>
          <w:rFonts w:cs="Arial"/>
        </w:rPr>
      </w:pPr>
      <w:r w:rsidRPr="003F3E59">
        <w:rPr>
          <w:rFonts w:cs="Arial"/>
        </w:rPr>
        <w:t>CGEA 1.3:</w:t>
      </w:r>
    </w:p>
    <w:p w:rsidR="003F3E59" w:rsidRPr="003F3E59" w:rsidRDefault="00035CFE" w:rsidP="003F3E59">
      <w:pPr>
        <w:autoSpaceDE w:val="0"/>
        <w:autoSpaceDN w:val="0"/>
        <w:adjustRightInd w:val="0"/>
        <w:ind w:left="720" w:firstLine="360"/>
        <w:rPr>
          <w:rFonts w:cs="Arial"/>
        </w:rPr>
      </w:pPr>
      <w:r w:rsidRPr="003F3E59">
        <w:rPr>
          <w:rFonts w:cs="Arial"/>
        </w:rPr>
        <w:tab/>
        <w:t>Ignition_Status does not equal Run</w:t>
      </w:r>
    </w:p>
    <w:p w:rsidR="003F3E59" w:rsidRPr="003F3E59" w:rsidRDefault="00035CFE" w:rsidP="003F3E59">
      <w:pPr>
        <w:autoSpaceDE w:val="0"/>
        <w:autoSpaceDN w:val="0"/>
        <w:adjustRightInd w:val="0"/>
        <w:ind w:left="1080" w:hanging="360"/>
        <w:rPr>
          <w:rFonts w:cs="Arial"/>
        </w:rPr>
      </w:pPr>
      <w:r w:rsidRPr="003F3E59">
        <w:rPr>
          <w:rFonts w:cs="Arial"/>
        </w:rPr>
        <w:t xml:space="preserve">4. </w:t>
      </w:r>
      <w:r w:rsidRPr="003F3E59">
        <w:rPr>
          <w:rFonts w:cs="Arial"/>
        </w:rPr>
        <w:tab/>
        <w:t>Vehicle is shifted into Park</w:t>
      </w:r>
    </w:p>
    <w:p w:rsidR="003F3E59" w:rsidRPr="0062560D" w:rsidRDefault="00035CFE" w:rsidP="003F3E59">
      <w:pPr>
        <w:numPr>
          <w:ilvl w:val="0"/>
          <w:numId w:val="83"/>
        </w:numPr>
        <w:rPr>
          <w:rFonts w:cs="Arial"/>
        </w:rPr>
      </w:pPr>
      <w:r w:rsidRPr="0062560D">
        <w:rPr>
          <w:rFonts w:cs="Arial"/>
        </w:rPr>
        <w:t>Automatic Transmission vehicle GearLvrPos_D_Actl == 0x0</w:t>
      </w:r>
    </w:p>
    <w:p w:rsidR="003F3E59" w:rsidRPr="0062560D" w:rsidRDefault="00035CFE" w:rsidP="003F3E59">
      <w:pPr>
        <w:numPr>
          <w:ilvl w:val="0"/>
          <w:numId w:val="83"/>
        </w:numPr>
        <w:rPr>
          <w:rFonts w:cs="Arial"/>
        </w:rPr>
      </w:pPr>
      <w:r w:rsidRPr="0062560D">
        <w:rPr>
          <w:rFonts w:cs="Arial"/>
        </w:rPr>
        <w:t>Manual Transmission Vehicle with Mechanical Park Brake</w:t>
      </w:r>
    </w:p>
    <w:p w:rsidR="003F3E59" w:rsidRPr="0062560D" w:rsidRDefault="00035CFE" w:rsidP="003F3E59">
      <w:pPr>
        <w:ind w:left="2160"/>
        <w:rPr>
          <w:rFonts w:cs="Arial"/>
        </w:rPr>
      </w:pPr>
      <w:r w:rsidRPr="00C72C9C">
        <w:rPr>
          <w:rFonts w:cs="Arial"/>
        </w:rPr>
        <w:t>GearRvrse_D_Actl</w:t>
      </w:r>
      <w:r>
        <w:rPr>
          <w:rFonts w:cs="Arial"/>
        </w:rPr>
        <w:t xml:space="preserve"> </w:t>
      </w:r>
      <w:r w:rsidRPr="0062560D">
        <w:rPr>
          <w:rFonts w:cs="Arial"/>
        </w:rPr>
        <w:t>== Inactive</w:t>
      </w:r>
      <w:r>
        <w:rPr>
          <w:rFonts w:cs="Arial"/>
        </w:rPr>
        <w:t xml:space="preserve"> or </w:t>
      </w:r>
      <w:r>
        <w:rPr>
          <w:rFonts w:cs="Arial"/>
          <w:color w:val="000000"/>
        </w:rPr>
        <w:t>GearRvrseActv_D_Actl</w:t>
      </w:r>
      <w:r>
        <w:rPr>
          <w:rFonts w:cs="Arial"/>
          <w:color w:val="000000"/>
        </w:rPr>
        <w:t xml:space="preserve"> == Inactive</w:t>
      </w:r>
      <w:r w:rsidRPr="0062560D">
        <w:rPr>
          <w:rFonts w:cs="Arial"/>
        </w:rPr>
        <w:t xml:space="preserve"> AND PrkBrkActv_B_Actl == Active</w:t>
      </w:r>
    </w:p>
    <w:p w:rsidR="003F3E59" w:rsidRPr="0062560D" w:rsidRDefault="00035CFE" w:rsidP="003F3E59">
      <w:pPr>
        <w:numPr>
          <w:ilvl w:val="0"/>
          <w:numId w:val="83"/>
        </w:numPr>
        <w:rPr>
          <w:rFonts w:cs="Arial"/>
        </w:rPr>
      </w:pPr>
      <w:r w:rsidRPr="0062560D">
        <w:rPr>
          <w:rFonts w:cs="Arial"/>
        </w:rPr>
        <w:t>Manual Transmission Vehicle with Electronic Park Brake</w:t>
      </w:r>
    </w:p>
    <w:p w:rsidR="003F3E59" w:rsidRPr="003F3E59" w:rsidRDefault="00035CFE" w:rsidP="003F3E59">
      <w:pPr>
        <w:ind w:left="1440" w:firstLine="720"/>
        <w:rPr>
          <w:rFonts w:cs="Arial"/>
          <w:color w:val="FF0000"/>
        </w:rPr>
      </w:pPr>
      <w:r w:rsidRPr="00C72C9C">
        <w:rPr>
          <w:rFonts w:cs="Arial"/>
        </w:rPr>
        <w:t>GearRvrse_D_Actl</w:t>
      </w:r>
      <w:r>
        <w:rPr>
          <w:rFonts w:cs="Arial"/>
        </w:rPr>
        <w:t xml:space="preserve"> </w:t>
      </w:r>
      <w:r w:rsidRPr="0062560D">
        <w:rPr>
          <w:rFonts w:cs="Arial"/>
        </w:rPr>
        <w:t>== Inactive</w:t>
      </w:r>
      <w:r>
        <w:rPr>
          <w:rFonts w:cs="Arial"/>
        </w:rPr>
        <w:t xml:space="preserve"> or </w:t>
      </w:r>
      <w:r>
        <w:rPr>
          <w:rFonts w:cs="Arial"/>
          <w:color w:val="000000"/>
        </w:rPr>
        <w:t>GearRvrseActv_D_Actl == Inactive</w:t>
      </w:r>
      <w:r w:rsidRPr="0062560D">
        <w:rPr>
          <w:rFonts w:cs="Arial"/>
        </w:rPr>
        <w:t xml:space="preserve"> AND PrkBrkStatus == Active</w:t>
      </w:r>
    </w:p>
    <w:p w:rsidR="00C75A67" w:rsidRPr="003F3E59" w:rsidRDefault="00035CFE" w:rsidP="003F3E59"/>
    <w:p w:rsidR="00540373" w:rsidRPr="00540373" w:rsidRDefault="00540373" w:rsidP="00540373">
      <w:pPr>
        <w:pStyle w:val="Heading2"/>
        <w:rPr>
          <w:b w:val="0"/>
          <w:u w:val="single"/>
        </w:rPr>
      </w:pPr>
      <w:bookmarkStart w:id="33" w:name="_Toc7185408"/>
      <w:r w:rsidRPr="00540373">
        <w:rPr>
          <w:b w:val="0"/>
          <w:u w:val="single"/>
        </w:rPr>
        <w:t>CAMERA-REQ-014077/C-Feature Maximum Speed (TcSE ROIN-290556)</w:t>
      </w:r>
      <w:bookmarkEnd w:id="33"/>
    </w:p>
    <w:p w:rsidR="00417E78" w:rsidRPr="00417E78" w:rsidRDefault="00035CFE" w:rsidP="00417E78">
      <w:pPr>
        <w:rPr>
          <w:rFonts w:cs="Arial"/>
        </w:rPr>
      </w:pPr>
      <w:r>
        <w:rPr>
          <w:rFonts w:cs="Arial"/>
        </w:rPr>
        <w:t xml:space="preserve">The feature maximum speed when displaying a camera image in forward gear shall </w:t>
      </w:r>
      <w:r w:rsidRPr="00417E78">
        <w:rPr>
          <w:rFonts w:cs="Arial"/>
        </w:rPr>
        <w:t xml:space="preserve">be as described for each </w:t>
      </w:r>
      <w:r>
        <w:rPr>
          <w:rFonts w:cs="Arial"/>
        </w:rPr>
        <w:t xml:space="preserve">operational </w:t>
      </w:r>
      <w:r w:rsidRPr="00417E78">
        <w:rPr>
          <w:rFonts w:cs="Arial"/>
        </w:rPr>
        <w:t>scenario below:</w:t>
      </w:r>
    </w:p>
    <w:p w:rsidR="00417E78" w:rsidRPr="00417E78" w:rsidRDefault="00035CFE" w:rsidP="00417E78">
      <w:pPr>
        <w:rPr>
          <w:rFonts w:cs="Arial"/>
        </w:rPr>
      </w:pPr>
    </w:p>
    <w:p w:rsidR="00AD042D" w:rsidRPr="00AD042D" w:rsidRDefault="00035CFE" w:rsidP="00AD042D">
      <w:pPr>
        <w:numPr>
          <w:ilvl w:val="0"/>
          <w:numId w:val="85"/>
        </w:numPr>
        <w:spacing w:before="360" w:line="480" w:lineRule="auto"/>
        <w:contextualSpacing/>
        <w:rPr>
          <w:rFonts w:cs="Arial"/>
          <w:b/>
        </w:rPr>
      </w:pPr>
      <w:r>
        <w:rPr>
          <w:rFonts w:cs="Arial"/>
          <w:b/>
        </w:rPr>
        <w:t>Any c</w:t>
      </w:r>
      <w:r w:rsidRPr="00417E78">
        <w:rPr>
          <w:rFonts w:cs="Arial"/>
          <w:b/>
        </w:rPr>
        <w:t xml:space="preserve">amera </w:t>
      </w:r>
      <w:r>
        <w:rPr>
          <w:rFonts w:cs="Arial"/>
          <w:b/>
        </w:rPr>
        <w:t xml:space="preserve">feature </w:t>
      </w:r>
      <w:r w:rsidRPr="00417E78">
        <w:rPr>
          <w:rFonts w:cs="Arial"/>
          <w:b/>
        </w:rPr>
        <w:t>activation attempted by User</w:t>
      </w:r>
    </w:p>
    <w:p w:rsidR="00AD042D" w:rsidRDefault="00035CFE" w:rsidP="00AD042D">
      <w:pPr>
        <w:numPr>
          <w:ilvl w:val="1"/>
          <w:numId w:val="85"/>
        </w:numPr>
        <w:spacing w:line="360" w:lineRule="auto"/>
        <w:rPr>
          <w:ins w:id="34" w:author="Mertiri, Taulant " w:date="2015-08-13T11:09:00Z"/>
          <w:rFonts w:cs="Arial"/>
          <w:i/>
        </w:rPr>
      </w:pPr>
      <w:ins w:id="35" w:author="Mertiri, Taulant " w:date="2015-08-13T11:09:00Z">
        <w:r>
          <w:rPr>
            <w:rFonts w:cs="Arial"/>
            <w:i/>
          </w:rPr>
          <w:t xml:space="preserve">Rear Camera </w:t>
        </w:r>
      </w:ins>
    </w:p>
    <w:p w:rsidR="00417E78" w:rsidRDefault="00035CFE" w:rsidP="00417E78">
      <w:pPr>
        <w:spacing w:line="360" w:lineRule="auto"/>
        <w:ind w:left="2160"/>
        <w:rPr>
          <w:ins w:id="36" w:author="Mertiri, Taulant " w:date="2015-08-13T11:09:00Z"/>
          <w:rFonts w:cs="Arial"/>
          <w:i/>
        </w:rPr>
      </w:pPr>
      <w:r w:rsidRPr="00417E78">
        <w:rPr>
          <w:rFonts w:cs="Arial"/>
          <w:i/>
        </w:rPr>
        <w:t>Feature maximum speed = 10 kph</w:t>
      </w:r>
    </w:p>
    <w:p w:rsidR="00AD042D" w:rsidRDefault="00035CFE">
      <w:pPr>
        <w:numPr>
          <w:ilvl w:val="1"/>
          <w:numId w:val="85"/>
        </w:numPr>
        <w:spacing w:before="240" w:line="360" w:lineRule="auto"/>
        <w:contextualSpacing/>
        <w:rPr>
          <w:ins w:id="37" w:author="Mertiri, Taulant " w:date="2015-08-13T11:09:00Z"/>
          <w:rFonts w:cs="Arial"/>
        </w:rPr>
        <w:pPrChange w:id="38" w:author="Mertiri, Taulant " w:date="2015-08-13T11:09:00Z">
          <w:pPr>
            <w:numPr>
              <w:ilvl w:val="1"/>
              <w:numId w:val="86"/>
            </w:numPr>
            <w:spacing w:before="240" w:line="360" w:lineRule="auto"/>
            <w:ind w:left="1440" w:hanging="360"/>
            <w:contextualSpacing/>
          </w:pPr>
        </w:pPrChange>
      </w:pPr>
      <w:ins w:id="39" w:author="Mertiri, Taulant " w:date="2015-08-13T11:09:00Z">
        <w:r>
          <w:rPr>
            <w:rFonts w:cs="Arial"/>
          </w:rPr>
          <w:t xml:space="preserve">Off Road Front Camera configured:  </w:t>
        </w:r>
        <w:r>
          <w:rPr>
            <w:rFonts w:cs="Arial"/>
            <w:i/>
          </w:rPr>
          <w:t>Not Available</w:t>
        </w:r>
      </w:ins>
    </w:p>
    <w:p w:rsidR="00AD042D" w:rsidRDefault="00035CFE" w:rsidP="00AD042D">
      <w:pPr>
        <w:spacing w:line="480" w:lineRule="auto"/>
        <w:ind w:left="2160"/>
        <w:rPr>
          <w:ins w:id="40" w:author="Mertiri, Taulant " w:date="2015-08-13T11:09:00Z"/>
          <w:rFonts w:cs="Arial"/>
        </w:rPr>
      </w:pPr>
      <w:ins w:id="41" w:author="Mertiri, Taulant " w:date="2015-08-13T11:09:00Z">
        <w:r>
          <w:rPr>
            <w:rFonts w:cs="Arial"/>
            <w:i/>
          </w:rPr>
          <w:t>Feature maximum speed = 10 kph</w:t>
        </w:r>
      </w:ins>
    </w:p>
    <w:p w:rsidR="00AD042D" w:rsidRDefault="00035CFE">
      <w:pPr>
        <w:numPr>
          <w:ilvl w:val="1"/>
          <w:numId w:val="85"/>
        </w:numPr>
        <w:spacing w:before="240" w:line="360" w:lineRule="auto"/>
        <w:ind w:left="1080"/>
        <w:contextualSpacing/>
        <w:rPr>
          <w:ins w:id="42" w:author="Mertiri, Taulant " w:date="2015-08-13T11:09:00Z"/>
          <w:rFonts w:cs="Arial"/>
        </w:rPr>
        <w:pPrChange w:id="43" w:author="Mertiri, Taulant " w:date="2015-08-13T11:09:00Z">
          <w:pPr>
            <w:numPr>
              <w:ilvl w:val="1"/>
              <w:numId w:val="86"/>
            </w:numPr>
            <w:spacing w:before="240" w:line="360" w:lineRule="auto"/>
            <w:ind w:left="1080" w:hanging="360"/>
            <w:contextualSpacing/>
          </w:pPr>
        </w:pPrChange>
      </w:pPr>
      <w:ins w:id="44" w:author="Mertiri, Taulant " w:date="2015-08-13T11:09:00Z">
        <w:r>
          <w:rPr>
            <w:rFonts w:cs="Arial"/>
          </w:rPr>
          <w:t xml:space="preserve">Off Road Front Camera configured:  </w:t>
        </w:r>
        <w:r>
          <w:rPr>
            <w:rFonts w:cs="Arial"/>
            <w:i/>
          </w:rPr>
          <w:t>Available and does NOT meet conditions for Off Road Mode per Determine Off Road Mode requirement</w:t>
        </w:r>
      </w:ins>
    </w:p>
    <w:p w:rsidR="00AD042D" w:rsidRDefault="00035CFE" w:rsidP="00AD042D">
      <w:pPr>
        <w:spacing w:line="480" w:lineRule="auto"/>
        <w:ind w:left="2160"/>
        <w:rPr>
          <w:ins w:id="45" w:author="Mertiri, Taulant " w:date="2015-08-13T11:09:00Z"/>
          <w:rFonts w:cs="Arial"/>
          <w:i/>
        </w:rPr>
      </w:pPr>
      <w:ins w:id="46" w:author="Mertiri, Taulant " w:date="2015-08-13T11:09:00Z">
        <w:r>
          <w:rPr>
            <w:rFonts w:cs="Arial"/>
            <w:i/>
          </w:rPr>
          <w:t>Feature maximum speed = 10 kph</w:t>
        </w:r>
      </w:ins>
    </w:p>
    <w:p w:rsidR="00AD042D" w:rsidRDefault="00035CFE">
      <w:pPr>
        <w:numPr>
          <w:ilvl w:val="1"/>
          <w:numId w:val="85"/>
        </w:numPr>
        <w:spacing w:before="240" w:line="360" w:lineRule="auto"/>
        <w:ind w:left="1080"/>
        <w:contextualSpacing/>
        <w:rPr>
          <w:ins w:id="47" w:author="Mertiri, Taulant " w:date="2015-08-13T11:09:00Z"/>
          <w:rFonts w:cs="Arial"/>
        </w:rPr>
        <w:pPrChange w:id="48" w:author="Mertiri, Taulant " w:date="2015-08-13T11:09:00Z">
          <w:pPr>
            <w:numPr>
              <w:ilvl w:val="1"/>
              <w:numId w:val="86"/>
            </w:numPr>
            <w:spacing w:before="240" w:line="360" w:lineRule="auto"/>
            <w:ind w:left="1080" w:hanging="360"/>
            <w:contextualSpacing/>
          </w:pPr>
        </w:pPrChange>
      </w:pPr>
      <w:ins w:id="49" w:author="Mertiri, Taulant " w:date="2015-08-13T11:09:00Z">
        <w:r>
          <w:rPr>
            <w:rFonts w:cs="Arial"/>
          </w:rPr>
          <w:t>Off Road Fron</w:t>
        </w:r>
        <w:r>
          <w:rPr>
            <w:rFonts w:cs="Arial"/>
          </w:rPr>
          <w:t xml:space="preserve">t Camera configured:  </w:t>
        </w:r>
        <w:r>
          <w:rPr>
            <w:rFonts w:cs="Arial"/>
            <w:i/>
          </w:rPr>
          <w:t>Available and meets conditions for Off Road Mode per Determine Off Road Mode requirement</w:t>
        </w:r>
      </w:ins>
    </w:p>
    <w:p w:rsidR="00AD042D" w:rsidRDefault="00035CFE" w:rsidP="00AD042D">
      <w:pPr>
        <w:ind w:left="2160"/>
        <w:rPr>
          <w:ins w:id="50" w:author="Mertiri, Taulant " w:date="2015-08-13T11:09:00Z"/>
          <w:rFonts w:cs="Arial"/>
          <w:i/>
        </w:rPr>
      </w:pPr>
      <w:ins w:id="51" w:author="Mertiri, Taulant " w:date="2015-08-13T11:09:00Z">
        <w:r>
          <w:rPr>
            <w:rFonts w:cs="Arial"/>
            <w:i/>
          </w:rPr>
          <w:lastRenderedPageBreak/>
          <w:t>Feature maximum speed = 20 kph</w:t>
        </w:r>
      </w:ins>
    </w:p>
    <w:p w:rsidR="00AD042D" w:rsidRPr="00417E78" w:rsidRDefault="00035CFE" w:rsidP="00417E78">
      <w:pPr>
        <w:spacing w:line="360" w:lineRule="auto"/>
        <w:ind w:left="2160"/>
        <w:rPr>
          <w:rFonts w:cs="Arial"/>
          <w:i/>
        </w:rPr>
      </w:pPr>
    </w:p>
    <w:p w:rsidR="00417E78" w:rsidRPr="00417E78" w:rsidRDefault="00035CFE" w:rsidP="00417E78">
      <w:pPr>
        <w:numPr>
          <w:ilvl w:val="0"/>
          <w:numId w:val="85"/>
        </w:numPr>
        <w:spacing w:before="360" w:line="480" w:lineRule="auto"/>
        <w:contextualSpacing/>
        <w:rPr>
          <w:rFonts w:cs="Arial"/>
          <w:b/>
        </w:rPr>
      </w:pPr>
      <w:r w:rsidRPr="00417E78">
        <w:rPr>
          <w:rFonts w:cs="Arial"/>
          <w:b/>
        </w:rPr>
        <w:t>Rear Camera Active</w:t>
      </w:r>
    </w:p>
    <w:p w:rsidR="00417E78" w:rsidRPr="00417E78" w:rsidRDefault="00035CFE" w:rsidP="00417E78">
      <w:pPr>
        <w:spacing w:line="480" w:lineRule="auto"/>
        <w:ind w:left="2160"/>
        <w:rPr>
          <w:rFonts w:cs="Arial"/>
          <w:i/>
        </w:rPr>
      </w:pPr>
      <w:r w:rsidRPr="00417E78">
        <w:rPr>
          <w:rFonts w:cs="Arial"/>
          <w:i/>
        </w:rPr>
        <w:t>Feature maximum speed = 10 kph</w:t>
      </w:r>
    </w:p>
    <w:p w:rsidR="00417E78" w:rsidRPr="00417E78" w:rsidRDefault="00035CFE" w:rsidP="00417E78">
      <w:pPr>
        <w:numPr>
          <w:ilvl w:val="0"/>
          <w:numId w:val="85"/>
        </w:numPr>
        <w:spacing w:before="360" w:line="480" w:lineRule="auto"/>
        <w:contextualSpacing/>
        <w:rPr>
          <w:rFonts w:cs="Arial"/>
          <w:b/>
        </w:rPr>
      </w:pPr>
      <w:r w:rsidRPr="00417E78">
        <w:rPr>
          <w:rFonts w:cs="Arial"/>
          <w:b/>
        </w:rPr>
        <w:t>Front Camera Active</w:t>
      </w:r>
    </w:p>
    <w:p w:rsidR="00417E78" w:rsidRPr="00417E78" w:rsidRDefault="00035CFE" w:rsidP="00417E78">
      <w:pPr>
        <w:numPr>
          <w:ilvl w:val="1"/>
          <w:numId w:val="85"/>
        </w:numPr>
        <w:spacing w:before="240" w:line="360" w:lineRule="auto"/>
        <w:ind w:left="1080"/>
        <w:contextualSpacing/>
        <w:rPr>
          <w:rFonts w:cs="Arial"/>
        </w:rPr>
      </w:pPr>
      <w:r>
        <w:rPr>
          <w:rFonts w:cs="Arial"/>
        </w:rPr>
        <w:t xml:space="preserve">Off Road </w:t>
      </w:r>
      <w:r w:rsidRPr="00417E78">
        <w:rPr>
          <w:rFonts w:cs="Arial"/>
        </w:rPr>
        <w:t xml:space="preserve">Front </w:t>
      </w:r>
      <w:r>
        <w:rPr>
          <w:rFonts w:cs="Arial"/>
        </w:rPr>
        <w:t>C</w:t>
      </w:r>
      <w:r w:rsidRPr="00417E78">
        <w:rPr>
          <w:rFonts w:cs="Arial"/>
        </w:rPr>
        <w:t xml:space="preserve">amera configured:  </w:t>
      </w:r>
      <w:r w:rsidRPr="00417E78">
        <w:rPr>
          <w:rFonts w:cs="Arial"/>
          <w:i/>
        </w:rPr>
        <w:t xml:space="preserve">Not </w:t>
      </w:r>
      <w:r w:rsidRPr="00417E78">
        <w:rPr>
          <w:rFonts w:cs="Arial"/>
          <w:i/>
        </w:rPr>
        <w:t>Available</w:t>
      </w:r>
    </w:p>
    <w:p w:rsidR="00417E78" w:rsidRPr="00417E78" w:rsidRDefault="00035CFE" w:rsidP="00417E78">
      <w:pPr>
        <w:spacing w:line="480" w:lineRule="auto"/>
        <w:ind w:left="2160"/>
        <w:rPr>
          <w:rFonts w:cs="Arial"/>
        </w:rPr>
      </w:pPr>
      <w:r w:rsidRPr="00417E78">
        <w:rPr>
          <w:rFonts w:cs="Arial"/>
          <w:i/>
        </w:rPr>
        <w:t>Feature maximum speed = 10 kph</w:t>
      </w:r>
    </w:p>
    <w:p w:rsidR="00417E78" w:rsidRPr="00417E78" w:rsidRDefault="00035CFE" w:rsidP="00B807BB">
      <w:pPr>
        <w:numPr>
          <w:ilvl w:val="1"/>
          <w:numId w:val="85"/>
        </w:numPr>
        <w:spacing w:before="240" w:line="360" w:lineRule="auto"/>
        <w:ind w:left="1080"/>
        <w:contextualSpacing/>
        <w:rPr>
          <w:rFonts w:cs="Arial"/>
        </w:rPr>
      </w:pPr>
      <w:r>
        <w:rPr>
          <w:rFonts w:cs="Arial"/>
        </w:rPr>
        <w:t xml:space="preserve">Off Road </w:t>
      </w:r>
      <w:r w:rsidRPr="00417E78">
        <w:rPr>
          <w:rFonts w:cs="Arial"/>
        </w:rPr>
        <w:t xml:space="preserve">Front </w:t>
      </w:r>
      <w:r>
        <w:rPr>
          <w:rFonts w:cs="Arial"/>
        </w:rPr>
        <w:t>C</w:t>
      </w:r>
      <w:r w:rsidRPr="00417E78">
        <w:rPr>
          <w:rFonts w:cs="Arial"/>
        </w:rPr>
        <w:t xml:space="preserve">amera configured:  </w:t>
      </w:r>
      <w:r w:rsidRPr="00417E78">
        <w:rPr>
          <w:rFonts w:cs="Arial"/>
          <w:i/>
        </w:rPr>
        <w:t>Available</w:t>
      </w:r>
      <w:r w:rsidRPr="00837C26">
        <w:rPr>
          <w:rFonts w:cs="Arial"/>
          <w:i/>
        </w:rPr>
        <w:t xml:space="preserve"> </w:t>
      </w:r>
      <w:r>
        <w:rPr>
          <w:rFonts w:cs="Arial"/>
          <w:i/>
        </w:rPr>
        <w:t>and does NOT</w:t>
      </w:r>
      <w:r w:rsidRPr="00837C26">
        <w:rPr>
          <w:rFonts w:cs="Arial"/>
          <w:i/>
        </w:rPr>
        <w:t xml:space="preserve"> meet conditions for Off Road </w:t>
      </w:r>
      <w:r>
        <w:rPr>
          <w:rFonts w:cs="Arial"/>
          <w:i/>
        </w:rPr>
        <w:t>Mode per Determine Off Road Mode requirement</w:t>
      </w:r>
    </w:p>
    <w:p w:rsidR="00B807BB" w:rsidRDefault="00035CFE" w:rsidP="00B807BB">
      <w:pPr>
        <w:spacing w:line="480" w:lineRule="auto"/>
        <w:ind w:left="2160"/>
        <w:rPr>
          <w:rFonts w:cs="Arial"/>
          <w:i/>
        </w:rPr>
      </w:pPr>
      <w:r w:rsidRPr="00417E78">
        <w:rPr>
          <w:rFonts w:cs="Arial"/>
          <w:i/>
        </w:rPr>
        <w:t xml:space="preserve">Feature maximum speed = </w:t>
      </w:r>
      <w:r>
        <w:rPr>
          <w:rFonts w:cs="Arial"/>
          <w:i/>
        </w:rPr>
        <w:t>10</w:t>
      </w:r>
      <w:r w:rsidRPr="00417E78">
        <w:rPr>
          <w:rFonts w:cs="Arial"/>
          <w:i/>
        </w:rPr>
        <w:t xml:space="preserve"> kph</w:t>
      </w:r>
    </w:p>
    <w:p w:rsidR="00B807BB" w:rsidRPr="00417E78" w:rsidRDefault="00035CFE" w:rsidP="00B807BB">
      <w:pPr>
        <w:numPr>
          <w:ilvl w:val="1"/>
          <w:numId w:val="85"/>
        </w:numPr>
        <w:spacing w:before="240" w:line="360" w:lineRule="auto"/>
        <w:ind w:left="1080"/>
        <w:contextualSpacing/>
        <w:rPr>
          <w:rFonts w:cs="Arial"/>
        </w:rPr>
      </w:pPr>
      <w:r>
        <w:rPr>
          <w:rFonts w:cs="Arial"/>
        </w:rPr>
        <w:t xml:space="preserve">Off Road </w:t>
      </w:r>
      <w:r w:rsidRPr="00417E78">
        <w:rPr>
          <w:rFonts w:cs="Arial"/>
        </w:rPr>
        <w:t xml:space="preserve">Front </w:t>
      </w:r>
      <w:r>
        <w:rPr>
          <w:rFonts w:cs="Arial"/>
        </w:rPr>
        <w:t>C</w:t>
      </w:r>
      <w:r w:rsidRPr="00417E78">
        <w:rPr>
          <w:rFonts w:cs="Arial"/>
        </w:rPr>
        <w:t xml:space="preserve">amera configured:  </w:t>
      </w:r>
      <w:r w:rsidRPr="00417E78">
        <w:rPr>
          <w:rFonts w:cs="Arial"/>
          <w:i/>
        </w:rPr>
        <w:t>Available</w:t>
      </w:r>
      <w:r w:rsidRPr="00837C26">
        <w:rPr>
          <w:rFonts w:cs="Arial"/>
          <w:i/>
        </w:rPr>
        <w:t xml:space="preserve"> and mee</w:t>
      </w:r>
      <w:r w:rsidRPr="00837C26">
        <w:rPr>
          <w:rFonts w:cs="Arial"/>
          <w:i/>
        </w:rPr>
        <w:t xml:space="preserve">ts conditions for Off Road </w:t>
      </w:r>
      <w:r>
        <w:rPr>
          <w:rFonts w:cs="Arial"/>
          <w:i/>
        </w:rPr>
        <w:t>Mode per Determine Off Road Mode requirement</w:t>
      </w:r>
    </w:p>
    <w:p w:rsidR="00E9156E" w:rsidRDefault="00035CFE" w:rsidP="00B807BB">
      <w:pPr>
        <w:ind w:left="2160"/>
        <w:rPr>
          <w:rFonts w:cs="Arial"/>
          <w:i/>
        </w:rPr>
      </w:pPr>
      <w:r w:rsidRPr="00417E78">
        <w:rPr>
          <w:rFonts w:cs="Arial"/>
          <w:i/>
        </w:rPr>
        <w:t>Feature maximum speed = 24 kph</w:t>
      </w:r>
    </w:p>
    <w:p w:rsidR="002737ED" w:rsidRPr="004074DD" w:rsidRDefault="00035CFE" w:rsidP="004074DD">
      <w:pPr>
        <w:rPr>
          <w:rFonts w:cs="Arial"/>
        </w:rPr>
      </w:pPr>
    </w:p>
    <w:p w:rsidR="00540373" w:rsidRPr="00540373" w:rsidRDefault="00540373" w:rsidP="00540373">
      <w:pPr>
        <w:pStyle w:val="Heading2"/>
        <w:rPr>
          <w:b w:val="0"/>
          <w:u w:val="single"/>
        </w:rPr>
      </w:pPr>
      <w:bookmarkStart w:id="52" w:name="_Toc7185409"/>
      <w:r w:rsidRPr="00540373">
        <w:rPr>
          <w:b w:val="0"/>
          <w:u w:val="single"/>
        </w:rPr>
        <w:t>RVC-FUR-REQ-014089/A-Decklid/Liftgate Ajar (TcSE ROIN-146658-2)</w:t>
      </w:r>
      <w:bookmarkEnd w:id="52"/>
    </w:p>
    <w:p w:rsidR="004A1E15" w:rsidRDefault="00035CFE">
      <w:pPr>
        <w:autoSpaceDE w:val="0"/>
        <w:autoSpaceDN w:val="0"/>
        <w:adjustRightInd w:val="0"/>
        <w:rPr>
          <w:rFonts w:cs="Arial"/>
          <w:szCs w:val="20"/>
        </w:rPr>
      </w:pPr>
      <w:r>
        <w:rPr>
          <w:rFonts w:cs="Arial"/>
          <w:szCs w:val="20"/>
        </w:rPr>
        <w:t xml:space="preserve">When the RVC Client (RearViewCameraClient) detects the </w:t>
      </w:r>
      <w:r>
        <w:rPr>
          <w:rStyle w:val="spelle"/>
          <w:rFonts w:cs="Arial"/>
          <w:szCs w:val="20"/>
        </w:rPr>
        <w:t>decklid</w:t>
      </w:r>
      <w:r>
        <w:rPr>
          <w:rFonts w:cs="Arial"/>
          <w:szCs w:val="20"/>
        </w:rPr>
        <w:t xml:space="preserve"> or </w:t>
      </w:r>
      <w:r>
        <w:rPr>
          <w:rStyle w:val="spelle"/>
          <w:rFonts w:cs="Arial"/>
          <w:szCs w:val="20"/>
        </w:rPr>
        <w:t>liftgate</w:t>
      </w:r>
      <w:r>
        <w:rPr>
          <w:rFonts w:cs="Arial"/>
          <w:szCs w:val="20"/>
        </w:rPr>
        <w:t xml:space="preserve"> is ajar, the </w:t>
      </w:r>
      <w:r>
        <w:rPr>
          <w:rStyle w:val="msoins0"/>
          <w:rFonts w:cs="Arial"/>
          <w:szCs w:val="20"/>
        </w:rPr>
        <w:t xml:space="preserve">RVC Client </w:t>
      </w:r>
      <w:r>
        <w:rPr>
          <w:rFonts w:cs="Arial"/>
          <w:szCs w:val="20"/>
        </w:rPr>
        <w:t xml:space="preserve">shall display a warning message </w:t>
      </w:r>
      <w:r>
        <w:rPr>
          <w:rStyle w:val="msoins0"/>
          <w:rFonts w:cs="Arial"/>
          <w:szCs w:val="20"/>
        </w:rPr>
        <w:t>that explains why no guidelines are available in the camera image.</w:t>
      </w:r>
    </w:p>
    <w:p w:rsidR="00540373" w:rsidRPr="00540373" w:rsidRDefault="00540373" w:rsidP="00540373">
      <w:pPr>
        <w:pStyle w:val="Heading2"/>
        <w:rPr>
          <w:b w:val="0"/>
          <w:u w:val="single"/>
        </w:rPr>
      </w:pPr>
      <w:bookmarkStart w:id="53" w:name="_Toc7185410"/>
      <w:r w:rsidRPr="00540373">
        <w:rPr>
          <w:b w:val="0"/>
          <w:u w:val="single"/>
        </w:rPr>
        <w:t>RVC-FUR-REQ-014090/G-Display RVC Video (TcSE ROIN-194462-2)</w:t>
      </w:r>
      <w:bookmarkEnd w:id="53"/>
    </w:p>
    <w:p w:rsidR="00A30E10" w:rsidRDefault="00035CFE" w:rsidP="00A42F2D">
      <w:r>
        <w:t xml:space="preserve">There are two ways for Reverse Detection. What way to use is decided on configuration values. </w:t>
      </w:r>
    </w:p>
    <w:p w:rsidR="00A30E10" w:rsidRDefault="00035CFE" w:rsidP="00A42F2D"/>
    <w:p w:rsidR="00A30E10" w:rsidRDefault="00035CFE" w:rsidP="00A42F2D">
      <w:r>
        <w:t xml:space="preserve">Reverse Detection </w:t>
      </w:r>
      <w:r>
        <w:t>NEW:</w:t>
      </w:r>
    </w:p>
    <w:p w:rsidR="00A30E10" w:rsidRDefault="00035CFE" w:rsidP="00A42F2D"/>
    <w:p w:rsidR="00A42F2D" w:rsidRDefault="00035CFE" w:rsidP="00A42F2D">
      <w:pPr>
        <w:rPr>
          <w:rFonts w:cs="Arial"/>
          <w:color w:val="000000"/>
        </w:rPr>
      </w:pPr>
      <w:r>
        <w:t xml:space="preserve">Reverse_Gear is determined as mentioned in below table. Once </w:t>
      </w:r>
      <w:r>
        <w:rPr>
          <w:rFonts w:cs="Arial"/>
          <w:color w:val="000000"/>
        </w:rPr>
        <w:t xml:space="preserve">GearLvrPos_D_Actl is reverse, </w:t>
      </w:r>
      <w:r>
        <w:t xml:space="preserve">System need to loop through signal </w:t>
      </w:r>
      <w:r>
        <w:rPr>
          <w:rFonts w:cs="Arial"/>
        </w:rPr>
        <w:t>GearPos_D_Trg to determine reverse gear</w:t>
      </w:r>
      <w:r>
        <w:t xml:space="preserve"> until either </w:t>
      </w:r>
      <w:r>
        <w:rPr>
          <w:rFonts w:cs="Arial"/>
          <w:color w:val="000000"/>
        </w:rPr>
        <w:t>GearLvrPos_D_Actl  is not reverse OR Camera turn ON.</w:t>
      </w:r>
    </w:p>
    <w:p w:rsidR="003C1BD8" w:rsidRDefault="00035CFE"/>
    <w:p w:rsidR="003C1BD8" w:rsidRDefault="00035CFE"/>
    <w:tbl>
      <w:tblPr>
        <w:tblW w:w="8443" w:type="dxa"/>
        <w:jc w:val="center"/>
        <w:tblCellMar>
          <w:left w:w="0" w:type="dxa"/>
          <w:right w:w="0" w:type="dxa"/>
        </w:tblCellMar>
        <w:tblLook w:val="04A0" w:firstRow="1" w:lastRow="0" w:firstColumn="1" w:lastColumn="0" w:noHBand="0" w:noVBand="1"/>
      </w:tblPr>
      <w:tblGrid>
        <w:gridCol w:w="4462"/>
        <w:gridCol w:w="1980"/>
        <w:gridCol w:w="2001"/>
      </w:tblGrid>
      <w:tr w:rsidR="00A37AD8" w:rsidTr="00540373">
        <w:trPr>
          <w:trHeight w:val="808"/>
          <w:jc w:val="center"/>
        </w:trPr>
        <w:tc>
          <w:tcPr>
            <w:tcW w:w="446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7AD8" w:rsidRDefault="00035CFE" w:rsidP="00EA0A38">
            <w:pPr>
              <w:jc w:val="center"/>
              <w:rPr>
                <w:rFonts w:eastAsiaTheme="minorHAnsi" w:cs="Arial"/>
                <w:color w:val="000000"/>
              </w:rPr>
            </w:pPr>
            <w:r>
              <w:rPr>
                <w:rFonts w:cs="Arial"/>
                <w:color w:val="000000"/>
              </w:rPr>
              <w:t>GearLvrPos_D_Actl = 0x1 (Reverse) (automatic transmission)</w:t>
            </w:r>
          </w:p>
        </w:tc>
        <w:tc>
          <w:tcPr>
            <w:tcW w:w="19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A37AD8" w:rsidRPr="00EE308D" w:rsidRDefault="00035CFE" w:rsidP="00EA0A38">
            <w:pPr>
              <w:jc w:val="center"/>
              <w:rPr>
                <w:rFonts w:eastAsiaTheme="minorHAnsi" w:cs="Arial"/>
              </w:rPr>
            </w:pPr>
            <w:r w:rsidRPr="00EE308D">
              <w:rPr>
                <w:rFonts w:cs="Arial"/>
              </w:rPr>
              <w:t>GearPos_D_Trg</w:t>
            </w:r>
          </w:p>
        </w:tc>
        <w:tc>
          <w:tcPr>
            <w:tcW w:w="200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37AD8" w:rsidRPr="00EE308D" w:rsidRDefault="00035CFE" w:rsidP="00EA0A38">
            <w:pPr>
              <w:jc w:val="center"/>
              <w:rPr>
                <w:rFonts w:eastAsiaTheme="minorHAnsi" w:cs="Arial"/>
              </w:rPr>
            </w:pPr>
            <w:r>
              <w:rPr>
                <w:rFonts w:cs="Arial"/>
              </w:rPr>
              <w:t>Gear position and Camera Status</w:t>
            </w:r>
          </w:p>
        </w:tc>
      </w:tr>
      <w:tr w:rsidR="00A37AD8" w:rsidTr="00540373">
        <w:trPr>
          <w:trHeight w:val="510"/>
          <w:jc w:val="center"/>
        </w:trPr>
        <w:tc>
          <w:tcPr>
            <w:tcW w:w="44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37AD8" w:rsidRDefault="00035CFE" w:rsidP="00EA0A38">
            <w:pPr>
              <w:jc w:val="center"/>
              <w:rPr>
                <w:rFonts w:eastAsiaTheme="minorHAnsi" w:cs="Arial"/>
                <w:color w:val="000000"/>
              </w:rPr>
            </w:pPr>
            <w:r>
              <w:rPr>
                <w:rFonts w:cs="Arial"/>
                <w:color w:val="000000"/>
              </w:rPr>
              <w:t>Reverse</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7AD8" w:rsidRPr="00EE308D" w:rsidRDefault="00035CFE" w:rsidP="00EA0A38">
            <w:pPr>
              <w:jc w:val="center"/>
              <w:rPr>
                <w:rFonts w:eastAsiaTheme="minorHAnsi" w:cs="Arial"/>
              </w:rPr>
            </w:pPr>
            <w:r w:rsidRPr="00EE308D">
              <w:rPr>
                <w:rFonts w:cs="Arial"/>
              </w:rPr>
              <w:t>0xE (Reverse)</w:t>
            </w:r>
          </w:p>
        </w:tc>
        <w:tc>
          <w:tcPr>
            <w:tcW w:w="20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7AD8" w:rsidRPr="00EE308D" w:rsidRDefault="00035CFE" w:rsidP="00EA0A38">
            <w:pPr>
              <w:jc w:val="center"/>
              <w:rPr>
                <w:rFonts w:eastAsiaTheme="minorHAnsi" w:cs="Arial"/>
              </w:rPr>
            </w:pPr>
            <w:r>
              <w:rPr>
                <w:rFonts w:cs="Arial"/>
              </w:rPr>
              <w:t>Gear is Reverse, Turn Camera On</w:t>
            </w:r>
          </w:p>
        </w:tc>
      </w:tr>
    </w:tbl>
    <w:p w:rsidR="00EE308D" w:rsidRDefault="00035CFE">
      <w:pPr>
        <w:autoSpaceDE w:val="0"/>
        <w:autoSpaceDN w:val="0"/>
        <w:adjustRightInd w:val="0"/>
        <w:ind w:left="1080"/>
      </w:pPr>
    </w:p>
    <w:p w:rsidR="00EE308D" w:rsidRDefault="00035CFE">
      <w:pPr>
        <w:autoSpaceDE w:val="0"/>
        <w:autoSpaceDN w:val="0"/>
        <w:adjustRightInd w:val="0"/>
        <w:ind w:left="1080"/>
      </w:pPr>
    </w:p>
    <w:p w:rsidR="003C1BD8" w:rsidRDefault="00035CFE">
      <w:pPr>
        <w:autoSpaceDE w:val="0"/>
        <w:autoSpaceDN w:val="0"/>
        <w:adjustRightInd w:val="0"/>
        <w:ind w:left="1080"/>
      </w:pPr>
    </w:p>
    <w:p w:rsidR="00EE308D" w:rsidRDefault="00035CFE" w:rsidP="00EE308D"/>
    <w:p w:rsidR="00EE308D" w:rsidRDefault="00035CFE" w:rsidP="00EE308D">
      <w:r>
        <w:t>Upon detecting the conditions for RVC to be ON, the RVC Client (RearViewCameraClient) shall</w:t>
      </w:r>
      <w:r>
        <w:t xml:space="preserve"> start a timer (T_minImageDisp) and shall not display the RVC image until the expiration of this timer.  Upon expiration of the timer, the RVC Client shall start another timer (T_maxImageDisp). The RVC Client must display the RVC image prior to the expirat</w:t>
      </w:r>
      <w:r>
        <w:t>ion of T_maxImageDisp.</w:t>
      </w:r>
    </w:p>
    <w:p w:rsidR="00EE308D" w:rsidRDefault="00035CFE" w:rsidP="00EE308D"/>
    <w:p w:rsidR="00EE308D" w:rsidRDefault="00035CFE" w:rsidP="00EE308D">
      <w:r>
        <w:t>Once the conditions for displaying RVC are no longer applicable the RVC client shall:</w:t>
      </w:r>
    </w:p>
    <w:p w:rsidR="00EE308D" w:rsidRDefault="00035CFE" w:rsidP="00EE308D">
      <w:r>
        <w:t>1.            Cancel the timer</w:t>
      </w:r>
    </w:p>
    <w:p w:rsidR="00A30E10" w:rsidRDefault="00035CFE" w:rsidP="00A30E10">
      <w:r>
        <w:t>2.            Not display the RVC image</w:t>
      </w:r>
    </w:p>
    <w:p w:rsidR="00A30E10" w:rsidRDefault="00035CFE" w:rsidP="00A30E10"/>
    <w:p w:rsidR="00A30E10" w:rsidRDefault="00035CFE" w:rsidP="00A30E10"/>
    <w:p w:rsidR="00A30E10" w:rsidRDefault="00035CFE" w:rsidP="00A30E10"/>
    <w:p w:rsidR="00A30E10" w:rsidRDefault="00035CFE" w:rsidP="00A30E10">
      <w:r>
        <w:t>Reverse Detection LEGACY:</w:t>
      </w:r>
    </w:p>
    <w:p w:rsidR="000E3B93" w:rsidRDefault="00035CFE" w:rsidP="000E3B93"/>
    <w:p w:rsidR="00A30E10" w:rsidRPr="000E3B93" w:rsidRDefault="00035CFE" w:rsidP="000E3B93">
      <w:pPr>
        <w:rPr>
          <w:color w:val="000000"/>
        </w:rPr>
      </w:pPr>
      <w:r>
        <w:t xml:space="preserve">Reverse Detection is determined as mentioned in below table. </w:t>
      </w:r>
    </w:p>
    <w:p w:rsidR="00A30E10" w:rsidRDefault="00035CFE" w:rsidP="00A30E10"/>
    <w:p w:rsidR="00A30E10" w:rsidRDefault="00035CFE" w:rsidP="00A30E10"/>
    <w:tbl>
      <w:tblPr>
        <w:tblW w:w="7910" w:type="dxa"/>
        <w:jc w:val="center"/>
        <w:tblCellMar>
          <w:left w:w="0" w:type="dxa"/>
          <w:right w:w="0" w:type="dxa"/>
        </w:tblCellMar>
        <w:tblLook w:val="04A0" w:firstRow="1" w:lastRow="0" w:firstColumn="1" w:lastColumn="0" w:noHBand="0" w:noVBand="1"/>
      </w:tblPr>
      <w:tblGrid>
        <w:gridCol w:w="5930"/>
        <w:gridCol w:w="1980"/>
      </w:tblGrid>
      <w:tr w:rsidR="00A30E10" w:rsidTr="00EA0A38">
        <w:trPr>
          <w:trHeight w:val="1335"/>
          <w:jc w:val="center"/>
        </w:trPr>
        <w:tc>
          <w:tcPr>
            <w:tcW w:w="5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0E10" w:rsidRDefault="00035CFE">
            <w:pPr>
              <w:spacing w:line="252" w:lineRule="auto"/>
              <w:jc w:val="center"/>
              <w:rPr>
                <w:rFonts w:ascii="Calibri" w:eastAsiaTheme="minorHAnsi" w:hAnsi="Calibri"/>
                <w:color w:val="000000"/>
                <w:szCs w:val="22"/>
              </w:rPr>
            </w:pPr>
            <w:r>
              <w:rPr>
                <w:color w:val="000000"/>
              </w:rPr>
              <w:t>GearLvrPos_D_Actl = 0x1 (Reverse) (automatic transmission)</w:t>
            </w:r>
            <w:r>
              <w:rPr>
                <w:color w:val="000000"/>
              </w:rPr>
              <w:br/>
              <w:t xml:space="preserve">or </w:t>
            </w:r>
            <w:r>
              <w:rPr>
                <w:color w:val="000000"/>
              </w:rPr>
              <w:br/>
              <w:t>GearRvrseActv_D_Actl = 0x1 (Active )(manual transmission vehicle and Legacy Message Set)</w:t>
            </w:r>
            <w:r>
              <w:rPr>
                <w:color w:val="000000"/>
              </w:rPr>
              <w:br/>
              <w:t>or</w:t>
            </w:r>
            <w:r>
              <w:rPr>
                <w:color w:val="000000"/>
              </w:rPr>
              <w:br/>
              <w:t>GearRvrse_D_Actl = 0x3 or 0x2 ( Activ</w:t>
            </w:r>
            <w:r>
              <w:rPr>
                <w:color w:val="000000"/>
              </w:rPr>
              <w:t xml:space="preserve">e Confirmed or Active_not_confirmed) (manual transmission vehicle and New Message Set) </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30E10" w:rsidRDefault="00035CFE">
            <w:pPr>
              <w:spacing w:line="252" w:lineRule="auto"/>
              <w:jc w:val="center"/>
              <w:rPr>
                <w:rFonts w:ascii="Calibri" w:eastAsiaTheme="minorHAnsi" w:hAnsi="Calibri"/>
                <w:szCs w:val="22"/>
              </w:rPr>
            </w:pPr>
            <w:r>
              <w:t>Gear position and Camera Status</w:t>
            </w:r>
          </w:p>
        </w:tc>
      </w:tr>
      <w:tr w:rsidR="00A30E10" w:rsidTr="00EA0A38">
        <w:trPr>
          <w:trHeight w:val="510"/>
          <w:jc w:val="center"/>
        </w:trPr>
        <w:tc>
          <w:tcPr>
            <w:tcW w:w="59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0E10" w:rsidRDefault="00035CFE">
            <w:pPr>
              <w:spacing w:line="252" w:lineRule="auto"/>
              <w:jc w:val="center"/>
              <w:rPr>
                <w:rFonts w:ascii="Calibri" w:eastAsiaTheme="minorHAnsi" w:hAnsi="Calibri"/>
                <w:color w:val="000000"/>
                <w:szCs w:val="22"/>
              </w:rPr>
            </w:pPr>
            <w:r>
              <w:rPr>
                <w:color w:val="000000"/>
              </w:rPr>
              <w:t>Reverse</w:t>
            </w:r>
          </w:p>
        </w:tc>
        <w:tc>
          <w:tcPr>
            <w:tcW w:w="19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30E10" w:rsidRDefault="00035CFE">
            <w:pPr>
              <w:spacing w:line="252" w:lineRule="auto"/>
              <w:jc w:val="center"/>
              <w:rPr>
                <w:rFonts w:ascii="Calibri" w:eastAsiaTheme="minorHAnsi" w:hAnsi="Calibri"/>
                <w:szCs w:val="22"/>
              </w:rPr>
            </w:pPr>
            <w:r>
              <w:t>Gear is Reverse, Turn Camera On</w:t>
            </w:r>
          </w:p>
        </w:tc>
      </w:tr>
    </w:tbl>
    <w:p w:rsidR="00A30E10" w:rsidRDefault="00035CFE" w:rsidP="00A30E10">
      <w:pPr>
        <w:autoSpaceDE w:val="0"/>
        <w:autoSpaceDN w:val="0"/>
        <w:ind w:left="1080"/>
        <w:rPr>
          <w:rFonts w:eastAsiaTheme="minorHAnsi" w:cs="Arial"/>
        </w:rPr>
      </w:pPr>
    </w:p>
    <w:p w:rsidR="00A30E10" w:rsidRDefault="00035CFE" w:rsidP="00A30E10">
      <w:pPr>
        <w:autoSpaceDE w:val="0"/>
        <w:autoSpaceDN w:val="0"/>
        <w:ind w:left="1080"/>
        <w:rPr>
          <w:rFonts w:ascii="Calibri" w:hAnsi="Calibri"/>
          <w:szCs w:val="22"/>
        </w:rPr>
      </w:pPr>
    </w:p>
    <w:p w:rsidR="00A30E10" w:rsidRDefault="00035CFE" w:rsidP="00A30E10">
      <w:pPr>
        <w:autoSpaceDE w:val="0"/>
        <w:autoSpaceDN w:val="0"/>
        <w:ind w:left="1080"/>
      </w:pPr>
    </w:p>
    <w:p w:rsidR="00A30E10" w:rsidRDefault="00035CFE" w:rsidP="00A30E10"/>
    <w:p w:rsidR="00A30E10" w:rsidRDefault="00035CFE" w:rsidP="00A30E10">
      <w:r>
        <w:t xml:space="preserve">Upon detecting the conditions for RVC to be ON, the RVC Client (RearViewCameraClient) </w:t>
      </w:r>
      <w:r>
        <w:t>shall start a timer (T_minImageDisp) and shall not display the RVC image until the expiration of this timer.  Upon expiration of the timer, the RVC Client shall start another timer (T_maxImageDisp). The RVC Client must display the RVC image prior to the ex</w:t>
      </w:r>
      <w:r>
        <w:t>piration of T_maxImageDisp.</w:t>
      </w:r>
    </w:p>
    <w:p w:rsidR="00A30E10" w:rsidRDefault="00035CFE" w:rsidP="00A30E10"/>
    <w:p w:rsidR="00A30E10" w:rsidRDefault="00035CFE" w:rsidP="00A30E10">
      <w:r>
        <w:t>Once the conditions for displaying RVC are no longer applicable the RVC client shall:</w:t>
      </w:r>
    </w:p>
    <w:p w:rsidR="00A30E10" w:rsidRDefault="00035CFE" w:rsidP="00A30E10">
      <w:r>
        <w:t>1.            Cancel the timer</w:t>
      </w:r>
    </w:p>
    <w:p w:rsidR="00A30E10" w:rsidRDefault="00035CFE" w:rsidP="00A30E10">
      <w:r>
        <w:t>2.            Not display the RVC image</w:t>
      </w:r>
    </w:p>
    <w:p w:rsidR="00A30E10" w:rsidRDefault="00035CFE" w:rsidP="00A30E10"/>
    <w:p w:rsidR="00A30E10" w:rsidRDefault="00035CFE" w:rsidP="00A30E10"/>
    <w:p w:rsidR="00A30E10" w:rsidRDefault="00035CFE" w:rsidP="00A30E10"/>
    <w:p w:rsidR="00A30E10" w:rsidRDefault="00035CFE" w:rsidP="00A30E10"/>
    <w:p w:rsidR="007917DC" w:rsidRDefault="00035CFE" w:rsidP="00540373">
      <w:pPr>
        <w:pStyle w:val="Heading2"/>
      </w:pPr>
      <w:bookmarkStart w:id="54" w:name="_Toc7185411"/>
      <w:r w:rsidRPr="00B9479B">
        <w:t>RVC-TMR-REQ-014091/A-T_minI</w:t>
      </w:r>
      <w:r w:rsidRPr="00B9479B">
        <w:t>mageDisp (TcSE ROIN-264661-1)</w:t>
      </w:r>
      <w:bookmarkEnd w:id="54"/>
    </w:p>
    <w:p w:rsidR="0091772B" w:rsidRPr="0091772B" w:rsidRDefault="00035CFE"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035CFE">
            <w:pPr>
              <w:spacing w:line="276" w:lineRule="auto"/>
              <w:rPr>
                <w:rFonts w:ascii="Univers" w:eastAsia="Times New Roman" w:hAnsi="Univers" w:cs="Arial"/>
                <w:sz w:val="14"/>
                <w:szCs w:val="14"/>
              </w:rPr>
            </w:pPr>
            <w:r w:rsidRPr="00DF054A">
              <w:rPr>
                <w:rFonts w:cs="Arial"/>
                <w:sz w:val="14"/>
                <w:szCs w:val="14"/>
              </w:rPr>
              <w:t>T_minImageDisp</w:t>
            </w:r>
          </w:p>
        </w:tc>
        <w:tc>
          <w:tcPr>
            <w:tcW w:w="5442"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rPr>
            </w:pPr>
            <w:r>
              <w:rPr>
                <w:rFonts w:cs="Arial"/>
                <w:szCs w:val="20"/>
              </w:rPr>
              <w:t>Minimum time RVC Client should wait before displaying the RVC video image to the user according to RVC-GREQ-194462-2-Display RVC Video.</w:t>
            </w:r>
          </w:p>
          <w:p w:rsidR="007917DC" w:rsidRDefault="00035CFE">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rPr>
                <w:rFonts w:ascii="Univers" w:eastAsia="Times New Roman" w:hAnsi="Univers" w:cs="Arial"/>
                <w:sz w:val="14"/>
                <w:szCs w:val="14"/>
              </w:rPr>
            </w:pPr>
            <w:r>
              <w:rPr>
                <w:rFonts w:cs="Arial"/>
                <w:sz w:val="14"/>
                <w:szCs w:val="14"/>
              </w:rPr>
              <w:t>225-275</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sz w:val="14"/>
                <w:szCs w:val="14"/>
              </w:rPr>
            </w:pPr>
            <w:r>
              <w:rPr>
                <w:rFonts w:cs="Arial"/>
                <w:sz w:val="14"/>
                <w:szCs w:val="14"/>
              </w:rPr>
              <w:t>250</w:t>
            </w:r>
          </w:p>
        </w:tc>
      </w:tr>
    </w:tbl>
    <w:p w:rsidR="005A201A" w:rsidRPr="00B01CDD" w:rsidRDefault="00035CFE" w:rsidP="00B01CDD">
      <w:pPr>
        <w:rPr>
          <w:sz w:val="14"/>
          <w:szCs w:val="14"/>
        </w:rPr>
      </w:pPr>
    </w:p>
    <w:p w:rsidR="007917DC" w:rsidRDefault="00035CFE" w:rsidP="00540373">
      <w:pPr>
        <w:pStyle w:val="Heading2"/>
      </w:pPr>
      <w:bookmarkStart w:id="55" w:name="_Toc7185412"/>
      <w:r w:rsidRPr="00B9479B">
        <w:t>RVC-TMR-REQ-014092/A-T_maxImageDisp (TcSE ROIN-264662-1)</w:t>
      </w:r>
      <w:bookmarkEnd w:id="55"/>
    </w:p>
    <w:p w:rsidR="0091772B" w:rsidRPr="0091772B" w:rsidRDefault="00035CFE" w:rsidP="0091772B">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7917DC" w:rsidTr="007917DC">
        <w:trPr>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b/>
                <w:sz w:val="14"/>
                <w:szCs w:val="14"/>
              </w:rPr>
            </w:pPr>
            <w:r>
              <w:rPr>
                <w:rFonts w:cs="Arial"/>
                <w:b/>
                <w:sz w:val="14"/>
                <w:szCs w:val="14"/>
              </w:rPr>
              <w:t>Default</w:t>
            </w:r>
          </w:p>
        </w:tc>
      </w:tr>
      <w:tr w:rsidR="007917DC" w:rsidTr="007917DC">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7917DC" w:rsidRPr="00DF054A" w:rsidRDefault="00035CFE">
            <w:pPr>
              <w:spacing w:line="276" w:lineRule="auto"/>
              <w:rPr>
                <w:rFonts w:ascii="Univers" w:eastAsia="Times New Roman" w:hAnsi="Univers" w:cs="Arial"/>
                <w:sz w:val="14"/>
                <w:szCs w:val="14"/>
              </w:rPr>
            </w:pPr>
            <w:r w:rsidRPr="00DF054A">
              <w:rPr>
                <w:rFonts w:cs="Arial"/>
                <w:sz w:val="14"/>
                <w:szCs w:val="14"/>
              </w:rPr>
              <w:t>T_maxImageDisp</w:t>
            </w:r>
          </w:p>
        </w:tc>
        <w:tc>
          <w:tcPr>
            <w:tcW w:w="5442"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rPr>
            </w:pPr>
            <w:r>
              <w:rPr>
                <w:rFonts w:cs="Arial"/>
                <w:szCs w:val="20"/>
              </w:rPr>
              <w:t xml:space="preserve">Maximum time RVC Client should wait before displaying the RVC video image to the user </w:t>
            </w:r>
            <w:r>
              <w:rPr>
                <w:rFonts w:cs="Arial"/>
                <w:szCs w:val="20"/>
              </w:rPr>
              <w:t>according to RVC-GREQ-194462-2-Display RVC Video.</w:t>
            </w:r>
          </w:p>
          <w:p w:rsidR="007917DC" w:rsidRDefault="00035CFE">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rPr>
                <w:rFonts w:ascii="Univers" w:eastAsia="Times New Roman" w:hAnsi="Univers" w:cs="Arial"/>
                <w:sz w:val="14"/>
                <w:szCs w:val="14"/>
              </w:rPr>
            </w:pPr>
            <w:r>
              <w:rPr>
                <w:rFonts w:cs="Arial"/>
                <w:sz w:val="14"/>
                <w:szCs w:val="14"/>
              </w:rPr>
              <w:t>450-550</w:t>
            </w:r>
          </w:p>
        </w:tc>
        <w:tc>
          <w:tcPr>
            <w:tcW w:w="1080"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7917DC" w:rsidRDefault="00035CFE">
            <w:pPr>
              <w:spacing w:line="276" w:lineRule="auto"/>
              <w:jc w:val="center"/>
              <w:rPr>
                <w:rFonts w:ascii="Univers" w:eastAsia="Times New Roman" w:hAnsi="Univers" w:cs="Arial"/>
                <w:sz w:val="14"/>
                <w:szCs w:val="14"/>
              </w:rPr>
            </w:pPr>
            <w:r>
              <w:rPr>
                <w:rFonts w:cs="Arial"/>
                <w:sz w:val="14"/>
                <w:szCs w:val="14"/>
              </w:rPr>
              <w:t>500</w:t>
            </w:r>
          </w:p>
        </w:tc>
      </w:tr>
    </w:tbl>
    <w:p w:rsidR="005A201A" w:rsidRPr="00B01CDD" w:rsidRDefault="00035CFE" w:rsidP="00B01CDD">
      <w:pPr>
        <w:rPr>
          <w:sz w:val="14"/>
          <w:szCs w:val="14"/>
        </w:rPr>
      </w:pPr>
    </w:p>
    <w:p w:rsidR="00540373" w:rsidRPr="00540373" w:rsidRDefault="00540373" w:rsidP="00540373">
      <w:pPr>
        <w:pStyle w:val="Heading2"/>
        <w:rPr>
          <w:b w:val="0"/>
          <w:u w:val="single"/>
        </w:rPr>
      </w:pPr>
      <w:bookmarkStart w:id="56" w:name="_Toc7185413"/>
      <w:r w:rsidRPr="00540373">
        <w:rPr>
          <w:b w:val="0"/>
          <w:u w:val="single"/>
        </w:rPr>
        <w:t>CAMERA-FUR-REQ-014093/B-Camera Image Priority (TcSE ROIN-264652-1)</w:t>
      </w:r>
      <w:bookmarkEnd w:id="56"/>
    </w:p>
    <w:p w:rsidR="006E1E3C" w:rsidRDefault="00035CFE">
      <w:pPr>
        <w:rPr>
          <w:rFonts w:eastAsia="MS Mincho" w:cs="Arial"/>
        </w:rPr>
      </w:pPr>
      <w:r>
        <w:rPr>
          <w:rFonts w:eastAsia="MS Mincho" w:cs="Arial"/>
        </w:rPr>
        <w:t>Once the</w:t>
      </w:r>
      <w:r>
        <w:rPr>
          <w:rFonts w:eastAsia="MS Mincho" w:cs="Arial"/>
        </w:rPr>
        <w:t xml:space="preserve"> camera</w:t>
      </w:r>
      <w:r>
        <w:rPr>
          <w:rFonts w:eastAsia="MS Mincho" w:cs="Arial"/>
        </w:rPr>
        <w:t xml:space="preserve"> image has been displayed to user, the image shall be maintained as long as </w:t>
      </w:r>
      <w:r>
        <w:rPr>
          <w:rFonts w:eastAsia="MS Mincho" w:cs="Arial"/>
        </w:rPr>
        <w:t>the conditions required to be in the particular camera view are</w:t>
      </w:r>
      <w:r>
        <w:rPr>
          <w:rFonts w:eastAsia="MS Mincho" w:cs="Arial"/>
        </w:rPr>
        <w:t xml:space="preserve"> present </w:t>
      </w:r>
      <w:r>
        <w:rPr>
          <w:rFonts w:eastAsia="MS Mincho" w:cs="Arial"/>
        </w:rPr>
        <w:t>and shall have highest priority:</w:t>
      </w:r>
    </w:p>
    <w:p w:rsidR="006E1E3C" w:rsidRDefault="00035CFE">
      <w:pPr>
        <w:tabs>
          <w:tab w:val="left" w:pos="1080"/>
        </w:tabs>
        <w:ind w:left="720"/>
        <w:rPr>
          <w:rFonts w:eastAsia="MS Mincho" w:cs="Arial"/>
        </w:rPr>
      </w:pPr>
      <w:r>
        <w:rPr>
          <w:rFonts w:eastAsia="MS Mincho" w:cs="Arial"/>
        </w:rPr>
        <w:t>•</w:t>
      </w:r>
      <w:r>
        <w:rPr>
          <w:rFonts w:eastAsia="MS Mincho" w:cs="Arial"/>
        </w:rPr>
        <w:tab/>
        <w:t xml:space="preserve">No pop-up screens shall interrupt the video image. </w:t>
      </w:r>
    </w:p>
    <w:p w:rsidR="006E1E3C" w:rsidRDefault="00035CFE">
      <w:pPr>
        <w:tabs>
          <w:tab w:val="left" w:pos="1080"/>
        </w:tabs>
        <w:ind w:left="1080" w:hanging="360"/>
        <w:rPr>
          <w:rFonts w:eastAsia="MS Mincho"/>
        </w:rPr>
      </w:pPr>
      <w:r>
        <w:rPr>
          <w:rFonts w:eastAsia="MS Mincho" w:cs="Arial"/>
        </w:rPr>
        <w:t>•</w:t>
      </w:r>
      <w:r>
        <w:rPr>
          <w:rFonts w:eastAsia="MS Mincho" w:cs="Arial"/>
        </w:rPr>
        <w:tab/>
        <w:t>Media functions (source change, volume control, etc.) shall be available, but shall not interrupt the image view to the user.</w:t>
      </w:r>
    </w:p>
    <w:p w:rsidR="00406F39" w:rsidRDefault="00035CFE" w:rsidP="00540373">
      <w:pPr>
        <w:pStyle w:val="Heading1"/>
      </w:pPr>
      <w:bookmarkStart w:id="57" w:name="_Toc7185414"/>
      <w:r>
        <w:lastRenderedPageBreak/>
        <w:t>Fu</w:t>
      </w:r>
      <w:r>
        <w:t>nctional Definition</w:t>
      </w:r>
      <w:bookmarkEnd w:id="57"/>
    </w:p>
    <w:p w:rsidR="00406F39" w:rsidRDefault="00035CFE" w:rsidP="00540373">
      <w:pPr>
        <w:pStyle w:val="Heading2"/>
      </w:pPr>
      <w:bookmarkStart w:id="58" w:name="_Toc7185415"/>
      <w:r w:rsidRPr="00B9479B">
        <w:t>RVC-FUN-REQ-014189/A-Camera System Initialization (TcSE ROIN-146874-1)</w:t>
      </w:r>
      <w:bookmarkEnd w:id="58"/>
    </w:p>
    <w:p w:rsidR="004A1E15" w:rsidRDefault="00035CFE">
      <w:pPr>
        <w:rPr>
          <w:rFonts w:cs="Arial"/>
          <w:szCs w:val="20"/>
        </w:rPr>
      </w:pPr>
      <w:r>
        <w:rPr>
          <w:rFonts w:cs="Arial"/>
          <w:szCs w:val="20"/>
        </w:rPr>
        <w:t xml:space="preserve"> </w:t>
      </w:r>
    </w:p>
    <w:p w:rsidR="004A1E15" w:rsidRDefault="004A1E15">
      <w:pPr>
        <w:rPr>
          <w:rFonts w:cs="Arial"/>
          <w:szCs w:val="20"/>
        </w:rPr>
      </w:pPr>
    </w:p>
    <w:p w:rsidR="00406F39" w:rsidRDefault="00035CFE" w:rsidP="00540373">
      <w:pPr>
        <w:pStyle w:val="Heading3"/>
      </w:pPr>
      <w:bookmarkStart w:id="59" w:name="_Toc7185416"/>
      <w:r>
        <w:t>Sequence Diagrams</w:t>
      </w:r>
      <w:bookmarkEnd w:id="59"/>
    </w:p>
    <w:p w:rsidR="00406F39" w:rsidRDefault="00035CFE" w:rsidP="00540373">
      <w:pPr>
        <w:pStyle w:val="Heading4"/>
      </w:pPr>
      <w:r>
        <w:t>RVC-SD-REQ-014156/A-Camera System Initialization (TcSE ROIN-202661-4)</w:t>
      </w:r>
    </w:p>
    <w:p w:rsidR="00406F39" w:rsidRPr="00760C18" w:rsidRDefault="00035CFE" w:rsidP="00D006E5">
      <w:pPr>
        <w:pStyle w:val="BoldText"/>
      </w:pPr>
      <w:r w:rsidRPr="00760C18">
        <w:t>Scenario</w:t>
      </w:r>
    </w:p>
    <w:p w:rsidR="00406F39" w:rsidRPr="00760C18" w:rsidRDefault="00035CFE" w:rsidP="00540373">
      <w:pPr>
        <w:pStyle w:val="BoldText"/>
        <w:ind w:left="720"/>
      </w:pPr>
      <w:r w:rsidRPr="00760C18">
        <w:t>Normal Usage</w:t>
      </w:r>
    </w:p>
    <w:p w:rsidR="004A1E15" w:rsidRDefault="00035CFE">
      <w:pPr>
        <w:ind w:left="720"/>
        <w:rPr>
          <w:rFonts w:cs="Arial"/>
          <w:szCs w:val="20"/>
        </w:rPr>
      </w:pPr>
      <w:r>
        <w:rPr>
          <w:rFonts w:cs="Arial"/>
          <w:szCs w:val="20"/>
        </w:rPr>
        <w:t>The Rear View Camera (RVC) receives power due to Ignition being in Run or Engine On. The RVC updates camera system status signals with the last known values.</w:t>
      </w:r>
    </w:p>
    <w:p w:rsidR="004A1E15" w:rsidRDefault="004A1E15">
      <w:pPr>
        <w:ind w:left="720"/>
        <w:rPr>
          <w:rFonts w:cs="Arial"/>
          <w:szCs w:val="20"/>
        </w:rPr>
      </w:pPr>
    </w:p>
    <w:p w:rsidR="00406F39" w:rsidRPr="00760C18" w:rsidRDefault="00035CFE" w:rsidP="00D006E5">
      <w:pPr>
        <w:pStyle w:val="BoldText"/>
      </w:pPr>
      <w:r w:rsidRPr="00760C18">
        <w:t>Constraints</w:t>
      </w:r>
    </w:p>
    <w:p w:rsidR="00406F39" w:rsidRPr="00760C18" w:rsidRDefault="00035CFE" w:rsidP="00540373">
      <w:pPr>
        <w:pStyle w:val="BoldText"/>
        <w:ind w:left="720"/>
      </w:pPr>
      <w:r w:rsidRPr="00760C18">
        <w:t>Pre-condition</w:t>
      </w:r>
    </w:p>
    <w:p w:rsidR="004A1E15" w:rsidRDefault="00035CFE">
      <w:pPr>
        <w:ind w:left="720"/>
        <w:rPr>
          <w:rStyle w:val="msoins0"/>
          <w:rFonts w:cs="Arial"/>
        </w:rPr>
      </w:pPr>
      <w:r>
        <w:rPr>
          <w:rStyle w:val="msoins0"/>
          <w:rFonts w:cs="Arial"/>
        </w:rPr>
        <w:t>CGEA 1.2:</w:t>
      </w:r>
    </w:p>
    <w:p w:rsidR="004A1E15" w:rsidRDefault="00035CFE">
      <w:pPr>
        <w:ind w:left="720" w:firstLine="720"/>
      </w:pPr>
      <w:r>
        <w:rPr>
          <w:rFonts w:cs="Arial"/>
        </w:rPr>
        <w:t>Power Mode != IgnitionOn_2 or Running_2 or Crank_3</w:t>
      </w:r>
    </w:p>
    <w:p w:rsidR="004A1E15" w:rsidRDefault="00035CFE">
      <w:pPr>
        <w:ind w:left="720"/>
        <w:rPr>
          <w:rStyle w:val="msoins0"/>
        </w:rPr>
      </w:pPr>
      <w:r>
        <w:rPr>
          <w:rStyle w:val="msoins0"/>
          <w:rFonts w:cs="Arial"/>
        </w:rPr>
        <w:t>CGEA 1.3:</w:t>
      </w:r>
    </w:p>
    <w:p w:rsidR="004A1E15" w:rsidRDefault="00035CFE">
      <w:pPr>
        <w:ind w:left="720"/>
        <w:rPr>
          <w:rStyle w:val="msoins0"/>
          <w:rFonts w:cs="Arial"/>
        </w:rPr>
      </w:pPr>
      <w:r>
        <w:rPr>
          <w:rStyle w:val="msoins0"/>
          <w:rFonts w:cs="Arial"/>
        </w:rPr>
        <w:tab/>
        <w:t>Ingition_Status != Run</w:t>
      </w:r>
    </w:p>
    <w:p w:rsidR="004A1E15" w:rsidRDefault="004A1E15">
      <w:pPr>
        <w:ind w:left="720"/>
      </w:pPr>
    </w:p>
    <w:p w:rsidR="00406F39" w:rsidRPr="00760C18" w:rsidRDefault="00035CFE" w:rsidP="00540373">
      <w:pPr>
        <w:pStyle w:val="BoldText"/>
        <w:ind w:left="720"/>
      </w:pPr>
      <w:r w:rsidRPr="00760C18">
        <w:t>Post-condition</w:t>
      </w:r>
    </w:p>
    <w:p w:rsidR="004A1E15" w:rsidRDefault="00035CFE">
      <w:pPr>
        <w:ind w:left="720"/>
        <w:rPr>
          <w:rStyle w:val="msoins0"/>
          <w:rFonts w:cs="Arial"/>
        </w:rPr>
      </w:pPr>
      <w:r>
        <w:rPr>
          <w:rStyle w:val="msoins0"/>
          <w:rFonts w:cs="Arial"/>
        </w:rPr>
        <w:t>CGEA 1.2:</w:t>
      </w:r>
    </w:p>
    <w:p w:rsidR="004A1E15" w:rsidRDefault="00035CFE">
      <w:pPr>
        <w:ind w:left="720" w:firstLine="720"/>
        <w:rPr>
          <w:rStyle w:val="msoins0"/>
          <w:rFonts w:cs="Arial"/>
        </w:rPr>
      </w:pPr>
      <w:r>
        <w:rPr>
          <w:rFonts w:cs="Arial"/>
        </w:rPr>
        <w:t>Power Mode = IgnitionOn_2 or Running_2 or Crank_3</w:t>
      </w:r>
    </w:p>
    <w:p w:rsidR="004A1E15" w:rsidRDefault="00035CFE">
      <w:pPr>
        <w:ind w:left="720"/>
        <w:rPr>
          <w:rStyle w:val="msoins0"/>
          <w:rFonts w:cs="Arial"/>
        </w:rPr>
      </w:pPr>
      <w:r>
        <w:rPr>
          <w:rStyle w:val="msoins0"/>
          <w:rFonts w:cs="Arial"/>
        </w:rPr>
        <w:t>CGEA 1.3:</w:t>
      </w:r>
    </w:p>
    <w:p w:rsidR="004A1E15" w:rsidRDefault="00035CFE">
      <w:pPr>
        <w:ind w:left="720"/>
      </w:pPr>
      <w:r>
        <w:rPr>
          <w:rStyle w:val="msoins0"/>
          <w:rFonts w:cs="Arial"/>
        </w:rPr>
        <w:tab/>
        <w:t>Ignition_Status = Run</w:t>
      </w:r>
    </w:p>
    <w:p w:rsidR="00406F39" w:rsidRPr="00760C18" w:rsidRDefault="00035CFE" w:rsidP="00540373">
      <w:pPr>
        <w:pStyle w:val="BoldText"/>
        <w:ind w:left="720"/>
      </w:pPr>
      <w:r w:rsidRPr="00760C18">
        <w:t>Post-condition</w:t>
      </w:r>
    </w:p>
    <w:p w:rsidR="004A1E15" w:rsidRDefault="00035CFE">
      <w:pPr>
        <w:ind w:left="720"/>
        <w:rPr>
          <w:rFonts w:cs="Arial"/>
          <w:szCs w:val="20"/>
        </w:rPr>
      </w:pPr>
      <w:r>
        <w:rPr>
          <w:rFonts w:cs="Arial"/>
          <w:szCs w:val="20"/>
        </w:rPr>
        <w:t>Rear View Camera system is initialized with last known values of all status messages.</w:t>
      </w:r>
    </w:p>
    <w:p w:rsidR="004A1E15" w:rsidRDefault="004A1E15">
      <w:pPr>
        <w:ind w:left="720"/>
        <w:rPr>
          <w:rFonts w:cs="Arial"/>
          <w:szCs w:val="20"/>
        </w:rPr>
      </w:pPr>
    </w:p>
    <w:p w:rsidR="00406F39" w:rsidRPr="00760C18" w:rsidRDefault="00035CFE" w:rsidP="00D006E5">
      <w:pPr>
        <w:pStyle w:val="BoldText"/>
      </w:pPr>
      <w:r w:rsidRPr="00760C18">
        <w:t>Sequence Diagram</w:t>
      </w:r>
    </w:p>
    <w:p w:rsidR="004A1E15" w:rsidRDefault="00035CFE" w:rsidP="00540373">
      <w:pPr>
        <w:jc w:val="center"/>
      </w:pPr>
      <w:r>
        <w:rPr>
          <w:noProof/>
        </w:rPr>
        <w:drawing>
          <wp:inline distT="0" distB="0" distL="0" distR="0">
            <wp:extent cx="5943600" cy="3724275"/>
            <wp:effectExtent l="0" t="0" r="0" b="9525"/>
            <wp:docPr id="3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724275"/>
                    </a:xfrm>
                    <a:prstGeom prst="rect">
                      <a:avLst/>
                    </a:prstGeom>
                    <a:noFill/>
                    <a:ln w="9525">
                      <a:noFill/>
                      <a:miter lim="800000"/>
                      <a:headEnd/>
                      <a:tailEnd/>
                    </a:ln>
                  </pic:spPr>
                </pic:pic>
              </a:graphicData>
            </a:graphic>
          </wp:inline>
        </w:drawing>
      </w:r>
    </w:p>
    <w:p w:rsidR="00406F39" w:rsidRDefault="00035CFE" w:rsidP="00540373">
      <w:pPr>
        <w:pStyle w:val="Heading2"/>
      </w:pPr>
      <w:bookmarkStart w:id="60" w:name="_Toc7185417"/>
      <w:r w:rsidRPr="00B9479B">
        <w:lastRenderedPageBreak/>
        <w:t>RVC-FUN-REQ-014185/A-RVC Active (TcSE ROIN-293214)</w:t>
      </w:r>
      <w:bookmarkEnd w:id="60"/>
    </w:p>
    <w:p w:rsidR="004A1E15" w:rsidRDefault="00035CFE">
      <w:pPr>
        <w:rPr>
          <w:rFonts w:cs="Arial"/>
          <w:szCs w:val="20"/>
        </w:rPr>
      </w:pPr>
      <w:r>
        <w:rPr>
          <w:rFonts w:cs="Arial"/>
          <w:szCs w:val="20"/>
        </w:rPr>
        <w:t xml:space="preserve"> </w:t>
      </w:r>
    </w:p>
    <w:p w:rsidR="004A1E15" w:rsidRDefault="004A1E15">
      <w:pPr>
        <w:rPr>
          <w:rFonts w:cs="Arial"/>
          <w:szCs w:val="20"/>
        </w:rPr>
      </w:pPr>
    </w:p>
    <w:p w:rsidR="00406F39" w:rsidRDefault="00035CFE" w:rsidP="00540373">
      <w:pPr>
        <w:pStyle w:val="Heading3"/>
      </w:pPr>
      <w:bookmarkStart w:id="61" w:name="_Toc7185418"/>
      <w:r>
        <w:t>Use Cases</w:t>
      </w:r>
      <w:bookmarkEnd w:id="61"/>
    </w:p>
    <w:p w:rsidR="00406F39" w:rsidRDefault="00035CFE" w:rsidP="00540373">
      <w:pPr>
        <w:pStyle w:val="Heading4"/>
      </w:pPr>
      <w:r>
        <w:t>RVC-UC-REQ-014095/A-Activate Rear View Camera (TcSE ROIN-289794)</w:t>
      </w:r>
    </w:p>
    <w:p w:rsidR="00AE06BC" w:rsidRPr="00AE06BC" w:rsidRDefault="00035CFE"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A</w:t>
            </w:r>
            <w:r>
              <w:rPr>
                <w:rFonts w:cs="Arial"/>
                <w:b/>
                <w:szCs w:val="20"/>
                <w:lang w:eastAsia="zh-CN"/>
              </w:rPr>
              <w:t>ctors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Vehicle Occupant</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The infotainment system is powered on.</w:t>
            </w:r>
          </w:p>
          <w:p w:rsidR="004A1E15" w:rsidRDefault="00035CFE">
            <w:pPr>
              <w:rPr>
                <w:rFonts w:cs="Arial"/>
                <w:szCs w:val="20"/>
                <w:lang w:eastAsia="zh-CN"/>
              </w:rPr>
            </w:pPr>
            <w:r>
              <w:rPr>
                <w:rFonts w:cs="Arial"/>
                <w:szCs w:val="20"/>
                <w:lang w:eastAsia="zh-CN"/>
              </w:rPr>
              <w:t>The ignition status is Run/Start.</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The driver activates the Rear View Camera (RVC) by placing the vehicle in Reverse Gear.</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 xml:space="preserve">The vehicle </w:t>
            </w:r>
            <w:r>
              <w:rPr>
                <w:rFonts w:cs="Arial"/>
                <w:szCs w:val="20"/>
                <w:lang w:eastAsia="zh-CN"/>
              </w:rPr>
              <w:t>display shows the RVC image.</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r>
              <w:rPr>
                <w:rFonts w:cs="Arial"/>
                <w:szCs w:val="20"/>
              </w:rPr>
              <w:t xml:space="preserve">E1 – </w:t>
            </w:r>
            <w:hyperlink r:id="rId10" w:tooltip="Reference Link to Object :RVC-GUC-289795-Rear View Camera Malfunction Property : Title" w:history="1">
              <w:r>
                <w:rPr>
                  <w:rStyle w:val="Hyperlink"/>
                </w:rPr>
                <w:t>Rear View Camera Malfunction</w:t>
              </w:r>
            </w:hyperlink>
          </w:p>
          <w:p w:rsidR="004A1E15" w:rsidRDefault="00035CFE">
            <w:r>
              <w:rPr>
                <w:rFonts w:cs="Arial"/>
                <w:szCs w:val="20"/>
              </w:rPr>
              <w:t xml:space="preserve">E2 – </w:t>
            </w:r>
            <w:hyperlink r:id="rId11" w:tooltip="Reference Link to Object :RVC-GUC-289796-Decklid/Liftgate is Ajar while Rear View Camera is ON Property : Title" w:history="1">
              <w:r>
                <w:rPr>
                  <w:rStyle w:val="Hyperlink"/>
                </w:rPr>
                <w:t>Decklid/Liftgate is Ajar while Rear View Camera is ON</w:t>
              </w:r>
            </w:hyperlink>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G-HMI</w:t>
            </w:r>
          </w:p>
          <w:p w:rsidR="004A1E15" w:rsidRDefault="00035CFE">
            <w:pPr>
              <w:rPr>
                <w:rFonts w:cs="Arial"/>
                <w:szCs w:val="20"/>
                <w:lang w:eastAsia="zh-CN"/>
              </w:rPr>
            </w:pPr>
            <w:r>
              <w:rPr>
                <w:rFonts w:cs="Arial"/>
                <w:szCs w:val="20"/>
                <w:lang w:eastAsia="zh-CN"/>
              </w:rPr>
              <w:t>Vehicle System Interface</w:t>
            </w:r>
          </w:p>
        </w:tc>
      </w:tr>
    </w:tbl>
    <w:p w:rsidR="004A1E15" w:rsidRDefault="004A1E15">
      <w:pPr>
        <w:rPr>
          <w:rFonts w:cs="Arial"/>
          <w:szCs w:val="20"/>
        </w:rPr>
      </w:pPr>
    </w:p>
    <w:p w:rsidR="00406F39" w:rsidRDefault="00035CFE" w:rsidP="00540373">
      <w:pPr>
        <w:pStyle w:val="Heading4"/>
      </w:pPr>
      <w:r>
        <w:t xml:space="preserve">RVC-UC-REQ-014096/A-Rear View </w:t>
      </w:r>
      <w:r>
        <w:t>Camera Malfunction (TcSE ROIN-289795)</w:t>
      </w:r>
    </w:p>
    <w:p w:rsidR="00406F39" w:rsidRPr="005F5EF0" w:rsidRDefault="00035CFE" w:rsidP="00406F39">
      <w:pPr>
        <w:rPr>
          <w:b/>
          <w:sz w:val="16"/>
          <w:szCs w:val="16"/>
        </w:rPr>
      </w:pPr>
      <w:r w:rsidRPr="005F5EF0">
        <w:rPr>
          <w:b/>
          <w:sz w:val="16"/>
          <w:szCs w:val="16"/>
        </w:rPr>
        <w:t>Linked Elements</w:t>
      </w:r>
    </w:p>
    <w:p w:rsidR="007C3C8E" w:rsidRPr="005F5EF0" w:rsidRDefault="00035CFE" w:rsidP="007C3C8E">
      <w:pPr>
        <w:rPr>
          <w:sz w:val="16"/>
          <w:szCs w:val="16"/>
        </w:rPr>
      </w:pPr>
      <w:r w:rsidRPr="005F5EF0">
        <w:rPr>
          <w:sz w:val="16"/>
          <w:szCs w:val="16"/>
        </w:rPr>
        <w:t>RVC-UC-REQ-014095/A-Activate Rear View Camera (TcSE ROIN-289794)</w:t>
      </w:r>
    </w:p>
    <w:p w:rsidR="00AE06BC" w:rsidRPr="00AE06BC" w:rsidRDefault="00035CFE"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Vehicle Occupant</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Same as Normal Usage U</w:t>
            </w:r>
            <w:r>
              <w:rPr>
                <w:rFonts w:cs="Arial"/>
                <w:szCs w:val="20"/>
                <w:lang w:eastAsia="zh-CN"/>
              </w:rPr>
              <w:t>se Case.</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The HMI interface indicates that the Rear View Camera (RVC) image cannot be shown because of a malfunction.</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The vehicle display is NOT showing RVC image.</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NA</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G-HMI</w:t>
            </w:r>
          </w:p>
          <w:p w:rsidR="004A1E15" w:rsidRDefault="00035CFE">
            <w:pPr>
              <w:rPr>
                <w:rFonts w:cs="Arial"/>
                <w:szCs w:val="20"/>
                <w:lang w:eastAsia="zh-CN"/>
              </w:rPr>
            </w:pPr>
            <w:r>
              <w:rPr>
                <w:rFonts w:cs="Arial"/>
                <w:szCs w:val="20"/>
                <w:lang w:eastAsia="zh-CN"/>
              </w:rPr>
              <w:t>Vehicle System Interface</w:t>
            </w:r>
          </w:p>
        </w:tc>
      </w:tr>
    </w:tbl>
    <w:p w:rsidR="004A1E15" w:rsidRDefault="004A1E15">
      <w:pPr>
        <w:rPr>
          <w:rFonts w:cs="Arial"/>
          <w:szCs w:val="20"/>
        </w:rPr>
      </w:pPr>
    </w:p>
    <w:p w:rsidR="00406F39" w:rsidRDefault="00035CFE" w:rsidP="00540373">
      <w:pPr>
        <w:pStyle w:val="Heading4"/>
      </w:pPr>
      <w:r>
        <w:t>RVC-UC-REQ-014097/A-Decklid/Liftgate is Ajar while Rear View Camera is ON (TcSE ROIN-289796)</w:t>
      </w:r>
    </w:p>
    <w:p w:rsidR="00406F39" w:rsidRPr="005F5EF0" w:rsidRDefault="00035CFE" w:rsidP="00406F39">
      <w:pPr>
        <w:rPr>
          <w:b/>
          <w:sz w:val="16"/>
          <w:szCs w:val="16"/>
        </w:rPr>
      </w:pPr>
      <w:r w:rsidRPr="005F5EF0">
        <w:rPr>
          <w:b/>
          <w:sz w:val="16"/>
          <w:szCs w:val="16"/>
        </w:rPr>
        <w:t>Linked Elements</w:t>
      </w:r>
    </w:p>
    <w:p w:rsidR="007C3C8E" w:rsidRPr="005F5EF0" w:rsidRDefault="00035CFE" w:rsidP="007C3C8E">
      <w:pPr>
        <w:rPr>
          <w:sz w:val="16"/>
          <w:szCs w:val="16"/>
        </w:rPr>
      </w:pPr>
      <w:r w:rsidRPr="005F5EF0">
        <w:rPr>
          <w:sz w:val="16"/>
          <w:szCs w:val="16"/>
        </w:rPr>
        <w:t>RVC-UC-REQ-128278/A-Activate Rear View Camera</w:t>
      </w:r>
    </w:p>
    <w:p w:rsidR="007C3C8E" w:rsidRPr="005F5EF0" w:rsidRDefault="00035CFE" w:rsidP="007C3C8E">
      <w:pPr>
        <w:rPr>
          <w:sz w:val="16"/>
          <w:szCs w:val="16"/>
        </w:rPr>
      </w:pPr>
      <w:r w:rsidRPr="005F5EF0">
        <w:rPr>
          <w:sz w:val="16"/>
          <w:szCs w:val="16"/>
        </w:rPr>
        <w:t xml:space="preserve">RVC-UC-REQ-014095/A-Activate </w:t>
      </w:r>
      <w:r w:rsidRPr="005F5EF0">
        <w:rPr>
          <w:sz w:val="16"/>
          <w:szCs w:val="16"/>
        </w:rPr>
        <w:t>Rear View Camera (TcSE ROIN-289794)</w:t>
      </w:r>
    </w:p>
    <w:p w:rsidR="00AE06BC" w:rsidRPr="00AE06BC" w:rsidRDefault="00035CFE"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Vehicle Occupant</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Same as Normal Usage Use Case.</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Scenario Descriptio</w:t>
            </w:r>
            <w:r>
              <w:rPr>
                <w:rFonts w:cs="Arial"/>
                <w:b/>
                <w:szCs w:val="20"/>
                <w:lang w:eastAsia="zh-CN"/>
              </w:rPr>
              <w:t>n</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The HMI interface indicates that the Decklid/Liftgate is Ajar.</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The vehicle display shows the Rear View Camera image.</w:t>
            </w:r>
          </w:p>
          <w:p w:rsidR="004A1E15" w:rsidRDefault="00035CFE">
            <w:pPr>
              <w:rPr>
                <w:rFonts w:cs="Arial"/>
                <w:szCs w:val="20"/>
                <w:lang w:eastAsia="zh-CN"/>
              </w:rPr>
            </w:pPr>
            <w:r>
              <w:rPr>
                <w:rFonts w:cs="Arial"/>
                <w:szCs w:val="20"/>
                <w:lang w:eastAsia="zh-CN"/>
              </w:rPr>
              <w:t>The video feed from the Rear View Camera contains an image without guideline overlays.</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NA</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G-HMI</w:t>
            </w:r>
          </w:p>
          <w:p w:rsidR="004A1E15" w:rsidRDefault="00035CFE">
            <w:pPr>
              <w:rPr>
                <w:rFonts w:cs="Arial"/>
                <w:szCs w:val="20"/>
                <w:lang w:eastAsia="zh-CN"/>
              </w:rPr>
            </w:pPr>
            <w:r>
              <w:rPr>
                <w:rFonts w:cs="Arial"/>
                <w:szCs w:val="20"/>
                <w:lang w:eastAsia="zh-CN"/>
              </w:rPr>
              <w:t>Vehicle System Interface</w:t>
            </w:r>
          </w:p>
        </w:tc>
      </w:tr>
    </w:tbl>
    <w:p w:rsidR="004A1E15" w:rsidRDefault="004A1E15">
      <w:pPr>
        <w:rPr>
          <w:rFonts w:cs="Arial"/>
          <w:szCs w:val="20"/>
        </w:rPr>
      </w:pPr>
    </w:p>
    <w:p w:rsidR="00406F39" w:rsidRDefault="00035CFE" w:rsidP="00540373">
      <w:pPr>
        <w:pStyle w:val="Heading4"/>
      </w:pPr>
      <w:r>
        <w:t>RVC-UC-REQ-014098/A-Deactivate Rear View Camera (TcSE ROIN-289797)</w:t>
      </w:r>
    </w:p>
    <w:p w:rsidR="00AE06BC" w:rsidRPr="00AE06BC" w:rsidRDefault="00035CFE"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Vehicle Occupant</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The infotainment system is powered on.</w:t>
            </w:r>
          </w:p>
          <w:p w:rsidR="004A1E15" w:rsidRDefault="00035CFE">
            <w:pPr>
              <w:rPr>
                <w:rFonts w:cs="Arial"/>
                <w:szCs w:val="20"/>
                <w:lang w:eastAsia="zh-CN"/>
              </w:rPr>
            </w:pPr>
            <w:r>
              <w:rPr>
                <w:rFonts w:cs="Arial"/>
                <w:szCs w:val="20"/>
                <w:lang w:eastAsia="zh-CN"/>
              </w:rPr>
              <w:lastRenderedPageBreak/>
              <w:t>The ignition status is Run/Start.</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lastRenderedPageBreak/>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The driver deactivates the Rear View Camera (RVC) by shifting the vehicle out of</w:t>
            </w:r>
            <w:r>
              <w:rPr>
                <w:rFonts w:cs="Arial"/>
                <w:szCs w:val="20"/>
                <w:lang w:eastAsia="zh-CN"/>
              </w:rPr>
              <w:t xml:space="preserve"> Reverse Gear.</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The vehicle display is NOT showing RVC image.</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r>
              <w:rPr>
                <w:rFonts w:cs="Arial"/>
                <w:szCs w:val="20"/>
              </w:rPr>
              <w:t xml:space="preserve">E1 – </w:t>
            </w:r>
            <w:hyperlink r:id="rId12" w:tooltip="Reference Link to Object :RVC-GUC-289798-Rear Camera Delay Mode is On Property : Title" w:history="1">
              <w:r>
                <w:rPr>
                  <w:rStyle w:val="Hyperlink"/>
                </w:rPr>
                <w:t>Rear Camera Delay Mode is On</w:t>
              </w:r>
            </w:hyperlink>
          </w:p>
          <w:p w:rsidR="004A1E15" w:rsidRDefault="00035CFE">
            <w:r>
              <w:rPr>
                <w:rFonts w:cs="Arial"/>
                <w:szCs w:val="20"/>
              </w:rPr>
              <w:t xml:space="preserve">E2 – </w:t>
            </w:r>
            <w:hyperlink r:id="rId13" w:tooltip="Reference Link to Object :RVC-GUC-290554-Active Park Assist is Active Property : Title" w:history="1">
              <w:r>
                <w:rPr>
                  <w:rStyle w:val="Hyperlink"/>
                </w:rPr>
                <w:t xml:space="preserve">Active Park Assist is Active </w:t>
              </w:r>
            </w:hyperlink>
          </w:p>
          <w:p w:rsidR="004A1E15" w:rsidRDefault="00035CFE">
            <w:r>
              <w:rPr>
                <w:rFonts w:cs="Arial"/>
                <w:szCs w:val="20"/>
              </w:rPr>
              <w:t xml:space="preserve">E3 – </w:t>
            </w:r>
            <w:hyperlink r:id="rId14" w:tooltip="Reference Link to Object :RVC-GUC-290555-Trailer Backup Assist is Active Property : Title" w:history="1">
              <w:r>
                <w:rPr>
                  <w:rStyle w:val="Hyperlink"/>
                </w:rPr>
                <w:t>Trailer Backup Assist is Active</w:t>
              </w:r>
            </w:hyperlink>
            <w:r>
              <w:t xml:space="preserve"> (N/A for st</w:t>
            </w:r>
            <w:r>
              <w:t>and-alone RVC)</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G-HMI</w:t>
            </w:r>
          </w:p>
          <w:p w:rsidR="004A1E15" w:rsidRDefault="00035CFE">
            <w:pPr>
              <w:rPr>
                <w:rFonts w:cs="Arial"/>
                <w:szCs w:val="20"/>
                <w:lang w:eastAsia="zh-CN"/>
              </w:rPr>
            </w:pPr>
            <w:r>
              <w:rPr>
                <w:rFonts w:cs="Arial"/>
                <w:szCs w:val="20"/>
                <w:lang w:eastAsia="zh-CN"/>
              </w:rPr>
              <w:t>Vehicle System Interface</w:t>
            </w:r>
          </w:p>
        </w:tc>
      </w:tr>
    </w:tbl>
    <w:p w:rsidR="004A1E15" w:rsidRDefault="004A1E15">
      <w:pPr>
        <w:rPr>
          <w:rFonts w:cs="Arial"/>
          <w:szCs w:val="20"/>
        </w:rPr>
      </w:pPr>
    </w:p>
    <w:p w:rsidR="00406F39" w:rsidRDefault="00035CFE" w:rsidP="00540373">
      <w:pPr>
        <w:pStyle w:val="Heading4"/>
      </w:pPr>
      <w:r>
        <w:t>RVC-UC-REQ-014099/B-Rear Camera Delay Mode is On (TcSE ROIN-289798)</w:t>
      </w:r>
    </w:p>
    <w:p w:rsidR="00406F39" w:rsidRPr="005F5EF0" w:rsidRDefault="00035CFE" w:rsidP="00406F39">
      <w:pPr>
        <w:rPr>
          <w:b/>
          <w:sz w:val="16"/>
          <w:szCs w:val="16"/>
        </w:rPr>
      </w:pPr>
      <w:r w:rsidRPr="005F5EF0">
        <w:rPr>
          <w:b/>
          <w:sz w:val="16"/>
          <w:szCs w:val="16"/>
        </w:rPr>
        <w:t>Linked Elements</w:t>
      </w:r>
    </w:p>
    <w:p w:rsidR="007C3C8E" w:rsidRPr="005F5EF0" w:rsidRDefault="00035CFE" w:rsidP="007C3C8E">
      <w:pPr>
        <w:rPr>
          <w:sz w:val="16"/>
          <w:szCs w:val="16"/>
        </w:rPr>
      </w:pPr>
      <w:r w:rsidRPr="005F5EF0">
        <w:rPr>
          <w:sz w:val="16"/>
          <w:szCs w:val="16"/>
        </w:rPr>
        <w:t>RVC-UC-REQ-128280/A-Deactivate Rear View Camera</w:t>
      </w:r>
    </w:p>
    <w:p w:rsidR="007C3C8E" w:rsidRPr="005F5EF0" w:rsidRDefault="00035CFE" w:rsidP="007C3C8E">
      <w:pPr>
        <w:rPr>
          <w:sz w:val="16"/>
          <w:szCs w:val="16"/>
        </w:rPr>
      </w:pPr>
      <w:r w:rsidRPr="005F5EF0">
        <w:rPr>
          <w:sz w:val="16"/>
          <w:szCs w:val="16"/>
        </w:rPr>
        <w:t>RVC-UC-REQ-014098/A-Deactivate Rear View Camera</w:t>
      </w:r>
      <w:r w:rsidRPr="005F5EF0">
        <w:rPr>
          <w:sz w:val="16"/>
          <w:szCs w:val="16"/>
        </w:rPr>
        <w:t xml:space="preserve"> (TcSE ROIN-289797)</w:t>
      </w:r>
    </w:p>
    <w:p w:rsidR="00AE06BC" w:rsidRPr="00AE06BC" w:rsidRDefault="00035CFE"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116AC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116AC0" w:rsidRDefault="00035CFE">
            <w:pPr>
              <w:rPr>
                <w:rFonts w:cs="Arial"/>
                <w:b/>
                <w:lang w:eastAsia="zh-CN"/>
              </w:rPr>
            </w:pPr>
            <w:r>
              <w:rPr>
                <w:rFonts w:cs="Arial"/>
                <w:b/>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116AC0" w:rsidRDefault="00035CFE">
            <w:pPr>
              <w:rPr>
                <w:rFonts w:cs="Arial"/>
                <w:lang w:eastAsia="zh-CN"/>
              </w:rPr>
            </w:pPr>
            <w:r>
              <w:rPr>
                <w:rFonts w:cs="Arial"/>
                <w:lang w:eastAsia="zh-CN"/>
              </w:rPr>
              <w:t>Vehicle Occupant</w:t>
            </w:r>
          </w:p>
        </w:tc>
      </w:tr>
      <w:tr w:rsidR="00116AC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116AC0" w:rsidRDefault="00035CFE">
            <w:pPr>
              <w:rPr>
                <w:rFonts w:cs="Arial"/>
                <w:b/>
                <w:lang w:eastAsia="zh-CN"/>
              </w:rPr>
            </w:pPr>
            <w:r>
              <w:rPr>
                <w:rFonts w:cs="Arial"/>
                <w:b/>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116AC0" w:rsidRDefault="00035CFE">
            <w:pPr>
              <w:rPr>
                <w:rFonts w:cs="Arial"/>
                <w:lang w:eastAsia="zh-CN"/>
              </w:rPr>
            </w:pPr>
            <w:r>
              <w:rPr>
                <w:rFonts w:cs="Arial"/>
                <w:lang w:eastAsia="zh-CN"/>
              </w:rPr>
              <w:t>Same as Normal Usage Use Case.</w:t>
            </w:r>
          </w:p>
        </w:tc>
      </w:tr>
      <w:tr w:rsidR="00116AC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116AC0" w:rsidRDefault="00035CFE">
            <w:pPr>
              <w:rPr>
                <w:rFonts w:cs="Arial"/>
                <w:b/>
                <w:lang w:eastAsia="zh-CN"/>
              </w:rPr>
            </w:pPr>
            <w:r>
              <w:rPr>
                <w:rFonts w:cs="Arial"/>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116AC0" w:rsidRDefault="00035CFE">
            <w:pPr>
              <w:rPr>
                <w:rFonts w:cs="Arial"/>
                <w:lang w:eastAsia="zh-CN"/>
              </w:rPr>
            </w:pPr>
            <w:r>
              <w:rPr>
                <w:rFonts w:cs="Arial"/>
                <w:lang w:eastAsia="zh-CN"/>
              </w:rPr>
              <w:t xml:space="preserve">The driver shifts out of Reverse Gear and into any gear other than Park. The RVC image remains displayed to the driver until the vehicle reaches </w:t>
            </w:r>
            <w:ins w:id="62" w:author="WSTEPHE1" w:date="2015-04-21T17:08:00Z">
              <w:r>
                <w:rPr>
                  <w:rFonts w:cs="Arial"/>
                  <w:lang w:eastAsia="zh-CN"/>
                </w:rPr>
                <w:t>limit per CAMERA-REQ-014077-Feature Maximum Speed</w:t>
              </w:r>
            </w:ins>
            <w:del w:id="63" w:author="WSTEPHE1" w:date="2015-04-21T17:08:00Z">
              <w:r w:rsidDel="00765A90">
                <w:rPr>
                  <w:rFonts w:cs="Arial"/>
                  <w:lang w:eastAsia="zh-CN"/>
                </w:rPr>
                <w:delText>feature maximum speed</w:delText>
              </w:r>
            </w:del>
            <w:r>
              <w:rPr>
                <w:rFonts w:cs="Arial"/>
                <w:lang w:eastAsia="zh-CN"/>
              </w:rPr>
              <w:t>.</w:t>
            </w:r>
          </w:p>
        </w:tc>
      </w:tr>
      <w:tr w:rsidR="00116AC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116AC0" w:rsidRDefault="00035CFE">
            <w:pPr>
              <w:rPr>
                <w:rFonts w:cs="Arial"/>
                <w:b/>
                <w:lang w:eastAsia="zh-CN"/>
              </w:rPr>
            </w:pPr>
            <w:r>
              <w:rPr>
                <w:rFonts w:cs="Arial"/>
                <w:b/>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116AC0" w:rsidRDefault="00035CFE">
            <w:pPr>
              <w:rPr>
                <w:rFonts w:cs="Arial"/>
                <w:lang w:eastAsia="zh-CN"/>
              </w:rPr>
            </w:pPr>
            <w:r>
              <w:rPr>
                <w:rFonts w:cs="Arial"/>
                <w:lang w:eastAsia="zh-CN"/>
              </w:rPr>
              <w:t>The vehicle display st</w:t>
            </w:r>
            <w:r>
              <w:rPr>
                <w:rFonts w:cs="Arial"/>
                <w:lang w:eastAsia="zh-CN"/>
              </w:rPr>
              <w:t xml:space="preserve">ops showing Rear View Camera image when vehicle speed reaches </w:t>
            </w:r>
            <w:ins w:id="64" w:author="WSTEPHE1" w:date="2015-04-21T17:09:00Z">
              <w:r>
                <w:rPr>
                  <w:rFonts w:cs="Arial"/>
                  <w:lang w:eastAsia="zh-CN"/>
                </w:rPr>
                <w:t>limit per CAMERA-REQ-014077-Feature Maximum Speed</w:t>
              </w:r>
            </w:ins>
            <w:del w:id="65" w:author="WSTEPHE1" w:date="2015-04-21T17:09:00Z">
              <w:r w:rsidDel="00765A90">
                <w:rPr>
                  <w:rFonts w:cs="Arial"/>
                  <w:lang w:eastAsia="zh-CN"/>
                </w:rPr>
                <w:delText>feature maximum speed</w:delText>
              </w:r>
            </w:del>
            <w:r>
              <w:rPr>
                <w:rFonts w:cs="Arial"/>
                <w:lang w:eastAsia="zh-CN"/>
              </w:rPr>
              <w:t>.</w:t>
            </w:r>
          </w:p>
        </w:tc>
      </w:tr>
      <w:tr w:rsidR="00116AC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116AC0" w:rsidRDefault="00035CFE">
            <w:pPr>
              <w:rPr>
                <w:rFonts w:cs="Arial"/>
                <w:b/>
                <w:lang w:eastAsia="zh-CN"/>
              </w:rPr>
            </w:pPr>
            <w:r>
              <w:rPr>
                <w:rFonts w:cs="Arial"/>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116AC0" w:rsidRDefault="00035CFE">
            <w:pPr>
              <w:rPr>
                <w:rFonts w:cs="Arial"/>
                <w:lang w:eastAsia="zh-CN"/>
              </w:rPr>
            </w:pPr>
            <w:r>
              <w:rPr>
                <w:rFonts w:cs="Arial"/>
                <w:lang w:eastAsia="zh-CN"/>
              </w:rPr>
              <w:t>NA</w:t>
            </w:r>
          </w:p>
        </w:tc>
      </w:tr>
      <w:tr w:rsidR="00116AC0">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116AC0" w:rsidRDefault="00035CFE">
            <w:pPr>
              <w:rPr>
                <w:rFonts w:cs="Arial"/>
                <w:b/>
                <w:lang w:eastAsia="zh-CN"/>
              </w:rPr>
            </w:pPr>
            <w:r>
              <w:rPr>
                <w:rFonts w:cs="Arial"/>
                <w:b/>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116AC0" w:rsidRDefault="00035CFE">
            <w:pPr>
              <w:rPr>
                <w:rFonts w:cs="Arial"/>
                <w:lang w:eastAsia="zh-CN"/>
              </w:rPr>
            </w:pPr>
            <w:r>
              <w:rPr>
                <w:rFonts w:cs="Arial"/>
                <w:lang w:eastAsia="zh-CN"/>
              </w:rPr>
              <w:t>G-HMI</w:t>
            </w:r>
          </w:p>
          <w:p w:rsidR="00116AC0" w:rsidRDefault="00035CFE">
            <w:pPr>
              <w:rPr>
                <w:rFonts w:cs="Arial"/>
                <w:lang w:eastAsia="zh-CN"/>
              </w:rPr>
            </w:pPr>
            <w:r>
              <w:rPr>
                <w:rFonts w:cs="Arial"/>
                <w:lang w:eastAsia="zh-CN"/>
              </w:rPr>
              <w:t>Vehicle System Interface</w:t>
            </w:r>
          </w:p>
        </w:tc>
      </w:tr>
    </w:tbl>
    <w:p w:rsidR="00116AC0" w:rsidRDefault="00035CFE">
      <w:pPr>
        <w:rPr>
          <w:rFonts w:cs="Arial"/>
        </w:rPr>
      </w:pPr>
    </w:p>
    <w:p w:rsidR="00406F39" w:rsidRDefault="00035CFE" w:rsidP="00540373">
      <w:pPr>
        <w:pStyle w:val="Heading4"/>
      </w:pPr>
      <w:r>
        <w:t>RVC-UC-REQ-014100/B-Active Park Assist is Active (TcSE ROIN-290554)</w:t>
      </w:r>
    </w:p>
    <w:p w:rsidR="00406F39" w:rsidRPr="005F5EF0" w:rsidRDefault="00035CFE" w:rsidP="00406F39">
      <w:pPr>
        <w:rPr>
          <w:b/>
          <w:sz w:val="16"/>
          <w:szCs w:val="16"/>
        </w:rPr>
      </w:pPr>
      <w:r w:rsidRPr="005F5EF0">
        <w:rPr>
          <w:b/>
          <w:sz w:val="16"/>
          <w:szCs w:val="16"/>
        </w:rPr>
        <w:t>Linked Elements</w:t>
      </w:r>
    </w:p>
    <w:p w:rsidR="007C3C8E" w:rsidRPr="005F5EF0" w:rsidRDefault="00035CFE" w:rsidP="007C3C8E">
      <w:pPr>
        <w:rPr>
          <w:sz w:val="16"/>
          <w:szCs w:val="16"/>
        </w:rPr>
      </w:pPr>
      <w:r w:rsidRPr="005F5EF0">
        <w:rPr>
          <w:sz w:val="16"/>
          <w:szCs w:val="16"/>
        </w:rPr>
        <w:t>RVC-UC-REQ-014098/A-Deactivate Rear View Camera (TcSE ROIN-289797)</w:t>
      </w:r>
    </w:p>
    <w:p w:rsidR="007C3C8E" w:rsidRPr="005F5EF0" w:rsidRDefault="00035CFE" w:rsidP="007C3C8E">
      <w:pPr>
        <w:rPr>
          <w:sz w:val="16"/>
          <w:szCs w:val="16"/>
        </w:rPr>
      </w:pPr>
      <w:r w:rsidRPr="005F5EF0">
        <w:rPr>
          <w:sz w:val="16"/>
          <w:szCs w:val="16"/>
        </w:rPr>
        <w:t>RVC-UC-REQ-128280/A-Deactivate Rear View Camera</w:t>
      </w:r>
    </w:p>
    <w:p w:rsidR="007C3C8E" w:rsidRPr="005F5EF0" w:rsidRDefault="00035CFE" w:rsidP="007C3C8E">
      <w:pPr>
        <w:rPr>
          <w:sz w:val="16"/>
          <w:szCs w:val="16"/>
        </w:rPr>
      </w:pPr>
      <w:r w:rsidRPr="005F5EF0">
        <w:rPr>
          <w:sz w:val="16"/>
          <w:szCs w:val="16"/>
        </w:rPr>
        <w:t>DAFVCv1-UC-REQ-128313/A-Deactivate Driver Assist Front View Camera</w:t>
      </w:r>
    </w:p>
    <w:p w:rsidR="007C3C8E" w:rsidRPr="005F5EF0" w:rsidRDefault="00035CFE" w:rsidP="007C3C8E">
      <w:pPr>
        <w:rPr>
          <w:sz w:val="16"/>
          <w:szCs w:val="16"/>
        </w:rPr>
      </w:pPr>
      <w:r w:rsidRPr="005F5EF0">
        <w:rPr>
          <w:sz w:val="16"/>
          <w:szCs w:val="16"/>
        </w:rPr>
        <w:t>DAFVCv1-UC-REQ-014049/B-Deactivate Driver Assist Front View Camera (TcSE ROIN-290146)</w:t>
      </w:r>
    </w:p>
    <w:p w:rsidR="00AE06BC" w:rsidRPr="00AE06BC" w:rsidRDefault="00035CFE"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C56DDD">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C56DDD" w:rsidRDefault="00035CFE">
            <w:pPr>
              <w:rPr>
                <w:rFonts w:cs="Arial"/>
                <w:b/>
                <w:lang w:eastAsia="zh-CN"/>
              </w:rPr>
            </w:pPr>
            <w:r>
              <w:rPr>
                <w:rFonts w:cs="Arial"/>
                <w:b/>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C56DDD" w:rsidRDefault="00035CFE">
            <w:pPr>
              <w:rPr>
                <w:rFonts w:cs="Arial"/>
                <w:lang w:eastAsia="zh-CN"/>
              </w:rPr>
            </w:pPr>
            <w:r>
              <w:rPr>
                <w:rFonts w:cs="Arial"/>
                <w:lang w:eastAsia="zh-CN"/>
              </w:rPr>
              <w:t>Vehicle Occupant</w:t>
            </w:r>
          </w:p>
        </w:tc>
      </w:tr>
      <w:tr w:rsidR="00C56DDD">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C56DDD" w:rsidRDefault="00035CFE">
            <w:pPr>
              <w:rPr>
                <w:rFonts w:cs="Arial"/>
                <w:b/>
                <w:lang w:eastAsia="zh-CN"/>
              </w:rPr>
            </w:pPr>
            <w:r>
              <w:rPr>
                <w:rFonts w:cs="Arial"/>
                <w:b/>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C56DDD" w:rsidRDefault="00035CFE">
            <w:pPr>
              <w:rPr>
                <w:rFonts w:cs="Arial"/>
                <w:lang w:eastAsia="zh-CN"/>
              </w:rPr>
            </w:pPr>
            <w:r>
              <w:rPr>
                <w:rFonts w:cs="Arial"/>
                <w:lang w:eastAsia="zh-CN"/>
              </w:rPr>
              <w:t>S</w:t>
            </w:r>
            <w:r>
              <w:rPr>
                <w:rFonts w:cs="Arial"/>
                <w:lang w:eastAsia="zh-CN"/>
              </w:rPr>
              <w:t>ame as Normal Usage Use Case.</w:t>
            </w:r>
          </w:p>
        </w:tc>
      </w:tr>
      <w:tr w:rsidR="00C56DDD">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C56DDD" w:rsidRDefault="00035CFE">
            <w:pPr>
              <w:rPr>
                <w:rFonts w:cs="Arial"/>
                <w:b/>
                <w:lang w:eastAsia="zh-CN"/>
              </w:rPr>
            </w:pPr>
            <w:r>
              <w:rPr>
                <w:rFonts w:cs="Arial"/>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C56DDD" w:rsidRDefault="00035CFE">
            <w:pPr>
              <w:rPr>
                <w:rFonts w:cs="Arial"/>
                <w:lang w:eastAsia="zh-CN"/>
              </w:rPr>
            </w:pPr>
            <w:r>
              <w:rPr>
                <w:rFonts w:cs="Arial"/>
                <w:lang w:eastAsia="zh-CN"/>
              </w:rPr>
              <w:t>The driver shifts out of Reverse Gear and into any other gear while Active Park Assist (APA) is active. The camera image feed remains displayed to the driver as long as APA is active and vehicle speed doe</w:t>
            </w:r>
            <w:r>
              <w:rPr>
                <w:rFonts w:cs="Arial"/>
                <w:lang w:eastAsia="zh-CN"/>
              </w:rPr>
              <w:t xml:space="preserve">s not exceed </w:t>
            </w:r>
            <w:ins w:id="66" w:author="WSTEPHE1" w:date="2015-04-21T17:13:00Z">
              <w:r>
                <w:rPr>
                  <w:rFonts w:cs="Arial"/>
                  <w:lang w:eastAsia="zh-CN"/>
                </w:rPr>
                <w:t>limit per CAMERA-REQ-014077-Feature Maximum Speed</w:t>
              </w:r>
            </w:ins>
            <w:del w:id="67" w:author="WSTEPHE1" w:date="2015-04-21T17:13:00Z">
              <w:r w:rsidDel="00B57454">
                <w:rPr>
                  <w:rFonts w:cs="Arial"/>
                  <w:lang w:eastAsia="zh-CN"/>
                </w:rPr>
                <w:delText>feature maximum</w:delText>
              </w:r>
            </w:del>
            <w:r>
              <w:rPr>
                <w:rFonts w:cs="Arial"/>
                <w:lang w:eastAsia="zh-CN"/>
              </w:rPr>
              <w:t>.</w:t>
            </w:r>
          </w:p>
        </w:tc>
      </w:tr>
      <w:tr w:rsidR="00C56DDD">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C56DDD" w:rsidRDefault="00035CFE">
            <w:pPr>
              <w:rPr>
                <w:rFonts w:cs="Arial"/>
                <w:b/>
                <w:lang w:eastAsia="zh-CN"/>
              </w:rPr>
            </w:pPr>
            <w:r>
              <w:rPr>
                <w:rFonts w:cs="Arial"/>
                <w:b/>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C56DDD" w:rsidRDefault="00035CFE">
            <w:pPr>
              <w:rPr>
                <w:rFonts w:cs="Arial"/>
                <w:lang w:eastAsia="zh-CN"/>
              </w:rPr>
            </w:pPr>
            <w:r>
              <w:rPr>
                <w:rFonts w:cs="Arial"/>
                <w:lang w:eastAsia="zh-CN"/>
              </w:rPr>
              <w:t xml:space="preserve">The vehicle display stops showing Rear View Camera image when APA is no longer active or vehicle speed exceeds </w:t>
            </w:r>
            <w:ins w:id="68" w:author="WSTEPHE1" w:date="2015-04-21T17:13:00Z">
              <w:r>
                <w:rPr>
                  <w:rFonts w:cs="Arial"/>
                  <w:lang w:eastAsia="zh-CN"/>
                </w:rPr>
                <w:t>limit per CAMERA-REQ-014077-Feature Maximum Speed</w:t>
              </w:r>
            </w:ins>
            <w:del w:id="69" w:author="WSTEPHE1" w:date="2015-04-21T17:13:00Z">
              <w:r w:rsidDel="00B57454">
                <w:rPr>
                  <w:rFonts w:cs="Arial"/>
                  <w:lang w:eastAsia="zh-CN"/>
                </w:rPr>
                <w:delText>feature maximum</w:delText>
              </w:r>
            </w:del>
            <w:r>
              <w:rPr>
                <w:rFonts w:cs="Arial"/>
                <w:lang w:eastAsia="zh-CN"/>
              </w:rPr>
              <w:t>.</w:t>
            </w:r>
          </w:p>
        </w:tc>
      </w:tr>
      <w:tr w:rsidR="00C56DDD">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C56DDD" w:rsidRDefault="00035CFE">
            <w:pPr>
              <w:rPr>
                <w:rFonts w:cs="Arial"/>
                <w:b/>
                <w:lang w:eastAsia="zh-CN"/>
              </w:rPr>
            </w:pPr>
            <w:r>
              <w:rPr>
                <w:rFonts w:cs="Arial"/>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C56DDD" w:rsidRDefault="00035CFE">
            <w:pPr>
              <w:rPr>
                <w:rFonts w:cs="Arial"/>
                <w:lang w:eastAsia="zh-CN"/>
              </w:rPr>
            </w:pPr>
            <w:r>
              <w:rPr>
                <w:rFonts w:cs="Arial"/>
                <w:lang w:eastAsia="zh-CN"/>
              </w:rPr>
              <w:t>NA</w:t>
            </w:r>
          </w:p>
        </w:tc>
      </w:tr>
      <w:tr w:rsidR="00C56DDD">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C56DDD" w:rsidRDefault="00035CFE">
            <w:pPr>
              <w:rPr>
                <w:rFonts w:cs="Arial"/>
                <w:b/>
                <w:lang w:eastAsia="zh-CN"/>
              </w:rPr>
            </w:pPr>
            <w:r>
              <w:rPr>
                <w:rFonts w:cs="Arial"/>
                <w:b/>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C56DDD" w:rsidRDefault="00035CFE">
            <w:pPr>
              <w:rPr>
                <w:rFonts w:cs="Arial"/>
                <w:lang w:eastAsia="zh-CN"/>
              </w:rPr>
            </w:pPr>
            <w:r>
              <w:rPr>
                <w:rFonts w:cs="Arial"/>
                <w:lang w:eastAsia="zh-CN"/>
              </w:rPr>
              <w:t>G-HMI</w:t>
            </w:r>
          </w:p>
          <w:p w:rsidR="00C56DDD" w:rsidRDefault="00035CFE">
            <w:pPr>
              <w:rPr>
                <w:rFonts w:cs="Arial"/>
                <w:lang w:eastAsia="zh-CN"/>
              </w:rPr>
            </w:pPr>
            <w:r>
              <w:rPr>
                <w:rFonts w:cs="Arial"/>
                <w:lang w:eastAsia="zh-CN"/>
              </w:rPr>
              <w:t>Vehicle System Interface</w:t>
            </w:r>
          </w:p>
        </w:tc>
      </w:tr>
    </w:tbl>
    <w:p w:rsidR="00C56DDD" w:rsidRDefault="00035CFE">
      <w:pPr>
        <w:rPr>
          <w:rFonts w:cs="Arial"/>
        </w:rPr>
      </w:pPr>
    </w:p>
    <w:p w:rsidR="00406F39" w:rsidRDefault="00035CFE" w:rsidP="00540373">
      <w:pPr>
        <w:pStyle w:val="Heading3"/>
      </w:pPr>
      <w:bookmarkStart w:id="70" w:name="_Toc7185419"/>
      <w:r>
        <w:t>Sequence Diagrams</w:t>
      </w:r>
      <w:bookmarkEnd w:id="70"/>
    </w:p>
    <w:p w:rsidR="00406F39" w:rsidRDefault="00035CFE" w:rsidP="00540373">
      <w:pPr>
        <w:pStyle w:val="Heading4"/>
      </w:pPr>
      <w:r>
        <w:t>RVC-SD-REQ-014160/A-Activate RVC (TcSE ROIN-146686-4)</w:t>
      </w:r>
    </w:p>
    <w:p w:rsidR="00406F39" w:rsidRPr="00760C18" w:rsidRDefault="00035CFE" w:rsidP="00D006E5">
      <w:pPr>
        <w:pStyle w:val="BoldText"/>
      </w:pPr>
      <w:r w:rsidRPr="00760C18">
        <w:t>Scenario</w:t>
      </w:r>
    </w:p>
    <w:p w:rsidR="00406F39" w:rsidRPr="00760C18" w:rsidRDefault="00035CFE" w:rsidP="00540373">
      <w:pPr>
        <w:pStyle w:val="BoldText"/>
        <w:ind w:left="720"/>
      </w:pPr>
      <w:r w:rsidRPr="00760C18">
        <w:t>Normal Usage</w:t>
      </w:r>
    </w:p>
    <w:p w:rsidR="004A1E15" w:rsidRDefault="00035CFE">
      <w:pPr>
        <w:ind w:left="720"/>
        <w:rPr>
          <w:rFonts w:cs="Arial"/>
        </w:rPr>
      </w:pPr>
      <w:r>
        <w:rPr>
          <w:rFonts w:cs="Arial"/>
        </w:rPr>
        <w:t>The user activates the RVC by placing the vehicle in R (reverse) Gear</w:t>
      </w:r>
    </w:p>
    <w:p w:rsidR="004A1E15" w:rsidRDefault="004A1E15">
      <w:pPr>
        <w:ind w:left="720"/>
        <w:rPr>
          <w:rFonts w:cs="Arial"/>
          <w:szCs w:val="20"/>
        </w:rPr>
      </w:pPr>
    </w:p>
    <w:p w:rsidR="00406F39" w:rsidRPr="00760C18" w:rsidRDefault="00035CFE" w:rsidP="00D006E5">
      <w:pPr>
        <w:pStyle w:val="BoldText"/>
      </w:pPr>
      <w:r w:rsidRPr="00760C18">
        <w:lastRenderedPageBreak/>
        <w:t>Const</w:t>
      </w:r>
      <w:r w:rsidRPr="00760C18">
        <w:t>raints</w:t>
      </w:r>
    </w:p>
    <w:p w:rsidR="00406F39" w:rsidRPr="00760C18" w:rsidRDefault="00035CFE" w:rsidP="00540373">
      <w:pPr>
        <w:pStyle w:val="BoldText"/>
        <w:ind w:left="720"/>
      </w:pPr>
      <w:r w:rsidRPr="00760C18">
        <w:t>Pre-condition</w:t>
      </w:r>
    </w:p>
    <w:p w:rsidR="004A1E15" w:rsidRDefault="00035CFE">
      <w:pPr>
        <w:ind w:left="720"/>
        <w:rPr>
          <w:rStyle w:val="msoins0"/>
          <w:rFonts w:cs="Arial"/>
        </w:rPr>
      </w:pPr>
      <w:r>
        <w:rPr>
          <w:rStyle w:val="msoins0"/>
          <w:rFonts w:cs="Arial"/>
        </w:rPr>
        <w:t>CGEA 1.2:</w:t>
      </w:r>
    </w:p>
    <w:p w:rsidR="004A1E15" w:rsidRDefault="00035CFE">
      <w:pPr>
        <w:ind w:left="720" w:firstLine="720"/>
      </w:pPr>
      <w:r>
        <w:rPr>
          <w:rFonts w:cs="Arial"/>
        </w:rPr>
        <w:t>Power Mode = IgnitionO</w:t>
      </w:r>
      <w:r>
        <w:rPr>
          <w:rFonts w:cs="Arial"/>
        </w:rPr>
        <w:t>n_2 or Running_2 or Crank_3</w:t>
      </w:r>
    </w:p>
    <w:p w:rsidR="004A1E15" w:rsidRDefault="00035CFE">
      <w:pPr>
        <w:ind w:left="720"/>
        <w:rPr>
          <w:rStyle w:val="msoins0"/>
          <w:szCs w:val="20"/>
        </w:rPr>
      </w:pPr>
      <w:r>
        <w:rPr>
          <w:rStyle w:val="msoins0"/>
          <w:rFonts w:cs="Arial"/>
          <w:szCs w:val="20"/>
        </w:rPr>
        <w:t>CGEA 1.3:</w:t>
      </w:r>
    </w:p>
    <w:p w:rsidR="004A1E15" w:rsidRDefault="00035CFE">
      <w:pPr>
        <w:ind w:left="720"/>
        <w:rPr>
          <w:rStyle w:val="msoins0"/>
          <w:rFonts w:cs="Arial"/>
          <w:szCs w:val="20"/>
        </w:rPr>
      </w:pPr>
      <w:r>
        <w:rPr>
          <w:rStyle w:val="msoins0"/>
          <w:rFonts w:cs="Arial"/>
          <w:szCs w:val="20"/>
        </w:rPr>
        <w:tab/>
        <w:t>Ignition_Status = Run</w:t>
      </w:r>
    </w:p>
    <w:p w:rsidR="004A1E15" w:rsidRDefault="004A1E15">
      <w:pPr>
        <w:ind w:left="720"/>
      </w:pPr>
    </w:p>
    <w:p w:rsidR="00406F39" w:rsidRPr="00760C18" w:rsidRDefault="00035CFE" w:rsidP="00540373">
      <w:pPr>
        <w:pStyle w:val="BoldText"/>
        <w:ind w:left="720"/>
      </w:pPr>
      <w:r w:rsidRPr="00760C18">
        <w:t>Post-condition</w:t>
      </w:r>
    </w:p>
    <w:p w:rsidR="004A1E15" w:rsidRDefault="00035CFE">
      <w:pPr>
        <w:ind w:left="720"/>
        <w:rPr>
          <w:rFonts w:cs="Arial"/>
        </w:rPr>
      </w:pPr>
      <w:r>
        <w:rPr>
          <w:rFonts w:cs="Arial"/>
        </w:rPr>
        <w:t>HMI Display shows</w:t>
      </w:r>
      <w:r>
        <w:rPr>
          <w:rFonts w:cs="Arial"/>
        </w:rPr>
        <w:t xml:space="preserve"> RVC image</w:t>
      </w:r>
    </w:p>
    <w:p w:rsidR="004A1E15" w:rsidRDefault="004A1E15">
      <w:pPr>
        <w:ind w:left="720"/>
        <w:rPr>
          <w:rFonts w:cs="Arial"/>
        </w:rPr>
      </w:pPr>
    </w:p>
    <w:p w:rsidR="00406F39" w:rsidRPr="00760C18" w:rsidRDefault="00035CFE" w:rsidP="00D006E5">
      <w:pPr>
        <w:pStyle w:val="BoldText"/>
      </w:pPr>
      <w:r w:rsidRPr="00760C18">
        <w:t>Sequence Diagram</w:t>
      </w:r>
    </w:p>
    <w:p w:rsidR="004A1E15" w:rsidRDefault="00035CFE" w:rsidP="00540373">
      <w:pPr>
        <w:jc w:val="center"/>
      </w:pPr>
      <w:r>
        <w:rPr>
          <w:noProof/>
        </w:rPr>
        <w:drawing>
          <wp:inline distT="0" distB="0" distL="0" distR="0">
            <wp:extent cx="5476875" cy="3219450"/>
            <wp:effectExtent l="0" t="0" r="9525" b="0"/>
            <wp:docPr id="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76875" cy="3219450"/>
                    </a:xfrm>
                    <a:prstGeom prst="rect">
                      <a:avLst/>
                    </a:prstGeom>
                    <a:noFill/>
                    <a:ln w="9525">
                      <a:noFill/>
                      <a:miter lim="800000"/>
                      <a:headEnd/>
                      <a:tailEnd/>
                    </a:ln>
                  </pic:spPr>
                </pic:pic>
              </a:graphicData>
            </a:graphic>
          </wp:inline>
        </w:drawing>
      </w:r>
    </w:p>
    <w:p w:rsidR="00406F39" w:rsidRDefault="00035CFE" w:rsidP="00540373">
      <w:pPr>
        <w:pStyle w:val="Heading2"/>
      </w:pPr>
      <w:bookmarkStart w:id="71" w:name="_Toc7185420"/>
      <w:r w:rsidRPr="00B9479B">
        <w:t>RVC-FUN-REQ-014186/A-RVC Zoom (TcSE ROIN-293217)</w:t>
      </w:r>
      <w:bookmarkEnd w:id="71"/>
    </w:p>
    <w:p w:rsidR="004A1E15" w:rsidRDefault="00035CFE">
      <w:pPr>
        <w:rPr>
          <w:rFonts w:cs="Arial"/>
          <w:szCs w:val="20"/>
        </w:rPr>
      </w:pPr>
      <w:r>
        <w:rPr>
          <w:rFonts w:cs="Arial"/>
          <w:szCs w:val="20"/>
        </w:rPr>
        <w:t xml:space="preserve"> </w:t>
      </w:r>
    </w:p>
    <w:p w:rsidR="004A1E15" w:rsidRDefault="004A1E15">
      <w:pPr>
        <w:rPr>
          <w:rFonts w:cs="Arial"/>
          <w:szCs w:val="20"/>
        </w:rPr>
      </w:pPr>
    </w:p>
    <w:p w:rsidR="00406F39" w:rsidRDefault="00035CFE" w:rsidP="00540373">
      <w:pPr>
        <w:pStyle w:val="Heading3"/>
      </w:pPr>
      <w:bookmarkStart w:id="72" w:name="_Toc7185421"/>
      <w:r>
        <w:t>Use Cases</w:t>
      </w:r>
      <w:bookmarkEnd w:id="72"/>
    </w:p>
    <w:p w:rsidR="00406F39" w:rsidRDefault="00035CFE" w:rsidP="00540373">
      <w:pPr>
        <w:pStyle w:val="Heading4"/>
      </w:pPr>
      <w:r>
        <w:t>RVC-UC-REQ-014107/A-Select Manual Zoom Level X (TcSE ROIN-289799)</w:t>
      </w:r>
    </w:p>
    <w:p w:rsidR="00AE06BC" w:rsidRPr="00AE06BC" w:rsidRDefault="00035CFE"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Vehicle Occupant</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The infotainment system is powered on.</w:t>
            </w:r>
          </w:p>
          <w:p w:rsidR="004A1E15" w:rsidRDefault="00035CFE">
            <w:pPr>
              <w:rPr>
                <w:rFonts w:cs="Arial"/>
                <w:szCs w:val="20"/>
                <w:lang w:eastAsia="zh-CN"/>
              </w:rPr>
            </w:pPr>
            <w:r>
              <w:rPr>
                <w:rFonts w:cs="Arial"/>
                <w:szCs w:val="20"/>
                <w:lang w:eastAsia="zh-CN"/>
              </w:rPr>
              <w:t>The ignition status is Run/Start.</w:t>
            </w:r>
          </w:p>
          <w:p w:rsidR="004A1E15" w:rsidRDefault="00035CFE">
            <w:pPr>
              <w:rPr>
                <w:rFonts w:cs="Arial"/>
                <w:szCs w:val="20"/>
                <w:lang w:eastAsia="zh-CN"/>
              </w:rPr>
            </w:pPr>
            <w:r>
              <w:rPr>
                <w:rFonts w:cs="Arial"/>
                <w:szCs w:val="20"/>
                <w:lang w:eastAsia="zh-CN"/>
              </w:rPr>
              <w:t>The vehicle display is showing the Rear View Camera image.</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 xml:space="preserve">The driver activates </w:t>
            </w:r>
            <w:r>
              <w:rPr>
                <w:rFonts w:cs="Arial"/>
                <w:szCs w:val="20"/>
                <w:lang w:eastAsia="zh-CN"/>
              </w:rPr>
              <w:t>Manual Zoom Mode Level X via the HMI interface.</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The vehicle display continues to show the Rear View Camera image.</w:t>
            </w:r>
          </w:p>
          <w:p w:rsidR="004A1E15" w:rsidRDefault="00035CFE">
            <w:pPr>
              <w:rPr>
                <w:rFonts w:cs="Arial"/>
                <w:szCs w:val="20"/>
                <w:lang w:eastAsia="zh-CN"/>
              </w:rPr>
            </w:pPr>
            <w:r>
              <w:rPr>
                <w:rFonts w:cs="Arial"/>
                <w:szCs w:val="20"/>
                <w:lang w:eastAsia="zh-CN"/>
              </w:rPr>
              <w:t>The vehicle display indicates that a zoom level is selected.</w:t>
            </w:r>
          </w:p>
          <w:p w:rsidR="004A1E15" w:rsidRDefault="00035CFE">
            <w:pPr>
              <w:rPr>
                <w:rFonts w:cs="Arial"/>
                <w:szCs w:val="20"/>
                <w:lang w:eastAsia="zh-CN"/>
              </w:rPr>
            </w:pPr>
            <w:r>
              <w:rPr>
                <w:rFonts w:cs="Arial"/>
                <w:szCs w:val="20"/>
                <w:lang w:eastAsia="zh-CN"/>
              </w:rPr>
              <w:t>The video feed from the Rear View Camera contains a zoomed-in im</w:t>
            </w:r>
            <w:r>
              <w:rPr>
                <w:rFonts w:cs="Arial"/>
                <w:szCs w:val="20"/>
                <w:lang w:eastAsia="zh-CN"/>
              </w:rPr>
              <w:t>age.</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NA</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G-HMI</w:t>
            </w:r>
          </w:p>
          <w:p w:rsidR="004A1E15" w:rsidRDefault="00035CFE">
            <w:pPr>
              <w:rPr>
                <w:rFonts w:cs="Arial"/>
                <w:szCs w:val="20"/>
                <w:lang w:eastAsia="zh-CN"/>
              </w:rPr>
            </w:pPr>
            <w:r>
              <w:rPr>
                <w:rFonts w:cs="Arial"/>
                <w:szCs w:val="20"/>
                <w:lang w:eastAsia="zh-CN"/>
              </w:rPr>
              <w:t>Vehicle System Interface</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i/>
                <w:szCs w:val="20"/>
                <w:lang w:eastAsia="zh-CN"/>
              </w:rPr>
            </w:pPr>
            <w:r>
              <w:rPr>
                <w:rFonts w:cs="Arial"/>
                <w:i/>
                <w:szCs w:val="20"/>
                <w:lang w:eastAsia="zh-CN"/>
              </w:rPr>
              <w:t>There are three defined zoom levels and "Level X" is used to generically designate that one of the three is selected as described in this use case.</w:t>
            </w:r>
          </w:p>
          <w:p w:rsidR="004A1E15" w:rsidRDefault="00035CFE">
            <w:pPr>
              <w:rPr>
                <w:rFonts w:cs="Arial"/>
                <w:szCs w:val="20"/>
                <w:lang w:eastAsia="zh-CN"/>
              </w:rPr>
            </w:pPr>
            <w:r>
              <w:rPr>
                <w:rFonts w:cs="Arial"/>
                <w:i/>
                <w:szCs w:val="20"/>
                <w:lang w:eastAsia="zh-CN"/>
              </w:rPr>
              <w:lastRenderedPageBreak/>
              <w:t xml:space="preserve">Refer to HMI </w:t>
            </w:r>
            <w:r>
              <w:rPr>
                <w:rFonts w:cs="Arial"/>
                <w:i/>
                <w:szCs w:val="20"/>
                <w:lang w:eastAsia="zh-CN"/>
              </w:rPr>
              <w:t>documentation (requirements and/or screen-flow) for which level(s) of zoom will be utilized.</w:t>
            </w:r>
          </w:p>
        </w:tc>
      </w:tr>
    </w:tbl>
    <w:p w:rsidR="004A1E15" w:rsidRDefault="004A1E15">
      <w:pPr>
        <w:rPr>
          <w:rFonts w:cs="Arial"/>
          <w:szCs w:val="20"/>
        </w:rPr>
      </w:pPr>
    </w:p>
    <w:p w:rsidR="00406F39" w:rsidRDefault="00035CFE" w:rsidP="00540373">
      <w:pPr>
        <w:pStyle w:val="Heading4"/>
      </w:pPr>
      <w:r>
        <w:t>RVC-UC-REQ-014108/A-Deactivate Manual Zoom (TcSE ROIN-289802)</w:t>
      </w:r>
    </w:p>
    <w:p w:rsidR="00AE06BC" w:rsidRPr="00AE06BC" w:rsidRDefault="00035CFE"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Vehicle Occupant</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The infotainment system is powered on.</w:t>
            </w:r>
          </w:p>
          <w:p w:rsidR="004A1E15" w:rsidRDefault="00035CFE">
            <w:pPr>
              <w:rPr>
                <w:rFonts w:cs="Arial"/>
                <w:szCs w:val="20"/>
                <w:lang w:eastAsia="zh-CN"/>
              </w:rPr>
            </w:pPr>
            <w:r>
              <w:rPr>
                <w:rFonts w:cs="Arial"/>
                <w:szCs w:val="20"/>
                <w:lang w:eastAsia="zh-CN"/>
              </w:rPr>
              <w:t>The ignition status is Run/Start.</w:t>
            </w:r>
          </w:p>
          <w:p w:rsidR="004A1E15" w:rsidRDefault="00035CFE">
            <w:pPr>
              <w:rPr>
                <w:rFonts w:cs="Arial"/>
                <w:szCs w:val="20"/>
                <w:lang w:eastAsia="zh-CN"/>
              </w:rPr>
            </w:pPr>
            <w:r>
              <w:rPr>
                <w:rFonts w:cs="Arial"/>
                <w:szCs w:val="20"/>
                <w:lang w:eastAsia="zh-CN"/>
              </w:rPr>
              <w:t xml:space="preserve">The vehicle display is showing the Rear View Camera </w:t>
            </w:r>
            <w:r>
              <w:rPr>
                <w:rFonts w:cs="Arial"/>
                <w:szCs w:val="20"/>
                <w:lang w:eastAsia="zh-CN"/>
              </w:rPr>
              <w:t>image with Zoom Level X selected.</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rsidR="004A1E15" w:rsidRDefault="00035CFE">
            <w:pPr>
              <w:rPr>
                <w:rFonts w:cs="Arial"/>
                <w:szCs w:val="20"/>
                <w:lang w:eastAsia="zh-CN"/>
              </w:rPr>
            </w:pPr>
            <w:r>
              <w:rPr>
                <w:rFonts w:cs="Arial"/>
                <w:szCs w:val="20"/>
                <w:lang w:eastAsia="zh-CN"/>
              </w:rPr>
              <w:t>The user deactivates Manual Zoom Mode via HMI interface.</w:t>
            </w:r>
          </w:p>
          <w:p w:rsidR="004A1E15" w:rsidRDefault="004A1E15">
            <w:pPr>
              <w:rPr>
                <w:rFonts w:cs="Arial"/>
                <w:szCs w:val="20"/>
                <w:lang w:eastAsia="zh-CN"/>
              </w:rPr>
            </w:pP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The vehicle display continues to show the Rear View Camera image.</w:t>
            </w:r>
          </w:p>
          <w:p w:rsidR="004A1E15" w:rsidRDefault="00035CFE">
            <w:pPr>
              <w:rPr>
                <w:rFonts w:cs="Arial"/>
                <w:szCs w:val="20"/>
                <w:lang w:eastAsia="zh-CN"/>
              </w:rPr>
            </w:pPr>
            <w:r>
              <w:rPr>
                <w:rFonts w:cs="Arial"/>
                <w:szCs w:val="20"/>
                <w:lang w:eastAsia="zh-CN"/>
              </w:rPr>
              <w:t xml:space="preserve">The vehicle display indicates that no zoom level is </w:t>
            </w:r>
            <w:r>
              <w:rPr>
                <w:rFonts w:cs="Arial"/>
                <w:szCs w:val="20"/>
                <w:lang w:eastAsia="zh-CN"/>
              </w:rPr>
              <w:t>selected.</w:t>
            </w:r>
          </w:p>
          <w:p w:rsidR="004A1E15" w:rsidRDefault="00035CFE">
            <w:pPr>
              <w:rPr>
                <w:rFonts w:cs="Arial"/>
                <w:szCs w:val="20"/>
                <w:lang w:eastAsia="zh-CN"/>
              </w:rPr>
            </w:pPr>
            <w:r>
              <w:rPr>
                <w:rFonts w:cs="Arial"/>
                <w:szCs w:val="20"/>
                <w:lang w:eastAsia="zh-CN"/>
              </w:rPr>
              <w:t>The video feed from the Rear View Camera contains a normal (no zoom applied) image.</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NA</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G-HMI</w:t>
            </w:r>
          </w:p>
          <w:p w:rsidR="004A1E15" w:rsidRDefault="00035CFE">
            <w:pPr>
              <w:rPr>
                <w:rFonts w:cs="Arial"/>
                <w:szCs w:val="20"/>
                <w:lang w:eastAsia="zh-CN"/>
              </w:rPr>
            </w:pPr>
            <w:r>
              <w:rPr>
                <w:rFonts w:cs="Arial"/>
                <w:szCs w:val="20"/>
                <w:lang w:eastAsia="zh-CN"/>
              </w:rPr>
              <w:t>Vehicle System Interface</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Notes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i/>
                <w:szCs w:val="20"/>
                <w:lang w:eastAsia="zh-CN"/>
              </w:rPr>
            </w:pPr>
            <w:r>
              <w:rPr>
                <w:rFonts w:cs="Arial"/>
                <w:i/>
                <w:szCs w:val="20"/>
                <w:lang w:eastAsia="zh-CN"/>
              </w:rPr>
              <w:t xml:space="preserve">There are three defined zoom levels and "Level X" is used to generically </w:t>
            </w:r>
            <w:r>
              <w:rPr>
                <w:rFonts w:cs="Arial"/>
                <w:i/>
                <w:szCs w:val="20"/>
                <w:lang w:eastAsia="zh-CN"/>
              </w:rPr>
              <w:t>designate that one of the three is selected as described in this use case.</w:t>
            </w:r>
          </w:p>
          <w:p w:rsidR="004A1E15" w:rsidRDefault="00035CFE">
            <w:pPr>
              <w:rPr>
                <w:rFonts w:cs="Arial"/>
                <w:szCs w:val="20"/>
                <w:lang w:eastAsia="zh-CN"/>
              </w:rPr>
            </w:pPr>
            <w:r>
              <w:rPr>
                <w:rFonts w:cs="Arial"/>
                <w:i/>
                <w:szCs w:val="20"/>
                <w:lang w:eastAsia="zh-CN"/>
              </w:rPr>
              <w:t>Refer to HMI documentation (requirements and/or screen-flow) for which level(s) of zoom will be utilized.</w:t>
            </w:r>
          </w:p>
        </w:tc>
      </w:tr>
    </w:tbl>
    <w:p w:rsidR="004A1E15" w:rsidRDefault="004A1E15">
      <w:pPr>
        <w:rPr>
          <w:rFonts w:cs="Arial"/>
          <w:szCs w:val="20"/>
        </w:rPr>
      </w:pPr>
    </w:p>
    <w:p w:rsidR="00406F39" w:rsidRDefault="00035CFE" w:rsidP="00540373">
      <w:pPr>
        <w:pStyle w:val="Heading3"/>
      </w:pPr>
      <w:bookmarkStart w:id="73" w:name="_Toc7185422"/>
      <w:r>
        <w:t>Sequence Diagrams</w:t>
      </w:r>
      <w:bookmarkEnd w:id="73"/>
    </w:p>
    <w:p w:rsidR="00406F39" w:rsidRDefault="00035CFE" w:rsidP="00540373">
      <w:pPr>
        <w:pStyle w:val="Heading4"/>
      </w:pPr>
      <w:r>
        <w:t>RVC-SD-REQ-014176/A-Activate Manual Zoom Level X (TcSE ROIN-146721-5)</w:t>
      </w:r>
    </w:p>
    <w:p w:rsidR="00406F39" w:rsidRPr="00760C18" w:rsidRDefault="00035CFE" w:rsidP="00D006E5">
      <w:pPr>
        <w:pStyle w:val="BoldText"/>
      </w:pPr>
      <w:r w:rsidRPr="00760C18">
        <w:t>Scenario</w:t>
      </w:r>
    </w:p>
    <w:p w:rsidR="00406F39" w:rsidRPr="00760C18" w:rsidRDefault="00035CFE" w:rsidP="00540373">
      <w:pPr>
        <w:pStyle w:val="BoldText"/>
        <w:ind w:left="720"/>
      </w:pPr>
      <w:r w:rsidRPr="00760C18">
        <w:t>Normal Usage</w:t>
      </w:r>
    </w:p>
    <w:p w:rsidR="004A1E15" w:rsidRDefault="00035CFE">
      <w:pPr>
        <w:ind w:left="720"/>
        <w:rPr>
          <w:rFonts w:cs="Arial"/>
          <w:szCs w:val="20"/>
        </w:rPr>
      </w:pPr>
      <w:r>
        <w:rPr>
          <w:rFonts w:cs="Arial"/>
          <w:szCs w:val="20"/>
        </w:rPr>
        <w:t>The user activates Manual Zoom Level 1, 2, or 3 via HMI</w:t>
      </w:r>
    </w:p>
    <w:p w:rsidR="004A1E15" w:rsidRDefault="004A1E15">
      <w:pPr>
        <w:ind w:left="720"/>
        <w:rPr>
          <w:rFonts w:cs="Arial"/>
          <w:szCs w:val="20"/>
        </w:rPr>
      </w:pPr>
    </w:p>
    <w:p w:rsidR="00406F39" w:rsidRPr="00760C18" w:rsidRDefault="00035CFE" w:rsidP="00D006E5">
      <w:pPr>
        <w:pStyle w:val="BoldText"/>
      </w:pPr>
      <w:r w:rsidRPr="00760C18">
        <w:t>Constraints</w:t>
      </w:r>
    </w:p>
    <w:p w:rsidR="00406F39" w:rsidRPr="00760C18" w:rsidRDefault="00035CFE" w:rsidP="00540373">
      <w:pPr>
        <w:pStyle w:val="BoldText"/>
        <w:ind w:left="720"/>
      </w:pPr>
      <w:r w:rsidRPr="00760C18">
        <w:t>Pre-condition</w:t>
      </w:r>
    </w:p>
    <w:p w:rsidR="004A1E15" w:rsidRDefault="00035CFE">
      <w:pPr>
        <w:ind w:left="720"/>
        <w:rPr>
          <w:rStyle w:val="msoins0"/>
          <w:rFonts w:cs="Arial"/>
        </w:rPr>
      </w:pPr>
      <w:r>
        <w:rPr>
          <w:rStyle w:val="msoins0"/>
          <w:rFonts w:cs="Arial"/>
        </w:rPr>
        <w:t>CGEA 1.2:</w:t>
      </w:r>
    </w:p>
    <w:p w:rsidR="004A1E15" w:rsidRDefault="00035CFE">
      <w:pPr>
        <w:ind w:left="720" w:firstLine="720"/>
      </w:pPr>
      <w:r>
        <w:rPr>
          <w:rFonts w:cs="Arial"/>
        </w:rPr>
        <w:t>Power Mode = IgnitionOn_2 or Running_2 or Crank_3</w:t>
      </w:r>
    </w:p>
    <w:p w:rsidR="004A1E15" w:rsidRDefault="00035CFE">
      <w:pPr>
        <w:ind w:left="720"/>
        <w:rPr>
          <w:rStyle w:val="msoins0"/>
          <w:szCs w:val="20"/>
        </w:rPr>
      </w:pPr>
      <w:r>
        <w:rPr>
          <w:rStyle w:val="msoins0"/>
          <w:rFonts w:cs="Arial"/>
          <w:szCs w:val="20"/>
        </w:rPr>
        <w:t>CGEA 1.3:</w:t>
      </w:r>
    </w:p>
    <w:p w:rsidR="004A1E15" w:rsidRDefault="00035CFE">
      <w:pPr>
        <w:ind w:left="720"/>
        <w:rPr>
          <w:rStyle w:val="msoins0"/>
          <w:rFonts w:cs="Arial"/>
          <w:szCs w:val="20"/>
        </w:rPr>
      </w:pPr>
      <w:r>
        <w:rPr>
          <w:rStyle w:val="msoins0"/>
          <w:rFonts w:cs="Arial"/>
          <w:szCs w:val="20"/>
        </w:rPr>
        <w:tab/>
        <w:t>Ignition_Status = Run</w:t>
      </w:r>
    </w:p>
    <w:p w:rsidR="004A1E15" w:rsidRDefault="004A1E15">
      <w:pPr>
        <w:ind w:left="720"/>
      </w:pPr>
    </w:p>
    <w:p w:rsidR="00406F39" w:rsidRPr="00760C18" w:rsidRDefault="00035CFE" w:rsidP="00540373">
      <w:pPr>
        <w:pStyle w:val="BoldText"/>
        <w:ind w:left="720"/>
      </w:pPr>
      <w:r w:rsidRPr="00760C18">
        <w:t>Pre-condition</w:t>
      </w:r>
    </w:p>
    <w:p w:rsidR="004A1E15" w:rsidRDefault="00035CFE">
      <w:pPr>
        <w:ind w:left="720"/>
        <w:rPr>
          <w:rFonts w:cs="Arial"/>
        </w:rPr>
      </w:pPr>
      <w:r>
        <w:rPr>
          <w:rFonts w:cs="Arial"/>
        </w:rPr>
        <w:t>Vehicle is in R (reverse)</w:t>
      </w:r>
    </w:p>
    <w:p w:rsidR="00406F39" w:rsidRPr="00760C18" w:rsidRDefault="00035CFE" w:rsidP="00540373">
      <w:pPr>
        <w:pStyle w:val="BoldText"/>
        <w:ind w:left="720"/>
      </w:pPr>
      <w:r w:rsidRPr="00760C18">
        <w:t>Pre-condition</w:t>
      </w:r>
    </w:p>
    <w:p w:rsidR="004A1E15" w:rsidRDefault="00035CFE">
      <w:pPr>
        <w:ind w:left="720"/>
        <w:rPr>
          <w:rFonts w:cs="Arial"/>
        </w:rPr>
      </w:pPr>
      <w:r>
        <w:rPr>
          <w:rStyle w:val="spelle"/>
          <w:rFonts w:cs="Arial"/>
        </w:rPr>
        <w:t>Semi Automatic Parallel Parking</w:t>
      </w:r>
      <w:r>
        <w:rPr>
          <w:rFonts w:cs="Arial"/>
        </w:rPr>
        <w:t xml:space="preserve"> is Not enabled</w:t>
      </w:r>
    </w:p>
    <w:p w:rsidR="00406F39" w:rsidRPr="00760C18" w:rsidRDefault="00035CFE" w:rsidP="00540373">
      <w:pPr>
        <w:pStyle w:val="BoldText"/>
        <w:ind w:left="720"/>
      </w:pPr>
      <w:r w:rsidRPr="00760C18">
        <w:t>Pre-condition</w:t>
      </w:r>
    </w:p>
    <w:p w:rsidR="004A1E15" w:rsidRDefault="00035CFE">
      <w:pPr>
        <w:ind w:left="720"/>
        <w:rPr>
          <w:rFonts w:cs="Arial"/>
        </w:rPr>
      </w:pPr>
      <w:r>
        <w:rPr>
          <w:rFonts w:cs="Arial"/>
        </w:rPr>
        <w:t>HMI Display is showing RVC Image</w:t>
      </w:r>
    </w:p>
    <w:p w:rsidR="004A1E15" w:rsidRDefault="004A1E15">
      <w:pPr>
        <w:ind w:left="720"/>
        <w:rPr>
          <w:rFonts w:cs="Arial"/>
        </w:rPr>
      </w:pPr>
    </w:p>
    <w:p w:rsidR="00406F39" w:rsidRPr="00760C18" w:rsidRDefault="00035CFE" w:rsidP="00540373">
      <w:pPr>
        <w:pStyle w:val="BoldText"/>
        <w:ind w:left="720"/>
      </w:pPr>
      <w:r w:rsidRPr="00760C18">
        <w:t>Post-condition</w:t>
      </w:r>
    </w:p>
    <w:p w:rsidR="004A1E15" w:rsidRDefault="00035CFE">
      <w:pPr>
        <w:ind w:left="720"/>
        <w:rPr>
          <w:rFonts w:cs="Arial"/>
          <w:szCs w:val="20"/>
        </w:rPr>
      </w:pPr>
      <w:r>
        <w:rPr>
          <w:rFonts w:cs="Arial"/>
          <w:szCs w:val="20"/>
        </w:rPr>
        <w:t>HMI display shows a zoom Level 1, 2, or 3 Rear Video Camera image</w:t>
      </w:r>
    </w:p>
    <w:p w:rsidR="004A1E15" w:rsidRDefault="004A1E15">
      <w:pPr>
        <w:ind w:left="720"/>
        <w:rPr>
          <w:rFonts w:cs="Arial"/>
          <w:szCs w:val="20"/>
        </w:rPr>
      </w:pPr>
    </w:p>
    <w:p w:rsidR="00406F39" w:rsidRPr="00760C18" w:rsidRDefault="00035CFE" w:rsidP="00D006E5">
      <w:pPr>
        <w:pStyle w:val="BoldText"/>
      </w:pPr>
      <w:r w:rsidRPr="00760C18">
        <w:lastRenderedPageBreak/>
        <w:t>Sequence Diagram</w:t>
      </w:r>
    </w:p>
    <w:p w:rsidR="004A1E15" w:rsidRDefault="00035CFE" w:rsidP="00540373">
      <w:pPr>
        <w:jc w:val="center"/>
      </w:pPr>
      <w:r>
        <w:rPr>
          <w:noProof/>
        </w:rPr>
        <w:drawing>
          <wp:inline distT="0" distB="0" distL="0" distR="0">
            <wp:extent cx="5486400" cy="2724150"/>
            <wp:effectExtent l="0" t="0" r="0" b="0"/>
            <wp:docPr id="6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86400" cy="2724150"/>
                    </a:xfrm>
                    <a:prstGeom prst="rect">
                      <a:avLst/>
                    </a:prstGeom>
                    <a:noFill/>
                    <a:ln w="9525">
                      <a:noFill/>
                      <a:miter lim="800000"/>
                      <a:headEnd/>
                      <a:tailEnd/>
                    </a:ln>
                  </pic:spPr>
                </pic:pic>
              </a:graphicData>
            </a:graphic>
          </wp:inline>
        </w:drawing>
      </w:r>
    </w:p>
    <w:p w:rsidR="00406F39" w:rsidRDefault="00035CFE" w:rsidP="00540373">
      <w:pPr>
        <w:pStyle w:val="Heading4"/>
      </w:pPr>
      <w:r>
        <w:t>RVC-SD-REQ-014177/A-Deactivate Manual Zoom (TcSE ROIN-146728-4)</w:t>
      </w:r>
    </w:p>
    <w:p w:rsidR="00406F39" w:rsidRPr="00760C18" w:rsidRDefault="00035CFE" w:rsidP="00D006E5">
      <w:pPr>
        <w:pStyle w:val="BoldText"/>
      </w:pPr>
      <w:r w:rsidRPr="00760C18">
        <w:t>Scenario</w:t>
      </w:r>
    </w:p>
    <w:p w:rsidR="00406F39" w:rsidRPr="00760C18" w:rsidRDefault="00035CFE" w:rsidP="00540373">
      <w:pPr>
        <w:pStyle w:val="BoldText"/>
        <w:ind w:left="720"/>
      </w:pPr>
      <w:r w:rsidRPr="00760C18">
        <w:t>Normal Usage</w:t>
      </w:r>
    </w:p>
    <w:p w:rsidR="004A1E15" w:rsidRDefault="00035CFE">
      <w:pPr>
        <w:ind w:left="720"/>
        <w:rPr>
          <w:rFonts w:cs="Arial"/>
          <w:szCs w:val="20"/>
        </w:rPr>
      </w:pPr>
      <w:r>
        <w:rPr>
          <w:rFonts w:cs="Arial"/>
          <w:szCs w:val="20"/>
        </w:rPr>
        <w:t>The user deactivates Manual Zoom Mode via HMI</w:t>
      </w:r>
    </w:p>
    <w:p w:rsidR="004A1E15" w:rsidRDefault="004A1E15">
      <w:pPr>
        <w:ind w:left="720"/>
        <w:rPr>
          <w:rFonts w:cs="Arial"/>
          <w:szCs w:val="20"/>
        </w:rPr>
      </w:pPr>
    </w:p>
    <w:p w:rsidR="00406F39" w:rsidRPr="00760C18" w:rsidRDefault="00035CFE" w:rsidP="00D006E5">
      <w:pPr>
        <w:pStyle w:val="BoldText"/>
      </w:pPr>
      <w:r w:rsidRPr="00760C18">
        <w:t>Constraints</w:t>
      </w:r>
    </w:p>
    <w:p w:rsidR="00406F39" w:rsidRPr="00760C18" w:rsidRDefault="00035CFE" w:rsidP="00540373">
      <w:pPr>
        <w:pStyle w:val="BoldText"/>
        <w:ind w:left="720"/>
      </w:pPr>
      <w:r w:rsidRPr="00760C18">
        <w:t>Pre-condition</w:t>
      </w:r>
    </w:p>
    <w:p w:rsidR="004A1E15" w:rsidRDefault="00035CFE">
      <w:pPr>
        <w:ind w:left="720"/>
        <w:rPr>
          <w:rStyle w:val="msoins0"/>
          <w:rFonts w:cs="Arial"/>
        </w:rPr>
      </w:pPr>
      <w:r>
        <w:rPr>
          <w:rStyle w:val="msoins0"/>
          <w:rFonts w:cs="Arial"/>
        </w:rPr>
        <w:t>CGEA 1.2:</w:t>
      </w:r>
    </w:p>
    <w:p w:rsidR="004A1E15" w:rsidRDefault="00035CFE">
      <w:pPr>
        <w:ind w:left="720" w:firstLine="720"/>
      </w:pPr>
      <w:r>
        <w:rPr>
          <w:rFonts w:cs="Arial"/>
        </w:rPr>
        <w:t>Power Mode = IgnitionOn_2 or Running_2 or Crank_3</w:t>
      </w:r>
    </w:p>
    <w:p w:rsidR="004A1E15" w:rsidRDefault="00035CFE">
      <w:pPr>
        <w:ind w:left="720"/>
        <w:rPr>
          <w:rStyle w:val="msoins0"/>
          <w:szCs w:val="20"/>
        </w:rPr>
      </w:pPr>
      <w:r>
        <w:rPr>
          <w:rStyle w:val="msoins0"/>
          <w:rFonts w:cs="Arial"/>
          <w:szCs w:val="20"/>
        </w:rPr>
        <w:t>CGEA 1.3:</w:t>
      </w:r>
    </w:p>
    <w:p w:rsidR="004A1E15" w:rsidRDefault="00035CFE">
      <w:pPr>
        <w:ind w:left="720"/>
        <w:rPr>
          <w:rStyle w:val="msoins0"/>
          <w:rFonts w:cs="Arial"/>
          <w:szCs w:val="20"/>
        </w:rPr>
      </w:pPr>
      <w:r>
        <w:rPr>
          <w:rStyle w:val="msoins0"/>
          <w:rFonts w:cs="Arial"/>
          <w:szCs w:val="20"/>
        </w:rPr>
        <w:tab/>
        <w:t>Ignition_Status = Run</w:t>
      </w:r>
    </w:p>
    <w:p w:rsidR="004A1E15" w:rsidRDefault="004A1E15">
      <w:pPr>
        <w:ind w:left="720"/>
      </w:pPr>
    </w:p>
    <w:p w:rsidR="00406F39" w:rsidRPr="00760C18" w:rsidRDefault="00035CFE" w:rsidP="00540373">
      <w:pPr>
        <w:pStyle w:val="BoldText"/>
        <w:ind w:left="720"/>
      </w:pPr>
      <w:r w:rsidRPr="00760C18">
        <w:t>Pre-condition</w:t>
      </w:r>
    </w:p>
    <w:p w:rsidR="004A1E15" w:rsidRDefault="00035CFE">
      <w:pPr>
        <w:ind w:left="720"/>
        <w:rPr>
          <w:rFonts w:cs="Arial"/>
        </w:rPr>
      </w:pPr>
      <w:r>
        <w:rPr>
          <w:rFonts w:cs="Arial"/>
        </w:rPr>
        <w:t>Vehicle is in R (reverse)</w:t>
      </w:r>
    </w:p>
    <w:p w:rsidR="00406F39" w:rsidRPr="00760C18" w:rsidRDefault="00035CFE" w:rsidP="00540373">
      <w:pPr>
        <w:pStyle w:val="BoldText"/>
        <w:ind w:left="720"/>
      </w:pPr>
      <w:r w:rsidRPr="00760C18">
        <w:t>Pre-condition</w:t>
      </w:r>
    </w:p>
    <w:p w:rsidR="004A1E15" w:rsidRDefault="00035CFE">
      <w:pPr>
        <w:ind w:left="720"/>
        <w:rPr>
          <w:rFonts w:cs="Arial"/>
        </w:rPr>
      </w:pPr>
      <w:r>
        <w:rPr>
          <w:rStyle w:val="spelle"/>
          <w:rFonts w:cs="Arial"/>
        </w:rPr>
        <w:t>Semi Automatic Parallel Parking</w:t>
      </w:r>
      <w:r>
        <w:rPr>
          <w:rFonts w:cs="Arial"/>
        </w:rPr>
        <w:t xml:space="preserve"> is Not enabled</w:t>
      </w:r>
    </w:p>
    <w:p w:rsidR="00406F39" w:rsidRPr="00760C18" w:rsidRDefault="00035CFE" w:rsidP="00540373">
      <w:pPr>
        <w:pStyle w:val="BoldText"/>
        <w:ind w:left="720"/>
      </w:pPr>
      <w:r w:rsidRPr="00760C18">
        <w:t>Pre-condition</w:t>
      </w:r>
    </w:p>
    <w:p w:rsidR="004A1E15" w:rsidRDefault="00035CFE">
      <w:pPr>
        <w:ind w:left="720"/>
        <w:rPr>
          <w:rFonts w:cs="Arial"/>
        </w:rPr>
      </w:pPr>
      <w:r>
        <w:rPr>
          <w:rFonts w:cs="Arial"/>
        </w:rPr>
        <w:t>HMI Display is showing RVC Image</w:t>
      </w:r>
    </w:p>
    <w:p w:rsidR="00406F39" w:rsidRPr="00760C18" w:rsidRDefault="00035CFE" w:rsidP="00540373">
      <w:pPr>
        <w:pStyle w:val="BoldText"/>
        <w:ind w:left="720"/>
      </w:pPr>
      <w:r w:rsidRPr="00760C18">
        <w:t>Pre-condition</w:t>
      </w:r>
    </w:p>
    <w:p w:rsidR="004A1E15" w:rsidRDefault="00035CFE">
      <w:pPr>
        <w:ind w:left="720"/>
        <w:rPr>
          <w:rFonts w:cs="Arial"/>
          <w:szCs w:val="20"/>
        </w:rPr>
      </w:pPr>
      <w:r>
        <w:rPr>
          <w:rFonts w:cs="Arial"/>
          <w:szCs w:val="20"/>
        </w:rPr>
        <w:t>Manual Zoom Level 1, 2, or 3 is active</w:t>
      </w:r>
    </w:p>
    <w:p w:rsidR="004A1E15" w:rsidRDefault="004A1E15">
      <w:pPr>
        <w:ind w:left="720"/>
        <w:rPr>
          <w:rFonts w:cs="Arial"/>
          <w:szCs w:val="20"/>
        </w:rPr>
      </w:pPr>
    </w:p>
    <w:p w:rsidR="00406F39" w:rsidRPr="00760C18" w:rsidRDefault="00035CFE" w:rsidP="00540373">
      <w:pPr>
        <w:pStyle w:val="BoldText"/>
        <w:ind w:left="720"/>
      </w:pPr>
      <w:r w:rsidRPr="00760C18">
        <w:t>Post-condition</w:t>
      </w:r>
    </w:p>
    <w:p w:rsidR="004A1E15" w:rsidRDefault="00035CFE">
      <w:pPr>
        <w:ind w:left="720"/>
        <w:rPr>
          <w:rFonts w:cs="Arial"/>
          <w:szCs w:val="20"/>
        </w:rPr>
      </w:pPr>
      <w:r>
        <w:rPr>
          <w:rFonts w:cs="Arial"/>
          <w:szCs w:val="20"/>
        </w:rPr>
        <w:t>HMI display shows a non-zoomed Rear Video Camera image</w:t>
      </w:r>
    </w:p>
    <w:p w:rsidR="004A1E15" w:rsidRDefault="004A1E15">
      <w:pPr>
        <w:ind w:left="720"/>
        <w:rPr>
          <w:rFonts w:cs="Arial"/>
          <w:szCs w:val="20"/>
        </w:rPr>
      </w:pPr>
    </w:p>
    <w:p w:rsidR="00406F39" w:rsidRPr="00760C18" w:rsidRDefault="00035CFE" w:rsidP="00D006E5">
      <w:pPr>
        <w:pStyle w:val="BoldText"/>
      </w:pPr>
      <w:r w:rsidRPr="00760C18">
        <w:lastRenderedPageBreak/>
        <w:t>Sequence Diagram</w:t>
      </w:r>
    </w:p>
    <w:p w:rsidR="004A1E15" w:rsidRDefault="00035CFE" w:rsidP="00540373">
      <w:pPr>
        <w:jc w:val="center"/>
      </w:pPr>
      <w:r>
        <w:rPr>
          <w:noProof/>
        </w:rPr>
        <w:drawing>
          <wp:inline distT="0" distB="0" distL="0" distR="0">
            <wp:extent cx="5486400" cy="2628900"/>
            <wp:effectExtent l="0" t="0" r="0" b="0"/>
            <wp:docPr id="7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486400" cy="2628900"/>
                    </a:xfrm>
                    <a:prstGeom prst="rect">
                      <a:avLst/>
                    </a:prstGeom>
                    <a:noFill/>
                    <a:ln w="9525">
                      <a:noFill/>
                      <a:miter lim="800000"/>
                      <a:headEnd/>
                      <a:tailEnd/>
                    </a:ln>
                  </pic:spPr>
                </pic:pic>
              </a:graphicData>
            </a:graphic>
          </wp:inline>
        </w:drawing>
      </w:r>
    </w:p>
    <w:p w:rsidR="00406F39" w:rsidRDefault="00035CFE" w:rsidP="00540373">
      <w:pPr>
        <w:pStyle w:val="Heading2"/>
      </w:pPr>
      <w:bookmarkStart w:id="74" w:name="_Toc7185423"/>
      <w:r w:rsidRPr="00B9479B">
        <w:t>RVC-FUN-REQ-014187/A-RVC Delay Mode (TcSE ROIN-293220)</w:t>
      </w:r>
      <w:bookmarkEnd w:id="74"/>
    </w:p>
    <w:p w:rsidR="004A1E15" w:rsidRDefault="00035CFE">
      <w:pPr>
        <w:rPr>
          <w:rFonts w:cs="Arial"/>
          <w:szCs w:val="20"/>
        </w:rPr>
      </w:pPr>
      <w:r>
        <w:rPr>
          <w:rFonts w:cs="Arial"/>
          <w:szCs w:val="20"/>
        </w:rPr>
        <w:t xml:space="preserve"> </w:t>
      </w:r>
    </w:p>
    <w:p w:rsidR="004A1E15" w:rsidRDefault="004A1E15">
      <w:pPr>
        <w:rPr>
          <w:rFonts w:cs="Arial"/>
          <w:szCs w:val="20"/>
        </w:rPr>
      </w:pPr>
    </w:p>
    <w:p w:rsidR="00406F39" w:rsidRDefault="00035CFE" w:rsidP="00540373">
      <w:pPr>
        <w:pStyle w:val="Heading3"/>
      </w:pPr>
      <w:bookmarkStart w:id="75" w:name="_Toc7185424"/>
      <w:r>
        <w:t>Use Cases</w:t>
      </w:r>
      <w:bookmarkEnd w:id="75"/>
    </w:p>
    <w:p w:rsidR="00406F39" w:rsidRDefault="00035CFE" w:rsidP="00540373">
      <w:pPr>
        <w:pStyle w:val="Heading4"/>
      </w:pPr>
      <w:r>
        <w:t>RVC-UC-REQ-014112/A-Activate</w:t>
      </w:r>
      <w:r>
        <w:t>/Deactivate Rear Camera Delay (TcSE ROIN-289803)</w:t>
      </w:r>
    </w:p>
    <w:p w:rsidR="00AE06BC" w:rsidRPr="00AE06BC" w:rsidRDefault="00035CFE"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Vehicle Occupant</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The infotainment system is powered on.</w:t>
            </w:r>
          </w:p>
          <w:p w:rsidR="004A1E15" w:rsidRDefault="00035CFE">
            <w:pPr>
              <w:rPr>
                <w:rFonts w:cs="Arial"/>
                <w:szCs w:val="20"/>
                <w:lang w:eastAsia="zh-CN"/>
              </w:rPr>
            </w:pPr>
            <w:r>
              <w:rPr>
                <w:rFonts w:cs="Arial"/>
                <w:szCs w:val="20"/>
                <w:lang w:eastAsia="zh-CN"/>
              </w:rPr>
              <w:t>The ignition status is Run/Start.</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 xml:space="preserve">Scenario </w:t>
            </w:r>
            <w:r>
              <w:rPr>
                <w:rFonts w:cs="Arial"/>
                <w:b/>
                <w:szCs w:val="20"/>
                <w:lang w:eastAsia="zh-CN"/>
              </w:rPr>
              <w:t>Description</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The driver activates/deactivates the Rear View Camera (RVC) Delay Mode via the HMI interface.</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The RVC Delay Mode is activated/deactivated.</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NA</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G-HMI</w:t>
            </w:r>
          </w:p>
          <w:p w:rsidR="004A1E15" w:rsidRDefault="00035CFE">
            <w:pPr>
              <w:rPr>
                <w:rFonts w:cs="Arial"/>
                <w:szCs w:val="20"/>
                <w:lang w:eastAsia="zh-CN"/>
              </w:rPr>
            </w:pPr>
            <w:r>
              <w:rPr>
                <w:rFonts w:cs="Arial"/>
                <w:szCs w:val="20"/>
                <w:lang w:eastAsia="zh-CN"/>
              </w:rPr>
              <w:t>Vehicle System Interface</w:t>
            </w:r>
          </w:p>
        </w:tc>
      </w:tr>
    </w:tbl>
    <w:p w:rsidR="004A1E15" w:rsidRDefault="004A1E15">
      <w:pPr>
        <w:rPr>
          <w:rFonts w:cs="Arial"/>
          <w:szCs w:val="20"/>
        </w:rPr>
      </w:pPr>
    </w:p>
    <w:p w:rsidR="00406F39" w:rsidRDefault="00035CFE" w:rsidP="00540373">
      <w:pPr>
        <w:pStyle w:val="Heading2"/>
      </w:pPr>
      <w:bookmarkStart w:id="76" w:name="_Toc7185425"/>
      <w:r w:rsidRPr="00B9479B">
        <w:t>RVC-FUN-REQ-014188/A-RVC Visual Park Aid Alert Mode (TcSE ROIN-293222)</w:t>
      </w:r>
      <w:bookmarkEnd w:id="76"/>
    </w:p>
    <w:p w:rsidR="004A1E15" w:rsidRDefault="00035CFE">
      <w:pPr>
        <w:rPr>
          <w:rFonts w:cs="Arial"/>
          <w:szCs w:val="20"/>
        </w:rPr>
      </w:pPr>
      <w:r>
        <w:rPr>
          <w:rFonts w:cs="Arial"/>
          <w:szCs w:val="20"/>
        </w:rPr>
        <w:t xml:space="preserve"> </w:t>
      </w:r>
    </w:p>
    <w:p w:rsidR="004A1E15" w:rsidRDefault="004A1E15">
      <w:pPr>
        <w:rPr>
          <w:rFonts w:cs="Arial"/>
          <w:szCs w:val="20"/>
        </w:rPr>
      </w:pPr>
    </w:p>
    <w:p w:rsidR="00406F39" w:rsidRDefault="00035CFE" w:rsidP="00540373">
      <w:pPr>
        <w:pStyle w:val="Heading3"/>
      </w:pPr>
      <w:bookmarkStart w:id="77" w:name="_Toc7185426"/>
      <w:r>
        <w:t>Use Cases</w:t>
      </w:r>
      <w:bookmarkEnd w:id="77"/>
    </w:p>
    <w:p w:rsidR="00406F39" w:rsidRDefault="00035CFE" w:rsidP="00540373">
      <w:pPr>
        <w:pStyle w:val="Heading4"/>
      </w:pPr>
      <w:r>
        <w:t>RVC-UC-REQ-014121/A-Activate/Deactivate Enhanced Park Aids (TcSE ROIN-289804)</w:t>
      </w:r>
    </w:p>
    <w:p w:rsidR="00AE06BC" w:rsidRPr="00AE06BC" w:rsidRDefault="00035CFE" w:rsidP="00AE06B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Actors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Vehicle Occupant</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Pre-conditions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The infotainment system is powered on.</w:t>
            </w:r>
          </w:p>
          <w:p w:rsidR="004A1E15" w:rsidRDefault="00035CFE">
            <w:pPr>
              <w:rPr>
                <w:rFonts w:cs="Arial"/>
                <w:szCs w:val="20"/>
                <w:lang w:eastAsia="zh-CN"/>
              </w:rPr>
            </w:pPr>
            <w:r>
              <w:rPr>
                <w:rFonts w:cs="Arial"/>
                <w:szCs w:val="20"/>
                <w:lang w:eastAsia="zh-CN"/>
              </w:rPr>
              <w:t xml:space="preserve">The </w:t>
            </w:r>
            <w:r>
              <w:rPr>
                <w:rFonts w:cs="Arial"/>
                <w:szCs w:val="20"/>
                <w:lang w:eastAsia="zh-CN"/>
              </w:rPr>
              <w:t>ignition status is Run/Start.</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The driver activates/deactivates the Enhanced Park Aids via the HMI interface.</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Post-conditions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 xml:space="preserve">The Enhance Park Aids are activated/deactivated. </w:t>
            </w:r>
          </w:p>
          <w:p w:rsidR="004A1E15" w:rsidRDefault="00035CFE">
            <w:pPr>
              <w:rPr>
                <w:rFonts w:cs="Arial"/>
                <w:szCs w:val="20"/>
                <w:lang w:eastAsia="zh-CN"/>
              </w:rPr>
            </w:pPr>
            <w:r>
              <w:rPr>
                <w:rFonts w:cs="Arial"/>
                <w:szCs w:val="20"/>
                <w:lang w:eastAsia="zh-CN"/>
              </w:rPr>
              <w:t>The HMI indicates the setting change determined by vehicle</w:t>
            </w:r>
            <w:r>
              <w:rPr>
                <w:rFonts w:cs="Arial"/>
                <w:szCs w:val="20"/>
                <w:lang w:eastAsia="zh-CN"/>
              </w:rPr>
              <w:t xml:space="preserve"> system interface signal.</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lastRenderedPageBreak/>
              <w:t>List of Exception Use Cases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NA</w:t>
            </w:r>
          </w:p>
        </w:tc>
      </w:tr>
      <w:tr w:rsidR="004A1E15">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rsidR="004A1E15" w:rsidRDefault="00035CFE">
            <w:pPr>
              <w:rPr>
                <w:rFonts w:cs="Arial"/>
                <w:b/>
                <w:szCs w:val="20"/>
                <w:lang w:eastAsia="zh-CN"/>
              </w:rPr>
            </w:pPr>
            <w:r>
              <w:rPr>
                <w:rFonts w:cs="Arial"/>
                <w:b/>
                <w:szCs w:val="20"/>
                <w:lang w:eastAsia="zh-CN"/>
              </w:rPr>
              <w:t>Interfaces</w:t>
            </w:r>
          </w:p>
        </w:tc>
        <w:tc>
          <w:tcPr>
            <w:tcW w:w="7004"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lang w:eastAsia="zh-CN"/>
              </w:rPr>
            </w:pPr>
            <w:r>
              <w:rPr>
                <w:rFonts w:cs="Arial"/>
                <w:szCs w:val="20"/>
                <w:lang w:eastAsia="zh-CN"/>
              </w:rPr>
              <w:t>G-HMI</w:t>
            </w:r>
          </w:p>
          <w:p w:rsidR="004A1E15" w:rsidRDefault="00035CFE">
            <w:pPr>
              <w:rPr>
                <w:rFonts w:cs="Arial"/>
                <w:szCs w:val="20"/>
                <w:lang w:eastAsia="zh-CN"/>
              </w:rPr>
            </w:pPr>
            <w:r>
              <w:rPr>
                <w:rFonts w:cs="Arial"/>
                <w:szCs w:val="20"/>
                <w:lang w:eastAsia="zh-CN"/>
              </w:rPr>
              <w:t>Vehicle System Interface</w:t>
            </w:r>
          </w:p>
        </w:tc>
      </w:tr>
    </w:tbl>
    <w:p w:rsidR="004A1E15" w:rsidRDefault="004A1E15">
      <w:pPr>
        <w:rPr>
          <w:rFonts w:cs="Arial"/>
          <w:szCs w:val="20"/>
        </w:rPr>
      </w:pPr>
    </w:p>
    <w:p w:rsidR="00406F39" w:rsidRDefault="00035CFE" w:rsidP="00540373">
      <w:pPr>
        <w:pStyle w:val="Heading3"/>
      </w:pPr>
      <w:bookmarkStart w:id="78" w:name="_Toc7185427"/>
      <w:r>
        <w:t>Sequence Diagrams</w:t>
      </w:r>
      <w:bookmarkEnd w:id="78"/>
    </w:p>
    <w:p w:rsidR="00406F39" w:rsidRDefault="00035CFE" w:rsidP="00540373">
      <w:pPr>
        <w:pStyle w:val="Heading4"/>
      </w:pPr>
      <w:r>
        <w:t>RVC-SD-REQ-014184/A-Activate/Deactivate Visual Park Aid Alert (TcSE ROIN-146735-3)</w:t>
      </w:r>
    </w:p>
    <w:p w:rsidR="00406F39" w:rsidRPr="00760C18" w:rsidRDefault="00035CFE" w:rsidP="00D006E5">
      <w:pPr>
        <w:pStyle w:val="BoldText"/>
      </w:pPr>
      <w:r w:rsidRPr="00760C18">
        <w:t>Scenario</w:t>
      </w:r>
    </w:p>
    <w:p w:rsidR="00406F39" w:rsidRPr="00760C18" w:rsidRDefault="00035CFE" w:rsidP="00540373">
      <w:pPr>
        <w:pStyle w:val="BoldText"/>
        <w:ind w:left="720"/>
      </w:pPr>
      <w:r w:rsidRPr="00760C18">
        <w:t>Normal Usage</w:t>
      </w:r>
    </w:p>
    <w:p w:rsidR="004A1E15" w:rsidRDefault="00035CFE">
      <w:pPr>
        <w:ind w:left="720"/>
        <w:rPr>
          <w:rFonts w:cs="Arial"/>
          <w:szCs w:val="20"/>
        </w:rPr>
      </w:pPr>
      <w:r>
        <w:rPr>
          <w:rFonts w:cs="Arial"/>
          <w:szCs w:val="20"/>
        </w:rPr>
        <w:t>The user selects Visual Park Aid Alert "ON/OFF" from the Rear Camera Settings via HMI.</w:t>
      </w:r>
    </w:p>
    <w:p w:rsidR="004A1E15" w:rsidRDefault="004A1E15">
      <w:pPr>
        <w:ind w:left="720"/>
      </w:pPr>
    </w:p>
    <w:p w:rsidR="00406F39" w:rsidRPr="00760C18" w:rsidRDefault="00035CFE" w:rsidP="00D006E5">
      <w:pPr>
        <w:pStyle w:val="BoldText"/>
      </w:pPr>
      <w:r w:rsidRPr="00760C18">
        <w:t>Constraints</w:t>
      </w:r>
    </w:p>
    <w:p w:rsidR="00406F39" w:rsidRPr="00760C18" w:rsidRDefault="00035CFE" w:rsidP="00540373">
      <w:pPr>
        <w:pStyle w:val="BoldText"/>
        <w:ind w:left="720"/>
      </w:pPr>
      <w:r w:rsidRPr="00760C18">
        <w:t>Pre-condition</w:t>
      </w:r>
    </w:p>
    <w:p w:rsidR="004A1E15" w:rsidRDefault="00035CFE">
      <w:pPr>
        <w:ind w:left="720"/>
        <w:rPr>
          <w:rStyle w:val="msoins0"/>
          <w:rFonts w:cs="Arial"/>
        </w:rPr>
      </w:pPr>
      <w:r>
        <w:rPr>
          <w:rStyle w:val="msoins0"/>
          <w:rFonts w:cs="Arial"/>
        </w:rPr>
        <w:t>CGEA 1.2:</w:t>
      </w:r>
    </w:p>
    <w:p w:rsidR="004A1E15" w:rsidRDefault="00035CFE">
      <w:pPr>
        <w:ind w:left="720" w:firstLine="720"/>
      </w:pPr>
      <w:r>
        <w:rPr>
          <w:rFonts w:cs="Arial"/>
        </w:rPr>
        <w:t>Power Mode = IgnitionOn_2 or Running_2 or Crank_3</w:t>
      </w:r>
    </w:p>
    <w:p w:rsidR="004A1E15" w:rsidRDefault="00035CFE">
      <w:pPr>
        <w:ind w:left="720"/>
        <w:rPr>
          <w:rStyle w:val="msoins0"/>
          <w:szCs w:val="20"/>
        </w:rPr>
      </w:pPr>
      <w:r>
        <w:rPr>
          <w:rStyle w:val="msoins0"/>
          <w:rFonts w:cs="Arial"/>
          <w:szCs w:val="20"/>
        </w:rPr>
        <w:t>CGEA 1.3:</w:t>
      </w:r>
    </w:p>
    <w:p w:rsidR="004A1E15" w:rsidRDefault="00035CFE">
      <w:pPr>
        <w:ind w:left="720"/>
        <w:rPr>
          <w:rStyle w:val="msoins0"/>
          <w:rFonts w:cs="Arial"/>
          <w:szCs w:val="20"/>
        </w:rPr>
      </w:pPr>
      <w:r>
        <w:rPr>
          <w:rStyle w:val="msoins0"/>
          <w:rFonts w:cs="Arial"/>
          <w:szCs w:val="20"/>
        </w:rPr>
        <w:tab/>
        <w:t>Ignition_Status = Run</w:t>
      </w:r>
    </w:p>
    <w:p w:rsidR="004A1E15" w:rsidRDefault="004A1E15">
      <w:pPr>
        <w:ind w:left="720"/>
      </w:pPr>
    </w:p>
    <w:p w:rsidR="00406F39" w:rsidRPr="00760C18" w:rsidRDefault="00035CFE" w:rsidP="00540373">
      <w:pPr>
        <w:pStyle w:val="BoldText"/>
        <w:ind w:left="720"/>
      </w:pPr>
      <w:r w:rsidRPr="00760C18">
        <w:t>Pre-condition</w:t>
      </w:r>
    </w:p>
    <w:p w:rsidR="004A1E15" w:rsidRDefault="00035CFE">
      <w:pPr>
        <w:ind w:left="720"/>
        <w:rPr>
          <w:rFonts w:cs="Arial"/>
        </w:rPr>
      </w:pPr>
      <w:r>
        <w:rPr>
          <w:rFonts w:cs="Arial"/>
        </w:rPr>
        <w:t>Vehicle is equipped with a Park Aid Module</w:t>
      </w:r>
    </w:p>
    <w:p w:rsidR="00406F39" w:rsidRPr="00760C18" w:rsidRDefault="00035CFE" w:rsidP="00540373">
      <w:pPr>
        <w:pStyle w:val="BoldText"/>
        <w:ind w:left="720"/>
      </w:pPr>
      <w:r w:rsidRPr="00760C18">
        <w:t>Pre-condition</w:t>
      </w:r>
    </w:p>
    <w:p w:rsidR="004A1E15" w:rsidRDefault="00035CFE">
      <w:pPr>
        <w:ind w:left="720"/>
        <w:rPr>
          <w:rFonts w:cs="Arial"/>
          <w:szCs w:val="20"/>
        </w:rPr>
      </w:pPr>
      <w:r>
        <w:rPr>
          <w:rFonts w:cs="Arial"/>
          <w:szCs w:val="20"/>
        </w:rPr>
        <w:t>Visual Park Aid Alert Mode is inactive/active</w:t>
      </w:r>
    </w:p>
    <w:p w:rsidR="004A1E15" w:rsidRDefault="004A1E15">
      <w:pPr>
        <w:ind w:left="720"/>
        <w:rPr>
          <w:rFonts w:cs="Arial"/>
          <w:szCs w:val="20"/>
        </w:rPr>
      </w:pPr>
    </w:p>
    <w:p w:rsidR="00406F39" w:rsidRPr="00760C18" w:rsidRDefault="00035CFE" w:rsidP="00540373">
      <w:pPr>
        <w:pStyle w:val="BoldText"/>
        <w:ind w:left="720"/>
      </w:pPr>
      <w:r w:rsidRPr="00760C18">
        <w:t>Post-condition</w:t>
      </w:r>
    </w:p>
    <w:p w:rsidR="004A1E15" w:rsidRDefault="00035CFE">
      <w:pPr>
        <w:ind w:left="720"/>
        <w:rPr>
          <w:rFonts w:cs="Arial"/>
          <w:szCs w:val="20"/>
        </w:rPr>
      </w:pPr>
      <w:r>
        <w:rPr>
          <w:rFonts w:cs="Arial"/>
          <w:szCs w:val="20"/>
        </w:rPr>
        <w:t>Visual Park Aid Alert mode is ac</w:t>
      </w:r>
      <w:r>
        <w:rPr>
          <w:rFonts w:cs="Arial"/>
          <w:szCs w:val="20"/>
        </w:rPr>
        <w:t>tive/inactive</w:t>
      </w:r>
    </w:p>
    <w:p w:rsidR="004A1E15" w:rsidRDefault="004A1E15">
      <w:pPr>
        <w:ind w:left="720"/>
        <w:rPr>
          <w:rFonts w:cs="Arial"/>
          <w:szCs w:val="20"/>
        </w:rPr>
      </w:pPr>
    </w:p>
    <w:p w:rsidR="00406F39" w:rsidRPr="00760C18" w:rsidRDefault="00035CFE" w:rsidP="00D006E5">
      <w:pPr>
        <w:pStyle w:val="BoldText"/>
      </w:pPr>
      <w:r w:rsidRPr="00760C18">
        <w:t>Sequence Diagram</w:t>
      </w:r>
    </w:p>
    <w:p w:rsidR="004A1E15" w:rsidRDefault="00035CFE" w:rsidP="00540373">
      <w:pPr>
        <w:jc w:val="center"/>
      </w:pPr>
      <w:r>
        <w:rPr>
          <w:noProof/>
        </w:rPr>
        <w:drawing>
          <wp:inline distT="0" distB="0" distL="0" distR="0">
            <wp:extent cx="5486400" cy="2647950"/>
            <wp:effectExtent l="0" t="0" r="0" b="0"/>
            <wp:docPr id="8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86400" cy="2647950"/>
                    </a:xfrm>
                    <a:prstGeom prst="rect">
                      <a:avLst/>
                    </a:prstGeom>
                    <a:noFill/>
                    <a:ln w="9525">
                      <a:noFill/>
                      <a:miter lim="800000"/>
                      <a:headEnd/>
                      <a:tailEnd/>
                    </a:ln>
                  </pic:spPr>
                </pic:pic>
              </a:graphicData>
            </a:graphic>
          </wp:inline>
        </w:drawing>
      </w:r>
    </w:p>
    <w:p w:rsidR="00406F39" w:rsidRDefault="00035CFE" w:rsidP="00540373">
      <w:pPr>
        <w:pStyle w:val="Heading2"/>
      </w:pPr>
      <w:bookmarkStart w:id="79" w:name="_Toc7185428"/>
      <w:r w:rsidRPr="00B9479B">
        <w:t>RVCv1-FUN-REQ-196091/A-Split View</w:t>
      </w:r>
      <w:bookmarkEnd w:id="79"/>
    </w:p>
    <w:p w:rsidR="00406F39" w:rsidRDefault="00035CFE" w:rsidP="00540373">
      <w:pPr>
        <w:pStyle w:val="Heading3"/>
      </w:pPr>
      <w:bookmarkStart w:id="80" w:name="_Toc7185429"/>
      <w:r>
        <w:t>Use Cases</w:t>
      </w:r>
      <w:bookmarkEnd w:id="80"/>
    </w:p>
    <w:p w:rsidR="00406F39" w:rsidRDefault="00035CFE" w:rsidP="00540373">
      <w:pPr>
        <w:pStyle w:val="Heading4"/>
      </w:pPr>
      <w:r>
        <w:t>RVC-UC-REQ-196086/A-Rear Split View Exit</w:t>
      </w:r>
    </w:p>
    <w:p w:rsidR="00AE06BC" w:rsidRPr="00AE06BC" w:rsidRDefault="00035CFE"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310561" w:rsidTr="00540373">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10561" w:rsidRDefault="00035CFE">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10561" w:rsidRDefault="00035CFE" w:rsidP="00C7595C">
            <w:r>
              <w:t>Rear Split V</w:t>
            </w:r>
            <w:r>
              <w:t>iew Exit</w:t>
            </w:r>
          </w:p>
        </w:tc>
      </w:tr>
      <w:tr w:rsidR="00310561" w:rsidTr="0054037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10561" w:rsidRDefault="00035CFE">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10561" w:rsidRDefault="00035CFE" w:rsidP="00C7595C">
            <w:r>
              <w:t>Vehicle Occupant</w:t>
            </w:r>
          </w:p>
        </w:tc>
      </w:tr>
      <w:tr w:rsidR="00310561" w:rsidTr="0054037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10561" w:rsidRDefault="00035CFE">
            <w:pPr>
              <w:spacing w:line="276" w:lineRule="auto"/>
            </w:pPr>
            <w:r>
              <w:rPr>
                <w:b/>
                <w:bCs/>
              </w:rPr>
              <w:lastRenderedPageBreak/>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10561" w:rsidRDefault="00035CFE" w:rsidP="00310561">
            <w:pPr>
              <w:numPr>
                <w:ilvl w:val="0"/>
                <w:numId w:val="94"/>
              </w:numPr>
            </w:pPr>
            <w:r>
              <w:t>Vehicle in Run/Start</w:t>
            </w:r>
          </w:p>
          <w:p w:rsidR="00310561" w:rsidRDefault="00035CFE" w:rsidP="00310561">
            <w:pPr>
              <w:numPr>
                <w:ilvl w:val="0"/>
                <w:numId w:val="94"/>
              </w:numPr>
            </w:pPr>
            <w:r>
              <w:t>Rear Camera is showing</w:t>
            </w:r>
          </w:p>
          <w:p w:rsidR="00310561" w:rsidRDefault="00035CFE" w:rsidP="00310561">
            <w:pPr>
              <w:numPr>
                <w:ilvl w:val="0"/>
                <w:numId w:val="94"/>
              </w:numPr>
            </w:pPr>
            <w:r>
              <w:t>Rear Split View is showing on camera (rear split view stat = on)</w:t>
            </w:r>
          </w:p>
          <w:p w:rsidR="00310561" w:rsidRDefault="00035CFE" w:rsidP="00310561">
            <w:pPr>
              <w:numPr>
                <w:ilvl w:val="0"/>
                <w:numId w:val="94"/>
              </w:numPr>
            </w:pPr>
            <w:r>
              <w:t xml:space="preserve">Display and Camera are configured for Rear Split View (display also configured for </w:t>
            </w:r>
            <w:r>
              <w:t>without front camera, TBA, CHMSL camera, or Aux camera)</w:t>
            </w:r>
          </w:p>
        </w:tc>
      </w:tr>
      <w:tr w:rsidR="00310561" w:rsidTr="0054037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10561" w:rsidRDefault="00035CFE">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10561" w:rsidRDefault="00035CFE" w:rsidP="00310561">
            <w:pPr>
              <w:numPr>
                <w:ilvl w:val="0"/>
                <w:numId w:val="95"/>
              </w:numPr>
              <w:ind w:left="340"/>
              <w:jc w:val="both"/>
            </w:pPr>
            <w:r>
              <w:t>Customer presses Rear Normal View button</w:t>
            </w:r>
          </w:p>
          <w:p w:rsidR="00310561" w:rsidRDefault="00035CFE" w:rsidP="00C7595C">
            <w:pPr>
              <w:jc w:val="center"/>
            </w:pPr>
            <w:r>
              <w:t>OR</w:t>
            </w:r>
          </w:p>
          <w:p w:rsidR="00310561" w:rsidRPr="00482CB9" w:rsidRDefault="00035CFE" w:rsidP="00310561">
            <w:pPr>
              <w:numPr>
                <w:ilvl w:val="0"/>
                <w:numId w:val="95"/>
              </w:numPr>
              <w:ind w:left="340"/>
            </w:pPr>
            <w:r>
              <w:t>Rear Camera is sending Rear Normal View (Rear split view stat = off)</w:t>
            </w:r>
          </w:p>
        </w:tc>
      </w:tr>
      <w:tr w:rsidR="00310561" w:rsidTr="0054037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10561" w:rsidRDefault="00035CFE">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10561" w:rsidRDefault="00035CFE" w:rsidP="00C7595C">
            <w:r>
              <w:t xml:space="preserve">Sync highlights Rear Normal View, </w:t>
            </w:r>
            <w:r>
              <w:t>populates the zoom button, and sends rear split request signal as on. Camera switches to rear normal view (if not already at rear normal view).</w:t>
            </w:r>
          </w:p>
        </w:tc>
      </w:tr>
      <w:tr w:rsidR="00310561" w:rsidTr="0054037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310561" w:rsidRDefault="00035CFE">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10561" w:rsidRDefault="00035CFE" w:rsidP="00C7595C">
            <w:r>
              <w:t>E1</w:t>
            </w:r>
            <w:r w:rsidRPr="00B33438">
              <w:t xml:space="preserve"> </w:t>
            </w:r>
            <w:r>
              <w:t>– Vehicle is not RUN/START</w:t>
            </w:r>
          </w:p>
          <w:p w:rsidR="00310561" w:rsidRDefault="00035CFE" w:rsidP="00C7595C">
            <w:r>
              <w:t>E2 – valid camera video signal not present</w:t>
            </w:r>
          </w:p>
          <w:p w:rsidR="00310561" w:rsidRDefault="00035CFE" w:rsidP="00C7595C">
            <w:r>
              <w:t xml:space="preserve">E3 – Loss of communication </w:t>
            </w:r>
            <w:r>
              <w:t>with RVC</w:t>
            </w:r>
          </w:p>
        </w:tc>
      </w:tr>
      <w:tr w:rsidR="00310561" w:rsidTr="0054037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310561" w:rsidRDefault="00035CFE">
            <w:pPr>
              <w:spacing w:line="276" w:lineRule="auto"/>
              <w:rPr>
                <w:b/>
                <w:bCs/>
              </w:rPr>
            </w:pP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310561" w:rsidRDefault="00035CFE" w:rsidP="00C7595C">
            <w:r>
              <w:t>G-HMI</w:t>
            </w:r>
          </w:p>
          <w:p w:rsidR="00310561" w:rsidRDefault="00035CFE" w:rsidP="00C7595C">
            <w:r>
              <w:t>Vehicle System Interface</w:t>
            </w:r>
          </w:p>
        </w:tc>
      </w:tr>
    </w:tbl>
    <w:p w:rsidR="00500605" w:rsidRDefault="00035CFE" w:rsidP="00CD0F64"/>
    <w:p w:rsidR="00406F39" w:rsidRDefault="00035CFE" w:rsidP="00540373">
      <w:pPr>
        <w:pStyle w:val="Heading4"/>
      </w:pPr>
      <w:r>
        <w:t>RVC-UC-REQ-196085/A-Enable Split View</w:t>
      </w:r>
    </w:p>
    <w:p w:rsidR="00AE06BC" w:rsidRPr="00AE06BC" w:rsidRDefault="00035CFE"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B367F9" w:rsidTr="00540373">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367F9" w:rsidRDefault="00035CFE">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367F9" w:rsidRDefault="00035CFE" w:rsidP="00C7595C">
            <w:r>
              <w:t xml:space="preserve">Vehicle </w:t>
            </w:r>
            <w:r>
              <w:t>Occupant</w:t>
            </w:r>
          </w:p>
        </w:tc>
      </w:tr>
      <w:tr w:rsidR="00B367F9" w:rsidTr="0054037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367F9" w:rsidRDefault="00035CFE">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367F9" w:rsidRDefault="00035CFE" w:rsidP="00B367F9">
            <w:pPr>
              <w:numPr>
                <w:ilvl w:val="0"/>
                <w:numId w:val="97"/>
              </w:numPr>
            </w:pPr>
            <w:r>
              <w:t>Vehicle in Run/Start</w:t>
            </w:r>
          </w:p>
          <w:p w:rsidR="00B367F9" w:rsidRDefault="00035CFE" w:rsidP="00B367F9">
            <w:pPr>
              <w:numPr>
                <w:ilvl w:val="0"/>
                <w:numId w:val="97"/>
              </w:numPr>
            </w:pPr>
            <w:r>
              <w:t>RVC is display</w:t>
            </w:r>
          </w:p>
          <w:p w:rsidR="00B367F9" w:rsidRDefault="00035CFE" w:rsidP="00B367F9">
            <w:pPr>
              <w:numPr>
                <w:ilvl w:val="0"/>
                <w:numId w:val="97"/>
              </w:numPr>
            </w:pPr>
            <w:r>
              <w:t>RVC is not showing Split View</w:t>
            </w:r>
          </w:p>
          <w:p w:rsidR="00B367F9" w:rsidRDefault="00035CFE" w:rsidP="00B367F9">
            <w:pPr>
              <w:numPr>
                <w:ilvl w:val="0"/>
                <w:numId w:val="97"/>
              </w:numPr>
            </w:pPr>
            <w:r>
              <w:t>Display and Camera are configured for Rear Split View (display also configured for without front camera, TBA, CHMSL camera, or Aux camera)</w:t>
            </w:r>
          </w:p>
          <w:p w:rsidR="00B367F9" w:rsidRDefault="00035CFE" w:rsidP="00C7595C">
            <w:pPr>
              <w:ind w:left="360"/>
            </w:pPr>
          </w:p>
        </w:tc>
      </w:tr>
      <w:tr w:rsidR="00B367F9" w:rsidTr="0054037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367F9" w:rsidRDefault="00035CFE">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367F9" w:rsidRPr="00482CB9" w:rsidRDefault="00035CFE" w:rsidP="00C7595C">
            <w:r>
              <w:t>Customer presses the view button to go to Rear Split View</w:t>
            </w:r>
          </w:p>
        </w:tc>
      </w:tr>
      <w:tr w:rsidR="00B367F9" w:rsidTr="0054037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367F9" w:rsidRDefault="00035CFE">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367F9" w:rsidRDefault="00035CFE" w:rsidP="00C7595C">
            <w:r>
              <w:t>Sync highlights Rear Split View button, stops showing the zoom button, and sends Rear Split View request signal as Rear Split View On. Camera then shows Rear Split View</w:t>
            </w:r>
          </w:p>
        </w:tc>
      </w:tr>
      <w:tr w:rsidR="00B367F9" w:rsidTr="0054037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367F9" w:rsidRDefault="00035CFE">
            <w:pPr>
              <w:spacing w:line="276" w:lineRule="auto"/>
            </w:pPr>
            <w:r>
              <w:rPr>
                <w:b/>
                <w:bCs/>
              </w:rPr>
              <w:t>List of Exc</w:t>
            </w:r>
            <w:r>
              <w:rPr>
                <w:b/>
                <w:bCs/>
              </w:rPr>
              <w:t>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367F9" w:rsidRDefault="00035CFE" w:rsidP="00C7595C">
            <w:r>
              <w:t>E1</w:t>
            </w:r>
            <w:r w:rsidRPr="00B33438">
              <w:t xml:space="preserve"> </w:t>
            </w:r>
            <w:r>
              <w:t>– Vehicle is not ON</w:t>
            </w:r>
          </w:p>
          <w:p w:rsidR="00B367F9" w:rsidRDefault="00035CFE" w:rsidP="00C7595C">
            <w:r>
              <w:t>E2 – valid camera video signal not present</w:t>
            </w:r>
          </w:p>
          <w:p w:rsidR="00B367F9" w:rsidRDefault="00035CFE" w:rsidP="00C7595C">
            <w:r>
              <w:t>E3 – Loss of communication with RVC</w:t>
            </w:r>
          </w:p>
        </w:tc>
      </w:tr>
      <w:tr w:rsidR="00B367F9" w:rsidTr="00540373">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B367F9" w:rsidRDefault="00035CFE">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B367F9" w:rsidRDefault="00035CFE" w:rsidP="00C7595C">
            <w:r>
              <w:t>G-HMI</w:t>
            </w:r>
          </w:p>
          <w:p w:rsidR="00B367F9" w:rsidRDefault="00035CFE" w:rsidP="00C7595C">
            <w:r>
              <w:t>Vehicle System Interface</w:t>
            </w:r>
          </w:p>
        </w:tc>
      </w:tr>
    </w:tbl>
    <w:p w:rsidR="00500605" w:rsidRDefault="00035CFE" w:rsidP="00CD0F64"/>
    <w:p w:rsidR="00406F39" w:rsidRDefault="00035CFE" w:rsidP="00540373">
      <w:pPr>
        <w:pStyle w:val="Heading3"/>
      </w:pPr>
      <w:bookmarkStart w:id="81" w:name="_Toc7185430"/>
      <w:r>
        <w:lastRenderedPageBreak/>
        <w:t>White Box Views</w:t>
      </w:r>
      <w:bookmarkEnd w:id="81"/>
    </w:p>
    <w:p w:rsidR="00406F39" w:rsidRDefault="00035CFE" w:rsidP="00540373">
      <w:pPr>
        <w:pStyle w:val="Heading4"/>
      </w:pPr>
      <w:r>
        <w:t>Activity Diagrams</w:t>
      </w:r>
    </w:p>
    <w:p w:rsidR="00406F39" w:rsidRDefault="00035CFE" w:rsidP="00540373">
      <w:pPr>
        <w:pStyle w:val="Heading5"/>
      </w:pPr>
      <w:r>
        <w:t>RVC-ACT-REQ-196084/A-Rear View Camera Split View</w:t>
      </w:r>
    </w:p>
    <w:p w:rsidR="00500605" w:rsidRDefault="00035CFE" w:rsidP="00540373">
      <w:pPr>
        <w:jc w:val="center"/>
      </w:pPr>
      <w:r>
        <w:rPr>
          <w:noProof/>
        </w:rPr>
        <w:drawing>
          <wp:inline distT="0" distB="0" distL="0" distR="0">
            <wp:extent cx="5943600" cy="3048206"/>
            <wp:effectExtent l="0" t="0" r="0" b="0"/>
            <wp:docPr id="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48206"/>
                    </a:xfrm>
                    <a:prstGeom prst="rect">
                      <a:avLst/>
                    </a:prstGeom>
                    <a:noFill/>
                    <a:ln>
                      <a:noFill/>
                    </a:ln>
                  </pic:spPr>
                </pic:pic>
              </a:graphicData>
            </a:graphic>
          </wp:inline>
        </w:drawing>
      </w:r>
    </w:p>
    <w:p w:rsidR="00406F39" w:rsidRDefault="00035CFE" w:rsidP="00540373">
      <w:pPr>
        <w:pStyle w:val="Heading4"/>
      </w:pPr>
      <w:r>
        <w:t>Sequence Diagrams</w:t>
      </w:r>
    </w:p>
    <w:p w:rsidR="00406F39" w:rsidRDefault="00035CFE" w:rsidP="00540373">
      <w:pPr>
        <w:pStyle w:val="Heading5"/>
      </w:pPr>
      <w:r>
        <w:t>RVC-SD-REQ-196087/A-Activate and Exit Split View</w:t>
      </w:r>
    </w:p>
    <w:p w:rsidR="00406F39" w:rsidRPr="00F8674E" w:rsidRDefault="00035CFE" w:rsidP="00406F39">
      <w:pPr>
        <w:rPr>
          <w:b/>
          <w:sz w:val="16"/>
          <w:szCs w:val="16"/>
        </w:rPr>
      </w:pPr>
      <w:r w:rsidRPr="00F8674E">
        <w:rPr>
          <w:b/>
          <w:sz w:val="16"/>
          <w:szCs w:val="16"/>
        </w:rPr>
        <w:t>Linked Elements</w:t>
      </w:r>
    </w:p>
    <w:p w:rsidR="007C3C8E" w:rsidRPr="00F8674E" w:rsidRDefault="00035CFE" w:rsidP="007C3C8E">
      <w:pPr>
        <w:rPr>
          <w:sz w:val="16"/>
          <w:szCs w:val="16"/>
        </w:rPr>
      </w:pPr>
      <w:r w:rsidRPr="00F8674E">
        <w:rPr>
          <w:sz w:val="16"/>
          <w:szCs w:val="16"/>
        </w:rPr>
        <w:t>RVC-UC-REQ-014272/A-Activate RVC (TcSE ROIN-146094-1)</w:t>
      </w:r>
    </w:p>
    <w:p w:rsidR="00694B9A" w:rsidRDefault="00035CFE" w:rsidP="00540373">
      <w:pPr>
        <w:jc w:val="center"/>
      </w:pPr>
      <w:r>
        <w:rPr>
          <w:noProof/>
        </w:rPr>
        <w:lastRenderedPageBreak/>
        <w:drawing>
          <wp:inline distT="0" distB="0" distL="0" distR="0">
            <wp:extent cx="5486400" cy="6438299"/>
            <wp:effectExtent l="0" t="0" r="0" b="635"/>
            <wp:docPr id="9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6438299"/>
                    </a:xfrm>
                    <a:prstGeom prst="rect">
                      <a:avLst/>
                    </a:prstGeom>
                    <a:noFill/>
                    <a:ln>
                      <a:noFill/>
                    </a:ln>
                  </pic:spPr>
                </pic:pic>
              </a:graphicData>
            </a:graphic>
          </wp:inline>
        </w:drawing>
      </w:r>
    </w:p>
    <w:p w:rsidR="00406F39" w:rsidRDefault="00035CFE" w:rsidP="00540373">
      <w:pPr>
        <w:pStyle w:val="Heading1"/>
      </w:pPr>
      <w:bookmarkStart w:id="82" w:name="_Toc7185431"/>
      <w:r>
        <w:lastRenderedPageBreak/>
        <w:t>Appendix: Reference Documents</w:t>
      </w:r>
      <w:bookmarkEnd w:id="82"/>
    </w:p>
    <w:p w:rsidR="00AE06BC" w:rsidRPr="00AE06BC" w:rsidRDefault="00035CFE"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7563"/>
      </w:tblGrid>
      <w:tr w:rsidR="004A1E15">
        <w:trPr>
          <w:jc w:val="center"/>
        </w:trPr>
        <w:tc>
          <w:tcPr>
            <w:tcW w:w="1293"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rPr>
            </w:pPr>
            <w:r>
              <w:rPr>
                <w:rFonts w:cs="Arial"/>
                <w:szCs w:val="20"/>
              </w:rPr>
              <w:t>Reference #</w:t>
            </w:r>
          </w:p>
        </w:tc>
        <w:tc>
          <w:tcPr>
            <w:tcW w:w="7563"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rPr>
            </w:pPr>
            <w:r>
              <w:rPr>
                <w:rFonts w:cs="Arial"/>
                <w:szCs w:val="20"/>
              </w:rPr>
              <w:t>Document Title</w:t>
            </w:r>
          </w:p>
        </w:tc>
      </w:tr>
      <w:tr w:rsidR="004A1E15">
        <w:trPr>
          <w:jc w:val="center"/>
        </w:trPr>
        <w:tc>
          <w:tcPr>
            <w:tcW w:w="1293"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rPr>
            </w:pPr>
            <w:r>
              <w:rPr>
                <w:rStyle w:val="msoins0"/>
                <w:rFonts w:cs="Arial"/>
                <w:szCs w:val="20"/>
              </w:rPr>
              <w:t>1</w:t>
            </w:r>
          </w:p>
        </w:tc>
        <w:tc>
          <w:tcPr>
            <w:tcW w:w="7563" w:type="dxa"/>
            <w:tcBorders>
              <w:top w:val="single" w:sz="4" w:space="0" w:color="auto"/>
              <w:left w:val="single" w:sz="4" w:space="0" w:color="auto"/>
              <w:bottom w:val="single" w:sz="4" w:space="0" w:color="auto"/>
              <w:right w:val="single" w:sz="4" w:space="0" w:color="auto"/>
            </w:tcBorders>
          </w:tcPr>
          <w:p w:rsidR="004A1E15" w:rsidRDefault="004A1E15">
            <w:pPr>
              <w:rPr>
                <w:rFonts w:cs="Arial"/>
                <w:szCs w:val="20"/>
              </w:rPr>
            </w:pPr>
          </w:p>
        </w:tc>
      </w:tr>
      <w:tr w:rsidR="004A1E15">
        <w:trPr>
          <w:jc w:val="center"/>
        </w:trPr>
        <w:tc>
          <w:tcPr>
            <w:tcW w:w="1293"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rPr>
            </w:pPr>
            <w:r>
              <w:rPr>
                <w:rStyle w:val="msoins0"/>
                <w:rFonts w:cs="Arial"/>
                <w:szCs w:val="20"/>
              </w:rPr>
              <w:t>2</w:t>
            </w:r>
          </w:p>
        </w:tc>
        <w:tc>
          <w:tcPr>
            <w:tcW w:w="7563" w:type="dxa"/>
            <w:tcBorders>
              <w:top w:val="single" w:sz="4" w:space="0" w:color="auto"/>
              <w:left w:val="single" w:sz="4" w:space="0" w:color="auto"/>
              <w:bottom w:val="single" w:sz="4" w:space="0" w:color="auto"/>
              <w:right w:val="single" w:sz="4" w:space="0" w:color="auto"/>
            </w:tcBorders>
          </w:tcPr>
          <w:p w:rsidR="004A1E15" w:rsidRDefault="004A1E15">
            <w:pPr>
              <w:rPr>
                <w:rFonts w:cs="Arial"/>
                <w:szCs w:val="20"/>
              </w:rPr>
            </w:pPr>
          </w:p>
        </w:tc>
      </w:tr>
      <w:tr w:rsidR="004A1E15">
        <w:trPr>
          <w:jc w:val="center"/>
        </w:trPr>
        <w:tc>
          <w:tcPr>
            <w:tcW w:w="1293"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rPr>
            </w:pPr>
            <w:r>
              <w:rPr>
                <w:rStyle w:val="msoins0"/>
                <w:rFonts w:cs="Arial"/>
                <w:szCs w:val="20"/>
              </w:rPr>
              <w:t>3</w:t>
            </w:r>
          </w:p>
        </w:tc>
        <w:tc>
          <w:tcPr>
            <w:tcW w:w="7563" w:type="dxa"/>
            <w:tcBorders>
              <w:top w:val="single" w:sz="4" w:space="0" w:color="auto"/>
              <w:left w:val="single" w:sz="4" w:space="0" w:color="auto"/>
              <w:bottom w:val="single" w:sz="4" w:space="0" w:color="auto"/>
              <w:right w:val="single" w:sz="4" w:space="0" w:color="auto"/>
            </w:tcBorders>
          </w:tcPr>
          <w:p w:rsidR="004A1E15" w:rsidRDefault="004A1E15">
            <w:pPr>
              <w:rPr>
                <w:rFonts w:cs="Arial"/>
                <w:szCs w:val="20"/>
              </w:rPr>
            </w:pPr>
          </w:p>
        </w:tc>
      </w:tr>
      <w:tr w:rsidR="004A1E15">
        <w:trPr>
          <w:jc w:val="center"/>
        </w:trPr>
        <w:tc>
          <w:tcPr>
            <w:tcW w:w="1293"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rPr>
            </w:pPr>
            <w:r>
              <w:rPr>
                <w:rStyle w:val="msoins0"/>
                <w:rFonts w:cs="Arial"/>
                <w:szCs w:val="20"/>
              </w:rPr>
              <w:t>4</w:t>
            </w:r>
          </w:p>
        </w:tc>
        <w:tc>
          <w:tcPr>
            <w:tcW w:w="7563" w:type="dxa"/>
            <w:tcBorders>
              <w:top w:val="single" w:sz="4" w:space="0" w:color="auto"/>
              <w:left w:val="single" w:sz="4" w:space="0" w:color="auto"/>
              <w:bottom w:val="single" w:sz="4" w:space="0" w:color="auto"/>
              <w:right w:val="single" w:sz="4" w:space="0" w:color="auto"/>
            </w:tcBorders>
          </w:tcPr>
          <w:p w:rsidR="004A1E15" w:rsidRDefault="004A1E15">
            <w:pPr>
              <w:rPr>
                <w:rFonts w:cs="Arial"/>
                <w:szCs w:val="20"/>
                <w:highlight w:val="yellow"/>
              </w:rPr>
            </w:pPr>
          </w:p>
        </w:tc>
      </w:tr>
      <w:tr w:rsidR="004A1E15">
        <w:trPr>
          <w:jc w:val="center"/>
        </w:trPr>
        <w:tc>
          <w:tcPr>
            <w:tcW w:w="1293" w:type="dxa"/>
            <w:tcBorders>
              <w:top w:val="single" w:sz="4" w:space="0" w:color="auto"/>
              <w:left w:val="single" w:sz="4" w:space="0" w:color="auto"/>
              <w:bottom w:val="single" w:sz="4" w:space="0" w:color="auto"/>
              <w:right w:val="single" w:sz="4" w:space="0" w:color="auto"/>
            </w:tcBorders>
            <w:hideMark/>
          </w:tcPr>
          <w:p w:rsidR="004A1E15" w:rsidRDefault="00035CFE">
            <w:pPr>
              <w:rPr>
                <w:rFonts w:cs="Arial"/>
                <w:szCs w:val="20"/>
              </w:rPr>
            </w:pPr>
            <w:r>
              <w:rPr>
                <w:rStyle w:val="msoins0"/>
                <w:rFonts w:cs="Arial"/>
                <w:szCs w:val="20"/>
              </w:rPr>
              <w:t>5</w:t>
            </w:r>
          </w:p>
        </w:tc>
        <w:tc>
          <w:tcPr>
            <w:tcW w:w="7563" w:type="dxa"/>
            <w:tcBorders>
              <w:top w:val="single" w:sz="4" w:space="0" w:color="auto"/>
              <w:left w:val="single" w:sz="4" w:space="0" w:color="auto"/>
              <w:bottom w:val="single" w:sz="4" w:space="0" w:color="auto"/>
              <w:right w:val="single" w:sz="4" w:space="0" w:color="auto"/>
            </w:tcBorders>
          </w:tcPr>
          <w:p w:rsidR="004A1E15" w:rsidRDefault="004A1E15">
            <w:pPr>
              <w:rPr>
                <w:rFonts w:cs="Arial"/>
                <w:szCs w:val="20"/>
              </w:rPr>
            </w:pPr>
          </w:p>
        </w:tc>
      </w:tr>
    </w:tbl>
    <w:p w:rsidR="004A1E15" w:rsidRDefault="004A1E15">
      <w:pPr>
        <w:rPr>
          <w:rFonts w:cs="Arial"/>
          <w:szCs w:val="20"/>
        </w:rPr>
      </w:pPr>
    </w:p>
    <w:p w:rsidR="00AB1E94" w:rsidRPr="00AE06BC" w:rsidRDefault="00035CFE" w:rsidP="00406F39"/>
    <w:sectPr w:rsidR="00AB1E94" w:rsidRPr="00AE06BC" w:rsidSect="00540373">
      <w:headerReference w:type="default" r:id="rId21"/>
      <w:footerReference w:type="default" r:id="rId22"/>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CFE" w:rsidRDefault="00035CFE" w:rsidP="0085312A">
      <w:r>
        <w:separator/>
      </w:r>
    </w:p>
  </w:endnote>
  <w:endnote w:type="continuationSeparator" w:id="0">
    <w:p w:rsidR="00035CFE" w:rsidRDefault="00035CFE"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Univers">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540373">
          <w:pPr>
            <w:tabs>
              <w:tab w:val="center" w:pos="4320"/>
              <w:tab w:val="right" w:pos="8640"/>
            </w:tabs>
            <w:jc w:val="center"/>
            <w:rPr>
              <w:sz w:val="16"/>
            </w:rPr>
          </w:pPr>
          <w:r w:rsidRPr="00583AF9">
            <w:rPr>
              <w:b/>
              <w:smallCaps/>
              <w:sz w:val="16"/>
            </w:rPr>
            <w:t>file:</w:t>
          </w:r>
          <w:r w:rsidR="00540373">
            <w:t xml:space="preserve"> </w:t>
          </w:r>
          <w:r w:rsidR="00540373" w:rsidRPr="00540373">
            <w:rPr>
              <w:b/>
              <w:smallCaps/>
              <w:sz w:val="16"/>
            </w:rPr>
            <w:t xml:space="preserve">Stand-alone Rear View Camera APIM </w:t>
          </w:r>
          <w:r w:rsidR="00540373">
            <w:rPr>
              <w:b/>
              <w:smallCaps/>
              <w:sz w:val="16"/>
            </w:rPr>
            <w:t>SPSS</w:t>
          </w:r>
          <w:r w:rsidR="00540373" w:rsidRPr="00540373">
            <w:rPr>
              <w:b/>
              <w:smallCaps/>
              <w:sz w:val="16"/>
            </w:rPr>
            <w:t xml:space="preserve"> v2.7 Apr 26, 2019</w:t>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540373">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540373">
            <w:rPr>
              <w:noProof/>
              <w:szCs w:val="20"/>
            </w:rPr>
            <w:t>23</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CFE" w:rsidRDefault="00035CFE" w:rsidP="0085312A">
      <w:r>
        <w:separator/>
      </w:r>
    </w:p>
  </w:footnote>
  <w:footnote w:type="continuationSeparator" w:id="0">
    <w:p w:rsidR="00035CFE" w:rsidRDefault="00035CFE"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FFFB6005"/>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 w15:restartNumberingAfterBreak="0">
    <w:nsid w:val="FFFB60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 w15:restartNumberingAfterBreak="0">
    <w:nsid w:val="FFFB60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 w15:restartNumberingAfterBreak="0">
    <w:nsid w:val="FFFB60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 w15:restartNumberingAfterBreak="0">
    <w:nsid w:val="FFFB60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 w15:restartNumberingAfterBreak="0">
    <w:nsid w:val="FFFB60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FFFB601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 w15:restartNumberingAfterBreak="0">
    <w:nsid w:val="FFFB601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 w15:restartNumberingAfterBreak="0">
    <w:nsid w:val="FFFB602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 w15:restartNumberingAfterBreak="0">
    <w:nsid w:val="FFFB602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 w15:restartNumberingAfterBreak="0">
    <w:nsid w:val="FFFB602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6" w15:restartNumberingAfterBreak="0">
    <w:nsid w:val="FFFB602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7" w15:restartNumberingAfterBreak="0">
    <w:nsid w:val="FFFB602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8" w15:restartNumberingAfterBreak="0">
    <w:nsid w:val="FFFB602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9" w15:restartNumberingAfterBreak="0">
    <w:nsid w:val="FFFB602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0" w15:restartNumberingAfterBreak="0">
    <w:nsid w:val="FFFB603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1" w15:restartNumberingAfterBreak="0">
    <w:nsid w:val="FFFB603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2" w15:restartNumberingAfterBreak="0">
    <w:nsid w:val="FFFB6036"/>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3" w15:restartNumberingAfterBreak="0">
    <w:nsid w:val="FFFB603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24" w15:restartNumberingAfterBreak="0">
    <w:nsid w:val="FFFFFF80"/>
    <w:multiLevelType w:val="singleLevel"/>
    <w:tmpl w:val="F014F376"/>
    <w:lvl w:ilvl="0">
      <w:start w:val="1"/>
      <w:numFmt w:val="bullet"/>
      <w:lvlText w:val=""/>
      <w:lvlJc w:val="left"/>
      <w:pPr>
        <w:tabs>
          <w:tab w:val="num" w:pos="1492"/>
        </w:tabs>
        <w:ind w:left="1492" w:hanging="360"/>
      </w:pPr>
      <w:rPr>
        <w:rFonts w:ascii="Symbol" w:hAnsi="Symbol" w:hint="default"/>
      </w:rPr>
    </w:lvl>
  </w:abstractNum>
  <w:abstractNum w:abstractNumId="25" w15:restartNumberingAfterBreak="0">
    <w:nsid w:val="FFFFFF81"/>
    <w:multiLevelType w:val="singleLevel"/>
    <w:tmpl w:val="CB9EEABC"/>
    <w:lvl w:ilvl="0">
      <w:start w:val="1"/>
      <w:numFmt w:val="bullet"/>
      <w:lvlText w:val=""/>
      <w:lvlJc w:val="left"/>
      <w:pPr>
        <w:tabs>
          <w:tab w:val="num" w:pos="1209"/>
        </w:tabs>
        <w:ind w:left="1209" w:hanging="360"/>
      </w:pPr>
      <w:rPr>
        <w:rFonts w:ascii="Symbol" w:hAnsi="Symbol" w:hint="default"/>
      </w:rPr>
    </w:lvl>
  </w:abstractNum>
  <w:abstractNum w:abstractNumId="26" w15:restartNumberingAfterBreak="0">
    <w:nsid w:val="FFFFFF82"/>
    <w:multiLevelType w:val="singleLevel"/>
    <w:tmpl w:val="1B40EA4C"/>
    <w:lvl w:ilvl="0">
      <w:start w:val="1"/>
      <w:numFmt w:val="bullet"/>
      <w:lvlText w:val=""/>
      <w:lvlJc w:val="left"/>
      <w:pPr>
        <w:tabs>
          <w:tab w:val="num" w:pos="926"/>
        </w:tabs>
        <w:ind w:left="926" w:hanging="360"/>
      </w:pPr>
      <w:rPr>
        <w:rFonts w:ascii="Symbol" w:hAnsi="Symbol" w:hint="default"/>
      </w:rPr>
    </w:lvl>
  </w:abstractNum>
  <w:abstractNum w:abstractNumId="27" w15:restartNumberingAfterBreak="0">
    <w:nsid w:val="FFFFFF83"/>
    <w:multiLevelType w:val="singleLevel"/>
    <w:tmpl w:val="79DC7936"/>
    <w:lvl w:ilvl="0">
      <w:start w:val="1"/>
      <w:numFmt w:val="bullet"/>
      <w:lvlText w:val=""/>
      <w:lvlJc w:val="left"/>
      <w:pPr>
        <w:tabs>
          <w:tab w:val="num" w:pos="643"/>
        </w:tabs>
        <w:ind w:left="643" w:hanging="360"/>
      </w:pPr>
      <w:rPr>
        <w:rFonts w:ascii="Symbol" w:hAnsi="Symbol" w:hint="default"/>
      </w:rPr>
    </w:lvl>
  </w:abstractNum>
  <w:abstractNum w:abstractNumId="28" w15:restartNumberingAfterBreak="0">
    <w:nsid w:val="FFFFFF89"/>
    <w:multiLevelType w:val="singleLevel"/>
    <w:tmpl w:val="B2F02B26"/>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FFFFFFFB"/>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30" w15:restartNumberingAfterBreak="0">
    <w:nsid w:val="15546033"/>
    <w:multiLevelType w:val="hybridMultilevel"/>
    <w:tmpl w:val="CD1AD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5546035"/>
    <w:multiLevelType w:val="hybridMultilevel"/>
    <w:tmpl w:val="CD1AD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D3777E2"/>
    <w:multiLevelType w:val="multilevel"/>
    <w:tmpl w:val="9F38D93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rPr>
        <w:sz w:val="20"/>
        <w:szCs w:val="20"/>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1FCD6032"/>
    <w:multiLevelType w:val="hybridMultilevel"/>
    <w:tmpl w:val="16F0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FDB60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1FDB60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3DAF6021"/>
    <w:multiLevelType w:val="hybridMultilevel"/>
    <w:tmpl w:val="E72C28C8"/>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37" w15:restartNumberingAfterBreak="0">
    <w:nsid w:val="52FF6013"/>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FF6017"/>
    <w:multiLevelType w:val="hybridMultilevel"/>
    <w:tmpl w:val="B36CE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C76024"/>
    <w:multiLevelType w:val="multilevel"/>
    <w:tmpl w:val="D7A801A0"/>
    <w:lvl w:ilvl="0">
      <w:start w:val="1"/>
      <w:numFmt w:val="decimal"/>
      <w:suff w:val="space"/>
      <w:lvlText w:val="Scenario %1: "/>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60116023"/>
    <w:multiLevelType w:val="multilevel"/>
    <w:tmpl w:val="6EA8AE1A"/>
    <w:lvl w:ilvl="0">
      <w:start w:val="1"/>
      <w:numFmt w:val="decimal"/>
      <w:suff w:val="space"/>
      <w:lvlText w:val="Scenario %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CFC6011"/>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FC6015"/>
    <w:multiLevelType w:val="hybridMultilevel"/>
    <w:tmpl w:val="86B0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4" w15:restartNumberingAfterBreak="0">
    <w:nsid w:val="7D4B6030"/>
    <w:multiLevelType w:val="hybridMultilevel"/>
    <w:tmpl w:val="98A80320"/>
    <w:lvl w:ilvl="0" w:tplc="820471A6">
      <w:start w:val="1"/>
      <w:numFmt w:val="decimal"/>
      <w:lvlText w:val="%1."/>
      <w:lvlJc w:val="left"/>
      <w:pPr>
        <w:ind w:left="720" w:hanging="360"/>
      </w:pPr>
      <w:rPr>
        <w:rFonts w:asciiTheme="minorHAnsi" w:hAnsiTheme="minorHAnsi" w:cstheme="minorBidi" w:hint="default"/>
        <w:b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9"/>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num>
  <w:num w:numId="12">
    <w:abstractNumId w:val="28"/>
  </w:num>
  <w:num w:numId="13">
    <w:abstractNumId w:val="27"/>
  </w:num>
  <w:num w:numId="14">
    <w:abstractNumId w:val="27"/>
  </w:num>
  <w:num w:numId="15">
    <w:abstractNumId w:val="26"/>
  </w:num>
  <w:num w:numId="16">
    <w:abstractNumId w:val="26"/>
  </w:num>
  <w:num w:numId="17">
    <w:abstractNumId w:val="25"/>
  </w:num>
  <w:num w:numId="18">
    <w:abstractNumId w:val="25"/>
  </w:num>
  <w:num w:numId="19">
    <w:abstractNumId w:val="24"/>
  </w:num>
  <w:num w:numId="20">
    <w:abstractNumId w:val="24"/>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27"/>
  </w:num>
  <w:num w:numId="32">
    <w:abstractNumId w:val="26"/>
  </w:num>
  <w:num w:numId="33">
    <w:abstractNumId w:val="25"/>
  </w:num>
  <w:num w:numId="34">
    <w:abstractNumId w:val="24"/>
  </w:num>
  <w:num w:numId="35">
    <w:abstractNumId w:val="5"/>
  </w:num>
  <w:num w:numId="3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num>
  <w:num w:numId="46">
    <w:abstractNumId w:val="4"/>
  </w:num>
  <w:num w:numId="47">
    <w:abstractNumId w:val="3"/>
  </w:num>
  <w:num w:numId="48">
    <w:abstractNumId w:val="3"/>
  </w:num>
  <w:num w:numId="49">
    <w:abstractNumId w:val="2"/>
  </w:num>
  <w:num w:numId="50">
    <w:abstractNumId w:val="2"/>
  </w:num>
  <w:num w:numId="51">
    <w:abstractNumId w:val="1"/>
  </w:num>
  <w:num w:numId="52">
    <w:abstractNumId w:val="1"/>
  </w:num>
  <w:num w:numId="53">
    <w:abstractNumId w:val="0"/>
  </w:num>
  <w:num w:numId="54">
    <w:abstractNumId w:val="0"/>
  </w:num>
  <w:num w:numId="5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
  </w:num>
  <w:num w:numId="65">
    <w:abstractNumId w:val="3"/>
  </w:num>
  <w:num w:numId="66">
    <w:abstractNumId w:val="2"/>
  </w:num>
  <w:num w:numId="67">
    <w:abstractNumId w:val="1"/>
  </w:num>
  <w:num w:numId="68">
    <w:abstractNumId w:val="0"/>
  </w:num>
  <w:num w:numId="69">
    <w:abstractNumId w:val="6"/>
  </w:num>
  <w:num w:numId="70">
    <w:abstractNumId w:val="7"/>
  </w:num>
  <w:num w:numId="71">
    <w:abstractNumId w:val="8"/>
  </w:num>
  <w:num w:numId="72">
    <w:abstractNumId w:val="9"/>
  </w:num>
  <w:num w:numId="73">
    <w:abstractNumId w:val="41"/>
  </w:num>
  <w:num w:numId="74">
    <w:abstractNumId w:val="37"/>
  </w:num>
  <w:num w:numId="75">
    <w:abstractNumId w:val="34"/>
  </w:num>
  <w:num w:numId="76">
    <w:abstractNumId w:val="10"/>
  </w:num>
  <w:num w:numId="77">
    <w:abstractNumId w:val="42"/>
  </w:num>
  <w:num w:numId="78">
    <w:abstractNumId w:val="38"/>
  </w:num>
  <w:num w:numId="79">
    <w:abstractNumId w:val="35"/>
  </w:num>
  <w:num w:numId="80">
    <w:abstractNumId w:val="11"/>
  </w:num>
  <w:num w:numId="81">
    <w:abstractNumId w:val="12"/>
  </w:num>
  <w:num w:numId="82">
    <w:abstractNumId w:val="13"/>
  </w:num>
  <w:num w:numId="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4"/>
  </w:num>
  <w:num w:numId="85">
    <w:abstractNumId w:val="39"/>
  </w:num>
  <w:num w:numId="8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5"/>
  </w:num>
  <w:num w:numId="88">
    <w:abstractNumId w:val="16"/>
  </w:num>
  <w:num w:numId="89">
    <w:abstractNumId w:val="17"/>
  </w:num>
  <w:num w:numId="90">
    <w:abstractNumId w:val="18"/>
  </w:num>
  <w:num w:numId="91">
    <w:abstractNumId w:val="19"/>
  </w:num>
  <w:num w:numId="9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0"/>
  </w:num>
  <w:num w:numId="94">
    <w:abstractNumId w:val="30"/>
  </w:num>
  <w:num w:numId="95">
    <w:abstractNumId w:val="33"/>
  </w:num>
  <w:num w:numId="96">
    <w:abstractNumId w:val="21"/>
  </w:num>
  <w:num w:numId="97">
    <w:abstractNumId w:val="31"/>
  </w:num>
  <w:num w:numId="98">
    <w:abstractNumId w:val="22"/>
  </w:num>
  <w:num w:numId="99">
    <w:abstractNumId w:val="23"/>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35CFE"/>
    <w:rsid w:val="00051423"/>
    <w:rsid w:val="00073FCC"/>
    <w:rsid w:val="00075586"/>
    <w:rsid w:val="000A2DD3"/>
    <w:rsid w:val="000A4DC6"/>
    <w:rsid w:val="000B5689"/>
    <w:rsid w:val="000B7DB2"/>
    <w:rsid w:val="000D1DC3"/>
    <w:rsid w:val="000F6E6C"/>
    <w:rsid w:val="00151537"/>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A1E15"/>
    <w:rsid w:val="004B0BB5"/>
    <w:rsid w:val="004B4BAD"/>
    <w:rsid w:val="004C4667"/>
    <w:rsid w:val="00502E45"/>
    <w:rsid w:val="005241ED"/>
    <w:rsid w:val="005274A4"/>
    <w:rsid w:val="00530C8E"/>
    <w:rsid w:val="00540373"/>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078E1"/>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63"/>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63"/>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63"/>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63"/>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63"/>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63"/>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63"/>
      </w:numPr>
      <w:spacing w:before="240" w:after="60"/>
      <w:outlineLvl w:val="6"/>
    </w:pPr>
  </w:style>
  <w:style w:type="paragraph" w:styleId="Heading8">
    <w:name w:val="heading 8"/>
    <w:basedOn w:val="Normal"/>
    <w:next w:val="Normal"/>
    <w:link w:val="Heading8Char"/>
    <w:qFormat/>
    <w:rsid w:val="00C66C6C"/>
    <w:pPr>
      <w:keepNext/>
      <w:numPr>
        <w:ilvl w:val="7"/>
        <w:numId w:val="63"/>
      </w:numPr>
      <w:spacing w:before="240" w:after="60"/>
      <w:outlineLvl w:val="7"/>
    </w:pPr>
    <w:rPr>
      <w:i/>
      <w:iCs/>
    </w:rPr>
  </w:style>
  <w:style w:type="paragraph" w:styleId="Heading9">
    <w:name w:val="heading 9"/>
    <w:basedOn w:val="Normal"/>
    <w:next w:val="Normal"/>
    <w:link w:val="Heading9Char"/>
    <w:qFormat/>
    <w:rsid w:val="00C66C6C"/>
    <w:pPr>
      <w:keepNext/>
      <w:numPr>
        <w:ilvl w:val="8"/>
        <w:numId w:val="6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64"/>
      </w:numPr>
    </w:pPr>
  </w:style>
  <w:style w:type="paragraph" w:styleId="ListBullet2">
    <w:name w:val="List Bullet 2"/>
    <w:basedOn w:val="Normal"/>
    <w:rsid w:val="002A6CE2"/>
    <w:pPr>
      <w:numPr>
        <w:numId w:val="65"/>
      </w:numPr>
    </w:pPr>
  </w:style>
  <w:style w:type="paragraph" w:styleId="ListBullet3">
    <w:name w:val="List Bullet 3"/>
    <w:basedOn w:val="Normal"/>
    <w:rsid w:val="002A6CE2"/>
    <w:pPr>
      <w:numPr>
        <w:numId w:val="66"/>
      </w:numPr>
    </w:pPr>
  </w:style>
  <w:style w:type="paragraph" w:styleId="ListBullet4">
    <w:name w:val="List Bullet 4"/>
    <w:basedOn w:val="Normal"/>
    <w:rsid w:val="002A6CE2"/>
    <w:pPr>
      <w:numPr>
        <w:numId w:val="67"/>
      </w:numPr>
    </w:pPr>
  </w:style>
  <w:style w:type="paragraph" w:styleId="ListBullet5">
    <w:name w:val="List Bullet 5"/>
    <w:basedOn w:val="Normal"/>
    <w:rsid w:val="002A6CE2"/>
    <w:pPr>
      <w:numPr>
        <w:numId w:val="68"/>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vs02.pd3.ford.com:8080/tcr/controller/ObjLauncher?wolf_objectid=16.0.8008711&amp;LID=19.0.78579906" TargetMode="External"/><Relationship Id="rId13" Type="http://schemas.openxmlformats.org/officeDocument/2006/relationships/hyperlink" Target="http://ivs02.pd3.ford.com:8080/tcr/controller/ObjLauncher?wolf_objectid=19.0.79223622&amp;LID=19.0.79292103" TargetMode="External"/><Relationship Id="rId18" Type="http://schemas.openxmlformats.org/officeDocument/2006/relationships/image" Target="media/image6.emf"/><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ivs02.pd3.ford.com:8080/tcr/controller/ObjLauncher?wolf_objectid=19.0.78849284&amp;LID=19.0.79292101" TargetMode="External"/><Relationship Id="rId17" Type="http://schemas.openxmlformats.org/officeDocument/2006/relationships/image" Target="media/image5.emf"/><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vs02.pd3.ford.com:8080/tcr/controller/ObjLauncher?wolf_objectid=19.0.78849134&amp;LID=19.0.7929209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hyperlink" Target="http://ivs02.pd3.ford.com:8080/tcr/controller/ObjLauncher?wolf_objectid=19.0.78849059&amp;LID=19.0.79292089" TargetMode="External"/><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ivs02.pd3.ford.com:8080/tcr/controller/ObjLauncher?wolf_objectid=19.0.79213757&amp;LID=19.0.79292104" TargetMode="External"/><Relationship Id="rId22" Type="http://schemas.openxmlformats.org/officeDocument/2006/relationships/footer" Target="footer1.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286E7FC7-0D1A-4A12-A472-5FACB702C221}"/>
</file>

<file path=customXml/itemProps2.xml><?xml version="1.0" encoding="utf-8"?>
<ds:datastoreItem xmlns:ds="http://schemas.openxmlformats.org/officeDocument/2006/customXml" ds:itemID="{BCCBDE86-5CA9-4B63-AB23-84F78EBDA859}"/>
</file>

<file path=customXml/itemProps3.xml><?xml version="1.0" encoding="utf-8"?>
<ds:datastoreItem xmlns:ds="http://schemas.openxmlformats.org/officeDocument/2006/customXml" ds:itemID="{F0AE8A5B-52A2-4163-B7DB-2DED771F3933}"/>
</file>

<file path=docProps/app.xml><?xml version="1.0" encoding="utf-8"?>
<Properties xmlns="http://schemas.openxmlformats.org/officeDocument/2006/extended-properties" xmlns:vt="http://schemas.openxmlformats.org/officeDocument/2006/docPropsVTypes">
  <Template>Normal</Template>
  <TotalTime>0</TotalTime>
  <Pages>23</Pages>
  <Words>5278</Words>
  <Characters>30089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35297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Mahdoui, Chohdi (C.)</cp:lastModifiedBy>
  <cp:revision>2</cp:revision>
  <dcterms:created xsi:type="dcterms:W3CDTF">2019-04-26T19:46:00Z</dcterms:created>
  <dcterms:modified xsi:type="dcterms:W3CDTF">2019-04-26T19:46:00Z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