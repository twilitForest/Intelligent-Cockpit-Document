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DA5FB" w14:textId="77777777" w:rsidR="001D2426" w:rsidRDefault="001D2426" w:rsidP="00530C8E"/>
    <w:p w14:paraId="69A541E2" w14:textId="77777777" w:rsidR="00F85B34" w:rsidRPr="00106C9E" w:rsidRDefault="00F85B34" w:rsidP="00F85B34"/>
    <w:p w14:paraId="03DD61AF" w14:textId="77777777" w:rsidR="00F85B34" w:rsidRDefault="00F85B34" w:rsidP="00F85B34"/>
    <w:p w14:paraId="5EF91D3C" w14:textId="77777777" w:rsidR="00F85B34" w:rsidRDefault="002B3EB8" w:rsidP="00C469F8">
      <w:pPr>
        <w:jc w:val="center"/>
      </w:pPr>
      <w:r>
        <w:rPr>
          <w:noProof/>
          <w:lang w:eastAsia="zh-CN"/>
        </w:rPr>
        <w:drawing>
          <wp:inline distT="0" distB="0" distL="0" distR="0" wp14:anchorId="29183E79" wp14:editId="22217296">
            <wp:extent cx="3398520" cy="1699260"/>
            <wp:effectExtent l="0" t="0" r="0" b="0"/>
            <wp:docPr id="100" name="Picture 1" descr="F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_RG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7C83" w14:textId="77777777" w:rsidR="00F85B34" w:rsidRDefault="002B3EB8" w:rsidP="00F85B34">
      <w:pPr>
        <w:jc w:val="center"/>
        <w:rPr>
          <w:rFonts w:cs="Arial"/>
          <w:b/>
          <w:color w:val="000080"/>
          <w:sz w:val="44"/>
          <w:szCs w:val="44"/>
        </w:rPr>
      </w:pPr>
      <w:r>
        <w:rPr>
          <w:rFonts w:cs="Arial"/>
          <w:b/>
          <w:color w:val="000080"/>
          <w:sz w:val="44"/>
          <w:szCs w:val="44"/>
        </w:rPr>
        <w:t>Research &amp; Vehicle Technology</w:t>
      </w:r>
    </w:p>
    <w:p w14:paraId="532C6EC7" w14:textId="77777777" w:rsidR="00F85B34" w:rsidRDefault="002B3EB8" w:rsidP="00F85B34">
      <w:pPr>
        <w:jc w:val="center"/>
        <w:rPr>
          <w:rFonts w:cs="Arial"/>
          <w:b/>
          <w:color w:val="000080"/>
          <w:sz w:val="40"/>
          <w:szCs w:val="40"/>
        </w:rPr>
      </w:pPr>
      <w:r>
        <w:rPr>
          <w:rFonts w:cs="Arial"/>
          <w:b/>
          <w:color w:val="000080"/>
          <w:sz w:val="40"/>
          <w:szCs w:val="40"/>
        </w:rPr>
        <w:t>“Infotainment Systems Product Development”</w:t>
      </w:r>
    </w:p>
    <w:p w14:paraId="6AA2A32E" w14:textId="77777777" w:rsidR="00F85B34" w:rsidRDefault="00F85B34" w:rsidP="00F85B34">
      <w:pPr>
        <w:jc w:val="center"/>
      </w:pPr>
    </w:p>
    <w:p w14:paraId="7C5B0236" w14:textId="77777777" w:rsidR="00F85B34" w:rsidRDefault="00F85B34" w:rsidP="00F85B34">
      <w:pPr>
        <w:jc w:val="center"/>
      </w:pPr>
    </w:p>
    <w:p w14:paraId="4A70BE0A" w14:textId="7DE035AF" w:rsidR="00F85B34" w:rsidRDefault="002B3EB8" w:rsidP="00F85B34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 xml:space="preserve">Feature: </w:t>
      </w:r>
      <w:r w:rsidR="001F5A80">
        <w:rPr>
          <w:rFonts w:cs="Arial"/>
          <w:b/>
          <w:sz w:val="52"/>
          <w:szCs w:val="52"/>
        </w:rPr>
        <w:t>Cluster Theme Selection</w:t>
      </w:r>
    </w:p>
    <w:p w14:paraId="6237592D" w14:textId="77777777" w:rsidR="00F85B34" w:rsidRDefault="00F85B34" w:rsidP="00F85B34">
      <w:pPr>
        <w:jc w:val="center"/>
        <w:rPr>
          <w:rFonts w:cs="Arial"/>
          <w:b/>
          <w:sz w:val="52"/>
          <w:szCs w:val="52"/>
        </w:rPr>
      </w:pPr>
    </w:p>
    <w:p w14:paraId="0065017F" w14:textId="77777777" w:rsidR="00F85B34" w:rsidRDefault="002B3EB8" w:rsidP="00F85B34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>Subsystem Part Specific Specification (SPSS)</w:t>
      </w:r>
    </w:p>
    <w:p w14:paraId="3DF71910" w14:textId="77777777" w:rsidR="00F85B34" w:rsidRDefault="00F85B34" w:rsidP="00F85B34">
      <w:pPr>
        <w:jc w:val="center"/>
      </w:pPr>
    </w:p>
    <w:p w14:paraId="4B894FEF" w14:textId="77777777" w:rsidR="00F85B34" w:rsidRDefault="00F85B34" w:rsidP="00F85B34">
      <w:pPr>
        <w:jc w:val="center"/>
      </w:pPr>
    </w:p>
    <w:p w14:paraId="6DCC52DF" w14:textId="77777777" w:rsidR="00F85B34" w:rsidRDefault="00F85B34" w:rsidP="00F85B34">
      <w:pPr>
        <w:jc w:val="center"/>
      </w:pPr>
    </w:p>
    <w:p w14:paraId="5294270D" w14:textId="77777777" w:rsidR="00F85B34" w:rsidRDefault="00F85B34" w:rsidP="00F85B34">
      <w:pPr>
        <w:jc w:val="center"/>
      </w:pPr>
    </w:p>
    <w:p w14:paraId="18AB093F" w14:textId="77777777" w:rsidR="00F85B34" w:rsidRDefault="002B3EB8" w:rsidP="00F85B34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Version 1.0</w:t>
      </w:r>
    </w:p>
    <w:p w14:paraId="748E8276" w14:textId="77777777" w:rsidR="00F85B34" w:rsidRDefault="002B3EB8" w:rsidP="00F85B3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UNCONTROLLED COPY IF PRINTED</w:t>
      </w:r>
    </w:p>
    <w:p w14:paraId="1A2FDB23" w14:textId="77777777" w:rsidR="00F85B34" w:rsidRDefault="00F85B34" w:rsidP="00F85B34">
      <w:pPr>
        <w:jc w:val="center"/>
      </w:pPr>
    </w:p>
    <w:p w14:paraId="38F68157" w14:textId="13FB2876" w:rsidR="00F85B34" w:rsidRDefault="002B3EB8" w:rsidP="00F85B34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Version Date:  </w:t>
      </w:r>
      <w:r w:rsidR="00A411AC">
        <w:rPr>
          <w:rFonts w:cs="Arial"/>
          <w:b/>
          <w:szCs w:val="22"/>
        </w:rPr>
        <w:t>August 24</w:t>
      </w:r>
      <w:r w:rsidR="00C469F8">
        <w:rPr>
          <w:rFonts w:cs="Arial"/>
          <w:b/>
          <w:szCs w:val="22"/>
        </w:rPr>
        <w:t>, 20</w:t>
      </w:r>
      <w:r w:rsidR="00A411AC">
        <w:rPr>
          <w:rFonts w:cs="Arial"/>
          <w:b/>
          <w:szCs w:val="22"/>
        </w:rPr>
        <w:t>20</w:t>
      </w:r>
    </w:p>
    <w:p w14:paraId="63CCC636" w14:textId="77777777" w:rsidR="00F85B34" w:rsidRDefault="00F85B34" w:rsidP="00F85B34">
      <w:pPr>
        <w:jc w:val="center"/>
      </w:pPr>
    </w:p>
    <w:p w14:paraId="41DCFD21" w14:textId="77777777" w:rsidR="00F85B34" w:rsidRDefault="00F85B34" w:rsidP="00F85B34">
      <w:pPr>
        <w:jc w:val="center"/>
      </w:pPr>
    </w:p>
    <w:p w14:paraId="55E7A9F6" w14:textId="77777777" w:rsidR="00F85B34" w:rsidRDefault="00F85B34" w:rsidP="00F85B34">
      <w:pPr>
        <w:jc w:val="center"/>
      </w:pPr>
    </w:p>
    <w:p w14:paraId="33702D71" w14:textId="77777777" w:rsidR="00F85B34" w:rsidRDefault="002B3EB8" w:rsidP="00F85B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bdr w:val="single" w:sz="18" w:space="0" w:color="auto" w:frame="1"/>
        </w:rPr>
        <w:t xml:space="preserve">  FORD CONFIDENTIAL</w:t>
      </w:r>
      <w:r>
        <w:rPr>
          <w:b/>
          <w:color w:val="FFFFFF"/>
          <w:sz w:val="36"/>
          <w:szCs w:val="36"/>
          <w:bdr w:val="single" w:sz="18" w:space="0" w:color="auto" w:frame="1"/>
        </w:rPr>
        <w:t>F</w:t>
      </w:r>
      <w:r>
        <w:rPr>
          <w:b/>
          <w:sz w:val="36"/>
          <w:szCs w:val="36"/>
          <w:bdr w:val="single" w:sz="18" w:space="0" w:color="auto" w:frame="1"/>
        </w:rPr>
        <w:t xml:space="preserve"> </w:t>
      </w:r>
    </w:p>
    <w:p w14:paraId="718C112E" w14:textId="77777777" w:rsidR="00F85B34" w:rsidRDefault="00F85B34" w:rsidP="00F85B34"/>
    <w:p w14:paraId="257BF657" w14:textId="77777777" w:rsidR="00F85B34" w:rsidRDefault="00F85B34" w:rsidP="00F85B34"/>
    <w:p w14:paraId="1FA63F59" w14:textId="77777777" w:rsidR="00F85B34" w:rsidRDefault="00F85B34" w:rsidP="00F85B34"/>
    <w:p w14:paraId="47D907B5" w14:textId="77777777" w:rsidR="00F85B34" w:rsidRDefault="00F85B34" w:rsidP="00F85B34"/>
    <w:p w14:paraId="6C098471" w14:textId="77777777" w:rsidR="00F85B34" w:rsidRDefault="00F85B34" w:rsidP="00F85B34"/>
    <w:p w14:paraId="442ACD26" w14:textId="77777777" w:rsidR="00F85B34" w:rsidRDefault="00F85B34" w:rsidP="00F85B34"/>
    <w:p w14:paraId="390D0C70" w14:textId="77777777" w:rsidR="00F85B34" w:rsidRDefault="00F85B34" w:rsidP="00F85B34"/>
    <w:p w14:paraId="44A2F22A" w14:textId="77777777" w:rsidR="00C469F8" w:rsidRDefault="00C469F8" w:rsidP="00F85B34"/>
    <w:p w14:paraId="3A31080E" w14:textId="77777777" w:rsidR="00C469F8" w:rsidRDefault="00C469F8" w:rsidP="00F85B34"/>
    <w:p w14:paraId="060ECFEA" w14:textId="77777777" w:rsidR="00F85B34" w:rsidRDefault="00F85B34" w:rsidP="00F85B34"/>
    <w:p w14:paraId="014AFAC9" w14:textId="77777777" w:rsidR="00F85B34" w:rsidRDefault="00F85B34" w:rsidP="00F85B34"/>
    <w:p w14:paraId="34839C08" w14:textId="77777777" w:rsidR="00F85B34" w:rsidRDefault="00F85B34" w:rsidP="00F85B34"/>
    <w:p w14:paraId="38059C6D" w14:textId="3DFE0919" w:rsidR="00F85B34" w:rsidRDefault="00F85B34" w:rsidP="00F85B34"/>
    <w:p w14:paraId="4A4EC572" w14:textId="77777777" w:rsidR="00F85B34" w:rsidRDefault="002B3EB8" w:rsidP="00F85B34">
      <w:pPr>
        <w:jc w:val="center"/>
        <w:outlineLvl w:val="0"/>
        <w:rPr>
          <w:rFonts w:cs="Arial"/>
          <w:b/>
          <w:bCs/>
          <w:sz w:val="28"/>
          <w:szCs w:val="28"/>
          <w:u w:val="single"/>
        </w:rPr>
      </w:pPr>
      <w:bookmarkStart w:id="0" w:name="_Toc50452178"/>
      <w:r>
        <w:rPr>
          <w:rFonts w:cs="Arial"/>
          <w:b/>
          <w:bCs/>
          <w:sz w:val="28"/>
          <w:szCs w:val="28"/>
          <w:u w:val="single"/>
        </w:rPr>
        <w:lastRenderedPageBreak/>
        <w:t>Revision History</w:t>
      </w:r>
      <w:bookmarkEnd w:id="0"/>
    </w:p>
    <w:p w14:paraId="4AF97F47" w14:textId="77777777" w:rsidR="00F85B34" w:rsidRDefault="00F85B34" w:rsidP="00F85B34">
      <w:pPr>
        <w:rPr>
          <w:rFonts w:cs="Arial"/>
        </w:rPr>
      </w:pPr>
    </w:p>
    <w:p w14:paraId="6094B0F7" w14:textId="77777777" w:rsidR="00F85B34" w:rsidRDefault="00F85B34" w:rsidP="00F85B34">
      <w:pPr>
        <w:rPr>
          <w:rFonts w:cs="Arial"/>
        </w:rPr>
      </w:pPr>
    </w:p>
    <w:tbl>
      <w:tblPr>
        <w:tblW w:w="10882" w:type="dxa"/>
        <w:jc w:val="center"/>
        <w:tblLayout w:type="fixed"/>
        <w:tblLook w:val="04A0" w:firstRow="1" w:lastRow="0" w:firstColumn="1" w:lastColumn="0" w:noHBand="0" w:noVBand="1"/>
      </w:tblPr>
      <w:tblGrid>
        <w:gridCol w:w="1522"/>
        <w:gridCol w:w="998"/>
        <w:gridCol w:w="28"/>
        <w:gridCol w:w="1772"/>
        <w:gridCol w:w="6562"/>
      </w:tblGrid>
      <w:tr w:rsidR="00F85B34" w14:paraId="00840767" w14:textId="77777777" w:rsidTr="00C469F8">
        <w:trPr>
          <w:trHeight w:val="346"/>
          <w:jc w:val="center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355DC55" w14:textId="77777777" w:rsidR="00F85B34" w:rsidRDefault="002B3EB8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Date</w:t>
            </w:r>
          </w:p>
        </w:tc>
        <w:tc>
          <w:tcPr>
            <w:tcW w:w="1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FF2723C" w14:textId="77777777" w:rsidR="00F85B34" w:rsidRDefault="002B3EB8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Version</w:t>
            </w:r>
          </w:p>
        </w:tc>
        <w:tc>
          <w:tcPr>
            <w:tcW w:w="83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3153AF8" w14:textId="77777777" w:rsidR="00F85B34" w:rsidRDefault="002B3EB8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Notes</w:t>
            </w:r>
          </w:p>
        </w:tc>
      </w:tr>
      <w:tr w:rsidR="00F85B34" w14:paraId="79C85CAF" w14:textId="77777777" w:rsidTr="00C469F8">
        <w:trPr>
          <w:trHeight w:val="245"/>
          <w:jc w:val="center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C9C95" w14:textId="3D87FCC4" w:rsidR="00F85B34" w:rsidRDefault="00A411AC">
            <w:pPr>
              <w:spacing w:line="276" w:lineRule="auto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</w:rPr>
              <w:t>Aug 2</w:t>
            </w:r>
            <w:r w:rsidR="003E2F4E">
              <w:rPr>
                <w:rFonts w:cs="Arial"/>
                <w:b/>
                <w:sz w:val="16"/>
              </w:rPr>
              <w:t>6</w:t>
            </w:r>
            <w:r w:rsidR="00C469F8">
              <w:rPr>
                <w:rFonts w:cs="Arial"/>
                <w:b/>
                <w:sz w:val="16"/>
              </w:rPr>
              <w:t>, 20</w:t>
            </w:r>
            <w:r>
              <w:rPr>
                <w:rFonts w:cs="Arial"/>
                <w:b/>
                <w:sz w:val="16"/>
              </w:rPr>
              <w:t>20</w:t>
            </w:r>
          </w:p>
        </w:tc>
        <w:tc>
          <w:tcPr>
            <w:tcW w:w="1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FF9BD" w14:textId="77777777" w:rsidR="00F85B34" w:rsidRDefault="002B3EB8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  <w:lang w:val="fr-FR"/>
              </w:rPr>
              <w:t>1.0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0CA565" w14:textId="77777777" w:rsidR="00F85B34" w:rsidRDefault="002B3EB8">
            <w:pPr>
              <w:spacing w:line="276" w:lineRule="auto"/>
              <w:jc w:val="center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Initial Release</w:t>
            </w:r>
          </w:p>
        </w:tc>
        <w:tc>
          <w:tcPr>
            <w:tcW w:w="6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1F672" w14:textId="77777777" w:rsidR="00F85B34" w:rsidRDefault="00F85B34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</w:tr>
      <w:tr w:rsidR="0052439E" w14:paraId="4FEC7BAA" w14:textId="77777777" w:rsidTr="00C469F8">
        <w:trPr>
          <w:trHeight w:val="245"/>
          <w:jc w:val="center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49264" w14:textId="663C6D19" w:rsidR="0052439E" w:rsidRDefault="0052439E">
            <w:pPr>
              <w:spacing w:line="276" w:lineRule="auto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Feb 22,2021</w:t>
            </w:r>
          </w:p>
        </w:tc>
        <w:tc>
          <w:tcPr>
            <w:tcW w:w="1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0CB31" w14:textId="00292883" w:rsidR="0052439E" w:rsidRDefault="0052439E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  <w:lang w:val="fr-FR"/>
              </w:rPr>
              <w:t>1.1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FC781" w14:textId="77777777" w:rsidR="0052439E" w:rsidRDefault="0052439E">
            <w:pPr>
              <w:spacing w:line="276" w:lineRule="auto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6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57C3F" w14:textId="51D29650" w:rsidR="0052439E" w:rsidRDefault="0052439E">
            <w:pPr>
              <w:spacing w:line="276" w:lineRule="auto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Update the default value as reserved in chapter 2.1</w:t>
            </w:r>
          </w:p>
        </w:tc>
      </w:tr>
      <w:tr w:rsidR="008A24CA" w14:paraId="0670384B" w14:textId="77777777" w:rsidTr="00C469F8">
        <w:trPr>
          <w:trHeight w:val="245"/>
          <w:jc w:val="center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02104" w14:textId="32C55040" w:rsidR="008A24CA" w:rsidRDefault="008A24CA">
            <w:pPr>
              <w:spacing w:line="276" w:lineRule="auto"/>
              <w:rPr>
                <w:rFonts w:cs="Arial" w:hint="eastAsia"/>
                <w:b/>
                <w:sz w:val="16"/>
                <w:lang w:eastAsia="zh-CN"/>
              </w:rPr>
            </w:pPr>
            <w:r>
              <w:rPr>
                <w:rFonts w:cs="Arial"/>
                <w:b/>
                <w:sz w:val="16"/>
              </w:rPr>
              <w:t>July 7</w:t>
            </w:r>
            <w:r>
              <w:rPr>
                <w:rFonts w:cs="Arial" w:hint="eastAsia"/>
                <w:b/>
                <w:sz w:val="16"/>
                <w:lang w:eastAsia="zh-CN"/>
              </w:rPr>
              <w:t>,</w:t>
            </w:r>
            <w:r>
              <w:rPr>
                <w:rFonts w:cs="Arial"/>
                <w:b/>
                <w:sz w:val="16"/>
                <w:lang w:eastAsia="zh-CN"/>
              </w:rPr>
              <w:t>2021</w:t>
            </w:r>
          </w:p>
        </w:tc>
        <w:tc>
          <w:tcPr>
            <w:tcW w:w="1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F84E7" w14:textId="27155D1C" w:rsidR="008A24CA" w:rsidRDefault="008A24CA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  <w:lang w:val="fr-FR"/>
              </w:rPr>
              <w:t>1.2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A3B5A" w14:textId="77777777" w:rsidR="008A24CA" w:rsidRDefault="008A24CA">
            <w:pPr>
              <w:spacing w:line="276" w:lineRule="auto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6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3D6B1" w14:textId="020A33FF" w:rsidR="008A24CA" w:rsidRDefault="008A24CA">
            <w:pPr>
              <w:spacing w:line="276" w:lineRule="auto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Add CD764 theme mapping</w:t>
            </w:r>
          </w:p>
        </w:tc>
      </w:tr>
      <w:tr w:rsidR="00F85B34" w14:paraId="7A04CCA5" w14:textId="77777777" w:rsidTr="00C469F8">
        <w:trPr>
          <w:trHeight w:val="245"/>
          <w:jc w:val="center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14:paraId="1698ADA6" w14:textId="77777777" w:rsidR="00F85B34" w:rsidRDefault="00F85B34">
            <w:pPr>
              <w:spacing w:line="276" w:lineRule="auto"/>
              <w:rPr>
                <w:rFonts w:cs="Arial"/>
                <w:sz w:val="16"/>
                <w:lang w:val="fr-FR"/>
              </w:rPr>
            </w:pP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14:paraId="7A4A6762" w14:textId="77777777" w:rsidR="00F85B34" w:rsidRDefault="00F85B34">
            <w:pPr>
              <w:spacing w:line="276" w:lineRule="auto"/>
              <w:jc w:val="center"/>
              <w:rPr>
                <w:rFonts w:cs="Arial"/>
                <w:sz w:val="16"/>
                <w:lang w:val="fr-FR"/>
              </w:rPr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14:paraId="136D0FA5" w14:textId="77777777" w:rsidR="00F85B34" w:rsidRDefault="00F85B34">
            <w:pPr>
              <w:spacing w:line="276" w:lineRule="auto"/>
              <w:rPr>
                <w:rFonts w:cs="Arial"/>
                <w:sz w:val="16"/>
              </w:rPr>
            </w:pPr>
          </w:p>
        </w:tc>
        <w:tc>
          <w:tcPr>
            <w:tcW w:w="65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thinDiagCross" w:color="auto" w:fill="D9D9D9" w:themeFill="background1" w:themeFillShade="D9"/>
          </w:tcPr>
          <w:p w14:paraId="59FDD5ED" w14:textId="77777777" w:rsidR="00F85B34" w:rsidRDefault="00F85B34">
            <w:pPr>
              <w:spacing w:line="276" w:lineRule="auto"/>
              <w:rPr>
                <w:rFonts w:cs="Arial"/>
                <w:sz w:val="16"/>
              </w:rPr>
            </w:pPr>
          </w:p>
        </w:tc>
      </w:tr>
      <w:tr w:rsidR="00F85B34" w14:paraId="4B7F1D46" w14:textId="77777777" w:rsidTr="00C469F8">
        <w:trPr>
          <w:trHeight w:val="237"/>
          <w:jc w:val="center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BD732" w14:textId="77777777" w:rsidR="00F85B34" w:rsidRDefault="00F85B34">
            <w:pPr>
              <w:spacing w:line="276" w:lineRule="auto"/>
              <w:rPr>
                <w:rFonts w:cs="Arial"/>
                <w:b/>
                <w:sz w:val="16"/>
                <w:lang w:val="fr-FR"/>
              </w:rPr>
            </w:pP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B5961" w14:textId="77777777" w:rsidR="00F85B34" w:rsidRDefault="00F85B34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0AB43" w14:textId="77777777" w:rsidR="00F85B34" w:rsidRDefault="00F85B34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  <w:tc>
          <w:tcPr>
            <w:tcW w:w="6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71F0E" w14:textId="77777777" w:rsidR="00F85B34" w:rsidRDefault="00F85B34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</w:tr>
      <w:tr w:rsidR="00F85B34" w14:paraId="594CE7C9" w14:textId="77777777" w:rsidTr="00C469F8">
        <w:trPr>
          <w:trHeight w:val="187"/>
          <w:jc w:val="center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92E151" w14:textId="77777777" w:rsidR="00F85B34" w:rsidRDefault="00F85B34">
            <w:pPr>
              <w:spacing w:line="276" w:lineRule="auto"/>
              <w:rPr>
                <w:rFonts w:cs="Arial"/>
                <w:sz w:val="16"/>
                <w:lang w:val="fr-FR"/>
              </w:rPr>
            </w:pPr>
          </w:p>
        </w:tc>
        <w:tc>
          <w:tcPr>
            <w:tcW w:w="27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AC6EE" w14:textId="77777777" w:rsidR="00F85B34" w:rsidRDefault="00F85B34">
            <w:pPr>
              <w:spacing w:line="276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6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E5E86" w14:textId="77777777" w:rsidR="00F85B34" w:rsidRDefault="00F85B34">
            <w:pPr>
              <w:spacing w:line="276" w:lineRule="auto"/>
              <w:rPr>
                <w:sz w:val="16"/>
                <w:szCs w:val="16"/>
              </w:rPr>
            </w:pPr>
          </w:p>
        </w:tc>
      </w:tr>
    </w:tbl>
    <w:p w14:paraId="7664F132" w14:textId="77777777" w:rsidR="00F85B34" w:rsidRDefault="00F85B34" w:rsidP="00F85B34">
      <w:pPr>
        <w:rPr>
          <w:rFonts w:cs="Arial"/>
        </w:rPr>
      </w:pPr>
    </w:p>
    <w:p w14:paraId="19860094" w14:textId="77777777" w:rsidR="00F85B34" w:rsidRDefault="002B3EB8" w:rsidP="00F85B34">
      <w:pPr>
        <w:jc w:val="center"/>
        <w:rPr>
          <w:rFonts w:cs="Arial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rFonts w:cs="Arial"/>
          <w:b/>
          <w:sz w:val="36"/>
          <w:szCs w:val="36"/>
        </w:rPr>
        <w:lastRenderedPageBreak/>
        <w:t>Table of Contents</w:t>
      </w:r>
    </w:p>
    <w:p w14:paraId="6C18357D" w14:textId="27384840" w:rsidR="00AA3540" w:rsidRDefault="002B3EB8">
      <w:pPr>
        <w:pStyle w:val="TOC1"/>
        <w:tabs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zh-CN"/>
        </w:rPr>
      </w:pPr>
      <w:r>
        <w:rPr>
          <w:b w:val="0"/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\u </w:instrText>
      </w:r>
      <w:r>
        <w:rPr>
          <w:b w:val="0"/>
          <w:sz w:val="36"/>
          <w:szCs w:val="36"/>
        </w:rPr>
        <w:fldChar w:fldCharType="separate"/>
      </w:r>
      <w:hyperlink w:anchor="_Toc50452178" w:history="1">
        <w:r w:rsidR="00AA3540" w:rsidRPr="00570B98">
          <w:rPr>
            <w:rStyle w:val="Hyperlink"/>
            <w:rFonts w:cs="Arial"/>
            <w:bCs/>
            <w:noProof/>
          </w:rPr>
          <w:t>Revision History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_Toc50452178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2</w:t>
        </w:r>
        <w:r w:rsidR="00AA3540">
          <w:rPr>
            <w:noProof/>
            <w:webHidden/>
          </w:rPr>
          <w:fldChar w:fldCharType="end"/>
        </w:r>
      </w:hyperlink>
    </w:p>
    <w:p w14:paraId="77C8FBEF" w14:textId="55F4357C" w:rsidR="00AA3540" w:rsidRDefault="005D05B9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zh-CN"/>
        </w:rPr>
      </w:pPr>
      <w:hyperlink w:anchor="_Toc50452179" w:history="1">
        <w:r w:rsidR="00AA3540" w:rsidRPr="00570B98">
          <w:rPr>
            <w:rStyle w:val="Hyperlink"/>
            <w:noProof/>
          </w:rPr>
          <w:t>1</w:t>
        </w:r>
        <w:r w:rsidR="00AA3540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Architectural Design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_Toc50452179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4</w:t>
        </w:r>
        <w:r w:rsidR="00AA3540">
          <w:rPr>
            <w:noProof/>
            <w:webHidden/>
          </w:rPr>
          <w:fldChar w:fldCharType="end"/>
        </w:r>
      </w:hyperlink>
    </w:p>
    <w:p w14:paraId="74760605" w14:textId="41A58D0A" w:rsidR="00AA3540" w:rsidRDefault="005D05B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50452180" w:history="1">
        <w:r w:rsidR="00AA3540" w:rsidRPr="00570B98">
          <w:rPr>
            <w:rStyle w:val="Hyperlink"/>
            <w:noProof/>
          </w:rPr>
          <w:t>1.1</w:t>
        </w:r>
        <w:r w:rsidR="00AA354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Overview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_Toc50452180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4</w:t>
        </w:r>
        <w:r w:rsidR="00AA3540">
          <w:rPr>
            <w:noProof/>
            <w:webHidden/>
          </w:rPr>
          <w:fldChar w:fldCharType="end"/>
        </w:r>
      </w:hyperlink>
    </w:p>
    <w:p w14:paraId="6ED1D3F1" w14:textId="7BF9139C" w:rsidR="00AA3540" w:rsidRDefault="005D05B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50452181" w:history="1">
        <w:r w:rsidR="00AA3540" w:rsidRPr="00570B98">
          <w:rPr>
            <w:rStyle w:val="Hyperlink"/>
            <w:noProof/>
            <w:highlight w:val="yellow"/>
          </w:rPr>
          <w:t>1.2</w:t>
        </w:r>
        <w:r w:rsidR="00AA354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  <w:highlight w:val="yellow"/>
          </w:rPr>
          <w:t>Theme Selection Client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_Toc50452181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4</w:t>
        </w:r>
        <w:r w:rsidR="00AA3540">
          <w:rPr>
            <w:noProof/>
            <w:webHidden/>
          </w:rPr>
          <w:fldChar w:fldCharType="end"/>
        </w:r>
      </w:hyperlink>
    </w:p>
    <w:p w14:paraId="02BCB493" w14:textId="5F76FC69" w:rsidR="00AA3540" w:rsidRDefault="005D05B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50452182" w:history="1">
        <w:r w:rsidR="00AA3540" w:rsidRPr="00570B98">
          <w:rPr>
            <w:rStyle w:val="Hyperlink"/>
            <w:noProof/>
          </w:rPr>
          <w:t>1.3</w:t>
        </w:r>
        <w:r w:rsidR="00AA354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Theme Selection Server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_Toc50452182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4</w:t>
        </w:r>
        <w:r w:rsidR="00AA3540">
          <w:rPr>
            <w:noProof/>
            <w:webHidden/>
          </w:rPr>
          <w:fldChar w:fldCharType="end"/>
        </w:r>
      </w:hyperlink>
    </w:p>
    <w:p w14:paraId="1C680DCC" w14:textId="1C2F574C" w:rsidR="00AA3540" w:rsidRDefault="005D05B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50452183" w:history="1">
        <w:r w:rsidR="00AA3540" w:rsidRPr="00570B98">
          <w:rPr>
            <w:rStyle w:val="Hyperlink"/>
            <w:noProof/>
          </w:rPr>
          <w:t>1.4</w:t>
        </w:r>
        <w:r w:rsidR="00AA354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Interface Requirement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_Toc50452183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4</w:t>
        </w:r>
        <w:r w:rsidR="00AA3540">
          <w:rPr>
            <w:noProof/>
            <w:webHidden/>
          </w:rPr>
          <w:fldChar w:fldCharType="end"/>
        </w:r>
      </w:hyperlink>
    </w:p>
    <w:p w14:paraId="5EE60CE6" w14:textId="48FD1F3A" w:rsidR="00AA3540" w:rsidRDefault="005D05B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52184" w:history="1">
        <w:r w:rsidR="00AA3540" w:rsidRPr="00570B98">
          <w:rPr>
            <w:rStyle w:val="Hyperlink"/>
            <w:noProof/>
          </w:rPr>
          <w:t>1.4.1</w:t>
        </w:r>
        <w:r w:rsidR="00AA354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FBMP Interface requirements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_Toc50452184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4</w:t>
        </w:r>
        <w:r w:rsidR="00AA3540">
          <w:rPr>
            <w:noProof/>
            <w:webHidden/>
          </w:rPr>
          <w:fldChar w:fldCharType="end"/>
        </w:r>
      </w:hyperlink>
    </w:p>
    <w:p w14:paraId="3A89B077" w14:textId="27D9DBA6" w:rsidR="00AA3540" w:rsidRDefault="005D05B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52185" w:history="1">
        <w:r w:rsidR="00AA3540" w:rsidRPr="00570B98">
          <w:rPr>
            <w:rStyle w:val="Hyperlink"/>
            <w:noProof/>
          </w:rPr>
          <w:t>1.4.2</w:t>
        </w:r>
        <w:r w:rsidR="00AA354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Theme Selection Setting Client Tx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_Toc50452185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5</w:t>
        </w:r>
        <w:r w:rsidR="00AA3540">
          <w:rPr>
            <w:noProof/>
            <w:webHidden/>
          </w:rPr>
          <w:fldChar w:fldCharType="end"/>
        </w:r>
      </w:hyperlink>
    </w:p>
    <w:p w14:paraId="4F43A80F" w14:textId="7486A35C" w:rsidR="00AA3540" w:rsidRDefault="005D05B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52186" w:history="1">
        <w:r w:rsidR="00AA3540" w:rsidRPr="00570B98">
          <w:rPr>
            <w:rStyle w:val="Hyperlink"/>
            <w:noProof/>
          </w:rPr>
          <w:t>1.4.3</w:t>
        </w:r>
        <w:r w:rsidR="00AA354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Theme Selection Setting Client Rx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_Toc50452186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5</w:t>
        </w:r>
        <w:r w:rsidR="00AA3540">
          <w:rPr>
            <w:noProof/>
            <w:webHidden/>
          </w:rPr>
          <w:fldChar w:fldCharType="end"/>
        </w:r>
      </w:hyperlink>
    </w:p>
    <w:p w14:paraId="719337B0" w14:textId="409C0D68" w:rsidR="00AA3540" w:rsidRDefault="005D05B9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zh-CN"/>
        </w:rPr>
      </w:pPr>
      <w:hyperlink w:anchor="_Toc50452187" w:history="1">
        <w:r w:rsidR="00AA3540" w:rsidRPr="00570B98">
          <w:rPr>
            <w:rStyle w:val="Hyperlink"/>
            <w:noProof/>
          </w:rPr>
          <w:t>2</w:t>
        </w:r>
        <w:r w:rsidR="00AA3540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General Requirements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_Toc50452187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6</w:t>
        </w:r>
        <w:r w:rsidR="00AA3540">
          <w:rPr>
            <w:noProof/>
            <w:webHidden/>
          </w:rPr>
          <w:fldChar w:fldCharType="end"/>
        </w:r>
      </w:hyperlink>
    </w:p>
    <w:p w14:paraId="37CC5EE3" w14:textId="3C9A4028" w:rsidR="00AA3540" w:rsidRDefault="005D05B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50452188" w:history="1">
        <w:r w:rsidR="00AA3540" w:rsidRPr="00570B98">
          <w:rPr>
            <w:rStyle w:val="Hyperlink"/>
            <w:noProof/>
          </w:rPr>
          <w:t>2.1</w:t>
        </w:r>
        <w:r w:rsidR="00AA354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Feature definition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_Toc50452188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6</w:t>
        </w:r>
        <w:r w:rsidR="00AA3540">
          <w:rPr>
            <w:noProof/>
            <w:webHidden/>
          </w:rPr>
          <w:fldChar w:fldCharType="end"/>
        </w:r>
      </w:hyperlink>
    </w:p>
    <w:p w14:paraId="3660FF5C" w14:textId="0CF082D2" w:rsidR="00AA3540" w:rsidRDefault="005D05B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50452189" w:history="1">
        <w:r w:rsidR="00AA3540" w:rsidRPr="00570B98">
          <w:rPr>
            <w:rStyle w:val="Hyperlink"/>
            <w:noProof/>
          </w:rPr>
          <w:t>2.2</w:t>
        </w:r>
        <w:r w:rsidR="00AA354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General Requirement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_Toc50452189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6</w:t>
        </w:r>
        <w:r w:rsidR="00AA3540">
          <w:rPr>
            <w:noProof/>
            <w:webHidden/>
          </w:rPr>
          <w:fldChar w:fldCharType="end"/>
        </w:r>
      </w:hyperlink>
    </w:p>
    <w:p w14:paraId="42313E8B" w14:textId="0E4CBC7F" w:rsidR="00AA3540" w:rsidRDefault="005D05B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52190" w:history="1">
        <w:r w:rsidR="00AA3540" w:rsidRPr="00570B98">
          <w:rPr>
            <w:rStyle w:val="Hyperlink"/>
            <w:noProof/>
          </w:rPr>
          <w:t>2.2.1</w:t>
        </w:r>
        <w:r w:rsidR="00AA354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Client HMI update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_Toc50452190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6</w:t>
        </w:r>
        <w:r w:rsidR="00AA3540">
          <w:rPr>
            <w:noProof/>
            <w:webHidden/>
          </w:rPr>
          <w:fldChar w:fldCharType="end"/>
        </w:r>
      </w:hyperlink>
    </w:p>
    <w:p w14:paraId="76393754" w14:textId="65E44BAA" w:rsidR="00AA3540" w:rsidRDefault="005D05B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52191" w:history="1">
        <w:r w:rsidR="00AA3540" w:rsidRPr="00570B98">
          <w:rPr>
            <w:rStyle w:val="Hyperlink"/>
            <w:noProof/>
          </w:rPr>
          <w:t>2.2.2</w:t>
        </w:r>
        <w:r w:rsidR="00AA354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  <w:lang w:eastAsia="zh-CN"/>
          </w:rPr>
          <w:t>S</w:t>
        </w:r>
        <w:r w:rsidR="00AA3540" w:rsidRPr="00570B98">
          <w:rPr>
            <w:rStyle w:val="Hyperlink"/>
            <w:noProof/>
          </w:rPr>
          <w:t>torage Strategy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_Toc50452191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6</w:t>
        </w:r>
        <w:r w:rsidR="00AA3540">
          <w:rPr>
            <w:noProof/>
            <w:webHidden/>
          </w:rPr>
          <w:fldChar w:fldCharType="end"/>
        </w:r>
      </w:hyperlink>
    </w:p>
    <w:p w14:paraId="0C0C93BF" w14:textId="6C2936BF" w:rsidR="00AA3540" w:rsidRDefault="005D05B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52192" w:history="1">
        <w:r w:rsidR="00AA3540" w:rsidRPr="00570B98">
          <w:rPr>
            <w:rStyle w:val="Hyperlink"/>
            <w:noProof/>
          </w:rPr>
          <w:t>2.2.3</w:t>
        </w:r>
        <w:r w:rsidR="00AA354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Default Setting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_Toc50452192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6</w:t>
        </w:r>
        <w:r w:rsidR="00AA3540">
          <w:rPr>
            <w:noProof/>
            <w:webHidden/>
          </w:rPr>
          <w:fldChar w:fldCharType="end"/>
        </w:r>
      </w:hyperlink>
    </w:p>
    <w:p w14:paraId="598CAE2C" w14:textId="58C5F437" w:rsidR="00AA3540" w:rsidRDefault="005D05B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52193" w:history="1">
        <w:r w:rsidR="00AA3540" w:rsidRPr="00570B98">
          <w:rPr>
            <w:rStyle w:val="Hyperlink"/>
            <w:noProof/>
          </w:rPr>
          <w:t>2.2.4</w:t>
        </w:r>
        <w:r w:rsidR="00AA354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Error handling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_Toc50452193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6</w:t>
        </w:r>
        <w:r w:rsidR="00AA3540">
          <w:rPr>
            <w:noProof/>
            <w:webHidden/>
          </w:rPr>
          <w:fldChar w:fldCharType="end"/>
        </w:r>
      </w:hyperlink>
    </w:p>
    <w:p w14:paraId="0502B923" w14:textId="399CCF67" w:rsidR="00AA3540" w:rsidRDefault="005D05B9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zh-CN"/>
        </w:rPr>
      </w:pPr>
      <w:hyperlink w:anchor="_Toc50452194" w:history="1">
        <w:r w:rsidR="00AA3540" w:rsidRPr="00570B98">
          <w:rPr>
            <w:rStyle w:val="Hyperlink"/>
            <w:noProof/>
          </w:rPr>
          <w:t>3</w:t>
        </w:r>
        <w:r w:rsidR="00AA3540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Functional Definition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_Toc50452194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8</w:t>
        </w:r>
        <w:r w:rsidR="00AA3540">
          <w:rPr>
            <w:noProof/>
            <w:webHidden/>
          </w:rPr>
          <w:fldChar w:fldCharType="end"/>
        </w:r>
      </w:hyperlink>
    </w:p>
    <w:p w14:paraId="54851D73" w14:textId="3762C47C" w:rsidR="00AA3540" w:rsidRDefault="005D05B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50452195" w:history="1">
        <w:r w:rsidR="00AA3540" w:rsidRPr="00570B98">
          <w:rPr>
            <w:rStyle w:val="Hyperlink"/>
            <w:noProof/>
          </w:rPr>
          <w:t>3.1</w:t>
        </w:r>
        <w:r w:rsidR="00AA354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Use Cases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_Toc50452195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8</w:t>
        </w:r>
        <w:r w:rsidR="00AA3540">
          <w:rPr>
            <w:noProof/>
            <w:webHidden/>
          </w:rPr>
          <w:fldChar w:fldCharType="end"/>
        </w:r>
      </w:hyperlink>
    </w:p>
    <w:p w14:paraId="11C7A54A" w14:textId="1F4DF883" w:rsidR="00AA3540" w:rsidRDefault="005D05B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52196" w:history="1">
        <w:r w:rsidR="00AA3540" w:rsidRPr="00570B98">
          <w:rPr>
            <w:rStyle w:val="Hyperlink"/>
            <w:noProof/>
          </w:rPr>
          <w:t>3.1.1</w:t>
        </w:r>
        <w:r w:rsidR="00AA354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Theme Switch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_Toc50452196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8</w:t>
        </w:r>
        <w:r w:rsidR="00AA3540">
          <w:rPr>
            <w:noProof/>
            <w:webHidden/>
          </w:rPr>
          <w:fldChar w:fldCharType="end"/>
        </w:r>
      </w:hyperlink>
    </w:p>
    <w:p w14:paraId="331CB990" w14:textId="1F9FE453" w:rsidR="00AA3540" w:rsidRDefault="005D05B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52197" w:history="1">
        <w:r w:rsidR="00AA3540" w:rsidRPr="00570B98">
          <w:rPr>
            <w:rStyle w:val="Hyperlink"/>
            <w:noProof/>
          </w:rPr>
          <w:t>3.1.2</w:t>
        </w:r>
        <w:r w:rsidR="00AA354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Link to Drive Mode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_Toc50452197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8</w:t>
        </w:r>
        <w:r w:rsidR="00AA3540">
          <w:rPr>
            <w:noProof/>
            <w:webHidden/>
          </w:rPr>
          <w:fldChar w:fldCharType="end"/>
        </w:r>
      </w:hyperlink>
    </w:p>
    <w:p w14:paraId="70078D32" w14:textId="64B70B8A" w:rsidR="00AA3540" w:rsidRDefault="005D05B9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52198" w:history="1">
        <w:r w:rsidR="00AA3540" w:rsidRPr="00570B98">
          <w:rPr>
            <w:rStyle w:val="Hyperlink"/>
            <w:noProof/>
          </w:rPr>
          <w:t>3.1.3</w:t>
        </w:r>
        <w:r w:rsidR="00AA354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Not link to Drive Mode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_Toc50452198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8</w:t>
        </w:r>
        <w:r w:rsidR="00AA3540">
          <w:rPr>
            <w:noProof/>
            <w:webHidden/>
          </w:rPr>
          <w:fldChar w:fldCharType="end"/>
        </w:r>
      </w:hyperlink>
    </w:p>
    <w:p w14:paraId="6CC0A6BB" w14:textId="2E0429F0" w:rsidR="00AA3540" w:rsidRDefault="005D05B9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50452199" w:history="1">
        <w:r w:rsidR="00AA3540" w:rsidRPr="00570B98">
          <w:rPr>
            <w:rStyle w:val="Hyperlink"/>
            <w:noProof/>
          </w:rPr>
          <w:t>3.2</w:t>
        </w:r>
        <w:r w:rsidR="00AA354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Sequence Diagrams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_Toc50452199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8</w:t>
        </w:r>
        <w:r w:rsidR="00AA3540">
          <w:rPr>
            <w:noProof/>
            <w:webHidden/>
          </w:rPr>
          <w:fldChar w:fldCharType="end"/>
        </w:r>
      </w:hyperlink>
    </w:p>
    <w:p w14:paraId="35C93F9B" w14:textId="47A7A395" w:rsidR="00AA3540" w:rsidRDefault="005D05B9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zh-CN"/>
        </w:rPr>
      </w:pPr>
      <w:hyperlink w:anchor="_Toc50452200" w:history="1">
        <w:r w:rsidR="00AA3540" w:rsidRPr="00570B98">
          <w:rPr>
            <w:rStyle w:val="Hyperlink"/>
            <w:noProof/>
          </w:rPr>
          <w:t>4</w:t>
        </w:r>
        <w:r w:rsidR="00AA3540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eastAsia="zh-CN"/>
          </w:rPr>
          <w:tab/>
        </w:r>
        <w:r w:rsidR="00AA3540" w:rsidRPr="00570B98">
          <w:rPr>
            <w:rStyle w:val="Hyperlink"/>
            <w:noProof/>
          </w:rPr>
          <w:t>Appendix: Reference Documents</w:t>
        </w:r>
        <w:r w:rsidR="00AA3540">
          <w:rPr>
            <w:noProof/>
            <w:webHidden/>
          </w:rPr>
          <w:tab/>
        </w:r>
        <w:r w:rsidR="00AA3540">
          <w:rPr>
            <w:noProof/>
            <w:webHidden/>
          </w:rPr>
          <w:fldChar w:fldCharType="begin"/>
        </w:r>
        <w:r w:rsidR="00AA3540">
          <w:rPr>
            <w:noProof/>
            <w:webHidden/>
          </w:rPr>
          <w:instrText xml:space="preserve"> PAGEREF _Toc50452200 \h </w:instrText>
        </w:r>
        <w:r w:rsidR="00AA3540">
          <w:rPr>
            <w:noProof/>
            <w:webHidden/>
          </w:rPr>
        </w:r>
        <w:r w:rsidR="00AA3540">
          <w:rPr>
            <w:noProof/>
            <w:webHidden/>
          </w:rPr>
          <w:fldChar w:fldCharType="separate"/>
        </w:r>
        <w:r w:rsidR="00AA3540">
          <w:rPr>
            <w:noProof/>
            <w:webHidden/>
          </w:rPr>
          <w:t>10</w:t>
        </w:r>
        <w:r w:rsidR="00AA3540">
          <w:rPr>
            <w:noProof/>
            <w:webHidden/>
          </w:rPr>
          <w:fldChar w:fldCharType="end"/>
        </w:r>
      </w:hyperlink>
    </w:p>
    <w:p w14:paraId="5D2EDCAA" w14:textId="4D26FF2D" w:rsidR="00F85B34" w:rsidRDefault="002B3EB8" w:rsidP="00F85B34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14:paraId="69D454F3" w14:textId="77777777" w:rsidR="00F85B34" w:rsidRDefault="00F85B34" w:rsidP="00F85B34">
      <w:pPr>
        <w:rPr>
          <w:b/>
          <w:sz w:val="36"/>
          <w:szCs w:val="36"/>
        </w:rPr>
      </w:pPr>
    </w:p>
    <w:p w14:paraId="11CBDD66" w14:textId="77777777" w:rsidR="00F85B34" w:rsidRDefault="00F85B34" w:rsidP="00F85B34"/>
    <w:p w14:paraId="54F953D7" w14:textId="77777777" w:rsidR="00F85B34" w:rsidRDefault="00F85B34" w:rsidP="00F85B34"/>
    <w:p w14:paraId="7C124B60" w14:textId="77777777" w:rsidR="00F85B34" w:rsidRDefault="002B3EB8" w:rsidP="00C469F8">
      <w:pPr>
        <w:pStyle w:val="Heading1"/>
      </w:pPr>
      <w:bookmarkStart w:id="1" w:name="_Toc50452179"/>
      <w:r>
        <w:lastRenderedPageBreak/>
        <w:t>Architectural Design</w:t>
      </w:r>
      <w:bookmarkEnd w:id="1"/>
    </w:p>
    <w:p w14:paraId="64E28DC5" w14:textId="77777777" w:rsidR="00F85B34" w:rsidRDefault="002B3EB8" w:rsidP="00C469F8">
      <w:pPr>
        <w:pStyle w:val="Heading2"/>
      </w:pPr>
      <w:bookmarkStart w:id="2" w:name="_Toc50452180"/>
      <w:r>
        <w:t>Overview</w:t>
      </w:r>
      <w:bookmarkEnd w:id="2"/>
    </w:p>
    <w:p w14:paraId="6265ADFC" w14:textId="6E1DA5F3" w:rsidR="00F85B34" w:rsidRPr="00AA3540" w:rsidRDefault="004E3E23" w:rsidP="00F85B34">
      <w:r w:rsidRPr="00AA3540">
        <w:t>Theme Selection</w:t>
      </w:r>
      <w:r w:rsidR="002B3EB8" w:rsidRPr="00AA3540">
        <w:t xml:space="preserve"> feature should </w:t>
      </w:r>
      <w:r w:rsidR="003E2F4E" w:rsidRPr="00AA3540">
        <w:t xml:space="preserve">support the </w:t>
      </w:r>
      <w:r w:rsidR="00C76CB4" w:rsidRPr="00AA3540">
        <w:t xml:space="preserve">Theme Selection </w:t>
      </w:r>
      <w:proofErr w:type="gramStart"/>
      <w:r w:rsidR="00C76CB4" w:rsidRPr="00AA3540">
        <w:t>Client(</w:t>
      </w:r>
      <w:proofErr w:type="gramEnd"/>
      <w:r w:rsidR="00C76CB4" w:rsidRPr="00AA3540">
        <w:t xml:space="preserve">ex. IVI..) </w:t>
      </w:r>
      <w:r w:rsidR="003E2F4E" w:rsidRPr="00AA3540">
        <w:t>to</w:t>
      </w:r>
      <w:r w:rsidR="00F97ED8" w:rsidRPr="00AA3540">
        <w:t xml:space="preserve"> control the theme of</w:t>
      </w:r>
      <w:r w:rsidR="003E2F4E" w:rsidRPr="00AA3540">
        <w:t xml:space="preserve"> </w:t>
      </w:r>
      <w:r w:rsidR="00C76CB4" w:rsidRPr="00AA3540">
        <w:t>Theme Selection Server(ex. IPC</w:t>
      </w:r>
      <w:r w:rsidR="006A5974" w:rsidRPr="00AA3540">
        <w:t>..</w:t>
      </w:r>
      <w:r w:rsidR="00C76CB4" w:rsidRPr="00AA3540">
        <w:t>)</w:t>
      </w:r>
      <w:r w:rsidR="003E2F4E" w:rsidRPr="00AA3540">
        <w:t xml:space="preserve">, for </w:t>
      </w:r>
      <w:r w:rsidR="003C353B" w:rsidRPr="00AA3540">
        <w:t xml:space="preserve">both side use </w:t>
      </w:r>
      <w:r w:rsidR="003E2F4E" w:rsidRPr="00AA3540">
        <w:t>the same theme</w:t>
      </w:r>
      <w:r w:rsidR="002B3EB8" w:rsidRPr="00AA3540">
        <w:t>.</w:t>
      </w:r>
    </w:p>
    <w:p w14:paraId="71D07A34" w14:textId="4EAEED54" w:rsidR="00F85B34" w:rsidRPr="00AA3540" w:rsidRDefault="007F6F02" w:rsidP="00C469F8">
      <w:pPr>
        <w:pStyle w:val="Heading2"/>
      </w:pPr>
      <w:bookmarkStart w:id="3" w:name="_Toc50452181"/>
      <w:r w:rsidRPr="00AA3540">
        <w:t>Theme Selection</w:t>
      </w:r>
      <w:r w:rsidR="006C3269" w:rsidRPr="00AA3540">
        <w:t xml:space="preserve"> </w:t>
      </w:r>
      <w:r w:rsidR="002B3EB8" w:rsidRPr="00AA3540">
        <w:t>Client</w:t>
      </w:r>
      <w:bookmarkEnd w:id="3"/>
      <w:r w:rsidRPr="00AA3540">
        <w:t xml:space="preserve"> </w:t>
      </w:r>
      <w:r w:rsidR="00B104EE" w:rsidRPr="00AA3540">
        <w:t xml:space="preserve"> </w:t>
      </w:r>
    </w:p>
    <w:p w14:paraId="65ED1F0A" w14:textId="458A27FC" w:rsidR="00F85B34" w:rsidRPr="007F6F02" w:rsidRDefault="002805AC" w:rsidP="00F85B34">
      <w:pPr>
        <w:rPr>
          <w:rFonts w:cs="Arial"/>
        </w:rPr>
      </w:pPr>
      <w:r w:rsidRPr="00330FF7">
        <w:rPr>
          <w:rFonts w:cs="Arial"/>
        </w:rPr>
        <w:t xml:space="preserve">The </w:t>
      </w:r>
      <w:r w:rsidR="007F6F02">
        <w:rPr>
          <w:rFonts w:cs="Arial"/>
        </w:rPr>
        <w:t xml:space="preserve">Theme Selection </w:t>
      </w:r>
      <w:r w:rsidRPr="00330FF7">
        <w:rPr>
          <w:rFonts w:cs="Arial"/>
        </w:rPr>
        <w:t>Client is responsible for sending the Feature</w:t>
      </w:r>
      <w:r w:rsidR="007F6F02">
        <w:rPr>
          <w:rFonts w:cs="Arial"/>
        </w:rPr>
        <w:t>2</w:t>
      </w:r>
      <w:r w:rsidRPr="00330FF7">
        <w:rPr>
          <w:rFonts w:cs="Arial"/>
        </w:rPr>
        <w:t>.Rq HMI se</w:t>
      </w:r>
      <w:r w:rsidR="003C353B">
        <w:rPr>
          <w:rFonts w:cs="Arial"/>
        </w:rPr>
        <w:t>ttings</w:t>
      </w:r>
      <w:r w:rsidRPr="00330FF7">
        <w:rPr>
          <w:rFonts w:cs="Arial"/>
        </w:rPr>
        <w:t xml:space="preserve"> to the </w:t>
      </w:r>
      <w:r w:rsidR="007F6F02">
        <w:rPr>
          <w:rFonts w:cs="Arial"/>
        </w:rPr>
        <w:t xml:space="preserve">Theme Selection </w:t>
      </w:r>
      <w:r w:rsidRPr="00330FF7">
        <w:rPr>
          <w:rFonts w:cs="Arial"/>
        </w:rPr>
        <w:t>Server</w:t>
      </w:r>
      <w:r w:rsidR="007F6F02">
        <w:rPr>
          <w:rFonts w:cs="Arial"/>
        </w:rPr>
        <w:t>.</w:t>
      </w:r>
    </w:p>
    <w:p w14:paraId="4B8CBDBF" w14:textId="78FEF8AB" w:rsidR="00F85B34" w:rsidRDefault="007F6F02" w:rsidP="00C469F8">
      <w:pPr>
        <w:pStyle w:val="Heading2"/>
      </w:pPr>
      <w:bookmarkStart w:id="4" w:name="_Toc50452182"/>
      <w:r>
        <w:t xml:space="preserve">Theme Selection </w:t>
      </w:r>
      <w:r w:rsidR="002B3EB8" w:rsidRPr="00B9479B">
        <w:t>Server</w:t>
      </w:r>
      <w:bookmarkEnd w:id="4"/>
    </w:p>
    <w:p w14:paraId="37C17828" w14:textId="77777777" w:rsidR="00573AA7" w:rsidRDefault="007F6F02" w:rsidP="00573AA7">
      <w:pPr>
        <w:rPr>
          <w:rFonts w:cs="Arial"/>
          <w:iCs/>
        </w:rPr>
      </w:pPr>
      <w:r>
        <w:t xml:space="preserve">Theme Selection </w:t>
      </w:r>
      <w:r w:rsidR="002B3EB8">
        <w:t xml:space="preserve">Server </w:t>
      </w:r>
      <w:r>
        <w:t>r</w:t>
      </w:r>
      <w:r w:rsidR="00F97ED8">
        <w:t xml:space="preserve">eceives </w:t>
      </w:r>
      <w:r w:rsidR="00B104EE">
        <w:t>request</w:t>
      </w:r>
      <w:r w:rsidR="00F97ED8">
        <w:t xml:space="preserve">s from the Theme Selection Client and perform the request operation and update the Feature2.St message. Theme Selection </w:t>
      </w:r>
      <w:r w:rsidR="00F97ED8">
        <w:rPr>
          <w:rFonts w:cs="Arial"/>
          <w:szCs w:val="20"/>
        </w:rPr>
        <w:t xml:space="preserve">Server </w:t>
      </w:r>
      <w:r w:rsidR="00573AA7">
        <w:rPr>
          <w:rFonts w:cs="Arial"/>
          <w:iCs/>
        </w:rPr>
        <w:t>shall remember the updated setting between power mode changes.</w:t>
      </w:r>
    </w:p>
    <w:p w14:paraId="6890D8FF" w14:textId="7CB4F737" w:rsidR="00F85B34" w:rsidRDefault="00F85B34" w:rsidP="00C469F8">
      <w:pPr>
        <w:pStyle w:val="Heading2"/>
      </w:pPr>
      <w:bookmarkStart w:id="5" w:name="_Toc50452183"/>
      <w:r>
        <w:t>Interface Requirement</w:t>
      </w:r>
      <w:bookmarkEnd w:id="5"/>
    </w:p>
    <w:p w14:paraId="4FACB588" w14:textId="42806F39" w:rsidR="00F85B34" w:rsidRDefault="00F85B34" w:rsidP="00F85B34">
      <w:pPr>
        <w:pStyle w:val="Heading3"/>
      </w:pPr>
      <w:bookmarkStart w:id="6" w:name="_Toc50452184"/>
      <w:r w:rsidRPr="00B9479B">
        <w:t>FBMP Interface requirements</w:t>
      </w:r>
      <w:bookmarkEnd w:id="6"/>
    </w:p>
    <w:p w14:paraId="782D4BAB" w14:textId="2005FDCC" w:rsidR="00F85B34" w:rsidRDefault="00F85B34" w:rsidP="00F85B34">
      <w:pPr>
        <w:pStyle w:val="Heading4"/>
      </w:pPr>
      <w:proofErr w:type="spellStart"/>
      <w:r w:rsidRPr="00B9479B">
        <w:t>Feature_St</w:t>
      </w:r>
      <w:proofErr w:type="spellEnd"/>
      <w:r w:rsidR="00116BD7">
        <w:t>/</w:t>
      </w:r>
      <w:r w:rsidR="00116BD7" w:rsidRPr="00116BD7">
        <w:t xml:space="preserve"> </w:t>
      </w:r>
      <w:r w:rsidR="00116BD7" w:rsidRPr="00B9479B">
        <w:t>Feature</w:t>
      </w:r>
      <w:r w:rsidR="00116BD7">
        <w:t>2</w:t>
      </w:r>
      <w:r w:rsidR="00116BD7" w:rsidRPr="00B9479B">
        <w:t>_St</w:t>
      </w:r>
    </w:p>
    <w:p w14:paraId="7CBCC94B" w14:textId="77777777" w:rsidR="00F85B34" w:rsidRDefault="00F85B34" w:rsidP="00F85B34">
      <w:pPr>
        <w:rPr>
          <w:rFonts w:cs="Arial"/>
          <w:szCs w:val="20"/>
        </w:rPr>
      </w:pPr>
      <w:r>
        <w:rPr>
          <w:rFonts w:cs="Arial"/>
          <w:szCs w:val="20"/>
        </w:rPr>
        <w:t>Message Type: Status</w:t>
      </w:r>
    </w:p>
    <w:p w14:paraId="71832AEB" w14:textId="77777777" w:rsidR="00F85B34" w:rsidRDefault="00F85B34" w:rsidP="00F85B34">
      <w:pPr>
        <w:rPr>
          <w:rFonts w:cs="Arial"/>
          <w:szCs w:val="20"/>
        </w:rPr>
      </w:pPr>
    </w:p>
    <w:p w14:paraId="50127022" w14:textId="77777777" w:rsidR="00F85B34" w:rsidRDefault="00F85B34" w:rsidP="00F85B34">
      <w:pPr>
        <w:rPr>
          <w:rFonts w:cs="Arial"/>
          <w:szCs w:val="20"/>
        </w:rPr>
      </w:pPr>
      <w:r>
        <w:rPr>
          <w:rFonts w:cs="Arial"/>
          <w:szCs w:val="20"/>
        </w:rPr>
        <w:t xml:space="preserve">Represents the current status of a feature (feature selected, feature setting, etc.). </w:t>
      </w:r>
    </w:p>
    <w:p w14:paraId="6E649E71" w14:textId="77777777" w:rsidR="00F85B34" w:rsidRDefault="00F85B34" w:rsidP="00F85B34">
      <w:pPr>
        <w:rPr>
          <w:rFonts w:cs="Arial"/>
          <w:szCs w:val="20"/>
        </w:rPr>
      </w:pPr>
    </w:p>
    <w:p w14:paraId="251F49F1" w14:textId="77777777" w:rsidR="00F85B34" w:rsidRDefault="00F85B34" w:rsidP="00F85B34">
      <w:pPr>
        <w:rPr>
          <w:rFonts w:cs="Arial"/>
          <w:szCs w:val="20"/>
        </w:rPr>
      </w:pPr>
      <w:r>
        <w:rPr>
          <w:rFonts w:cs="Arial"/>
          <w:szCs w:val="20"/>
        </w:rPr>
        <w:t>Included Parameters:</w:t>
      </w:r>
    </w:p>
    <w:p w14:paraId="3C6463D0" w14:textId="77777777" w:rsidR="00F85B34" w:rsidRDefault="00F85B34" w:rsidP="00F85B34">
      <w:pPr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FeatureID</w:t>
      </w:r>
      <w:proofErr w:type="spellEnd"/>
    </w:p>
    <w:p w14:paraId="7256046B" w14:textId="77777777" w:rsidR="00F85B34" w:rsidRDefault="00F85B34" w:rsidP="00F85B34">
      <w:pPr>
        <w:rPr>
          <w:rFonts w:cs="Arial"/>
          <w:szCs w:val="20"/>
        </w:rPr>
      </w:pPr>
      <w:r>
        <w:rPr>
          <w:rFonts w:cs="Arial"/>
          <w:szCs w:val="20"/>
        </w:rPr>
        <w:t>Configuration</w:t>
      </w:r>
    </w:p>
    <w:p w14:paraId="68F45F40" w14:textId="77777777" w:rsidR="00F85B34" w:rsidRDefault="00F85B34" w:rsidP="00F85B34">
      <w:pPr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PersIndex</w:t>
      </w:r>
      <w:proofErr w:type="spellEnd"/>
    </w:p>
    <w:p w14:paraId="01F70720" w14:textId="77777777" w:rsidR="00F85B34" w:rsidRDefault="00F85B34" w:rsidP="00F85B34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1440"/>
        <w:gridCol w:w="1980"/>
        <w:gridCol w:w="3923"/>
      </w:tblGrid>
      <w:tr w:rsidR="00F85B34" w14:paraId="5CC630F7" w14:textId="77777777" w:rsidTr="00F85B34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072D" w14:textId="77777777" w:rsidR="00F85B34" w:rsidRDefault="00F85B34" w:rsidP="00F85B3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3E2A" w14:textId="77777777" w:rsidR="00F85B34" w:rsidRDefault="00F85B34" w:rsidP="00F85B3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Literals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A28E" w14:textId="77777777" w:rsidR="00F85B34" w:rsidRDefault="00F85B34" w:rsidP="00F85B3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Value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FE7F" w14:textId="77777777" w:rsidR="00F85B34" w:rsidRDefault="00F85B34" w:rsidP="00F85B3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Description</w:t>
            </w:r>
          </w:p>
        </w:tc>
      </w:tr>
      <w:tr w:rsidR="00F85B34" w14:paraId="5C05EC39" w14:textId="77777777" w:rsidTr="00F85B34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63F9" w14:textId="77777777" w:rsidR="00F85B34" w:rsidRDefault="00F85B34" w:rsidP="00F85B3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Style w:val="objecttype0"/>
                <w:rFonts w:cs="Arial"/>
                <w:szCs w:val="20"/>
              </w:rPr>
              <w:t>FeatureID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250A" w14:textId="77777777" w:rsidR="00F85B34" w:rsidRDefault="00F85B34" w:rsidP="00F85B3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EBD1" w14:textId="77777777" w:rsidR="00F85B34" w:rsidRDefault="00F85B34" w:rsidP="00F85B3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-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7C15" w14:textId="77777777" w:rsidR="00F85B34" w:rsidRDefault="00F85B34" w:rsidP="00F85B3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Active feature number</w:t>
            </w:r>
          </w:p>
        </w:tc>
      </w:tr>
      <w:tr w:rsidR="00F85B34" w14:paraId="545DB71D" w14:textId="77777777" w:rsidTr="00F85B34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2231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A9AF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9065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0x0000 – 0xFFFF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22CB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14A2AB3D" w14:textId="77777777" w:rsidTr="00F85B34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A68F" w14:textId="77777777" w:rsidR="00F85B34" w:rsidRDefault="00F85B34" w:rsidP="00F85B34">
            <w:pPr>
              <w:rPr>
                <w:rFonts w:cs="Arial"/>
                <w:b/>
                <w:szCs w:val="20"/>
              </w:rPr>
            </w:pPr>
            <w:r>
              <w:rPr>
                <w:rStyle w:val="objecttype0"/>
                <w:rFonts w:cs="Arial"/>
                <w:szCs w:val="20"/>
              </w:rPr>
              <w:t>Configuration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7950" w14:textId="77777777" w:rsidR="00F85B34" w:rsidRDefault="00F85B34" w:rsidP="00F85B3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AE933" w14:textId="77777777" w:rsidR="00F85B34" w:rsidRDefault="00F85B34" w:rsidP="00F85B3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-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1C2D" w14:textId="77777777" w:rsidR="00F85B34" w:rsidRDefault="00F85B34" w:rsidP="00F85B3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Active configuration value</w:t>
            </w:r>
          </w:p>
        </w:tc>
      </w:tr>
      <w:tr w:rsidR="00F85B34" w14:paraId="5BB9CD99" w14:textId="77777777" w:rsidTr="00F85B34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022D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48F9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C3D05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0x0000 – 0xFFFF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A402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2C67DB26" w14:textId="77777777" w:rsidTr="00F85B34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13D94" w14:textId="77777777" w:rsidR="00F85B34" w:rsidRDefault="00F85B34" w:rsidP="00F85B34">
            <w:pPr>
              <w:rPr>
                <w:rFonts w:cs="Arial"/>
                <w:b/>
                <w:szCs w:val="20"/>
              </w:rPr>
            </w:pPr>
            <w:r>
              <w:rPr>
                <w:rStyle w:val="objecttype0"/>
                <w:rFonts w:cs="Arial"/>
                <w:szCs w:val="20"/>
              </w:rPr>
              <w:fldChar w:fldCharType="begin" w:fldLock="1"/>
            </w:r>
            <w:r>
              <w:rPr>
                <w:rStyle w:val="objecttype0"/>
                <w:rFonts w:cs="Arial"/>
                <w:szCs w:val="20"/>
              </w:rPr>
              <w:instrText xml:space="preserve">MERGEFIELD </w:instrText>
            </w:r>
            <w:r>
              <w:rPr>
                <w:rFonts w:cs="Arial"/>
                <w:iCs/>
                <w:szCs w:val="20"/>
              </w:rPr>
              <w:instrText>MethParameter.Name</w:instrText>
            </w:r>
            <w:r>
              <w:rPr>
                <w:rStyle w:val="objecttype0"/>
                <w:rFonts w:cs="Arial"/>
                <w:szCs w:val="20"/>
              </w:rPr>
              <w:fldChar w:fldCharType="separate"/>
            </w:r>
            <w:r>
              <w:rPr>
                <w:rStyle w:val="spelle"/>
                <w:rFonts w:cs="Arial"/>
                <w:iCs/>
                <w:szCs w:val="20"/>
              </w:rPr>
              <w:t>PersIndex</w:t>
            </w:r>
            <w:r>
              <w:rPr>
                <w:rStyle w:val="objecttype0"/>
                <w:rFonts w:cs="Arial"/>
                <w:szCs w:val="20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05D1" w14:textId="77777777" w:rsidR="00F85B34" w:rsidRDefault="00F85B34" w:rsidP="00F85B3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25D5" w14:textId="77777777" w:rsidR="00F85B34" w:rsidRDefault="00F85B34" w:rsidP="00F85B3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-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0D03" w14:textId="77777777" w:rsidR="00F85B34" w:rsidRDefault="00F85B34" w:rsidP="00F85B3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Indicates which personality profile is active</w:t>
            </w:r>
          </w:p>
        </w:tc>
      </w:tr>
      <w:tr w:rsidR="00F85B34" w14:paraId="2EDF3DB7" w14:textId="77777777" w:rsidTr="00F85B34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04A3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9B96" w14:textId="77777777" w:rsidR="00F85B34" w:rsidRDefault="00F85B34" w:rsidP="00F85B34">
            <w:pPr>
              <w:jc w:val="center"/>
            </w:pPr>
            <w:r>
              <w:rPr>
                <w:rStyle w:val="msoins0"/>
                <w:rFonts w:cs="Arial"/>
                <w:szCs w:val="20"/>
              </w:rPr>
              <w:t>PERS_1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9014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0x0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06C9" w14:textId="77777777" w:rsidR="00F85B34" w:rsidRDefault="00F85B34" w:rsidP="00F85B34">
            <w:pPr>
              <w:rPr>
                <w:rStyle w:val="msoins00"/>
                <w:rFonts w:cs="Arial"/>
              </w:rPr>
            </w:pPr>
          </w:p>
        </w:tc>
      </w:tr>
      <w:tr w:rsidR="00F85B34" w14:paraId="29DA3525" w14:textId="77777777" w:rsidTr="00F85B34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5026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2A444" w14:textId="77777777" w:rsidR="00F85B34" w:rsidRDefault="00F85B34" w:rsidP="00F85B34">
            <w:pPr>
              <w:jc w:val="center"/>
            </w:pPr>
            <w:r>
              <w:rPr>
                <w:rStyle w:val="msoins0"/>
                <w:rFonts w:cs="Arial"/>
                <w:szCs w:val="20"/>
              </w:rPr>
              <w:t>PERS_2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6BBD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0x1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23D9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797AF14F" w14:textId="77777777" w:rsidTr="00F85B34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82EA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26DF" w14:textId="77777777" w:rsidR="00F85B34" w:rsidRDefault="00F85B34" w:rsidP="00F85B34">
            <w:pPr>
              <w:jc w:val="center"/>
            </w:pPr>
            <w:r>
              <w:rPr>
                <w:rStyle w:val="msoins0"/>
                <w:rFonts w:cs="Arial"/>
                <w:szCs w:val="20"/>
              </w:rPr>
              <w:t>PERS_3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0703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0x2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DB4E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44C14FBC" w14:textId="77777777" w:rsidTr="00F85B34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69D1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7C87" w14:textId="77777777" w:rsidR="00F85B34" w:rsidRDefault="00F85B34" w:rsidP="00F85B34">
            <w:pPr>
              <w:jc w:val="center"/>
            </w:pPr>
            <w:r>
              <w:rPr>
                <w:rStyle w:val="msoins0"/>
                <w:rFonts w:cs="Arial"/>
                <w:szCs w:val="20"/>
              </w:rPr>
              <w:t>PERS_4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F56C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0X3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1AC8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2BD2D68D" w14:textId="77777777" w:rsidTr="00F85B34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CBA69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2330" w14:textId="77777777" w:rsidR="00F85B34" w:rsidRDefault="00F85B34" w:rsidP="00F85B34">
            <w:pPr>
              <w:jc w:val="center"/>
            </w:pPr>
            <w:r>
              <w:rPr>
                <w:rStyle w:val="msoins0"/>
                <w:rFonts w:cs="Arial"/>
                <w:szCs w:val="20"/>
              </w:rPr>
              <w:t>VEHICLE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C880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0X4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84BC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634D5D34" w14:textId="77777777" w:rsidTr="00F85B34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96D2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C796" w14:textId="77777777" w:rsidR="00F85B34" w:rsidRDefault="00F85B34" w:rsidP="00F85B34">
            <w:pPr>
              <w:jc w:val="center"/>
            </w:pPr>
            <w:r>
              <w:rPr>
                <w:rStyle w:val="msoins0"/>
                <w:rFonts w:cs="Arial"/>
                <w:szCs w:val="20"/>
              </w:rPr>
              <w:t>Not Used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A267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0x5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2C40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30196F22" w14:textId="77777777" w:rsidTr="00F85B34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7872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7E1C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Not Used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EA11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0x6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4540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561708D6" w14:textId="77777777" w:rsidTr="00F85B34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3EBF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90597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Not Used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7AC0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0x7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EC33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</w:tbl>
    <w:p w14:paraId="4CBAEF4E" w14:textId="77777777" w:rsidR="00F85B34" w:rsidRDefault="00F85B34" w:rsidP="00F85B34">
      <w:pPr>
        <w:rPr>
          <w:rFonts w:cs="Arial"/>
          <w:szCs w:val="20"/>
        </w:rPr>
      </w:pPr>
    </w:p>
    <w:p w14:paraId="3A7B5CF3" w14:textId="77777777" w:rsidR="00F85B34" w:rsidRDefault="00F85B34" w:rsidP="00F85B34"/>
    <w:p w14:paraId="29A9B969" w14:textId="3A0EBCBC" w:rsidR="00F85B34" w:rsidRDefault="00F85B34" w:rsidP="00F85B34">
      <w:pPr>
        <w:pStyle w:val="Heading4"/>
      </w:pPr>
      <w:r w:rsidRPr="00B9479B">
        <w:t>A-</w:t>
      </w:r>
      <w:proofErr w:type="spellStart"/>
      <w:r w:rsidRPr="00B9479B">
        <w:t>Feature_Rq</w:t>
      </w:r>
      <w:proofErr w:type="spellEnd"/>
      <w:r w:rsidR="00116BD7">
        <w:t>/</w:t>
      </w:r>
      <w:r w:rsidR="00116BD7" w:rsidRPr="00116BD7">
        <w:t xml:space="preserve"> </w:t>
      </w:r>
      <w:r w:rsidR="00116BD7" w:rsidRPr="00B9479B">
        <w:t>Feature</w:t>
      </w:r>
      <w:r w:rsidR="00116BD7">
        <w:t>2</w:t>
      </w:r>
      <w:r w:rsidR="00116BD7" w:rsidRPr="00B9479B">
        <w:t>_Rq</w:t>
      </w:r>
    </w:p>
    <w:p w14:paraId="6F3AB088" w14:textId="77777777" w:rsidR="00F85B34" w:rsidRDefault="00F85B34" w:rsidP="00F85B34">
      <w:pPr>
        <w:rPr>
          <w:rFonts w:cs="Arial"/>
          <w:szCs w:val="20"/>
        </w:rPr>
      </w:pPr>
      <w:r>
        <w:rPr>
          <w:rFonts w:cs="Arial"/>
          <w:szCs w:val="20"/>
        </w:rPr>
        <w:t>Message Type: Request</w:t>
      </w:r>
    </w:p>
    <w:p w14:paraId="399344DF" w14:textId="77777777" w:rsidR="00F85B34" w:rsidRDefault="00F85B34" w:rsidP="00F85B34">
      <w:pPr>
        <w:rPr>
          <w:rFonts w:cs="Arial"/>
          <w:szCs w:val="20"/>
        </w:rPr>
      </w:pPr>
    </w:p>
    <w:p w14:paraId="61C5F567" w14:textId="77777777" w:rsidR="00F85B34" w:rsidRDefault="00F85B34" w:rsidP="00F85B34">
      <w:pPr>
        <w:rPr>
          <w:rFonts w:cs="Arial"/>
          <w:szCs w:val="20"/>
        </w:rPr>
      </w:pPr>
      <w:r>
        <w:rPr>
          <w:rFonts w:cs="Arial"/>
          <w:szCs w:val="20"/>
        </w:rPr>
        <w:t xml:space="preserve">Represents the request to command a feature change (select new feature, change feature setting, query features, etc.). </w:t>
      </w:r>
    </w:p>
    <w:p w14:paraId="02645AD2" w14:textId="77777777" w:rsidR="00F85B34" w:rsidRDefault="00F85B34" w:rsidP="00F85B34">
      <w:pPr>
        <w:rPr>
          <w:rFonts w:cs="Arial"/>
          <w:szCs w:val="20"/>
        </w:rPr>
      </w:pPr>
    </w:p>
    <w:p w14:paraId="5EFCDB11" w14:textId="77777777" w:rsidR="00F85B34" w:rsidRDefault="00F85B34" w:rsidP="00F85B34">
      <w:pPr>
        <w:rPr>
          <w:rFonts w:cs="Arial"/>
          <w:szCs w:val="20"/>
        </w:rPr>
      </w:pPr>
      <w:r>
        <w:rPr>
          <w:rFonts w:cs="Arial"/>
          <w:szCs w:val="20"/>
        </w:rPr>
        <w:t>Included Parameters:</w:t>
      </w:r>
    </w:p>
    <w:p w14:paraId="256CFE89" w14:textId="77777777" w:rsidR="00F85B34" w:rsidRDefault="00F85B34" w:rsidP="00F85B34">
      <w:pPr>
        <w:rPr>
          <w:rFonts w:cs="Arial"/>
          <w:szCs w:val="20"/>
        </w:rPr>
      </w:pPr>
      <w:r>
        <w:rPr>
          <w:rFonts w:cs="Arial"/>
          <w:szCs w:val="20"/>
        </w:rPr>
        <w:t>Operation</w:t>
      </w:r>
    </w:p>
    <w:p w14:paraId="616D92B4" w14:textId="77777777" w:rsidR="00F85B34" w:rsidRDefault="00F85B34" w:rsidP="00F85B34">
      <w:pPr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FeatureID</w:t>
      </w:r>
      <w:proofErr w:type="spellEnd"/>
    </w:p>
    <w:p w14:paraId="43A1E16D" w14:textId="77777777" w:rsidR="00F85B34" w:rsidRDefault="00F85B34" w:rsidP="00F85B34">
      <w:pPr>
        <w:rPr>
          <w:rFonts w:cs="Arial"/>
          <w:szCs w:val="20"/>
        </w:rPr>
      </w:pPr>
      <w:r>
        <w:rPr>
          <w:rFonts w:cs="Arial"/>
          <w:szCs w:val="20"/>
        </w:rPr>
        <w:t>Configuration</w:t>
      </w:r>
    </w:p>
    <w:p w14:paraId="3451EADD" w14:textId="77777777" w:rsidR="00F85B34" w:rsidRDefault="00F85B34" w:rsidP="00F85B34">
      <w:pPr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PersIndex</w:t>
      </w:r>
      <w:proofErr w:type="spellEnd"/>
    </w:p>
    <w:p w14:paraId="45ABF913" w14:textId="77777777" w:rsidR="00F85B34" w:rsidRDefault="00F85B34" w:rsidP="00F85B34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7"/>
        <w:gridCol w:w="1469"/>
        <w:gridCol w:w="1800"/>
        <w:gridCol w:w="4785"/>
      </w:tblGrid>
      <w:tr w:rsidR="00F85B34" w14:paraId="43B0C5D5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311B" w14:textId="77777777" w:rsidR="00F85B34" w:rsidRDefault="00F85B34" w:rsidP="00F85B3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C588" w14:textId="77777777" w:rsidR="00F85B34" w:rsidRDefault="00F85B34" w:rsidP="00F85B3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Literals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BB77" w14:textId="77777777" w:rsidR="00F85B34" w:rsidRDefault="00F85B34" w:rsidP="00F85B3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Value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57B87" w14:textId="77777777" w:rsidR="00F85B34" w:rsidRDefault="00F85B34" w:rsidP="00F85B3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Description</w:t>
            </w:r>
          </w:p>
        </w:tc>
      </w:tr>
      <w:tr w:rsidR="00F85B34" w14:paraId="26207AB1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4369" w14:textId="77777777" w:rsidR="00F85B34" w:rsidRDefault="00F85B34" w:rsidP="00F85B34">
            <w:pPr>
              <w:rPr>
                <w:rFonts w:cs="Arial"/>
                <w:b/>
                <w:szCs w:val="20"/>
              </w:rPr>
            </w:pPr>
            <w:r>
              <w:rPr>
                <w:rStyle w:val="objecttype0"/>
                <w:rFonts w:cs="Arial"/>
                <w:szCs w:val="20"/>
              </w:rPr>
              <w:t>Operation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F47A" w14:textId="77777777" w:rsidR="00F85B34" w:rsidRDefault="00F85B34" w:rsidP="00F85B3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C45D" w14:textId="77777777" w:rsidR="00F85B34" w:rsidRDefault="00F85B34" w:rsidP="00F85B3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E7AB" w14:textId="77777777" w:rsidR="00F85B34" w:rsidRDefault="00F85B34" w:rsidP="00F85B3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Type of operation being requested</w:t>
            </w:r>
          </w:p>
        </w:tc>
      </w:tr>
      <w:tr w:rsidR="00F85B34" w14:paraId="0C89DF9E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F9D89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6451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Null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3F35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AE8A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73FD0983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7110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4349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Query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2482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0x1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52A9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5649D44B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EAFD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C440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AB02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0x2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34AD1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4B605C77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2D11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E4A0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Upload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CD35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2021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1906C453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3033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EEBD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Restore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BD2C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2C34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03A1E96D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5A54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0882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Copy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1B59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010C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793BC129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B9AF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6C86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NotUsed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5DEC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0x6 – 0x7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E959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1AD926ED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4D31" w14:textId="77777777" w:rsidR="00F85B34" w:rsidRDefault="00F85B34" w:rsidP="00F85B3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Style w:val="objecttype0"/>
                <w:rFonts w:cs="Arial"/>
                <w:szCs w:val="20"/>
              </w:rPr>
              <w:t>FeatureID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F7B1" w14:textId="77777777" w:rsidR="00F85B34" w:rsidRDefault="00F85B34" w:rsidP="00F85B3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FF31" w14:textId="77777777" w:rsidR="00F85B34" w:rsidRDefault="00F85B34" w:rsidP="00F85B3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D5FE" w14:textId="77777777" w:rsidR="00F85B34" w:rsidRDefault="00F85B34" w:rsidP="00F85B3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Feature number being requested</w:t>
            </w:r>
          </w:p>
        </w:tc>
      </w:tr>
      <w:tr w:rsidR="00F85B34" w14:paraId="1D758F0B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07AD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2674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093B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0x0000 – 0xFFFF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F527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0066B2C5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637A" w14:textId="77777777" w:rsidR="00F85B34" w:rsidRDefault="00F85B34" w:rsidP="00F85B34">
            <w:pPr>
              <w:rPr>
                <w:rFonts w:cs="Arial"/>
                <w:b/>
                <w:szCs w:val="20"/>
              </w:rPr>
            </w:pPr>
            <w:r>
              <w:rPr>
                <w:rStyle w:val="objecttype0"/>
                <w:rFonts w:cs="Arial"/>
                <w:szCs w:val="20"/>
              </w:rPr>
              <w:t>Configuration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E07ED" w14:textId="77777777" w:rsidR="00F85B34" w:rsidRDefault="00F85B34" w:rsidP="00F85B3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E950" w14:textId="77777777" w:rsidR="00F85B34" w:rsidRDefault="00F85B34" w:rsidP="00F85B3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7037" w14:textId="77777777" w:rsidR="00F85B34" w:rsidRDefault="00F85B34" w:rsidP="00F85B3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Configuration value being requested</w:t>
            </w:r>
          </w:p>
        </w:tc>
      </w:tr>
      <w:tr w:rsidR="00F85B34" w14:paraId="168D24B8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D94C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3F7C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381D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0x0000 – 0xFFFF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6FA1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1D8C947B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6748" w14:textId="77777777" w:rsidR="00F85B34" w:rsidRDefault="00F85B34" w:rsidP="00F85B34">
            <w:pPr>
              <w:rPr>
                <w:rFonts w:cs="Arial"/>
                <w:b/>
                <w:szCs w:val="20"/>
              </w:rPr>
            </w:pPr>
            <w:r>
              <w:rPr>
                <w:rStyle w:val="objecttype0"/>
                <w:rFonts w:cs="Arial"/>
                <w:szCs w:val="20"/>
              </w:rPr>
              <w:fldChar w:fldCharType="begin" w:fldLock="1"/>
            </w:r>
            <w:r>
              <w:rPr>
                <w:rStyle w:val="objecttype0"/>
                <w:rFonts w:cs="Arial"/>
                <w:szCs w:val="20"/>
              </w:rPr>
              <w:instrText xml:space="preserve">MERGEFIELD </w:instrText>
            </w:r>
            <w:r>
              <w:rPr>
                <w:rFonts w:cs="Arial"/>
                <w:iCs/>
                <w:szCs w:val="20"/>
              </w:rPr>
              <w:instrText>MethParameter.Name</w:instrText>
            </w:r>
            <w:r>
              <w:rPr>
                <w:rStyle w:val="objecttype0"/>
                <w:rFonts w:cs="Arial"/>
                <w:szCs w:val="20"/>
              </w:rPr>
              <w:fldChar w:fldCharType="separate"/>
            </w:r>
            <w:r>
              <w:rPr>
                <w:rStyle w:val="spelle"/>
                <w:rFonts w:cs="Arial"/>
                <w:iCs/>
                <w:szCs w:val="20"/>
              </w:rPr>
              <w:t>PersIndex</w:t>
            </w:r>
            <w:r>
              <w:rPr>
                <w:rStyle w:val="objecttype0"/>
                <w:rFonts w:cs="Arial"/>
                <w:szCs w:val="20"/>
              </w:rPr>
              <w:fldChar w:fldCharType="end"/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1717" w14:textId="77777777" w:rsidR="00F85B34" w:rsidRDefault="00F85B34" w:rsidP="00F85B3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9057" w14:textId="77777777" w:rsidR="00F85B34" w:rsidRDefault="00F85B34" w:rsidP="00F85B3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4249" w14:textId="77777777" w:rsidR="00F85B34" w:rsidRDefault="00F85B34" w:rsidP="00F85B3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Indicates which personality profile is being accessed</w:t>
            </w:r>
          </w:p>
        </w:tc>
      </w:tr>
      <w:tr w:rsidR="00F85B34" w14:paraId="3428586D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01BC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54FB" w14:textId="77777777" w:rsidR="00F85B34" w:rsidRDefault="00F85B34" w:rsidP="00F85B34">
            <w:pPr>
              <w:jc w:val="center"/>
            </w:pPr>
            <w:r>
              <w:rPr>
                <w:rStyle w:val="msoins0"/>
                <w:rFonts w:cs="Arial"/>
                <w:szCs w:val="20"/>
              </w:rPr>
              <w:t>PERS_1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CBFD4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0D05" w14:textId="77777777" w:rsidR="00F85B34" w:rsidRDefault="00F85B34" w:rsidP="00F85B34">
            <w:pPr>
              <w:rPr>
                <w:rStyle w:val="msoins00"/>
                <w:rFonts w:cs="Arial"/>
              </w:rPr>
            </w:pPr>
          </w:p>
        </w:tc>
      </w:tr>
      <w:tr w:rsidR="00F85B34" w14:paraId="6055FA55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1EC0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545D" w14:textId="77777777" w:rsidR="00F85B34" w:rsidRDefault="00F85B34" w:rsidP="00F85B34">
            <w:pPr>
              <w:jc w:val="center"/>
            </w:pPr>
            <w:r>
              <w:rPr>
                <w:rStyle w:val="msoins0"/>
                <w:rFonts w:cs="Arial"/>
                <w:szCs w:val="20"/>
              </w:rPr>
              <w:t>PERS_2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387E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0x1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2944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7DD46F36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668B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D044" w14:textId="77777777" w:rsidR="00F85B34" w:rsidRDefault="00F85B34" w:rsidP="00F85B34">
            <w:pPr>
              <w:jc w:val="center"/>
            </w:pPr>
            <w:r>
              <w:rPr>
                <w:rStyle w:val="msoins0"/>
                <w:rFonts w:cs="Arial"/>
                <w:szCs w:val="20"/>
              </w:rPr>
              <w:t>PERS_3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9E84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0x2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F150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19F9DCF0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730F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FDD0" w14:textId="77777777" w:rsidR="00F85B34" w:rsidRDefault="00F85B34" w:rsidP="00F85B34">
            <w:pPr>
              <w:jc w:val="center"/>
            </w:pPr>
            <w:r>
              <w:rPr>
                <w:rStyle w:val="msoins0"/>
                <w:rFonts w:cs="Arial"/>
                <w:szCs w:val="20"/>
              </w:rPr>
              <w:t>PERS_4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D599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41E6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3D62EF4F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A880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EAA7" w14:textId="77777777" w:rsidR="00F85B34" w:rsidRDefault="00F85B34" w:rsidP="00F85B34">
            <w:pPr>
              <w:jc w:val="center"/>
            </w:pPr>
            <w:r>
              <w:rPr>
                <w:rStyle w:val="msoins0"/>
                <w:rFonts w:cs="Arial"/>
                <w:szCs w:val="20"/>
              </w:rPr>
              <w:t>VEHICLE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CC54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8D2E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52ABEED5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7C20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D839C" w14:textId="77777777" w:rsidR="00F85B34" w:rsidRDefault="00F85B34" w:rsidP="00F85B34">
            <w:pPr>
              <w:jc w:val="center"/>
            </w:pPr>
            <w:r>
              <w:rPr>
                <w:rStyle w:val="msoins0"/>
                <w:rFonts w:cs="Arial"/>
                <w:szCs w:val="20"/>
              </w:rPr>
              <w:t>Not Used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C30D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9939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69DD6BFE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3407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B16F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Not Used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1AE57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0x6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103B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  <w:tr w:rsidR="00F85B34" w14:paraId="4AC71B24" w14:textId="77777777" w:rsidTr="00F85B34">
        <w:trPr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D0D4" w14:textId="77777777" w:rsidR="00F85B34" w:rsidRDefault="00F85B34" w:rsidP="00F85B34">
            <w:pPr>
              <w:rPr>
                <w:rStyle w:val="objecttype0"/>
                <w:rFonts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41E2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Not Used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7875" w14:textId="77777777" w:rsidR="00F85B34" w:rsidRDefault="00F85B34" w:rsidP="00F85B3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0x7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F600" w14:textId="77777777" w:rsidR="00F85B34" w:rsidRDefault="00F85B34" w:rsidP="00F85B34">
            <w:pPr>
              <w:rPr>
                <w:rFonts w:cs="Arial"/>
                <w:szCs w:val="20"/>
              </w:rPr>
            </w:pPr>
          </w:p>
        </w:tc>
      </w:tr>
    </w:tbl>
    <w:p w14:paraId="5437B526" w14:textId="77777777" w:rsidR="00F85B34" w:rsidRPr="00F85B34" w:rsidRDefault="00F85B34" w:rsidP="00F85B34"/>
    <w:p w14:paraId="3D971C50" w14:textId="053B6499" w:rsidR="00F85B34" w:rsidRDefault="00B104EE" w:rsidP="00F85B34">
      <w:pPr>
        <w:pStyle w:val="Heading3"/>
      </w:pPr>
      <w:bookmarkStart w:id="7" w:name="_Toc50452185"/>
      <w:r>
        <w:t xml:space="preserve">Theme Selection </w:t>
      </w:r>
      <w:r w:rsidR="002B3EB8" w:rsidRPr="00B9479B">
        <w:t>Client Tx</w:t>
      </w:r>
      <w:bookmarkEnd w:id="7"/>
    </w:p>
    <w:p w14:paraId="5EE5EC0C" w14:textId="77777777" w:rsidR="00116BD7" w:rsidRDefault="00116BD7" w:rsidP="00F85B34"/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4414"/>
        <w:gridCol w:w="5211"/>
      </w:tblGrid>
      <w:tr w:rsidR="00B104EE" w:rsidRPr="00021C02" w14:paraId="7436245D" w14:textId="77777777" w:rsidTr="00F85B34">
        <w:trPr>
          <w:jc w:val="center"/>
        </w:trPr>
        <w:tc>
          <w:tcPr>
            <w:tcW w:w="3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F11FB" w14:textId="77777777" w:rsidR="00B104EE" w:rsidRPr="00021C02" w:rsidRDefault="00B104EE" w:rsidP="00F85B34">
            <w:pPr>
              <w:rPr>
                <w:rFonts w:cs="Arial"/>
              </w:rPr>
            </w:pPr>
            <w:proofErr w:type="gramStart"/>
            <w:ins w:id="8" w:author="Myslinski, Jason (J.S.)" w:date="2019-11-06T09:00:00Z">
              <w:r w:rsidRPr="00021C02">
                <w:rPr>
                  <w:rFonts w:cs="Arial"/>
                </w:rPr>
                <w:t>Feature2.Rq :</w:t>
              </w:r>
              <w:proofErr w:type="gramEnd"/>
              <w:r w:rsidRPr="00021C02">
                <w:rPr>
                  <w:rFonts w:cs="Arial"/>
                </w:rPr>
                <w:t xml:space="preserve"> Operation</w:t>
              </w:r>
            </w:ins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18347" w14:textId="77777777" w:rsidR="00B104EE" w:rsidRPr="00021C02" w:rsidRDefault="00B104EE" w:rsidP="00F85B34">
            <w:pPr>
              <w:tabs>
                <w:tab w:val="left" w:pos="1590"/>
              </w:tabs>
              <w:rPr>
                <w:rFonts w:cs="Arial"/>
              </w:rPr>
            </w:pPr>
            <w:ins w:id="9" w:author="Myslinski, Jason (J.S.)" w:date="2019-11-06T09:00:00Z">
              <w:r w:rsidRPr="00021C02">
                <w:rPr>
                  <w:rFonts w:cs="Arial"/>
                </w:rPr>
                <w:t>CtrStkDsplyOp2_D_Rq</w:t>
              </w:r>
            </w:ins>
          </w:p>
        </w:tc>
      </w:tr>
      <w:tr w:rsidR="00B104EE" w:rsidRPr="00021C02" w14:paraId="2979FD59" w14:textId="77777777" w:rsidTr="00F85B34">
        <w:trPr>
          <w:jc w:val="center"/>
        </w:trPr>
        <w:tc>
          <w:tcPr>
            <w:tcW w:w="3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E015D" w14:textId="77777777" w:rsidR="00B104EE" w:rsidRPr="00021C02" w:rsidRDefault="00B104EE" w:rsidP="00F85B34">
            <w:pPr>
              <w:rPr>
                <w:rFonts w:cs="Arial"/>
              </w:rPr>
            </w:pPr>
            <w:proofErr w:type="gramStart"/>
            <w:ins w:id="10" w:author="Myslinski, Jason (J.S.)" w:date="2019-11-06T09:00:00Z">
              <w:r w:rsidRPr="00021C02">
                <w:rPr>
                  <w:rFonts w:cs="Arial"/>
                </w:rPr>
                <w:t>Feature2.Rq :</w:t>
              </w:r>
              <w:proofErr w:type="gramEnd"/>
              <w:r w:rsidRPr="00021C02">
                <w:rPr>
                  <w:rFonts w:cs="Arial"/>
                </w:rPr>
                <w:t xml:space="preserve"> </w:t>
              </w:r>
              <w:proofErr w:type="spellStart"/>
              <w:r w:rsidRPr="00021C02">
                <w:rPr>
                  <w:rFonts w:cs="Arial"/>
                </w:rPr>
                <w:t>FeatureID</w:t>
              </w:r>
            </w:ins>
            <w:proofErr w:type="spellEnd"/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7371D" w14:textId="77777777" w:rsidR="00B104EE" w:rsidRPr="00021C02" w:rsidRDefault="00B104EE" w:rsidP="00F85B34">
            <w:pPr>
              <w:tabs>
                <w:tab w:val="left" w:pos="1590"/>
              </w:tabs>
              <w:rPr>
                <w:rFonts w:cs="Arial"/>
              </w:rPr>
            </w:pPr>
            <w:ins w:id="11" w:author="Myslinski, Jason (J.S.)" w:date="2019-11-06T09:00:00Z">
              <w:r w:rsidRPr="00021C02">
                <w:rPr>
                  <w:rFonts w:cs="Arial"/>
                </w:rPr>
                <w:t>CtrStkFeat2NoActl</w:t>
              </w:r>
            </w:ins>
          </w:p>
        </w:tc>
      </w:tr>
      <w:tr w:rsidR="00B104EE" w:rsidRPr="00021C02" w14:paraId="3D0E4C81" w14:textId="77777777" w:rsidTr="00F85B34">
        <w:trPr>
          <w:jc w:val="center"/>
        </w:trPr>
        <w:tc>
          <w:tcPr>
            <w:tcW w:w="3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90072" w14:textId="77777777" w:rsidR="00B104EE" w:rsidRPr="00021C02" w:rsidRDefault="00B104EE" w:rsidP="00F85B34">
            <w:pPr>
              <w:rPr>
                <w:rFonts w:cs="Arial"/>
              </w:rPr>
            </w:pPr>
            <w:proofErr w:type="gramStart"/>
            <w:ins w:id="12" w:author="Myslinski, Jason (J.S.)" w:date="2019-11-06T09:00:00Z">
              <w:r w:rsidRPr="00021C02">
                <w:rPr>
                  <w:rFonts w:cs="Arial"/>
                </w:rPr>
                <w:t>Feature2.Rq :</w:t>
              </w:r>
              <w:proofErr w:type="gramEnd"/>
              <w:r w:rsidRPr="00021C02">
                <w:rPr>
                  <w:rFonts w:cs="Arial"/>
                </w:rPr>
                <w:t xml:space="preserve"> Configuration</w:t>
              </w:r>
            </w:ins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2E956" w14:textId="77777777" w:rsidR="00B104EE" w:rsidRPr="00021C02" w:rsidRDefault="00B104EE" w:rsidP="00F85B34">
            <w:pPr>
              <w:tabs>
                <w:tab w:val="left" w:pos="1590"/>
              </w:tabs>
              <w:rPr>
                <w:rFonts w:cs="Arial"/>
              </w:rPr>
            </w:pPr>
            <w:ins w:id="13" w:author="Myslinski, Jason (J.S.)" w:date="2019-11-06T09:00:00Z">
              <w:r w:rsidRPr="00021C02">
                <w:rPr>
                  <w:rFonts w:cs="Arial"/>
                </w:rPr>
                <w:t>CtrStkFeat2ConfigActl</w:t>
              </w:r>
            </w:ins>
          </w:p>
        </w:tc>
      </w:tr>
      <w:tr w:rsidR="00B104EE" w:rsidRPr="00021C02" w14:paraId="618A539D" w14:textId="77777777" w:rsidTr="00F85B34">
        <w:trPr>
          <w:jc w:val="center"/>
        </w:trPr>
        <w:tc>
          <w:tcPr>
            <w:tcW w:w="3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9B68B" w14:textId="77777777" w:rsidR="00B104EE" w:rsidRPr="00021C02" w:rsidRDefault="00B104EE" w:rsidP="00F85B34">
            <w:pPr>
              <w:rPr>
                <w:rFonts w:cs="Arial"/>
              </w:rPr>
            </w:pPr>
            <w:proofErr w:type="gramStart"/>
            <w:ins w:id="14" w:author="Myslinski, Jason (J.S.)" w:date="2019-11-06T09:00:00Z">
              <w:r w:rsidRPr="00021C02">
                <w:rPr>
                  <w:rFonts w:cs="Arial"/>
                </w:rPr>
                <w:t>Feature2.Rq :</w:t>
              </w:r>
              <w:proofErr w:type="gramEnd"/>
              <w:r w:rsidRPr="00021C02">
                <w:rPr>
                  <w:rFonts w:cs="Arial"/>
                </w:rPr>
                <w:t xml:space="preserve"> </w:t>
              </w:r>
              <w:proofErr w:type="spellStart"/>
              <w:r w:rsidRPr="00021C02">
                <w:rPr>
                  <w:rFonts w:cs="Arial"/>
                </w:rPr>
                <w:t>PersIndex</w:t>
              </w:r>
            </w:ins>
            <w:proofErr w:type="spellEnd"/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CEFD9" w14:textId="77777777" w:rsidR="00B104EE" w:rsidRPr="00021C02" w:rsidRDefault="00B104EE" w:rsidP="00F85B34">
            <w:pPr>
              <w:tabs>
                <w:tab w:val="left" w:pos="1590"/>
              </w:tabs>
              <w:rPr>
                <w:rFonts w:cs="Arial"/>
              </w:rPr>
            </w:pPr>
            <w:ins w:id="15" w:author="Myslinski, Jason (J.S.)" w:date="2019-11-06T09:00:00Z">
              <w:r w:rsidRPr="00021C02">
                <w:rPr>
                  <w:rFonts w:cs="Arial"/>
                </w:rPr>
                <w:t>CtrStkPersIndex2_D_Actl</w:t>
              </w:r>
            </w:ins>
          </w:p>
        </w:tc>
      </w:tr>
    </w:tbl>
    <w:p w14:paraId="786FCDAB" w14:textId="77777777" w:rsidR="00B104EE" w:rsidRDefault="00B104EE" w:rsidP="00F85B34"/>
    <w:p w14:paraId="5BA15E20" w14:textId="77777777" w:rsidR="00F85B34" w:rsidRDefault="00F85B34" w:rsidP="00F85B34"/>
    <w:p w14:paraId="1A620B78" w14:textId="528F076A" w:rsidR="00F85B34" w:rsidRDefault="000219DE" w:rsidP="00F85B34">
      <w:pPr>
        <w:pStyle w:val="Heading3"/>
      </w:pPr>
      <w:bookmarkStart w:id="16" w:name="_Toc50452186"/>
      <w:r>
        <w:t xml:space="preserve">Theme Selection </w:t>
      </w:r>
      <w:r w:rsidRPr="00B9479B">
        <w:t xml:space="preserve">Client </w:t>
      </w:r>
      <w:r w:rsidR="002B3EB8" w:rsidRPr="00B9479B">
        <w:t>Rx</w:t>
      </w:r>
      <w:bookmarkEnd w:id="16"/>
    </w:p>
    <w:p w14:paraId="3DD0B629" w14:textId="77777777" w:rsidR="00116BD7" w:rsidRDefault="00116BD7" w:rsidP="00F85B34"/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4414"/>
        <w:gridCol w:w="5211"/>
      </w:tblGrid>
      <w:tr w:rsidR="00B104EE" w:rsidRPr="00021C02" w14:paraId="3DEA0C62" w14:textId="77777777" w:rsidTr="00F85B34">
        <w:trPr>
          <w:jc w:val="center"/>
        </w:trPr>
        <w:tc>
          <w:tcPr>
            <w:tcW w:w="3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00777" w14:textId="77777777" w:rsidR="00B104EE" w:rsidRPr="00021C02" w:rsidRDefault="00B104EE" w:rsidP="00F85B34">
            <w:pPr>
              <w:rPr>
                <w:rFonts w:cs="Arial"/>
              </w:rPr>
            </w:pPr>
            <w:proofErr w:type="gramStart"/>
            <w:ins w:id="17" w:author="Myslinski, Jason (J.S.)" w:date="2019-11-06T09:01:00Z">
              <w:r w:rsidRPr="00021C02">
                <w:rPr>
                  <w:rFonts w:cs="Arial"/>
                </w:rPr>
                <w:t>Feature2.St :</w:t>
              </w:r>
              <w:proofErr w:type="gramEnd"/>
              <w:r w:rsidRPr="00021C02">
                <w:rPr>
                  <w:rFonts w:cs="Arial"/>
                </w:rPr>
                <w:t xml:space="preserve"> </w:t>
              </w:r>
              <w:proofErr w:type="spellStart"/>
              <w:r w:rsidRPr="00021C02">
                <w:rPr>
                  <w:rFonts w:cs="Arial"/>
                </w:rPr>
                <w:t>FeatureID</w:t>
              </w:r>
            </w:ins>
            <w:proofErr w:type="spellEnd"/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B3FC3" w14:textId="77777777" w:rsidR="00B104EE" w:rsidRPr="00021C02" w:rsidRDefault="00B104EE" w:rsidP="00F85B34">
            <w:pPr>
              <w:rPr>
                <w:rFonts w:cs="Arial"/>
              </w:rPr>
            </w:pPr>
            <w:ins w:id="18" w:author="Myslinski, Jason (J.S.)" w:date="2019-11-06T09:01:00Z">
              <w:r w:rsidRPr="00021C02">
                <w:rPr>
                  <w:rFonts w:cs="Arial"/>
                </w:rPr>
                <w:t>FeatNoIpc2Actl</w:t>
              </w:r>
            </w:ins>
          </w:p>
        </w:tc>
      </w:tr>
      <w:tr w:rsidR="00B104EE" w:rsidRPr="00021C02" w14:paraId="3DF8B938" w14:textId="77777777" w:rsidTr="00F85B34">
        <w:trPr>
          <w:jc w:val="center"/>
        </w:trPr>
        <w:tc>
          <w:tcPr>
            <w:tcW w:w="3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9DED9" w14:textId="77777777" w:rsidR="00B104EE" w:rsidRPr="00021C02" w:rsidRDefault="00B104EE" w:rsidP="00F85B34">
            <w:pPr>
              <w:rPr>
                <w:rFonts w:cs="Arial"/>
              </w:rPr>
            </w:pPr>
            <w:proofErr w:type="gramStart"/>
            <w:ins w:id="19" w:author="Myslinski, Jason (J.S.)" w:date="2019-11-06T09:01:00Z">
              <w:r w:rsidRPr="00021C02">
                <w:rPr>
                  <w:rFonts w:cs="Arial"/>
                </w:rPr>
                <w:t>Feature2.St :</w:t>
              </w:r>
              <w:proofErr w:type="gramEnd"/>
              <w:r w:rsidRPr="00021C02">
                <w:rPr>
                  <w:rFonts w:cs="Arial"/>
                </w:rPr>
                <w:t xml:space="preserve"> Configuration</w:t>
              </w:r>
            </w:ins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6FD1A" w14:textId="77777777" w:rsidR="00B104EE" w:rsidRPr="00021C02" w:rsidRDefault="00B104EE" w:rsidP="00F85B34">
            <w:pPr>
              <w:rPr>
                <w:rFonts w:cs="Arial"/>
              </w:rPr>
            </w:pPr>
            <w:ins w:id="20" w:author="Myslinski, Jason (J.S.)" w:date="2019-11-06T09:01:00Z">
              <w:r w:rsidRPr="00021C02">
                <w:rPr>
                  <w:rFonts w:cs="Arial"/>
                </w:rPr>
                <w:t>FeatConfigIpc2Actl</w:t>
              </w:r>
            </w:ins>
          </w:p>
        </w:tc>
      </w:tr>
      <w:tr w:rsidR="00B104EE" w:rsidRPr="00021C02" w14:paraId="590B5ADA" w14:textId="77777777" w:rsidTr="00F85B34">
        <w:trPr>
          <w:jc w:val="center"/>
        </w:trPr>
        <w:tc>
          <w:tcPr>
            <w:tcW w:w="3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66CF8" w14:textId="77777777" w:rsidR="00B104EE" w:rsidRPr="00021C02" w:rsidRDefault="00B104EE" w:rsidP="00F85B34">
            <w:pPr>
              <w:rPr>
                <w:rFonts w:cs="Arial"/>
              </w:rPr>
            </w:pPr>
            <w:proofErr w:type="gramStart"/>
            <w:ins w:id="21" w:author="Myslinski, Jason (J.S.)" w:date="2019-11-06T09:01:00Z">
              <w:r w:rsidRPr="00021C02">
                <w:rPr>
                  <w:rFonts w:cs="Arial"/>
                </w:rPr>
                <w:t>Feature2.St :</w:t>
              </w:r>
              <w:proofErr w:type="gramEnd"/>
              <w:r w:rsidRPr="00021C02">
                <w:rPr>
                  <w:rFonts w:cs="Arial"/>
                </w:rPr>
                <w:t xml:space="preserve"> </w:t>
              </w:r>
              <w:proofErr w:type="spellStart"/>
              <w:r w:rsidRPr="00021C02">
                <w:rPr>
                  <w:rFonts w:cs="Arial"/>
                </w:rPr>
                <w:t>PersIndex</w:t>
              </w:r>
            </w:ins>
            <w:proofErr w:type="spellEnd"/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EF0E7A" w14:textId="77777777" w:rsidR="00B104EE" w:rsidRPr="00021C02" w:rsidRDefault="00B104EE" w:rsidP="00F85B34">
            <w:pPr>
              <w:rPr>
                <w:rFonts w:cs="Arial"/>
              </w:rPr>
            </w:pPr>
            <w:ins w:id="22" w:author="Myslinski, Jason (J.S.)" w:date="2019-11-06T09:01:00Z">
              <w:r w:rsidRPr="00021C02">
                <w:rPr>
                  <w:rFonts w:cs="Arial"/>
                </w:rPr>
                <w:t>PersIndexIpc2_D_Actl</w:t>
              </w:r>
            </w:ins>
          </w:p>
        </w:tc>
      </w:tr>
    </w:tbl>
    <w:p w14:paraId="5D6FA246" w14:textId="77777777" w:rsidR="00F85B34" w:rsidRDefault="00F85B34" w:rsidP="00F85B34"/>
    <w:p w14:paraId="2E7BDB24" w14:textId="77777777" w:rsidR="00F85B34" w:rsidRDefault="00F85B34" w:rsidP="00F85B34"/>
    <w:p w14:paraId="1D4F71B4" w14:textId="77777777" w:rsidR="00F85B34" w:rsidRDefault="002B3EB8" w:rsidP="00C469F8">
      <w:pPr>
        <w:pStyle w:val="Heading1"/>
      </w:pPr>
      <w:bookmarkStart w:id="23" w:name="_Toc50452187"/>
      <w:r>
        <w:lastRenderedPageBreak/>
        <w:t>General Requirements</w:t>
      </w:r>
      <w:bookmarkEnd w:id="23"/>
    </w:p>
    <w:p w14:paraId="0BC9C4A9" w14:textId="1889FBD7" w:rsidR="00C469F8" w:rsidRDefault="003C353B" w:rsidP="00C469F8">
      <w:pPr>
        <w:pStyle w:val="Heading2"/>
        <w:rPr>
          <w:b w:val="0"/>
          <w:u w:val="single"/>
        </w:rPr>
      </w:pPr>
      <w:bookmarkStart w:id="24" w:name="_Toc50452188"/>
      <w:r>
        <w:rPr>
          <w:b w:val="0"/>
          <w:u w:val="single"/>
        </w:rPr>
        <w:t>Feature definition</w:t>
      </w:r>
      <w:bookmarkEnd w:id="24"/>
    </w:p>
    <w:p w14:paraId="155256F8" w14:textId="77777777" w:rsidR="00B80D2F" w:rsidRDefault="00B80D2F" w:rsidP="00B80D2F">
      <w:pPr>
        <w:rPr>
          <w:rFonts w:cs="Arial"/>
        </w:rPr>
      </w:pPr>
    </w:p>
    <w:p w14:paraId="5746E35C" w14:textId="2C2EAA91" w:rsidR="00B80D2F" w:rsidRPr="001A447D" w:rsidRDefault="00B80D2F" w:rsidP="00B80D2F">
      <w:pPr>
        <w:rPr>
          <w:rFonts w:cs="Arial"/>
        </w:rPr>
      </w:pPr>
      <w:r w:rsidRPr="00032128">
        <w:rPr>
          <w:rFonts w:cs="Arial"/>
        </w:rPr>
        <w:t>For this feature when performing the “Set” or “Query” operation the Feature Number and Configuration Number in the Feature</w:t>
      </w:r>
      <w:r>
        <w:rPr>
          <w:rFonts w:cs="Arial"/>
        </w:rPr>
        <w:t>2</w:t>
      </w:r>
      <w:r w:rsidRPr="00032128">
        <w:rPr>
          <w:rFonts w:cs="Arial"/>
        </w:rPr>
        <w:t>.Rq and Feature</w:t>
      </w:r>
      <w:r>
        <w:rPr>
          <w:rFonts w:cs="Arial"/>
        </w:rPr>
        <w:t>2</w:t>
      </w:r>
      <w:r w:rsidRPr="00032128">
        <w:rPr>
          <w:rFonts w:cs="Arial"/>
        </w:rPr>
        <w:t>.St messages shall be used below.</w:t>
      </w:r>
    </w:p>
    <w:p w14:paraId="558D2C05" w14:textId="77777777" w:rsidR="00B80D2F" w:rsidRPr="001A447D" w:rsidRDefault="00B80D2F" w:rsidP="00B80D2F">
      <w:pPr>
        <w:rPr>
          <w:rFonts w:cs="Arial"/>
        </w:rPr>
      </w:pPr>
    </w:p>
    <w:p w14:paraId="23DE8F5D" w14:textId="77777777" w:rsidR="00B80D2F" w:rsidRPr="001A447D" w:rsidRDefault="00B80D2F" w:rsidP="00B80D2F">
      <w:pPr>
        <w:rPr>
          <w:rFonts w:cs="Arial"/>
        </w:rPr>
      </w:pPr>
      <w:r w:rsidRPr="001A447D">
        <w:rPr>
          <w:rFonts w:cs="Arial"/>
        </w:rPr>
        <w:t xml:space="preserve">If Enhanced Memory is supported the Active Personality Profile shall be used for </w:t>
      </w:r>
      <w:proofErr w:type="spellStart"/>
      <w:r w:rsidRPr="001A447D">
        <w:rPr>
          <w:rFonts w:cs="Arial"/>
        </w:rPr>
        <w:t>PersIndex</w:t>
      </w:r>
      <w:proofErr w:type="spellEnd"/>
      <w:r w:rsidRPr="001A447D">
        <w:rPr>
          <w:rFonts w:cs="Arial"/>
        </w:rPr>
        <w:t xml:space="preserve">.  If Enhanced Memory is not supported </w:t>
      </w:r>
      <w:proofErr w:type="spellStart"/>
      <w:r w:rsidRPr="001A447D">
        <w:rPr>
          <w:rFonts w:cs="Arial"/>
        </w:rPr>
        <w:t>PersIndex</w:t>
      </w:r>
      <w:proofErr w:type="spellEnd"/>
      <w:r w:rsidRPr="001A447D">
        <w:rPr>
          <w:rFonts w:cs="Arial"/>
        </w:rPr>
        <w:t xml:space="preserve"> shall be set to Vehicle.</w:t>
      </w:r>
    </w:p>
    <w:p w14:paraId="0A5A8863" w14:textId="12280534" w:rsidR="00B80D2F" w:rsidRDefault="00B80D2F" w:rsidP="00B80D2F"/>
    <w:p w14:paraId="245C4AF3" w14:textId="207DBD2D" w:rsidR="00905103" w:rsidRPr="00B80D2F" w:rsidRDefault="00905103" w:rsidP="00B80D2F">
      <w:r>
        <w:t>The below table shows the CAN signals values to be defined</w:t>
      </w:r>
    </w:p>
    <w:p w14:paraId="5E71F4ED" w14:textId="54CE1664" w:rsidR="00B104EE" w:rsidRDefault="00B104EE" w:rsidP="00B104EE"/>
    <w:tbl>
      <w:tblPr>
        <w:tblW w:w="8925" w:type="dxa"/>
        <w:jc w:val="center"/>
        <w:tblLook w:val="04A0" w:firstRow="1" w:lastRow="0" w:firstColumn="1" w:lastColumn="0" w:noHBand="0" w:noVBand="1"/>
      </w:tblPr>
      <w:tblGrid>
        <w:gridCol w:w="2535"/>
        <w:gridCol w:w="1440"/>
        <w:gridCol w:w="1620"/>
        <w:gridCol w:w="3330"/>
      </w:tblGrid>
      <w:tr w:rsidR="00B104EE" w:rsidRPr="001A447D" w14:paraId="76EA1A48" w14:textId="77777777" w:rsidTr="00F85B34">
        <w:trPr>
          <w:trHeight w:val="465"/>
          <w:jc w:val="center"/>
        </w:trPr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  <w:hideMark/>
          </w:tcPr>
          <w:p w14:paraId="0B367E97" w14:textId="77777777" w:rsidR="00B104EE" w:rsidRPr="001A447D" w:rsidRDefault="00B104EE" w:rsidP="00F85B34">
            <w:pPr>
              <w:jc w:val="center"/>
              <w:rPr>
                <w:rFonts w:cs="Arial"/>
                <w:b/>
                <w:bCs/>
              </w:rPr>
            </w:pPr>
            <w:r w:rsidRPr="001A447D">
              <w:rPr>
                <w:rFonts w:cs="Arial"/>
                <w:b/>
                <w:bCs/>
              </w:rPr>
              <w:t>Feature Description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  <w:hideMark/>
          </w:tcPr>
          <w:p w14:paraId="44A31589" w14:textId="77777777" w:rsidR="00B104EE" w:rsidRPr="001A447D" w:rsidRDefault="00B104EE" w:rsidP="00F85B34">
            <w:pPr>
              <w:jc w:val="center"/>
              <w:rPr>
                <w:rFonts w:cs="Arial"/>
                <w:b/>
                <w:bCs/>
              </w:rPr>
            </w:pPr>
            <w:r w:rsidRPr="001A447D">
              <w:rPr>
                <w:rFonts w:cs="Arial"/>
                <w:b/>
                <w:bCs/>
              </w:rPr>
              <w:t>Feature Number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  <w:hideMark/>
          </w:tcPr>
          <w:p w14:paraId="3F7E08D4" w14:textId="77777777" w:rsidR="00B104EE" w:rsidRPr="001A447D" w:rsidRDefault="00B104EE" w:rsidP="00F85B34">
            <w:pPr>
              <w:jc w:val="center"/>
              <w:rPr>
                <w:rFonts w:cs="Arial"/>
                <w:b/>
                <w:bCs/>
              </w:rPr>
            </w:pPr>
            <w:r w:rsidRPr="001A447D">
              <w:rPr>
                <w:rFonts w:cs="Arial"/>
                <w:b/>
                <w:bCs/>
              </w:rPr>
              <w:t>Configuration Number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vAlign w:val="center"/>
            <w:hideMark/>
          </w:tcPr>
          <w:p w14:paraId="6125819C" w14:textId="77777777" w:rsidR="00B104EE" w:rsidRPr="001A447D" w:rsidRDefault="00B104EE" w:rsidP="00F85B34">
            <w:pPr>
              <w:jc w:val="center"/>
              <w:rPr>
                <w:rFonts w:cs="Arial"/>
                <w:b/>
                <w:bCs/>
              </w:rPr>
            </w:pPr>
            <w:r w:rsidRPr="001A447D">
              <w:rPr>
                <w:rFonts w:cs="Arial"/>
                <w:b/>
                <w:bCs/>
              </w:rPr>
              <w:t>HMI selection / Configuration Name</w:t>
            </w:r>
          </w:p>
        </w:tc>
      </w:tr>
      <w:tr w:rsidR="00B104EE" w:rsidRPr="00032128" w14:paraId="0616D228" w14:textId="77777777" w:rsidTr="00F85B34">
        <w:trPr>
          <w:trHeight w:val="465"/>
          <w:jc w:val="center"/>
        </w:trPr>
        <w:tc>
          <w:tcPr>
            <w:tcW w:w="253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F297B" w14:textId="03CC4C7C" w:rsidR="00B104EE" w:rsidRPr="00032128" w:rsidRDefault="00B104EE" w:rsidP="00B80D2F">
            <w:pPr>
              <w:rPr>
                <w:rFonts w:cs="Arial"/>
                <w:bCs/>
              </w:rPr>
            </w:pPr>
            <w:r>
              <w:rPr>
                <w:rFonts w:cs="Arial"/>
                <w:szCs w:val="20"/>
              </w:rPr>
              <w:t>Theme Selection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707C3" w14:textId="77777777" w:rsidR="00B104EE" w:rsidRPr="00032128" w:rsidRDefault="00B104EE" w:rsidP="00B104EE">
            <w:pPr>
              <w:jc w:val="center"/>
              <w:rPr>
                <w:rFonts w:cs="Arial"/>
                <w:b/>
                <w:bCs/>
              </w:rPr>
            </w:pPr>
          </w:p>
          <w:p w14:paraId="0A218089" w14:textId="77777777" w:rsidR="00B104EE" w:rsidRPr="00032128" w:rsidRDefault="00B104EE" w:rsidP="00B104EE">
            <w:pPr>
              <w:jc w:val="center"/>
              <w:rPr>
                <w:rFonts w:cs="Arial"/>
                <w:b/>
                <w:bCs/>
              </w:rPr>
            </w:pPr>
          </w:p>
          <w:p w14:paraId="1575E907" w14:textId="3F76005B" w:rsidR="00B104EE" w:rsidRPr="00032128" w:rsidRDefault="00B104EE" w:rsidP="00B104EE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szCs w:val="20"/>
              </w:rPr>
              <w:t>0x09C0</w:t>
            </w:r>
          </w:p>
          <w:p w14:paraId="6779611F" w14:textId="77777777" w:rsidR="00B104EE" w:rsidRPr="00032128" w:rsidRDefault="00B104EE" w:rsidP="00B104EE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1E6EC" w14:textId="77777777" w:rsidR="00B104EE" w:rsidRDefault="00B104EE" w:rsidP="00B104E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0x00</w:t>
            </w:r>
          </w:p>
          <w:p w14:paraId="368FC937" w14:textId="063B978E" w:rsidR="00B80D2F" w:rsidRPr="00032128" w:rsidRDefault="00B80D2F" w:rsidP="00B104EE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70C7C" w14:textId="09274B76" w:rsidR="00B104EE" w:rsidRPr="00032128" w:rsidRDefault="00B80D2F" w:rsidP="00B104EE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Link with Drive Mode</w:t>
            </w:r>
          </w:p>
        </w:tc>
      </w:tr>
      <w:tr w:rsidR="00B104EE" w:rsidRPr="00032128" w14:paraId="357DD715" w14:textId="77777777" w:rsidTr="00F85B34">
        <w:trPr>
          <w:trHeight w:val="465"/>
          <w:jc w:val="center"/>
        </w:trPr>
        <w:tc>
          <w:tcPr>
            <w:tcW w:w="253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90B98" w14:textId="77777777" w:rsidR="00B104EE" w:rsidRPr="00032128" w:rsidRDefault="00B104EE" w:rsidP="00B104EE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44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E8F81" w14:textId="77777777" w:rsidR="00B104EE" w:rsidRPr="00032128" w:rsidRDefault="00B104EE" w:rsidP="00B104EE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3EDB3" w14:textId="443EDACF" w:rsidR="00B104EE" w:rsidRPr="00032128" w:rsidRDefault="00B104EE" w:rsidP="00B104EE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szCs w:val="20"/>
              </w:rPr>
              <w:t>0x01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2E1D0" w14:textId="08A47F85" w:rsidR="00B104EE" w:rsidRPr="00032128" w:rsidRDefault="00B80D2F" w:rsidP="00B104EE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szCs w:val="20"/>
              </w:rPr>
              <w:t>Default Theme</w:t>
            </w:r>
            <w:r w:rsidR="00F65961">
              <w:rPr>
                <w:rFonts w:cs="Arial"/>
                <w:szCs w:val="20"/>
              </w:rPr>
              <w:t xml:space="preserve"> </w:t>
            </w:r>
            <w:r w:rsidR="00F65961">
              <w:rPr>
                <w:rFonts w:cs="Arial"/>
                <w:szCs w:val="20"/>
                <w:lang w:eastAsia="zh-CN"/>
              </w:rPr>
              <w:t>-</w:t>
            </w:r>
            <w:r w:rsidR="00F65961">
              <w:rPr>
                <w:rFonts w:cs="Arial"/>
                <w:szCs w:val="20"/>
              </w:rPr>
              <w:t xml:space="preserve"> Reserved</w:t>
            </w:r>
          </w:p>
        </w:tc>
      </w:tr>
      <w:tr w:rsidR="00B104EE" w:rsidRPr="00032128" w14:paraId="14CEB48A" w14:textId="77777777" w:rsidTr="00B104EE">
        <w:trPr>
          <w:trHeight w:val="465"/>
          <w:jc w:val="center"/>
        </w:trPr>
        <w:tc>
          <w:tcPr>
            <w:tcW w:w="253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11766" w14:textId="77777777" w:rsidR="00B104EE" w:rsidRPr="00032128" w:rsidRDefault="00B104EE" w:rsidP="00B104EE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44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1FDB6492" w14:textId="77777777" w:rsidR="00B104EE" w:rsidRPr="00032128" w:rsidRDefault="00B104EE" w:rsidP="00B104EE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DF793" w14:textId="3FE8DA45" w:rsidR="00B104EE" w:rsidRPr="00032128" w:rsidRDefault="00B104EE" w:rsidP="00B104EE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szCs w:val="20"/>
              </w:rPr>
              <w:t>0x02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FA7A2" w14:textId="1AB31C49" w:rsidR="00B104EE" w:rsidRPr="00032128" w:rsidRDefault="00B80D2F" w:rsidP="00B104EE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szCs w:val="20"/>
              </w:rPr>
              <w:t>Theme 1</w:t>
            </w:r>
            <w:r w:rsidR="00CD3287">
              <w:rPr>
                <w:rFonts w:cs="Arial"/>
                <w:szCs w:val="20"/>
              </w:rPr>
              <w:t xml:space="preserve"> </w:t>
            </w:r>
          </w:p>
        </w:tc>
      </w:tr>
      <w:tr w:rsidR="00B104EE" w:rsidRPr="00032128" w14:paraId="54632E4E" w14:textId="77777777" w:rsidTr="00A96771">
        <w:trPr>
          <w:trHeight w:val="465"/>
          <w:jc w:val="center"/>
        </w:trPr>
        <w:tc>
          <w:tcPr>
            <w:tcW w:w="25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765DD1" w14:textId="77777777" w:rsidR="00B104EE" w:rsidRPr="00032128" w:rsidRDefault="00B104EE" w:rsidP="00B104EE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440" w:type="dxa"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6BF9F2E4" w14:textId="77777777" w:rsidR="00B104EE" w:rsidRPr="00032128" w:rsidRDefault="00B104EE" w:rsidP="00B104EE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E7F81B" w14:textId="521A08A8" w:rsidR="00B104EE" w:rsidRPr="00032128" w:rsidRDefault="00B104EE" w:rsidP="00B104EE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szCs w:val="20"/>
              </w:rPr>
              <w:t>0x03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261792" w14:textId="6450CE32" w:rsidR="00B104EE" w:rsidRPr="00032128" w:rsidRDefault="00B80D2F" w:rsidP="00B104EE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szCs w:val="20"/>
              </w:rPr>
              <w:t>Theme 2</w:t>
            </w:r>
            <w:r w:rsidR="00CD3287">
              <w:rPr>
                <w:rFonts w:cs="Arial"/>
                <w:szCs w:val="20"/>
              </w:rPr>
              <w:t xml:space="preserve"> </w:t>
            </w:r>
          </w:p>
        </w:tc>
      </w:tr>
      <w:tr w:rsidR="00A96771" w:rsidRPr="00032128" w14:paraId="2C015E0E" w14:textId="77777777" w:rsidTr="008A24CA">
        <w:trPr>
          <w:trHeight w:val="465"/>
          <w:jc w:val="center"/>
        </w:trPr>
        <w:tc>
          <w:tcPr>
            <w:tcW w:w="25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95C55D" w14:textId="77777777" w:rsidR="00A96771" w:rsidRPr="00032128" w:rsidRDefault="00A96771" w:rsidP="00B104EE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440" w:type="dxa"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3FC15F7F" w14:textId="77777777" w:rsidR="00A96771" w:rsidRPr="00032128" w:rsidRDefault="00A96771" w:rsidP="00B104EE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95563" w14:textId="54846767" w:rsidR="00A96771" w:rsidRDefault="00B80D2F" w:rsidP="00B104E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0x04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DB764" w14:textId="0B033E6A" w:rsidR="00A96771" w:rsidRDefault="00B80D2F" w:rsidP="00B104E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Theme 3</w:t>
            </w:r>
            <w:r w:rsidR="00BA38A3">
              <w:rPr>
                <w:rFonts w:cs="Arial"/>
                <w:szCs w:val="20"/>
              </w:rPr>
              <w:t xml:space="preserve"> </w:t>
            </w:r>
          </w:p>
        </w:tc>
      </w:tr>
      <w:tr w:rsidR="008A24CA" w:rsidRPr="00032128" w14:paraId="6A406F35" w14:textId="77777777" w:rsidTr="00F85B34">
        <w:trPr>
          <w:trHeight w:val="465"/>
          <w:jc w:val="center"/>
        </w:trPr>
        <w:tc>
          <w:tcPr>
            <w:tcW w:w="2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1E10C" w14:textId="77777777" w:rsidR="008A24CA" w:rsidRPr="00032128" w:rsidRDefault="008A24CA" w:rsidP="00B104EE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440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D37361" w14:textId="77777777" w:rsidR="008A24CA" w:rsidRPr="00032128" w:rsidRDefault="008A24CA" w:rsidP="00B104EE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E5143" w14:textId="430B5229" w:rsidR="008A24CA" w:rsidRDefault="008A24CA" w:rsidP="00B104E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0x0</w:t>
            </w: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06F73" w14:textId="4B2B3AE6" w:rsidR="008A24CA" w:rsidRDefault="008A24CA" w:rsidP="00B104E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Theme </w:t>
            </w:r>
            <w:r>
              <w:rPr>
                <w:rFonts w:cs="Arial"/>
                <w:szCs w:val="20"/>
              </w:rPr>
              <w:t>4</w:t>
            </w:r>
          </w:p>
        </w:tc>
      </w:tr>
    </w:tbl>
    <w:p w14:paraId="013DE28F" w14:textId="37FE500E" w:rsidR="00B104EE" w:rsidRDefault="00B104EE" w:rsidP="00B104EE"/>
    <w:p w14:paraId="14B9FF09" w14:textId="67432633" w:rsidR="008A24CA" w:rsidRPr="008A24CA" w:rsidRDefault="008A24CA" w:rsidP="008A24CA">
      <w:pPr>
        <w:rPr>
          <w:rFonts w:ascii="Calibri" w:eastAsiaTheme="minorEastAsia" w:hAnsi="Calibri"/>
          <w:sz w:val="21"/>
          <w:szCs w:val="21"/>
        </w:rPr>
      </w:pPr>
      <w:r>
        <w:rPr>
          <w:rFonts w:hint="eastAsia"/>
          <w:lang w:eastAsia="zh-CN"/>
        </w:rPr>
        <w:t>Note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for CD764 </w:t>
      </w:r>
      <w:r w:rsidRPr="008A24CA">
        <w:rPr>
          <w:sz w:val="21"/>
          <w:szCs w:val="21"/>
        </w:rPr>
        <w:t>0x02 theme 1 – Normal single</w:t>
      </w:r>
    </w:p>
    <w:p w14:paraId="3E79BECE" w14:textId="7F99C633" w:rsidR="008A24CA" w:rsidRDefault="008A24CA" w:rsidP="008A24CA">
      <w:pPr>
        <w:pStyle w:val="ListParagraph"/>
        <w:ind w:left="750" w:firstLine="630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0x03 theme 2 – Sport</w:t>
      </w:r>
    </w:p>
    <w:p w14:paraId="5F99CA10" w14:textId="691C1BBE" w:rsidR="008A24CA" w:rsidRDefault="008A24CA" w:rsidP="008A24CA">
      <w:pPr>
        <w:pStyle w:val="ListParagraph"/>
        <w:ind w:left="750" w:firstLine="630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0x04 theme 3 – Eco</w:t>
      </w:r>
    </w:p>
    <w:p w14:paraId="29E9B0DD" w14:textId="5F612D95" w:rsidR="008A24CA" w:rsidRDefault="008A24CA" w:rsidP="008A24CA">
      <w:pPr>
        <w:pStyle w:val="ListParagraph"/>
        <w:ind w:left="750" w:firstLine="630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0x05 theme 4 – Normal Dual</w:t>
      </w:r>
    </w:p>
    <w:p w14:paraId="4C806757" w14:textId="0532DB17" w:rsidR="00B104EE" w:rsidRPr="00B104EE" w:rsidRDefault="00B104EE" w:rsidP="00B104EE">
      <w:pPr>
        <w:rPr>
          <w:rFonts w:hint="eastAsia"/>
          <w:lang w:eastAsia="zh-CN"/>
        </w:rPr>
      </w:pPr>
    </w:p>
    <w:p w14:paraId="0FADF270" w14:textId="7C2E88F4" w:rsidR="00C469F8" w:rsidRDefault="0085396F" w:rsidP="00C469F8">
      <w:pPr>
        <w:pStyle w:val="Heading2"/>
        <w:rPr>
          <w:b w:val="0"/>
          <w:u w:val="single"/>
        </w:rPr>
      </w:pPr>
      <w:bookmarkStart w:id="25" w:name="_Toc50452189"/>
      <w:r>
        <w:rPr>
          <w:b w:val="0"/>
          <w:u w:val="single"/>
        </w:rPr>
        <w:t xml:space="preserve">General </w:t>
      </w:r>
      <w:r w:rsidR="00B80D2F">
        <w:rPr>
          <w:b w:val="0"/>
          <w:u w:val="single"/>
        </w:rPr>
        <w:t>Requirement</w:t>
      </w:r>
      <w:bookmarkEnd w:id="25"/>
    </w:p>
    <w:p w14:paraId="17B4EFB5" w14:textId="5AF459F9" w:rsidR="00B80D2F" w:rsidRDefault="00B80D2F" w:rsidP="00B80D2F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At start-up the </w:t>
      </w:r>
      <w:r w:rsidR="009C1541">
        <w:t xml:space="preserve">Theme Selection </w:t>
      </w:r>
      <w:r w:rsidR="009C1541" w:rsidRPr="00B9479B">
        <w:t>Client</w:t>
      </w:r>
      <w:r>
        <w:rPr>
          <w:rFonts w:cs="Arial"/>
        </w:rPr>
        <w:t xml:space="preserve"> shall not query 0x09C0.</w:t>
      </w:r>
    </w:p>
    <w:p w14:paraId="1DA26E1D" w14:textId="6B2C94CC" w:rsidR="00B80D2F" w:rsidRDefault="00B80D2F" w:rsidP="00B80D2F">
      <w:pPr>
        <w:numPr>
          <w:ilvl w:val="0"/>
          <w:numId w:val="10"/>
        </w:numPr>
        <w:rPr>
          <w:rFonts w:cs="Arial"/>
        </w:rPr>
      </w:pPr>
      <w:r w:rsidRPr="00B80D2F">
        <w:rPr>
          <w:rFonts w:cs="Arial"/>
        </w:rPr>
        <w:t xml:space="preserve">At start-up the </w:t>
      </w:r>
      <w:r w:rsidR="009C1541">
        <w:t xml:space="preserve">Theme Selection </w:t>
      </w:r>
      <w:r w:rsidR="009C1541" w:rsidRPr="00B9479B">
        <w:t>Client</w:t>
      </w:r>
      <w:r w:rsidR="009C1541">
        <w:rPr>
          <w:rFonts w:cs="Arial"/>
        </w:rPr>
        <w:t xml:space="preserve"> </w:t>
      </w:r>
      <w:r>
        <w:rPr>
          <w:rFonts w:cs="Arial"/>
        </w:rPr>
        <w:t>shall set 0x09C0.</w:t>
      </w:r>
    </w:p>
    <w:p w14:paraId="117F237F" w14:textId="3EF24C3F" w:rsidR="00B80D2F" w:rsidRDefault="00B80D2F" w:rsidP="00B80D2F">
      <w:pPr>
        <w:numPr>
          <w:ilvl w:val="0"/>
          <w:numId w:val="10"/>
        </w:numPr>
        <w:rPr>
          <w:rFonts w:cs="Arial"/>
        </w:rPr>
      </w:pPr>
      <w:r w:rsidRPr="009F02A9">
        <w:rPr>
          <w:rFonts w:cs="Arial"/>
        </w:rPr>
        <w:t xml:space="preserve">When </w:t>
      </w:r>
      <w:r w:rsidR="005E480F">
        <w:rPr>
          <w:rFonts w:cs="Arial"/>
        </w:rPr>
        <w:t>user change the settings,</w:t>
      </w:r>
      <w:r>
        <w:rPr>
          <w:rFonts w:cs="Arial"/>
        </w:rPr>
        <w:t xml:space="preserve"> </w:t>
      </w:r>
      <w:r w:rsidR="009C1541">
        <w:t xml:space="preserve">Theme Selection </w:t>
      </w:r>
      <w:r w:rsidR="009C1541" w:rsidRPr="00B9479B">
        <w:t>Client</w:t>
      </w:r>
      <w:r>
        <w:rPr>
          <w:rFonts w:cs="Arial"/>
        </w:rPr>
        <w:t xml:space="preserve"> shall perform the Feature</w:t>
      </w:r>
      <w:r w:rsidR="007F6A75">
        <w:rPr>
          <w:rFonts w:cs="Arial"/>
        </w:rPr>
        <w:t>2</w:t>
      </w:r>
      <w:r>
        <w:rPr>
          <w:rFonts w:cs="Arial"/>
        </w:rPr>
        <w:t xml:space="preserve">.Rq Set </w:t>
      </w:r>
      <w:r w:rsidR="007F6A75">
        <w:rPr>
          <w:rFonts w:cs="Arial"/>
        </w:rPr>
        <w:t>to 0x09C0</w:t>
      </w:r>
      <w:r>
        <w:rPr>
          <w:rFonts w:cs="Arial"/>
        </w:rPr>
        <w:t xml:space="preserve">.  </w:t>
      </w:r>
    </w:p>
    <w:p w14:paraId="0356CD82" w14:textId="10F25C4A" w:rsidR="005E480F" w:rsidRDefault="005E480F" w:rsidP="00B80D2F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The definition about the Configuration Number:</w:t>
      </w:r>
    </w:p>
    <w:p w14:paraId="1C6844F1" w14:textId="398639AF" w:rsidR="007F6A75" w:rsidRDefault="007F6A75" w:rsidP="00CE0322">
      <w:pPr>
        <w:numPr>
          <w:ilvl w:val="1"/>
          <w:numId w:val="10"/>
        </w:numPr>
        <w:rPr>
          <w:rFonts w:cs="Arial"/>
        </w:rPr>
      </w:pPr>
      <w:r>
        <w:rPr>
          <w:rFonts w:cs="Arial"/>
        </w:rPr>
        <w:t xml:space="preserve">If the end user selects the </w:t>
      </w:r>
      <w:r w:rsidR="0049205F">
        <w:rPr>
          <w:rFonts w:cs="Arial"/>
        </w:rPr>
        <w:t xml:space="preserve">theme </w:t>
      </w:r>
      <w:r>
        <w:rPr>
          <w:rFonts w:cs="Arial"/>
        </w:rPr>
        <w:t>link</w:t>
      </w:r>
      <w:r w:rsidR="0049205F">
        <w:rPr>
          <w:rFonts w:cs="Arial"/>
        </w:rPr>
        <w:t xml:space="preserve"> with drive mode</w:t>
      </w:r>
      <w:r w:rsidR="00116BD7">
        <w:rPr>
          <w:rFonts w:cs="Arial"/>
        </w:rPr>
        <w:t xml:space="preserve"> switch</w:t>
      </w:r>
      <w:r w:rsidR="0049205F">
        <w:rPr>
          <w:rFonts w:cs="Arial"/>
        </w:rPr>
        <w:t>, Configuration Number shall be 0x00</w:t>
      </w:r>
      <w:r>
        <w:rPr>
          <w:rFonts w:cs="Arial"/>
        </w:rPr>
        <w:t xml:space="preserve">, </w:t>
      </w:r>
      <w:r w:rsidR="00C033CE">
        <w:rPr>
          <w:rFonts w:cs="Arial"/>
        </w:rPr>
        <w:t xml:space="preserve">both the Client </w:t>
      </w:r>
      <w:r w:rsidR="0009206C">
        <w:rPr>
          <w:rFonts w:cs="Arial"/>
        </w:rPr>
        <w:t>and Server theme shall follow the drive mode</w:t>
      </w:r>
      <w:r w:rsidR="00645F2E">
        <w:rPr>
          <w:rFonts w:cs="Arial"/>
        </w:rPr>
        <w:t>.</w:t>
      </w:r>
    </w:p>
    <w:p w14:paraId="11223BE5" w14:textId="2CC03B5F" w:rsidR="0049205F" w:rsidRPr="00CE0322" w:rsidRDefault="0049205F" w:rsidP="00CE0322">
      <w:pPr>
        <w:numPr>
          <w:ilvl w:val="1"/>
          <w:numId w:val="10"/>
        </w:numPr>
        <w:rPr>
          <w:rFonts w:cs="Arial"/>
        </w:rPr>
      </w:pPr>
      <w:r>
        <w:rPr>
          <w:rFonts w:cs="Arial"/>
        </w:rPr>
        <w:t>If the end user selects the theme not link with Drive mode, Configuration Number shall be set as other !0x00 value</w:t>
      </w:r>
      <w:r w:rsidR="00CE0322">
        <w:rPr>
          <w:rFonts w:cs="Arial" w:hint="eastAsia"/>
          <w:lang w:eastAsia="zh-CN"/>
        </w:rPr>
        <w:t>.</w:t>
      </w:r>
      <w:r w:rsidR="005E480F">
        <w:rPr>
          <w:rFonts w:cs="Arial"/>
          <w:lang w:eastAsia="zh-CN"/>
        </w:rPr>
        <w:t xml:space="preserve"> </w:t>
      </w:r>
      <w:r w:rsidRPr="00CE0322">
        <w:rPr>
          <w:rFonts w:cs="Arial"/>
        </w:rPr>
        <w:t xml:space="preserve">The detail value shall be defined according to </w:t>
      </w:r>
      <w:r w:rsidR="00905103" w:rsidRPr="00CE0322">
        <w:rPr>
          <w:rFonts w:cs="Arial"/>
        </w:rPr>
        <w:t>programs.</w:t>
      </w:r>
      <w:r w:rsidR="0009206C" w:rsidRPr="0009206C">
        <w:t xml:space="preserve"> </w:t>
      </w:r>
      <w:r w:rsidR="0009206C">
        <w:t xml:space="preserve">Theme Selection Server shall follow the </w:t>
      </w:r>
      <w:r w:rsidR="00645F2E">
        <w:t xml:space="preserve">theme setting from Theme Selection </w:t>
      </w:r>
      <w:r w:rsidR="00645F2E" w:rsidRPr="00B9479B">
        <w:t>Clie</w:t>
      </w:r>
      <w:r w:rsidR="00645F2E">
        <w:t>nt.</w:t>
      </w:r>
    </w:p>
    <w:p w14:paraId="3771E486" w14:textId="2758C585" w:rsidR="00C033CE" w:rsidRDefault="00C033CE" w:rsidP="00C033CE">
      <w:pPr>
        <w:ind w:left="720"/>
      </w:pPr>
    </w:p>
    <w:p w14:paraId="139E34D1" w14:textId="5C65FC39" w:rsidR="00C033CE" w:rsidRPr="00905103" w:rsidRDefault="00C033CE" w:rsidP="00C033CE">
      <w:pPr>
        <w:pStyle w:val="Heading3"/>
      </w:pPr>
      <w:bookmarkStart w:id="26" w:name="_Toc50452190"/>
      <w:r>
        <w:t>Client HMI update</w:t>
      </w:r>
      <w:bookmarkEnd w:id="26"/>
    </w:p>
    <w:p w14:paraId="1DF01367" w14:textId="163B5E80" w:rsidR="00C033CE" w:rsidRPr="00C033CE" w:rsidRDefault="00C033CE" w:rsidP="00C033CE">
      <w:pPr>
        <w:rPr>
          <w:rFonts w:cs="Arial"/>
        </w:rPr>
      </w:pPr>
      <w:r w:rsidRPr="00C033CE">
        <w:rPr>
          <w:rFonts w:cs="Arial"/>
        </w:rPr>
        <w:t xml:space="preserve">The request from the </w:t>
      </w:r>
      <w:r>
        <w:t xml:space="preserve">Theme Selection </w:t>
      </w:r>
      <w:r w:rsidRPr="00B9479B">
        <w:t>Client</w:t>
      </w:r>
      <w:r w:rsidRPr="00C033CE">
        <w:rPr>
          <w:rFonts w:cs="Arial"/>
        </w:rPr>
        <w:t xml:space="preserve"> does not require the </w:t>
      </w:r>
      <w:r>
        <w:t>Theme Selection S</w:t>
      </w:r>
      <w:r w:rsidRPr="00C033CE">
        <w:rPr>
          <w:rFonts w:cs="Arial"/>
        </w:rPr>
        <w:t xml:space="preserve">erver to reply with an updated status to update their HMI.  (Example, Client sends request theme1 to Server, Server ignores </w:t>
      </w:r>
      <w:r w:rsidR="00573AA7">
        <w:rPr>
          <w:rFonts w:cs="Arial"/>
        </w:rPr>
        <w:t>or not set the theme successfully and not send the Feature</w:t>
      </w:r>
      <w:proofErr w:type="gramStart"/>
      <w:r w:rsidR="00573AA7">
        <w:rPr>
          <w:rFonts w:cs="Arial"/>
        </w:rPr>
        <w:t>2.St</w:t>
      </w:r>
      <w:r w:rsidRPr="00C033CE">
        <w:rPr>
          <w:rFonts w:cs="Arial"/>
        </w:rPr>
        <w:t>.</w:t>
      </w:r>
      <w:proofErr w:type="gramEnd"/>
      <w:r w:rsidRPr="00C033CE">
        <w:rPr>
          <w:rFonts w:cs="Arial"/>
        </w:rPr>
        <w:t> Client updates HMI with theme1 and stores internal the value)</w:t>
      </w:r>
    </w:p>
    <w:p w14:paraId="33A7F8BD" w14:textId="4ADA2E3D" w:rsidR="00ED7495" w:rsidRPr="00446093" w:rsidRDefault="0043484A" w:rsidP="00446093">
      <w:pPr>
        <w:pStyle w:val="Heading3"/>
      </w:pPr>
      <w:bookmarkStart w:id="27" w:name="_Toc50452191"/>
      <w:r>
        <w:rPr>
          <w:rFonts w:hint="eastAsia"/>
          <w:lang w:eastAsia="zh-CN"/>
        </w:rPr>
        <w:t>S</w:t>
      </w:r>
      <w:r w:rsidR="00446093" w:rsidRPr="00446093">
        <w:t>torage</w:t>
      </w:r>
      <w:r>
        <w:t xml:space="preserve"> Strategy</w:t>
      </w:r>
      <w:bookmarkEnd w:id="27"/>
    </w:p>
    <w:p w14:paraId="576719BA" w14:textId="0EF5D368" w:rsidR="00446093" w:rsidRDefault="00446093" w:rsidP="00446093">
      <w:pPr>
        <w:rPr>
          <w:rFonts w:cs="Arial"/>
        </w:rPr>
      </w:pPr>
      <w:r w:rsidRPr="00AC0181">
        <w:rPr>
          <w:rFonts w:cs="Arial"/>
        </w:rPr>
        <w:t xml:space="preserve">The </w:t>
      </w:r>
      <w:r>
        <w:rPr>
          <w:rFonts w:cs="Arial"/>
          <w:iCs/>
        </w:rPr>
        <w:t xml:space="preserve">Theme Selection Client and Server </w:t>
      </w:r>
      <w:r w:rsidRPr="00AC0181">
        <w:rPr>
          <w:rFonts w:cs="Arial"/>
        </w:rPr>
        <w:t>shall retain the value for the across ignition cycles and sleep cycles.</w:t>
      </w:r>
      <w:r>
        <w:rPr>
          <w:rFonts w:cs="Arial"/>
        </w:rPr>
        <w:t xml:space="preserve"> </w:t>
      </w:r>
      <w:r>
        <w:rPr>
          <w:rFonts w:cs="Arial"/>
          <w:iCs/>
        </w:rPr>
        <w:t>Theme Selection</w:t>
      </w:r>
      <w:r w:rsidR="00573AA7">
        <w:rPr>
          <w:rFonts w:cs="Arial"/>
          <w:iCs/>
        </w:rPr>
        <w:t xml:space="preserve"> </w:t>
      </w:r>
      <w:r>
        <w:rPr>
          <w:rFonts w:cs="Arial"/>
          <w:iCs/>
        </w:rPr>
        <w:t>Server shall use the last valid value if not get the valid value</w:t>
      </w:r>
      <w:r w:rsidR="00573AA7">
        <w:rPr>
          <w:rFonts w:cs="Arial"/>
          <w:iCs/>
        </w:rPr>
        <w:t>.</w:t>
      </w:r>
    </w:p>
    <w:p w14:paraId="53C14D73" w14:textId="6358A297" w:rsidR="00446093" w:rsidRDefault="00446093" w:rsidP="00446093">
      <w:pPr>
        <w:pStyle w:val="Heading3"/>
      </w:pPr>
      <w:bookmarkStart w:id="28" w:name="_Toc50452192"/>
      <w:r>
        <w:lastRenderedPageBreak/>
        <w:t>Default Setting</w:t>
      </w:r>
      <w:bookmarkEnd w:id="28"/>
      <w:r w:rsidR="00810586">
        <w:t xml:space="preserve"> - TBD</w:t>
      </w:r>
    </w:p>
    <w:p w14:paraId="1CA6B666" w14:textId="4E969179" w:rsidR="00573AA7" w:rsidRDefault="00446093" w:rsidP="00446093">
      <w:pPr>
        <w:rPr>
          <w:rFonts w:cs="Arial"/>
        </w:rPr>
      </w:pPr>
      <w:r w:rsidRPr="00AC0181">
        <w:rPr>
          <w:rFonts w:cs="Arial"/>
        </w:rPr>
        <w:t xml:space="preserve">The </w:t>
      </w:r>
      <w:r>
        <w:rPr>
          <w:rFonts w:cs="Arial"/>
          <w:iCs/>
        </w:rPr>
        <w:t>Theme Selection Setting Client</w:t>
      </w:r>
      <w:r w:rsidR="005E480F">
        <w:rPr>
          <w:rFonts w:cs="Arial"/>
          <w:iCs/>
        </w:rPr>
        <w:t xml:space="preserve"> and Server shall use the same default setting based on alignment</w:t>
      </w:r>
      <w:r w:rsidRPr="00AC0181">
        <w:rPr>
          <w:rFonts w:cs="Arial"/>
        </w:rPr>
        <w:t>.</w:t>
      </w:r>
    </w:p>
    <w:p w14:paraId="3AD0526D" w14:textId="5ADDCEA9" w:rsidR="00446093" w:rsidRPr="00AC0181" w:rsidRDefault="00292DFB" w:rsidP="00292DFB">
      <w:pPr>
        <w:pStyle w:val="Heading3"/>
      </w:pPr>
      <w:bookmarkStart w:id="29" w:name="_Toc50452193"/>
      <w:r>
        <w:t>Error handling</w:t>
      </w:r>
      <w:bookmarkEnd w:id="29"/>
    </w:p>
    <w:p w14:paraId="6BA41E5E" w14:textId="126A9B71" w:rsidR="00292DFB" w:rsidRDefault="00292DFB" w:rsidP="00292DFB">
      <w:r>
        <w:rPr>
          <w:rFonts w:cs="Arial"/>
        </w:rPr>
        <w:t xml:space="preserve">The </w:t>
      </w:r>
      <w:bookmarkStart w:id="30" w:name="_Hlk49872611"/>
      <w:r>
        <w:t xml:space="preserve">Theme Selection Setting Server shall feedback </w:t>
      </w:r>
      <w:bookmarkEnd w:id="30"/>
      <w:r>
        <w:t>status to the Client</w:t>
      </w:r>
      <w:r w:rsidR="00F97ED8">
        <w:t xml:space="preserve"> using the Feature</w:t>
      </w:r>
      <w:proofErr w:type="gramStart"/>
      <w:r w:rsidR="00F97ED8">
        <w:t>2.St</w:t>
      </w:r>
      <w:r w:rsidR="005E480F">
        <w:t>.</w:t>
      </w:r>
      <w:proofErr w:type="gramEnd"/>
    </w:p>
    <w:p w14:paraId="7E242AB9" w14:textId="64D338EA" w:rsidR="005E480F" w:rsidRDefault="005E480F" w:rsidP="00573AA7">
      <w:pPr>
        <w:pStyle w:val="ListParagraph"/>
        <w:numPr>
          <w:ilvl w:val="0"/>
          <w:numId w:val="20"/>
        </w:numPr>
      </w:pPr>
      <w:r>
        <w:t xml:space="preserve">Note: </w:t>
      </w:r>
      <w:r w:rsidR="00F97ED8">
        <w:t xml:space="preserve">For </w:t>
      </w:r>
      <w:r w:rsidR="00573AA7">
        <w:t xml:space="preserve">error handling </w:t>
      </w:r>
      <w:r w:rsidR="00F97ED8">
        <w:t xml:space="preserve">details need reference </w:t>
      </w:r>
      <w:r>
        <w:t>&lt;</w:t>
      </w:r>
      <w:r w:rsidRPr="005E480F">
        <w:t>FBMP-REQ-023017/B-Set request but no response from Feature Server (</w:t>
      </w:r>
      <w:proofErr w:type="spellStart"/>
      <w:r w:rsidRPr="005E480F">
        <w:t>TcSE</w:t>
      </w:r>
      <w:proofErr w:type="spellEnd"/>
      <w:r w:rsidRPr="005E480F">
        <w:t xml:space="preserve"> ROIN-287260-1)</w:t>
      </w:r>
      <w:r>
        <w:t>&gt; in FBMP APIM SPSS</w:t>
      </w:r>
    </w:p>
    <w:p w14:paraId="4B484264" w14:textId="1760F859" w:rsidR="00F85B34" w:rsidRDefault="002B3EB8" w:rsidP="005E480F">
      <w:pPr>
        <w:pStyle w:val="Heading1"/>
      </w:pPr>
      <w:bookmarkStart w:id="31" w:name="_Toc50452194"/>
      <w:r>
        <w:lastRenderedPageBreak/>
        <w:t>Functional Definition</w:t>
      </w:r>
      <w:bookmarkEnd w:id="31"/>
    </w:p>
    <w:p w14:paraId="2E27CE5F" w14:textId="5DACCF7B" w:rsidR="00F85B34" w:rsidRDefault="00C906FF" w:rsidP="00C469F8">
      <w:pPr>
        <w:pStyle w:val="Heading2"/>
      </w:pPr>
      <w:bookmarkStart w:id="32" w:name="_Toc50452195"/>
      <w:r>
        <w:t>Use Cases</w:t>
      </w:r>
      <w:bookmarkEnd w:id="32"/>
    </w:p>
    <w:p w14:paraId="4824D666" w14:textId="648F4EB7" w:rsidR="00F85B34" w:rsidRDefault="00C906FF" w:rsidP="00C469F8">
      <w:pPr>
        <w:pStyle w:val="Heading3"/>
      </w:pPr>
      <w:bookmarkStart w:id="33" w:name="_Toc50452196"/>
      <w:r>
        <w:t>Theme Switch</w:t>
      </w:r>
      <w:bookmarkEnd w:id="33"/>
    </w:p>
    <w:p w14:paraId="1FDF5F93" w14:textId="77777777" w:rsidR="00F85B34" w:rsidRPr="00AE06BC" w:rsidRDefault="00F85B34" w:rsidP="00F85B34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9160"/>
      </w:tblGrid>
      <w:tr w:rsidR="00F85B34" w14:paraId="673E48BC" w14:textId="77777777" w:rsidTr="00C469F8">
        <w:trPr>
          <w:jc w:val="center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25DF2" w14:textId="77777777" w:rsidR="00F85B34" w:rsidRDefault="002B3EB8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9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AFB0E" w14:textId="77777777" w:rsidR="00F85B34" w:rsidRDefault="002B3EB8">
            <w:pPr>
              <w:spacing w:line="276" w:lineRule="auto"/>
            </w:pPr>
            <w:r>
              <w:t>User</w:t>
            </w:r>
          </w:p>
        </w:tc>
      </w:tr>
      <w:tr w:rsidR="00F85B34" w14:paraId="546DA252" w14:textId="77777777" w:rsidTr="00C469F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94FDA" w14:textId="77777777" w:rsidR="00F85B34" w:rsidRDefault="002B3EB8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2425" w14:textId="77777777" w:rsidR="006B666E" w:rsidRDefault="006B666E" w:rsidP="006B666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Infotainment System is On.</w:t>
            </w:r>
          </w:p>
          <w:p w14:paraId="42947587" w14:textId="5EC69724" w:rsidR="00F85B34" w:rsidRDefault="000A6286" w:rsidP="00F85B34">
            <w:pPr>
              <w:spacing w:line="276" w:lineRule="auto"/>
            </w:pPr>
            <w:r>
              <w:t>theme is set to {theme X}</w:t>
            </w:r>
          </w:p>
        </w:tc>
      </w:tr>
      <w:tr w:rsidR="00F85B34" w14:paraId="5E2BBAAC" w14:textId="77777777" w:rsidTr="00C469F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FB4F" w14:textId="77777777" w:rsidR="00F85B34" w:rsidRDefault="002B3EB8">
            <w:pPr>
              <w:spacing w:line="276" w:lineRule="auto"/>
            </w:pPr>
            <w:r>
              <w:rPr>
                <w:b/>
                <w:bCs/>
              </w:rPr>
              <w:t>Scenario Description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DBF2B" w14:textId="0B7EA3B0" w:rsidR="00F85B34" w:rsidRDefault="000A6286" w:rsidP="00F85B34">
            <w:pPr>
              <w:spacing w:line="276" w:lineRule="auto"/>
            </w:pPr>
            <w:r>
              <w:t>User selects &lt;theme Y&gt; V via the HMI</w:t>
            </w:r>
          </w:p>
        </w:tc>
      </w:tr>
      <w:tr w:rsidR="00F85B34" w14:paraId="3A2CE4F5" w14:textId="77777777" w:rsidTr="00C469F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54175" w14:textId="77777777" w:rsidR="00F85B34" w:rsidRDefault="002B3EB8">
            <w:pPr>
              <w:spacing w:line="276" w:lineRule="auto"/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D11B4" w14:textId="1065CA62" w:rsidR="00F85B34" w:rsidRDefault="000A6286">
            <w:pPr>
              <w:spacing w:line="276" w:lineRule="auto"/>
            </w:pPr>
            <w:r>
              <w:rPr>
                <w:rFonts w:cs="Arial"/>
                <w:color w:val="000000"/>
              </w:rPr>
              <w:t xml:space="preserve">Client and Server HMI is update to {theme Y} </w:t>
            </w:r>
          </w:p>
        </w:tc>
      </w:tr>
      <w:tr w:rsidR="00F85B34" w14:paraId="655B4AF2" w14:textId="77777777" w:rsidTr="00C469F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8582E" w14:textId="77777777" w:rsidR="00F85B34" w:rsidRDefault="002B3EB8">
            <w:pPr>
              <w:spacing w:line="276" w:lineRule="auto"/>
            </w:pPr>
            <w:r>
              <w:rPr>
                <w:b/>
                <w:bCs/>
              </w:rPr>
              <w:t>List of Exception Use Cases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B9FF" w14:textId="77777777" w:rsidR="00F85B34" w:rsidRDefault="00F85B34">
            <w:pPr>
              <w:spacing w:line="276" w:lineRule="auto"/>
            </w:pPr>
          </w:p>
        </w:tc>
      </w:tr>
      <w:tr w:rsidR="00F85B34" w14:paraId="0B8DC5F0" w14:textId="77777777" w:rsidTr="00C469F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7018C" w14:textId="77777777" w:rsidR="00F85B34" w:rsidRDefault="002B3EB8">
            <w:pPr>
              <w:spacing w:line="276" w:lineRule="auto"/>
            </w:pPr>
            <w:r>
              <w:rPr>
                <w:b/>
                <w:bCs/>
              </w:rPr>
              <w:t>Interfaces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5DAE" w14:textId="77777777" w:rsidR="00F85B34" w:rsidRDefault="00F85B34">
            <w:pPr>
              <w:spacing w:line="276" w:lineRule="auto"/>
            </w:pPr>
          </w:p>
        </w:tc>
      </w:tr>
    </w:tbl>
    <w:p w14:paraId="58EF470D" w14:textId="77777777" w:rsidR="00F85B34" w:rsidRDefault="00F85B34" w:rsidP="00F85B34"/>
    <w:p w14:paraId="6E85A6C5" w14:textId="5B0AD5EA" w:rsidR="00F85B34" w:rsidRDefault="00C906FF" w:rsidP="00C906FF">
      <w:pPr>
        <w:pStyle w:val="Heading3"/>
      </w:pPr>
      <w:bookmarkStart w:id="34" w:name="_Toc50452197"/>
      <w:r>
        <w:t>Link to Drive Mode</w:t>
      </w:r>
      <w:bookmarkEnd w:id="34"/>
    </w:p>
    <w:p w14:paraId="4DD19B09" w14:textId="77777777" w:rsidR="000A6286" w:rsidRPr="000A6286" w:rsidRDefault="000A6286" w:rsidP="000A6286"/>
    <w:p w14:paraId="3F52727E" w14:textId="77777777" w:rsidR="000A6286" w:rsidRDefault="000A6286" w:rsidP="000A628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If the end user selects the theme link with drive mode switch, Configuration Number shall be 0x00, both the Client and Server theme shall follow the drive mode.</w:t>
      </w:r>
    </w:p>
    <w:p w14:paraId="185BC6BC" w14:textId="77777777" w:rsidR="00F85B34" w:rsidRPr="00AE06BC" w:rsidRDefault="00F85B34" w:rsidP="00F85B34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9160"/>
      </w:tblGrid>
      <w:tr w:rsidR="00F85B34" w14:paraId="05312D10" w14:textId="77777777" w:rsidTr="00F85B34">
        <w:trPr>
          <w:jc w:val="center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3D4D2" w14:textId="77777777" w:rsidR="00F85B34" w:rsidRDefault="002B3EB8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9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82A72" w14:textId="77777777" w:rsidR="00F85B34" w:rsidRDefault="002B3EB8">
            <w:pPr>
              <w:spacing w:line="276" w:lineRule="auto"/>
            </w:pPr>
            <w:r>
              <w:t>User</w:t>
            </w:r>
          </w:p>
        </w:tc>
      </w:tr>
      <w:tr w:rsidR="00F85B34" w14:paraId="70E1A76B" w14:textId="77777777" w:rsidTr="00F85B34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A6387" w14:textId="77777777" w:rsidR="00F85B34" w:rsidRDefault="002B3EB8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5CDA2" w14:textId="77777777" w:rsidR="000A6286" w:rsidRDefault="000A6286" w:rsidP="000A628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Infotainment System is On.</w:t>
            </w:r>
          </w:p>
          <w:p w14:paraId="15BF8F1A" w14:textId="418E83A9" w:rsidR="00F85B34" w:rsidRDefault="000A6286" w:rsidP="000A6286">
            <w:pPr>
              <w:spacing w:line="276" w:lineRule="auto"/>
            </w:pPr>
            <w:r>
              <w:t>theme is set to {theme X}</w:t>
            </w:r>
          </w:p>
        </w:tc>
      </w:tr>
      <w:tr w:rsidR="00F85B34" w14:paraId="5DD3317E" w14:textId="77777777" w:rsidTr="00F85B34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09EF2" w14:textId="77777777" w:rsidR="00F85B34" w:rsidRDefault="002B3EB8">
            <w:pPr>
              <w:spacing w:line="276" w:lineRule="auto"/>
            </w:pPr>
            <w:r>
              <w:rPr>
                <w:b/>
                <w:bCs/>
              </w:rPr>
              <w:t>Scenario Description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E731F" w14:textId="06B5AE4A" w:rsidR="00F85B34" w:rsidRDefault="000A6286" w:rsidP="00F85B34">
            <w:pPr>
              <w:spacing w:line="276" w:lineRule="auto"/>
            </w:pPr>
            <w:r>
              <w:t>User select the &lt;Link to Drive mode&gt;</w:t>
            </w:r>
          </w:p>
        </w:tc>
      </w:tr>
      <w:tr w:rsidR="00F85B34" w14:paraId="2E85C259" w14:textId="77777777" w:rsidTr="00F85B34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EA8AF" w14:textId="77777777" w:rsidR="00F85B34" w:rsidRDefault="002B3EB8">
            <w:pPr>
              <w:spacing w:line="276" w:lineRule="auto"/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A095B" w14:textId="2933743A" w:rsidR="00F85B34" w:rsidRDefault="000A6286" w:rsidP="00F85B34">
            <w:pPr>
              <w:spacing w:line="276" w:lineRule="auto"/>
            </w:pPr>
            <w:r>
              <w:t>Client and Server theme shall follow the drive mode, the setting HMI shall follow the HMI definition</w:t>
            </w:r>
          </w:p>
        </w:tc>
      </w:tr>
      <w:tr w:rsidR="00F85B34" w14:paraId="6AA1964F" w14:textId="77777777" w:rsidTr="00F85B34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DA573" w14:textId="77777777" w:rsidR="00F85B34" w:rsidRDefault="002B3EB8">
            <w:pPr>
              <w:spacing w:line="276" w:lineRule="auto"/>
            </w:pPr>
            <w:r>
              <w:rPr>
                <w:b/>
                <w:bCs/>
              </w:rPr>
              <w:t>List of Exception Use Cases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13CD" w14:textId="77777777" w:rsidR="00F85B34" w:rsidRDefault="00F85B34">
            <w:pPr>
              <w:spacing w:line="276" w:lineRule="auto"/>
            </w:pPr>
          </w:p>
        </w:tc>
      </w:tr>
      <w:tr w:rsidR="00F85B34" w14:paraId="4B6858A2" w14:textId="77777777" w:rsidTr="00F85B34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031AF" w14:textId="77777777" w:rsidR="00F85B34" w:rsidRDefault="002B3EB8">
            <w:pPr>
              <w:spacing w:line="276" w:lineRule="auto"/>
            </w:pPr>
            <w:r>
              <w:rPr>
                <w:b/>
                <w:bCs/>
              </w:rPr>
              <w:t>Interfaces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EF060" w14:textId="77777777" w:rsidR="00F85B34" w:rsidRDefault="00F85B34">
            <w:pPr>
              <w:spacing w:line="276" w:lineRule="auto"/>
            </w:pPr>
          </w:p>
        </w:tc>
      </w:tr>
    </w:tbl>
    <w:p w14:paraId="60E728DC" w14:textId="1AD8E1B4" w:rsidR="00F85B34" w:rsidRDefault="00C906FF" w:rsidP="00C906FF">
      <w:pPr>
        <w:pStyle w:val="Heading3"/>
      </w:pPr>
      <w:bookmarkStart w:id="35" w:name="_Toc50452198"/>
      <w:r>
        <w:t>Not link to Drive Mode</w:t>
      </w:r>
      <w:bookmarkEnd w:id="35"/>
    </w:p>
    <w:p w14:paraId="1F175CE9" w14:textId="05ABED58" w:rsidR="00F85B34" w:rsidRDefault="00F85B34" w:rsidP="00F85B34"/>
    <w:p w14:paraId="0138C710" w14:textId="77777777" w:rsidR="000A6286" w:rsidRDefault="000A6286" w:rsidP="000A6286">
      <w:pPr>
        <w:numPr>
          <w:ilvl w:val="0"/>
          <w:numId w:val="10"/>
        </w:numPr>
        <w:rPr>
          <w:rFonts w:cs="Arial"/>
        </w:rPr>
      </w:pPr>
      <w:r>
        <w:rPr>
          <w:rFonts w:cs="Arial"/>
        </w:rPr>
        <w:t>If the end user selects the theme not link with Drive mode, Configuration Number shall be set as other !0x00 value</w:t>
      </w:r>
    </w:p>
    <w:p w14:paraId="7A396436" w14:textId="77777777" w:rsidR="000A6286" w:rsidRDefault="000A6286" w:rsidP="000A6286">
      <w:pPr>
        <w:ind w:left="720"/>
        <w:rPr>
          <w:rFonts w:cs="Arial"/>
        </w:rPr>
      </w:pPr>
      <w:r>
        <w:rPr>
          <w:rFonts w:cs="Arial"/>
        </w:rPr>
        <w:t>The detail value shall be defined according to programs.</w:t>
      </w:r>
      <w:r w:rsidRPr="0009206C">
        <w:t xml:space="preserve"> </w:t>
      </w:r>
      <w:r>
        <w:t xml:space="preserve">Theme Selection Setting Server shall follow the theme setting from Theme Selection Setting </w:t>
      </w:r>
      <w:r w:rsidRPr="00B9479B">
        <w:t>Clie</w:t>
      </w:r>
      <w:r>
        <w:t>nt.</w:t>
      </w:r>
    </w:p>
    <w:p w14:paraId="2FBD036A" w14:textId="77777777" w:rsidR="000A6286" w:rsidRPr="00AE06BC" w:rsidRDefault="000A6286" w:rsidP="00F85B34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9160"/>
      </w:tblGrid>
      <w:tr w:rsidR="00F85B34" w14:paraId="5A007CEC" w14:textId="77777777" w:rsidTr="00C469F8">
        <w:trPr>
          <w:jc w:val="center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41A14" w14:textId="77777777" w:rsidR="00F85B34" w:rsidRDefault="002B3EB8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9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95D63" w14:textId="77777777" w:rsidR="00F85B34" w:rsidRDefault="002B3EB8">
            <w:pPr>
              <w:spacing w:line="276" w:lineRule="auto"/>
            </w:pPr>
            <w:r>
              <w:t>User.</w:t>
            </w:r>
          </w:p>
        </w:tc>
      </w:tr>
      <w:tr w:rsidR="000A6286" w14:paraId="007F7393" w14:textId="77777777" w:rsidTr="00C469F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56165" w14:textId="77777777" w:rsidR="000A6286" w:rsidRDefault="000A6286" w:rsidP="000A6286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ECDB" w14:textId="77777777" w:rsidR="000A6286" w:rsidRDefault="000A6286" w:rsidP="000A628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Infotainment System is On.</w:t>
            </w:r>
          </w:p>
          <w:p w14:paraId="08A0162D" w14:textId="65622C7F" w:rsidR="000A6286" w:rsidRDefault="000A6286" w:rsidP="000A6286">
            <w:pPr>
              <w:spacing w:line="276" w:lineRule="auto"/>
            </w:pPr>
          </w:p>
        </w:tc>
      </w:tr>
      <w:tr w:rsidR="000A6286" w14:paraId="1BD7F85D" w14:textId="77777777" w:rsidTr="00C469F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17CDC" w14:textId="77777777" w:rsidR="000A6286" w:rsidRDefault="000A6286" w:rsidP="000A6286">
            <w:pPr>
              <w:spacing w:line="276" w:lineRule="auto"/>
            </w:pPr>
            <w:r>
              <w:rPr>
                <w:b/>
                <w:bCs/>
              </w:rPr>
              <w:t>Scenario Description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E8CE2" w14:textId="77777777" w:rsidR="000A6286" w:rsidRDefault="000A6286" w:rsidP="000A6286">
            <w:pPr>
              <w:spacing w:line="276" w:lineRule="auto"/>
            </w:pPr>
            <w:r>
              <w:t>User select the &lt;not link to Drive mode&gt;</w:t>
            </w:r>
          </w:p>
          <w:p w14:paraId="669FCF13" w14:textId="18BF87A8" w:rsidR="0085396F" w:rsidRDefault="0085396F" w:rsidP="000A6286">
            <w:pPr>
              <w:spacing w:line="276" w:lineRule="auto"/>
            </w:pPr>
            <w:r>
              <w:t>theme is set to {theme X}</w:t>
            </w:r>
          </w:p>
        </w:tc>
      </w:tr>
      <w:tr w:rsidR="000A6286" w14:paraId="4D4137E9" w14:textId="77777777" w:rsidTr="00C469F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FCB85" w14:textId="77777777" w:rsidR="000A6286" w:rsidRDefault="000A6286" w:rsidP="000A6286">
            <w:pPr>
              <w:spacing w:line="276" w:lineRule="auto"/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CDC2" w14:textId="028129DF" w:rsidR="000A6286" w:rsidRDefault="000A6286" w:rsidP="000A6286">
            <w:pPr>
              <w:spacing w:line="276" w:lineRule="auto"/>
            </w:pPr>
            <w:r>
              <w:t>Server shall follow the theme settings from Client</w:t>
            </w:r>
            <w:r w:rsidR="0085396F">
              <w:t xml:space="preserve"> as {theme X}</w:t>
            </w:r>
          </w:p>
        </w:tc>
      </w:tr>
      <w:tr w:rsidR="00F85B34" w14:paraId="6EB8A34E" w14:textId="77777777" w:rsidTr="00C469F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AB478" w14:textId="77777777" w:rsidR="00F85B34" w:rsidRDefault="002B3EB8">
            <w:pPr>
              <w:spacing w:line="276" w:lineRule="auto"/>
            </w:pPr>
            <w:r>
              <w:rPr>
                <w:b/>
                <w:bCs/>
              </w:rPr>
              <w:t>List of Exception Use Cases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A3CBA" w14:textId="259FF026" w:rsidR="00F85B34" w:rsidRDefault="00F85B34">
            <w:pPr>
              <w:spacing w:line="276" w:lineRule="auto"/>
            </w:pPr>
          </w:p>
        </w:tc>
      </w:tr>
      <w:tr w:rsidR="00F85B34" w14:paraId="2D80BF6D" w14:textId="77777777" w:rsidTr="00C469F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DCB37" w14:textId="77777777" w:rsidR="00F85B34" w:rsidRDefault="002B3EB8">
            <w:pPr>
              <w:spacing w:line="276" w:lineRule="auto"/>
            </w:pPr>
            <w:r>
              <w:rPr>
                <w:b/>
                <w:bCs/>
              </w:rPr>
              <w:t>Interfaces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9DBC3" w14:textId="77777777" w:rsidR="00F85B34" w:rsidRDefault="00F85B34">
            <w:pPr>
              <w:spacing w:line="276" w:lineRule="auto"/>
            </w:pPr>
          </w:p>
        </w:tc>
      </w:tr>
    </w:tbl>
    <w:p w14:paraId="407107AA" w14:textId="77777777" w:rsidR="00F85B34" w:rsidRDefault="00F85B34" w:rsidP="00F85B34"/>
    <w:p w14:paraId="6AF88E10" w14:textId="1DADA9D2" w:rsidR="00F85B34" w:rsidRDefault="0085396F" w:rsidP="006D6169">
      <w:pPr>
        <w:pStyle w:val="Heading2"/>
      </w:pPr>
      <w:bookmarkStart w:id="36" w:name="_Toc50452199"/>
      <w:r>
        <w:t>S</w:t>
      </w:r>
      <w:r w:rsidR="002B3EB8">
        <w:t>equence Diagrams</w:t>
      </w:r>
      <w:bookmarkEnd w:id="36"/>
    </w:p>
    <w:p w14:paraId="3E7A59FA" w14:textId="77777777" w:rsidR="009116A4" w:rsidRPr="009116A4" w:rsidRDefault="009116A4" w:rsidP="009116A4"/>
    <w:p w14:paraId="7396DBDC" w14:textId="2D6E9823" w:rsidR="00F85B34" w:rsidRPr="006A75CE" w:rsidRDefault="00292DFB" w:rsidP="00F73380">
      <w:pPr>
        <w:jc w:val="center"/>
      </w:pPr>
      <w:r>
        <w:rPr>
          <w:noProof/>
        </w:rPr>
        <w:lastRenderedPageBreak/>
        <w:drawing>
          <wp:inline distT="0" distB="0" distL="0" distR="0" wp14:anchorId="06CF3A61" wp14:editId="794D1864">
            <wp:extent cx="7059295" cy="4724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7C1B" w14:textId="77777777" w:rsidR="00F85B34" w:rsidRDefault="002B3EB8" w:rsidP="00C469F8">
      <w:pPr>
        <w:pStyle w:val="Heading1"/>
      </w:pPr>
      <w:bookmarkStart w:id="37" w:name="_Toc50452200"/>
      <w:r>
        <w:lastRenderedPageBreak/>
        <w:t>Appendix: Reference Documents</w:t>
      </w:r>
      <w:bookmarkEnd w:id="37"/>
    </w:p>
    <w:p w14:paraId="520F1B4F" w14:textId="77777777" w:rsidR="00F85B34" w:rsidRDefault="002B3EB8" w:rsidP="00F85B34">
      <w:r>
        <w:t>Feature Based Messaging Protocol SPSS</w:t>
      </w:r>
    </w:p>
    <w:p w14:paraId="28977726" w14:textId="3A8F38AE" w:rsidR="00F85B34" w:rsidRDefault="003E2F4E" w:rsidP="00F85B34">
      <w:r>
        <w:t xml:space="preserve">Setting in Infotainment </w:t>
      </w:r>
      <w:proofErr w:type="spellStart"/>
      <w:r>
        <w:t>CenterStack</w:t>
      </w:r>
      <w:proofErr w:type="spellEnd"/>
      <w:r>
        <w:t xml:space="preserve"> SPSS</w:t>
      </w:r>
    </w:p>
    <w:p w14:paraId="55C2B14A" w14:textId="77777777" w:rsidR="00F85B34" w:rsidRPr="00AE06BC" w:rsidRDefault="00F85B34" w:rsidP="00F85B34"/>
    <w:sectPr w:rsidR="00F85B34" w:rsidRPr="00AE06BC" w:rsidSect="00C469F8">
      <w:headerReference w:type="default" r:id="rId12"/>
      <w:footerReference w:type="default" r:id="rId13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A127A" w14:textId="77777777" w:rsidR="005D05B9" w:rsidRDefault="005D05B9" w:rsidP="0085312A">
      <w:r>
        <w:separator/>
      </w:r>
    </w:p>
  </w:endnote>
  <w:endnote w:type="continuationSeparator" w:id="0">
    <w:p w14:paraId="1D8D6D57" w14:textId="77777777" w:rsidR="005D05B9" w:rsidRDefault="005D05B9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AA3540" w:rsidRPr="00583AF9" w14:paraId="7AA3626D" w14:textId="77777777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DE6E4D0" w14:textId="67DDABD1" w:rsidR="00AA3540" w:rsidRPr="00583AF9" w:rsidRDefault="00AA3540" w:rsidP="00C469F8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>
            <w:t xml:space="preserve"> </w:t>
          </w:r>
          <w:r>
            <w:rPr>
              <w:b/>
              <w:smallCaps/>
              <w:sz w:val="16"/>
            </w:rPr>
            <w:t xml:space="preserve">Cluster Theme </w:t>
          </w:r>
          <w:proofErr w:type="spellStart"/>
          <w:r>
            <w:rPr>
              <w:b/>
              <w:smallCaps/>
              <w:sz w:val="16"/>
            </w:rPr>
            <w:t>Sleection</w:t>
          </w:r>
          <w:proofErr w:type="spellEnd"/>
          <w:r>
            <w:rPr>
              <w:b/>
              <w:smallCaps/>
              <w:sz w:val="16"/>
            </w:rPr>
            <w:t xml:space="preserve"> SPSS v1.0 Aug 24</w:t>
          </w:r>
          <w:r w:rsidRPr="00C469F8">
            <w:rPr>
              <w:b/>
              <w:smallCaps/>
              <w:sz w:val="16"/>
            </w:rPr>
            <w:t>, 20</w:t>
          </w:r>
          <w:r>
            <w:rPr>
              <w:b/>
              <w:smallCaps/>
              <w:sz w:val="16"/>
            </w:rPr>
            <w:t>20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DE4DF3F" w14:textId="77777777" w:rsidR="00AA3540" w:rsidRPr="00583AF9" w:rsidRDefault="00AA3540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14:paraId="30554C01" w14:textId="77777777" w:rsidR="00AA3540" w:rsidRPr="00583AF9" w:rsidRDefault="00AA3540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3518D37" w14:textId="77777777" w:rsidR="00AA3540" w:rsidRPr="000D1DC3" w:rsidRDefault="00AA3540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12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12</w:t>
          </w:r>
          <w:r w:rsidRPr="00583AF9">
            <w:rPr>
              <w:szCs w:val="20"/>
            </w:rPr>
            <w:fldChar w:fldCharType="end"/>
          </w:r>
        </w:p>
      </w:tc>
    </w:tr>
  </w:tbl>
  <w:p w14:paraId="6903DB91" w14:textId="77777777" w:rsidR="00AA3540" w:rsidRPr="00583AF9" w:rsidRDefault="00AA3540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64B9A" w14:textId="77777777" w:rsidR="005D05B9" w:rsidRDefault="005D05B9" w:rsidP="0085312A">
      <w:r>
        <w:separator/>
      </w:r>
    </w:p>
  </w:footnote>
  <w:footnote w:type="continuationSeparator" w:id="0">
    <w:p w14:paraId="302161C6" w14:textId="77777777" w:rsidR="005D05B9" w:rsidRDefault="005D05B9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AA3540" w14:paraId="6D5E037C" w14:textId="77777777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C1AF17" w14:textId="77777777" w:rsidR="00AA3540" w:rsidRDefault="00AA3540" w:rsidP="00F85B34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zh-CN"/>
            </w:rPr>
            <w:drawing>
              <wp:inline distT="0" distB="0" distL="0" distR="0" wp14:anchorId="2C59E5C0" wp14:editId="0FCFBAA3">
                <wp:extent cx="676275" cy="276225"/>
                <wp:effectExtent l="0" t="0" r="9525" b="9525"/>
                <wp:docPr id="7" name="Picture 7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66E39D" w14:textId="77777777" w:rsidR="00AA3540" w:rsidRDefault="00AA3540" w:rsidP="00F85B34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C36EB34" w14:textId="77777777" w:rsidR="00AA3540" w:rsidRDefault="00AA3540" w:rsidP="00F85B34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14:paraId="61EA1CC1" w14:textId="77777777" w:rsidR="00AA3540" w:rsidRDefault="00AA3540" w:rsidP="00F85B34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14:paraId="4AB8910D" w14:textId="77777777" w:rsidR="00AA3540" w:rsidRPr="000D1DC3" w:rsidRDefault="00AA3540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79E0E378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" w15:restartNumberingAfterBreak="0">
    <w:nsid w:val="056F6058"/>
    <w:multiLevelType w:val="hybridMultilevel"/>
    <w:tmpl w:val="42D0A178"/>
    <w:lvl w:ilvl="0" w:tplc="047E98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1E784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EE5A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60A5C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83C5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7CE3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0E04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486C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2827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32C19"/>
    <w:multiLevelType w:val="hybridMultilevel"/>
    <w:tmpl w:val="F45E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26225"/>
    <w:multiLevelType w:val="hybridMultilevel"/>
    <w:tmpl w:val="DCFC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20"/>
    <w:rsid w:val="00000D82"/>
    <w:rsid w:val="0000741C"/>
    <w:rsid w:val="00012850"/>
    <w:rsid w:val="000219DE"/>
    <w:rsid w:val="0002603E"/>
    <w:rsid w:val="00036802"/>
    <w:rsid w:val="00046F3E"/>
    <w:rsid w:val="00051423"/>
    <w:rsid w:val="00073FCC"/>
    <w:rsid w:val="00075586"/>
    <w:rsid w:val="0009206C"/>
    <w:rsid w:val="000A2DD3"/>
    <w:rsid w:val="000A4DC6"/>
    <w:rsid w:val="000A6286"/>
    <w:rsid w:val="000B5689"/>
    <w:rsid w:val="000B7DB2"/>
    <w:rsid w:val="000D1DC3"/>
    <w:rsid w:val="000F6E6C"/>
    <w:rsid w:val="00116BD7"/>
    <w:rsid w:val="00151537"/>
    <w:rsid w:val="00187ABF"/>
    <w:rsid w:val="00191908"/>
    <w:rsid w:val="00193F35"/>
    <w:rsid w:val="001C09E8"/>
    <w:rsid w:val="001C5DE9"/>
    <w:rsid w:val="001D2426"/>
    <w:rsid w:val="001D5128"/>
    <w:rsid w:val="001D5360"/>
    <w:rsid w:val="001F31C1"/>
    <w:rsid w:val="001F5A80"/>
    <w:rsid w:val="00200BF0"/>
    <w:rsid w:val="002034BF"/>
    <w:rsid w:val="00222D21"/>
    <w:rsid w:val="00224855"/>
    <w:rsid w:val="00231519"/>
    <w:rsid w:val="002566C9"/>
    <w:rsid w:val="002724B4"/>
    <w:rsid w:val="002805AC"/>
    <w:rsid w:val="00292DFB"/>
    <w:rsid w:val="002A1081"/>
    <w:rsid w:val="002A6CE2"/>
    <w:rsid w:val="002B075A"/>
    <w:rsid w:val="002B3EB8"/>
    <w:rsid w:val="002F5B92"/>
    <w:rsid w:val="003065ED"/>
    <w:rsid w:val="003158E1"/>
    <w:rsid w:val="00333D30"/>
    <w:rsid w:val="00334805"/>
    <w:rsid w:val="003608D2"/>
    <w:rsid w:val="00365F72"/>
    <w:rsid w:val="003874CD"/>
    <w:rsid w:val="003A750F"/>
    <w:rsid w:val="003C0C76"/>
    <w:rsid w:val="003C353B"/>
    <w:rsid w:val="003C5407"/>
    <w:rsid w:val="003D443B"/>
    <w:rsid w:val="003E254B"/>
    <w:rsid w:val="003E2F4E"/>
    <w:rsid w:val="003E553A"/>
    <w:rsid w:val="003F0E86"/>
    <w:rsid w:val="0040647E"/>
    <w:rsid w:val="00424137"/>
    <w:rsid w:val="0043484A"/>
    <w:rsid w:val="00446093"/>
    <w:rsid w:val="00446E56"/>
    <w:rsid w:val="00450606"/>
    <w:rsid w:val="0045093A"/>
    <w:rsid w:val="00463E8B"/>
    <w:rsid w:val="00470ED4"/>
    <w:rsid w:val="00471CC7"/>
    <w:rsid w:val="0049073A"/>
    <w:rsid w:val="00491BBB"/>
    <w:rsid w:val="0049205F"/>
    <w:rsid w:val="00492A53"/>
    <w:rsid w:val="004B0BB5"/>
    <w:rsid w:val="004B4BAD"/>
    <w:rsid w:val="004C4667"/>
    <w:rsid w:val="004E3E23"/>
    <w:rsid w:val="00502E45"/>
    <w:rsid w:val="005241ED"/>
    <w:rsid w:val="0052439E"/>
    <w:rsid w:val="005274A4"/>
    <w:rsid w:val="00530C8E"/>
    <w:rsid w:val="0055272B"/>
    <w:rsid w:val="00554F13"/>
    <w:rsid w:val="00571651"/>
    <w:rsid w:val="00572782"/>
    <w:rsid w:val="0057297D"/>
    <w:rsid w:val="00573AA7"/>
    <w:rsid w:val="00574CEC"/>
    <w:rsid w:val="00580D99"/>
    <w:rsid w:val="00583AF9"/>
    <w:rsid w:val="005846C1"/>
    <w:rsid w:val="00586F13"/>
    <w:rsid w:val="005C5317"/>
    <w:rsid w:val="005D05B9"/>
    <w:rsid w:val="005E480F"/>
    <w:rsid w:val="005E50CC"/>
    <w:rsid w:val="005F0FF4"/>
    <w:rsid w:val="005F3200"/>
    <w:rsid w:val="006064CD"/>
    <w:rsid w:val="00625C03"/>
    <w:rsid w:val="00645F2E"/>
    <w:rsid w:val="0065745C"/>
    <w:rsid w:val="00662509"/>
    <w:rsid w:val="00670310"/>
    <w:rsid w:val="00671D6F"/>
    <w:rsid w:val="00681EFD"/>
    <w:rsid w:val="006A5974"/>
    <w:rsid w:val="006B0670"/>
    <w:rsid w:val="006B4B0D"/>
    <w:rsid w:val="006B666E"/>
    <w:rsid w:val="006C3269"/>
    <w:rsid w:val="006D6169"/>
    <w:rsid w:val="0071307B"/>
    <w:rsid w:val="00725E79"/>
    <w:rsid w:val="0072656E"/>
    <w:rsid w:val="00731D4C"/>
    <w:rsid w:val="007743BC"/>
    <w:rsid w:val="00782DC5"/>
    <w:rsid w:val="00795A3E"/>
    <w:rsid w:val="007B33BD"/>
    <w:rsid w:val="007B6258"/>
    <w:rsid w:val="007B6EC7"/>
    <w:rsid w:val="007C2C46"/>
    <w:rsid w:val="007D53C1"/>
    <w:rsid w:val="007E6833"/>
    <w:rsid w:val="007F6A75"/>
    <w:rsid w:val="007F6F02"/>
    <w:rsid w:val="007F7AB3"/>
    <w:rsid w:val="00810586"/>
    <w:rsid w:val="00835385"/>
    <w:rsid w:val="008443AB"/>
    <w:rsid w:val="008460A7"/>
    <w:rsid w:val="0085312A"/>
    <w:rsid w:val="0085396F"/>
    <w:rsid w:val="00861F96"/>
    <w:rsid w:val="00865B50"/>
    <w:rsid w:val="00881C55"/>
    <w:rsid w:val="0089619C"/>
    <w:rsid w:val="008A24CA"/>
    <w:rsid w:val="008A77F0"/>
    <w:rsid w:val="008B0F55"/>
    <w:rsid w:val="008C133C"/>
    <w:rsid w:val="008C3246"/>
    <w:rsid w:val="008C3FFE"/>
    <w:rsid w:val="008C5B86"/>
    <w:rsid w:val="008C66BC"/>
    <w:rsid w:val="008D1E1E"/>
    <w:rsid w:val="00902826"/>
    <w:rsid w:val="00905103"/>
    <w:rsid w:val="009116A4"/>
    <w:rsid w:val="00935347"/>
    <w:rsid w:val="009503AA"/>
    <w:rsid w:val="009731C0"/>
    <w:rsid w:val="009765B1"/>
    <w:rsid w:val="00986933"/>
    <w:rsid w:val="00990BB4"/>
    <w:rsid w:val="009A1386"/>
    <w:rsid w:val="009C1541"/>
    <w:rsid w:val="009C63A8"/>
    <w:rsid w:val="009C71EB"/>
    <w:rsid w:val="009C78FC"/>
    <w:rsid w:val="009C7FD5"/>
    <w:rsid w:val="009D200D"/>
    <w:rsid w:val="009D4120"/>
    <w:rsid w:val="009E1BEA"/>
    <w:rsid w:val="009E757D"/>
    <w:rsid w:val="009F1431"/>
    <w:rsid w:val="009F3E9A"/>
    <w:rsid w:val="00A136AA"/>
    <w:rsid w:val="00A411AC"/>
    <w:rsid w:val="00A425A3"/>
    <w:rsid w:val="00A43BD7"/>
    <w:rsid w:val="00A43CEA"/>
    <w:rsid w:val="00A814BF"/>
    <w:rsid w:val="00A927DD"/>
    <w:rsid w:val="00A96771"/>
    <w:rsid w:val="00AA3540"/>
    <w:rsid w:val="00AA7830"/>
    <w:rsid w:val="00AB4863"/>
    <w:rsid w:val="00AD4E38"/>
    <w:rsid w:val="00AD76E8"/>
    <w:rsid w:val="00AE366A"/>
    <w:rsid w:val="00AF7A0A"/>
    <w:rsid w:val="00B045F3"/>
    <w:rsid w:val="00B104EE"/>
    <w:rsid w:val="00B1437A"/>
    <w:rsid w:val="00B32A87"/>
    <w:rsid w:val="00B36C60"/>
    <w:rsid w:val="00B370EA"/>
    <w:rsid w:val="00B4775A"/>
    <w:rsid w:val="00B57ABD"/>
    <w:rsid w:val="00B62830"/>
    <w:rsid w:val="00B62B18"/>
    <w:rsid w:val="00B64AE1"/>
    <w:rsid w:val="00B73A9F"/>
    <w:rsid w:val="00B80D2F"/>
    <w:rsid w:val="00B8422B"/>
    <w:rsid w:val="00B85813"/>
    <w:rsid w:val="00B96E41"/>
    <w:rsid w:val="00BA38A3"/>
    <w:rsid w:val="00BB7244"/>
    <w:rsid w:val="00C00C83"/>
    <w:rsid w:val="00C02A8F"/>
    <w:rsid w:val="00C033CE"/>
    <w:rsid w:val="00C05293"/>
    <w:rsid w:val="00C05CF4"/>
    <w:rsid w:val="00C11004"/>
    <w:rsid w:val="00C11D33"/>
    <w:rsid w:val="00C179E9"/>
    <w:rsid w:val="00C4054B"/>
    <w:rsid w:val="00C41236"/>
    <w:rsid w:val="00C469F8"/>
    <w:rsid w:val="00C54E81"/>
    <w:rsid w:val="00C571B5"/>
    <w:rsid w:val="00C66C6C"/>
    <w:rsid w:val="00C76CB4"/>
    <w:rsid w:val="00C802BC"/>
    <w:rsid w:val="00C8142F"/>
    <w:rsid w:val="00C9018E"/>
    <w:rsid w:val="00C906FF"/>
    <w:rsid w:val="00CA53EC"/>
    <w:rsid w:val="00CB63E9"/>
    <w:rsid w:val="00CB710B"/>
    <w:rsid w:val="00CB7873"/>
    <w:rsid w:val="00CC519C"/>
    <w:rsid w:val="00CD3287"/>
    <w:rsid w:val="00CE0322"/>
    <w:rsid w:val="00CE1A20"/>
    <w:rsid w:val="00CE7A30"/>
    <w:rsid w:val="00D227C3"/>
    <w:rsid w:val="00D248E1"/>
    <w:rsid w:val="00D27874"/>
    <w:rsid w:val="00D54CD4"/>
    <w:rsid w:val="00D62D05"/>
    <w:rsid w:val="00D82BB9"/>
    <w:rsid w:val="00D8727D"/>
    <w:rsid w:val="00D920D7"/>
    <w:rsid w:val="00D93F85"/>
    <w:rsid w:val="00DA60ED"/>
    <w:rsid w:val="00DB14CC"/>
    <w:rsid w:val="00DB7099"/>
    <w:rsid w:val="00DD1F70"/>
    <w:rsid w:val="00E1021E"/>
    <w:rsid w:val="00E25E3E"/>
    <w:rsid w:val="00E42135"/>
    <w:rsid w:val="00E4479E"/>
    <w:rsid w:val="00E474A8"/>
    <w:rsid w:val="00E666B6"/>
    <w:rsid w:val="00E708C1"/>
    <w:rsid w:val="00E77764"/>
    <w:rsid w:val="00E8091D"/>
    <w:rsid w:val="00E922E8"/>
    <w:rsid w:val="00E92C59"/>
    <w:rsid w:val="00E93D1E"/>
    <w:rsid w:val="00EB0FC2"/>
    <w:rsid w:val="00ED34B6"/>
    <w:rsid w:val="00ED3878"/>
    <w:rsid w:val="00ED7495"/>
    <w:rsid w:val="00F00B06"/>
    <w:rsid w:val="00F06FAB"/>
    <w:rsid w:val="00F36267"/>
    <w:rsid w:val="00F4026E"/>
    <w:rsid w:val="00F43C6E"/>
    <w:rsid w:val="00F4679C"/>
    <w:rsid w:val="00F51A77"/>
    <w:rsid w:val="00F54E82"/>
    <w:rsid w:val="00F653E9"/>
    <w:rsid w:val="00F65961"/>
    <w:rsid w:val="00F73380"/>
    <w:rsid w:val="00F82E5D"/>
    <w:rsid w:val="00F85B34"/>
    <w:rsid w:val="00F9503B"/>
    <w:rsid w:val="00F97ED8"/>
    <w:rsid w:val="00FB02DF"/>
    <w:rsid w:val="00FB2275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9C79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宋体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宋体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宋体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宋体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宋体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宋体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宋体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宋体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宋体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宋体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宋体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宋体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宋体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宋体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uiPriority w:val="39"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386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386"/>
    <w:rPr>
      <w:rFonts w:ascii="Arial" w:eastAsia="宋体" w:hAnsi="Arial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0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ECE44B-4A44-407E-908D-CD5EBD0102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498B5-90C0-4649-9C13-EDC01969895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0D1606A7-CC40-4185-B88B-EFAFF0C97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16910464-780c-4f6d-8de9-d311a934c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Ding, Sunny (X.)</cp:lastModifiedBy>
  <cp:revision>5</cp:revision>
  <dcterms:created xsi:type="dcterms:W3CDTF">2021-02-20T06:37:00Z</dcterms:created>
  <dcterms:modified xsi:type="dcterms:W3CDTF">2021-07-08T02:25:00Z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</Properties>
</file>